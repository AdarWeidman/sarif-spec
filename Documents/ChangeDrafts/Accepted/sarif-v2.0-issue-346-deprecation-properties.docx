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183AECB5" w:rsidR="00D17F06" w:rsidRDefault="003E20A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9788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BC55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66449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0146CE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582E5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271414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E32A7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E1355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E2285B" w14:textId="6A31ABD3" w:rsidR="000A013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14012" w:history="1">
        <w:r w:rsidR="000A013C" w:rsidRPr="007D0007">
          <w:rPr>
            <w:rStyle w:val="Hyperlink"/>
            <w:noProof/>
          </w:rPr>
          <w:t>1</w:t>
        </w:r>
        <w:r w:rsidR="000A013C">
          <w:rPr>
            <w:rFonts w:asciiTheme="minorHAnsi" w:eastAsiaTheme="minorEastAsia" w:hAnsiTheme="minorHAnsi" w:cstheme="minorBidi"/>
            <w:noProof/>
            <w:sz w:val="22"/>
            <w:szCs w:val="22"/>
          </w:rPr>
          <w:tab/>
        </w:r>
        <w:r w:rsidR="000A013C" w:rsidRPr="007D0007">
          <w:rPr>
            <w:rStyle w:val="Hyperlink"/>
            <w:noProof/>
          </w:rPr>
          <w:t>Introduction</w:t>
        </w:r>
        <w:r w:rsidR="000A013C">
          <w:rPr>
            <w:noProof/>
            <w:webHidden/>
          </w:rPr>
          <w:tab/>
        </w:r>
        <w:r w:rsidR="000A013C">
          <w:rPr>
            <w:noProof/>
            <w:webHidden/>
          </w:rPr>
          <w:fldChar w:fldCharType="begin"/>
        </w:r>
        <w:r w:rsidR="000A013C">
          <w:rPr>
            <w:noProof/>
            <w:webHidden/>
          </w:rPr>
          <w:instrText xml:space="preserve"> PAGEREF _Toc4414012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3133196E" w14:textId="03335991"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3" w:history="1">
        <w:r w:rsidR="000A013C" w:rsidRPr="007D0007">
          <w:rPr>
            <w:rStyle w:val="Hyperlink"/>
            <w:noProof/>
          </w:rPr>
          <w:t>1.1 IPR Policy</w:t>
        </w:r>
        <w:r w:rsidR="000A013C">
          <w:rPr>
            <w:noProof/>
            <w:webHidden/>
          </w:rPr>
          <w:tab/>
        </w:r>
        <w:r w:rsidR="000A013C">
          <w:rPr>
            <w:noProof/>
            <w:webHidden/>
          </w:rPr>
          <w:fldChar w:fldCharType="begin"/>
        </w:r>
        <w:r w:rsidR="000A013C">
          <w:rPr>
            <w:noProof/>
            <w:webHidden/>
          </w:rPr>
          <w:instrText xml:space="preserve"> PAGEREF _Toc4414013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106359CB" w14:textId="392B090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4" w:history="1">
        <w:r w:rsidR="000A013C" w:rsidRPr="007D0007">
          <w:rPr>
            <w:rStyle w:val="Hyperlink"/>
            <w:noProof/>
          </w:rPr>
          <w:t>1.2 Terminology</w:t>
        </w:r>
        <w:r w:rsidR="000A013C">
          <w:rPr>
            <w:noProof/>
            <w:webHidden/>
          </w:rPr>
          <w:tab/>
        </w:r>
        <w:r w:rsidR="000A013C">
          <w:rPr>
            <w:noProof/>
            <w:webHidden/>
          </w:rPr>
          <w:fldChar w:fldCharType="begin"/>
        </w:r>
        <w:r w:rsidR="000A013C">
          <w:rPr>
            <w:noProof/>
            <w:webHidden/>
          </w:rPr>
          <w:instrText xml:space="preserve"> PAGEREF _Toc4414014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4E788980" w14:textId="6B808504"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5" w:history="1">
        <w:r w:rsidR="000A013C" w:rsidRPr="007D0007">
          <w:rPr>
            <w:rStyle w:val="Hyperlink"/>
            <w:noProof/>
          </w:rPr>
          <w:t>1.3 Normative References</w:t>
        </w:r>
        <w:r w:rsidR="000A013C">
          <w:rPr>
            <w:noProof/>
            <w:webHidden/>
          </w:rPr>
          <w:tab/>
        </w:r>
        <w:r w:rsidR="000A013C">
          <w:rPr>
            <w:noProof/>
            <w:webHidden/>
          </w:rPr>
          <w:fldChar w:fldCharType="begin"/>
        </w:r>
        <w:r w:rsidR="000A013C">
          <w:rPr>
            <w:noProof/>
            <w:webHidden/>
          </w:rPr>
          <w:instrText xml:space="preserve"> PAGEREF _Toc4414015 \h </w:instrText>
        </w:r>
        <w:r w:rsidR="000A013C">
          <w:rPr>
            <w:noProof/>
            <w:webHidden/>
          </w:rPr>
        </w:r>
        <w:r w:rsidR="000A013C">
          <w:rPr>
            <w:noProof/>
            <w:webHidden/>
          </w:rPr>
          <w:fldChar w:fldCharType="separate"/>
        </w:r>
        <w:r w:rsidR="000A013C">
          <w:rPr>
            <w:noProof/>
            <w:webHidden/>
          </w:rPr>
          <w:t>20</w:t>
        </w:r>
        <w:r w:rsidR="000A013C">
          <w:rPr>
            <w:noProof/>
            <w:webHidden/>
          </w:rPr>
          <w:fldChar w:fldCharType="end"/>
        </w:r>
      </w:hyperlink>
    </w:p>
    <w:p w14:paraId="013FDBA8" w14:textId="54B34B3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6" w:history="1">
        <w:r w:rsidR="000A013C" w:rsidRPr="007D0007">
          <w:rPr>
            <w:rStyle w:val="Hyperlink"/>
            <w:noProof/>
          </w:rPr>
          <w:t>1.4 Non-Normative References</w:t>
        </w:r>
        <w:r w:rsidR="000A013C">
          <w:rPr>
            <w:noProof/>
            <w:webHidden/>
          </w:rPr>
          <w:tab/>
        </w:r>
        <w:r w:rsidR="000A013C">
          <w:rPr>
            <w:noProof/>
            <w:webHidden/>
          </w:rPr>
          <w:fldChar w:fldCharType="begin"/>
        </w:r>
        <w:r w:rsidR="000A013C">
          <w:rPr>
            <w:noProof/>
            <w:webHidden/>
          </w:rPr>
          <w:instrText xml:space="preserve"> PAGEREF _Toc4414016 \h </w:instrText>
        </w:r>
        <w:r w:rsidR="000A013C">
          <w:rPr>
            <w:noProof/>
            <w:webHidden/>
          </w:rPr>
        </w:r>
        <w:r w:rsidR="000A013C">
          <w:rPr>
            <w:noProof/>
            <w:webHidden/>
          </w:rPr>
          <w:fldChar w:fldCharType="separate"/>
        </w:r>
        <w:r w:rsidR="000A013C">
          <w:rPr>
            <w:noProof/>
            <w:webHidden/>
          </w:rPr>
          <w:t>21</w:t>
        </w:r>
        <w:r w:rsidR="000A013C">
          <w:rPr>
            <w:noProof/>
            <w:webHidden/>
          </w:rPr>
          <w:fldChar w:fldCharType="end"/>
        </w:r>
      </w:hyperlink>
    </w:p>
    <w:p w14:paraId="09DA5B94" w14:textId="260ED92A" w:rsidR="000A013C" w:rsidRDefault="003E20AF">
      <w:pPr>
        <w:pStyle w:val="TOC1"/>
        <w:rPr>
          <w:rFonts w:asciiTheme="minorHAnsi" w:eastAsiaTheme="minorEastAsia" w:hAnsiTheme="minorHAnsi" w:cstheme="minorBidi"/>
          <w:noProof/>
          <w:sz w:val="22"/>
          <w:szCs w:val="22"/>
        </w:rPr>
      </w:pPr>
      <w:hyperlink w:anchor="_Toc4414017" w:history="1">
        <w:r w:rsidR="000A013C" w:rsidRPr="007D0007">
          <w:rPr>
            <w:rStyle w:val="Hyperlink"/>
            <w:noProof/>
          </w:rPr>
          <w:t>2</w:t>
        </w:r>
        <w:r w:rsidR="000A013C">
          <w:rPr>
            <w:rFonts w:asciiTheme="minorHAnsi" w:eastAsiaTheme="minorEastAsia" w:hAnsiTheme="minorHAnsi" w:cstheme="minorBidi"/>
            <w:noProof/>
            <w:sz w:val="22"/>
            <w:szCs w:val="22"/>
          </w:rPr>
          <w:tab/>
        </w:r>
        <w:r w:rsidR="000A013C" w:rsidRPr="007D0007">
          <w:rPr>
            <w:rStyle w:val="Hyperlink"/>
            <w:noProof/>
          </w:rPr>
          <w:t>Conventions</w:t>
        </w:r>
        <w:r w:rsidR="000A013C">
          <w:rPr>
            <w:noProof/>
            <w:webHidden/>
          </w:rPr>
          <w:tab/>
        </w:r>
        <w:r w:rsidR="000A013C">
          <w:rPr>
            <w:noProof/>
            <w:webHidden/>
          </w:rPr>
          <w:fldChar w:fldCharType="begin"/>
        </w:r>
        <w:r w:rsidR="000A013C">
          <w:rPr>
            <w:noProof/>
            <w:webHidden/>
          </w:rPr>
          <w:instrText xml:space="preserve"> PAGEREF _Toc4414017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18F8024E" w14:textId="65B1645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8" w:history="1">
        <w:r w:rsidR="000A013C" w:rsidRPr="007D0007">
          <w:rPr>
            <w:rStyle w:val="Hyperlink"/>
            <w:noProof/>
          </w:rPr>
          <w:t>2.1 General</w:t>
        </w:r>
        <w:r w:rsidR="000A013C">
          <w:rPr>
            <w:noProof/>
            <w:webHidden/>
          </w:rPr>
          <w:tab/>
        </w:r>
        <w:r w:rsidR="000A013C">
          <w:rPr>
            <w:noProof/>
            <w:webHidden/>
          </w:rPr>
          <w:fldChar w:fldCharType="begin"/>
        </w:r>
        <w:r w:rsidR="000A013C">
          <w:rPr>
            <w:noProof/>
            <w:webHidden/>
          </w:rPr>
          <w:instrText xml:space="preserve"> PAGEREF _Toc4414018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7D7D1887" w14:textId="25A0533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19" w:history="1">
        <w:r w:rsidR="000A013C" w:rsidRPr="007D0007">
          <w:rPr>
            <w:rStyle w:val="Hyperlink"/>
            <w:noProof/>
          </w:rPr>
          <w:t>2.2 Format examples</w:t>
        </w:r>
        <w:r w:rsidR="000A013C">
          <w:rPr>
            <w:noProof/>
            <w:webHidden/>
          </w:rPr>
          <w:tab/>
        </w:r>
        <w:r w:rsidR="000A013C">
          <w:rPr>
            <w:noProof/>
            <w:webHidden/>
          </w:rPr>
          <w:fldChar w:fldCharType="begin"/>
        </w:r>
        <w:r w:rsidR="000A013C">
          <w:rPr>
            <w:noProof/>
            <w:webHidden/>
          </w:rPr>
          <w:instrText xml:space="preserve"> PAGEREF _Toc4414019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4322DF5A" w14:textId="4920302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0" w:history="1">
        <w:r w:rsidR="000A013C" w:rsidRPr="007D0007">
          <w:rPr>
            <w:rStyle w:val="Hyperlink"/>
            <w:noProof/>
          </w:rPr>
          <w:t>2.3 Property notation</w:t>
        </w:r>
        <w:r w:rsidR="000A013C">
          <w:rPr>
            <w:noProof/>
            <w:webHidden/>
          </w:rPr>
          <w:tab/>
        </w:r>
        <w:r w:rsidR="000A013C">
          <w:rPr>
            <w:noProof/>
            <w:webHidden/>
          </w:rPr>
          <w:fldChar w:fldCharType="begin"/>
        </w:r>
        <w:r w:rsidR="000A013C">
          <w:rPr>
            <w:noProof/>
            <w:webHidden/>
          </w:rPr>
          <w:instrText xml:space="preserve"> PAGEREF _Toc4414020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2BDF5BEF" w14:textId="038240B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1" w:history="1">
        <w:r w:rsidR="000A013C" w:rsidRPr="007D0007">
          <w:rPr>
            <w:rStyle w:val="Hyperlink"/>
            <w:noProof/>
          </w:rPr>
          <w:t>2.4 Syntax notation</w:t>
        </w:r>
        <w:r w:rsidR="000A013C">
          <w:rPr>
            <w:noProof/>
            <w:webHidden/>
          </w:rPr>
          <w:tab/>
        </w:r>
        <w:r w:rsidR="000A013C">
          <w:rPr>
            <w:noProof/>
            <w:webHidden/>
          </w:rPr>
          <w:fldChar w:fldCharType="begin"/>
        </w:r>
        <w:r w:rsidR="000A013C">
          <w:rPr>
            <w:noProof/>
            <w:webHidden/>
          </w:rPr>
          <w:instrText xml:space="preserve"> PAGEREF _Toc4414021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32D6AA4E" w14:textId="4F61813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2" w:history="1">
        <w:r w:rsidR="000A013C" w:rsidRPr="007D0007">
          <w:rPr>
            <w:rStyle w:val="Hyperlink"/>
            <w:noProof/>
          </w:rPr>
          <w:t>2.5 Commonly used objects</w:t>
        </w:r>
        <w:r w:rsidR="000A013C">
          <w:rPr>
            <w:noProof/>
            <w:webHidden/>
          </w:rPr>
          <w:tab/>
        </w:r>
        <w:r w:rsidR="000A013C">
          <w:rPr>
            <w:noProof/>
            <w:webHidden/>
          </w:rPr>
          <w:fldChar w:fldCharType="begin"/>
        </w:r>
        <w:r w:rsidR="000A013C">
          <w:rPr>
            <w:noProof/>
            <w:webHidden/>
          </w:rPr>
          <w:instrText xml:space="preserve"> PAGEREF _Toc4414022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70503AF0" w14:textId="70B38F8F" w:rsidR="000A013C" w:rsidRDefault="003E20AF">
      <w:pPr>
        <w:pStyle w:val="TOC1"/>
        <w:rPr>
          <w:rFonts w:asciiTheme="minorHAnsi" w:eastAsiaTheme="minorEastAsia" w:hAnsiTheme="minorHAnsi" w:cstheme="minorBidi"/>
          <w:noProof/>
          <w:sz w:val="22"/>
          <w:szCs w:val="22"/>
        </w:rPr>
      </w:pPr>
      <w:hyperlink w:anchor="_Toc4414023" w:history="1">
        <w:r w:rsidR="000A013C" w:rsidRPr="007D0007">
          <w:rPr>
            <w:rStyle w:val="Hyperlink"/>
            <w:noProof/>
          </w:rPr>
          <w:t>3</w:t>
        </w:r>
        <w:r w:rsidR="000A013C">
          <w:rPr>
            <w:rFonts w:asciiTheme="minorHAnsi" w:eastAsiaTheme="minorEastAsia" w:hAnsiTheme="minorHAnsi" w:cstheme="minorBidi"/>
            <w:noProof/>
            <w:sz w:val="22"/>
            <w:szCs w:val="22"/>
          </w:rPr>
          <w:tab/>
        </w:r>
        <w:r w:rsidR="000A013C" w:rsidRPr="007D0007">
          <w:rPr>
            <w:rStyle w:val="Hyperlink"/>
            <w:noProof/>
          </w:rPr>
          <w:t>File format</w:t>
        </w:r>
        <w:r w:rsidR="000A013C">
          <w:rPr>
            <w:noProof/>
            <w:webHidden/>
          </w:rPr>
          <w:tab/>
        </w:r>
        <w:r w:rsidR="000A013C">
          <w:rPr>
            <w:noProof/>
            <w:webHidden/>
          </w:rPr>
          <w:fldChar w:fldCharType="begin"/>
        </w:r>
        <w:r w:rsidR="000A013C">
          <w:rPr>
            <w:noProof/>
            <w:webHidden/>
          </w:rPr>
          <w:instrText xml:space="preserve"> PAGEREF _Toc4414023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50F209C4" w14:textId="39E73C2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4" w:history="1">
        <w:r w:rsidR="000A013C" w:rsidRPr="007D0007">
          <w:rPr>
            <w:rStyle w:val="Hyperlink"/>
            <w:noProof/>
          </w:rPr>
          <w:t>3.1 General</w:t>
        </w:r>
        <w:r w:rsidR="000A013C">
          <w:rPr>
            <w:noProof/>
            <w:webHidden/>
          </w:rPr>
          <w:tab/>
        </w:r>
        <w:r w:rsidR="000A013C">
          <w:rPr>
            <w:noProof/>
            <w:webHidden/>
          </w:rPr>
          <w:fldChar w:fldCharType="begin"/>
        </w:r>
        <w:r w:rsidR="000A013C">
          <w:rPr>
            <w:noProof/>
            <w:webHidden/>
          </w:rPr>
          <w:instrText xml:space="preserve"> PAGEREF _Toc4414024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706D725A" w14:textId="58B3D6C7"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5" w:history="1">
        <w:r w:rsidR="000A013C" w:rsidRPr="007D0007">
          <w:rPr>
            <w:rStyle w:val="Hyperlink"/>
            <w:noProof/>
          </w:rPr>
          <w:t>3.2 SARIF file naming convention</w:t>
        </w:r>
        <w:r w:rsidR="000A013C">
          <w:rPr>
            <w:noProof/>
            <w:webHidden/>
          </w:rPr>
          <w:tab/>
        </w:r>
        <w:r w:rsidR="000A013C">
          <w:rPr>
            <w:noProof/>
            <w:webHidden/>
          </w:rPr>
          <w:fldChar w:fldCharType="begin"/>
        </w:r>
        <w:r w:rsidR="000A013C">
          <w:rPr>
            <w:noProof/>
            <w:webHidden/>
          </w:rPr>
          <w:instrText xml:space="preserve"> PAGEREF _Toc4414025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31C8D1D8" w14:textId="1A49F834"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26" w:history="1">
        <w:r w:rsidR="000A013C" w:rsidRPr="007D0007">
          <w:rPr>
            <w:rStyle w:val="Hyperlink"/>
            <w:noProof/>
          </w:rPr>
          <w:t>3.3 artifactContent object</w:t>
        </w:r>
        <w:r w:rsidR="000A013C">
          <w:rPr>
            <w:noProof/>
            <w:webHidden/>
          </w:rPr>
          <w:tab/>
        </w:r>
        <w:r w:rsidR="000A013C">
          <w:rPr>
            <w:noProof/>
            <w:webHidden/>
          </w:rPr>
          <w:fldChar w:fldCharType="begin"/>
        </w:r>
        <w:r w:rsidR="000A013C">
          <w:rPr>
            <w:noProof/>
            <w:webHidden/>
          </w:rPr>
          <w:instrText xml:space="preserve"> PAGEREF _Toc4414026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00271BB9" w14:textId="342A353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27" w:history="1">
        <w:r w:rsidR="000A013C" w:rsidRPr="007D0007">
          <w:rPr>
            <w:rStyle w:val="Hyperlink"/>
            <w:noProof/>
          </w:rPr>
          <w:t>3.3.1 General</w:t>
        </w:r>
        <w:r w:rsidR="000A013C">
          <w:rPr>
            <w:noProof/>
            <w:webHidden/>
          </w:rPr>
          <w:tab/>
        </w:r>
        <w:r w:rsidR="000A013C">
          <w:rPr>
            <w:noProof/>
            <w:webHidden/>
          </w:rPr>
          <w:fldChar w:fldCharType="begin"/>
        </w:r>
        <w:r w:rsidR="000A013C">
          <w:rPr>
            <w:noProof/>
            <w:webHidden/>
          </w:rPr>
          <w:instrText xml:space="preserve"> PAGEREF _Toc4414027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775F29EC" w14:textId="51E79B8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28" w:history="1">
        <w:r w:rsidR="000A013C" w:rsidRPr="007D0007">
          <w:rPr>
            <w:rStyle w:val="Hyperlink"/>
            <w:noProof/>
          </w:rPr>
          <w:t>3.3.2 text property</w:t>
        </w:r>
        <w:r w:rsidR="000A013C">
          <w:rPr>
            <w:noProof/>
            <w:webHidden/>
          </w:rPr>
          <w:tab/>
        </w:r>
        <w:r w:rsidR="000A013C">
          <w:rPr>
            <w:noProof/>
            <w:webHidden/>
          </w:rPr>
          <w:fldChar w:fldCharType="begin"/>
        </w:r>
        <w:r w:rsidR="000A013C">
          <w:rPr>
            <w:noProof/>
            <w:webHidden/>
          </w:rPr>
          <w:instrText xml:space="preserve"> PAGEREF _Toc4414028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18D838E7" w14:textId="1407CF5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29" w:history="1">
        <w:r w:rsidR="000A013C" w:rsidRPr="007D0007">
          <w:rPr>
            <w:rStyle w:val="Hyperlink"/>
            <w:noProof/>
          </w:rPr>
          <w:t>3.3.3 binary property</w:t>
        </w:r>
        <w:r w:rsidR="000A013C">
          <w:rPr>
            <w:noProof/>
            <w:webHidden/>
          </w:rPr>
          <w:tab/>
        </w:r>
        <w:r w:rsidR="000A013C">
          <w:rPr>
            <w:noProof/>
            <w:webHidden/>
          </w:rPr>
          <w:fldChar w:fldCharType="begin"/>
        </w:r>
        <w:r w:rsidR="000A013C">
          <w:rPr>
            <w:noProof/>
            <w:webHidden/>
          </w:rPr>
          <w:instrText xml:space="preserve"> PAGEREF _Toc4414029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3A0BA2A7" w14:textId="5CD02DF8"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30" w:history="1">
        <w:r w:rsidR="000A013C" w:rsidRPr="007D0007">
          <w:rPr>
            <w:rStyle w:val="Hyperlink"/>
            <w:noProof/>
          </w:rPr>
          <w:t>3.4 artifactLocation object</w:t>
        </w:r>
        <w:r w:rsidR="000A013C">
          <w:rPr>
            <w:noProof/>
            <w:webHidden/>
          </w:rPr>
          <w:tab/>
        </w:r>
        <w:r w:rsidR="000A013C">
          <w:rPr>
            <w:noProof/>
            <w:webHidden/>
          </w:rPr>
          <w:fldChar w:fldCharType="begin"/>
        </w:r>
        <w:r w:rsidR="000A013C">
          <w:rPr>
            <w:noProof/>
            <w:webHidden/>
          </w:rPr>
          <w:instrText xml:space="preserve"> PAGEREF _Toc4414030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6B6BA500" w14:textId="0B333BC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1" w:history="1">
        <w:r w:rsidR="000A013C" w:rsidRPr="007D0007">
          <w:rPr>
            <w:rStyle w:val="Hyperlink"/>
            <w:noProof/>
          </w:rPr>
          <w:t>3.4.1 General</w:t>
        </w:r>
        <w:r w:rsidR="000A013C">
          <w:rPr>
            <w:noProof/>
            <w:webHidden/>
          </w:rPr>
          <w:tab/>
        </w:r>
        <w:r w:rsidR="000A013C">
          <w:rPr>
            <w:noProof/>
            <w:webHidden/>
          </w:rPr>
          <w:fldChar w:fldCharType="begin"/>
        </w:r>
        <w:r w:rsidR="000A013C">
          <w:rPr>
            <w:noProof/>
            <w:webHidden/>
          </w:rPr>
          <w:instrText xml:space="preserve"> PAGEREF _Toc4414031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1BA5E404" w14:textId="0CC2544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2" w:history="1">
        <w:r w:rsidR="000A013C" w:rsidRPr="007D0007">
          <w:rPr>
            <w:rStyle w:val="Hyperlink"/>
            <w:noProof/>
          </w:rPr>
          <w:t>3.4.2 Constraints</w:t>
        </w:r>
        <w:r w:rsidR="000A013C">
          <w:rPr>
            <w:noProof/>
            <w:webHidden/>
          </w:rPr>
          <w:tab/>
        </w:r>
        <w:r w:rsidR="000A013C">
          <w:rPr>
            <w:noProof/>
            <w:webHidden/>
          </w:rPr>
          <w:fldChar w:fldCharType="begin"/>
        </w:r>
        <w:r w:rsidR="000A013C">
          <w:rPr>
            <w:noProof/>
            <w:webHidden/>
          </w:rPr>
          <w:instrText xml:space="preserve"> PAGEREF _Toc4414032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46294066" w14:textId="51833BE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3" w:history="1">
        <w:r w:rsidR="000A013C" w:rsidRPr="007D0007">
          <w:rPr>
            <w:rStyle w:val="Hyperlink"/>
            <w:noProof/>
          </w:rPr>
          <w:t>3.4.3 uri property</w:t>
        </w:r>
        <w:r w:rsidR="000A013C">
          <w:rPr>
            <w:noProof/>
            <w:webHidden/>
          </w:rPr>
          <w:tab/>
        </w:r>
        <w:r w:rsidR="000A013C">
          <w:rPr>
            <w:noProof/>
            <w:webHidden/>
          </w:rPr>
          <w:fldChar w:fldCharType="begin"/>
        </w:r>
        <w:r w:rsidR="000A013C">
          <w:rPr>
            <w:noProof/>
            <w:webHidden/>
          </w:rPr>
          <w:instrText xml:space="preserve"> PAGEREF _Toc4414033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379865D1" w14:textId="7CFD533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4" w:history="1">
        <w:r w:rsidR="000A013C" w:rsidRPr="007D0007">
          <w:rPr>
            <w:rStyle w:val="Hyperlink"/>
            <w:noProof/>
          </w:rPr>
          <w:t>3.4.4 uriBaseId property</w:t>
        </w:r>
        <w:r w:rsidR="000A013C">
          <w:rPr>
            <w:noProof/>
            <w:webHidden/>
          </w:rPr>
          <w:tab/>
        </w:r>
        <w:r w:rsidR="000A013C">
          <w:rPr>
            <w:noProof/>
            <w:webHidden/>
          </w:rPr>
          <w:fldChar w:fldCharType="begin"/>
        </w:r>
        <w:r w:rsidR="000A013C">
          <w:rPr>
            <w:noProof/>
            <w:webHidden/>
          </w:rPr>
          <w:instrText xml:space="preserve"> PAGEREF _Toc4414034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6C86D7D1" w14:textId="052CE2E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5" w:history="1">
        <w:r w:rsidR="000A013C" w:rsidRPr="007D0007">
          <w:rPr>
            <w:rStyle w:val="Hyperlink"/>
            <w:noProof/>
          </w:rPr>
          <w:t>3.4.5 artifactIndex property</w:t>
        </w:r>
        <w:r w:rsidR="000A013C">
          <w:rPr>
            <w:noProof/>
            <w:webHidden/>
          </w:rPr>
          <w:tab/>
        </w:r>
        <w:r w:rsidR="000A013C">
          <w:rPr>
            <w:noProof/>
            <w:webHidden/>
          </w:rPr>
          <w:fldChar w:fldCharType="begin"/>
        </w:r>
        <w:r w:rsidR="000A013C">
          <w:rPr>
            <w:noProof/>
            <w:webHidden/>
          </w:rPr>
          <w:instrText xml:space="preserve"> PAGEREF _Toc4414035 \h </w:instrText>
        </w:r>
        <w:r w:rsidR="000A013C">
          <w:rPr>
            <w:noProof/>
            <w:webHidden/>
          </w:rPr>
        </w:r>
        <w:r w:rsidR="000A013C">
          <w:rPr>
            <w:noProof/>
            <w:webHidden/>
          </w:rPr>
          <w:fldChar w:fldCharType="separate"/>
        </w:r>
        <w:r w:rsidR="000A013C">
          <w:rPr>
            <w:noProof/>
            <w:webHidden/>
          </w:rPr>
          <w:t>27</w:t>
        </w:r>
        <w:r w:rsidR="000A013C">
          <w:rPr>
            <w:noProof/>
            <w:webHidden/>
          </w:rPr>
          <w:fldChar w:fldCharType="end"/>
        </w:r>
      </w:hyperlink>
    </w:p>
    <w:p w14:paraId="0C12656A" w14:textId="091A4F8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6" w:history="1">
        <w:r w:rsidR="000A013C" w:rsidRPr="007D0007">
          <w:rPr>
            <w:rStyle w:val="Hyperlink"/>
            <w:noProof/>
          </w:rPr>
          <w:t>3.4.6 Guidance on the use of artifactLocation objects</w:t>
        </w:r>
        <w:r w:rsidR="000A013C">
          <w:rPr>
            <w:noProof/>
            <w:webHidden/>
          </w:rPr>
          <w:tab/>
        </w:r>
        <w:r w:rsidR="000A013C">
          <w:rPr>
            <w:noProof/>
            <w:webHidden/>
          </w:rPr>
          <w:fldChar w:fldCharType="begin"/>
        </w:r>
        <w:r w:rsidR="000A013C">
          <w:rPr>
            <w:noProof/>
            <w:webHidden/>
          </w:rPr>
          <w:instrText xml:space="preserve"> PAGEREF _Toc4414036 \h </w:instrText>
        </w:r>
        <w:r w:rsidR="000A013C">
          <w:rPr>
            <w:noProof/>
            <w:webHidden/>
          </w:rPr>
        </w:r>
        <w:r w:rsidR="000A013C">
          <w:rPr>
            <w:noProof/>
            <w:webHidden/>
          </w:rPr>
          <w:fldChar w:fldCharType="separate"/>
        </w:r>
        <w:r w:rsidR="000A013C">
          <w:rPr>
            <w:noProof/>
            <w:webHidden/>
          </w:rPr>
          <w:t>27</w:t>
        </w:r>
        <w:r w:rsidR="000A013C">
          <w:rPr>
            <w:noProof/>
            <w:webHidden/>
          </w:rPr>
          <w:fldChar w:fldCharType="end"/>
        </w:r>
      </w:hyperlink>
    </w:p>
    <w:p w14:paraId="38C949FB" w14:textId="4DC110A9"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37" w:history="1">
        <w:r w:rsidR="000A013C" w:rsidRPr="007D0007">
          <w:rPr>
            <w:rStyle w:val="Hyperlink"/>
            <w:noProof/>
          </w:rPr>
          <w:t>3.5 String properties</w:t>
        </w:r>
        <w:r w:rsidR="000A013C">
          <w:rPr>
            <w:noProof/>
            <w:webHidden/>
          </w:rPr>
          <w:tab/>
        </w:r>
        <w:r w:rsidR="000A013C">
          <w:rPr>
            <w:noProof/>
            <w:webHidden/>
          </w:rPr>
          <w:fldChar w:fldCharType="begin"/>
        </w:r>
        <w:r w:rsidR="000A013C">
          <w:rPr>
            <w:noProof/>
            <w:webHidden/>
          </w:rPr>
          <w:instrText xml:space="preserve"> PAGEREF _Toc4414037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1D27FE0C" w14:textId="772C404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8" w:history="1">
        <w:r w:rsidR="000A013C" w:rsidRPr="007D0007">
          <w:rPr>
            <w:rStyle w:val="Hyperlink"/>
            <w:noProof/>
          </w:rPr>
          <w:t>3.5.1 General</w:t>
        </w:r>
        <w:r w:rsidR="000A013C">
          <w:rPr>
            <w:noProof/>
            <w:webHidden/>
          </w:rPr>
          <w:tab/>
        </w:r>
        <w:r w:rsidR="000A013C">
          <w:rPr>
            <w:noProof/>
            <w:webHidden/>
          </w:rPr>
          <w:fldChar w:fldCharType="begin"/>
        </w:r>
        <w:r w:rsidR="000A013C">
          <w:rPr>
            <w:noProof/>
            <w:webHidden/>
          </w:rPr>
          <w:instrText xml:space="preserve"> PAGEREF _Toc4414038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2249E05D" w14:textId="6CCE0F8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39" w:history="1">
        <w:r w:rsidR="000A013C" w:rsidRPr="007D0007">
          <w:rPr>
            <w:rStyle w:val="Hyperlink"/>
            <w:noProof/>
          </w:rPr>
          <w:t>3.5.2 Redactable string properties</w:t>
        </w:r>
        <w:r w:rsidR="000A013C">
          <w:rPr>
            <w:noProof/>
            <w:webHidden/>
          </w:rPr>
          <w:tab/>
        </w:r>
        <w:r w:rsidR="000A013C">
          <w:rPr>
            <w:noProof/>
            <w:webHidden/>
          </w:rPr>
          <w:fldChar w:fldCharType="begin"/>
        </w:r>
        <w:r w:rsidR="000A013C">
          <w:rPr>
            <w:noProof/>
            <w:webHidden/>
          </w:rPr>
          <w:instrText xml:space="preserve"> PAGEREF _Toc4414039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073106A3" w14:textId="5928B18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40" w:history="1">
        <w:r w:rsidR="000A013C" w:rsidRPr="007D0007">
          <w:rPr>
            <w:rStyle w:val="Hyperlink"/>
            <w:noProof/>
          </w:rPr>
          <w:t>3.5.3 GUID-valued string properties</w:t>
        </w:r>
        <w:r w:rsidR="000A013C">
          <w:rPr>
            <w:noProof/>
            <w:webHidden/>
          </w:rPr>
          <w:tab/>
        </w:r>
        <w:r w:rsidR="000A013C">
          <w:rPr>
            <w:noProof/>
            <w:webHidden/>
          </w:rPr>
          <w:fldChar w:fldCharType="begin"/>
        </w:r>
        <w:r w:rsidR="000A013C">
          <w:rPr>
            <w:noProof/>
            <w:webHidden/>
          </w:rPr>
          <w:instrText xml:space="preserve"> PAGEREF _Toc4414040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7ED84D30" w14:textId="60B879B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41" w:history="1">
        <w:r w:rsidR="000A013C" w:rsidRPr="007D0007">
          <w:rPr>
            <w:rStyle w:val="Hyperlink"/>
            <w:noProof/>
          </w:rPr>
          <w:t>3.5.4 Hierarchical strings</w:t>
        </w:r>
        <w:r w:rsidR="000A013C">
          <w:rPr>
            <w:noProof/>
            <w:webHidden/>
          </w:rPr>
          <w:tab/>
        </w:r>
        <w:r w:rsidR="000A013C">
          <w:rPr>
            <w:noProof/>
            <w:webHidden/>
          </w:rPr>
          <w:fldChar w:fldCharType="begin"/>
        </w:r>
        <w:r w:rsidR="000A013C">
          <w:rPr>
            <w:noProof/>
            <w:webHidden/>
          </w:rPr>
          <w:instrText xml:space="preserve"> PAGEREF _Toc4414041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4B16308F" w14:textId="645A427A"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42" w:history="1">
        <w:r w:rsidR="000A013C" w:rsidRPr="007D0007">
          <w:rPr>
            <w:rStyle w:val="Hyperlink"/>
            <w:noProof/>
          </w:rPr>
          <w:t>3.5.4.1 General</w:t>
        </w:r>
        <w:r w:rsidR="000A013C">
          <w:rPr>
            <w:noProof/>
            <w:webHidden/>
          </w:rPr>
          <w:tab/>
        </w:r>
        <w:r w:rsidR="000A013C">
          <w:rPr>
            <w:noProof/>
            <w:webHidden/>
          </w:rPr>
          <w:fldChar w:fldCharType="begin"/>
        </w:r>
        <w:r w:rsidR="000A013C">
          <w:rPr>
            <w:noProof/>
            <w:webHidden/>
          </w:rPr>
          <w:instrText xml:space="preserve"> PAGEREF _Toc4414042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2D51BD2F" w14:textId="1D9108B1"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43" w:history="1">
        <w:r w:rsidR="000A013C" w:rsidRPr="007D0007">
          <w:rPr>
            <w:rStyle w:val="Hyperlink"/>
            <w:noProof/>
          </w:rPr>
          <w:t>3.5.4.2 Versioned hierarchical strings</w:t>
        </w:r>
        <w:r w:rsidR="000A013C">
          <w:rPr>
            <w:noProof/>
            <w:webHidden/>
          </w:rPr>
          <w:tab/>
        </w:r>
        <w:r w:rsidR="000A013C">
          <w:rPr>
            <w:noProof/>
            <w:webHidden/>
          </w:rPr>
          <w:fldChar w:fldCharType="begin"/>
        </w:r>
        <w:r w:rsidR="000A013C">
          <w:rPr>
            <w:noProof/>
            <w:webHidden/>
          </w:rPr>
          <w:instrText xml:space="preserve"> PAGEREF _Toc4414043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33D388BF" w14:textId="111B651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44" w:history="1">
        <w:r w:rsidR="000A013C" w:rsidRPr="007D0007">
          <w:rPr>
            <w:rStyle w:val="Hyperlink"/>
            <w:noProof/>
          </w:rPr>
          <w:t>3.6 Object properties</w:t>
        </w:r>
        <w:r w:rsidR="000A013C">
          <w:rPr>
            <w:noProof/>
            <w:webHidden/>
          </w:rPr>
          <w:tab/>
        </w:r>
        <w:r w:rsidR="000A013C">
          <w:rPr>
            <w:noProof/>
            <w:webHidden/>
          </w:rPr>
          <w:fldChar w:fldCharType="begin"/>
        </w:r>
        <w:r w:rsidR="000A013C">
          <w:rPr>
            <w:noProof/>
            <w:webHidden/>
          </w:rPr>
          <w:instrText xml:space="preserve"> PAGEREF _Toc4414044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5531C49A" w14:textId="4C81EFA2"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45" w:history="1">
        <w:r w:rsidR="000A013C" w:rsidRPr="007D0007">
          <w:rPr>
            <w:rStyle w:val="Hyperlink"/>
            <w:noProof/>
          </w:rPr>
          <w:t>3.7 Array properties</w:t>
        </w:r>
        <w:r w:rsidR="000A013C">
          <w:rPr>
            <w:noProof/>
            <w:webHidden/>
          </w:rPr>
          <w:tab/>
        </w:r>
        <w:r w:rsidR="000A013C">
          <w:rPr>
            <w:noProof/>
            <w:webHidden/>
          </w:rPr>
          <w:fldChar w:fldCharType="begin"/>
        </w:r>
        <w:r w:rsidR="000A013C">
          <w:rPr>
            <w:noProof/>
            <w:webHidden/>
          </w:rPr>
          <w:instrText xml:space="preserve"> PAGEREF _Toc4414045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71503124" w14:textId="7F3100E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46" w:history="1">
        <w:r w:rsidR="000A013C" w:rsidRPr="007D0007">
          <w:rPr>
            <w:rStyle w:val="Hyperlink"/>
            <w:noProof/>
          </w:rPr>
          <w:t>3.7.1 General</w:t>
        </w:r>
        <w:r w:rsidR="000A013C">
          <w:rPr>
            <w:noProof/>
            <w:webHidden/>
          </w:rPr>
          <w:tab/>
        </w:r>
        <w:r w:rsidR="000A013C">
          <w:rPr>
            <w:noProof/>
            <w:webHidden/>
          </w:rPr>
          <w:fldChar w:fldCharType="begin"/>
        </w:r>
        <w:r w:rsidR="000A013C">
          <w:rPr>
            <w:noProof/>
            <w:webHidden/>
          </w:rPr>
          <w:instrText xml:space="preserve"> PAGEREF _Toc4414046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2C7A332E" w14:textId="5F525CF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47" w:history="1">
        <w:r w:rsidR="000A013C" w:rsidRPr="007D0007">
          <w:rPr>
            <w:rStyle w:val="Hyperlink"/>
            <w:noProof/>
          </w:rPr>
          <w:t>3.7.2 Array properties with unique values</w:t>
        </w:r>
        <w:r w:rsidR="000A013C">
          <w:rPr>
            <w:noProof/>
            <w:webHidden/>
          </w:rPr>
          <w:tab/>
        </w:r>
        <w:r w:rsidR="000A013C">
          <w:rPr>
            <w:noProof/>
            <w:webHidden/>
          </w:rPr>
          <w:fldChar w:fldCharType="begin"/>
        </w:r>
        <w:r w:rsidR="000A013C">
          <w:rPr>
            <w:noProof/>
            <w:webHidden/>
          </w:rPr>
          <w:instrText xml:space="preserve"> PAGEREF _Toc4414047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670A4459" w14:textId="37C4B61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48" w:history="1">
        <w:r w:rsidR="000A013C" w:rsidRPr="007D0007">
          <w:rPr>
            <w:rStyle w:val="Hyperlink"/>
            <w:noProof/>
          </w:rPr>
          <w:t>3.7.3 Array indices</w:t>
        </w:r>
        <w:r w:rsidR="000A013C">
          <w:rPr>
            <w:noProof/>
            <w:webHidden/>
          </w:rPr>
          <w:tab/>
        </w:r>
        <w:r w:rsidR="000A013C">
          <w:rPr>
            <w:noProof/>
            <w:webHidden/>
          </w:rPr>
          <w:fldChar w:fldCharType="begin"/>
        </w:r>
        <w:r w:rsidR="000A013C">
          <w:rPr>
            <w:noProof/>
            <w:webHidden/>
          </w:rPr>
          <w:instrText xml:space="preserve"> PAGEREF _Toc4414048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0FED05F8" w14:textId="53CF5F9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49" w:history="1">
        <w:r w:rsidR="000A013C" w:rsidRPr="007D0007">
          <w:rPr>
            <w:rStyle w:val="Hyperlink"/>
            <w:noProof/>
          </w:rPr>
          <w:t>3.8 Property bags</w:t>
        </w:r>
        <w:r w:rsidR="000A013C">
          <w:rPr>
            <w:noProof/>
            <w:webHidden/>
          </w:rPr>
          <w:tab/>
        </w:r>
        <w:r w:rsidR="000A013C">
          <w:rPr>
            <w:noProof/>
            <w:webHidden/>
          </w:rPr>
          <w:fldChar w:fldCharType="begin"/>
        </w:r>
        <w:r w:rsidR="000A013C">
          <w:rPr>
            <w:noProof/>
            <w:webHidden/>
          </w:rPr>
          <w:instrText xml:space="preserve"> PAGEREF _Toc4414049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130AA355" w14:textId="0EA6FBE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0" w:history="1">
        <w:r w:rsidR="000A013C" w:rsidRPr="007D0007">
          <w:rPr>
            <w:rStyle w:val="Hyperlink"/>
            <w:noProof/>
          </w:rPr>
          <w:t>3.8.1 General</w:t>
        </w:r>
        <w:r w:rsidR="000A013C">
          <w:rPr>
            <w:noProof/>
            <w:webHidden/>
          </w:rPr>
          <w:tab/>
        </w:r>
        <w:r w:rsidR="000A013C">
          <w:rPr>
            <w:noProof/>
            <w:webHidden/>
          </w:rPr>
          <w:fldChar w:fldCharType="begin"/>
        </w:r>
        <w:r w:rsidR="000A013C">
          <w:rPr>
            <w:noProof/>
            <w:webHidden/>
          </w:rPr>
          <w:instrText xml:space="preserve"> PAGEREF _Toc4414050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1A28BC1D" w14:textId="74AAD5F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1" w:history="1">
        <w:r w:rsidR="000A013C" w:rsidRPr="007D0007">
          <w:rPr>
            <w:rStyle w:val="Hyperlink"/>
            <w:noProof/>
          </w:rPr>
          <w:t>3.8.2 Tags</w:t>
        </w:r>
        <w:r w:rsidR="000A013C">
          <w:rPr>
            <w:noProof/>
            <w:webHidden/>
          </w:rPr>
          <w:tab/>
        </w:r>
        <w:r w:rsidR="000A013C">
          <w:rPr>
            <w:noProof/>
            <w:webHidden/>
          </w:rPr>
          <w:fldChar w:fldCharType="begin"/>
        </w:r>
        <w:r w:rsidR="000A013C">
          <w:rPr>
            <w:noProof/>
            <w:webHidden/>
          </w:rPr>
          <w:instrText xml:space="preserve"> PAGEREF _Toc4414051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27C55BE9" w14:textId="1130E913"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52" w:history="1">
        <w:r w:rsidR="000A013C" w:rsidRPr="007D0007">
          <w:rPr>
            <w:rStyle w:val="Hyperlink"/>
            <w:noProof/>
          </w:rPr>
          <w:t>3.8.2.1 General</w:t>
        </w:r>
        <w:r w:rsidR="000A013C">
          <w:rPr>
            <w:noProof/>
            <w:webHidden/>
          </w:rPr>
          <w:tab/>
        </w:r>
        <w:r w:rsidR="000A013C">
          <w:rPr>
            <w:noProof/>
            <w:webHidden/>
          </w:rPr>
          <w:fldChar w:fldCharType="begin"/>
        </w:r>
        <w:r w:rsidR="000A013C">
          <w:rPr>
            <w:noProof/>
            <w:webHidden/>
          </w:rPr>
          <w:instrText xml:space="preserve"> PAGEREF _Toc4414052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5963B609" w14:textId="2CF8EEAF"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53" w:history="1">
        <w:r w:rsidR="000A013C" w:rsidRPr="007D0007">
          <w:rPr>
            <w:rStyle w:val="Hyperlink"/>
            <w:noProof/>
          </w:rPr>
          <w:t>3.8.2.2 Tag metadata</w:t>
        </w:r>
        <w:r w:rsidR="000A013C">
          <w:rPr>
            <w:noProof/>
            <w:webHidden/>
          </w:rPr>
          <w:tab/>
        </w:r>
        <w:r w:rsidR="000A013C">
          <w:rPr>
            <w:noProof/>
            <w:webHidden/>
          </w:rPr>
          <w:fldChar w:fldCharType="begin"/>
        </w:r>
        <w:r w:rsidR="000A013C">
          <w:rPr>
            <w:noProof/>
            <w:webHidden/>
          </w:rPr>
          <w:instrText xml:space="preserve"> PAGEREF _Toc4414053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614B608B" w14:textId="33D44C68"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54" w:history="1">
        <w:r w:rsidR="000A013C" w:rsidRPr="007D0007">
          <w:rPr>
            <w:rStyle w:val="Hyperlink"/>
            <w:noProof/>
          </w:rPr>
          <w:t>3.9 Date/time properties</w:t>
        </w:r>
        <w:r w:rsidR="000A013C">
          <w:rPr>
            <w:noProof/>
            <w:webHidden/>
          </w:rPr>
          <w:tab/>
        </w:r>
        <w:r w:rsidR="000A013C">
          <w:rPr>
            <w:noProof/>
            <w:webHidden/>
          </w:rPr>
          <w:fldChar w:fldCharType="begin"/>
        </w:r>
        <w:r w:rsidR="000A013C">
          <w:rPr>
            <w:noProof/>
            <w:webHidden/>
          </w:rPr>
          <w:instrText xml:space="preserve"> PAGEREF _Toc4414054 \h </w:instrText>
        </w:r>
        <w:r w:rsidR="000A013C">
          <w:rPr>
            <w:noProof/>
            <w:webHidden/>
          </w:rPr>
        </w:r>
        <w:r w:rsidR="000A013C">
          <w:rPr>
            <w:noProof/>
            <w:webHidden/>
          </w:rPr>
          <w:fldChar w:fldCharType="separate"/>
        </w:r>
        <w:r w:rsidR="000A013C">
          <w:rPr>
            <w:noProof/>
            <w:webHidden/>
          </w:rPr>
          <w:t>32</w:t>
        </w:r>
        <w:r w:rsidR="000A013C">
          <w:rPr>
            <w:noProof/>
            <w:webHidden/>
          </w:rPr>
          <w:fldChar w:fldCharType="end"/>
        </w:r>
      </w:hyperlink>
    </w:p>
    <w:p w14:paraId="23C39634" w14:textId="44F86AA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55" w:history="1">
        <w:r w:rsidR="000A013C" w:rsidRPr="007D0007">
          <w:rPr>
            <w:rStyle w:val="Hyperlink"/>
            <w:noProof/>
          </w:rPr>
          <w:t>3.10 URI-valued properties</w:t>
        </w:r>
        <w:r w:rsidR="000A013C">
          <w:rPr>
            <w:noProof/>
            <w:webHidden/>
          </w:rPr>
          <w:tab/>
        </w:r>
        <w:r w:rsidR="000A013C">
          <w:rPr>
            <w:noProof/>
            <w:webHidden/>
          </w:rPr>
          <w:fldChar w:fldCharType="begin"/>
        </w:r>
        <w:r w:rsidR="000A013C">
          <w:rPr>
            <w:noProof/>
            <w:webHidden/>
          </w:rPr>
          <w:instrText xml:space="preserve"> PAGEREF _Toc4414055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21661D56" w14:textId="348174D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6" w:history="1">
        <w:r w:rsidR="000A013C" w:rsidRPr="007D0007">
          <w:rPr>
            <w:rStyle w:val="Hyperlink"/>
            <w:noProof/>
          </w:rPr>
          <w:t>3.10.1 General</w:t>
        </w:r>
        <w:r w:rsidR="000A013C">
          <w:rPr>
            <w:noProof/>
            <w:webHidden/>
          </w:rPr>
          <w:tab/>
        </w:r>
        <w:r w:rsidR="000A013C">
          <w:rPr>
            <w:noProof/>
            <w:webHidden/>
          </w:rPr>
          <w:fldChar w:fldCharType="begin"/>
        </w:r>
        <w:r w:rsidR="000A013C">
          <w:rPr>
            <w:noProof/>
            <w:webHidden/>
          </w:rPr>
          <w:instrText xml:space="preserve"> PAGEREF _Toc4414056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65803AEA" w14:textId="2250B32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7" w:history="1">
        <w:r w:rsidR="000A013C" w:rsidRPr="007D0007">
          <w:rPr>
            <w:rStyle w:val="Hyperlink"/>
            <w:noProof/>
          </w:rPr>
          <w:t>3.10.2 URIs that use the file scheme</w:t>
        </w:r>
        <w:r w:rsidR="000A013C">
          <w:rPr>
            <w:noProof/>
            <w:webHidden/>
          </w:rPr>
          <w:tab/>
        </w:r>
        <w:r w:rsidR="000A013C">
          <w:rPr>
            <w:noProof/>
            <w:webHidden/>
          </w:rPr>
          <w:fldChar w:fldCharType="begin"/>
        </w:r>
        <w:r w:rsidR="000A013C">
          <w:rPr>
            <w:noProof/>
            <w:webHidden/>
          </w:rPr>
          <w:instrText xml:space="preserve"> PAGEREF _Toc4414057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03611893" w14:textId="56826D9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8" w:history="1">
        <w:r w:rsidR="000A013C" w:rsidRPr="007D0007">
          <w:rPr>
            <w:rStyle w:val="Hyperlink"/>
            <w:noProof/>
          </w:rPr>
          <w:t>3.10.3 URIs that use the sarif scheme</w:t>
        </w:r>
        <w:r w:rsidR="000A013C">
          <w:rPr>
            <w:noProof/>
            <w:webHidden/>
          </w:rPr>
          <w:tab/>
        </w:r>
        <w:r w:rsidR="000A013C">
          <w:rPr>
            <w:noProof/>
            <w:webHidden/>
          </w:rPr>
          <w:fldChar w:fldCharType="begin"/>
        </w:r>
        <w:r w:rsidR="000A013C">
          <w:rPr>
            <w:noProof/>
            <w:webHidden/>
          </w:rPr>
          <w:instrText xml:space="preserve"> PAGEREF _Toc4414058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3EF872A7" w14:textId="0F1F10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59" w:history="1">
        <w:r w:rsidR="000A013C" w:rsidRPr="007D0007">
          <w:rPr>
            <w:rStyle w:val="Hyperlink"/>
            <w:noProof/>
          </w:rPr>
          <w:t>3.10.4 Internationalized Resource Identifiers (IRIs)</w:t>
        </w:r>
        <w:r w:rsidR="000A013C">
          <w:rPr>
            <w:noProof/>
            <w:webHidden/>
          </w:rPr>
          <w:tab/>
        </w:r>
        <w:r w:rsidR="000A013C">
          <w:rPr>
            <w:noProof/>
            <w:webHidden/>
          </w:rPr>
          <w:fldChar w:fldCharType="begin"/>
        </w:r>
        <w:r w:rsidR="000A013C">
          <w:rPr>
            <w:noProof/>
            <w:webHidden/>
          </w:rPr>
          <w:instrText xml:space="preserve"> PAGEREF _Toc4414059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C5353CC" w14:textId="055E814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60" w:history="1">
        <w:r w:rsidR="000A013C" w:rsidRPr="007D0007">
          <w:rPr>
            <w:rStyle w:val="Hyperlink"/>
            <w:noProof/>
          </w:rPr>
          <w:t>3.11 message object</w:t>
        </w:r>
        <w:r w:rsidR="000A013C">
          <w:rPr>
            <w:noProof/>
            <w:webHidden/>
          </w:rPr>
          <w:tab/>
        </w:r>
        <w:r w:rsidR="000A013C">
          <w:rPr>
            <w:noProof/>
            <w:webHidden/>
          </w:rPr>
          <w:fldChar w:fldCharType="begin"/>
        </w:r>
        <w:r w:rsidR="000A013C">
          <w:rPr>
            <w:noProof/>
            <w:webHidden/>
          </w:rPr>
          <w:instrText xml:space="preserve"> PAGEREF _Toc4414060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03C29EDE" w14:textId="75A8845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1" w:history="1">
        <w:r w:rsidR="000A013C" w:rsidRPr="007D0007">
          <w:rPr>
            <w:rStyle w:val="Hyperlink"/>
            <w:noProof/>
          </w:rPr>
          <w:t>3.11.1 General</w:t>
        </w:r>
        <w:r w:rsidR="000A013C">
          <w:rPr>
            <w:noProof/>
            <w:webHidden/>
          </w:rPr>
          <w:tab/>
        </w:r>
        <w:r w:rsidR="000A013C">
          <w:rPr>
            <w:noProof/>
            <w:webHidden/>
          </w:rPr>
          <w:fldChar w:fldCharType="begin"/>
        </w:r>
        <w:r w:rsidR="000A013C">
          <w:rPr>
            <w:noProof/>
            <w:webHidden/>
          </w:rPr>
          <w:instrText xml:space="preserve"> PAGEREF _Toc4414061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C555163" w14:textId="7590CE8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2" w:history="1">
        <w:r w:rsidR="000A013C" w:rsidRPr="007D0007">
          <w:rPr>
            <w:rStyle w:val="Hyperlink"/>
            <w:noProof/>
          </w:rPr>
          <w:t>3.11.2 Constraints</w:t>
        </w:r>
        <w:r w:rsidR="000A013C">
          <w:rPr>
            <w:noProof/>
            <w:webHidden/>
          </w:rPr>
          <w:tab/>
        </w:r>
        <w:r w:rsidR="000A013C">
          <w:rPr>
            <w:noProof/>
            <w:webHidden/>
          </w:rPr>
          <w:fldChar w:fldCharType="begin"/>
        </w:r>
        <w:r w:rsidR="000A013C">
          <w:rPr>
            <w:noProof/>
            <w:webHidden/>
          </w:rPr>
          <w:instrText xml:space="preserve"> PAGEREF _Toc4414062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0201948" w14:textId="06DD21C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3" w:history="1">
        <w:r w:rsidR="000A013C" w:rsidRPr="007D0007">
          <w:rPr>
            <w:rStyle w:val="Hyperlink"/>
            <w:noProof/>
          </w:rPr>
          <w:t>3.11.3 Plain text messages</w:t>
        </w:r>
        <w:r w:rsidR="000A013C">
          <w:rPr>
            <w:noProof/>
            <w:webHidden/>
          </w:rPr>
          <w:tab/>
        </w:r>
        <w:r w:rsidR="000A013C">
          <w:rPr>
            <w:noProof/>
            <w:webHidden/>
          </w:rPr>
          <w:fldChar w:fldCharType="begin"/>
        </w:r>
        <w:r w:rsidR="000A013C">
          <w:rPr>
            <w:noProof/>
            <w:webHidden/>
          </w:rPr>
          <w:instrText xml:space="preserve"> PAGEREF _Toc4414063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7A76C295" w14:textId="6488A04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4" w:history="1">
        <w:r w:rsidR="000A013C" w:rsidRPr="007D0007">
          <w:rPr>
            <w:rStyle w:val="Hyperlink"/>
            <w:noProof/>
          </w:rPr>
          <w:t>3.11.4 Formatted messages</w:t>
        </w:r>
        <w:r w:rsidR="000A013C">
          <w:rPr>
            <w:noProof/>
            <w:webHidden/>
          </w:rPr>
          <w:tab/>
        </w:r>
        <w:r w:rsidR="000A013C">
          <w:rPr>
            <w:noProof/>
            <w:webHidden/>
          </w:rPr>
          <w:fldChar w:fldCharType="begin"/>
        </w:r>
        <w:r w:rsidR="000A013C">
          <w:rPr>
            <w:noProof/>
            <w:webHidden/>
          </w:rPr>
          <w:instrText xml:space="preserve"> PAGEREF _Toc4414064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3913CFC1" w14:textId="4729E5FC"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65" w:history="1">
        <w:r w:rsidR="000A013C" w:rsidRPr="007D0007">
          <w:rPr>
            <w:rStyle w:val="Hyperlink"/>
            <w:noProof/>
          </w:rPr>
          <w:t>3.11.4.1 General</w:t>
        </w:r>
        <w:r w:rsidR="000A013C">
          <w:rPr>
            <w:noProof/>
            <w:webHidden/>
          </w:rPr>
          <w:tab/>
        </w:r>
        <w:r w:rsidR="000A013C">
          <w:rPr>
            <w:noProof/>
            <w:webHidden/>
          </w:rPr>
          <w:fldChar w:fldCharType="begin"/>
        </w:r>
        <w:r w:rsidR="000A013C">
          <w:rPr>
            <w:noProof/>
            <w:webHidden/>
          </w:rPr>
          <w:instrText xml:space="preserve"> PAGEREF _Toc4414065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4816023E" w14:textId="4B46D86E"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66" w:history="1">
        <w:r w:rsidR="000A013C" w:rsidRPr="007D0007">
          <w:rPr>
            <w:rStyle w:val="Hyperlink"/>
            <w:noProof/>
          </w:rPr>
          <w:t>3.11.4.2 Security implications</w:t>
        </w:r>
        <w:r w:rsidR="000A013C">
          <w:rPr>
            <w:noProof/>
            <w:webHidden/>
          </w:rPr>
          <w:tab/>
        </w:r>
        <w:r w:rsidR="000A013C">
          <w:rPr>
            <w:noProof/>
            <w:webHidden/>
          </w:rPr>
          <w:fldChar w:fldCharType="begin"/>
        </w:r>
        <w:r w:rsidR="000A013C">
          <w:rPr>
            <w:noProof/>
            <w:webHidden/>
          </w:rPr>
          <w:instrText xml:space="preserve"> PAGEREF _Toc4414066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0F60EA48" w14:textId="7EABD5F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7" w:history="1">
        <w:r w:rsidR="000A013C" w:rsidRPr="007D0007">
          <w:rPr>
            <w:rStyle w:val="Hyperlink"/>
            <w:noProof/>
          </w:rPr>
          <w:t>3.11.5 Messages with placeholders</w:t>
        </w:r>
        <w:r w:rsidR="000A013C">
          <w:rPr>
            <w:noProof/>
            <w:webHidden/>
          </w:rPr>
          <w:tab/>
        </w:r>
        <w:r w:rsidR="000A013C">
          <w:rPr>
            <w:noProof/>
            <w:webHidden/>
          </w:rPr>
          <w:fldChar w:fldCharType="begin"/>
        </w:r>
        <w:r w:rsidR="000A013C">
          <w:rPr>
            <w:noProof/>
            <w:webHidden/>
          </w:rPr>
          <w:instrText xml:space="preserve"> PAGEREF _Toc4414067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140872E6" w14:textId="22CA8DE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8" w:history="1">
        <w:r w:rsidR="000A013C" w:rsidRPr="007D0007">
          <w:rPr>
            <w:rStyle w:val="Hyperlink"/>
            <w:noProof/>
          </w:rPr>
          <w:t>3.11.6 Messages with embedded links</w:t>
        </w:r>
        <w:r w:rsidR="000A013C">
          <w:rPr>
            <w:noProof/>
            <w:webHidden/>
          </w:rPr>
          <w:tab/>
        </w:r>
        <w:r w:rsidR="000A013C">
          <w:rPr>
            <w:noProof/>
            <w:webHidden/>
          </w:rPr>
          <w:fldChar w:fldCharType="begin"/>
        </w:r>
        <w:r w:rsidR="000A013C">
          <w:rPr>
            <w:noProof/>
            <w:webHidden/>
          </w:rPr>
          <w:instrText xml:space="preserve"> PAGEREF _Toc4414068 \h </w:instrText>
        </w:r>
        <w:r w:rsidR="000A013C">
          <w:rPr>
            <w:noProof/>
            <w:webHidden/>
          </w:rPr>
        </w:r>
        <w:r w:rsidR="000A013C">
          <w:rPr>
            <w:noProof/>
            <w:webHidden/>
          </w:rPr>
          <w:fldChar w:fldCharType="separate"/>
        </w:r>
        <w:r w:rsidR="000A013C">
          <w:rPr>
            <w:noProof/>
            <w:webHidden/>
          </w:rPr>
          <w:t>36</w:t>
        </w:r>
        <w:r w:rsidR="000A013C">
          <w:rPr>
            <w:noProof/>
            <w:webHidden/>
          </w:rPr>
          <w:fldChar w:fldCharType="end"/>
        </w:r>
      </w:hyperlink>
    </w:p>
    <w:p w14:paraId="232C9183" w14:textId="0344A6F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69" w:history="1">
        <w:r w:rsidR="000A013C" w:rsidRPr="007D0007">
          <w:rPr>
            <w:rStyle w:val="Hyperlink"/>
            <w:noProof/>
          </w:rPr>
          <w:t>3.11.7 Message string lookup</w:t>
        </w:r>
        <w:r w:rsidR="000A013C">
          <w:rPr>
            <w:noProof/>
            <w:webHidden/>
          </w:rPr>
          <w:tab/>
        </w:r>
        <w:r w:rsidR="000A013C">
          <w:rPr>
            <w:noProof/>
            <w:webHidden/>
          </w:rPr>
          <w:fldChar w:fldCharType="begin"/>
        </w:r>
        <w:r w:rsidR="000A013C">
          <w:rPr>
            <w:noProof/>
            <w:webHidden/>
          </w:rPr>
          <w:instrText xml:space="preserve"> PAGEREF _Toc4414069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FD70BA7" w14:textId="053BC18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0" w:history="1">
        <w:r w:rsidR="000A013C" w:rsidRPr="007D0007">
          <w:rPr>
            <w:rStyle w:val="Hyperlink"/>
            <w:noProof/>
          </w:rPr>
          <w:t>3.11.8 text property</w:t>
        </w:r>
        <w:r w:rsidR="000A013C">
          <w:rPr>
            <w:noProof/>
            <w:webHidden/>
          </w:rPr>
          <w:tab/>
        </w:r>
        <w:r w:rsidR="000A013C">
          <w:rPr>
            <w:noProof/>
            <w:webHidden/>
          </w:rPr>
          <w:fldChar w:fldCharType="begin"/>
        </w:r>
        <w:r w:rsidR="000A013C">
          <w:rPr>
            <w:noProof/>
            <w:webHidden/>
          </w:rPr>
          <w:instrText xml:space="preserve"> PAGEREF _Toc4414070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7E7074A" w14:textId="1E63E35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1" w:history="1">
        <w:r w:rsidR="000A013C" w:rsidRPr="007D0007">
          <w:rPr>
            <w:rStyle w:val="Hyperlink"/>
            <w:noProof/>
          </w:rPr>
          <w:t>3.11.9 markdown property</w:t>
        </w:r>
        <w:r w:rsidR="000A013C">
          <w:rPr>
            <w:noProof/>
            <w:webHidden/>
          </w:rPr>
          <w:tab/>
        </w:r>
        <w:r w:rsidR="000A013C">
          <w:rPr>
            <w:noProof/>
            <w:webHidden/>
          </w:rPr>
          <w:fldChar w:fldCharType="begin"/>
        </w:r>
        <w:r w:rsidR="000A013C">
          <w:rPr>
            <w:noProof/>
            <w:webHidden/>
          </w:rPr>
          <w:instrText xml:space="preserve"> PAGEREF _Toc4414071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50FAB60" w14:textId="50BDA21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2" w:history="1">
        <w:r w:rsidR="000A013C" w:rsidRPr="007D0007">
          <w:rPr>
            <w:rStyle w:val="Hyperlink"/>
            <w:noProof/>
          </w:rPr>
          <w:t>3.11.10 messageId property</w:t>
        </w:r>
        <w:r w:rsidR="000A013C">
          <w:rPr>
            <w:noProof/>
            <w:webHidden/>
          </w:rPr>
          <w:tab/>
        </w:r>
        <w:r w:rsidR="000A013C">
          <w:rPr>
            <w:noProof/>
            <w:webHidden/>
          </w:rPr>
          <w:fldChar w:fldCharType="begin"/>
        </w:r>
        <w:r w:rsidR="000A013C">
          <w:rPr>
            <w:noProof/>
            <w:webHidden/>
          </w:rPr>
          <w:instrText xml:space="preserve"> PAGEREF _Toc4414072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52E67B3" w14:textId="410AC0E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3" w:history="1">
        <w:r w:rsidR="000A013C" w:rsidRPr="007D0007">
          <w:rPr>
            <w:rStyle w:val="Hyperlink"/>
            <w:noProof/>
          </w:rPr>
          <w:t>3.11.11 arguments property</w:t>
        </w:r>
        <w:r w:rsidR="000A013C">
          <w:rPr>
            <w:noProof/>
            <w:webHidden/>
          </w:rPr>
          <w:tab/>
        </w:r>
        <w:r w:rsidR="000A013C">
          <w:rPr>
            <w:noProof/>
            <w:webHidden/>
          </w:rPr>
          <w:fldChar w:fldCharType="begin"/>
        </w:r>
        <w:r w:rsidR="000A013C">
          <w:rPr>
            <w:noProof/>
            <w:webHidden/>
          </w:rPr>
          <w:instrText xml:space="preserve"> PAGEREF _Toc4414073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104D388A" w14:textId="75699CD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74" w:history="1">
        <w:r w:rsidR="000A013C" w:rsidRPr="007D0007">
          <w:rPr>
            <w:rStyle w:val="Hyperlink"/>
            <w:noProof/>
          </w:rPr>
          <w:t>3.12 multiformatMessageString object</w:t>
        </w:r>
        <w:r w:rsidR="000A013C">
          <w:rPr>
            <w:noProof/>
            <w:webHidden/>
          </w:rPr>
          <w:tab/>
        </w:r>
        <w:r w:rsidR="000A013C">
          <w:rPr>
            <w:noProof/>
            <w:webHidden/>
          </w:rPr>
          <w:fldChar w:fldCharType="begin"/>
        </w:r>
        <w:r w:rsidR="000A013C">
          <w:rPr>
            <w:noProof/>
            <w:webHidden/>
          </w:rPr>
          <w:instrText xml:space="preserve"> PAGEREF _Toc4414074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7D7EB901" w14:textId="26ECCFE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5" w:history="1">
        <w:r w:rsidR="000A013C" w:rsidRPr="007D0007">
          <w:rPr>
            <w:rStyle w:val="Hyperlink"/>
            <w:noProof/>
          </w:rPr>
          <w:t>3.12.1 General</w:t>
        </w:r>
        <w:r w:rsidR="000A013C">
          <w:rPr>
            <w:noProof/>
            <w:webHidden/>
          </w:rPr>
          <w:tab/>
        </w:r>
        <w:r w:rsidR="000A013C">
          <w:rPr>
            <w:noProof/>
            <w:webHidden/>
          </w:rPr>
          <w:fldChar w:fldCharType="begin"/>
        </w:r>
        <w:r w:rsidR="000A013C">
          <w:rPr>
            <w:noProof/>
            <w:webHidden/>
          </w:rPr>
          <w:instrText xml:space="preserve"> PAGEREF _Toc4414075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018C6862" w14:textId="3C97368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6" w:history="1">
        <w:r w:rsidR="000A013C" w:rsidRPr="007D0007">
          <w:rPr>
            <w:rStyle w:val="Hyperlink"/>
            <w:noProof/>
          </w:rPr>
          <w:t>3.12.2 text property</w:t>
        </w:r>
        <w:r w:rsidR="000A013C">
          <w:rPr>
            <w:noProof/>
            <w:webHidden/>
          </w:rPr>
          <w:tab/>
        </w:r>
        <w:r w:rsidR="000A013C">
          <w:rPr>
            <w:noProof/>
            <w:webHidden/>
          </w:rPr>
          <w:fldChar w:fldCharType="begin"/>
        </w:r>
        <w:r w:rsidR="000A013C">
          <w:rPr>
            <w:noProof/>
            <w:webHidden/>
          </w:rPr>
          <w:instrText xml:space="preserve"> PAGEREF _Toc4414076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028D2563" w14:textId="293D646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7" w:history="1">
        <w:r w:rsidR="000A013C" w:rsidRPr="007D0007">
          <w:rPr>
            <w:rStyle w:val="Hyperlink"/>
            <w:noProof/>
          </w:rPr>
          <w:t>3.12.3 markdown property</w:t>
        </w:r>
        <w:r w:rsidR="000A013C">
          <w:rPr>
            <w:noProof/>
            <w:webHidden/>
          </w:rPr>
          <w:tab/>
        </w:r>
        <w:r w:rsidR="000A013C">
          <w:rPr>
            <w:noProof/>
            <w:webHidden/>
          </w:rPr>
          <w:fldChar w:fldCharType="begin"/>
        </w:r>
        <w:r w:rsidR="000A013C">
          <w:rPr>
            <w:noProof/>
            <w:webHidden/>
          </w:rPr>
          <w:instrText xml:space="preserve"> PAGEREF _Toc4414077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7BDFF9C4" w14:textId="120CA69A"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78" w:history="1">
        <w:r w:rsidR="000A013C" w:rsidRPr="007D0007">
          <w:rPr>
            <w:rStyle w:val="Hyperlink"/>
            <w:noProof/>
          </w:rPr>
          <w:t>3.13 sarifLog object</w:t>
        </w:r>
        <w:r w:rsidR="000A013C">
          <w:rPr>
            <w:noProof/>
            <w:webHidden/>
          </w:rPr>
          <w:tab/>
        </w:r>
        <w:r w:rsidR="000A013C">
          <w:rPr>
            <w:noProof/>
            <w:webHidden/>
          </w:rPr>
          <w:fldChar w:fldCharType="begin"/>
        </w:r>
        <w:r w:rsidR="000A013C">
          <w:rPr>
            <w:noProof/>
            <w:webHidden/>
          </w:rPr>
          <w:instrText xml:space="preserve"> PAGEREF _Toc4414078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5A7DBF62" w14:textId="09AD78F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79" w:history="1">
        <w:r w:rsidR="000A013C" w:rsidRPr="007D0007">
          <w:rPr>
            <w:rStyle w:val="Hyperlink"/>
            <w:noProof/>
          </w:rPr>
          <w:t>3.13.1 General</w:t>
        </w:r>
        <w:r w:rsidR="000A013C">
          <w:rPr>
            <w:noProof/>
            <w:webHidden/>
          </w:rPr>
          <w:tab/>
        </w:r>
        <w:r w:rsidR="000A013C">
          <w:rPr>
            <w:noProof/>
            <w:webHidden/>
          </w:rPr>
          <w:fldChar w:fldCharType="begin"/>
        </w:r>
        <w:r w:rsidR="000A013C">
          <w:rPr>
            <w:noProof/>
            <w:webHidden/>
          </w:rPr>
          <w:instrText xml:space="preserve"> PAGEREF _Toc4414079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252408C4" w14:textId="3177192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0" w:history="1">
        <w:r w:rsidR="000A013C" w:rsidRPr="007D0007">
          <w:rPr>
            <w:rStyle w:val="Hyperlink"/>
            <w:noProof/>
          </w:rPr>
          <w:t>3.13.2 version property</w:t>
        </w:r>
        <w:r w:rsidR="000A013C">
          <w:rPr>
            <w:noProof/>
            <w:webHidden/>
          </w:rPr>
          <w:tab/>
        </w:r>
        <w:r w:rsidR="000A013C">
          <w:rPr>
            <w:noProof/>
            <w:webHidden/>
          </w:rPr>
          <w:fldChar w:fldCharType="begin"/>
        </w:r>
        <w:r w:rsidR="000A013C">
          <w:rPr>
            <w:noProof/>
            <w:webHidden/>
          </w:rPr>
          <w:instrText xml:space="preserve"> PAGEREF _Toc4414080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72710BD6" w14:textId="066399F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1" w:history="1">
        <w:r w:rsidR="000A013C" w:rsidRPr="007D0007">
          <w:rPr>
            <w:rStyle w:val="Hyperlink"/>
            <w:noProof/>
          </w:rPr>
          <w:t>3.13.3 $schema property</w:t>
        </w:r>
        <w:r w:rsidR="000A013C">
          <w:rPr>
            <w:noProof/>
            <w:webHidden/>
          </w:rPr>
          <w:tab/>
        </w:r>
        <w:r w:rsidR="000A013C">
          <w:rPr>
            <w:noProof/>
            <w:webHidden/>
          </w:rPr>
          <w:fldChar w:fldCharType="begin"/>
        </w:r>
        <w:r w:rsidR="000A013C">
          <w:rPr>
            <w:noProof/>
            <w:webHidden/>
          </w:rPr>
          <w:instrText xml:space="preserve"> PAGEREF _Toc4414081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75DFF944" w14:textId="4D9B11F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2" w:history="1">
        <w:r w:rsidR="000A013C" w:rsidRPr="007D0007">
          <w:rPr>
            <w:rStyle w:val="Hyperlink"/>
            <w:noProof/>
          </w:rPr>
          <w:t>3.13.4 runs property</w:t>
        </w:r>
        <w:r w:rsidR="000A013C">
          <w:rPr>
            <w:noProof/>
            <w:webHidden/>
          </w:rPr>
          <w:tab/>
        </w:r>
        <w:r w:rsidR="000A013C">
          <w:rPr>
            <w:noProof/>
            <w:webHidden/>
          </w:rPr>
          <w:fldChar w:fldCharType="begin"/>
        </w:r>
        <w:r w:rsidR="000A013C">
          <w:rPr>
            <w:noProof/>
            <w:webHidden/>
          </w:rPr>
          <w:instrText xml:space="preserve"> PAGEREF _Toc4414082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2C6A8E88" w14:textId="21E79E3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3" w:history="1">
        <w:r w:rsidR="000A013C" w:rsidRPr="007D0007">
          <w:rPr>
            <w:rStyle w:val="Hyperlink"/>
            <w:noProof/>
          </w:rPr>
          <w:t>3.13.5 inlineExternalProperties property</w:t>
        </w:r>
        <w:r w:rsidR="000A013C">
          <w:rPr>
            <w:noProof/>
            <w:webHidden/>
          </w:rPr>
          <w:tab/>
        </w:r>
        <w:r w:rsidR="000A013C">
          <w:rPr>
            <w:noProof/>
            <w:webHidden/>
          </w:rPr>
          <w:fldChar w:fldCharType="begin"/>
        </w:r>
        <w:r w:rsidR="000A013C">
          <w:rPr>
            <w:noProof/>
            <w:webHidden/>
          </w:rPr>
          <w:instrText xml:space="preserve"> PAGEREF _Toc4414083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0EEAAF62" w14:textId="5F8BDDE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084" w:history="1">
        <w:r w:rsidR="000A013C" w:rsidRPr="007D0007">
          <w:rPr>
            <w:rStyle w:val="Hyperlink"/>
            <w:noProof/>
          </w:rPr>
          <w:t>3.14 run object</w:t>
        </w:r>
        <w:r w:rsidR="000A013C">
          <w:rPr>
            <w:noProof/>
            <w:webHidden/>
          </w:rPr>
          <w:tab/>
        </w:r>
        <w:r w:rsidR="000A013C">
          <w:rPr>
            <w:noProof/>
            <w:webHidden/>
          </w:rPr>
          <w:fldChar w:fldCharType="begin"/>
        </w:r>
        <w:r w:rsidR="000A013C">
          <w:rPr>
            <w:noProof/>
            <w:webHidden/>
          </w:rPr>
          <w:instrText xml:space="preserve"> PAGEREF _Toc4414084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5C56EA03" w14:textId="6588DD4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5" w:history="1">
        <w:r w:rsidR="000A013C" w:rsidRPr="007D0007">
          <w:rPr>
            <w:rStyle w:val="Hyperlink"/>
            <w:noProof/>
          </w:rPr>
          <w:t>3.14.1 General</w:t>
        </w:r>
        <w:r w:rsidR="000A013C">
          <w:rPr>
            <w:noProof/>
            <w:webHidden/>
          </w:rPr>
          <w:tab/>
        </w:r>
        <w:r w:rsidR="000A013C">
          <w:rPr>
            <w:noProof/>
            <w:webHidden/>
          </w:rPr>
          <w:fldChar w:fldCharType="begin"/>
        </w:r>
        <w:r w:rsidR="000A013C">
          <w:rPr>
            <w:noProof/>
            <w:webHidden/>
          </w:rPr>
          <w:instrText xml:space="preserve"> PAGEREF _Toc4414085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0D5C63C3" w14:textId="6327843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6" w:history="1">
        <w:r w:rsidR="000A013C" w:rsidRPr="007D0007">
          <w:rPr>
            <w:rStyle w:val="Hyperlink"/>
            <w:noProof/>
          </w:rPr>
          <w:t>3.14.2 externalPropertyFileReferences property</w:t>
        </w:r>
        <w:r w:rsidR="000A013C">
          <w:rPr>
            <w:noProof/>
            <w:webHidden/>
          </w:rPr>
          <w:tab/>
        </w:r>
        <w:r w:rsidR="000A013C">
          <w:rPr>
            <w:noProof/>
            <w:webHidden/>
          </w:rPr>
          <w:fldChar w:fldCharType="begin"/>
        </w:r>
        <w:r w:rsidR="000A013C">
          <w:rPr>
            <w:noProof/>
            <w:webHidden/>
          </w:rPr>
          <w:instrText xml:space="preserve"> PAGEREF _Toc4414086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2C6BEE2F" w14:textId="0AA5B337"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87" w:history="1">
        <w:r w:rsidR="000A013C" w:rsidRPr="007D0007">
          <w:rPr>
            <w:rStyle w:val="Hyperlink"/>
            <w:noProof/>
          </w:rPr>
          <w:t>3.14.2.1 Rationale</w:t>
        </w:r>
        <w:r w:rsidR="000A013C">
          <w:rPr>
            <w:noProof/>
            <w:webHidden/>
          </w:rPr>
          <w:tab/>
        </w:r>
        <w:r w:rsidR="000A013C">
          <w:rPr>
            <w:noProof/>
            <w:webHidden/>
          </w:rPr>
          <w:fldChar w:fldCharType="begin"/>
        </w:r>
        <w:r w:rsidR="000A013C">
          <w:rPr>
            <w:noProof/>
            <w:webHidden/>
          </w:rPr>
          <w:instrText xml:space="preserve"> PAGEREF _Toc4414087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439D3958" w14:textId="15485D9E" w:rsidR="000A013C" w:rsidRDefault="003E20AF">
      <w:pPr>
        <w:pStyle w:val="TOC4"/>
        <w:tabs>
          <w:tab w:val="right" w:leader="dot" w:pos="9350"/>
        </w:tabs>
        <w:rPr>
          <w:rFonts w:asciiTheme="minorHAnsi" w:eastAsiaTheme="minorEastAsia" w:hAnsiTheme="minorHAnsi" w:cstheme="minorBidi"/>
          <w:noProof/>
          <w:sz w:val="22"/>
          <w:szCs w:val="22"/>
        </w:rPr>
      </w:pPr>
      <w:hyperlink w:anchor="_Toc4414088" w:history="1">
        <w:r w:rsidR="000A013C" w:rsidRPr="007D0007">
          <w:rPr>
            <w:rStyle w:val="Hyperlink"/>
            <w:noProof/>
          </w:rPr>
          <w:t>3.14.2.2 Property definition</w:t>
        </w:r>
        <w:r w:rsidR="000A013C">
          <w:rPr>
            <w:noProof/>
            <w:webHidden/>
          </w:rPr>
          <w:tab/>
        </w:r>
        <w:r w:rsidR="000A013C">
          <w:rPr>
            <w:noProof/>
            <w:webHidden/>
          </w:rPr>
          <w:fldChar w:fldCharType="begin"/>
        </w:r>
        <w:r w:rsidR="000A013C">
          <w:rPr>
            <w:noProof/>
            <w:webHidden/>
          </w:rPr>
          <w:instrText xml:space="preserve"> PAGEREF _Toc4414088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01ADCE9F" w14:textId="7CB92C6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89" w:history="1">
        <w:r w:rsidR="000A013C" w:rsidRPr="007D0007">
          <w:rPr>
            <w:rStyle w:val="Hyperlink"/>
            <w:noProof/>
          </w:rPr>
          <w:t>3.14.3 automationDetails property</w:t>
        </w:r>
        <w:r w:rsidR="000A013C">
          <w:rPr>
            <w:noProof/>
            <w:webHidden/>
          </w:rPr>
          <w:tab/>
        </w:r>
        <w:r w:rsidR="000A013C">
          <w:rPr>
            <w:noProof/>
            <w:webHidden/>
          </w:rPr>
          <w:fldChar w:fldCharType="begin"/>
        </w:r>
        <w:r w:rsidR="000A013C">
          <w:rPr>
            <w:noProof/>
            <w:webHidden/>
          </w:rPr>
          <w:instrText xml:space="preserve"> PAGEREF _Toc4414089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03DC6196" w14:textId="2CC4A80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0" w:history="1">
        <w:r w:rsidR="000A013C" w:rsidRPr="007D0007">
          <w:rPr>
            <w:rStyle w:val="Hyperlink"/>
            <w:noProof/>
          </w:rPr>
          <w:t>3.14.4 aggregateIds property</w:t>
        </w:r>
        <w:r w:rsidR="000A013C">
          <w:rPr>
            <w:noProof/>
            <w:webHidden/>
          </w:rPr>
          <w:tab/>
        </w:r>
        <w:r w:rsidR="000A013C">
          <w:rPr>
            <w:noProof/>
            <w:webHidden/>
          </w:rPr>
          <w:fldChar w:fldCharType="begin"/>
        </w:r>
        <w:r w:rsidR="000A013C">
          <w:rPr>
            <w:noProof/>
            <w:webHidden/>
          </w:rPr>
          <w:instrText xml:space="preserve"> PAGEREF _Toc4414090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38987756" w14:textId="77F48E0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1" w:history="1">
        <w:r w:rsidR="000A013C" w:rsidRPr="007D0007">
          <w:rPr>
            <w:rStyle w:val="Hyperlink"/>
            <w:noProof/>
          </w:rPr>
          <w:t>3.14.5 baselineGuid property</w:t>
        </w:r>
        <w:r w:rsidR="000A013C">
          <w:rPr>
            <w:noProof/>
            <w:webHidden/>
          </w:rPr>
          <w:tab/>
        </w:r>
        <w:r w:rsidR="000A013C">
          <w:rPr>
            <w:noProof/>
            <w:webHidden/>
          </w:rPr>
          <w:fldChar w:fldCharType="begin"/>
        </w:r>
        <w:r w:rsidR="000A013C">
          <w:rPr>
            <w:noProof/>
            <w:webHidden/>
          </w:rPr>
          <w:instrText xml:space="preserve"> PAGEREF _Toc4414091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4C26DF6C" w14:textId="7853B37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2" w:history="1">
        <w:r w:rsidR="000A013C" w:rsidRPr="007D0007">
          <w:rPr>
            <w:rStyle w:val="Hyperlink"/>
            <w:noProof/>
          </w:rPr>
          <w:t>3.14.6 tool property</w:t>
        </w:r>
        <w:r w:rsidR="000A013C">
          <w:rPr>
            <w:noProof/>
            <w:webHidden/>
          </w:rPr>
          <w:tab/>
        </w:r>
        <w:r w:rsidR="000A013C">
          <w:rPr>
            <w:noProof/>
            <w:webHidden/>
          </w:rPr>
          <w:fldChar w:fldCharType="begin"/>
        </w:r>
        <w:r w:rsidR="000A013C">
          <w:rPr>
            <w:noProof/>
            <w:webHidden/>
          </w:rPr>
          <w:instrText xml:space="preserve"> PAGEREF _Toc4414092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0A55FDD7" w14:textId="2840C94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3" w:history="1">
        <w:r w:rsidR="000A013C" w:rsidRPr="007D0007">
          <w:rPr>
            <w:rStyle w:val="Hyperlink"/>
            <w:noProof/>
          </w:rPr>
          <w:t>3.14.7 invocations property</w:t>
        </w:r>
        <w:r w:rsidR="000A013C">
          <w:rPr>
            <w:noProof/>
            <w:webHidden/>
          </w:rPr>
          <w:tab/>
        </w:r>
        <w:r w:rsidR="000A013C">
          <w:rPr>
            <w:noProof/>
            <w:webHidden/>
          </w:rPr>
          <w:fldChar w:fldCharType="begin"/>
        </w:r>
        <w:r w:rsidR="000A013C">
          <w:rPr>
            <w:noProof/>
            <w:webHidden/>
          </w:rPr>
          <w:instrText xml:space="preserve"> PAGEREF _Toc4414093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1FF7DF26" w14:textId="0360A5A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4" w:history="1">
        <w:r w:rsidR="000A013C" w:rsidRPr="007D0007">
          <w:rPr>
            <w:rStyle w:val="Hyperlink"/>
            <w:noProof/>
          </w:rPr>
          <w:t>3.14.8 conversion property</w:t>
        </w:r>
        <w:r w:rsidR="000A013C">
          <w:rPr>
            <w:noProof/>
            <w:webHidden/>
          </w:rPr>
          <w:tab/>
        </w:r>
        <w:r w:rsidR="000A013C">
          <w:rPr>
            <w:noProof/>
            <w:webHidden/>
          </w:rPr>
          <w:fldChar w:fldCharType="begin"/>
        </w:r>
        <w:r w:rsidR="000A013C">
          <w:rPr>
            <w:noProof/>
            <w:webHidden/>
          </w:rPr>
          <w:instrText xml:space="preserve"> PAGEREF _Toc4414094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03387792" w14:textId="6B89EBA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5" w:history="1">
        <w:r w:rsidR="000A013C" w:rsidRPr="007D0007">
          <w:rPr>
            <w:rStyle w:val="Hyperlink"/>
            <w:noProof/>
          </w:rPr>
          <w:t>3.14.9 versionControlProvenance property</w:t>
        </w:r>
        <w:r w:rsidR="000A013C">
          <w:rPr>
            <w:noProof/>
            <w:webHidden/>
          </w:rPr>
          <w:tab/>
        </w:r>
        <w:r w:rsidR="000A013C">
          <w:rPr>
            <w:noProof/>
            <w:webHidden/>
          </w:rPr>
          <w:fldChar w:fldCharType="begin"/>
        </w:r>
        <w:r w:rsidR="000A013C">
          <w:rPr>
            <w:noProof/>
            <w:webHidden/>
          </w:rPr>
          <w:instrText xml:space="preserve"> PAGEREF _Toc4414095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284FC973" w14:textId="423C23C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6" w:history="1">
        <w:r w:rsidR="000A013C" w:rsidRPr="007D0007">
          <w:rPr>
            <w:rStyle w:val="Hyperlink"/>
            <w:noProof/>
          </w:rPr>
          <w:t>3.14.10 originalUriBaseIds property</w:t>
        </w:r>
        <w:r w:rsidR="000A013C">
          <w:rPr>
            <w:noProof/>
            <w:webHidden/>
          </w:rPr>
          <w:tab/>
        </w:r>
        <w:r w:rsidR="000A013C">
          <w:rPr>
            <w:noProof/>
            <w:webHidden/>
          </w:rPr>
          <w:fldChar w:fldCharType="begin"/>
        </w:r>
        <w:r w:rsidR="000A013C">
          <w:rPr>
            <w:noProof/>
            <w:webHidden/>
          </w:rPr>
          <w:instrText xml:space="preserve"> PAGEREF _Toc4414096 \h </w:instrText>
        </w:r>
        <w:r w:rsidR="000A013C">
          <w:rPr>
            <w:noProof/>
            <w:webHidden/>
          </w:rPr>
        </w:r>
        <w:r w:rsidR="000A013C">
          <w:rPr>
            <w:noProof/>
            <w:webHidden/>
          </w:rPr>
          <w:fldChar w:fldCharType="separate"/>
        </w:r>
        <w:r w:rsidR="000A013C">
          <w:rPr>
            <w:noProof/>
            <w:webHidden/>
          </w:rPr>
          <w:t>47</w:t>
        </w:r>
        <w:r w:rsidR="000A013C">
          <w:rPr>
            <w:noProof/>
            <w:webHidden/>
          </w:rPr>
          <w:fldChar w:fldCharType="end"/>
        </w:r>
      </w:hyperlink>
    </w:p>
    <w:p w14:paraId="17EFF71B" w14:textId="13C3846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7" w:history="1">
        <w:r w:rsidR="000A013C" w:rsidRPr="007D0007">
          <w:rPr>
            <w:rStyle w:val="Hyperlink"/>
            <w:noProof/>
          </w:rPr>
          <w:t>3.14.11 artifacts property</w:t>
        </w:r>
        <w:r w:rsidR="000A013C">
          <w:rPr>
            <w:noProof/>
            <w:webHidden/>
          </w:rPr>
          <w:tab/>
        </w:r>
        <w:r w:rsidR="000A013C">
          <w:rPr>
            <w:noProof/>
            <w:webHidden/>
          </w:rPr>
          <w:fldChar w:fldCharType="begin"/>
        </w:r>
        <w:r w:rsidR="000A013C">
          <w:rPr>
            <w:noProof/>
            <w:webHidden/>
          </w:rPr>
          <w:instrText xml:space="preserve"> PAGEREF _Toc4414097 \h </w:instrText>
        </w:r>
        <w:r w:rsidR="000A013C">
          <w:rPr>
            <w:noProof/>
            <w:webHidden/>
          </w:rPr>
        </w:r>
        <w:r w:rsidR="000A013C">
          <w:rPr>
            <w:noProof/>
            <w:webHidden/>
          </w:rPr>
          <w:fldChar w:fldCharType="separate"/>
        </w:r>
        <w:r w:rsidR="000A013C">
          <w:rPr>
            <w:noProof/>
            <w:webHidden/>
          </w:rPr>
          <w:t>48</w:t>
        </w:r>
        <w:r w:rsidR="000A013C">
          <w:rPr>
            <w:noProof/>
            <w:webHidden/>
          </w:rPr>
          <w:fldChar w:fldCharType="end"/>
        </w:r>
      </w:hyperlink>
    </w:p>
    <w:p w14:paraId="6BE7855F" w14:textId="45A1B75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8" w:history="1">
        <w:r w:rsidR="000A013C" w:rsidRPr="007D0007">
          <w:rPr>
            <w:rStyle w:val="Hyperlink"/>
            <w:noProof/>
          </w:rPr>
          <w:t>3.14.12 logicalLocations property</w:t>
        </w:r>
        <w:r w:rsidR="000A013C">
          <w:rPr>
            <w:noProof/>
            <w:webHidden/>
          </w:rPr>
          <w:tab/>
        </w:r>
        <w:r w:rsidR="000A013C">
          <w:rPr>
            <w:noProof/>
            <w:webHidden/>
          </w:rPr>
          <w:fldChar w:fldCharType="begin"/>
        </w:r>
        <w:r w:rsidR="000A013C">
          <w:rPr>
            <w:noProof/>
            <w:webHidden/>
          </w:rPr>
          <w:instrText xml:space="preserve"> PAGEREF _Toc4414098 \h </w:instrText>
        </w:r>
        <w:r w:rsidR="000A013C">
          <w:rPr>
            <w:noProof/>
            <w:webHidden/>
          </w:rPr>
        </w:r>
        <w:r w:rsidR="000A013C">
          <w:rPr>
            <w:noProof/>
            <w:webHidden/>
          </w:rPr>
          <w:fldChar w:fldCharType="separate"/>
        </w:r>
        <w:r w:rsidR="000A013C">
          <w:rPr>
            <w:noProof/>
            <w:webHidden/>
          </w:rPr>
          <w:t>49</w:t>
        </w:r>
        <w:r w:rsidR="000A013C">
          <w:rPr>
            <w:noProof/>
            <w:webHidden/>
          </w:rPr>
          <w:fldChar w:fldCharType="end"/>
        </w:r>
      </w:hyperlink>
    </w:p>
    <w:p w14:paraId="2BF4810D" w14:textId="6B9AC30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099" w:history="1">
        <w:r w:rsidR="000A013C" w:rsidRPr="007D0007">
          <w:rPr>
            <w:rStyle w:val="Hyperlink"/>
            <w:noProof/>
          </w:rPr>
          <w:t>3.14.13 threadFlowLocations property</w:t>
        </w:r>
        <w:r w:rsidR="000A013C">
          <w:rPr>
            <w:noProof/>
            <w:webHidden/>
          </w:rPr>
          <w:tab/>
        </w:r>
        <w:r w:rsidR="000A013C">
          <w:rPr>
            <w:noProof/>
            <w:webHidden/>
          </w:rPr>
          <w:fldChar w:fldCharType="begin"/>
        </w:r>
        <w:r w:rsidR="000A013C">
          <w:rPr>
            <w:noProof/>
            <w:webHidden/>
          </w:rPr>
          <w:instrText xml:space="preserve"> PAGEREF _Toc4414099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5E07AD28" w14:textId="651AC22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0" w:history="1">
        <w:r w:rsidR="000A013C" w:rsidRPr="007D0007">
          <w:rPr>
            <w:rStyle w:val="Hyperlink"/>
            <w:noProof/>
          </w:rPr>
          <w:t>3.14.14 graphs property</w:t>
        </w:r>
        <w:r w:rsidR="000A013C">
          <w:rPr>
            <w:noProof/>
            <w:webHidden/>
          </w:rPr>
          <w:tab/>
        </w:r>
        <w:r w:rsidR="000A013C">
          <w:rPr>
            <w:noProof/>
            <w:webHidden/>
          </w:rPr>
          <w:fldChar w:fldCharType="begin"/>
        </w:r>
        <w:r w:rsidR="000A013C">
          <w:rPr>
            <w:noProof/>
            <w:webHidden/>
          </w:rPr>
          <w:instrText xml:space="preserve"> PAGEREF _Toc4414100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678AC4C6" w14:textId="03B0E0E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1" w:history="1">
        <w:r w:rsidR="000A013C" w:rsidRPr="007D0007">
          <w:rPr>
            <w:rStyle w:val="Hyperlink"/>
            <w:noProof/>
          </w:rPr>
          <w:t>3.14.15 results property</w:t>
        </w:r>
        <w:r w:rsidR="000A013C">
          <w:rPr>
            <w:noProof/>
            <w:webHidden/>
          </w:rPr>
          <w:tab/>
        </w:r>
        <w:r w:rsidR="000A013C">
          <w:rPr>
            <w:noProof/>
            <w:webHidden/>
          </w:rPr>
          <w:fldChar w:fldCharType="begin"/>
        </w:r>
        <w:r w:rsidR="000A013C">
          <w:rPr>
            <w:noProof/>
            <w:webHidden/>
          </w:rPr>
          <w:instrText xml:space="preserve"> PAGEREF _Toc4414101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51ABD9B0" w14:textId="1955846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2" w:history="1">
        <w:r w:rsidR="000A013C" w:rsidRPr="007D0007">
          <w:rPr>
            <w:rStyle w:val="Hyperlink"/>
            <w:noProof/>
          </w:rPr>
          <w:t>3.14.16 defaultEncoding property</w:t>
        </w:r>
        <w:r w:rsidR="000A013C">
          <w:rPr>
            <w:noProof/>
            <w:webHidden/>
          </w:rPr>
          <w:tab/>
        </w:r>
        <w:r w:rsidR="000A013C">
          <w:rPr>
            <w:noProof/>
            <w:webHidden/>
          </w:rPr>
          <w:fldChar w:fldCharType="begin"/>
        </w:r>
        <w:r w:rsidR="000A013C">
          <w:rPr>
            <w:noProof/>
            <w:webHidden/>
          </w:rPr>
          <w:instrText xml:space="preserve"> PAGEREF _Toc4414102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48CB1525" w14:textId="0559C2D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3" w:history="1">
        <w:r w:rsidR="000A013C" w:rsidRPr="007D0007">
          <w:rPr>
            <w:rStyle w:val="Hyperlink"/>
            <w:noProof/>
          </w:rPr>
          <w:t>3.14.17 defaultSourceLanguage property</w:t>
        </w:r>
        <w:r w:rsidR="000A013C">
          <w:rPr>
            <w:noProof/>
            <w:webHidden/>
          </w:rPr>
          <w:tab/>
        </w:r>
        <w:r w:rsidR="000A013C">
          <w:rPr>
            <w:noProof/>
            <w:webHidden/>
          </w:rPr>
          <w:fldChar w:fldCharType="begin"/>
        </w:r>
        <w:r w:rsidR="000A013C">
          <w:rPr>
            <w:noProof/>
            <w:webHidden/>
          </w:rPr>
          <w:instrText xml:space="preserve"> PAGEREF _Toc4414103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31F70EF9" w14:textId="1EB2266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4" w:history="1">
        <w:r w:rsidR="000A013C" w:rsidRPr="007D0007">
          <w:rPr>
            <w:rStyle w:val="Hyperlink"/>
            <w:noProof/>
          </w:rPr>
          <w:t>3.14.18 newlineSequences property</w:t>
        </w:r>
        <w:r w:rsidR="000A013C">
          <w:rPr>
            <w:noProof/>
            <w:webHidden/>
          </w:rPr>
          <w:tab/>
        </w:r>
        <w:r w:rsidR="000A013C">
          <w:rPr>
            <w:noProof/>
            <w:webHidden/>
          </w:rPr>
          <w:fldChar w:fldCharType="begin"/>
        </w:r>
        <w:r w:rsidR="000A013C">
          <w:rPr>
            <w:noProof/>
            <w:webHidden/>
          </w:rPr>
          <w:instrText xml:space="preserve"> PAGEREF _Toc4414104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6E063AD3" w14:textId="65D2E7A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5" w:history="1">
        <w:r w:rsidR="000A013C" w:rsidRPr="007D0007">
          <w:rPr>
            <w:rStyle w:val="Hyperlink"/>
            <w:noProof/>
          </w:rPr>
          <w:t>3.14.19 columnKind property</w:t>
        </w:r>
        <w:r w:rsidR="000A013C">
          <w:rPr>
            <w:noProof/>
            <w:webHidden/>
          </w:rPr>
          <w:tab/>
        </w:r>
        <w:r w:rsidR="000A013C">
          <w:rPr>
            <w:noProof/>
            <w:webHidden/>
          </w:rPr>
          <w:fldChar w:fldCharType="begin"/>
        </w:r>
        <w:r w:rsidR="000A013C">
          <w:rPr>
            <w:noProof/>
            <w:webHidden/>
          </w:rPr>
          <w:instrText xml:space="preserve"> PAGEREF _Toc4414105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000B9EBA" w14:textId="729BB76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6" w:history="1">
        <w:r w:rsidR="000A013C" w:rsidRPr="007D0007">
          <w:rPr>
            <w:rStyle w:val="Hyperlink"/>
            <w:noProof/>
          </w:rPr>
          <w:t>3.14.20 redactionToken property</w:t>
        </w:r>
        <w:r w:rsidR="000A013C">
          <w:rPr>
            <w:noProof/>
            <w:webHidden/>
          </w:rPr>
          <w:tab/>
        </w:r>
        <w:r w:rsidR="000A013C">
          <w:rPr>
            <w:noProof/>
            <w:webHidden/>
          </w:rPr>
          <w:fldChar w:fldCharType="begin"/>
        </w:r>
        <w:r w:rsidR="000A013C">
          <w:rPr>
            <w:noProof/>
            <w:webHidden/>
          </w:rPr>
          <w:instrText xml:space="preserve"> PAGEREF _Toc4414106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58D4F29A" w14:textId="2F6ED8E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07" w:history="1">
        <w:r w:rsidR="000A013C" w:rsidRPr="007D0007">
          <w:rPr>
            <w:rStyle w:val="Hyperlink"/>
            <w:noProof/>
          </w:rPr>
          <w:t>3.15 externalPropertyFileReference object</w:t>
        </w:r>
        <w:r w:rsidR="000A013C">
          <w:rPr>
            <w:noProof/>
            <w:webHidden/>
          </w:rPr>
          <w:tab/>
        </w:r>
        <w:r w:rsidR="000A013C">
          <w:rPr>
            <w:noProof/>
            <w:webHidden/>
          </w:rPr>
          <w:fldChar w:fldCharType="begin"/>
        </w:r>
        <w:r w:rsidR="000A013C">
          <w:rPr>
            <w:noProof/>
            <w:webHidden/>
          </w:rPr>
          <w:instrText xml:space="preserve"> PAGEREF _Toc4414107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7C6BDE27" w14:textId="2EB5A37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8" w:history="1">
        <w:r w:rsidR="000A013C" w:rsidRPr="007D0007">
          <w:rPr>
            <w:rStyle w:val="Hyperlink"/>
            <w:noProof/>
          </w:rPr>
          <w:t>3.15.1 General</w:t>
        </w:r>
        <w:r w:rsidR="000A013C">
          <w:rPr>
            <w:noProof/>
            <w:webHidden/>
          </w:rPr>
          <w:tab/>
        </w:r>
        <w:r w:rsidR="000A013C">
          <w:rPr>
            <w:noProof/>
            <w:webHidden/>
          </w:rPr>
          <w:fldChar w:fldCharType="begin"/>
        </w:r>
        <w:r w:rsidR="000A013C">
          <w:rPr>
            <w:noProof/>
            <w:webHidden/>
          </w:rPr>
          <w:instrText xml:space="preserve"> PAGEREF _Toc4414108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51366E56" w14:textId="25F38CB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09" w:history="1">
        <w:r w:rsidR="000A013C" w:rsidRPr="007D0007">
          <w:rPr>
            <w:rStyle w:val="Hyperlink"/>
            <w:noProof/>
          </w:rPr>
          <w:t>3.15.2 location property</w:t>
        </w:r>
        <w:r w:rsidR="000A013C">
          <w:rPr>
            <w:noProof/>
            <w:webHidden/>
          </w:rPr>
          <w:tab/>
        </w:r>
        <w:r w:rsidR="000A013C">
          <w:rPr>
            <w:noProof/>
            <w:webHidden/>
          </w:rPr>
          <w:fldChar w:fldCharType="begin"/>
        </w:r>
        <w:r w:rsidR="000A013C">
          <w:rPr>
            <w:noProof/>
            <w:webHidden/>
          </w:rPr>
          <w:instrText xml:space="preserve"> PAGEREF _Toc4414109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3033AFEF" w14:textId="1C7560B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0" w:history="1">
        <w:r w:rsidR="000A013C" w:rsidRPr="007D0007">
          <w:rPr>
            <w:rStyle w:val="Hyperlink"/>
            <w:noProof/>
          </w:rPr>
          <w:t>3.15.3 guid property</w:t>
        </w:r>
        <w:r w:rsidR="000A013C">
          <w:rPr>
            <w:noProof/>
            <w:webHidden/>
          </w:rPr>
          <w:tab/>
        </w:r>
        <w:r w:rsidR="000A013C">
          <w:rPr>
            <w:noProof/>
            <w:webHidden/>
          </w:rPr>
          <w:fldChar w:fldCharType="begin"/>
        </w:r>
        <w:r w:rsidR="000A013C">
          <w:rPr>
            <w:noProof/>
            <w:webHidden/>
          </w:rPr>
          <w:instrText xml:space="preserve"> PAGEREF _Toc4414110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49F143BB" w14:textId="1DD2E98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1" w:history="1">
        <w:r w:rsidR="000A013C" w:rsidRPr="007D0007">
          <w:rPr>
            <w:rStyle w:val="Hyperlink"/>
            <w:noProof/>
          </w:rPr>
          <w:t>3.15.4 itemCount property</w:t>
        </w:r>
        <w:r w:rsidR="000A013C">
          <w:rPr>
            <w:noProof/>
            <w:webHidden/>
          </w:rPr>
          <w:tab/>
        </w:r>
        <w:r w:rsidR="000A013C">
          <w:rPr>
            <w:noProof/>
            <w:webHidden/>
          </w:rPr>
          <w:fldChar w:fldCharType="begin"/>
        </w:r>
        <w:r w:rsidR="000A013C">
          <w:rPr>
            <w:noProof/>
            <w:webHidden/>
          </w:rPr>
          <w:instrText xml:space="preserve"> PAGEREF _Toc4414111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47C049F4" w14:textId="60601A6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12" w:history="1">
        <w:r w:rsidR="000A013C" w:rsidRPr="007D0007">
          <w:rPr>
            <w:rStyle w:val="Hyperlink"/>
            <w:noProof/>
          </w:rPr>
          <w:t>3.16 runAutomationDetails object</w:t>
        </w:r>
        <w:r w:rsidR="000A013C">
          <w:rPr>
            <w:noProof/>
            <w:webHidden/>
          </w:rPr>
          <w:tab/>
        </w:r>
        <w:r w:rsidR="000A013C">
          <w:rPr>
            <w:noProof/>
            <w:webHidden/>
          </w:rPr>
          <w:fldChar w:fldCharType="begin"/>
        </w:r>
        <w:r w:rsidR="000A013C">
          <w:rPr>
            <w:noProof/>
            <w:webHidden/>
          </w:rPr>
          <w:instrText xml:space="preserve"> PAGEREF _Toc4414112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36E1FA7F" w14:textId="7215361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3" w:history="1">
        <w:r w:rsidR="000A013C" w:rsidRPr="007D0007">
          <w:rPr>
            <w:rStyle w:val="Hyperlink"/>
            <w:noProof/>
          </w:rPr>
          <w:t>3.16.1 General</w:t>
        </w:r>
        <w:r w:rsidR="000A013C">
          <w:rPr>
            <w:noProof/>
            <w:webHidden/>
          </w:rPr>
          <w:tab/>
        </w:r>
        <w:r w:rsidR="000A013C">
          <w:rPr>
            <w:noProof/>
            <w:webHidden/>
          </w:rPr>
          <w:fldChar w:fldCharType="begin"/>
        </w:r>
        <w:r w:rsidR="000A013C">
          <w:rPr>
            <w:noProof/>
            <w:webHidden/>
          </w:rPr>
          <w:instrText xml:space="preserve"> PAGEREF _Toc4414113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1653A059" w14:textId="4B59E59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4" w:history="1">
        <w:r w:rsidR="000A013C" w:rsidRPr="007D0007">
          <w:rPr>
            <w:rStyle w:val="Hyperlink"/>
            <w:noProof/>
          </w:rPr>
          <w:t>3.16.2 Constraints</w:t>
        </w:r>
        <w:r w:rsidR="000A013C">
          <w:rPr>
            <w:noProof/>
            <w:webHidden/>
          </w:rPr>
          <w:tab/>
        </w:r>
        <w:r w:rsidR="000A013C">
          <w:rPr>
            <w:noProof/>
            <w:webHidden/>
          </w:rPr>
          <w:fldChar w:fldCharType="begin"/>
        </w:r>
        <w:r w:rsidR="000A013C">
          <w:rPr>
            <w:noProof/>
            <w:webHidden/>
          </w:rPr>
          <w:instrText xml:space="preserve"> PAGEREF _Toc4414114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213B3161" w14:textId="5A44407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5" w:history="1">
        <w:r w:rsidR="000A013C" w:rsidRPr="007D0007">
          <w:rPr>
            <w:rStyle w:val="Hyperlink"/>
            <w:noProof/>
          </w:rPr>
          <w:t>3.16.3 description property</w:t>
        </w:r>
        <w:r w:rsidR="000A013C">
          <w:rPr>
            <w:noProof/>
            <w:webHidden/>
          </w:rPr>
          <w:tab/>
        </w:r>
        <w:r w:rsidR="000A013C">
          <w:rPr>
            <w:noProof/>
            <w:webHidden/>
          </w:rPr>
          <w:fldChar w:fldCharType="begin"/>
        </w:r>
        <w:r w:rsidR="000A013C">
          <w:rPr>
            <w:noProof/>
            <w:webHidden/>
          </w:rPr>
          <w:instrText xml:space="preserve"> PAGEREF _Toc4414115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76E20ECE" w14:textId="23B592A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6" w:history="1">
        <w:r w:rsidR="000A013C" w:rsidRPr="007D0007">
          <w:rPr>
            <w:rStyle w:val="Hyperlink"/>
            <w:noProof/>
          </w:rPr>
          <w:t>3.16.4 id property</w:t>
        </w:r>
        <w:r w:rsidR="000A013C">
          <w:rPr>
            <w:noProof/>
            <w:webHidden/>
          </w:rPr>
          <w:tab/>
        </w:r>
        <w:r w:rsidR="000A013C">
          <w:rPr>
            <w:noProof/>
            <w:webHidden/>
          </w:rPr>
          <w:fldChar w:fldCharType="begin"/>
        </w:r>
        <w:r w:rsidR="000A013C">
          <w:rPr>
            <w:noProof/>
            <w:webHidden/>
          </w:rPr>
          <w:instrText xml:space="preserve"> PAGEREF _Toc4414116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595EFA5B" w14:textId="6DD46D6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7" w:history="1">
        <w:r w:rsidR="000A013C" w:rsidRPr="007D0007">
          <w:rPr>
            <w:rStyle w:val="Hyperlink"/>
            <w:noProof/>
          </w:rPr>
          <w:t>3.16.5 guid property</w:t>
        </w:r>
        <w:r w:rsidR="000A013C">
          <w:rPr>
            <w:noProof/>
            <w:webHidden/>
          </w:rPr>
          <w:tab/>
        </w:r>
        <w:r w:rsidR="000A013C">
          <w:rPr>
            <w:noProof/>
            <w:webHidden/>
          </w:rPr>
          <w:fldChar w:fldCharType="begin"/>
        </w:r>
        <w:r w:rsidR="000A013C">
          <w:rPr>
            <w:noProof/>
            <w:webHidden/>
          </w:rPr>
          <w:instrText xml:space="preserve"> PAGEREF _Toc4414117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2BB76946" w14:textId="25166EB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18" w:history="1">
        <w:r w:rsidR="000A013C" w:rsidRPr="007D0007">
          <w:rPr>
            <w:rStyle w:val="Hyperlink"/>
            <w:noProof/>
          </w:rPr>
          <w:t>3.16.6 correlationGuid property</w:t>
        </w:r>
        <w:r w:rsidR="000A013C">
          <w:rPr>
            <w:noProof/>
            <w:webHidden/>
          </w:rPr>
          <w:tab/>
        </w:r>
        <w:r w:rsidR="000A013C">
          <w:rPr>
            <w:noProof/>
            <w:webHidden/>
          </w:rPr>
          <w:fldChar w:fldCharType="begin"/>
        </w:r>
        <w:r w:rsidR="000A013C">
          <w:rPr>
            <w:noProof/>
            <w:webHidden/>
          </w:rPr>
          <w:instrText xml:space="preserve"> PAGEREF _Toc4414118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364E71B4" w14:textId="6D204CE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19" w:history="1">
        <w:r w:rsidR="000A013C" w:rsidRPr="007D0007">
          <w:rPr>
            <w:rStyle w:val="Hyperlink"/>
            <w:noProof/>
          </w:rPr>
          <w:t>3.17 tool object</w:t>
        </w:r>
        <w:r w:rsidR="000A013C">
          <w:rPr>
            <w:noProof/>
            <w:webHidden/>
          </w:rPr>
          <w:tab/>
        </w:r>
        <w:r w:rsidR="000A013C">
          <w:rPr>
            <w:noProof/>
            <w:webHidden/>
          </w:rPr>
          <w:fldChar w:fldCharType="begin"/>
        </w:r>
        <w:r w:rsidR="000A013C">
          <w:rPr>
            <w:noProof/>
            <w:webHidden/>
          </w:rPr>
          <w:instrText xml:space="preserve"> PAGEREF _Toc4414119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7A6CE6F8" w14:textId="5C01F88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0" w:history="1">
        <w:r w:rsidR="000A013C" w:rsidRPr="007D0007">
          <w:rPr>
            <w:rStyle w:val="Hyperlink"/>
            <w:noProof/>
          </w:rPr>
          <w:t>3.17.1 General</w:t>
        </w:r>
        <w:r w:rsidR="000A013C">
          <w:rPr>
            <w:noProof/>
            <w:webHidden/>
          </w:rPr>
          <w:tab/>
        </w:r>
        <w:r w:rsidR="000A013C">
          <w:rPr>
            <w:noProof/>
            <w:webHidden/>
          </w:rPr>
          <w:fldChar w:fldCharType="begin"/>
        </w:r>
        <w:r w:rsidR="000A013C">
          <w:rPr>
            <w:noProof/>
            <w:webHidden/>
          </w:rPr>
          <w:instrText xml:space="preserve"> PAGEREF _Toc4414120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3EE5BD77" w14:textId="5BB0D06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1" w:history="1">
        <w:r w:rsidR="000A013C" w:rsidRPr="007D0007">
          <w:rPr>
            <w:rStyle w:val="Hyperlink"/>
            <w:noProof/>
          </w:rPr>
          <w:t>3.17.2 driver property</w:t>
        </w:r>
        <w:r w:rsidR="000A013C">
          <w:rPr>
            <w:noProof/>
            <w:webHidden/>
          </w:rPr>
          <w:tab/>
        </w:r>
        <w:r w:rsidR="000A013C">
          <w:rPr>
            <w:noProof/>
            <w:webHidden/>
          </w:rPr>
          <w:fldChar w:fldCharType="begin"/>
        </w:r>
        <w:r w:rsidR="000A013C">
          <w:rPr>
            <w:noProof/>
            <w:webHidden/>
          </w:rPr>
          <w:instrText xml:space="preserve"> PAGEREF _Toc4414121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0EA2645C" w14:textId="0A63120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2" w:history="1">
        <w:r w:rsidR="000A013C" w:rsidRPr="007D0007">
          <w:rPr>
            <w:rStyle w:val="Hyperlink"/>
            <w:noProof/>
          </w:rPr>
          <w:t>3.17.3 extensions property</w:t>
        </w:r>
        <w:r w:rsidR="000A013C">
          <w:rPr>
            <w:noProof/>
            <w:webHidden/>
          </w:rPr>
          <w:tab/>
        </w:r>
        <w:r w:rsidR="000A013C">
          <w:rPr>
            <w:noProof/>
            <w:webHidden/>
          </w:rPr>
          <w:fldChar w:fldCharType="begin"/>
        </w:r>
        <w:r w:rsidR="000A013C">
          <w:rPr>
            <w:noProof/>
            <w:webHidden/>
          </w:rPr>
          <w:instrText xml:space="preserve"> PAGEREF _Toc4414122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06F0E701" w14:textId="12AC8616"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23" w:history="1">
        <w:r w:rsidR="000A013C" w:rsidRPr="007D0007">
          <w:rPr>
            <w:rStyle w:val="Hyperlink"/>
            <w:noProof/>
          </w:rPr>
          <w:t>3.18 toolComponent object</w:t>
        </w:r>
        <w:r w:rsidR="000A013C">
          <w:rPr>
            <w:noProof/>
            <w:webHidden/>
          </w:rPr>
          <w:tab/>
        </w:r>
        <w:r w:rsidR="000A013C">
          <w:rPr>
            <w:noProof/>
            <w:webHidden/>
          </w:rPr>
          <w:fldChar w:fldCharType="begin"/>
        </w:r>
        <w:r w:rsidR="000A013C">
          <w:rPr>
            <w:noProof/>
            <w:webHidden/>
          </w:rPr>
          <w:instrText xml:space="preserve"> PAGEREF _Toc4414123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62DAD313" w14:textId="66DCF88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4" w:history="1">
        <w:r w:rsidR="000A013C" w:rsidRPr="007D0007">
          <w:rPr>
            <w:rStyle w:val="Hyperlink"/>
            <w:noProof/>
          </w:rPr>
          <w:t>3.18.1 General</w:t>
        </w:r>
        <w:r w:rsidR="000A013C">
          <w:rPr>
            <w:noProof/>
            <w:webHidden/>
          </w:rPr>
          <w:tab/>
        </w:r>
        <w:r w:rsidR="000A013C">
          <w:rPr>
            <w:noProof/>
            <w:webHidden/>
          </w:rPr>
          <w:fldChar w:fldCharType="begin"/>
        </w:r>
        <w:r w:rsidR="000A013C">
          <w:rPr>
            <w:noProof/>
            <w:webHidden/>
          </w:rPr>
          <w:instrText xml:space="preserve"> PAGEREF _Toc4414124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FE06534" w14:textId="0A60700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5" w:history="1">
        <w:r w:rsidR="000A013C" w:rsidRPr="007D0007">
          <w:rPr>
            <w:rStyle w:val="Hyperlink"/>
            <w:noProof/>
          </w:rPr>
          <w:t>3.18.2 guid property</w:t>
        </w:r>
        <w:r w:rsidR="000A013C">
          <w:rPr>
            <w:noProof/>
            <w:webHidden/>
          </w:rPr>
          <w:tab/>
        </w:r>
        <w:r w:rsidR="000A013C">
          <w:rPr>
            <w:noProof/>
            <w:webHidden/>
          </w:rPr>
          <w:fldChar w:fldCharType="begin"/>
        </w:r>
        <w:r w:rsidR="000A013C">
          <w:rPr>
            <w:noProof/>
            <w:webHidden/>
          </w:rPr>
          <w:instrText xml:space="preserve"> PAGEREF _Toc4414125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5E976BE8" w14:textId="152FEB9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6" w:history="1">
        <w:r w:rsidR="000A013C" w:rsidRPr="007D0007">
          <w:rPr>
            <w:rStyle w:val="Hyperlink"/>
            <w:noProof/>
          </w:rPr>
          <w:t>3.18.3 name property</w:t>
        </w:r>
        <w:r w:rsidR="000A013C">
          <w:rPr>
            <w:noProof/>
            <w:webHidden/>
          </w:rPr>
          <w:tab/>
        </w:r>
        <w:r w:rsidR="000A013C">
          <w:rPr>
            <w:noProof/>
            <w:webHidden/>
          </w:rPr>
          <w:fldChar w:fldCharType="begin"/>
        </w:r>
        <w:r w:rsidR="000A013C">
          <w:rPr>
            <w:noProof/>
            <w:webHidden/>
          </w:rPr>
          <w:instrText xml:space="preserve"> PAGEREF _Toc4414126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2139266" w14:textId="152371C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7" w:history="1">
        <w:r w:rsidR="000A013C" w:rsidRPr="007D0007">
          <w:rPr>
            <w:rStyle w:val="Hyperlink"/>
            <w:noProof/>
          </w:rPr>
          <w:t>3.18.4 fullName property</w:t>
        </w:r>
        <w:r w:rsidR="000A013C">
          <w:rPr>
            <w:noProof/>
            <w:webHidden/>
          </w:rPr>
          <w:tab/>
        </w:r>
        <w:r w:rsidR="000A013C">
          <w:rPr>
            <w:noProof/>
            <w:webHidden/>
          </w:rPr>
          <w:fldChar w:fldCharType="begin"/>
        </w:r>
        <w:r w:rsidR="000A013C">
          <w:rPr>
            <w:noProof/>
            <w:webHidden/>
          </w:rPr>
          <w:instrText xml:space="preserve"> PAGEREF _Toc4414127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3E43B34" w14:textId="15D29F8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8" w:history="1">
        <w:r w:rsidR="000A013C" w:rsidRPr="007D0007">
          <w:rPr>
            <w:rStyle w:val="Hyperlink"/>
            <w:noProof/>
          </w:rPr>
          <w:t>3.18.5 semanticVersion property</w:t>
        </w:r>
        <w:r w:rsidR="000A013C">
          <w:rPr>
            <w:noProof/>
            <w:webHidden/>
          </w:rPr>
          <w:tab/>
        </w:r>
        <w:r w:rsidR="000A013C">
          <w:rPr>
            <w:noProof/>
            <w:webHidden/>
          </w:rPr>
          <w:fldChar w:fldCharType="begin"/>
        </w:r>
        <w:r w:rsidR="000A013C">
          <w:rPr>
            <w:noProof/>
            <w:webHidden/>
          </w:rPr>
          <w:instrText xml:space="preserve"> PAGEREF _Toc4414128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15C02651" w14:textId="3853EC4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29" w:history="1">
        <w:r w:rsidR="000A013C" w:rsidRPr="007D0007">
          <w:rPr>
            <w:rStyle w:val="Hyperlink"/>
            <w:noProof/>
          </w:rPr>
          <w:t>3.18.6 version property</w:t>
        </w:r>
        <w:r w:rsidR="000A013C">
          <w:rPr>
            <w:noProof/>
            <w:webHidden/>
          </w:rPr>
          <w:tab/>
        </w:r>
        <w:r w:rsidR="000A013C">
          <w:rPr>
            <w:noProof/>
            <w:webHidden/>
          </w:rPr>
          <w:fldChar w:fldCharType="begin"/>
        </w:r>
        <w:r w:rsidR="000A013C">
          <w:rPr>
            <w:noProof/>
            <w:webHidden/>
          </w:rPr>
          <w:instrText xml:space="preserve"> PAGEREF _Toc4414129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078A9E9C" w14:textId="7516251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0" w:history="1">
        <w:r w:rsidR="000A013C" w:rsidRPr="007D0007">
          <w:rPr>
            <w:rStyle w:val="Hyperlink"/>
            <w:noProof/>
          </w:rPr>
          <w:t>3.18.7 dottedQuadFileVersion property</w:t>
        </w:r>
        <w:r w:rsidR="000A013C">
          <w:rPr>
            <w:noProof/>
            <w:webHidden/>
          </w:rPr>
          <w:tab/>
        </w:r>
        <w:r w:rsidR="000A013C">
          <w:rPr>
            <w:noProof/>
            <w:webHidden/>
          </w:rPr>
          <w:fldChar w:fldCharType="begin"/>
        </w:r>
        <w:r w:rsidR="000A013C">
          <w:rPr>
            <w:noProof/>
            <w:webHidden/>
          </w:rPr>
          <w:instrText xml:space="preserve"> PAGEREF _Toc4414130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6BF38E73" w14:textId="47F8F8E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1" w:history="1">
        <w:r w:rsidR="000A013C" w:rsidRPr="007D0007">
          <w:rPr>
            <w:rStyle w:val="Hyperlink"/>
            <w:noProof/>
          </w:rPr>
          <w:t>3.18.8 releaseDateUtc</w:t>
        </w:r>
        <w:r w:rsidR="000A013C">
          <w:rPr>
            <w:noProof/>
            <w:webHidden/>
          </w:rPr>
          <w:tab/>
        </w:r>
        <w:r w:rsidR="000A013C">
          <w:rPr>
            <w:noProof/>
            <w:webHidden/>
          </w:rPr>
          <w:fldChar w:fldCharType="begin"/>
        </w:r>
        <w:r w:rsidR="000A013C">
          <w:rPr>
            <w:noProof/>
            <w:webHidden/>
          </w:rPr>
          <w:instrText xml:space="preserve"> PAGEREF _Toc4414131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79ACD26D" w14:textId="34BF13F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2" w:history="1">
        <w:r w:rsidR="000A013C" w:rsidRPr="007D0007">
          <w:rPr>
            <w:rStyle w:val="Hyperlink"/>
            <w:noProof/>
          </w:rPr>
          <w:t>3.18.9 downloadUri property</w:t>
        </w:r>
        <w:r w:rsidR="000A013C">
          <w:rPr>
            <w:noProof/>
            <w:webHidden/>
          </w:rPr>
          <w:tab/>
        </w:r>
        <w:r w:rsidR="000A013C">
          <w:rPr>
            <w:noProof/>
            <w:webHidden/>
          </w:rPr>
          <w:fldChar w:fldCharType="begin"/>
        </w:r>
        <w:r w:rsidR="000A013C">
          <w:rPr>
            <w:noProof/>
            <w:webHidden/>
          </w:rPr>
          <w:instrText xml:space="preserve"> PAGEREF _Toc4414132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76119B27" w14:textId="772C2D3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3" w:history="1">
        <w:r w:rsidR="000A013C" w:rsidRPr="007D0007">
          <w:rPr>
            <w:rStyle w:val="Hyperlink"/>
            <w:noProof/>
          </w:rPr>
          <w:t>3.18.10 informationUri property</w:t>
        </w:r>
        <w:r w:rsidR="000A013C">
          <w:rPr>
            <w:noProof/>
            <w:webHidden/>
          </w:rPr>
          <w:tab/>
        </w:r>
        <w:r w:rsidR="000A013C">
          <w:rPr>
            <w:noProof/>
            <w:webHidden/>
          </w:rPr>
          <w:fldChar w:fldCharType="begin"/>
        </w:r>
        <w:r w:rsidR="000A013C">
          <w:rPr>
            <w:noProof/>
            <w:webHidden/>
          </w:rPr>
          <w:instrText xml:space="preserve"> PAGEREF _Toc4414133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1C7A153D" w14:textId="525F27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4" w:history="1">
        <w:r w:rsidR="000A013C" w:rsidRPr="007D0007">
          <w:rPr>
            <w:rStyle w:val="Hyperlink"/>
            <w:noProof/>
          </w:rPr>
          <w:t>3.18.11 organization property</w:t>
        </w:r>
        <w:r w:rsidR="000A013C">
          <w:rPr>
            <w:noProof/>
            <w:webHidden/>
          </w:rPr>
          <w:tab/>
        </w:r>
        <w:r w:rsidR="000A013C">
          <w:rPr>
            <w:noProof/>
            <w:webHidden/>
          </w:rPr>
          <w:fldChar w:fldCharType="begin"/>
        </w:r>
        <w:r w:rsidR="000A013C">
          <w:rPr>
            <w:noProof/>
            <w:webHidden/>
          </w:rPr>
          <w:instrText xml:space="preserve"> PAGEREF _Toc4414134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128D988F" w14:textId="68F7233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5" w:history="1">
        <w:r w:rsidR="000A013C" w:rsidRPr="007D0007">
          <w:rPr>
            <w:rStyle w:val="Hyperlink"/>
            <w:noProof/>
          </w:rPr>
          <w:t>3.18.12 product property</w:t>
        </w:r>
        <w:r w:rsidR="000A013C">
          <w:rPr>
            <w:noProof/>
            <w:webHidden/>
          </w:rPr>
          <w:tab/>
        </w:r>
        <w:r w:rsidR="000A013C">
          <w:rPr>
            <w:noProof/>
            <w:webHidden/>
          </w:rPr>
          <w:fldChar w:fldCharType="begin"/>
        </w:r>
        <w:r w:rsidR="000A013C">
          <w:rPr>
            <w:noProof/>
            <w:webHidden/>
          </w:rPr>
          <w:instrText xml:space="preserve"> PAGEREF _Toc4414135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5D225FCB" w14:textId="13AA2FC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6" w:history="1">
        <w:r w:rsidR="000A013C" w:rsidRPr="007D0007">
          <w:rPr>
            <w:rStyle w:val="Hyperlink"/>
            <w:noProof/>
          </w:rPr>
          <w:t>3.18.13 productSuite property</w:t>
        </w:r>
        <w:r w:rsidR="000A013C">
          <w:rPr>
            <w:noProof/>
            <w:webHidden/>
          </w:rPr>
          <w:tab/>
        </w:r>
        <w:r w:rsidR="000A013C">
          <w:rPr>
            <w:noProof/>
            <w:webHidden/>
          </w:rPr>
          <w:fldChar w:fldCharType="begin"/>
        </w:r>
        <w:r w:rsidR="000A013C">
          <w:rPr>
            <w:noProof/>
            <w:webHidden/>
          </w:rPr>
          <w:instrText xml:space="preserve"> PAGEREF _Toc4414136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0AC1D148" w14:textId="24D3E56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7" w:history="1">
        <w:r w:rsidR="000A013C" w:rsidRPr="007D0007">
          <w:rPr>
            <w:rStyle w:val="Hyperlink"/>
            <w:noProof/>
          </w:rPr>
          <w:t>3.18.14 shortDescription property</w:t>
        </w:r>
        <w:r w:rsidR="000A013C">
          <w:rPr>
            <w:noProof/>
            <w:webHidden/>
          </w:rPr>
          <w:tab/>
        </w:r>
        <w:r w:rsidR="000A013C">
          <w:rPr>
            <w:noProof/>
            <w:webHidden/>
          </w:rPr>
          <w:fldChar w:fldCharType="begin"/>
        </w:r>
        <w:r w:rsidR="000A013C">
          <w:rPr>
            <w:noProof/>
            <w:webHidden/>
          </w:rPr>
          <w:instrText xml:space="preserve"> PAGEREF _Toc4414137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8866529" w14:textId="24B1C25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8" w:history="1">
        <w:r w:rsidR="000A013C" w:rsidRPr="007D0007">
          <w:rPr>
            <w:rStyle w:val="Hyperlink"/>
            <w:noProof/>
          </w:rPr>
          <w:t>3.18.15 fullDescription property</w:t>
        </w:r>
        <w:r w:rsidR="000A013C">
          <w:rPr>
            <w:noProof/>
            <w:webHidden/>
          </w:rPr>
          <w:tab/>
        </w:r>
        <w:r w:rsidR="000A013C">
          <w:rPr>
            <w:noProof/>
            <w:webHidden/>
          </w:rPr>
          <w:fldChar w:fldCharType="begin"/>
        </w:r>
        <w:r w:rsidR="000A013C">
          <w:rPr>
            <w:noProof/>
            <w:webHidden/>
          </w:rPr>
          <w:instrText xml:space="preserve"> PAGEREF _Toc4414138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66E3C3F6" w14:textId="63CD35D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39" w:history="1">
        <w:r w:rsidR="000A013C" w:rsidRPr="007D0007">
          <w:rPr>
            <w:rStyle w:val="Hyperlink"/>
            <w:noProof/>
          </w:rPr>
          <w:t>3.18.16 language property</w:t>
        </w:r>
        <w:r w:rsidR="000A013C">
          <w:rPr>
            <w:noProof/>
            <w:webHidden/>
          </w:rPr>
          <w:tab/>
        </w:r>
        <w:r w:rsidR="000A013C">
          <w:rPr>
            <w:noProof/>
            <w:webHidden/>
          </w:rPr>
          <w:fldChar w:fldCharType="begin"/>
        </w:r>
        <w:r w:rsidR="000A013C">
          <w:rPr>
            <w:noProof/>
            <w:webHidden/>
          </w:rPr>
          <w:instrText xml:space="preserve"> PAGEREF _Toc4414139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AE1AE0D" w14:textId="5526D5E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0" w:history="1">
        <w:r w:rsidR="000A013C" w:rsidRPr="007D0007">
          <w:rPr>
            <w:rStyle w:val="Hyperlink"/>
            <w:noProof/>
          </w:rPr>
          <w:t>3.18.17 globalMessageStrings property</w:t>
        </w:r>
        <w:r w:rsidR="000A013C">
          <w:rPr>
            <w:noProof/>
            <w:webHidden/>
          </w:rPr>
          <w:tab/>
        </w:r>
        <w:r w:rsidR="000A013C">
          <w:rPr>
            <w:noProof/>
            <w:webHidden/>
          </w:rPr>
          <w:fldChar w:fldCharType="begin"/>
        </w:r>
        <w:r w:rsidR="000A013C">
          <w:rPr>
            <w:noProof/>
            <w:webHidden/>
          </w:rPr>
          <w:instrText xml:space="preserve"> PAGEREF _Toc4414140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EDF01F6" w14:textId="71E553B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1" w:history="1">
        <w:r w:rsidR="000A013C" w:rsidRPr="007D0007">
          <w:rPr>
            <w:rStyle w:val="Hyperlink"/>
            <w:noProof/>
          </w:rPr>
          <w:t>3.18.18 ruleDescriptors property</w:t>
        </w:r>
        <w:r w:rsidR="000A013C">
          <w:rPr>
            <w:noProof/>
            <w:webHidden/>
          </w:rPr>
          <w:tab/>
        </w:r>
        <w:r w:rsidR="000A013C">
          <w:rPr>
            <w:noProof/>
            <w:webHidden/>
          </w:rPr>
          <w:fldChar w:fldCharType="begin"/>
        </w:r>
        <w:r w:rsidR="000A013C">
          <w:rPr>
            <w:noProof/>
            <w:webHidden/>
          </w:rPr>
          <w:instrText xml:space="preserve"> PAGEREF _Toc4414141 \h </w:instrText>
        </w:r>
        <w:r w:rsidR="000A013C">
          <w:rPr>
            <w:noProof/>
            <w:webHidden/>
          </w:rPr>
        </w:r>
        <w:r w:rsidR="000A013C">
          <w:rPr>
            <w:noProof/>
            <w:webHidden/>
          </w:rPr>
          <w:fldChar w:fldCharType="separate"/>
        </w:r>
        <w:r w:rsidR="000A013C">
          <w:rPr>
            <w:noProof/>
            <w:webHidden/>
          </w:rPr>
          <w:t>59</w:t>
        </w:r>
        <w:r w:rsidR="000A013C">
          <w:rPr>
            <w:noProof/>
            <w:webHidden/>
          </w:rPr>
          <w:fldChar w:fldCharType="end"/>
        </w:r>
      </w:hyperlink>
    </w:p>
    <w:p w14:paraId="5C5B2104" w14:textId="2B6C403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2" w:history="1">
        <w:r w:rsidR="000A013C" w:rsidRPr="007D0007">
          <w:rPr>
            <w:rStyle w:val="Hyperlink"/>
            <w:noProof/>
          </w:rPr>
          <w:t>3.18.19 notificationDescriptors property</w:t>
        </w:r>
        <w:r w:rsidR="000A013C">
          <w:rPr>
            <w:noProof/>
            <w:webHidden/>
          </w:rPr>
          <w:tab/>
        </w:r>
        <w:r w:rsidR="000A013C">
          <w:rPr>
            <w:noProof/>
            <w:webHidden/>
          </w:rPr>
          <w:fldChar w:fldCharType="begin"/>
        </w:r>
        <w:r w:rsidR="000A013C">
          <w:rPr>
            <w:noProof/>
            <w:webHidden/>
          </w:rPr>
          <w:instrText xml:space="preserve"> PAGEREF _Toc4414142 \h </w:instrText>
        </w:r>
        <w:r w:rsidR="000A013C">
          <w:rPr>
            <w:noProof/>
            <w:webHidden/>
          </w:rPr>
        </w:r>
        <w:r w:rsidR="000A013C">
          <w:rPr>
            <w:noProof/>
            <w:webHidden/>
          </w:rPr>
          <w:fldChar w:fldCharType="separate"/>
        </w:r>
        <w:r w:rsidR="000A013C">
          <w:rPr>
            <w:noProof/>
            <w:webHidden/>
          </w:rPr>
          <w:t>59</w:t>
        </w:r>
        <w:r w:rsidR="000A013C">
          <w:rPr>
            <w:noProof/>
            <w:webHidden/>
          </w:rPr>
          <w:fldChar w:fldCharType="end"/>
        </w:r>
      </w:hyperlink>
    </w:p>
    <w:p w14:paraId="2F0E90D0" w14:textId="2C9C7A5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3" w:history="1">
        <w:r w:rsidR="000A013C" w:rsidRPr="007D0007">
          <w:rPr>
            <w:rStyle w:val="Hyperlink"/>
            <w:noProof/>
          </w:rPr>
          <w:t>3.18.20 taxonDescriptors</w:t>
        </w:r>
        <w:r w:rsidR="000A013C">
          <w:rPr>
            <w:noProof/>
            <w:webHidden/>
          </w:rPr>
          <w:tab/>
        </w:r>
        <w:r w:rsidR="000A013C">
          <w:rPr>
            <w:noProof/>
            <w:webHidden/>
          </w:rPr>
          <w:fldChar w:fldCharType="begin"/>
        </w:r>
        <w:r w:rsidR="000A013C">
          <w:rPr>
            <w:noProof/>
            <w:webHidden/>
          </w:rPr>
          <w:instrText xml:space="preserve"> PAGEREF _Toc4414143 \h </w:instrText>
        </w:r>
        <w:r w:rsidR="000A013C">
          <w:rPr>
            <w:noProof/>
            <w:webHidden/>
          </w:rPr>
        </w:r>
        <w:r w:rsidR="000A013C">
          <w:rPr>
            <w:noProof/>
            <w:webHidden/>
          </w:rPr>
          <w:fldChar w:fldCharType="separate"/>
        </w:r>
        <w:r w:rsidR="000A013C">
          <w:rPr>
            <w:noProof/>
            <w:webHidden/>
          </w:rPr>
          <w:t>60</w:t>
        </w:r>
        <w:r w:rsidR="000A013C">
          <w:rPr>
            <w:noProof/>
            <w:webHidden/>
          </w:rPr>
          <w:fldChar w:fldCharType="end"/>
        </w:r>
      </w:hyperlink>
    </w:p>
    <w:p w14:paraId="5CD646CA" w14:textId="760AD9E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4" w:history="1">
        <w:r w:rsidR="000A013C" w:rsidRPr="007D0007">
          <w:rPr>
            <w:rStyle w:val="Hyperlink"/>
            <w:noProof/>
          </w:rPr>
          <w:t>3.18.21 supportedTaxonomies</w:t>
        </w:r>
        <w:r w:rsidR="000A013C">
          <w:rPr>
            <w:noProof/>
            <w:webHidden/>
          </w:rPr>
          <w:tab/>
        </w:r>
        <w:r w:rsidR="000A013C">
          <w:rPr>
            <w:noProof/>
            <w:webHidden/>
          </w:rPr>
          <w:fldChar w:fldCharType="begin"/>
        </w:r>
        <w:r w:rsidR="000A013C">
          <w:rPr>
            <w:noProof/>
            <w:webHidden/>
          </w:rPr>
          <w:instrText xml:space="preserve"> PAGEREF _Toc4414144 \h </w:instrText>
        </w:r>
        <w:r w:rsidR="000A013C">
          <w:rPr>
            <w:noProof/>
            <w:webHidden/>
          </w:rPr>
        </w:r>
        <w:r w:rsidR="000A013C">
          <w:rPr>
            <w:noProof/>
            <w:webHidden/>
          </w:rPr>
          <w:fldChar w:fldCharType="separate"/>
        </w:r>
        <w:r w:rsidR="000A013C">
          <w:rPr>
            <w:noProof/>
            <w:webHidden/>
          </w:rPr>
          <w:t>61</w:t>
        </w:r>
        <w:r w:rsidR="000A013C">
          <w:rPr>
            <w:noProof/>
            <w:webHidden/>
          </w:rPr>
          <w:fldChar w:fldCharType="end"/>
        </w:r>
      </w:hyperlink>
    </w:p>
    <w:p w14:paraId="23669B4F" w14:textId="14BDF8D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5" w:history="1">
        <w:r w:rsidR="000A013C" w:rsidRPr="007D0007">
          <w:rPr>
            <w:rStyle w:val="Hyperlink"/>
            <w:noProof/>
          </w:rPr>
          <w:t>3.18.22 artifactIndices property</w:t>
        </w:r>
        <w:r w:rsidR="000A013C">
          <w:rPr>
            <w:noProof/>
            <w:webHidden/>
          </w:rPr>
          <w:tab/>
        </w:r>
        <w:r w:rsidR="000A013C">
          <w:rPr>
            <w:noProof/>
            <w:webHidden/>
          </w:rPr>
          <w:fldChar w:fldCharType="begin"/>
        </w:r>
        <w:r w:rsidR="000A013C">
          <w:rPr>
            <w:noProof/>
            <w:webHidden/>
          </w:rPr>
          <w:instrText xml:space="preserve"> PAGEREF _Toc4414145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3260FD11" w14:textId="458EF131"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46" w:history="1">
        <w:r w:rsidR="000A013C" w:rsidRPr="007D0007">
          <w:rPr>
            <w:rStyle w:val="Hyperlink"/>
            <w:noProof/>
          </w:rPr>
          <w:t>3.19 invocation object</w:t>
        </w:r>
        <w:r w:rsidR="000A013C">
          <w:rPr>
            <w:noProof/>
            <w:webHidden/>
          </w:rPr>
          <w:tab/>
        </w:r>
        <w:r w:rsidR="000A013C">
          <w:rPr>
            <w:noProof/>
            <w:webHidden/>
          </w:rPr>
          <w:fldChar w:fldCharType="begin"/>
        </w:r>
        <w:r w:rsidR="000A013C">
          <w:rPr>
            <w:noProof/>
            <w:webHidden/>
          </w:rPr>
          <w:instrText xml:space="preserve"> PAGEREF _Toc4414146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4DD94712" w14:textId="31302E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7" w:history="1">
        <w:r w:rsidR="000A013C" w:rsidRPr="007D0007">
          <w:rPr>
            <w:rStyle w:val="Hyperlink"/>
            <w:noProof/>
          </w:rPr>
          <w:t>3.19.1 General</w:t>
        </w:r>
        <w:r w:rsidR="000A013C">
          <w:rPr>
            <w:noProof/>
            <w:webHidden/>
          </w:rPr>
          <w:tab/>
        </w:r>
        <w:r w:rsidR="000A013C">
          <w:rPr>
            <w:noProof/>
            <w:webHidden/>
          </w:rPr>
          <w:fldChar w:fldCharType="begin"/>
        </w:r>
        <w:r w:rsidR="000A013C">
          <w:rPr>
            <w:noProof/>
            <w:webHidden/>
          </w:rPr>
          <w:instrText xml:space="preserve"> PAGEREF _Toc4414147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23886BD6" w14:textId="51F84C2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8" w:history="1">
        <w:r w:rsidR="000A013C" w:rsidRPr="007D0007">
          <w:rPr>
            <w:rStyle w:val="Hyperlink"/>
            <w:noProof/>
          </w:rPr>
          <w:t>3.19.2 commandLine property</w:t>
        </w:r>
        <w:r w:rsidR="000A013C">
          <w:rPr>
            <w:noProof/>
            <w:webHidden/>
          </w:rPr>
          <w:tab/>
        </w:r>
        <w:r w:rsidR="000A013C">
          <w:rPr>
            <w:noProof/>
            <w:webHidden/>
          </w:rPr>
          <w:fldChar w:fldCharType="begin"/>
        </w:r>
        <w:r w:rsidR="000A013C">
          <w:rPr>
            <w:noProof/>
            <w:webHidden/>
          </w:rPr>
          <w:instrText xml:space="preserve"> PAGEREF _Toc4414148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439DB29B" w14:textId="6FAE750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49" w:history="1">
        <w:r w:rsidR="000A013C" w:rsidRPr="007D0007">
          <w:rPr>
            <w:rStyle w:val="Hyperlink"/>
            <w:noProof/>
          </w:rPr>
          <w:t>3.19.3 arguments property</w:t>
        </w:r>
        <w:r w:rsidR="000A013C">
          <w:rPr>
            <w:noProof/>
            <w:webHidden/>
          </w:rPr>
          <w:tab/>
        </w:r>
        <w:r w:rsidR="000A013C">
          <w:rPr>
            <w:noProof/>
            <w:webHidden/>
          </w:rPr>
          <w:fldChar w:fldCharType="begin"/>
        </w:r>
        <w:r w:rsidR="000A013C">
          <w:rPr>
            <w:noProof/>
            <w:webHidden/>
          </w:rPr>
          <w:instrText xml:space="preserve"> PAGEREF _Toc4414149 \h </w:instrText>
        </w:r>
        <w:r w:rsidR="000A013C">
          <w:rPr>
            <w:noProof/>
            <w:webHidden/>
          </w:rPr>
        </w:r>
        <w:r w:rsidR="000A013C">
          <w:rPr>
            <w:noProof/>
            <w:webHidden/>
          </w:rPr>
          <w:fldChar w:fldCharType="separate"/>
        </w:r>
        <w:r w:rsidR="000A013C">
          <w:rPr>
            <w:noProof/>
            <w:webHidden/>
          </w:rPr>
          <w:t>63</w:t>
        </w:r>
        <w:r w:rsidR="000A013C">
          <w:rPr>
            <w:noProof/>
            <w:webHidden/>
          </w:rPr>
          <w:fldChar w:fldCharType="end"/>
        </w:r>
      </w:hyperlink>
    </w:p>
    <w:p w14:paraId="13D9B130" w14:textId="144A45E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0" w:history="1">
        <w:r w:rsidR="000A013C" w:rsidRPr="007D0007">
          <w:rPr>
            <w:rStyle w:val="Hyperlink"/>
            <w:noProof/>
          </w:rPr>
          <w:t>3.19.4 responseFiles property</w:t>
        </w:r>
        <w:r w:rsidR="000A013C">
          <w:rPr>
            <w:noProof/>
            <w:webHidden/>
          </w:rPr>
          <w:tab/>
        </w:r>
        <w:r w:rsidR="000A013C">
          <w:rPr>
            <w:noProof/>
            <w:webHidden/>
          </w:rPr>
          <w:fldChar w:fldCharType="begin"/>
        </w:r>
        <w:r w:rsidR="000A013C">
          <w:rPr>
            <w:noProof/>
            <w:webHidden/>
          </w:rPr>
          <w:instrText xml:space="preserve"> PAGEREF _Toc4414150 \h </w:instrText>
        </w:r>
        <w:r w:rsidR="000A013C">
          <w:rPr>
            <w:noProof/>
            <w:webHidden/>
          </w:rPr>
        </w:r>
        <w:r w:rsidR="000A013C">
          <w:rPr>
            <w:noProof/>
            <w:webHidden/>
          </w:rPr>
          <w:fldChar w:fldCharType="separate"/>
        </w:r>
        <w:r w:rsidR="000A013C">
          <w:rPr>
            <w:noProof/>
            <w:webHidden/>
          </w:rPr>
          <w:t>63</w:t>
        </w:r>
        <w:r w:rsidR="000A013C">
          <w:rPr>
            <w:noProof/>
            <w:webHidden/>
          </w:rPr>
          <w:fldChar w:fldCharType="end"/>
        </w:r>
      </w:hyperlink>
    </w:p>
    <w:p w14:paraId="216F3FDA" w14:textId="73F2C77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1" w:history="1">
        <w:r w:rsidR="000A013C" w:rsidRPr="007D0007">
          <w:rPr>
            <w:rStyle w:val="Hyperlink"/>
            <w:noProof/>
          </w:rPr>
          <w:t>3.19.5 ruleConfigurationOverrides property</w:t>
        </w:r>
        <w:r w:rsidR="000A013C">
          <w:rPr>
            <w:noProof/>
            <w:webHidden/>
          </w:rPr>
          <w:tab/>
        </w:r>
        <w:r w:rsidR="000A013C">
          <w:rPr>
            <w:noProof/>
            <w:webHidden/>
          </w:rPr>
          <w:fldChar w:fldCharType="begin"/>
        </w:r>
        <w:r w:rsidR="000A013C">
          <w:rPr>
            <w:noProof/>
            <w:webHidden/>
          </w:rPr>
          <w:instrText xml:space="preserve"> PAGEREF _Toc4414151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43F157A0" w14:textId="353190C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2" w:history="1">
        <w:r w:rsidR="000A013C" w:rsidRPr="007D0007">
          <w:rPr>
            <w:rStyle w:val="Hyperlink"/>
            <w:noProof/>
          </w:rPr>
          <w:t>3.19.6 notificationConfigurationOverrides property</w:t>
        </w:r>
        <w:r w:rsidR="000A013C">
          <w:rPr>
            <w:noProof/>
            <w:webHidden/>
          </w:rPr>
          <w:tab/>
        </w:r>
        <w:r w:rsidR="000A013C">
          <w:rPr>
            <w:noProof/>
            <w:webHidden/>
          </w:rPr>
          <w:fldChar w:fldCharType="begin"/>
        </w:r>
        <w:r w:rsidR="000A013C">
          <w:rPr>
            <w:noProof/>
            <w:webHidden/>
          </w:rPr>
          <w:instrText xml:space="preserve"> PAGEREF _Toc4414152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CBB6F44" w14:textId="3BBF028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3" w:history="1">
        <w:r w:rsidR="000A013C" w:rsidRPr="007D0007">
          <w:rPr>
            <w:rStyle w:val="Hyperlink"/>
            <w:noProof/>
          </w:rPr>
          <w:t>3.19.7 startTimeUtc property</w:t>
        </w:r>
        <w:r w:rsidR="000A013C">
          <w:rPr>
            <w:noProof/>
            <w:webHidden/>
          </w:rPr>
          <w:tab/>
        </w:r>
        <w:r w:rsidR="000A013C">
          <w:rPr>
            <w:noProof/>
            <w:webHidden/>
          </w:rPr>
          <w:fldChar w:fldCharType="begin"/>
        </w:r>
        <w:r w:rsidR="000A013C">
          <w:rPr>
            <w:noProof/>
            <w:webHidden/>
          </w:rPr>
          <w:instrText xml:space="preserve"> PAGEREF _Toc4414153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5DA84AE2" w14:textId="2100BA6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4" w:history="1">
        <w:r w:rsidR="000A013C" w:rsidRPr="007D0007">
          <w:rPr>
            <w:rStyle w:val="Hyperlink"/>
            <w:noProof/>
          </w:rPr>
          <w:t>3.19.8 endTimeUtc property</w:t>
        </w:r>
        <w:r w:rsidR="000A013C">
          <w:rPr>
            <w:noProof/>
            <w:webHidden/>
          </w:rPr>
          <w:tab/>
        </w:r>
        <w:r w:rsidR="000A013C">
          <w:rPr>
            <w:noProof/>
            <w:webHidden/>
          </w:rPr>
          <w:fldChar w:fldCharType="begin"/>
        </w:r>
        <w:r w:rsidR="000A013C">
          <w:rPr>
            <w:noProof/>
            <w:webHidden/>
          </w:rPr>
          <w:instrText xml:space="preserve"> PAGEREF _Toc4414154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C4DAF5F" w14:textId="6A03CBA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5" w:history="1">
        <w:r w:rsidR="000A013C" w:rsidRPr="007D0007">
          <w:rPr>
            <w:rStyle w:val="Hyperlink"/>
            <w:noProof/>
          </w:rPr>
          <w:t>3.19.9 exitCode property</w:t>
        </w:r>
        <w:r w:rsidR="000A013C">
          <w:rPr>
            <w:noProof/>
            <w:webHidden/>
          </w:rPr>
          <w:tab/>
        </w:r>
        <w:r w:rsidR="000A013C">
          <w:rPr>
            <w:noProof/>
            <w:webHidden/>
          </w:rPr>
          <w:fldChar w:fldCharType="begin"/>
        </w:r>
        <w:r w:rsidR="000A013C">
          <w:rPr>
            <w:noProof/>
            <w:webHidden/>
          </w:rPr>
          <w:instrText xml:space="preserve"> PAGEREF _Toc4414155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6B4D9F3C" w14:textId="3F896FC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6" w:history="1">
        <w:r w:rsidR="000A013C" w:rsidRPr="007D0007">
          <w:rPr>
            <w:rStyle w:val="Hyperlink"/>
            <w:noProof/>
          </w:rPr>
          <w:t>3.19.10 exitCodeDescription property</w:t>
        </w:r>
        <w:r w:rsidR="000A013C">
          <w:rPr>
            <w:noProof/>
            <w:webHidden/>
          </w:rPr>
          <w:tab/>
        </w:r>
        <w:r w:rsidR="000A013C">
          <w:rPr>
            <w:noProof/>
            <w:webHidden/>
          </w:rPr>
          <w:fldChar w:fldCharType="begin"/>
        </w:r>
        <w:r w:rsidR="000A013C">
          <w:rPr>
            <w:noProof/>
            <w:webHidden/>
          </w:rPr>
          <w:instrText xml:space="preserve"> PAGEREF _Toc4414156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BE2A4D4" w14:textId="600643E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7" w:history="1">
        <w:r w:rsidR="000A013C" w:rsidRPr="007D0007">
          <w:rPr>
            <w:rStyle w:val="Hyperlink"/>
            <w:noProof/>
          </w:rPr>
          <w:t>3.19.11 exitSignalName property</w:t>
        </w:r>
        <w:r w:rsidR="000A013C">
          <w:rPr>
            <w:noProof/>
            <w:webHidden/>
          </w:rPr>
          <w:tab/>
        </w:r>
        <w:r w:rsidR="000A013C">
          <w:rPr>
            <w:noProof/>
            <w:webHidden/>
          </w:rPr>
          <w:fldChar w:fldCharType="begin"/>
        </w:r>
        <w:r w:rsidR="000A013C">
          <w:rPr>
            <w:noProof/>
            <w:webHidden/>
          </w:rPr>
          <w:instrText xml:space="preserve"> PAGEREF _Toc4414157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60DA1F5F" w14:textId="49E381B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8" w:history="1">
        <w:r w:rsidR="000A013C" w:rsidRPr="007D0007">
          <w:rPr>
            <w:rStyle w:val="Hyperlink"/>
            <w:noProof/>
          </w:rPr>
          <w:t>3.19.12 exitSignalNumber property</w:t>
        </w:r>
        <w:r w:rsidR="000A013C">
          <w:rPr>
            <w:noProof/>
            <w:webHidden/>
          </w:rPr>
          <w:tab/>
        </w:r>
        <w:r w:rsidR="000A013C">
          <w:rPr>
            <w:noProof/>
            <w:webHidden/>
          </w:rPr>
          <w:fldChar w:fldCharType="begin"/>
        </w:r>
        <w:r w:rsidR="000A013C">
          <w:rPr>
            <w:noProof/>
            <w:webHidden/>
          </w:rPr>
          <w:instrText xml:space="preserve"> PAGEREF _Toc4414158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2AF26EDB" w14:textId="4479ABC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59" w:history="1">
        <w:r w:rsidR="000A013C" w:rsidRPr="007D0007">
          <w:rPr>
            <w:rStyle w:val="Hyperlink"/>
            <w:noProof/>
          </w:rPr>
          <w:t>3.19.13 processStartFailureMessage property</w:t>
        </w:r>
        <w:r w:rsidR="000A013C">
          <w:rPr>
            <w:noProof/>
            <w:webHidden/>
          </w:rPr>
          <w:tab/>
        </w:r>
        <w:r w:rsidR="000A013C">
          <w:rPr>
            <w:noProof/>
            <w:webHidden/>
          </w:rPr>
          <w:fldChar w:fldCharType="begin"/>
        </w:r>
        <w:r w:rsidR="000A013C">
          <w:rPr>
            <w:noProof/>
            <w:webHidden/>
          </w:rPr>
          <w:instrText xml:space="preserve"> PAGEREF _Toc4414159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31939E40" w14:textId="5472E80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0" w:history="1">
        <w:r w:rsidR="000A013C" w:rsidRPr="007D0007">
          <w:rPr>
            <w:rStyle w:val="Hyperlink"/>
            <w:noProof/>
          </w:rPr>
          <w:t>3.19.14 toolExecutionSuccessful property</w:t>
        </w:r>
        <w:r w:rsidR="000A013C">
          <w:rPr>
            <w:noProof/>
            <w:webHidden/>
          </w:rPr>
          <w:tab/>
        </w:r>
        <w:r w:rsidR="000A013C">
          <w:rPr>
            <w:noProof/>
            <w:webHidden/>
          </w:rPr>
          <w:fldChar w:fldCharType="begin"/>
        </w:r>
        <w:r w:rsidR="000A013C">
          <w:rPr>
            <w:noProof/>
            <w:webHidden/>
          </w:rPr>
          <w:instrText xml:space="preserve"> PAGEREF _Toc4414160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072ADD29" w14:textId="5496617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1" w:history="1">
        <w:r w:rsidR="000A013C" w:rsidRPr="007D0007">
          <w:rPr>
            <w:rStyle w:val="Hyperlink"/>
            <w:noProof/>
          </w:rPr>
          <w:t>3.19.15 machine property</w:t>
        </w:r>
        <w:r w:rsidR="000A013C">
          <w:rPr>
            <w:noProof/>
            <w:webHidden/>
          </w:rPr>
          <w:tab/>
        </w:r>
        <w:r w:rsidR="000A013C">
          <w:rPr>
            <w:noProof/>
            <w:webHidden/>
          </w:rPr>
          <w:fldChar w:fldCharType="begin"/>
        </w:r>
        <w:r w:rsidR="000A013C">
          <w:rPr>
            <w:noProof/>
            <w:webHidden/>
          </w:rPr>
          <w:instrText xml:space="preserve"> PAGEREF _Toc4414161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1273348E" w14:textId="29C4383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2" w:history="1">
        <w:r w:rsidR="000A013C" w:rsidRPr="007D0007">
          <w:rPr>
            <w:rStyle w:val="Hyperlink"/>
            <w:noProof/>
          </w:rPr>
          <w:t>3.19.16 account property</w:t>
        </w:r>
        <w:r w:rsidR="000A013C">
          <w:rPr>
            <w:noProof/>
            <w:webHidden/>
          </w:rPr>
          <w:tab/>
        </w:r>
        <w:r w:rsidR="000A013C">
          <w:rPr>
            <w:noProof/>
            <w:webHidden/>
          </w:rPr>
          <w:fldChar w:fldCharType="begin"/>
        </w:r>
        <w:r w:rsidR="000A013C">
          <w:rPr>
            <w:noProof/>
            <w:webHidden/>
          </w:rPr>
          <w:instrText xml:space="preserve"> PAGEREF _Toc4414162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8B3EA13" w14:textId="44D4A73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3" w:history="1">
        <w:r w:rsidR="000A013C" w:rsidRPr="007D0007">
          <w:rPr>
            <w:rStyle w:val="Hyperlink"/>
            <w:noProof/>
          </w:rPr>
          <w:t>3.19.17 processId property</w:t>
        </w:r>
        <w:r w:rsidR="000A013C">
          <w:rPr>
            <w:noProof/>
            <w:webHidden/>
          </w:rPr>
          <w:tab/>
        </w:r>
        <w:r w:rsidR="000A013C">
          <w:rPr>
            <w:noProof/>
            <w:webHidden/>
          </w:rPr>
          <w:fldChar w:fldCharType="begin"/>
        </w:r>
        <w:r w:rsidR="000A013C">
          <w:rPr>
            <w:noProof/>
            <w:webHidden/>
          </w:rPr>
          <w:instrText xml:space="preserve"> PAGEREF _Toc4414163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5927C779" w14:textId="6766392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4" w:history="1">
        <w:r w:rsidR="000A013C" w:rsidRPr="007D0007">
          <w:rPr>
            <w:rStyle w:val="Hyperlink"/>
            <w:noProof/>
          </w:rPr>
          <w:t>3.19.18 executableLocation property</w:t>
        </w:r>
        <w:r w:rsidR="000A013C">
          <w:rPr>
            <w:noProof/>
            <w:webHidden/>
          </w:rPr>
          <w:tab/>
        </w:r>
        <w:r w:rsidR="000A013C">
          <w:rPr>
            <w:noProof/>
            <w:webHidden/>
          </w:rPr>
          <w:fldChar w:fldCharType="begin"/>
        </w:r>
        <w:r w:rsidR="000A013C">
          <w:rPr>
            <w:noProof/>
            <w:webHidden/>
          </w:rPr>
          <w:instrText xml:space="preserve"> PAGEREF _Toc4414164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61C4E5D" w14:textId="1D43AA5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5" w:history="1">
        <w:r w:rsidR="000A013C" w:rsidRPr="007D0007">
          <w:rPr>
            <w:rStyle w:val="Hyperlink"/>
            <w:noProof/>
          </w:rPr>
          <w:t>3.19.19 workingDirectory property</w:t>
        </w:r>
        <w:r w:rsidR="000A013C">
          <w:rPr>
            <w:noProof/>
            <w:webHidden/>
          </w:rPr>
          <w:tab/>
        </w:r>
        <w:r w:rsidR="000A013C">
          <w:rPr>
            <w:noProof/>
            <w:webHidden/>
          </w:rPr>
          <w:fldChar w:fldCharType="begin"/>
        </w:r>
        <w:r w:rsidR="000A013C">
          <w:rPr>
            <w:noProof/>
            <w:webHidden/>
          </w:rPr>
          <w:instrText xml:space="preserve"> PAGEREF _Toc4414165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6F724B8" w14:textId="121DB34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6" w:history="1">
        <w:r w:rsidR="000A013C" w:rsidRPr="007D0007">
          <w:rPr>
            <w:rStyle w:val="Hyperlink"/>
            <w:noProof/>
          </w:rPr>
          <w:t>3.19.20 environmentVariables property</w:t>
        </w:r>
        <w:r w:rsidR="000A013C">
          <w:rPr>
            <w:noProof/>
            <w:webHidden/>
          </w:rPr>
          <w:tab/>
        </w:r>
        <w:r w:rsidR="000A013C">
          <w:rPr>
            <w:noProof/>
            <w:webHidden/>
          </w:rPr>
          <w:fldChar w:fldCharType="begin"/>
        </w:r>
        <w:r w:rsidR="000A013C">
          <w:rPr>
            <w:noProof/>
            <w:webHidden/>
          </w:rPr>
          <w:instrText xml:space="preserve"> PAGEREF _Toc4414166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32488601" w14:textId="256906D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7" w:history="1">
        <w:r w:rsidR="000A013C" w:rsidRPr="007D0007">
          <w:rPr>
            <w:rStyle w:val="Hyperlink"/>
            <w:noProof/>
          </w:rPr>
          <w:t>3.19.21 toolExecutionNotifications property</w:t>
        </w:r>
        <w:r w:rsidR="000A013C">
          <w:rPr>
            <w:noProof/>
            <w:webHidden/>
          </w:rPr>
          <w:tab/>
        </w:r>
        <w:r w:rsidR="000A013C">
          <w:rPr>
            <w:noProof/>
            <w:webHidden/>
          </w:rPr>
          <w:fldChar w:fldCharType="begin"/>
        </w:r>
        <w:r w:rsidR="000A013C">
          <w:rPr>
            <w:noProof/>
            <w:webHidden/>
          </w:rPr>
          <w:instrText xml:space="preserve"> PAGEREF _Toc4414167 \h </w:instrText>
        </w:r>
        <w:r w:rsidR="000A013C">
          <w:rPr>
            <w:noProof/>
            <w:webHidden/>
          </w:rPr>
        </w:r>
        <w:r w:rsidR="000A013C">
          <w:rPr>
            <w:noProof/>
            <w:webHidden/>
          </w:rPr>
          <w:fldChar w:fldCharType="separate"/>
        </w:r>
        <w:r w:rsidR="000A013C">
          <w:rPr>
            <w:noProof/>
            <w:webHidden/>
          </w:rPr>
          <w:t>67</w:t>
        </w:r>
        <w:r w:rsidR="000A013C">
          <w:rPr>
            <w:noProof/>
            <w:webHidden/>
          </w:rPr>
          <w:fldChar w:fldCharType="end"/>
        </w:r>
      </w:hyperlink>
    </w:p>
    <w:p w14:paraId="2349A211" w14:textId="41E96E5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8" w:history="1">
        <w:r w:rsidR="000A013C" w:rsidRPr="007D0007">
          <w:rPr>
            <w:rStyle w:val="Hyperlink"/>
            <w:noProof/>
          </w:rPr>
          <w:t>3.19.22 toolConfigurationNotifications property</w:t>
        </w:r>
        <w:r w:rsidR="000A013C">
          <w:rPr>
            <w:noProof/>
            <w:webHidden/>
          </w:rPr>
          <w:tab/>
        </w:r>
        <w:r w:rsidR="000A013C">
          <w:rPr>
            <w:noProof/>
            <w:webHidden/>
          </w:rPr>
          <w:fldChar w:fldCharType="begin"/>
        </w:r>
        <w:r w:rsidR="000A013C">
          <w:rPr>
            <w:noProof/>
            <w:webHidden/>
          </w:rPr>
          <w:instrText xml:space="preserve"> PAGEREF _Toc4414168 \h </w:instrText>
        </w:r>
        <w:r w:rsidR="000A013C">
          <w:rPr>
            <w:noProof/>
            <w:webHidden/>
          </w:rPr>
        </w:r>
        <w:r w:rsidR="000A013C">
          <w:rPr>
            <w:noProof/>
            <w:webHidden/>
          </w:rPr>
          <w:fldChar w:fldCharType="separate"/>
        </w:r>
        <w:r w:rsidR="000A013C">
          <w:rPr>
            <w:noProof/>
            <w:webHidden/>
          </w:rPr>
          <w:t>67</w:t>
        </w:r>
        <w:r w:rsidR="000A013C">
          <w:rPr>
            <w:noProof/>
            <w:webHidden/>
          </w:rPr>
          <w:fldChar w:fldCharType="end"/>
        </w:r>
      </w:hyperlink>
    </w:p>
    <w:p w14:paraId="5ADB2783" w14:textId="3809016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69" w:history="1">
        <w:r w:rsidR="000A013C" w:rsidRPr="007D0007">
          <w:rPr>
            <w:rStyle w:val="Hyperlink"/>
            <w:noProof/>
          </w:rPr>
          <w:t>3.19.23 stdin, stdout, stderr, and stdoutStderr properties</w:t>
        </w:r>
        <w:r w:rsidR="000A013C">
          <w:rPr>
            <w:noProof/>
            <w:webHidden/>
          </w:rPr>
          <w:tab/>
        </w:r>
        <w:r w:rsidR="000A013C">
          <w:rPr>
            <w:noProof/>
            <w:webHidden/>
          </w:rPr>
          <w:fldChar w:fldCharType="begin"/>
        </w:r>
        <w:r w:rsidR="000A013C">
          <w:rPr>
            <w:noProof/>
            <w:webHidden/>
          </w:rPr>
          <w:instrText xml:space="preserve"> PAGEREF _Toc4414169 \h </w:instrText>
        </w:r>
        <w:r w:rsidR="000A013C">
          <w:rPr>
            <w:noProof/>
            <w:webHidden/>
          </w:rPr>
        </w:r>
        <w:r w:rsidR="000A013C">
          <w:rPr>
            <w:noProof/>
            <w:webHidden/>
          </w:rPr>
          <w:fldChar w:fldCharType="separate"/>
        </w:r>
        <w:r w:rsidR="000A013C">
          <w:rPr>
            <w:noProof/>
            <w:webHidden/>
          </w:rPr>
          <w:t>68</w:t>
        </w:r>
        <w:r w:rsidR="000A013C">
          <w:rPr>
            <w:noProof/>
            <w:webHidden/>
          </w:rPr>
          <w:fldChar w:fldCharType="end"/>
        </w:r>
      </w:hyperlink>
    </w:p>
    <w:p w14:paraId="2487B56B" w14:textId="56D0ACD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70" w:history="1">
        <w:r w:rsidR="000A013C" w:rsidRPr="007D0007">
          <w:rPr>
            <w:rStyle w:val="Hyperlink"/>
            <w:noProof/>
          </w:rPr>
          <w:t>3.20 attachment object</w:t>
        </w:r>
        <w:r w:rsidR="000A013C">
          <w:rPr>
            <w:noProof/>
            <w:webHidden/>
          </w:rPr>
          <w:tab/>
        </w:r>
        <w:r w:rsidR="000A013C">
          <w:rPr>
            <w:noProof/>
            <w:webHidden/>
          </w:rPr>
          <w:fldChar w:fldCharType="begin"/>
        </w:r>
        <w:r w:rsidR="000A013C">
          <w:rPr>
            <w:noProof/>
            <w:webHidden/>
          </w:rPr>
          <w:instrText xml:space="preserve"> PAGEREF _Toc4414170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054781C6" w14:textId="58A558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1" w:history="1">
        <w:r w:rsidR="000A013C" w:rsidRPr="007D0007">
          <w:rPr>
            <w:rStyle w:val="Hyperlink"/>
            <w:noProof/>
          </w:rPr>
          <w:t>3.20.1 General</w:t>
        </w:r>
        <w:r w:rsidR="000A013C">
          <w:rPr>
            <w:noProof/>
            <w:webHidden/>
          </w:rPr>
          <w:tab/>
        </w:r>
        <w:r w:rsidR="000A013C">
          <w:rPr>
            <w:noProof/>
            <w:webHidden/>
          </w:rPr>
          <w:fldChar w:fldCharType="begin"/>
        </w:r>
        <w:r w:rsidR="000A013C">
          <w:rPr>
            <w:noProof/>
            <w:webHidden/>
          </w:rPr>
          <w:instrText xml:space="preserve"> PAGEREF _Toc4414171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234A2960" w14:textId="2E350B4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2" w:history="1">
        <w:r w:rsidR="000A013C" w:rsidRPr="007D0007">
          <w:rPr>
            <w:rStyle w:val="Hyperlink"/>
            <w:noProof/>
          </w:rPr>
          <w:t>3.20.2 description property</w:t>
        </w:r>
        <w:r w:rsidR="000A013C">
          <w:rPr>
            <w:noProof/>
            <w:webHidden/>
          </w:rPr>
          <w:tab/>
        </w:r>
        <w:r w:rsidR="000A013C">
          <w:rPr>
            <w:noProof/>
            <w:webHidden/>
          </w:rPr>
          <w:fldChar w:fldCharType="begin"/>
        </w:r>
        <w:r w:rsidR="000A013C">
          <w:rPr>
            <w:noProof/>
            <w:webHidden/>
          </w:rPr>
          <w:instrText xml:space="preserve"> PAGEREF _Toc4414172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6F22144D" w14:textId="7AD977A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3" w:history="1">
        <w:r w:rsidR="000A013C" w:rsidRPr="007D0007">
          <w:rPr>
            <w:rStyle w:val="Hyperlink"/>
            <w:noProof/>
          </w:rPr>
          <w:t>3.20.3 artifactLocation property</w:t>
        </w:r>
        <w:r w:rsidR="000A013C">
          <w:rPr>
            <w:noProof/>
            <w:webHidden/>
          </w:rPr>
          <w:tab/>
        </w:r>
        <w:r w:rsidR="000A013C">
          <w:rPr>
            <w:noProof/>
            <w:webHidden/>
          </w:rPr>
          <w:fldChar w:fldCharType="begin"/>
        </w:r>
        <w:r w:rsidR="000A013C">
          <w:rPr>
            <w:noProof/>
            <w:webHidden/>
          </w:rPr>
          <w:instrText xml:space="preserve"> PAGEREF _Toc4414173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0971B24E" w14:textId="40AFF9A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4" w:history="1">
        <w:r w:rsidR="000A013C" w:rsidRPr="007D0007">
          <w:rPr>
            <w:rStyle w:val="Hyperlink"/>
            <w:noProof/>
          </w:rPr>
          <w:t>3.20.4 regions property</w:t>
        </w:r>
        <w:r w:rsidR="000A013C">
          <w:rPr>
            <w:noProof/>
            <w:webHidden/>
          </w:rPr>
          <w:tab/>
        </w:r>
        <w:r w:rsidR="000A013C">
          <w:rPr>
            <w:noProof/>
            <w:webHidden/>
          </w:rPr>
          <w:fldChar w:fldCharType="begin"/>
        </w:r>
        <w:r w:rsidR="000A013C">
          <w:rPr>
            <w:noProof/>
            <w:webHidden/>
          </w:rPr>
          <w:instrText xml:space="preserve"> PAGEREF _Toc4414174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69D21634" w14:textId="3E3E531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5" w:history="1">
        <w:r w:rsidR="000A013C" w:rsidRPr="007D0007">
          <w:rPr>
            <w:rStyle w:val="Hyperlink"/>
            <w:noProof/>
          </w:rPr>
          <w:t>3.20.5 rectangles property</w:t>
        </w:r>
        <w:r w:rsidR="000A013C">
          <w:rPr>
            <w:noProof/>
            <w:webHidden/>
          </w:rPr>
          <w:tab/>
        </w:r>
        <w:r w:rsidR="000A013C">
          <w:rPr>
            <w:noProof/>
            <w:webHidden/>
          </w:rPr>
          <w:fldChar w:fldCharType="begin"/>
        </w:r>
        <w:r w:rsidR="000A013C">
          <w:rPr>
            <w:noProof/>
            <w:webHidden/>
          </w:rPr>
          <w:instrText xml:space="preserve"> PAGEREF _Toc4414175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3BAAA7C0" w14:textId="4AF3A46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76" w:history="1">
        <w:r w:rsidR="000A013C" w:rsidRPr="007D0007">
          <w:rPr>
            <w:rStyle w:val="Hyperlink"/>
            <w:noProof/>
          </w:rPr>
          <w:t>3.21 conversion object</w:t>
        </w:r>
        <w:r w:rsidR="000A013C">
          <w:rPr>
            <w:noProof/>
            <w:webHidden/>
          </w:rPr>
          <w:tab/>
        </w:r>
        <w:r w:rsidR="000A013C">
          <w:rPr>
            <w:noProof/>
            <w:webHidden/>
          </w:rPr>
          <w:fldChar w:fldCharType="begin"/>
        </w:r>
        <w:r w:rsidR="000A013C">
          <w:rPr>
            <w:noProof/>
            <w:webHidden/>
          </w:rPr>
          <w:instrText xml:space="preserve"> PAGEREF _Toc4414176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CF248F1" w14:textId="5299965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7" w:history="1">
        <w:r w:rsidR="000A013C" w:rsidRPr="007D0007">
          <w:rPr>
            <w:rStyle w:val="Hyperlink"/>
            <w:noProof/>
          </w:rPr>
          <w:t>3.21.1 General</w:t>
        </w:r>
        <w:r w:rsidR="000A013C">
          <w:rPr>
            <w:noProof/>
            <w:webHidden/>
          </w:rPr>
          <w:tab/>
        </w:r>
        <w:r w:rsidR="000A013C">
          <w:rPr>
            <w:noProof/>
            <w:webHidden/>
          </w:rPr>
          <w:fldChar w:fldCharType="begin"/>
        </w:r>
        <w:r w:rsidR="000A013C">
          <w:rPr>
            <w:noProof/>
            <w:webHidden/>
          </w:rPr>
          <w:instrText xml:space="preserve"> PAGEREF _Toc4414177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5E51760" w14:textId="21379E7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8" w:history="1">
        <w:r w:rsidR="000A013C" w:rsidRPr="007D0007">
          <w:rPr>
            <w:rStyle w:val="Hyperlink"/>
            <w:noProof/>
          </w:rPr>
          <w:t>3.21.2 tool property</w:t>
        </w:r>
        <w:r w:rsidR="000A013C">
          <w:rPr>
            <w:noProof/>
            <w:webHidden/>
          </w:rPr>
          <w:tab/>
        </w:r>
        <w:r w:rsidR="000A013C">
          <w:rPr>
            <w:noProof/>
            <w:webHidden/>
          </w:rPr>
          <w:fldChar w:fldCharType="begin"/>
        </w:r>
        <w:r w:rsidR="000A013C">
          <w:rPr>
            <w:noProof/>
            <w:webHidden/>
          </w:rPr>
          <w:instrText xml:space="preserve"> PAGEREF _Toc4414178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0BE7ED7" w14:textId="198DB5D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79" w:history="1">
        <w:r w:rsidR="000A013C" w:rsidRPr="007D0007">
          <w:rPr>
            <w:rStyle w:val="Hyperlink"/>
            <w:noProof/>
          </w:rPr>
          <w:t>3.21.3 invocation property</w:t>
        </w:r>
        <w:r w:rsidR="000A013C">
          <w:rPr>
            <w:noProof/>
            <w:webHidden/>
          </w:rPr>
          <w:tab/>
        </w:r>
        <w:r w:rsidR="000A013C">
          <w:rPr>
            <w:noProof/>
            <w:webHidden/>
          </w:rPr>
          <w:fldChar w:fldCharType="begin"/>
        </w:r>
        <w:r w:rsidR="000A013C">
          <w:rPr>
            <w:noProof/>
            <w:webHidden/>
          </w:rPr>
          <w:instrText xml:space="preserve"> PAGEREF _Toc4414179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7714C416" w14:textId="7D06D59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0" w:history="1">
        <w:r w:rsidR="000A013C" w:rsidRPr="007D0007">
          <w:rPr>
            <w:rStyle w:val="Hyperlink"/>
            <w:noProof/>
          </w:rPr>
          <w:t>3.21.4 analysisToolLogFiles property</w:t>
        </w:r>
        <w:r w:rsidR="000A013C">
          <w:rPr>
            <w:noProof/>
            <w:webHidden/>
          </w:rPr>
          <w:tab/>
        </w:r>
        <w:r w:rsidR="000A013C">
          <w:rPr>
            <w:noProof/>
            <w:webHidden/>
          </w:rPr>
          <w:fldChar w:fldCharType="begin"/>
        </w:r>
        <w:r w:rsidR="000A013C">
          <w:rPr>
            <w:noProof/>
            <w:webHidden/>
          </w:rPr>
          <w:instrText xml:space="preserve"> PAGEREF _Toc4414180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72B372DB" w14:textId="0E63CC48"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81" w:history="1">
        <w:r w:rsidR="000A013C" w:rsidRPr="007D0007">
          <w:rPr>
            <w:rStyle w:val="Hyperlink"/>
            <w:noProof/>
          </w:rPr>
          <w:t>3.22 versionControlDetails object</w:t>
        </w:r>
        <w:r w:rsidR="000A013C">
          <w:rPr>
            <w:noProof/>
            <w:webHidden/>
          </w:rPr>
          <w:tab/>
        </w:r>
        <w:r w:rsidR="000A013C">
          <w:rPr>
            <w:noProof/>
            <w:webHidden/>
          </w:rPr>
          <w:fldChar w:fldCharType="begin"/>
        </w:r>
        <w:r w:rsidR="000A013C">
          <w:rPr>
            <w:noProof/>
            <w:webHidden/>
          </w:rPr>
          <w:instrText xml:space="preserve"> PAGEREF _Toc4414181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94A26EE" w14:textId="1040EAB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2" w:history="1">
        <w:r w:rsidR="000A013C" w:rsidRPr="007D0007">
          <w:rPr>
            <w:rStyle w:val="Hyperlink"/>
            <w:noProof/>
          </w:rPr>
          <w:t>3.22.1 General</w:t>
        </w:r>
        <w:r w:rsidR="000A013C">
          <w:rPr>
            <w:noProof/>
            <w:webHidden/>
          </w:rPr>
          <w:tab/>
        </w:r>
        <w:r w:rsidR="000A013C">
          <w:rPr>
            <w:noProof/>
            <w:webHidden/>
          </w:rPr>
          <w:fldChar w:fldCharType="begin"/>
        </w:r>
        <w:r w:rsidR="000A013C">
          <w:rPr>
            <w:noProof/>
            <w:webHidden/>
          </w:rPr>
          <w:instrText xml:space="preserve"> PAGEREF _Toc4414182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5CC45D8A" w14:textId="477D7EA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3" w:history="1">
        <w:r w:rsidR="000A013C" w:rsidRPr="007D0007">
          <w:rPr>
            <w:rStyle w:val="Hyperlink"/>
            <w:noProof/>
          </w:rPr>
          <w:t>3.22.2 Constraints</w:t>
        </w:r>
        <w:r w:rsidR="000A013C">
          <w:rPr>
            <w:noProof/>
            <w:webHidden/>
          </w:rPr>
          <w:tab/>
        </w:r>
        <w:r w:rsidR="000A013C">
          <w:rPr>
            <w:noProof/>
            <w:webHidden/>
          </w:rPr>
          <w:fldChar w:fldCharType="begin"/>
        </w:r>
        <w:r w:rsidR="000A013C">
          <w:rPr>
            <w:noProof/>
            <w:webHidden/>
          </w:rPr>
          <w:instrText xml:space="preserve"> PAGEREF _Toc4414183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7445523E" w14:textId="7943B21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4" w:history="1">
        <w:r w:rsidR="000A013C" w:rsidRPr="007D0007">
          <w:rPr>
            <w:rStyle w:val="Hyperlink"/>
            <w:noProof/>
          </w:rPr>
          <w:t>3.22.3 repositoryUri property</w:t>
        </w:r>
        <w:r w:rsidR="000A013C">
          <w:rPr>
            <w:noProof/>
            <w:webHidden/>
          </w:rPr>
          <w:tab/>
        </w:r>
        <w:r w:rsidR="000A013C">
          <w:rPr>
            <w:noProof/>
            <w:webHidden/>
          </w:rPr>
          <w:fldChar w:fldCharType="begin"/>
        </w:r>
        <w:r w:rsidR="000A013C">
          <w:rPr>
            <w:noProof/>
            <w:webHidden/>
          </w:rPr>
          <w:instrText xml:space="preserve"> PAGEREF _Toc4414184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22710FEF" w14:textId="45B2421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5" w:history="1">
        <w:r w:rsidR="000A013C" w:rsidRPr="007D0007">
          <w:rPr>
            <w:rStyle w:val="Hyperlink"/>
            <w:noProof/>
          </w:rPr>
          <w:t>3.22.4 revisionId property</w:t>
        </w:r>
        <w:r w:rsidR="000A013C">
          <w:rPr>
            <w:noProof/>
            <w:webHidden/>
          </w:rPr>
          <w:tab/>
        </w:r>
        <w:r w:rsidR="000A013C">
          <w:rPr>
            <w:noProof/>
            <w:webHidden/>
          </w:rPr>
          <w:fldChar w:fldCharType="begin"/>
        </w:r>
        <w:r w:rsidR="000A013C">
          <w:rPr>
            <w:noProof/>
            <w:webHidden/>
          </w:rPr>
          <w:instrText xml:space="preserve"> PAGEREF _Toc4414185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67CFD98" w14:textId="1A3D068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6" w:history="1">
        <w:r w:rsidR="000A013C" w:rsidRPr="007D0007">
          <w:rPr>
            <w:rStyle w:val="Hyperlink"/>
            <w:noProof/>
          </w:rPr>
          <w:t>3.22.5 branch property</w:t>
        </w:r>
        <w:r w:rsidR="000A013C">
          <w:rPr>
            <w:noProof/>
            <w:webHidden/>
          </w:rPr>
          <w:tab/>
        </w:r>
        <w:r w:rsidR="000A013C">
          <w:rPr>
            <w:noProof/>
            <w:webHidden/>
          </w:rPr>
          <w:fldChar w:fldCharType="begin"/>
        </w:r>
        <w:r w:rsidR="000A013C">
          <w:rPr>
            <w:noProof/>
            <w:webHidden/>
          </w:rPr>
          <w:instrText xml:space="preserve"> PAGEREF _Toc4414186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4198BC7" w14:textId="74AEE10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7" w:history="1">
        <w:r w:rsidR="000A013C" w:rsidRPr="007D0007">
          <w:rPr>
            <w:rStyle w:val="Hyperlink"/>
            <w:noProof/>
          </w:rPr>
          <w:t>3.22.6 revisionTag property</w:t>
        </w:r>
        <w:r w:rsidR="000A013C">
          <w:rPr>
            <w:noProof/>
            <w:webHidden/>
          </w:rPr>
          <w:tab/>
        </w:r>
        <w:r w:rsidR="000A013C">
          <w:rPr>
            <w:noProof/>
            <w:webHidden/>
          </w:rPr>
          <w:fldChar w:fldCharType="begin"/>
        </w:r>
        <w:r w:rsidR="000A013C">
          <w:rPr>
            <w:noProof/>
            <w:webHidden/>
          </w:rPr>
          <w:instrText xml:space="preserve"> PAGEREF _Toc4414187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43145026" w14:textId="6550DC0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8" w:history="1">
        <w:r w:rsidR="000A013C" w:rsidRPr="007D0007">
          <w:rPr>
            <w:rStyle w:val="Hyperlink"/>
            <w:noProof/>
          </w:rPr>
          <w:t>3.22.7 asOfTimeUtc property</w:t>
        </w:r>
        <w:r w:rsidR="000A013C">
          <w:rPr>
            <w:noProof/>
            <w:webHidden/>
          </w:rPr>
          <w:tab/>
        </w:r>
        <w:r w:rsidR="000A013C">
          <w:rPr>
            <w:noProof/>
            <w:webHidden/>
          </w:rPr>
          <w:fldChar w:fldCharType="begin"/>
        </w:r>
        <w:r w:rsidR="000A013C">
          <w:rPr>
            <w:noProof/>
            <w:webHidden/>
          </w:rPr>
          <w:instrText xml:space="preserve"> PAGEREF _Toc4414188 \h </w:instrText>
        </w:r>
        <w:r w:rsidR="000A013C">
          <w:rPr>
            <w:noProof/>
            <w:webHidden/>
          </w:rPr>
        </w:r>
        <w:r w:rsidR="000A013C">
          <w:rPr>
            <w:noProof/>
            <w:webHidden/>
          </w:rPr>
          <w:fldChar w:fldCharType="separate"/>
        </w:r>
        <w:r w:rsidR="000A013C">
          <w:rPr>
            <w:noProof/>
            <w:webHidden/>
          </w:rPr>
          <w:t>72</w:t>
        </w:r>
        <w:r w:rsidR="000A013C">
          <w:rPr>
            <w:noProof/>
            <w:webHidden/>
          </w:rPr>
          <w:fldChar w:fldCharType="end"/>
        </w:r>
      </w:hyperlink>
    </w:p>
    <w:p w14:paraId="7D538922" w14:textId="14CF4AE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89" w:history="1">
        <w:r w:rsidR="000A013C" w:rsidRPr="007D0007">
          <w:rPr>
            <w:rStyle w:val="Hyperlink"/>
            <w:noProof/>
          </w:rPr>
          <w:t>3.22.8 mappedTo property</w:t>
        </w:r>
        <w:r w:rsidR="000A013C">
          <w:rPr>
            <w:noProof/>
            <w:webHidden/>
          </w:rPr>
          <w:tab/>
        </w:r>
        <w:r w:rsidR="000A013C">
          <w:rPr>
            <w:noProof/>
            <w:webHidden/>
          </w:rPr>
          <w:fldChar w:fldCharType="begin"/>
        </w:r>
        <w:r w:rsidR="000A013C">
          <w:rPr>
            <w:noProof/>
            <w:webHidden/>
          </w:rPr>
          <w:instrText xml:space="preserve"> PAGEREF _Toc4414189 \h </w:instrText>
        </w:r>
        <w:r w:rsidR="000A013C">
          <w:rPr>
            <w:noProof/>
            <w:webHidden/>
          </w:rPr>
        </w:r>
        <w:r w:rsidR="000A013C">
          <w:rPr>
            <w:noProof/>
            <w:webHidden/>
          </w:rPr>
          <w:fldChar w:fldCharType="separate"/>
        </w:r>
        <w:r w:rsidR="000A013C">
          <w:rPr>
            <w:noProof/>
            <w:webHidden/>
          </w:rPr>
          <w:t>72</w:t>
        </w:r>
        <w:r w:rsidR="000A013C">
          <w:rPr>
            <w:noProof/>
            <w:webHidden/>
          </w:rPr>
          <w:fldChar w:fldCharType="end"/>
        </w:r>
      </w:hyperlink>
    </w:p>
    <w:p w14:paraId="08C0DA8F" w14:textId="5AEB74C8" w:rsidR="000A013C" w:rsidRDefault="003E20AF">
      <w:pPr>
        <w:pStyle w:val="TOC2"/>
        <w:tabs>
          <w:tab w:val="right" w:leader="dot" w:pos="9350"/>
        </w:tabs>
        <w:rPr>
          <w:rFonts w:asciiTheme="minorHAnsi" w:eastAsiaTheme="minorEastAsia" w:hAnsiTheme="minorHAnsi" w:cstheme="minorBidi"/>
          <w:noProof/>
          <w:sz w:val="22"/>
          <w:szCs w:val="22"/>
        </w:rPr>
      </w:pPr>
      <w:hyperlink w:anchor="_Toc4414190" w:history="1">
        <w:r w:rsidR="000A013C" w:rsidRPr="007D0007">
          <w:rPr>
            <w:rStyle w:val="Hyperlink"/>
            <w:noProof/>
          </w:rPr>
          <w:t>3.23 artifact object</w:t>
        </w:r>
        <w:r w:rsidR="000A013C">
          <w:rPr>
            <w:noProof/>
            <w:webHidden/>
          </w:rPr>
          <w:tab/>
        </w:r>
        <w:r w:rsidR="000A013C">
          <w:rPr>
            <w:noProof/>
            <w:webHidden/>
          </w:rPr>
          <w:fldChar w:fldCharType="begin"/>
        </w:r>
        <w:r w:rsidR="000A013C">
          <w:rPr>
            <w:noProof/>
            <w:webHidden/>
          </w:rPr>
          <w:instrText xml:space="preserve"> PAGEREF _Toc4414190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698D6781" w14:textId="133AAD9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1" w:history="1">
        <w:r w:rsidR="000A013C" w:rsidRPr="007D0007">
          <w:rPr>
            <w:rStyle w:val="Hyperlink"/>
            <w:noProof/>
          </w:rPr>
          <w:t>3.23.1 General</w:t>
        </w:r>
        <w:r w:rsidR="000A013C">
          <w:rPr>
            <w:noProof/>
            <w:webHidden/>
          </w:rPr>
          <w:tab/>
        </w:r>
        <w:r w:rsidR="000A013C">
          <w:rPr>
            <w:noProof/>
            <w:webHidden/>
          </w:rPr>
          <w:fldChar w:fldCharType="begin"/>
        </w:r>
        <w:r w:rsidR="000A013C">
          <w:rPr>
            <w:noProof/>
            <w:webHidden/>
          </w:rPr>
          <w:instrText xml:space="preserve"> PAGEREF _Toc4414191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70C8AB9C" w14:textId="3ADD109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2" w:history="1">
        <w:r w:rsidR="000A013C" w:rsidRPr="007D0007">
          <w:rPr>
            <w:rStyle w:val="Hyperlink"/>
            <w:noProof/>
          </w:rPr>
          <w:t>3.23.2 artifactLocation property</w:t>
        </w:r>
        <w:r w:rsidR="000A013C">
          <w:rPr>
            <w:noProof/>
            <w:webHidden/>
          </w:rPr>
          <w:tab/>
        </w:r>
        <w:r w:rsidR="000A013C">
          <w:rPr>
            <w:noProof/>
            <w:webHidden/>
          </w:rPr>
          <w:fldChar w:fldCharType="begin"/>
        </w:r>
        <w:r w:rsidR="000A013C">
          <w:rPr>
            <w:noProof/>
            <w:webHidden/>
          </w:rPr>
          <w:instrText xml:space="preserve"> PAGEREF _Toc4414192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5D6C6127" w14:textId="38D6F39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3" w:history="1">
        <w:r w:rsidR="000A013C" w:rsidRPr="007D0007">
          <w:rPr>
            <w:rStyle w:val="Hyperlink"/>
            <w:noProof/>
          </w:rPr>
          <w:t>3.23.3 parentIndex property</w:t>
        </w:r>
        <w:r w:rsidR="000A013C">
          <w:rPr>
            <w:noProof/>
            <w:webHidden/>
          </w:rPr>
          <w:tab/>
        </w:r>
        <w:r w:rsidR="000A013C">
          <w:rPr>
            <w:noProof/>
            <w:webHidden/>
          </w:rPr>
          <w:fldChar w:fldCharType="begin"/>
        </w:r>
        <w:r w:rsidR="000A013C">
          <w:rPr>
            <w:noProof/>
            <w:webHidden/>
          </w:rPr>
          <w:instrText xml:space="preserve"> PAGEREF _Toc4414193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21D7FB26" w14:textId="0FA2BA1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4" w:history="1">
        <w:r w:rsidR="000A013C" w:rsidRPr="007D0007">
          <w:rPr>
            <w:rStyle w:val="Hyperlink"/>
            <w:noProof/>
          </w:rPr>
          <w:t>3.23.4 offset property</w:t>
        </w:r>
        <w:r w:rsidR="000A013C">
          <w:rPr>
            <w:noProof/>
            <w:webHidden/>
          </w:rPr>
          <w:tab/>
        </w:r>
        <w:r w:rsidR="000A013C">
          <w:rPr>
            <w:noProof/>
            <w:webHidden/>
          </w:rPr>
          <w:fldChar w:fldCharType="begin"/>
        </w:r>
        <w:r w:rsidR="000A013C">
          <w:rPr>
            <w:noProof/>
            <w:webHidden/>
          </w:rPr>
          <w:instrText xml:space="preserve"> PAGEREF _Toc4414194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75CA9C72" w14:textId="2278EF6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5" w:history="1">
        <w:r w:rsidR="000A013C" w:rsidRPr="007D0007">
          <w:rPr>
            <w:rStyle w:val="Hyperlink"/>
            <w:noProof/>
          </w:rPr>
          <w:t>3.23.5 length property</w:t>
        </w:r>
        <w:r w:rsidR="000A013C">
          <w:rPr>
            <w:noProof/>
            <w:webHidden/>
          </w:rPr>
          <w:tab/>
        </w:r>
        <w:r w:rsidR="000A013C">
          <w:rPr>
            <w:noProof/>
            <w:webHidden/>
          </w:rPr>
          <w:fldChar w:fldCharType="begin"/>
        </w:r>
        <w:r w:rsidR="000A013C">
          <w:rPr>
            <w:noProof/>
            <w:webHidden/>
          </w:rPr>
          <w:instrText xml:space="preserve"> PAGEREF _Toc4414195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78E0B1BA" w14:textId="29D7941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6" w:history="1">
        <w:r w:rsidR="000A013C" w:rsidRPr="007D0007">
          <w:rPr>
            <w:rStyle w:val="Hyperlink"/>
            <w:noProof/>
          </w:rPr>
          <w:t>3.23.6 roles property</w:t>
        </w:r>
        <w:r w:rsidR="000A013C">
          <w:rPr>
            <w:noProof/>
            <w:webHidden/>
          </w:rPr>
          <w:tab/>
        </w:r>
        <w:r w:rsidR="000A013C">
          <w:rPr>
            <w:noProof/>
            <w:webHidden/>
          </w:rPr>
          <w:fldChar w:fldCharType="begin"/>
        </w:r>
        <w:r w:rsidR="000A013C">
          <w:rPr>
            <w:noProof/>
            <w:webHidden/>
          </w:rPr>
          <w:instrText xml:space="preserve"> PAGEREF _Toc4414196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5F0F3790" w14:textId="511DAA2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7" w:history="1">
        <w:r w:rsidR="000A013C" w:rsidRPr="007D0007">
          <w:rPr>
            <w:rStyle w:val="Hyperlink"/>
            <w:noProof/>
          </w:rPr>
          <w:t>3.23.7 mimeType property</w:t>
        </w:r>
        <w:r w:rsidR="000A013C">
          <w:rPr>
            <w:noProof/>
            <w:webHidden/>
          </w:rPr>
          <w:tab/>
        </w:r>
        <w:r w:rsidR="000A013C">
          <w:rPr>
            <w:noProof/>
            <w:webHidden/>
          </w:rPr>
          <w:fldChar w:fldCharType="begin"/>
        </w:r>
        <w:r w:rsidR="000A013C">
          <w:rPr>
            <w:noProof/>
            <w:webHidden/>
          </w:rPr>
          <w:instrText xml:space="preserve"> PAGEREF _Toc4414197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65D3670D" w14:textId="3EA5B84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8" w:history="1">
        <w:r w:rsidR="000A013C" w:rsidRPr="007D0007">
          <w:rPr>
            <w:rStyle w:val="Hyperlink"/>
            <w:noProof/>
          </w:rPr>
          <w:t>3.23.8 contents property</w:t>
        </w:r>
        <w:r w:rsidR="000A013C">
          <w:rPr>
            <w:noProof/>
            <w:webHidden/>
          </w:rPr>
          <w:tab/>
        </w:r>
        <w:r w:rsidR="000A013C">
          <w:rPr>
            <w:noProof/>
            <w:webHidden/>
          </w:rPr>
          <w:fldChar w:fldCharType="begin"/>
        </w:r>
        <w:r w:rsidR="000A013C">
          <w:rPr>
            <w:noProof/>
            <w:webHidden/>
          </w:rPr>
          <w:instrText xml:space="preserve"> PAGEREF _Toc4414198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7A255275" w14:textId="0B6908D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199" w:history="1">
        <w:r w:rsidR="000A013C" w:rsidRPr="007D0007">
          <w:rPr>
            <w:rStyle w:val="Hyperlink"/>
            <w:noProof/>
          </w:rPr>
          <w:t>3.23.9 encoding property</w:t>
        </w:r>
        <w:r w:rsidR="000A013C">
          <w:rPr>
            <w:noProof/>
            <w:webHidden/>
          </w:rPr>
          <w:tab/>
        </w:r>
        <w:r w:rsidR="000A013C">
          <w:rPr>
            <w:noProof/>
            <w:webHidden/>
          </w:rPr>
          <w:fldChar w:fldCharType="begin"/>
        </w:r>
        <w:r w:rsidR="000A013C">
          <w:rPr>
            <w:noProof/>
            <w:webHidden/>
          </w:rPr>
          <w:instrText xml:space="preserve"> PAGEREF _Toc4414199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04D9528F" w14:textId="29F1BD7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0" w:history="1">
        <w:r w:rsidR="000A013C" w:rsidRPr="007D0007">
          <w:rPr>
            <w:rStyle w:val="Hyperlink"/>
            <w:noProof/>
          </w:rPr>
          <w:t>3.23.10 sourceLanguage property</w:t>
        </w:r>
        <w:r w:rsidR="000A013C">
          <w:rPr>
            <w:noProof/>
            <w:webHidden/>
          </w:rPr>
          <w:tab/>
        </w:r>
        <w:r w:rsidR="000A013C">
          <w:rPr>
            <w:noProof/>
            <w:webHidden/>
          </w:rPr>
          <w:fldChar w:fldCharType="begin"/>
        </w:r>
        <w:r w:rsidR="000A013C">
          <w:rPr>
            <w:noProof/>
            <w:webHidden/>
          </w:rPr>
          <w:instrText xml:space="preserve"> PAGEREF _Toc4414200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2040FBC3" w14:textId="5F2BF165" w:rsidR="000A013C" w:rsidRDefault="003E20AF">
      <w:pPr>
        <w:pStyle w:val="TOC4"/>
        <w:tabs>
          <w:tab w:val="right" w:leader="dot" w:pos="9350"/>
        </w:tabs>
        <w:rPr>
          <w:rFonts w:asciiTheme="minorHAnsi" w:eastAsiaTheme="minorEastAsia" w:hAnsiTheme="minorHAnsi" w:cstheme="minorBidi"/>
          <w:noProof/>
          <w:sz w:val="22"/>
          <w:szCs w:val="22"/>
        </w:rPr>
      </w:pPr>
      <w:hyperlink w:anchor="_Toc4414201" w:history="1">
        <w:r w:rsidR="000A013C" w:rsidRPr="007D0007">
          <w:rPr>
            <w:rStyle w:val="Hyperlink"/>
            <w:noProof/>
          </w:rPr>
          <w:t>3.23.10.1 General</w:t>
        </w:r>
        <w:r w:rsidR="000A013C">
          <w:rPr>
            <w:noProof/>
            <w:webHidden/>
          </w:rPr>
          <w:tab/>
        </w:r>
        <w:r w:rsidR="000A013C">
          <w:rPr>
            <w:noProof/>
            <w:webHidden/>
          </w:rPr>
          <w:fldChar w:fldCharType="begin"/>
        </w:r>
        <w:r w:rsidR="000A013C">
          <w:rPr>
            <w:noProof/>
            <w:webHidden/>
          </w:rPr>
          <w:instrText xml:space="preserve"> PAGEREF _Toc4414201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78072A13" w14:textId="2A63A9B3" w:rsidR="000A013C" w:rsidRDefault="003E20AF">
      <w:pPr>
        <w:pStyle w:val="TOC4"/>
        <w:tabs>
          <w:tab w:val="right" w:leader="dot" w:pos="9350"/>
        </w:tabs>
        <w:rPr>
          <w:rFonts w:asciiTheme="minorHAnsi" w:eastAsiaTheme="minorEastAsia" w:hAnsiTheme="minorHAnsi" w:cstheme="minorBidi"/>
          <w:noProof/>
          <w:sz w:val="22"/>
          <w:szCs w:val="22"/>
        </w:rPr>
      </w:pPr>
      <w:hyperlink w:anchor="_Toc4414202" w:history="1">
        <w:r w:rsidR="000A013C" w:rsidRPr="007D0007">
          <w:rPr>
            <w:rStyle w:val="Hyperlink"/>
            <w:noProof/>
          </w:rPr>
          <w:t>3.23.10.2 Source language identifier conventions and practices</w:t>
        </w:r>
        <w:r w:rsidR="000A013C">
          <w:rPr>
            <w:noProof/>
            <w:webHidden/>
          </w:rPr>
          <w:tab/>
        </w:r>
        <w:r w:rsidR="000A013C">
          <w:rPr>
            <w:noProof/>
            <w:webHidden/>
          </w:rPr>
          <w:fldChar w:fldCharType="begin"/>
        </w:r>
        <w:r w:rsidR="000A013C">
          <w:rPr>
            <w:noProof/>
            <w:webHidden/>
          </w:rPr>
          <w:instrText xml:space="preserve"> PAGEREF _Toc4414202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45E60A9F" w14:textId="12A586B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3" w:history="1">
        <w:r w:rsidR="000A013C" w:rsidRPr="007D0007">
          <w:rPr>
            <w:rStyle w:val="Hyperlink"/>
            <w:noProof/>
          </w:rPr>
          <w:t>3.23.11 hashes property</w:t>
        </w:r>
        <w:r w:rsidR="000A013C">
          <w:rPr>
            <w:noProof/>
            <w:webHidden/>
          </w:rPr>
          <w:tab/>
        </w:r>
        <w:r w:rsidR="000A013C">
          <w:rPr>
            <w:noProof/>
            <w:webHidden/>
          </w:rPr>
          <w:fldChar w:fldCharType="begin"/>
        </w:r>
        <w:r w:rsidR="000A013C">
          <w:rPr>
            <w:noProof/>
            <w:webHidden/>
          </w:rPr>
          <w:instrText xml:space="preserve"> PAGEREF _Toc4414203 \h </w:instrText>
        </w:r>
        <w:r w:rsidR="000A013C">
          <w:rPr>
            <w:noProof/>
            <w:webHidden/>
          </w:rPr>
        </w:r>
        <w:r w:rsidR="000A013C">
          <w:rPr>
            <w:noProof/>
            <w:webHidden/>
          </w:rPr>
          <w:fldChar w:fldCharType="separate"/>
        </w:r>
        <w:r w:rsidR="000A013C">
          <w:rPr>
            <w:noProof/>
            <w:webHidden/>
          </w:rPr>
          <w:t>78</w:t>
        </w:r>
        <w:r w:rsidR="000A013C">
          <w:rPr>
            <w:noProof/>
            <w:webHidden/>
          </w:rPr>
          <w:fldChar w:fldCharType="end"/>
        </w:r>
      </w:hyperlink>
    </w:p>
    <w:p w14:paraId="25324902" w14:textId="0979C35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4" w:history="1">
        <w:r w:rsidR="000A013C" w:rsidRPr="007D0007">
          <w:rPr>
            <w:rStyle w:val="Hyperlink"/>
            <w:noProof/>
          </w:rPr>
          <w:t>3.23.12 lastModifiedTimeUtc property</w:t>
        </w:r>
        <w:r w:rsidR="000A013C">
          <w:rPr>
            <w:noProof/>
            <w:webHidden/>
          </w:rPr>
          <w:tab/>
        </w:r>
        <w:r w:rsidR="000A013C">
          <w:rPr>
            <w:noProof/>
            <w:webHidden/>
          </w:rPr>
          <w:fldChar w:fldCharType="begin"/>
        </w:r>
        <w:r w:rsidR="000A013C">
          <w:rPr>
            <w:noProof/>
            <w:webHidden/>
          </w:rPr>
          <w:instrText xml:space="preserve"> PAGEREF _Toc4414204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1527A400" w14:textId="4CB5A93A"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05" w:history="1">
        <w:r w:rsidR="000A013C" w:rsidRPr="007D0007">
          <w:rPr>
            <w:rStyle w:val="Hyperlink"/>
            <w:noProof/>
          </w:rPr>
          <w:t>3.24 result object</w:t>
        </w:r>
        <w:r w:rsidR="000A013C">
          <w:rPr>
            <w:noProof/>
            <w:webHidden/>
          </w:rPr>
          <w:tab/>
        </w:r>
        <w:r w:rsidR="000A013C">
          <w:rPr>
            <w:noProof/>
            <w:webHidden/>
          </w:rPr>
          <w:fldChar w:fldCharType="begin"/>
        </w:r>
        <w:r w:rsidR="000A013C">
          <w:rPr>
            <w:noProof/>
            <w:webHidden/>
          </w:rPr>
          <w:instrText xml:space="preserve"> PAGEREF _Toc4414205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2CCB5869" w14:textId="0E61CB8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6" w:history="1">
        <w:r w:rsidR="000A013C" w:rsidRPr="007D0007">
          <w:rPr>
            <w:rStyle w:val="Hyperlink"/>
            <w:noProof/>
          </w:rPr>
          <w:t>3.24.1 General</w:t>
        </w:r>
        <w:r w:rsidR="000A013C">
          <w:rPr>
            <w:noProof/>
            <w:webHidden/>
          </w:rPr>
          <w:tab/>
        </w:r>
        <w:r w:rsidR="000A013C">
          <w:rPr>
            <w:noProof/>
            <w:webHidden/>
          </w:rPr>
          <w:fldChar w:fldCharType="begin"/>
        </w:r>
        <w:r w:rsidR="000A013C">
          <w:rPr>
            <w:noProof/>
            <w:webHidden/>
          </w:rPr>
          <w:instrText xml:space="preserve"> PAGEREF _Toc4414206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100B87C5" w14:textId="687DDD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7" w:history="1">
        <w:r w:rsidR="000A013C" w:rsidRPr="007D0007">
          <w:rPr>
            <w:rStyle w:val="Hyperlink"/>
            <w:noProof/>
          </w:rPr>
          <w:t>3.24.2 Distinguishing logically identical from logically distinct results</w:t>
        </w:r>
        <w:r w:rsidR="000A013C">
          <w:rPr>
            <w:noProof/>
            <w:webHidden/>
          </w:rPr>
          <w:tab/>
        </w:r>
        <w:r w:rsidR="000A013C">
          <w:rPr>
            <w:noProof/>
            <w:webHidden/>
          </w:rPr>
          <w:fldChar w:fldCharType="begin"/>
        </w:r>
        <w:r w:rsidR="000A013C">
          <w:rPr>
            <w:noProof/>
            <w:webHidden/>
          </w:rPr>
          <w:instrText xml:space="preserve"> PAGEREF _Toc4414207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256438F4" w14:textId="4C2B1C9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8" w:history="1">
        <w:r w:rsidR="000A013C" w:rsidRPr="007D0007">
          <w:rPr>
            <w:rStyle w:val="Hyperlink"/>
            <w:noProof/>
          </w:rPr>
          <w:t>3.24.3 guid property</w:t>
        </w:r>
        <w:r w:rsidR="000A013C">
          <w:rPr>
            <w:noProof/>
            <w:webHidden/>
          </w:rPr>
          <w:tab/>
        </w:r>
        <w:r w:rsidR="000A013C">
          <w:rPr>
            <w:noProof/>
            <w:webHidden/>
          </w:rPr>
          <w:fldChar w:fldCharType="begin"/>
        </w:r>
        <w:r w:rsidR="000A013C">
          <w:rPr>
            <w:noProof/>
            <w:webHidden/>
          </w:rPr>
          <w:instrText xml:space="preserve"> PAGEREF _Toc4414208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10E9BED0" w14:textId="2DB2B77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09" w:history="1">
        <w:r w:rsidR="000A013C" w:rsidRPr="007D0007">
          <w:rPr>
            <w:rStyle w:val="Hyperlink"/>
            <w:noProof/>
          </w:rPr>
          <w:t>3.24.4 correlationGuid property</w:t>
        </w:r>
        <w:r w:rsidR="000A013C">
          <w:rPr>
            <w:noProof/>
            <w:webHidden/>
          </w:rPr>
          <w:tab/>
        </w:r>
        <w:r w:rsidR="000A013C">
          <w:rPr>
            <w:noProof/>
            <w:webHidden/>
          </w:rPr>
          <w:fldChar w:fldCharType="begin"/>
        </w:r>
        <w:r w:rsidR="000A013C">
          <w:rPr>
            <w:noProof/>
            <w:webHidden/>
          </w:rPr>
          <w:instrText xml:space="preserve"> PAGEREF _Toc4414209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7249E0B1" w14:textId="282617C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0" w:history="1">
        <w:r w:rsidR="000A013C" w:rsidRPr="007D0007">
          <w:rPr>
            <w:rStyle w:val="Hyperlink"/>
            <w:noProof/>
          </w:rPr>
          <w:t>3.24.5 ruleId property</w:t>
        </w:r>
        <w:r w:rsidR="000A013C">
          <w:rPr>
            <w:noProof/>
            <w:webHidden/>
          </w:rPr>
          <w:tab/>
        </w:r>
        <w:r w:rsidR="000A013C">
          <w:rPr>
            <w:noProof/>
            <w:webHidden/>
          </w:rPr>
          <w:fldChar w:fldCharType="begin"/>
        </w:r>
        <w:r w:rsidR="000A013C">
          <w:rPr>
            <w:noProof/>
            <w:webHidden/>
          </w:rPr>
          <w:instrText xml:space="preserve"> PAGEREF _Toc4414210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173DC9CF" w14:textId="7FE0F5B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1" w:history="1">
        <w:r w:rsidR="000A013C" w:rsidRPr="007D0007">
          <w:rPr>
            <w:rStyle w:val="Hyperlink"/>
            <w:noProof/>
          </w:rPr>
          <w:t>3.24.6 ruleIndex property</w:t>
        </w:r>
        <w:r w:rsidR="000A013C">
          <w:rPr>
            <w:noProof/>
            <w:webHidden/>
          </w:rPr>
          <w:tab/>
        </w:r>
        <w:r w:rsidR="000A013C">
          <w:rPr>
            <w:noProof/>
            <w:webHidden/>
          </w:rPr>
          <w:fldChar w:fldCharType="begin"/>
        </w:r>
        <w:r w:rsidR="000A013C">
          <w:rPr>
            <w:noProof/>
            <w:webHidden/>
          </w:rPr>
          <w:instrText xml:space="preserve"> PAGEREF _Toc4414211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3873C611" w14:textId="79D621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2" w:history="1">
        <w:r w:rsidR="000A013C" w:rsidRPr="007D0007">
          <w:rPr>
            <w:rStyle w:val="Hyperlink"/>
            <w:noProof/>
          </w:rPr>
          <w:t>3.24.7 ruleDescriptorReference property</w:t>
        </w:r>
        <w:r w:rsidR="000A013C">
          <w:rPr>
            <w:noProof/>
            <w:webHidden/>
          </w:rPr>
          <w:tab/>
        </w:r>
        <w:r w:rsidR="000A013C">
          <w:rPr>
            <w:noProof/>
            <w:webHidden/>
          </w:rPr>
          <w:fldChar w:fldCharType="begin"/>
        </w:r>
        <w:r w:rsidR="000A013C">
          <w:rPr>
            <w:noProof/>
            <w:webHidden/>
          </w:rPr>
          <w:instrText xml:space="preserve"> PAGEREF _Toc4414212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4C825909" w14:textId="1EBC226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3" w:history="1">
        <w:r w:rsidR="000A013C" w:rsidRPr="007D0007">
          <w:rPr>
            <w:rStyle w:val="Hyperlink"/>
            <w:noProof/>
          </w:rPr>
          <w:t>3.24.8 taxonReferences</w:t>
        </w:r>
        <w:r w:rsidR="000A013C">
          <w:rPr>
            <w:noProof/>
            <w:webHidden/>
          </w:rPr>
          <w:tab/>
        </w:r>
        <w:r w:rsidR="000A013C">
          <w:rPr>
            <w:noProof/>
            <w:webHidden/>
          </w:rPr>
          <w:fldChar w:fldCharType="begin"/>
        </w:r>
        <w:r w:rsidR="000A013C">
          <w:rPr>
            <w:noProof/>
            <w:webHidden/>
          </w:rPr>
          <w:instrText xml:space="preserve"> PAGEREF _Toc4414213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3F9E8676" w14:textId="1B555C5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4" w:history="1">
        <w:r w:rsidR="000A013C" w:rsidRPr="007D0007">
          <w:rPr>
            <w:rStyle w:val="Hyperlink"/>
            <w:noProof/>
          </w:rPr>
          <w:t>3.24.9 kind property</w:t>
        </w:r>
        <w:r w:rsidR="000A013C">
          <w:rPr>
            <w:noProof/>
            <w:webHidden/>
          </w:rPr>
          <w:tab/>
        </w:r>
        <w:r w:rsidR="000A013C">
          <w:rPr>
            <w:noProof/>
            <w:webHidden/>
          </w:rPr>
          <w:fldChar w:fldCharType="begin"/>
        </w:r>
        <w:r w:rsidR="000A013C">
          <w:rPr>
            <w:noProof/>
            <w:webHidden/>
          </w:rPr>
          <w:instrText xml:space="preserve"> PAGEREF _Toc4414214 \h </w:instrText>
        </w:r>
        <w:r w:rsidR="000A013C">
          <w:rPr>
            <w:noProof/>
            <w:webHidden/>
          </w:rPr>
        </w:r>
        <w:r w:rsidR="000A013C">
          <w:rPr>
            <w:noProof/>
            <w:webHidden/>
          </w:rPr>
          <w:fldChar w:fldCharType="separate"/>
        </w:r>
        <w:r w:rsidR="000A013C">
          <w:rPr>
            <w:noProof/>
            <w:webHidden/>
          </w:rPr>
          <w:t>84</w:t>
        </w:r>
        <w:r w:rsidR="000A013C">
          <w:rPr>
            <w:noProof/>
            <w:webHidden/>
          </w:rPr>
          <w:fldChar w:fldCharType="end"/>
        </w:r>
      </w:hyperlink>
    </w:p>
    <w:p w14:paraId="3F992EB0" w14:textId="05FE162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5" w:history="1">
        <w:r w:rsidR="000A013C" w:rsidRPr="007D0007">
          <w:rPr>
            <w:rStyle w:val="Hyperlink"/>
            <w:noProof/>
          </w:rPr>
          <w:t>3.24.10 level property</w:t>
        </w:r>
        <w:r w:rsidR="000A013C">
          <w:rPr>
            <w:noProof/>
            <w:webHidden/>
          </w:rPr>
          <w:tab/>
        </w:r>
        <w:r w:rsidR="000A013C">
          <w:rPr>
            <w:noProof/>
            <w:webHidden/>
          </w:rPr>
          <w:fldChar w:fldCharType="begin"/>
        </w:r>
        <w:r w:rsidR="000A013C">
          <w:rPr>
            <w:noProof/>
            <w:webHidden/>
          </w:rPr>
          <w:instrText xml:space="preserve"> PAGEREF _Toc4414215 \h </w:instrText>
        </w:r>
        <w:r w:rsidR="000A013C">
          <w:rPr>
            <w:noProof/>
            <w:webHidden/>
          </w:rPr>
        </w:r>
        <w:r w:rsidR="000A013C">
          <w:rPr>
            <w:noProof/>
            <w:webHidden/>
          </w:rPr>
          <w:fldChar w:fldCharType="separate"/>
        </w:r>
        <w:r w:rsidR="000A013C">
          <w:rPr>
            <w:noProof/>
            <w:webHidden/>
          </w:rPr>
          <w:t>85</w:t>
        </w:r>
        <w:r w:rsidR="000A013C">
          <w:rPr>
            <w:noProof/>
            <w:webHidden/>
          </w:rPr>
          <w:fldChar w:fldCharType="end"/>
        </w:r>
      </w:hyperlink>
    </w:p>
    <w:p w14:paraId="72A0FD43" w14:textId="0EB0CC7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6" w:history="1">
        <w:r w:rsidR="000A013C" w:rsidRPr="007D0007">
          <w:rPr>
            <w:rStyle w:val="Hyperlink"/>
            <w:noProof/>
          </w:rPr>
          <w:t>3.24.11 message property</w:t>
        </w:r>
        <w:r w:rsidR="000A013C">
          <w:rPr>
            <w:noProof/>
            <w:webHidden/>
          </w:rPr>
          <w:tab/>
        </w:r>
        <w:r w:rsidR="000A013C">
          <w:rPr>
            <w:noProof/>
            <w:webHidden/>
          </w:rPr>
          <w:fldChar w:fldCharType="begin"/>
        </w:r>
        <w:r w:rsidR="000A013C">
          <w:rPr>
            <w:noProof/>
            <w:webHidden/>
          </w:rPr>
          <w:instrText xml:space="preserve"> PAGEREF _Toc4414216 \h </w:instrText>
        </w:r>
        <w:r w:rsidR="000A013C">
          <w:rPr>
            <w:noProof/>
            <w:webHidden/>
          </w:rPr>
        </w:r>
        <w:r w:rsidR="000A013C">
          <w:rPr>
            <w:noProof/>
            <w:webHidden/>
          </w:rPr>
          <w:fldChar w:fldCharType="separate"/>
        </w:r>
        <w:r w:rsidR="000A013C">
          <w:rPr>
            <w:noProof/>
            <w:webHidden/>
          </w:rPr>
          <w:t>86</w:t>
        </w:r>
        <w:r w:rsidR="000A013C">
          <w:rPr>
            <w:noProof/>
            <w:webHidden/>
          </w:rPr>
          <w:fldChar w:fldCharType="end"/>
        </w:r>
      </w:hyperlink>
    </w:p>
    <w:p w14:paraId="2520DFB0" w14:textId="7F5A4DA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7" w:history="1">
        <w:r w:rsidR="000A013C" w:rsidRPr="007D0007">
          <w:rPr>
            <w:rStyle w:val="Hyperlink"/>
            <w:noProof/>
          </w:rPr>
          <w:t>3.24.12 locations property</w:t>
        </w:r>
        <w:r w:rsidR="000A013C">
          <w:rPr>
            <w:noProof/>
            <w:webHidden/>
          </w:rPr>
          <w:tab/>
        </w:r>
        <w:r w:rsidR="000A013C">
          <w:rPr>
            <w:noProof/>
            <w:webHidden/>
          </w:rPr>
          <w:fldChar w:fldCharType="begin"/>
        </w:r>
        <w:r w:rsidR="000A013C">
          <w:rPr>
            <w:noProof/>
            <w:webHidden/>
          </w:rPr>
          <w:instrText xml:space="preserve"> PAGEREF _Toc4414217 \h </w:instrText>
        </w:r>
        <w:r w:rsidR="000A013C">
          <w:rPr>
            <w:noProof/>
            <w:webHidden/>
          </w:rPr>
        </w:r>
        <w:r w:rsidR="000A013C">
          <w:rPr>
            <w:noProof/>
            <w:webHidden/>
          </w:rPr>
          <w:fldChar w:fldCharType="separate"/>
        </w:r>
        <w:r w:rsidR="000A013C">
          <w:rPr>
            <w:noProof/>
            <w:webHidden/>
          </w:rPr>
          <w:t>87</w:t>
        </w:r>
        <w:r w:rsidR="000A013C">
          <w:rPr>
            <w:noProof/>
            <w:webHidden/>
          </w:rPr>
          <w:fldChar w:fldCharType="end"/>
        </w:r>
      </w:hyperlink>
    </w:p>
    <w:p w14:paraId="79322F96" w14:textId="2FD39CE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8" w:history="1">
        <w:r w:rsidR="000A013C" w:rsidRPr="007D0007">
          <w:rPr>
            <w:rStyle w:val="Hyperlink"/>
            <w:noProof/>
          </w:rPr>
          <w:t>3.24.13 analysisTarget property</w:t>
        </w:r>
        <w:r w:rsidR="000A013C">
          <w:rPr>
            <w:noProof/>
            <w:webHidden/>
          </w:rPr>
          <w:tab/>
        </w:r>
        <w:r w:rsidR="000A013C">
          <w:rPr>
            <w:noProof/>
            <w:webHidden/>
          </w:rPr>
          <w:fldChar w:fldCharType="begin"/>
        </w:r>
        <w:r w:rsidR="000A013C">
          <w:rPr>
            <w:noProof/>
            <w:webHidden/>
          </w:rPr>
          <w:instrText xml:space="preserve"> PAGEREF _Toc4414218 \h </w:instrText>
        </w:r>
        <w:r w:rsidR="000A013C">
          <w:rPr>
            <w:noProof/>
            <w:webHidden/>
          </w:rPr>
        </w:r>
        <w:r w:rsidR="000A013C">
          <w:rPr>
            <w:noProof/>
            <w:webHidden/>
          </w:rPr>
          <w:fldChar w:fldCharType="separate"/>
        </w:r>
        <w:r w:rsidR="000A013C">
          <w:rPr>
            <w:noProof/>
            <w:webHidden/>
          </w:rPr>
          <w:t>88</w:t>
        </w:r>
        <w:r w:rsidR="000A013C">
          <w:rPr>
            <w:noProof/>
            <w:webHidden/>
          </w:rPr>
          <w:fldChar w:fldCharType="end"/>
        </w:r>
      </w:hyperlink>
    </w:p>
    <w:p w14:paraId="155886BB" w14:textId="44D0AE4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19" w:history="1">
        <w:r w:rsidR="000A013C" w:rsidRPr="007D0007">
          <w:rPr>
            <w:rStyle w:val="Hyperlink"/>
            <w:noProof/>
          </w:rPr>
          <w:t>3.24.14 fingerprints property</w:t>
        </w:r>
        <w:r w:rsidR="000A013C">
          <w:rPr>
            <w:noProof/>
            <w:webHidden/>
          </w:rPr>
          <w:tab/>
        </w:r>
        <w:r w:rsidR="000A013C">
          <w:rPr>
            <w:noProof/>
            <w:webHidden/>
          </w:rPr>
          <w:fldChar w:fldCharType="begin"/>
        </w:r>
        <w:r w:rsidR="000A013C">
          <w:rPr>
            <w:noProof/>
            <w:webHidden/>
          </w:rPr>
          <w:instrText xml:space="preserve"> PAGEREF _Toc4414219 \h </w:instrText>
        </w:r>
        <w:r w:rsidR="000A013C">
          <w:rPr>
            <w:noProof/>
            <w:webHidden/>
          </w:rPr>
        </w:r>
        <w:r w:rsidR="000A013C">
          <w:rPr>
            <w:noProof/>
            <w:webHidden/>
          </w:rPr>
          <w:fldChar w:fldCharType="separate"/>
        </w:r>
        <w:r w:rsidR="000A013C">
          <w:rPr>
            <w:noProof/>
            <w:webHidden/>
          </w:rPr>
          <w:t>89</w:t>
        </w:r>
        <w:r w:rsidR="000A013C">
          <w:rPr>
            <w:noProof/>
            <w:webHidden/>
          </w:rPr>
          <w:fldChar w:fldCharType="end"/>
        </w:r>
      </w:hyperlink>
    </w:p>
    <w:p w14:paraId="00356384" w14:textId="14EC97D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0" w:history="1">
        <w:r w:rsidR="000A013C" w:rsidRPr="007D0007">
          <w:rPr>
            <w:rStyle w:val="Hyperlink"/>
            <w:noProof/>
          </w:rPr>
          <w:t>3.24.15 partialFingerprints property</w:t>
        </w:r>
        <w:r w:rsidR="000A013C">
          <w:rPr>
            <w:noProof/>
            <w:webHidden/>
          </w:rPr>
          <w:tab/>
        </w:r>
        <w:r w:rsidR="000A013C">
          <w:rPr>
            <w:noProof/>
            <w:webHidden/>
          </w:rPr>
          <w:fldChar w:fldCharType="begin"/>
        </w:r>
        <w:r w:rsidR="000A013C">
          <w:rPr>
            <w:noProof/>
            <w:webHidden/>
          </w:rPr>
          <w:instrText xml:space="preserve"> PAGEREF _Toc4414220 \h </w:instrText>
        </w:r>
        <w:r w:rsidR="000A013C">
          <w:rPr>
            <w:noProof/>
            <w:webHidden/>
          </w:rPr>
        </w:r>
        <w:r w:rsidR="000A013C">
          <w:rPr>
            <w:noProof/>
            <w:webHidden/>
          </w:rPr>
          <w:fldChar w:fldCharType="separate"/>
        </w:r>
        <w:r w:rsidR="000A013C">
          <w:rPr>
            <w:noProof/>
            <w:webHidden/>
          </w:rPr>
          <w:t>90</w:t>
        </w:r>
        <w:r w:rsidR="000A013C">
          <w:rPr>
            <w:noProof/>
            <w:webHidden/>
          </w:rPr>
          <w:fldChar w:fldCharType="end"/>
        </w:r>
      </w:hyperlink>
    </w:p>
    <w:p w14:paraId="1B377F8B" w14:textId="2B309EF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1" w:history="1">
        <w:r w:rsidR="000A013C" w:rsidRPr="007D0007">
          <w:rPr>
            <w:rStyle w:val="Hyperlink"/>
            <w:noProof/>
          </w:rPr>
          <w:t>3.24.16 codeFlows property</w:t>
        </w:r>
        <w:r w:rsidR="000A013C">
          <w:rPr>
            <w:noProof/>
            <w:webHidden/>
          </w:rPr>
          <w:tab/>
        </w:r>
        <w:r w:rsidR="000A013C">
          <w:rPr>
            <w:noProof/>
            <w:webHidden/>
          </w:rPr>
          <w:fldChar w:fldCharType="begin"/>
        </w:r>
        <w:r w:rsidR="000A013C">
          <w:rPr>
            <w:noProof/>
            <w:webHidden/>
          </w:rPr>
          <w:instrText xml:space="preserve"> PAGEREF _Toc4414221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3B24C101" w14:textId="6FAD0EE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2" w:history="1">
        <w:r w:rsidR="000A013C" w:rsidRPr="007D0007">
          <w:rPr>
            <w:rStyle w:val="Hyperlink"/>
            <w:noProof/>
          </w:rPr>
          <w:t>3.24.17 graphs property</w:t>
        </w:r>
        <w:r w:rsidR="000A013C">
          <w:rPr>
            <w:noProof/>
            <w:webHidden/>
          </w:rPr>
          <w:tab/>
        </w:r>
        <w:r w:rsidR="000A013C">
          <w:rPr>
            <w:noProof/>
            <w:webHidden/>
          </w:rPr>
          <w:fldChar w:fldCharType="begin"/>
        </w:r>
        <w:r w:rsidR="000A013C">
          <w:rPr>
            <w:noProof/>
            <w:webHidden/>
          </w:rPr>
          <w:instrText xml:space="preserve"> PAGEREF _Toc4414222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0C0D0C7F" w14:textId="07DA85D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3" w:history="1">
        <w:r w:rsidR="000A013C" w:rsidRPr="007D0007">
          <w:rPr>
            <w:rStyle w:val="Hyperlink"/>
            <w:noProof/>
          </w:rPr>
          <w:t>3.24.18 graphTraversals property</w:t>
        </w:r>
        <w:r w:rsidR="000A013C">
          <w:rPr>
            <w:noProof/>
            <w:webHidden/>
          </w:rPr>
          <w:tab/>
        </w:r>
        <w:r w:rsidR="000A013C">
          <w:rPr>
            <w:noProof/>
            <w:webHidden/>
          </w:rPr>
          <w:fldChar w:fldCharType="begin"/>
        </w:r>
        <w:r w:rsidR="000A013C">
          <w:rPr>
            <w:noProof/>
            <w:webHidden/>
          </w:rPr>
          <w:instrText xml:space="preserve"> PAGEREF _Toc4414223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6BA52266" w14:textId="363CF3A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4" w:history="1">
        <w:r w:rsidR="000A013C" w:rsidRPr="007D0007">
          <w:rPr>
            <w:rStyle w:val="Hyperlink"/>
            <w:noProof/>
          </w:rPr>
          <w:t>3.24.19 stacks property</w:t>
        </w:r>
        <w:r w:rsidR="000A013C">
          <w:rPr>
            <w:noProof/>
            <w:webHidden/>
          </w:rPr>
          <w:tab/>
        </w:r>
        <w:r w:rsidR="000A013C">
          <w:rPr>
            <w:noProof/>
            <w:webHidden/>
          </w:rPr>
          <w:fldChar w:fldCharType="begin"/>
        </w:r>
        <w:r w:rsidR="000A013C">
          <w:rPr>
            <w:noProof/>
            <w:webHidden/>
          </w:rPr>
          <w:instrText xml:space="preserve"> PAGEREF _Toc4414224 \h </w:instrText>
        </w:r>
        <w:r w:rsidR="000A013C">
          <w:rPr>
            <w:noProof/>
            <w:webHidden/>
          </w:rPr>
        </w:r>
        <w:r w:rsidR="000A013C">
          <w:rPr>
            <w:noProof/>
            <w:webHidden/>
          </w:rPr>
          <w:fldChar w:fldCharType="separate"/>
        </w:r>
        <w:r w:rsidR="000A013C">
          <w:rPr>
            <w:noProof/>
            <w:webHidden/>
          </w:rPr>
          <w:t>92</w:t>
        </w:r>
        <w:r w:rsidR="000A013C">
          <w:rPr>
            <w:noProof/>
            <w:webHidden/>
          </w:rPr>
          <w:fldChar w:fldCharType="end"/>
        </w:r>
      </w:hyperlink>
    </w:p>
    <w:p w14:paraId="3925A116" w14:textId="4D35AE1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5" w:history="1">
        <w:r w:rsidR="000A013C" w:rsidRPr="007D0007">
          <w:rPr>
            <w:rStyle w:val="Hyperlink"/>
            <w:noProof/>
          </w:rPr>
          <w:t>3.24.20 relatedLocations property</w:t>
        </w:r>
        <w:r w:rsidR="000A013C">
          <w:rPr>
            <w:noProof/>
            <w:webHidden/>
          </w:rPr>
          <w:tab/>
        </w:r>
        <w:r w:rsidR="000A013C">
          <w:rPr>
            <w:noProof/>
            <w:webHidden/>
          </w:rPr>
          <w:fldChar w:fldCharType="begin"/>
        </w:r>
        <w:r w:rsidR="000A013C">
          <w:rPr>
            <w:noProof/>
            <w:webHidden/>
          </w:rPr>
          <w:instrText xml:space="preserve"> PAGEREF _Toc4414225 \h </w:instrText>
        </w:r>
        <w:r w:rsidR="000A013C">
          <w:rPr>
            <w:noProof/>
            <w:webHidden/>
          </w:rPr>
        </w:r>
        <w:r w:rsidR="000A013C">
          <w:rPr>
            <w:noProof/>
            <w:webHidden/>
          </w:rPr>
          <w:fldChar w:fldCharType="separate"/>
        </w:r>
        <w:r w:rsidR="000A013C">
          <w:rPr>
            <w:noProof/>
            <w:webHidden/>
          </w:rPr>
          <w:t>92</w:t>
        </w:r>
        <w:r w:rsidR="000A013C">
          <w:rPr>
            <w:noProof/>
            <w:webHidden/>
          </w:rPr>
          <w:fldChar w:fldCharType="end"/>
        </w:r>
      </w:hyperlink>
    </w:p>
    <w:p w14:paraId="73A1908C" w14:textId="271B06C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6" w:history="1">
        <w:r w:rsidR="000A013C" w:rsidRPr="007D0007">
          <w:rPr>
            <w:rStyle w:val="Hyperlink"/>
            <w:noProof/>
          </w:rPr>
          <w:t>3.24.21 suppressions property</w:t>
        </w:r>
        <w:r w:rsidR="000A013C">
          <w:rPr>
            <w:noProof/>
            <w:webHidden/>
          </w:rPr>
          <w:tab/>
        </w:r>
        <w:r w:rsidR="000A013C">
          <w:rPr>
            <w:noProof/>
            <w:webHidden/>
          </w:rPr>
          <w:fldChar w:fldCharType="begin"/>
        </w:r>
        <w:r w:rsidR="000A013C">
          <w:rPr>
            <w:noProof/>
            <w:webHidden/>
          </w:rPr>
          <w:instrText xml:space="preserve"> PAGEREF _Toc4414226 \h </w:instrText>
        </w:r>
        <w:r w:rsidR="000A013C">
          <w:rPr>
            <w:noProof/>
            <w:webHidden/>
          </w:rPr>
        </w:r>
        <w:r w:rsidR="000A013C">
          <w:rPr>
            <w:noProof/>
            <w:webHidden/>
          </w:rPr>
          <w:fldChar w:fldCharType="separate"/>
        </w:r>
        <w:r w:rsidR="000A013C">
          <w:rPr>
            <w:noProof/>
            <w:webHidden/>
          </w:rPr>
          <w:t>93</w:t>
        </w:r>
        <w:r w:rsidR="000A013C">
          <w:rPr>
            <w:noProof/>
            <w:webHidden/>
          </w:rPr>
          <w:fldChar w:fldCharType="end"/>
        </w:r>
      </w:hyperlink>
    </w:p>
    <w:p w14:paraId="1833369C" w14:textId="2EB36E8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7" w:history="1">
        <w:r w:rsidR="000A013C" w:rsidRPr="007D0007">
          <w:rPr>
            <w:rStyle w:val="Hyperlink"/>
            <w:noProof/>
          </w:rPr>
          <w:t>3.24.22 baselineState property</w:t>
        </w:r>
        <w:r w:rsidR="000A013C">
          <w:rPr>
            <w:noProof/>
            <w:webHidden/>
          </w:rPr>
          <w:tab/>
        </w:r>
        <w:r w:rsidR="000A013C">
          <w:rPr>
            <w:noProof/>
            <w:webHidden/>
          </w:rPr>
          <w:fldChar w:fldCharType="begin"/>
        </w:r>
        <w:r w:rsidR="000A013C">
          <w:rPr>
            <w:noProof/>
            <w:webHidden/>
          </w:rPr>
          <w:instrText xml:space="preserve"> PAGEREF _Toc4414227 \h </w:instrText>
        </w:r>
        <w:r w:rsidR="000A013C">
          <w:rPr>
            <w:noProof/>
            <w:webHidden/>
          </w:rPr>
        </w:r>
        <w:r w:rsidR="000A013C">
          <w:rPr>
            <w:noProof/>
            <w:webHidden/>
          </w:rPr>
          <w:fldChar w:fldCharType="separate"/>
        </w:r>
        <w:r w:rsidR="000A013C">
          <w:rPr>
            <w:noProof/>
            <w:webHidden/>
          </w:rPr>
          <w:t>93</w:t>
        </w:r>
        <w:r w:rsidR="000A013C">
          <w:rPr>
            <w:noProof/>
            <w:webHidden/>
          </w:rPr>
          <w:fldChar w:fldCharType="end"/>
        </w:r>
      </w:hyperlink>
    </w:p>
    <w:p w14:paraId="7FC2B9F0" w14:textId="74F5D06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8" w:history="1">
        <w:r w:rsidR="000A013C" w:rsidRPr="007D0007">
          <w:rPr>
            <w:rStyle w:val="Hyperlink"/>
            <w:noProof/>
          </w:rPr>
          <w:t>3.24.23 rank property</w:t>
        </w:r>
        <w:r w:rsidR="000A013C">
          <w:rPr>
            <w:noProof/>
            <w:webHidden/>
          </w:rPr>
          <w:tab/>
        </w:r>
        <w:r w:rsidR="000A013C">
          <w:rPr>
            <w:noProof/>
            <w:webHidden/>
          </w:rPr>
          <w:fldChar w:fldCharType="begin"/>
        </w:r>
        <w:r w:rsidR="000A013C">
          <w:rPr>
            <w:noProof/>
            <w:webHidden/>
          </w:rPr>
          <w:instrText xml:space="preserve"> PAGEREF _Toc4414228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6C642006" w14:textId="491D41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29" w:history="1">
        <w:r w:rsidR="000A013C" w:rsidRPr="007D0007">
          <w:rPr>
            <w:rStyle w:val="Hyperlink"/>
            <w:noProof/>
          </w:rPr>
          <w:t>3.24.24 attachments property</w:t>
        </w:r>
        <w:r w:rsidR="000A013C">
          <w:rPr>
            <w:noProof/>
            <w:webHidden/>
          </w:rPr>
          <w:tab/>
        </w:r>
        <w:r w:rsidR="000A013C">
          <w:rPr>
            <w:noProof/>
            <w:webHidden/>
          </w:rPr>
          <w:fldChar w:fldCharType="begin"/>
        </w:r>
        <w:r w:rsidR="000A013C">
          <w:rPr>
            <w:noProof/>
            <w:webHidden/>
          </w:rPr>
          <w:instrText xml:space="preserve"> PAGEREF _Toc4414229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582D7F7D" w14:textId="3EF4A5C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0" w:history="1">
        <w:r w:rsidR="000A013C" w:rsidRPr="007D0007">
          <w:rPr>
            <w:rStyle w:val="Hyperlink"/>
            <w:noProof/>
          </w:rPr>
          <w:t>3.24.25 workItemUris property</w:t>
        </w:r>
        <w:r w:rsidR="000A013C">
          <w:rPr>
            <w:noProof/>
            <w:webHidden/>
          </w:rPr>
          <w:tab/>
        </w:r>
        <w:r w:rsidR="000A013C">
          <w:rPr>
            <w:noProof/>
            <w:webHidden/>
          </w:rPr>
          <w:fldChar w:fldCharType="begin"/>
        </w:r>
        <w:r w:rsidR="000A013C">
          <w:rPr>
            <w:noProof/>
            <w:webHidden/>
          </w:rPr>
          <w:instrText xml:space="preserve"> PAGEREF _Toc4414230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6480BB3F" w14:textId="69EDD50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1" w:history="1">
        <w:r w:rsidR="000A013C" w:rsidRPr="007D0007">
          <w:rPr>
            <w:rStyle w:val="Hyperlink"/>
            <w:noProof/>
          </w:rPr>
          <w:t>3.24.26 hostedViewerUri property</w:t>
        </w:r>
        <w:r w:rsidR="000A013C">
          <w:rPr>
            <w:noProof/>
            <w:webHidden/>
          </w:rPr>
          <w:tab/>
        </w:r>
        <w:r w:rsidR="000A013C">
          <w:rPr>
            <w:noProof/>
            <w:webHidden/>
          </w:rPr>
          <w:fldChar w:fldCharType="begin"/>
        </w:r>
        <w:r w:rsidR="000A013C">
          <w:rPr>
            <w:noProof/>
            <w:webHidden/>
          </w:rPr>
          <w:instrText xml:space="preserve"> PAGEREF _Toc4414231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399C3BC0" w14:textId="6B3EDF2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2" w:history="1">
        <w:r w:rsidR="000A013C" w:rsidRPr="007D0007">
          <w:rPr>
            <w:rStyle w:val="Hyperlink"/>
            <w:noProof/>
          </w:rPr>
          <w:t>3.24.27 provenance property</w:t>
        </w:r>
        <w:r w:rsidR="000A013C">
          <w:rPr>
            <w:noProof/>
            <w:webHidden/>
          </w:rPr>
          <w:tab/>
        </w:r>
        <w:r w:rsidR="000A013C">
          <w:rPr>
            <w:noProof/>
            <w:webHidden/>
          </w:rPr>
          <w:fldChar w:fldCharType="begin"/>
        </w:r>
        <w:r w:rsidR="000A013C">
          <w:rPr>
            <w:noProof/>
            <w:webHidden/>
          </w:rPr>
          <w:instrText xml:space="preserve"> PAGEREF _Toc4414232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9AD02C0" w14:textId="301635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3" w:history="1">
        <w:r w:rsidR="000A013C" w:rsidRPr="007D0007">
          <w:rPr>
            <w:rStyle w:val="Hyperlink"/>
            <w:noProof/>
          </w:rPr>
          <w:t>3.24.28 fixes property</w:t>
        </w:r>
        <w:r w:rsidR="000A013C">
          <w:rPr>
            <w:noProof/>
            <w:webHidden/>
          </w:rPr>
          <w:tab/>
        </w:r>
        <w:r w:rsidR="000A013C">
          <w:rPr>
            <w:noProof/>
            <w:webHidden/>
          </w:rPr>
          <w:fldChar w:fldCharType="begin"/>
        </w:r>
        <w:r w:rsidR="000A013C">
          <w:rPr>
            <w:noProof/>
            <w:webHidden/>
          </w:rPr>
          <w:instrText xml:space="preserve"> PAGEREF _Toc4414233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D4F5CF6" w14:textId="6ECF187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4" w:history="1">
        <w:r w:rsidR="000A013C" w:rsidRPr="007D0007">
          <w:rPr>
            <w:rStyle w:val="Hyperlink"/>
            <w:noProof/>
          </w:rPr>
          <w:t>3.24.29 occurrenceCount property</w:t>
        </w:r>
        <w:r w:rsidR="000A013C">
          <w:rPr>
            <w:noProof/>
            <w:webHidden/>
          </w:rPr>
          <w:tab/>
        </w:r>
        <w:r w:rsidR="000A013C">
          <w:rPr>
            <w:noProof/>
            <w:webHidden/>
          </w:rPr>
          <w:fldChar w:fldCharType="begin"/>
        </w:r>
        <w:r w:rsidR="000A013C">
          <w:rPr>
            <w:noProof/>
            <w:webHidden/>
          </w:rPr>
          <w:instrText xml:space="preserve"> PAGEREF _Toc4414234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28AE21B6" w14:textId="3B8D5B6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35" w:history="1">
        <w:r w:rsidR="000A013C" w:rsidRPr="007D0007">
          <w:rPr>
            <w:rStyle w:val="Hyperlink"/>
            <w:noProof/>
          </w:rPr>
          <w:t>3.25 location object</w:t>
        </w:r>
        <w:r w:rsidR="000A013C">
          <w:rPr>
            <w:noProof/>
            <w:webHidden/>
          </w:rPr>
          <w:tab/>
        </w:r>
        <w:r w:rsidR="000A013C">
          <w:rPr>
            <w:noProof/>
            <w:webHidden/>
          </w:rPr>
          <w:fldChar w:fldCharType="begin"/>
        </w:r>
        <w:r w:rsidR="000A013C">
          <w:rPr>
            <w:noProof/>
            <w:webHidden/>
          </w:rPr>
          <w:instrText xml:space="preserve"> PAGEREF _Toc4414235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B4FFC83" w14:textId="3403892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6" w:history="1">
        <w:r w:rsidR="000A013C" w:rsidRPr="007D0007">
          <w:rPr>
            <w:rStyle w:val="Hyperlink"/>
            <w:noProof/>
          </w:rPr>
          <w:t>3.25.1 General</w:t>
        </w:r>
        <w:r w:rsidR="000A013C">
          <w:rPr>
            <w:noProof/>
            <w:webHidden/>
          </w:rPr>
          <w:tab/>
        </w:r>
        <w:r w:rsidR="000A013C">
          <w:rPr>
            <w:noProof/>
            <w:webHidden/>
          </w:rPr>
          <w:fldChar w:fldCharType="begin"/>
        </w:r>
        <w:r w:rsidR="000A013C">
          <w:rPr>
            <w:noProof/>
            <w:webHidden/>
          </w:rPr>
          <w:instrText xml:space="preserve"> PAGEREF _Toc4414236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06970CAD" w14:textId="613A4BC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7" w:history="1">
        <w:r w:rsidR="000A013C" w:rsidRPr="007D0007">
          <w:rPr>
            <w:rStyle w:val="Hyperlink"/>
            <w:noProof/>
          </w:rPr>
          <w:t>3.25.2 physicalLocation property</w:t>
        </w:r>
        <w:r w:rsidR="000A013C">
          <w:rPr>
            <w:noProof/>
            <w:webHidden/>
          </w:rPr>
          <w:tab/>
        </w:r>
        <w:r w:rsidR="000A013C">
          <w:rPr>
            <w:noProof/>
            <w:webHidden/>
          </w:rPr>
          <w:fldChar w:fldCharType="begin"/>
        </w:r>
        <w:r w:rsidR="000A013C">
          <w:rPr>
            <w:noProof/>
            <w:webHidden/>
          </w:rPr>
          <w:instrText xml:space="preserve"> PAGEREF _Toc4414237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6BCE0F94" w14:textId="379DA72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8" w:history="1">
        <w:r w:rsidR="000A013C" w:rsidRPr="007D0007">
          <w:rPr>
            <w:rStyle w:val="Hyperlink"/>
            <w:noProof/>
          </w:rPr>
          <w:t>3.25.3 logicalLocation property</w:t>
        </w:r>
        <w:r w:rsidR="000A013C">
          <w:rPr>
            <w:noProof/>
            <w:webHidden/>
          </w:rPr>
          <w:tab/>
        </w:r>
        <w:r w:rsidR="000A013C">
          <w:rPr>
            <w:noProof/>
            <w:webHidden/>
          </w:rPr>
          <w:fldChar w:fldCharType="begin"/>
        </w:r>
        <w:r w:rsidR="000A013C">
          <w:rPr>
            <w:noProof/>
            <w:webHidden/>
          </w:rPr>
          <w:instrText xml:space="preserve"> PAGEREF _Toc4414238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5B388C96" w14:textId="5CC2543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39" w:history="1">
        <w:r w:rsidR="000A013C" w:rsidRPr="007D0007">
          <w:rPr>
            <w:rStyle w:val="Hyperlink"/>
            <w:noProof/>
          </w:rPr>
          <w:t>3.25.4 message property</w:t>
        </w:r>
        <w:r w:rsidR="000A013C">
          <w:rPr>
            <w:noProof/>
            <w:webHidden/>
          </w:rPr>
          <w:tab/>
        </w:r>
        <w:r w:rsidR="000A013C">
          <w:rPr>
            <w:noProof/>
            <w:webHidden/>
          </w:rPr>
          <w:fldChar w:fldCharType="begin"/>
        </w:r>
        <w:r w:rsidR="000A013C">
          <w:rPr>
            <w:noProof/>
            <w:webHidden/>
          </w:rPr>
          <w:instrText xml:space="preserve"> PAGEREF _Toc4414239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23763F05" w14:textId="0B1F272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0" w:history="1">
        <w:r w:rsidR="000A013C" w:rsidRPr="007D0007">
          <w:rPr>
            <w:rStyle w:val="Hyperlink"/>
            <w:noProof/>
          </w:rPr>
          <w:t>3.25.5 annotations property</w:t>
        </w:r>
        <w:r w:rsidR="000A013C">
          <w:rPr>
            <w:noProof/>
            <w:webHidden/>
          </w:rPr>
          <w:tab/>
        </w:r>
        <w:r w:rsidR="000A013C">
          <w:rPr>
            <w:noProof/>
            <w:webHidden/>
          </w:rPr>
          <w:fldChar w:fldCharType="begin"/>
        </w:r>
        <w:r w:rsidR="000A013C">
          <w:rPr>
            <w:noProof/>
            <w:webHidden/>
          </w:rPr>
          <w:instrText xml:space="preserve"> PAGEREF _Toc4414240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0A5C6535" w14:textId="3EE107EF"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41" w:history="1">
        <w:r w:rsidR="000A013C" w:rsidRPr="007D0007">
          <w:rPr>
            <w:rStyle w:val="Hyperlink"/>
            <w:noProof/>
          </w:rPr>
          <w:t>3.26 physicalLocation object</w:t>
        </w:r>
        <w:r w:rsidR="000A013C">
          <w:rPr>
            <w:noProof/>
            <w:webHidden/>
          </w:rPr>
          <w:tab/>
        </w:r>
        <w:r w:rsidR="000A013C">
          <w:rPr>
            <w:noProof/>
            <w:webHidden/>
          </w:rPr>
          <w:fldChar w:fldCharType="begin"/>
        </w:r>
        <w:r w:rsidR="000A013C">
          <w:rPr>
            <w:noProof/>
            <w:webHidden/>
          </w:rPr>
          <w:instrText xml:space="preserve"> PAGEREF _Toc4414241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15A3532F" w14:textId="1A9D05E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2" w:history="1">
        <w:r w:rsidR="000A013C" w:rsidRPr="007D0007">
          <w:rPr>
            <w:rStyle w:val="Hyperlink"/>
            <w:noProof/>
          </w:rPr>
          <w:t>3.26.1 General</w:t>
        </w:r>
        <w:r w:rsidR="000A013C">
          <w:rPr>
            <w:noProof/>
            <w:webHidden/>
          </w:rPr>
          <w:tab/>
        </w:r>
        <w:r w:rsidR="000A013C">
          <w:rPr>
            <w:noProof/>
            <w:webHidden/>
          </w:rPr>
          <w:fldChar w:fldCharType="begin"/>
        </w:r>
        <w:r w:rsidR="000A013C">
          <w:rPr>
            <w:noProof/>
            <w:webHidden/>
          </w:rPr>
          <w:instrText xml:space="preserve"> PAGEREF _Toc4414242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35BAFD01" w14:textId="343DBF2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3" w:history="1">
        <w:r w:rsidR="000A013C" w:rsidRPr="007D0007">
          <w:rPr>
            <w:rStyle w:val="Hyperlink"/>
            <w:noProof/>
          </w:rPr>
          <w:t>3.26.2 id property</w:t>
        </w:r>
        <w:r w:rsidR="000A013C">
          <w:rPr>
            <w:noProof/>
            <w:webHidden/>
          </w:rPr>
          <w:tab/>
        </w:r>
        <w:r w:rsidR="000A013C">
          <w:rPr>
            <w:noProof/>
            <w:webHidden/>
          </w:rPr>
          <w:fldChar w:fldCharType="begin"/>
        </w:r>
        <w:r w:rsidR="000A013C">
          <w:rPr>
            <w:noProof/>
            <w:webHidden/>
          </w:rPr>
          <w:instrText xml:space="preserve"> PAGEREF _Toc4414243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6188DB6A" w14:textId="08EDEC3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4" w:history="1">
        <w:r w:rsidR="000A013C" w:rsidRPr="007D0007">
          <w:rPr>
            <w:rStyle w:val="Hyperlink"/>
            <w:noProof/>
          </w:rPr>
          <w:t>3.26.3 artifactLocation property</w:t>
        </w:r>
        <w:r w:rsidR="000A013C">
          <w:rPr>
            <w:noProof/>
            <w:webHidden/>
          </w:rPr>
          <w:tab/>
        </w:r>
        <w:r w:rsidR="000A013C">
          <w:rPr>
            <w:noProof/>
            <w:webHidden/>
          </w:rPr>
          <w:fldChar w:fldCharType="begin"/>
        </w:r>
        <w:r w:rsidR="000A013C">
          <w:rPr>
            <w:noProof/>
            <w:webHidden/>
          </w:rPr>
          <w:instrText xml:space="preserve"> PAGEREF _Toc4414244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5A56595B" w14:textId="3B2B134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5" w:history="1">
        <w:r w:rsidR="000A013C" w:rsidRPr="007D0007">
          <w:rPr>
            <w:rStyle w:val="Hyperlink"/>
            <w:noProof/>
          </w:rPr>
          <w:t>3.26.4 region property</w:t>
        </w:r>
        <w:r w:rsidR="000A013C">
          <w:rPr>
            <w:noProof/>
            <w:webHidden/>
          </w:rPr>
          <w:tab/>
        </w:r>
        <w:r w:rsidR="000A013C">
          <w:rPr>
            <w:noProof/>
            <w:webHidden/>
          </w:rPr>
          <w:fldChar w:fldCharType="begin"/>
        </w:r>
        <w:r w:rsidR="000A013C">
          <w:rPr>
            <w:noProof/>
            <w:webHidden/>
          </w:rPr>
          <w:instrText xml:space="preserve"> PAGEREF _Toc4414245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3DAEEED2" w14:textId="57D96A9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6" w:history="1">
        <w:r w:rsidR="000A013C" w:rsidRPr="007D0007">
          <w:rPr>
            <w:rStyle w:val="Hyperlink"/>
            <w:noProof/>
          </w:rPr>
          <w:t>3.26.5 contextRegion property</w:t>
        </w:r>
        <w:r w:rsidR="000A013C">
          <w:rPr>
            <w:noProof/>
            <w:webHidden/>
          </w:rPr>
          <w:tab/>
        </w:r>
        <w:r w:rsidR="000A013C">
          <w:rPr>
            <w:noProof/>
            <w:webHidden/>
          </w:rPr>
          <w:fldChar w:fldCharType="begin"/>
        </w:r>
        <w:r w:rsidR="000A013C">
          <w:rPr>
            <w:noProof/>
            <w:webHidden/>
          </w:rPr>
          <w:instrText xml:space="preserve"> PAGEREF _Toc4414246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7B0CC44E" w14:textId="113448F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47" w:history="1">
        <w:r w:rsidR="000A013C" w:rsidRPr="007D0007">
          <w:rPr>
            <w:rStyle w:val="Hyperlink"/>
            <w:noProof/>
          </w:rPr>
          <w:t>3.27 region object</w:t>
        </w:r>
        <w:r w:rsidR="000A013C">
          <w:rPr>
            <w:noProof/>
            <w:webHidden/>
          </w:rPr>
          <w:tab/>
        </w:r>
        <w:r w:rsidR="000A013C">
          <w:rPr>
            <w:noProof/>
            <w:webHidden/>
          </w:rPr>
          <w:fldChar w:fldCharType="begin"/>
        </w:r>
        <w:r w:rsidR="000A013C">
          <w:rPr>
            <w:noProof/>
            <w:webHidden/>
          </w:rPr>
          <w:instrText xml:space="preserve"> PAGEREF _Toc4414247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33D3D242" w14:textId="21E6E62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8" w:history="1">
        <w:r w:rsidR="000A013C" w:rsidRPr="007D0007">
          <w:rPr>
            <w:rStyle w:val="Hyperlink"/>
            <w:noProof/>
          </w:rPr>
          <w:t>3.27.1 General</w:t>
        </w:r>
        <w:r w:rsidR="000A013C">
          <w:rPr>
            <w:noProof/>
            <w:webHidden/>
          </w:rPr>
          <w:tab/>
        </w:r>
        <w:r w:rsidR="000A013C">
          <w:rPr>
            <w:noProof/>
            <w:webHidden/>
          </w:rPr>
          <w:fldChar w:fldCharType="begin"/>
        </w:r>
        <w:r w:rsidR="000A013C">
          <w:rPr>
            <w:noProof/>
            <w:webHidden/>
          </w:rPr>
          <w:instrText xml:space="preserve"> PAGEREF _Toc4414248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6035F36F" w14:textId="1F94085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49" w:history="1">
        <w:r w:rsidR="000A013C" w:rsidRPr="007D0007">
          <w:rPr>
            <w:rStyle w:val="Hyperlink"/>
            <w:noProof/>
          </w:rPr>
          <w:t>3.27.2 Text regions</w:t>
        </w:r>
        <w:r w:rsidR="000A013C">
          <w:rPr>
            <w:noProof/>
            <w:webHidden/>
          </w:rPr>
          <w:tab/>
        </w:r>
        <w:r w:rsidR="000A013C">
          <w:rPr>
            <w:noProof/>
            <w:webHidden/>
          </w:rPr>
          <w:fldChar w:fldCharType="begin"/>
        </w:r>
        <w:r w:rsidR="000A013C">
          <w:rPr>
            <w:noProof/>
            <w:webHidden/>
          </w:rPr>
          <w:instrText xml:space="preserve"> PAGEREF _Toc4414249 \h </w:instrText>
        </w:r>
        <w:r w:rsidR="000A013C">
          <w:rPr>
            <w:noProof/>
            <w:webHidden/>
          </w:rPr>
        </w:r>
        <w:r w:rsidR="000A013C">
          <w:rPr>
            <w:noProof/>
            <w:webHidden/>
          </w:rPr>
          <w:fldChar w:fldCharType="separate"/>
        </w:r>
        <w:r w:rsidR="000A013C">
          <w:rPr>
            <w:noProof/>
            <w:webHidden/>
          </w:rPr>
          <w:t>99</w:t>
        </w:r>
        <w:r w:rsidR="000A013C">
          <w:rPr>
            <w:noProof/>
            <w:webHidden/>
          </w:rPr>
          <w:fldChar w:fldCharType="end"/>
        </w:r>
      </w:hyperlink>
    </w:p>
    <w:p w14:paraId="10C8D1C7" w14:textId="3BEF6D2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0" w:history="1">
        <w:r w:rsidR="000A013C" w:rsidRPr="007D0007">
          <w:rPr>
            <w:rStyle w:val="Hyperlink"/>
            <w:noProof/>
          </w:rPr>
          <w:t>3.27.3 Binary regions</w:t>
        </w:r>
        <w:r w:rsidR="000A013C">
          <w:rPr>
            <w:noProof/>
            <w:webHidden/>
          </w:rPr>
          <w:tab/>
        </w:r>
        <w:r w:rsidR="000A013C">
          <w:rPr>
            <w:noProof/>
            <w:webHidden/>
          </w:rPr>
          <w:fldChar w:fldCharType="begin"/>
        </w:r>
        <w:r w:rsidR="000A013C">
          <w:rPr>
            <w:noProof/>
            <w:webHidden/>
          </w:rPr>
          <w:instrText xml:space="preserve"> PAGEREF _Toc4414250 \h </w:instrText>
        </w:r>
        <w:r w:rsidR="000A013C">
          <w:rPr>
            <w:noProof/>
            <w:webHidden/>
          </w:rPr>
        </w:r>
        <w:r w:rsidR="000A013C">
          <w:rPr>
            <w:noProof/>
            <w:webHidden/>
          </w:rPr>
          <w:fldChar w:fldCharType="separate"/>
        </w:r>
        <w:r w:rsidR="000A013C">
          <w:rPr>
            <w:noProof/>
            <w:webHidden/>
          </w:rPr>
          <w:t>101</w:t>
        </w:r>
        <w:r w:rsidR="000A013C">
          <w:rPr>
            <w:noProof/>
            <w:webHidden/>
          </w:rPr>
          <w:fldChar w:fldCharType="end"/>
        </w:r>
      </w:hyperlink>
    </w:p>
    <w:p w14:paraId="03247AB7" w14:textId="34D6A6C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1" w:history="1">
        <w:r w:rsidR="000A013C" w:rsidRPr="007D0007">
          <w:rPr>
            <w:rStyle w:val="Hyperlink"/>
            <w:noProof/>
          </w:rPr>
          <w:t>3.27.4 Independence of text and binary regions</w:t>
        </w:r>
        <w:r w:rsidR="000A013C">
          <w:rPr>
            <w:noProof/>
            <w:webHidden/>
          </w:rPr>
          <w:tab/>
        </w:r>
        <w:r w:rsidR="000A013C">
          <w:rPr>
            <w:noProof/>
            <w:webHidden/>
          </w:rPr>
          <w:fldChar w:fldCharType="begin"/>
        </w:r>
        <w:r w:rsidR="000A013C">
          <w:rPr>
            <w:noProof/>
            <w:webHidden/>
          </w:rPr>
          <w:instrText xml:space="preserve"> PAGEREF _Toc4414251 \h </w:instrText>
        </w:r>
        <w:r w:rsidR="000A013C">
          <w:rPr>
            <w:noProof/>
            <w:webHidden/>
          </w:rPr>
        </w:r>
        <w:r w:rsidR="000A013C">
          <w:rPr>
            <w:noProof/>
            <w:webHidden/>
          </w:rPr>
          <w:fldChar w:fldCharType="separate"/>
        </w:r>
        <w:r w:rsidR="000A013C">
          <w:rPr>
            <w:noProof/>
            <w:webHidden/>
          </w:rPr>
          <w:t>101</w:t>
        </w:r>
        <w:r w:rsidR="000A013C">
          <w:rPr>
            <w:noProof/>
            <w:webHidden/>
          </w:rPr>
          <w:fldChar w:fldCharType="end"/>
        </w:r>
      </w:hyperlink>
    </w:p>
    <w:p w14:paraId="29847388" w14:textId="714368E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2" w:history="1">
        <w:r w:rsidR="000A013C" w:rsidRPr="007D0007">
          <w:rPr>
            <w:rStyle w:val="Hyperlink"/>
            <w:noProof/>
          </w:rPr>
          <w:t>3.27.5 startLine property</w:t>
        </w:r>
        <w:r w:rsidR="000A013C">
          <w:rPr>
            <w:noProof/>
            <w:webHidden/>
          </w:rPr>
          <w:tab/>
        </w:r>
        <w:r w:rsidR="000A013C">
          <w:rPr>
            <w:noProof/>
            <w:webHidden/>
          </w:rPr>
          <w:fldChar w:fldCharType="begin"/>
        </w:r>
        <w:r w:rsidR="000A013C">
          <w:rPr>
            <w:noProof/>
            <w:webHidden/>
          </w:rPr>
          <w:instrText xml:space="preserve"> PAGEREF _Toc4414252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950F2F6" w14:textId="6145185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3" w:history="1">
        <w:r w:rsidR="000A013C" w:rsidRPr="007D0007">
          <w:rPr>
            <w:rStyle w:val="Hyperlink"/>
            <w:noProof/>
          </w:rPr>
          <w:t>3.27.6 startColumn property</w:t>
        </w:r>
        <w:r w:rsidR="000A013C">
          <w:rPr>
            <w:noProof/>
            <w:webHidden/>
          </w:rPr>
          <w:tab/>
        </w:r>
        <w:r w:rsidR="000A013C">
          <w:rPr>
            <w:noProof/>
            <w:webHidden/>
          </w:rPr>
          <w:fldChar w:fldCharType="begin"/>
        </w:r>
        <w:r w:rsidR="000A013C">
          <w:rPr>
            <w:noProof/>
            <w:webHidden/>
          </w:rPr>
          <w:instrText xml:space="preserve"> PAGEREF _Toc4414253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1185ADF2" w14:textId="199C7C4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4" w:history="1">
        <w:r w:rsidR="000A013C" w:rsidRPr="007D0007">
          <w:rPr>
            <w:rStyle w:val="Hyperlink"/>
            <w:noProof/>
          </w:rPr>
          <w:t>3.27.7 endLine property</w:t>
        </w:r>
        <w:r w:rsidR="000A013C">
          <w:rPr>
            <w:noProof/>
            <w:webHidden/>
          </w:rPr>
          <w:tab/>
        </w:r>
        <w:r w:rsidR="000A013C">
          <w:rPr>
            <w:noProof/>
            <w:webHidden/>
          </w:rPr>
          <w:fldChar w:fldCharType="begin"/>
        </w:r>
        <w:r w:rsidR="000A013C">
          <w:rPr>
            <w:noProof/>
            <w:webHidden/>
          </w:rPr>
          <w:instrText xml:space="preserve"> PAGEREF _Toc4414254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06EE9F1" w14:textId="6151BA5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5" w:history="1">
        <w:r w:rsidR="000A013C" w:rsidRPr="007D0007">
          <w:rPr>
            <w:rStyle w:val="Hyperlink"/>
            <w:noProof/>
          </w:rPr>
          <w:t>3.27.8 endColumn property</w:t>
        </w:r>
        <w:r w:rsidR="000A013C">
          <w:rPr>
            <w:noProof/>
            <w:webHidden/>
          </w:rPr>
          <w:tab/>
        </w:r>
        <w:r w:rsidR="000A013C">
          <w:rPr>
            <w:noProof/>
            <w:webHidden/>
          </w:rPr>
          <w:fldChar w:fldCharType="begin"/>
        </w:r>
        <w:r w:rsidR="000A013C">
          <w:rPr>
            <w:noProof/>
            <w:webHidden/>
          </w:rPr>
          <w:instrText xml:space="preserve"> PAGEREF _Toc4414255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4A1191E6" w14:textId="75CD7A8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6" w:history="1">
        <w:r w:rsidR="000A013C" w:rsidRPr="007D0007">
          <w:rPr>
            <w:rStyle w:val="Hyperlink"/>
            <w:noProof/>
          </w:rPr>
          <w:t>3.27.9 charOffset property</w:t>
        </w:r>
        <w:r w:rsidR="000A013C">
          <w:rPr>
            <w:noProof/>
            <w:webHidden/>
          </w:rPr>
          <w:tab/>
        </w:r>
        <w:r w:rsidR="000A013C">
          <w:rPr>
            <w:noProof/>
            <w:webHidden/>
          </w:rPr>
          <w:fldChar w:fldCharType="begin"/>
        </w:r>
        <w:r w:rsidR="000A013C">
          <w:rPr>
            <w:noProof/>
            <w:webHidden/>
          </w:rPr>
          <w:instrText xml:space="preserve"> PAGEREF _Toc4414256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1F170C1C" w14:textId="109F08C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7" w:history="1">
        <w:r w:rsidR="000A013C" w:rsidRPr="007D0007">
          <w:rPr>
            <w:rStyle w:val="Hyperlink"/>
            <w:noProof/>
          </w:rPr>
          <w:t>3.27.10 charLength property</w:t>
        </w:r>
        <w:r w:rsidR="000A013C">
          <w:rPr>
            <w:noProof/>
            <w:webHidden/>
          </w:rPr>
          <w:tab/>
        </w:r>
        <w:r w:rsidR="000A013C">
          <w:rPr>
            <w:noProof/>
            <w:webHidden/>
          </w:rPr>
          <w:fldChar w:fldCharType="begin"/>
        </w:r>
        <w:r w:rsidR="000A013C">
          <w:rPr>
            <w:noProof/>
            <w:webHidden/>
          </w:rPr>
          <w:instrText xml:space="preserve"> PAGEREF _Toc4414257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23842B2" w14:textId="1A324BD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8" w:history="1">
        <w:r w:rsidR="000A013C" w:rsidRPr="007D0007">
          <w:rPr>
            <w:rStyle w:val="Hyperlink"/>
            <w:noProof/>
          </w:rPr>
          <w:t>3.27.11 byteOffset property</w:t>
        </w:r>
        <w:r w:rsidR="000A013C">
          <w:rPr>
            <w:noProof/>
            <w:webHidden/>
          </w:rPr>
          <w:tab/>
        </w:r>
        <w:r w:rsidR="000A013C">
          <w:rPr>
            <w:noProof/>
            <w:webHidden/>
          </w:rPr>
          <w:fldChar w:fldCharType="begin"/>
        </w:r>
        <w:r w:rsidR="000A013C">
          <w:rPr>
            <w:noProof/>
            <w:webHidden/>
          </w:rPr>
          <w:instrText xml:space="preserve"> PAGEREF _Toc4414258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3638D2A" w14:textId="1C264DF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59" w:history="1">
        <w:r w:rsidR="000A013C" w:rsidRPr="007D0007">
          <w:rPr>
            <w:rStyle w:val="Hyperlink"/>
            <w:noProof/>
          </w:rPr>
          <w:t>3.27.12 byteLength property</w:t>
        </w:r>
        <w:r w:rsidR="000A013C">
          <w:rPr>
            <w:noProof/>
            <w:webHidden/>
          </w:rPr>
          <w:tab/>
        </w:r>
        <w:r w:rsidR="000A013C">
          <w:rPr>
            <w:noProof/>
            <w:webHidden/>
          </w:rPr>
          <w:fldChar w:fldCharType="begin"/>
        </w:r>
        <w:r w:rsidR="000A013C">
          <w:rPr>
            <w:noProof/>
            <w:webHidden/>
          </w:rPr>
          <w:instrText xml:space="preserve"> PAGEREF _Toc4414259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2D2B70AE" w14:textId="13AE0C4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0" w:history="1">
        <w:r w:rsidR="000A013C" w:rsidRPr="007D0007">
          <w:rPr>
            <w:rStyle w:val="Hyperlink"/>
            <w:noProof/>
          </w:rPr>
          <w:t>3.27.13 snippet property</w:t>
        </w:r>
        <w:r w:rsidR="000A013C">
          <w:rPr>
            <w:noProof/>
            <w:webHidden/>
          </w:rPr>
          <w:tab/>
        </w:r>
        <w:r w:rsidR="000A013C">
          <w:rPr>
            <w:noProof/>
            <w:webHidden/>
          </w:rPr>
          <w:fldChar w:fldCharType="begin"/>
        </w:r>
        <w:r w:rsidR="000A013C">
          <w:rPr>
            <w:noProof/>
            <w:webHidden/>
          </w:rPr>
          <w:instrText xml:space="preserve"> PAGEREF _Toc4414260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768E96AE" w14:textId="65677BA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1" w:history="1">
        <w:r w:rsidR="000A013C" w:rsidRPr="007D0007">
          <w:rPr>
            <w:rStyle w:val="Hyperlink"/>
            <w:noProof/>
          </w:rPr>
          <w:t>3.27.14 message property</w:t>
        </w:r>
        <w:r w:rsidR="000A013C">
          <w:rPr>
            <w:noProof/>
            <w:webHidden/>
          </w:rPr>
          <w:tab/>
        </w:r>
        <w:r w:rsidR="000A013C">
          <w:rPr>
            <w:noProof/>
            <w:webHidden/>
          </w:rPr>
          <w:fldChar w:fldCharType="begin"/>
        </w:r>
        <w:r w:rsidR="000A013C">
          <w:rPr>
            <w:noProof/>
            <w:webHidden/>
          </w:rPr>
          <w:instrText xml:space="preserve"> PAGEREF _Toc4414261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57377863" w14:textId="2DAAFFE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2" w:history="1">
        <w:r w:rsidR="000A013C" w:rsidRPr="007D0007">
          <w:rPr>
            <w:rStyle w:val="Hyperlink"/>
            <w:noProof/>
          </w:rPr>
          <w:t>3.27.15 sourceLanguage property</w:t>
        </w:r>
        <w:r w:rsidR="000A013C">
          <w:rPr>
            <w:noProof/>
            <w:webHidden/>
          </w:rPr>
          <w:tab/>
        </w:r>
        <w:r w:rsidR="000A013C">
          <w:rPr>
            <w:noProof/>
            <w:webHidden/>
          </w:rPr>
          <w:fldChar w:fldCharType="begin"/>
        </w:r>
        <w:r w:rsidR="000A013C">
          <w:rPr>
            <w:noProof/>
            <w:webHidden/>
          </w:rPr>
          <w:instrText xml:space="preserve"> PAGEREF _Toc4414262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06124C74" w14:textId="6A3D877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63" w:history="1">
        <w:r w:rsidR="000A013C" w:rsidRPr="007D0007">
          <w:rPr>
            <w:rStyle w:val="Hyperlink"/>
            <w:noProof/>
          </w:rPr>
          <w:t>3.28 rectangle object</w:t>
        </w:r>
        <w:r w:rsidR="000A013C">
          <w:rPr>
            <w:noProof/>
            <w:webHidden/>
          </w:rPr>
          <w:tab/>
        </w:r>
        <w:r w:rsidR="000A013C">
          <w:rPr>
            <w:noProof/>
            <w:webHidden/>
          </w:rPr>
          <w:fldChar w:fldCharType="begin"/>
        </w:r>
        <w:r w:rsidR="000A013C">
          <w:rPr>
            <w:noProof/>
            <w:webHidden/>
          </w:rPr>
          <w:instrText xml:space="preserve"> PAGEREF _Toc4414263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070BB37E" w14:textId="4CB42EB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4" w:history="1">
        <w:r w:rsidR="000A013C" w:rsidRPr="007D0007">
          <w:rPr>
            <w:rStyle w:val="Hyperlink"/>
            <w:noProof/>
          </w:rPr>
          <w:t>3.28.1 General</w:t>
        </w:r>
        <w:r w:rsidR="000A013C">
          <w:rPr>
            <w:noProof/>
            <w:webHidden/>
          </w:rPr>
          <w:tab/>
        </w:r>
        <w:r w:rsidR="000A013C">
          <w:rPr>
            <w:noProof/>
            <w:webHidden/>
          </w:rPr>
          <w:fldChar w:fldCharType="begin"/>
        </w:r>
        <w:r w:rsidR="000A013C">
          <w:rPr>
            <w:noProof/>
            <w:webHidden/>
          </w:rPr>
          <w:instrText xml:space="preserve"> PAGEREF _Toc4414264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66F1A8D6" w14:textId="2C5D6F3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5" w:history="1">
        <w:r w:rsidR="000A013C" w:rsidRPr="007D0007">
          <w:rPr>
            <w:rStyle w:val="Hyperlink"/>
            <w:noProof/>
          </w:rPr>
          <w:t>3.28.2 top, left, bottom, and right properties</w:t>
        </w:r>
        <w:r w:rsidR="000A013C">
          <w:rPr>
            <w:noProof/>
            <w:webHidden/>
          </w:rPr>
          <w:tab/>
        </w:r>
        <w:r w:rsidR="000A013C">
          <w:rPr>
            <w:noProof/>
            <w:webHidden/>
          </w:rPr>
          <w:fldChar w:fldCharType="begin"/>
        </w:r>
        <w:r w:rsidR="000A013C">
          <w:rPr>
            <w:noProof/>
            <w:webHidden/>
          </w:rPr>
          <w:instrText xml:space="preserve"> PAGEREF _Toc4414265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5FE6FF32" w14:textId="14161E2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6" w:history="1">
        <w:r w:rsidR="000A013C" w:rsidRPr="007D0007">
          <w:rPr>
            <w:rStyle w:val="Hyperlink"/>
            <w:noProof/>
          </w:rPr>
          <w:t>3.28.3 message property</w:t>
        </w:r>
        <w:r w:rsidR="000A013C">
          <w:rPr>
            <w:noProof/>
            <w:webHidden/>
          </w:rPr>
          <w:tab/>
        </w:r>
        <w:r w:rsidR="000A013C">
          <w:rPr>
            <w:noProof/>
            <w:webHidden/>
          </w:rPr>
          <w:fldChar w:fldCharType="begin"/>
        </w:r>
        <w:r w:rsidR="000A013C">
          <w:rPr>
            <w:noProof/>
            <w:webHidden/>
          </w:rPr>
          <w:instrText xml:space="preserve"> PAGEREF _Toc4414266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3BD8F8C1" w14:textId="2825C40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67" w:history="1">
        <w:r w:rsidR="000A013C" w:rsidRPr="007D0007">
          <w:rPr>
            <w:rStyle w:val="Hyperlink"/>
            <w:noProof/>
          </w:rPr>
          <w:t>3.29 logicalLocation object</w:t>
        </w:r>
        <w:r w:rsidR="000A013C">
          <w:rPr>
            <w:noProof/>
            <w:webHidden/>
          </w:rPr>
          <w:tab/>
        </w:r>
        <w:r w:rsidR="000A013C">
          <w:rPr>
            <w:noProof/>
            <w:webHidden/>
          </w:rPr>
          <w:fldChar w:fldCharType="begin"/>
        </w:r>
        <w:r w:rsidR="000A013C">
          <w:rPr>
            <w:noProof/>
            <w:webHidden/>
          </w:rPr>
          <w:instrText xml:space="preserve"> PAGEREF _Toc4414267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0DCBEAEB" w14:textId="7B3E5BC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8" w:history="1">
        <w:r w:rsidR="000A013C" w:rsidRPr="007D0007">
          <w:rPr>
            <w:rStyle w:val="Hyperlink"/>
            <w:noProof/>
          </w:rPr>
          <w:t>3.29.1 General</w:t>
        </w:r>
        <w:r w:rsidR="000A013C">
          <w:rPr>
            <w:noProof/>
            <w:webHidden/>
          </w:rPr>
          <w:tab/>
        </w:r>
        <w:r w:rsidR="000A013C">
          <w:rPr>
            <w:noProof/>
            <w:webHidden/>
          </w:rPr>
          <w:fldChar w:fldCharType="begin"/>
        </w:r>
        <w:r w:rsidR="000A013C">
          <w:rPr>
            <w:noProof/>
            <w:webHidden/>
          </w:rPr>
          <w:instrText xml:space="preserve"> PAGEREF _Toc4414268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62FFF4F0" w14:textId="674CDF2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69" w:history="1">
        <w:r w:rsidR="000A013C" w:rsidRPr="007D0007">
          <w:rPr>
            <w:rStyle w:val="Hyperlink"/>
            <w:noProof/>
          </w:rPr>
          <w:t>3.29.2 Constraints</w:t>
        </w:r>
        <w:r w:rsidR="000A013C">
          <w:rPr>
            <w:noProof/>
            <w:webHidden/>
          </w:rPr>
          <w:tab/>
        </w:r>
        <w:r w:rsidR="000A013C">
          <w:rPr>
            <w:noProof/>
            <w:webHidden/>
          </w:rPr>
          <w:fldChar w:fldCharType="begin"/>
        </w:r>
        <w:r w:rsidR="000A013C">
          <w:rPr>
            <w:noProof/>
            <w:webHidden/>
          </w:rPr>
          <w:instrText xml:space="preserve"> PAGEREF _Toc4414269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1064848A" w14:textId="46E5031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0" w:history="1">
        <w:r w:rsidR="000A013C" w:rsidRPr="007D0007">
          <w:rPr>
            <w:rStyle w:val="Hyperlink"/>
            <w:noProof/>
          </w:rPr>
          <w:t>3.29.3 Logical location naming rules</w:t>
        </w:r>
        <w:r w:rsidR="000A013C">
          <w:rPr>
            <w:noProof/>
            <w:webHidden/>
          </w:rPr>
          <w:tab/>
        </w:r>
        <w:r w:rsidR="000A013C">
          <w:rPr>
            <w:noProof/>
            <w:webHidden/>
          </w:rPr>
          <w:fldChar w:fldCharType="begin"/>
        </w:r>
        <w:r w:rsidR="000A013C">
          <w:rPr>
            <w:noProof/>
            <w:webHidden/>
          </w:rPr>
          <w:instrText xml:space="preserve"> PAGEREF _Toc4414270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7B3D6471" w14:textId="784EAF7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1" w:history="1">
        <w:r w:rsidR="000A013C" w:rsidRPr="007D0007">
          <w:rPr>
            <w:rStyle w:val="Hyperlink"/>
            <w:noProof/>
          </w:rPr>
          <w:t>3.29.4 name property</w:t>
        </w:r>
        <w:r w:rsidR="000A013C">
          <w:rPr>
            <w:noProof/>
            <w:webHidden/>
          </w:rPr>
          <w:tab/>
        </w:r>
        <w:r w:rsidR="000A013C">
          <w:rPr>
            <w:noProof/>
            <w:webHidden/>
          </w:rPr>
          <w:fldChar w:fldCharType="begin"/>
        </w:r>
        <w:r w:rsidR="000A013C">
          <w:rPr>
            <w:noProof/>
            <w:webHidden/>
          </w:rPr>
          <w:instrText xml:space="preserve"> PAGEREF _Toc4414271 \h </w:instrText>
        </w:r>
        <w:r w:rsidR="000A013C">
          <w:rPr>
            <w:noProof/>
            <w:webHidden/>
          </w:rPr>
        </w:r>
        <w:r w:rsidR="000A013C">
          <w:rPr>
            <w:noProof/>
            <w:webHidden/>
          </w:rPr>
          <w:fldChar w:fldCharType="separate"/>
        </w:r>
        <w:r w:rsidR="000A013C">
          <w:rPr>
            <w:noProof/>
            <w:webHidden/>
          </w:rPr>
          <w:t>105</w:t>
        </w:r>
        <w:r w:rsidR="000A013C">
          <w:rPr>
            <w:noProof/>
            <w:webHidden/>
          </w:rPr>
          <w:fldChar w:fldCharType="end"/>
        </w:r>
      </w:hyperlink>
    </w:p>
    <w:p w14:paraId="7D4339BC" w14:textId="0C3E02A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2" w:history="1">
        <w:r w:rsidR="000A013C" w:rsidRPr="007D0007">
          <w:rPr>
            <w:rStyle w:val="Hyperlink"/>
            <w:noProof/>
          </w:rPr>
          <w:t>3.29.5 index property</w:t>
        </w:r>
        <w:r w:rsidR="000A013C">
          <w:rPr>
            <w:noProof/>
            <w:webHidden/>
          </w:rPr>
          <w:tab/>
        </w:r>
        <w:r w:rsidR="000A013C">
          <w:rPr>
            <w:noProof/>
            <w:webHidden/>
          </w:rPr>
          <w:fldChar w:fldCharType="begin"/>
        </w:r>
        <w:r w:rsidR="000A013C">
          <w:rPr>
            <w:noProof/>
            <w:webHidden/>
          </w:rPr>
          <w:instrText xml:space="preserve"> PAGEREF _Toc4414272 \h </w:instrText>
        </w:r>
        <w:r w:rsidR="000A013C">
          <w:rPr>
            <w:noProof/>
            <w:webHidden/>
          </w:rPr>
        </w:r>
        <w:r w:rsidR="000A013C">
          <w:rPr>
            <w:noProof/>
            <w:webHidden/>
          </w:rPr>
          <w:fldChar w:fldCharType="separate"/>
        </w:r>
        <w:r w:rsidR="000A013C">
          <w:rPr>
            <w:noProof/>
            <w:webHidden/>
          </w:rPr>
          <w:t>106</w:t>
        </w:r>
        <w:r w:rsidR="000A013C">
          <w:rPr>
            <w:noProof/>
            <w:webHidden/>
          </w:rPr>
          <w:fldChar w:fldCharType="end"/>
        </w:r>
      </w:hyperlink>
    </w:p>
    <w:p w14:paraId="170AD6B6" w14:textId="10C3C99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3" w:history="1">
        <w:r w:rsidR="000A013C" w:rsidRPr="007D0007">
          <w:rPr>
            <w:rStyle w:val="Hyperlink"/>
            <w:noProof/>
          </w:rPr>
          <w:t>3.29.6 fullyQualifiedName property</w:t>
        </w:r>
        <w:r w:rsidR="000A013C">
          <w:rPr>
            <w:noProof/>
            <w:webHidden/>
          </w:rPr>
          <w:tab/>
        </w:r>
        <w:r w:rsidR="000A013C">
          <w:rPr>
            <w:noProof/>
            <w:webHidden/>
          </w:rPr>
          <w:fldChar w:fldCharType="begin"/>
        </w:r>
        <w:r w:rsidR="000A013C">
          <w:rPr>
            <w:noProof/>
            <w:webHidden/>
          </w:rPr>
          <w:instrText xml:space="preserve"> PAGEREF _Toc4414273 \h </w:instrText>
        </w:r>
        <w:r w:rsidR="000A013C">
          <w:rPr>
            <w:noProof/>
            <w:webHidden/>
          </w:rPr>
        </w:r>
        <w:r w:rsidR="000A013C">
          <w:rPr>
            <w:noProof/>
            <w:webHidden/>
          </w:rPr>
          <w:fldChar w:fldCharType="separate"/>
        </w:r>
        <w:r w:rsidR="000A013C">
          <w:rPr>
            <w:noProof/>
            <w:webHidden/>
          </w:rPr>
          <w:t>106</w:t>
        </w:r>
        <w:r w:rsidR="000A013C">
          <w:rPr>
            <w:noProof/>
            <w:webHidden/>
          </w:rPr>
          <w:fldChar w:fldCharType="end"/>
        </w:r>
      </w:hyperlink>
    </w:p>
    <w:p w14:paraId="15DBCFDF" w14:textId="3291945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4" w:history="1">
        <w:r w:rsidR="000A013C" w:rsidRPr="007D0007">
          <w:rPr>
            <w:rStyle w:val="Hyperlink"/>
            <w:noProof/>
          </w:rPr>
          <w:t>3.29.7 decoratedName property</w:t>
        </w:r>
        <w:r w:rsidR="000A013C">
          <w:rPr>
            <w:noProof/>
            <w:webHidden/>
          </w:rPr>
          <w:tab/>
        </w:r>
        <w:r w:rsidR="000A013C">
          <w:rPr>
            <w:noProof/>
            <w:webHidden/>
          </w:rPr>
          <w:fldChar w:fldCharType="begin"/>
        </w:r>
        <w:r w:rsidR="000A013C">
          <w:rPr>
            <w:noProof/>
            <w:webHidden/>
          </w:rPr>
          <w:instrText xml:space="preserve"> PAGEREF _Toc4414274 \h </w:instrText>
        </w:r>
        <w:r w:rsidR="000A013C">
          <w:rPr>
            <w:noProof/>
            <w:webHidden/>
          </w:rPr>
        </w:r>
        <w:r w:rsidR="000A013C">
          <w:rPr>
            <w:noProof/>
            <w:webHidden/>
          </w:rPr>
          <w:fldChar w:fldCharType="separate"/>
        </w:r>
        <w:r w:rsidR="000A013C">
          <w:rPr>
            <w:noProof/>
            <w:webHidden/>
          </w:rPr>
          <w:t>107</w:t>
        </w:r>
        <w:r w:rsidR="000A013C">
          <w:rPr>
            <w:noProof/>
            <w:webHidden/>
          </w:rPr>
          <w:fldChar w:fldCharType="end"/>
        </w:r>
      </w:hyperlink>
    </w:p>
    <w:p w14:paraId="2CC269FE" w14:textId="079D5E8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5" w:history="1">
        <w:r w:rsidR="000A013C" w:rsidRPr="007D0007">
          <w:rPr>
            <w:rStyle w:val="Hyperlink"/>
            <w:noProof/>
          </w:rPr>
          <w:t>3.29.8 kind property</w:t>
        </w:r>
        <w:r w:rsidR="000A013C">
          <w:rPr>
            <w:noProof/>
            <w:webHidden/>
          </w:rPr>
          <w:tab/>
        </w:r>
        <w:r w:rsidR="000A013C">
          <w:rPr>
            <w:noProof/>
            <w:webHidden/>
          </w:rPr>
          <w:fldChar w:fldCharType="begin"/>
        </w:r>
        <w:r w:rsidR="000A013C">
          <w:rPr>
            <w:noProof/>
            <w:webHidden/>
          </w:rPr>
          <w:instrText xml:space="preserve"> PAGEREF _Toc4414275 \h </w:instrText>
        </w:r>
        <w:r w:rsidR="000A013C">
          <w:rPr>
            <w:noProof/>
            <w:webHidden/>
          </w:rPr>
        </w:r>
        <w:r w:rsidR="000A013C">
          <w:rPr>
            <w:noProof/>
            <w:webHidden/>
          </w:rPr>
          <w:fldChar w:fldCharType="separate"/>
        </w:r>
        <w:r w:rsidR="000A013C">
          <w:rPr>
            <w:noProof/>
            <w:webHidden/>
          </w:rPr>
          <w:t>107</w:t>
        </w:r>
        <w:r w:rsidR="000A013C">
          <w:rPr>
            <w:noProof/>
            <w:webHidden/>
          </w:rPr>
          <w:fldChar w:fldCharType="end"/>
        </w:r>
      </w:hyperlink>
    </w:p>
    <w:p w14:paraId="3968EFCB" w14:textId="4ED2199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6" w:history="1">
        <w:r w:rsidR="000A013C" w:rsidRPr="007D0007">
          <w:rPr>
            <w:rStyle w:val="Hyperlink"/>
            <w:noProof/>
          </w:rPr>
          <w:t>3.29.9 parentIndex property</w:t>
        </w:r>
        <w:r w:rsidR="000A013C">
          <w:rPr>
            <w:noProof/>
            <w:webHidden/>
          </w:rPr>
          <w:tab/>
        </w:r>
        <w:r w:rsidR="000A013C">
          <w:rPr>
            <w:noProof/>
            <w:webHidden/>
          </w:rPr>
          <w:fldChar w:fldCharType="begin"/>
        </w:r>
        <w:r w:rsidR="000A013C">
          <w:rPr>
            <w:noProof/>
            <w:webHidden/>
          </w:rPr>
          <w:instrText xml:space="preserve"> PAGEREF _Toc4414276 \h </w:instrText>
        </w:r>
        <w:r w:rsidR="000A013C">
          <w:rPr>
            <w:noProof/>
            <w:webHidden/>
          </w:rPr>
        </w:r>
        <w:r w:rsidR="000A013C">
          <w:rPr>
            <w:noProof/>
            <w:webHidden/>
          </w:rPr>
          <w:fldChar w:fldCharType="separate"/>
        </w:r>
        <w:r w:rsidR="000A013C">
          <w:rPr>
            <w:noProof/>
            <w:webHidden/>
          </w:rPr>
          <w:t>110</w:t>
        </w:r>
        <w:r w:rsidR="000A013C">
          <w:rPr>
            <w:noProof/>
            <w:webHidden/>
          </w:rPr>
          <w:fldChar w:fldCharType="end"/>
        </w:r>
      </w:hyperlink>
    </w:p>
    <w:p w14:paraId="09C41345" w14:textId="045CBAB1"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77" w:history="1">
        <w:r w:rsidR="000A013C" w:rsidRPr="007D0007">
          <w:rPr>
            <w:rStyle w:val="Hyperlink"/>
            <w:noProof/>
          </w:rPr>
          <w:t>3.30 suppression object</w:t>
        </w:r>
        <w:r w:rsidR="000A013C">
          <w:rPr>
            <w:noProof/>
            <w:webHidden/>
          </w:rPr>
          <w:tab/>
        </w:r>
        <w:r w:rsidR="000A013C">
          <w:rPr>
            <w:noProof/>
            <w:webHidden/>
          </w:rPr>
          <w:fldChar w:fldCharType="begin"/>
        </w:r>
        <w:r w:rsidR="000A013C">
          <w:rPr>
            <w:noProof/>
            <w:webHidden/>
          </w:rPr>
          <w:instrText xml:space="preserve"> PAGEREF _Toc4414277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4223ED59" w14:textId="5C35751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8" w:history="1">
        <w:r w:rsidR="000A013C" w:rsidRPr="007D0007">
          <w:rPr>
            <w:rStyle w:val="Hyperlink"/>
            <w:noProof/>
          </w:rPr>
          <w:t>3.30.1 General</w:t>
        </w:r>
        <w:r w:rsidR="000A013C">
          <w:rPr>
            <w:noProof/>
            <w:webHidden/>
          </w:rPr>
          <w:tab/>
        </w:r>
        <w:r w:rsidR="000A013C">
          <w:rPr>
            <w:noProof/>
            <w:webHidden/>
          </w:rPr>
          <w:fldChar w:fldCharType="begin"/>
        </w:r>
        <w:r w:rsidR="000A013C">
          <w:rPr>
            <w:noProof/>
            <w:webHidden/>
          </w:rPr>
          <w:instrText xml:space="preserve"> PAGEREF _Toc4414278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77553A68" w14:textId="428FDD8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79" w:history="1">
        <w:r w:rsidR="000A013C" w:rsidRPr="007D0007">
          <w:rPr>
            <w:rStyle w:val="Hyperlink"/>
            <w:noProof/>
          </w:rPr>
          <w:t>3.30.2 kind property</w:t>
        </w:r>
        <w:r w:rsidR="000A013C">
          <w:rPr>
            <w:noProof/>
            <w:webHidden/>
          </w:rPr>
          <w:tab/>
        </w:r>
        <w:r w:rsidR="000A013C">
          <w:rPr>
            <w:noProof/>
            <w:webHidden/>
          </w:rPr>
          <w:fldChar w:fldCharType="begin"/>
        </w:r>
        <w:r w:rsidR="000A013C">
          <w:rPr>
            <w:noProof/>
            <w:webHidden/>
          </w:rPr>
          <w:instrText xml:space="preserve"> PAGEREF _Toc4414279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1BAEA823" w14:textId="04EC1BB3" w:rsidR="000A013C" w:rsidRDefault="003E20AF">
      <w:pPr>
        <w:pStyle w:val="TOC4"/>
        <w:tabs>
          <w:tab w:val="right" w:leader="dot" w:pos="9350"/>
        </w:tabs>
        <w:rPr>
          <w:rFonts w:asciiTheme="minorHAnsi" w:eastAsiaTheme="minorEastAsia" w:hAnsiTheme="minorHAnsi" w:cstheme="minorBidi"/>
          <w:noProof/>
          <w:sz w:val="22"/>
          <w:szCs w:val="22"/>
        </w:rPr>
      </w:pPr>
      <w:hyperlink w:anchor="_Toc4414280" w:history="1">
        <w:r w:rsidR="000A013C" w:rsidRPr="007D0007">
          <w:rPr>
            <w:rStyle w:val="Hyperlink"/>
            <w:noProof/>
          </w:rPr>
          <w:t>3.30.2.1 suppressedInSource value</w:t>
        </w:r>
        <w:r w:rsidR="000A013C">
          <w:rPr>
            <w:noProof/>
            <w:webHidden/>
          </w:rPr>
          <w:tab/>
        </w:r>
        <w:r w:rsidR="000A013C">
          <w:rPr>
            <w:noProof/>
            <w:webHidden/>
          </w:rPr>
          <w:fldChar w:fldCharType="begin"/>
        </w:r>
        <w:r w:rsidR="000A013C">
          <w:rPr>
            <w:noProof/>
            <w:webHidden/>
          </w:rPr>
          <w:instrText xml:space="preserve"> PAGEREF _Toc4414280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1675000A" w14:textId="1C028F80" w:rsidR="000A013C" w:rsidRDefault="003E20AF">
      <w:pPr>
        <w:pStyle w:val="TOC4"/>
        <w:tabs>
          <w:tab w:val="right" w:leader="dot" w:pos="9350"/>
        </w:tabs>
        <w:rPr>
          <w:rFonts w:asciiTheme="minorHAnsi" w:eastAsiaTheme="minorEastAsia" w:hAnsiTheme="minorHAnsi" w:cstheme="minorBidi"/>
          <w:noProof/>
          <w:sz w:val="22"/>
          <w:szCs w:val="22"/>
        </w:rPr>
      </w:pPr>
      <w:hyperlink w:anchor="_Toc4414281" w:history="1">
        <w:r w:rsidR="000A013C" w:rsidRPr="007D0007">
          <w:rPr>
            <w:rStyle w:val="Hyperlink"/>
            <w:noProof/>
          </w:rPr>
          <w:t>3.30.2.2 suppressedExternally value</w:t>
        </w:r>
        <w:r w:rsidR="000A013C">
          <w:rPr>
            <w:noProof/>
            <w:webHidden/>
          </w:rPr>
          <w:tab/>
        </w:r>
        <w:r w:rsidR="000A013C">
          <w:rPr>
            <w:noProof/>
            <w:webHidden/>
          </w:rPr>
          <w:fldChar w:fldCharType="begin"/>
        </w:r>
        <w:r w:rsidR="000A013C">
          <w:rPr>
            <w:noProof/>
            <w:webHidden/>
          </w:rPr>
          <w:instrText xml:space="preserve"> PAGEREF _Toc4414281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218F3163" w14:textId="4B9E8D3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2" w:history="1">
        <w:r w:rsidR="000A013C" w:rsidRPr="007D0007">
          <w:rPr>
            <w:rStyle w:val="Hyperlink"/>
            <w:noProof/>
          </w:rPr>
          <w:t>3.30.3 location property</w:t>
        </w:r>
        <w:r w:rsidR="000A013C">
          <w:rPr>
            <w:noProof/>
            <w:webHidden/>
          </w:rPr>
          <w:tab/>
        </w:r>
        <w:r w:rsidR="000A013C">
          <w:rPr>
            <w:noProof/>
            <w:webHidden/>
          </w:rPr>
          <w:fldChar w:fldCharType="begin"/>
        </w:r>
        <w:r w:rsidR="000A013C">
          <w:rPr>
            <w:noProof/>
            <w:webHidden/>
          </w:rPr>
          <w:instrText xml:space="preserve"> PAGEREF _Toc4414282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0D666DD2" w14:textId="1E5D8B29"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83" w:history="1">
        <w:r w:rsidR="000A013C" w:rsidRPr="007D0007">
          <w:rPr>
            <w:rStyle w:val="Hyperlink"/>
            <w:noProof/>
          </w:rPr>
          <w:t>3.31 codeFlow object</w:t>
        </w:r>
        <w:r w:rsidR="000A013C">
          <w:rPr>
            <w:noProof/>
            <w:webHidden/>
          </w:rPr>
          <w:tab/>
        </w:r>
        <w:r w:rsidR="000A013C">
          <w:rPr>
            <w:noProof/>
            <w:webHidden/>
          </w:rPr>
          <w:fldChar w:fldCharType="begin"/>
        </w:r>
        <w:r w:rsidR="000A013C">
          <w:rPr>
            <w:noProof/>
            <w:webHidden/>
          </w:rPr>
          <w:instrText xml:space="preserve"> PAGEREF _Toc4414283 \h </w:instrText>
        </w:r>
        <w:r w:rsidR="000A013C">
          <w:rPr>
            <w:noProof/>
            <w:webHidden/>
          </w:rPr>
        </w:r>
        <w:r w:rsidR="000A013C">
          <w:rPr>
            <w:noProof/>
            <w:webHidden/>
          </w:rPr>
          <w:fldChar w:fldCharType="separate"/>
        </w:r>
        <w:r w:rsidR="000A013C">
          <w:rPr>
            <w:noProof/>
            <w:webHidden/>
          </w:rPr>
          <w:t>112</w:t>
        </w:r>
        <w:r w:rsidR="000A013C">
          <w:rPr>
            <w:noProof/>
            <w:webHidden/>
          </w:rPr>
          <w:fldChar w:fldCharType="end"/>
        </w:r>
      </w:hyperlink>
    </w:p>
    <w:p w14:paraId="2D8FD660" w14:textId="65A7EC8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4" w:history="1">
        <w:r w:rsidR="000A013C" w:rsidRPr="007D0007">
          <w:rPr>
            <w:rStyle w:val="Hyperlink"/>
            <w:noProof/>
          </w:rPr>
          <w:t>3.31.1 General</w:t>
        </w:r>
        <w:r w:rsidR="000A013C">
          <w:rPr>
            <w:noProof/>
            <w:webHidden/>
          </w:rPr>
          <w:tab/>
        </w:r>
        <w:r w:rsidR="000A013C">
          <w:rPr>
            <w:noProof/>
            <w:webHidden/>
          </w:rPr>
          <w:fldChar w:fldCharType="begin"/>
        </w:r>
        <w:r w:rsidR="000A013C">
          <w:rPr>
            <w:noProof/>
            <w:webHidden/>
          </w:rPr>
          <w:instrText xml:space="preserve"> PAGEREF _Toc4414284 \h </w:instrText>
        </w:r>
        <w:r w:rsidR="000A013C">
          <w:rPr>
            <w:noProof/>
            <w:webHidden/>
          </w:rPr>
        </w:r>
        <w:r w:rsidR="000A013C">
          <w:rPr>
            <w:noProof/>
            <w:webHidden/>
          </w:rPr>
          <w:fldChar w:fldCharType="separate"/>
        </w:r>
        <w:r w:rsidR="000A013C">
          <w:rPr>
            <w:noProof/>
            <w:webHidden/>
          </w:rPr>
          <w:t>112</w:t>
        </w:r>
        <w:r w:rsidR="000A013C">
          <w:rPr>
            <w:noProof/>
            <w:webHidden/>
          </w:rPr>
          <w:fldChar w:fldCharType="end"/>
        </w:r>
      </w:hyperlink>
    </w:p>
    <w:p w14:paraId="021FE67D" w14:textId="032F750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5" w:history="1">
        <w:r w:rsidR="000A013C" w:rsidRPr="007D0007">
          <w:rPr>
            <w:rStyle w:val="Hyperlink"/>
            <w:noProof/>
          </w:rPr>
          <w:t>3.31.2 message property</w:t>
        </w:r>
        <w:r w:rsidR="000A013C">
          <w:rPr>
            <w:noProof/>
            <w:webHidden/>
          </w:rPr>
          <w:tab/>
        </w:r>
        <w:r w:rsidR="000A013C">
          <w:rPr>
            <w:noProof/>
            <w:webHidden/>
          </w:rPr>
          <w:fldChar w:fldCharType="begin"/>
        </w:r>
        <w:r w:rsidR="000A013C">
          <w:rPr>
            <w:noProof/>
            <w:webHidden/>
          </w:rPr>
          <w:instrText xml:space="preserve"> PAGEREF _Toc4414285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CD9F313" w14:textId="69184E3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6" w:history="1">
        <w:r w:rsidR="000A013C" w:rsidRPr="007D0007">
          <w:rPr>
            <w:rStyle w:val="Hyperlink"/>
            <w:noProof/>
          </w:rPr>
          <w:t>3.31.3 threadFlows property</w:t>
        </w:r>
        <w:r w:rsidR="000A013C">
          <w:rPr>
            <w:noProof/>
            <w:webHidden/>
          </w:rPr>
          <w:tab/>
        </w:r>
        <w:r w:rsidR="000A013C">
          <w:rPr>
            <w:noProof/>
            <w:webHidden/>
          </w:rPr>
          <w:fldChar w:fldCharType="begin"/>
        </w:r>
        <w:r w:rsidR="000A013C">
          <w:rPr>
            <w:noProof/>
            <w:webHidden/>
          </w:rPr>
          <w:instrText xml:space="preserve"> PAGEREF _Toc4414286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704ED314" w14:textId="7CDF9D5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87" w:history="1">
        <w:r w:rsidR="000A013C" w:rsidRPr="007D0007">
          <w:rPr>
            <w:rStyle w:val="Hyperlink"/>
            <w:noProof/>
          </w:rPr>
          <w:t>3.32 threadFlow object</w:t>
        </w:r>
        <w:r w:rsidR="000A013C">
          <w:rPr>
            <w:noProof/>
            <w:webHidden/>
          </w:rPr>
          <w:tab/>
        </w:r>
        <w:r w:rsidR="000A013C">
          <w:rPr>
            <w:noProof/>
            <w:webHidden/>
          </w:rPr>
          <w:fldChar w:fldCharType="begin"/>
        </w:r>
        <w:r w:rsidR="000A013C">
          <w:rPr>
            <w:noProof/>
            <w:webHidden/>
          </w:rPr>
          <w:instrText xml:space="preserve"> PAGEREF _Toc4414287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B04996F" w14:textId="13CEEB8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8" w:history="1">
        <w:r w:rsidR="000A013C" w:rsidRPr="007D0007">
          <w:rPr>
            <w:rStyle w:val="Hyperlink"/>
            <w:noProof/>
          </w:rPr>
          <w:t>3.32.1 General</w:t>
        </w:r>
        <w:r w:rsidR="000A013C">
          <w:rPr>
            <w:noProof/>
            <w:webHidden/>
          </w:rPr>
          <w:tab/>
        </w:r>
        <w:r w:rsidR="000A013C">
          <w:rPr>
            <w:noProof/>
            <w:webHidden/>
          </w:rPr>
          <w:fldChar w:fldCharType="begin"/>
        </w:r>
        <w:r w:rsidR="000A013C">
          <w:rPr>
            <w:noProof/>
            <w:webHidden/>
          </w:rPr>
          <w:instrText xml:space="preserve"> PAGEREF _Toc4414288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A7EF1D9" w14:textId="7DC71B6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89" w:history="1">
        <w:r w:rsidR="000A013C" w:rsidRPr="007D0007">
          <w:rPr>
            <w:rStyle w:val="Hyperlink"/>
            <w:noProof/>
          </w:rPr>
          <w:t>3.32.2 id property</w:t>
        </w:r>
        <w:r w:rsidR="000A013C">
          <w:rPr>
            <w:noProof/>
            <w:webHidden/>
          </w:rPr>
          <w:tab/>
        </w:r>
        <w:r w:rsidR="000A013C">
          <w:rPr>
            <w:noProof/>
            <w:webHidden/>
          </w:rPr>
          <w:fldChar w:fldCharType="begin"/>
        </w:r>
        <w:r w:rsidR="000A013C">
          <w:rPr>
            <w:noProof/>
            <w:webHidden/>
          </w:rPr>
          <w:instrText xml:space="preserve"> PAGEREF _Toc4414289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310BFFE" w14:textId="3637FDB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0" w:history="1">
        <w:r w:rsidR="000A013C" w:rsidRPr="007D0007">
          <w:rPr>
            <w:rStyle w:val="Hyperlink"/>
            <w:noProof/>
          </w:rPr>
          <w:t>3.32.3 message property</w:t>
        </w:r>
        <w:r w:rsidR="000A013C">
          <w:rPr>
            <w:noProof/>
            <w:webHidden/>
          </w:rPr>
          <w:tab/>
        </w:r>
        <w:r w:rsidR="000A013C">
          <w:rPr>
            <w:noProof/>
            <w:webHidden/>
          </w:rPr>
          <w:fldChar w:fldCharType="begin"/>
        </w:r>
        <w:r w:rsidR="000A013C">
          <w:rPr>
            <w:noProof/>
            <w:webHidden/>
          </w:rPr>
          <w:instrText xml:space="preserve"> PAGEREF _Toc4414290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04A2228F" w14:textId="6C2F946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1" w:history="1">
        <w:r w:rsidR="000A013C" w:rsidRPr="007D0007">
          <w:rPr>
            <w:rStyle w:val="Hyperlink"/>
            <w:noProof/>
          </w:rPr>
          <w:t>3.32.4 initialState property</w:t>
        </w:r>
        <w:r w:rsidR="000A013C">
          <w:rPr>
            <w:noProof/>
            <w:webHidden/>
          </w:rPr>
          <w:tab/>
        </w:r>
        <w:r w:rsidR="000A013C">
          <w:rPr>
            <w:noProof/>
            <w:webHidden/>
          </w:rPr>
          <w:fldChar w:fldCharType="begin"/>
        </w:r>
        <w:r w:rsidR="000A013C">
          <w:rPr>
            <w:noProof/>
            <w:webHidden/>
          </w:rPr>
          <w:instrText xml:space="preserve"> PAGEREF _Toc4414291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5B146CAA" w14:textId="3C86D56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2" w:history="1">
        <w:r w:rsidR="000A013C" w:rsidRPr="007D0007">
          <w:rPr>
            <w:rStyle w:val="Hyperlink"/>
            <w:noProof/>
          </w:rPr>
          <w:t>3.32.5 immutableState property</w:t>
        </w:r>
        <w:r w:rsidR="000A013C">
          <w:rPr>
            <w:noProof/>
            <w:webHidden/>
          </w:rPr>
          <w:tab/>
        </w:r>
        <w:r w:rsidR="000A013C">
          <w:rPr>
            <w:noProof/>
            <w:webHidden/>
          </w:rPr>
          <w:fldChar w:fldCharType="begin"/>
        </w:r>
        <w:r w:rsidR="000A013C">
          <w:rPr>
            <w:noProof/>
            <w:webHidden/>
          </w:rPr>
          <w:instrText xml:space="preserve"> PAGEREF _Toc4414292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39998FBF" w14:textId="6383B59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3" w:history="1">
        <w:r w:rsidR="000A013C" w:rsidRPr="007D0007">
          <w:rPr>
            <w:rStyle w:val="Hyperlink"/>
            <w:noProof/>
          </w:rPr>
          <w:t>3.32.6 locations property</w:t>
        </w:r>
        <w:r w:rsidR="000A013C">
          <w:rPr>
            <w:noProof/>
            <w:webHidden/>
          </w:rPr>
          <w:tab/>
        </w:r>
        <w:r w:rsidR="000A013C">
          <w:rPr>
            <w:noProof/>
            <w:webHidden/>
          </w:rPr>
          <w:fldChar w:fldCharType="begin"/>
        </w:r>
        <w:r w:rsidR="000A013C">
          <w:rPr>
            <w:noProof/>
            <w:webHidden/>
          </w:rPr>
          <w:instrText xml:space="preserve"> PAGEREF _Toc4414293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532C71FF" w14:textId="72922E19"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94" w:history="1">
        <w:r w:rsidR="000A013C" w:rsidRPr="007D0007">
          <w:rPr>
            <w:rStyle w:val="Hyperlink"/>
            <w:noProof/>
          </w:rPr>
          <w:t>3.33 graph object</w:t>
        </w:r>
        <w:r w:rsidR="000A013C">
          <w:rPr>
            <w:noProof/>
            <w:webHidden/>
          </w:rPr>
          <w:tab/>
        </w:r>
        <w:r w:rsidR="000A013C">
          <w:rPr>
            <w:noProof/>
            <w:webHidden/>
          </w:rPr>
          <w:fldChar w:fldCharType="begin"/>
        </w:r>
        <w:r w:rsidR="000A013C">
          <w:rPr>
            <w:noProof/>
            <w:webHidden/>
          </w:rPr>
          <w:instrText xml:space="preserve"> PAGEREF _Toc4414294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6B1E14C8" w14:textId="18B594D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5" w:history="1">
        <w:r w:rsidR="000A013C" w:rsidRPr="007D0007">
          <w:rPr>
            <w:rStyle w:val="Hyperlink"/>
            <w:noProof/>
          </w:rPr>
          <w:t>3.33.1 General</w:t>
        </w:r>
        <w:r w:rsidR="000A013C">
          <w:rPr>
            <w:noProof/>
            <w:webHidden/>
          </w:rPr>
          <w:tab/>
        </w:r>
        <w:r w:rsidR="000A013C">
          <w:rPr>
            <w:noProof/>
            <w:webHidden/>
          </w:rPr>
          <w:fldChar w:fldCharType="begin"/>
        </w:r>
        <w:r w:rsidR="000A013C">
          <w:rPr>
            <w:noProof/>
            <w:webHidden/>
          </w:rPr>
          <w:instrText xml:space="preserve"> PAGEREF _Toc4414295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7C1031FE" w14:textId="579EBA0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6" w:history="1">
        <w:r w:rsidR="000A013C" w:rsidRPr="007D0007">
          <w:rPr>
            <w:rStyle w:val="Hyperlink"/>
            <w:noProof/>
          </w:rPr>
          <w:t>3.33.2 description property</w:t>
        </w:r>
        <w:r w:rsidR="000A013C">
          <w:rPr>
            <w:noProof/>
            <w:webHidden/>
          </w:rPr>
          <w:tab/>
        </w:r>
        <w:r w:rsidR="000A013C">
          <w:rPr>
            <w:noProof/>
            <w:webHidden/>
          </w:rPr>
          <w:fldChar w:fldCharType="begin"/>
        </w:r>
        <w:r w:rsidR="000A013C">
          <w:rPr>
            <w:noProof/>
            <w:webHidden/>
          </w:rPr>
          <w:instrText xml:space="preserve"> PAGEREF _Toc4414296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145AC880" w14:textId="37FEA20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7" w:history="1">
        <w:r w:rsidR="000A013C" w:rsidRPr="007D0007">
          <w:rPr>
            <w:rStyle w:val="Hyperlink"/>
            <w:noProof/>
          </w:rPr>
          <w:t>3.33.3 nodes property</w:t>
        </w:r>
        <w:r w:rsidR="000A013C">
          <w:rPr>
            <w:noProof/>
            <w:webHidden/>
          </w:rPr>
          <w:tab/>
        </w:r>
        <w:r w:rsidR="000A013C">
          <w:rPr>
            <w:noProof/>
            <w:webHidden/>
          </w:rPr>
          <w:fldChar w:fldCharType="begin"/>
        </w:r>
        <w:r w:rsidR="000A013C">
          <w:rPr>
            <w:noProof/>
            <w:webHidden/>
          </w:rPr>
          <w:instrText xml:space="preserve"> PAGEREF _Toc4414297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79CA8746" w14:textId="18B6D1E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298" w:history="1">
        <w:r w:rsidR="000A013C" w:rsidRPr="007D0007">
          <w:rPr>
            <w:rStyle w:val="Hyperlink"/>
            <w:noProof/>
          </w:rPr>
          <w:t>3.33.4 edges property</w:t>
        </w:r>
        <w:r w:rsidR="000A013C">
          <w:rPr>
            <w:noProof/>
            <w:webHidden/>
          </w:rPr>
          <w:tab/>
        </w:r>
        <w:r w:rsidR="000A013C">
          <w:rPr>
            <w:noProof/>
            <w:webHidden/>
          </w:rPr>
          <w:fldChar w:fldCharType="begin"/>
        </w:r>
        <w:r w:rsidR="000A013C">
          <w:rPr>
            <w:noProof/>
            <w:webHidden/>
          </w:rPr>
          <w:instrText xml:space="preserve"> PAGEREF _Toc4414298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69B49225" w14:textId="0202610A" w:rsidR="000A013C" w:rsidRDefault="003E20AF">
      <w:pPr>
        <w:pStyle w:val="TOC2"/>
        <w:tabs>
          <w:tab w:val="right" w:leader="dot" w:pos="9350"/>
        </w:tabs>
        <w:rPr>
          <w:rFonts w:asciiTheme="minorHAnsi" w:eastAsiaTheme="minorEastAsia" w:hAnsiTheme="minorHAnsi" w:cstheme="minorBidi"/>
          <w:noProof/>
          <w:sz w:val="22"/>
          <w:szCs w:val="22"/>
        </w:rPr>
      </w:pPr>
      <w:hyperlink w:anchor="_Toc4414299" w:history="1">
        <w:r w:rsidR="000A013C" w:rsidRPr="007D0007">
          <w:rPr>
            <w:rStyle w:val="Hyperlink"/>
            <w:noProof/>
          </w:rPr>
          <w:t>3.34 node object</w:t>
        </w:r>
        <w:r w:rsidR="000A013C">
          <w:rPr>
            <w:noProof/>
            <w:webHidden/>
          </w:rPr>
          <w:tab/>
        </w:r>
        <w:r w:rsidR="000A013C">
          <w:rPr>
            <w:noProof/>
            <w:webHidden/>
          </w:rPr>
          <w:fldChar w:fldCharType="begin"/>
        </w:r>
        <w:r w:rsidR="000A013C">
          <w:rPr>
            <w:noProof/>
            <w:webHidden/>
          </w:rPr>
          <w:instrText xml:space="preserve"> PAGEREF _Toc4414299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4F579040" w14:textId="2DF8F11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0" w:history="1">
        <w:r w:rsidR="000A013C" w:rsidRPr="007D0007">
          <w:rPr>
            <w:rStyle w:val="Hyperlink"/>
            <w:noProof/>
          </w:rPr>
          <w:t>3.34.1 General</w:t>
        </w:r>
        <w:r w:rsidR="000A013C">
          <w:rPr>
            <w:noProof/>
            <w:webHidden/>
          </w:rPr>
          <w:tab/>
        </w:r>
        <w:r w:rsidR="000A013C">
          <w:rPr>
            <w:noProof/>
            <w:webHidden/>
          </w:rPr>
          <w:fldChar w:fldCharType="begin"/>
        </w:r>
        <w:r w:rsidR="000A013C">
          <w:rPr>
            <w:noProof/>
            <w:webHidden/>
          </w:rPr>
          <w:instrText xml:space="preserve"> PAGEREF _Toc4414300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6D45B5EC" w14:textId="6DE75F3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1" w:history="1">
        <w:r w:rsidR="000A013C" w:rsidRPr="007D0007">
          <w:rPr>
            <w:rStyle w:val="Hyperlink"/>
            <w:noProof/>
          </w:rPr>
          <w:t>3.34.2 id property</w:t>
        </w:r>
        <w:r w:rsidR="000A013C">
          <w:rPr>
            <w:noProof/>
            <w:webHidden/>
          </w:rPr>
          <w:tab/>
        </w:r>
        <w:r w:rsidR="000A013C">
          <w:rPr>
            <w:noProof/>
            <w:webHidden/>
          </w:rPr>
          <w:fldChar w:fldCharType="begin"/>
        </w:r>
        <w:r w:rsidR="000A013C">
          <w:rPr>
            <w:noProof/>
            <w:webHidden/>
          </w:rPr>
          <w:instrText xml:space="preserve"> PAGEREF _Toc4414301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2661144C" w14:textId="43998B3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2" w:history="1">
        <w:r w:rsidR="000A013C" w:rsidRPr="007D0007">
          <w:rPr>
            <w:rStyle w:val="Hyperlink"/>
            <w:noProof/>
          </w:rPr>
          <w:t>3.34.3 label property</w:t>
        </w:r>
        <w:r w:rsidR="000A013C">
          <w:rPr>
            <w:noProof/>
            <w:webHidden/>
          </w:rPr>
          <w:tab/>
        </w:r>
        <w:r w:rsidR="000A013C">
          <w:rPr>
            <w:noProof/>
            <w:webHidden/>
          </w:rPr>
          <w:fldChar w:fldCharType="begin"/>
        </w:r>
        <w:r w:rsidR="000A013C">
          <w:rPr>
            <w:noProof/>
            <w:webHidden/>
          </w:rPr>
          <w:instrText xml:space="preserve"> PAGEREF _Toc4414302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7554814C" w14:textId="5259DD2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3" w:history="1">
        <w:r w:rsidR="000A013C" w:rsidRPr="007D0007">
          <w:rPr>
            <w:rStyle w:val="Hyperlink"/>
            <w:noProof/>
          </w:rPr>
          <w:t>3.34.4 location property</w:t>
        </w:r>
        <w:r w:rsidR="000A013C">
          <w:rPr>
            <w:noProof/>
            <w:webHidden/>
          </w:rPr>
          <w:tab/>
        </w:r>
        <w:r w:rsidR="000A013C">
          <w:rPr>
            <w:noProof/>
            <w:webHidden/>
          </w:rPr>
          <w:fldChar w:fldCharType="begin"/>
        </w:r>
        <w:r w:rsidR="000A013C">
          <w:rPr>
            <w:noProof/>
            <w:webHidden/>
          </w:rPr>
          <w:instrText xml:space="preserve"> PAGEREF _Toc4414303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45F12AB5" w14:textId="5CA0C7A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4" w:history="1">
        <w:r w:rsidR="000A013C" w:rsidRPr="007D0007">
          <w:rPr>
            <w:rStyle w:val="Hyperlink"/>
            <w:noProof/>
          </w:rPr>
          <w:t>3.34.5 children property</w:t>
        </w:r>
        <w:r w:rsidR="000A013C">
          <w:rPr>
            <w:noProof/>
            <w:webHidden/>
          </w:rPr>
          <w:tab/>
        </w:r>
        <w:r w:rsidR="000A013C">
          <w:rPr>
            <w:noProof/>
            <w:webHidden/>
          </w:rPr>
          <w:fldChar w:fldCharType="begin"/>
        </w:r>
        <w:r w:rsidR="000A013C">
          <w:rPr>
            <w:noProof/>
            <w:webHidden/>
          </w:rPr>
          <w:instrText xml:space="preserve"> PAGEREF _Toc4414304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50004363" w14:textId="44D88C4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05" w:history="1">
        <w:r w:rsidR="000A013C" w:rsidRPr="007D0007">
          <w:rPr>
            <w:rStyle w:val="Hyperlink"/>
            <w:noProof/>
          </w:rPr>
          <w:t>3.35 edge object</w:t>
        </w:r>
        <w:r w:rsidR="000A013C">
          <w:rPr>
            <w:noProof/>
            <w:webHidden/>
          </w:rPr>
          <w:tab/>
        </w:r>
        <w:r w:rsidR="000A013C">
          <w:rPr>
            <w:noProof/>
            <w:webHidden/>
          </w:rPr>
          <w:fldChar w:fldCharType="begin"/>
        </w:r>
        <w:r w:rsidR="000A013C">
          <w:rPr>
            <w:noProof/>
            <w:webHidden/>
          </w:rPr>
          <w:instrText xml:space="preserve"> PAGEREF _Toc4414305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3525FA71" w14:textId="08B2B5C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6" w:history="1">
        <w:r w:rsidR="000A013C" w:rsidRPr="007D0007">
          <w:rPr>
            <w:rStyle w:val="Hyperlink"/>
            <w:noProof/>
          </w:rPr>
          <w:t>3.35.1 General</w:t>
        </w:r>
        <w:r w:rsidR="000A013C">
          <w:rPr>
            <w:noProof/>
            <w:webHidden/>
          </w:rPr>
          <w:tab/>
        </w:r>
        <w:r w:rsidR="000A013C">
          <w:rPr>
            <w:noProof/>
            <w:webHidden/>
          </w:rPr>
          <w:fldChar w:fldCharType="begin"/>
        </w:r>
        <w:r w:rsidR="000A013C">
          <w:rPr>
            <w:noProof/>
            <w:webHidden/>
          </w:rPr>
          <w:instrText xml:space="preserve"> PAGEREF _Toc4414306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0D0593DA" w14:textId="71C7EE3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7" w:history="1">
        <w:r w:rsidR="000A013C" w:rsidRPr="007D0007">
          <w:rPr>
            <w:rStyle w:val="Hyperlink"/>
            <w:noProof/>
          </w:rPr>
          <w:t>3.35.2 id property</w:t>
        </w:r>
        <w:r w:rsidR="000A013C">
          <w:rPr>
            <w:noProof/>
            <w:webHidden/>
          </w:rPr>
          <w:tab/>
        </w:r>
        <w:r w:rsidR="000A013C">
          <w:rPr>
            <w:noProof/>
            <w:webHidden/>
          </w:rPr>
          <w:fldChar w:fldCharType="begin"/>
        </w:r>
        <w:r w:rsidR="000A013C">
          <w:rPr>
            <w:noProof/>
            <w:webHidden/>
          </w:rPr>
          <w:instrText xml:space="preserve"> PAGEREF _Toc4414307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2A05BAA9" w14:textId="54B3828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8" w:history="1">
        <w:r w:rsidR="000A013C" w:rsidRPr="007D0007">
          <w:rPr>
            <w:rStyle w:val="Hyperlink"/>
            <w:noProof/>
          </w:rPr>
          <w:t>3.35.3 label property</w:t>
        </w:r>
        <w:r w:rsidR="000A013C">
          <w:rPr>
            <w:noProof/>
            <w:webHidden/>
          </w:rPr>
          <w:tab/>
        </w:r>
        <w:r w:rsidR="000A013C">
          <w:rPr>
            <w:noProof/>
            <w:webHidden/>
          </w:rPr>
          <w:fldChar w:fldCharType="begin"/>
        </w:r>
        <w:r w:rsidR="000A013C">
          <w:rPr>
            <w:noProof/>
            <w:webHidden/>
          </w:rPr>
          <w:instrText xml:space="preserve"> PAGEREF _Toc4414308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38D69C2B" w14:textId="6CF179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09" w:history="1">
        <w:r w:rsidR="000A013C" w:rsidRPr="007D0007">
          <w:rPr>
            <w:rStyle w:val="Hyperlink"/>
            <w:noProof/>
          </w:rPr>
          <w:t>3.35.4 sourceNodeId property</w:t>
        </w:r>
        <w:r w:rsidR="000A013C">
          <w:rPr>
            <w:noProof/>
            <w:webHidden/>
          </w:rPr>
          <w:tab/>
        </w:r>
        <w:r w:rsidR="000A013C">
          <w:rPr>
            <w:noProof/>
            <w:webHidden/>
          </w:rPr>
          <w:fldChar w:fldCharType="begin"/>
        </w:r>
        <w:r w:rsidR="000A013C">
          <w:rPr>
            <w:noProof/>
            <w:webHidden/>
          </w:rPr>
          <w:instrText xml:space="preserve"> PAGEREF _Toc4414309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1C31EEFF" w14:textId="64CCD0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0" w:history="1">
        <w:r w:rsidR="000A013C" w:rsidRPr="007D0007">
          <w:rPr>
            <w:rStyle w:val="Hyperlink"/>
            <w:noProof/>
          </w:rPr>
          <w:t>3.35.5 targetNodeId property</w:t>
        </w:r>
        <w:r w:rsidR="000A013C">
          <w:rPr>
            <w:noProof/>
            <w:webHidden/>
          </w:rPr>
          <w:tab/>
        </w:r>
        <w:r w:rsidR="000A013C">
          <w:rPr>
            <w:noProof/>
            <w:webHidden/>
          </w:rPr>
          <w:fldChar w:fldCharType="begin"/>
        </w:r>
        <w:r w:rsidR="000A013C">
          <w:rPr>
            <w:noProof/>
            <w:webHidden/>
          </w:rPr>
          <w:instrText xml:space="preserve"> PAGEREF _Toc4414310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42AA6A27" w14:textId="1822427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11" w:history="1">
        <w:r w:rsidR="000A013C" w:rsidRPr="007D0007">
          <w:rPr>
            <w:rStyle w:val="Hyperlink"/>
            <w:noProof/>
          </w:rPr>
          <w:t>3.36 graphTraversal object</w:t>
        </w:r>
        <w:r w:rsidR="000A013C">
          <w:rPr>
            <w:noProof/>
            <w:webHidden/>
          </w:rPr>
          <w:tab/>
        </w:r>
        <w:r w:rsidR="000A013C">
          <w:rPr>
            <w:noProof/>
            <w:webHidden/>
          </w:rPr>
          <w:fldChar w:fldCharType="begin"/>
        </w:r>
        <w:r w:rsidR="000A013C">
          <w:rPr>
            <w:noProof/>
            <w:webHidden/>
          </w:rPr>
          <w:instrText xml:space="preserve"> PAGEREF _Toc4414311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1EB738E1" w14:textId="14E4682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2" w:history="1">
        <w:r w:rsidR="000A013C" w:rsidRPr="007D0007">
          <w:rPr>
            <w:rStyle w:val="Hyperlink"/>
            <w:noProof/>
          </w:rPr>
          <w:t>3.36.1 General</w:t>
        </w:r>
        <w:r w:rsidR="000A013C">
          <w:rPr>
            <w:noProof/>
            <w:webHidden/>
          </w:rPr>
          <w:tab/>
        </w:r>
        <w:r w:rsidR="000A013C">
          <w:rPr>
            <w:noProof/>
            <w:webHidden/>
          </w:rPr>
          <w:fldChar w:fldCharType="begin"/>
        </w:r>
        <w:r w:rsidR="000A013C">
          <w:rPr>
            <w:noProof/>
            <w:webHidden/>
          </w:rPr>
          <w:instrText xml:space="preserve"> PAGEREF _Toc4414312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760DD9FD" w14:textId="4E4D26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3" w:history="1">
        <w:r w:rsidR="000A013C" w:rsidRPr="007D0007">
          <w:rPr>
            <w:rStyle w:val="Hyperlink"/>
            <w:noProof/>
          </w:rPr>
          <w:t>3.36.2 Constraints</w:t>
        </w:r>
        <w:r w:rsidR="000A013C">
          <w:rPr>
            <w:noProof/>
            <w:webHidden/>
          </w:rPr>
          <w:tab/>
        </w:r>
        <w:r w:rsidR="000A013C">
          <w:rPr>
            <w:noProof/>
            <w:webHidden/>
          </w:rPr>
          <w:fldChar w:fldCharType="begin"/>
        </w:r>
        <w:r w:rsidR="000A013C">
          <w:rPr>
            <w:noProof/>
            <w:webHidden/>
          </w:rPr>
          <w:instrText xml:space="preserve"> PAGEREF _Toc4414313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0C70BF57" w14:textId="31F7E1C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4" w:history="1">
        <w:r w:rsidR="000A013C" w:rsidRPr="007D0007">
          <w:rPr>
            <w:rStyle w:val="Hyperlink"/>
            <w:noProof/>
          </w:rPr>
          <w:t>3.36.3 resultGraphIndex property</w:t>
        </w:r>
        <w:r w:rsidR="000A013C">
          <w:rPr>
            <w:noProof/>
            <w:webHidden/>
          </w:rPr>
          <w:tab/>
        </w:r>
        <w:r w:rsidR="000A013C">
          <w:rPr>
            <w:noProof/>
            <w:webHidden/>
          </w:rPr>
          <w:fldChar w:fldCharType="begin"/>
        </w:r>
        <w:r w:rsidR="000A013C">
          <w:rPr>
            <w:noProof/>
            <w:webHidden/>
          </w:rPr>
          <w:instrText xml:space="preserve"> PAGEREF _Toc4414314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5C692CF8" w14:textId="35D37DB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5" w:history="1">
        <w:r w:rsidR="000A013C" w:rsidRPr="007D0007">
          <w:rPr>
            <w:rStyle w:val="Hyperlink"/>
            <w:noProof/>
          </w:rPr>
          <w:t>3.36.4 runGraphIndex property</w:t>
        </w:r>
        <w:r w:rsidR="000A013C">
          <w:rPr>
            <w:noProof/>
            <w:webHidden/>
          </w:rPr>
          <w:tab/>
        </w:r>
        <w:r w:rsidR="000A013C">
          <w:rPr>
            <w:noProof/>
            <w:webHidden/>
          </w:rPr>
          <w:fldChar w:fldCharType="begin"/>
        </w:r>
        <w:r w:rsidR="000A013C">
          <w:rPr>
            <w:noProof/>
            <w:webHidden/>
          </w:rPr>
          <w:instrText xml:space="preserve"> PAGEREF _Toc4414315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49EF010E" w14:textId="432B3FC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6" w:history="1">
        <w:r w:rsidR="000A013C" w:rsidRPr="007D0007">
          <w:rPr>
            <w:rStyle w:val="Hyperlink"/>
            <w:noProof/>
          </w:rPr>
          <w:t>3.36.5 description property</w:t>
        </w:r>
        <w:r w:rsidR="000A013C">
          <w:rPr>
            <w:noProof/>
            <w:webHidden/>
          </w:rPr>
          <w:tab/>
        </w:r>
        <w:r w:rsidR="000A013C">
          <w:rPr>
            <w:noProof/>
            <w:webHidden/>
          </w:rPr>
          <w:fldChar w:fldCharType="begin"/>
        </w:r>
        <w:r w:rsidR="000A013C">
          <w:rPr>
            <w:noProof/>
            <w:webHidden/>
          </w:rPr>
          <w:instrText xml:space="preserve"> PAGEREF _Toc4414316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7108638E" w14:textId="3885FCF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7" w:history="1">
        <w:r w:rsidR="000A013C" w:rsidRPr="007D0007">
          <w:rPr>
            <w:rStyle w:val="Hyperlink"/>
            <w:noProof/>
          </w:rPr>
          <w:t>3.36.6 initialState property</w:t>
        </w:r>
        <w:r w:rsidR="000A013C">
          <w:rPr>
            <w:noProof/>
            <w:webHidden/>
          </w:rPr>
          <w:tab/>
        </w:r>
        <w:r w:rsidR="000A013C">
          <w:rPr>
            <w:noProof/>
            <w:webHidden/>
          </w:rPr>
          <w:fldChar w:fldCharType="begin"/>
        </w:r>
        <w:r w:rsidR="000A013C">
          <w:rPr>
            <w:noProof/>
            <w:webHidden/>
          </w:rPr>
          <w:instrText xml:space="preserve"> PAGEREF _Toc4414317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69E026E2" w14:textId="7367075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8" w:history="1">
        <w:r w:rsidR="000A013C" w:rsidRPr="007D0007">
          <w:rPr>
            <w:rStyle w:val="Hyperlink"/>
            <w:noProof/>
          </w:rPr>
          <w:t>3.36.7 immutableState property</w:t>
        </w:r>
        <w:r w:rsidR="000A013C">
          <w:rPr>
            <w:noProof/>
            <w:webHidden/>
          </w:rPr>
          <w:tab/>
        </w:r>
        <w:r w:rsidR="000A013C">
          <w:rPr>
            <w:noProof/>
            <w:webHidden/>
          </w:rPr>
          <w:fldChar w:fldCharType="begin"/>
        </w:r>
        <w:r w:rsidR="000A013C">
          <w:rPr>
            <w:noProof/>
            <w:webHidden/>
          </w:rPr>
          <w:instrText xml:space="preserve"> PAGEREF _Toc4414318 \h </w:instrText>
        </w:r>
        <w:r w:rsidR="000A013C">
          <w:rPr>
            <w:noProof/>
            <w:webHidden/>
          </w:rPr>
        </w:r>
        <w:r w:rsidR="000A013C">
          <w:rPr>
            <w:noProof/>
            <w:webHidden/>
          </w:rPr>
          <w:fldChar w:fldCharType="separate"/>
        </w:r>
        <w:r w:rsidR="000A013C">
          <w:rPr>
            <w:noProof/>
            <w:webHidden/>
          </w:rPr>
          <w:t>118</w:t>
        </w:r>
        <w:r w:rsidR="000A013C">
          <w:rPr>
            <w:noProof/>
            <w:webHidden/>
          </w:rPr>
          <w:fldChar w:fldCharType="end"/>
        </w:r>
      </w:hyperlink>
    </w:p>
    <w:p w14:paraId="5740A64F" w14:textId="3EEAA0B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19" w:history="1">
        <w:r w:rsidR="000A013C" w:rsidRPr="007D0007">
          <w:rPr>
            <w:rStyle w:val="Hyperlink"/>
            <w:noProof/>
          </w:rPr>
          <w:t>3.36.8 edgeTraversals property</w:t>
        </w:r>
        <w:r w:rsidR="000A013C">
          <w:rPr>
            <w:noProof/>
            <w:webHidden/>
          </w:rPr>
          <w:tab/>
        </w:r>
        <w:r w:rsidR="000A013C">
          <w:rPr>
            <w:noProof/>
            <w:webHidden/>
          </w:rPr>
          <w:fldChar w:fldCharType="begin"/>
        </w:r>
        <w:r w:rsidR="000A013C">
          <w:rPr>
            <w:noProof/>
            <w:webHidden/>
          </w:rPr>
          <w:instrText xml:space="preserve"> PAGEREF _Toc4414319 \h </w:instrText>
        </w:r>
        <w:r w:rsidR="000A013C">
          <w:rPr>
            <w:noProof/>
            <w:webHidden/>
          </w:rPr>
        </w:r>
        <w:r w:rsidR="000A013C">
          <w:rPr>
            <w:noProof/>
            <w:webHidden/>
          </w:rPr>
          <w:fldChar w:fldCharType="separate"/>
        </w:r>
        <w:r w:rsidR="000A013C">
          <w:rPr>
            <w:noProof/>
            <w:webHidden/>
          </w:rPr>
          <w:t>118</w:t>
        </w:r>
        <w:r w:rsidR="000A013C">
          <w:rPr>
            <w:noProof/>
            <w:webHidden/>
          </w:rPr>
          <w:fldChar w:fldCharType="end"/>
        </w:r>
      </w:hyperlink>
    </w:p>
    <w:p w14:paraId="6639085A" w14:textId="0E23744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20" w:history="1">
        <w:r w:rsidR="000A013C" w:rsidRPr="007D0007">
          <w:rPr>
            <w:rStyle w:val="Hyperlink"/>
            <w:noProof/>
          </w:rPr>
          <w:t>3.37 edgeTraversal object</w:t>
        </w:r>
        <w:r w:rsidR="000A013C">
          <w:rPr>
            <w:noProof/>
            <w:webHidden/>
          </w:rPr>
          <w:tab/>
        </w:r>
        <w:r w:rsidR="000A013C">
          <w:rPr>
            <w:noProof/>
            <w:webHidden/>
          </w:rPr>
          <w:fldChar w:fldCharType="begin"/>
        </w:r>
        <w:r w:rsidR="000A013C">
          <w:rPr>
            <w:noProof/>
            <w:webHidden/>
          </w:rPr>
          <w:instrText xml:space="preserve"> PAGEREF _Toc4414320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350254DD" w14:textId="6EF3DD7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1" w:history="1">
        <w:r w:rsidR="000A013C" w:rsidRPr="007D0007">
          <w:rPr>
            <w:rStyle w:val="Hyperlink"/>
            <w:noProof/>
          </w:rPr>
          <w:t>3.37.1 General</w:t>
        </w:r>
        <w:r w:rsidR="000A013C">
          <w:rPr>
            <w:noProof/>
            <w:webHidden/>
          </w:rPr>
          <w:tab/>
        </w:r>
        <w:r w:rsidR="000A013C">
          <w:rPr>
            <w:noProof/>
            <w:webHidden/>
          </w:rPr>
          <w:fldChar w:fldCharType="begin"/>
        </w:r>
        <w:r w:rsidR="000A013C">
          <w:rPr>
            <w:noProof/>
            <w:webHidden/>
          </w:rPr>
          <w:instrText xml:space="preserve"> PAGEREF _Toc4414321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357E78E7" w14:textId="2DE2CB8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2" w:history="1">
        <w:r w:rsidR="000A013C" w:rsidRPr="007D0007">
          <w:rPr>
            <w:rStyle w:val="Hyperlink"/>
            <w:noProof/>
          </w:rPr>
          <w:t>3.37.2 edgeId property</w:t>
        </w:r>
        <w:r w:rsidR="000A013C">
          <w:rPr>
            <w:noProof/>
            <w:webHidden/>
          </w:rPr>
          <w:tab/>
        </w:r>
        <w:r w:rsidR="000A013C">
          <w:rPr>
            <w:noProof/>
            <w:webHidden/>
          </w:rPr>
          <w:fldChar w:fldCharType="begin"/>
        </w:r>
        <w:r w:rsidR="000A013C">
          <w:rPr>
            <w:noProof/>
            <w:webHidden/>
          </w:rPr>
          <w:instrText xml:space="preserve"> PAGEREF _Toc4414322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4FF10EDB" w14:textId="1EC0EA6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3" w:history="1">
        <w:r w:rsidR="000A013C" w:rsidRPr="007D0007">
          <w:rPr>
            <w:rStyle w:val="Hyperlink"/>
            <w:noProof/>
          </w:rPr>
          <w:t>3.37.3 message property</w:t>
        </w:r>
        <w:r w:rsidR="000A013C">
          <w:rPr>
            <w:noProof/>
            <w:webHidden/>
          </w:rPr>
          <w:tab/>
        </w:r>
        <w:r w:rsidR="000A013C">
          <w:rPr>
            <w:noProof/>
            <w:webHidden/>
          </w:rPr>
          <w:fldChar w:fldCharType="begin"/>
        </w:r>
        <w:r w:rsidR="000A013C">
          <w:rPr>
            <w:noProof/>
            <w:webHidden/>
          </w:rPr>
          <w:instrText xml:space="preserve"> PAGEREF _Toc4414323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6DD3D8B3" w14:textId="53D0323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4" w:history="1">
        <w:r w:rsidR="000A013C" w:rsidRPr="007D0007">
          <w:rPr>
            <w:rStyle w:val="Hyperlink"/>
            <w:noProof/>
          </w:rPr>
          <w:t>3.37.4 finalState property</w:t>
        </w:r>
        <w:r w:rsidR="000A013C">
          <w:rPr>
            <w:noProof/>
            <w:webHidden/>
          </w:rPr>
          <w:tab/>
        </w:r>
        <w:r w:rsidR="000A013C">
          <w:rPr>
            <w:noProof/>
            <w:webHidden/>
          </w:rPr>
          <w:fldChar w:fldCharType="begin"/>
        </w:r>
        <w:r w:rsidR="000A013C">
          <w:rPr>
            <w:noProof/>
            <w:webHidden/>
          </w:rPr>
          <w:instrText xml:space="preserve"> PAGEREF _Toc4414324 \h </w:instrText>
        </w:r>
        <w:r w:rsidR="000A013C">
          <w:rPr>
            <w:noProof/>
            <w:webHidden/>
          </w:rPr>
        </w:r>
        <w:r w:rsidR="000A013C">
          <w:rPr>
            <w:noProof/>
            <w:webHidden/>
          </w:rPr>
          <w:fldChar w:fldCharType="separate"/>
        </w:r>
        <w:r w:rsidR="000A013C">
          <w:rPr>
            <w:noProof/>
            <w:webHidden/>
          </w:rPr>
          <w:t>120</w:t>
        </w:r>
        <w:r w:rsidR="000A013C">
          <w:rPr>
            <w:noProof/>
            <w:webHidden/>
          </w:rPr>
          <w:fldChar w:fldCharType="end"/>
        </w:r>
      </w:hyperlink>
    </w:p>
    <w:p w14:paraId="732D2F81" w14:textId="19663E3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5" w:history="1">
        <w:r w:rsidR="000A013C" w:rsidRPr="007D0007">
          <w:rPr>
            <w:rStyle w:val="Hyperlink"/>
            <w:noProof/>
          </w:rPr>
          <w:t>3.37.5 stepOverEdgeCount property</w:t>
        </w:r>
        <w:r w:rsidR="000A013C">
          <w:rPr>
            <w:noProof/>
            <w:webHidden/>
          </w:rPr>
          <w:tab/>
        </w:r>
        <w:r w:rsidR="000A013C">
          <w:rPr>
            <w:noProof/>
            <w:webHidden/>
          </w:rPr>
          <w:fldChar w:fldCharType="begin"/>
        </w:r>
        <w:r w:rsidR="000A013C">
          <w:rPr>
            <w:noProof/>
            <w:webHidden/>
          </w:rPr>
          <w:instrText xml:space="preserve"> PAGEREF _Toc4414325 \h </w:instrText>
        </w:r>
        <w:r w:rsidR="000A013C">
          <w:rPr>
            <w:noProof/>
            <w:webHidden/>
          </w:rPr>
        </w:r>
        <w:r w:rsidR="000A013C">
          <w:rPr>
            <w:noProof/>
            <w:webHidden/>
          </w:rPr>
          <w:fldChar w:fldCharType="separate"/>
        </w:r>
        <w:r w:rsidR="000A013C">
          <w:rPr>
            <w:noProof/>
            <w:webHidden/>
          </w:rPr>
          <w:t>120</w:t>
        </w:r>
        <w:r w:rsidR="000A013C">
          <w:rPr>
            <w:noProof/>
            <w:webHidden/>
          </w:rPr>
          <w:fldChar w:fldCharType="end"/>
        </w:r>
      </w:hyperlink>
    </w:p>
    <w:p w14:paraId="27845808" w14:textId="7FAD3EB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26" w:history="1">
        <w:r w:rsidR="000A013C" w:rsidRPr="007D0007">
          <w:rPr>
            <w:rStyle w:val="Hyperlink"/>
            <w:noProof/>
          </w:rPr>
          <w:t>3.38 stack object</w:t>
        </w:r>
        <w:r w:rsidR="000A013C">
          <w:rPr>
            <w:noProof/>
            <w:webHidden/>
          </w:rPr>
          <w:tab/>
        </w:r>
        <w:r w:rsidR="000A013C">
          <w:rPr>
            <w:noProof/>
            <w:webHidden/>
          </w:rPr>
          <w:fldChar w:fldCharType="begin"/>
        </w:r>
        <w:r w:rsidR="000A013C">
          <w:rPr>
            <w:noProof/>
            <w:webHidden/>
          </w:rPr>
          <w:instrText xml:space="preserve"> PAGEREF _Toc4414326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1B32019A" w14:textId="3CB1209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7" w:history="1">
        <w:r w:rsidR="000A013C" w:rsidRPr="007D0007">
          <w:rPr>
            <w:rStyle w:val="Hyperlink"/>
            <w:noProof/>
          </w:rPr>
          <w:t>3.38.1 General</w:t>
        </w:r>
        <w:r w:rsidR="000A013C">
          <w:rPr>
            <w:noProof/>
            <w:webHidden/>
          </w:rPr>
          <w:tab/>
        </w:r>
        <w:r w:rsidR="000A013C">
          <w:rPr>
            <w:noProof/>
            <w:webHidden/>
          </w:rPr>
          <w:fldChar w:fldCharType="begin"/>
        </w:r>
        <w:r w:rsidR="000A013C">
          <w:rPr>
            <w:noProof/>
            <w:webHidden/>
          </w:rPr>
          <w:instrText xml:space="preserve"> PAGEREF _Toc4414327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68742A7D" w14:textId="50BE31B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8" w:history="1">
        <w:r w:rsidR="000A013C" w:rsidRPr="007D0007">
          <w:rPr>
            <w:rStyle w:val="Hyperlink"/>
            <w:noProof/>
          </w:rPr>
          <w:t>3.38.2 message property</w:t>
        </w:r>
        <w:r w:rsidR="000A013C">
          <w:rPr>
            <w:noProof/>
            <w:webHidden/>
          </w:rPr>
          <w:tab/>
        </w:r>
        <w:r w:rsidR="000A013C">
          <w:rPr>
            <w:noProof/>
            <w:webHidden/>
          </w:rPr>
          <w:fldChar w:fldCharType="begin"/>
        </w:r>
        <w:r w:rsidR="000A013C">
          <w:rPr>
            <w:noProof/>
            <w:webHidden/>
          </w:rPr>
          <w:instrText xml:space="preserve"> PAGEREF _Toc4414328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4B8EEA6E" w14:textId="675D987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29" w:history="1">
        <w:r w:rsidR="000A013C" w:rsidRPr="007D0007">
          <w:rPr>
            <w:rStyle w:val="Hyperlink"/>
            <w:noProof/>
          </w:rPr>
          <w:t>3.38.3 frames property</w:t>
        </w:r>
        <w:r w:rsidR="000A013C">
          <w:rPr>
            <w:noProof/>
            <w:webHidden/>
          </w:rPr>
          <w:tab/>
        </w:r>
        <w:r w:rsidR="000A013C">
          <w:rPr>
            <w:noProof/>
            <w:webHidden/>
          </w:rPr>
          <w:fldChar w:fldCharType="begin"/>
        </w:r>
        <w:r w:rsidR="000A013C">
          <w:rPr>
            <w:noProof/>
            <w:webHidden/>
          </w:rPr>
          <w:instrText xml:space="preserve"> PAGEREF _Toc4414329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44C462D0" w14:textId="1155D371"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30" w:history="1">
        <w:r w:rsidR="000A013C" w:rsidRPr="007D0007">
          <w:rPr>
            <w:rStyle w:val="Hyperlink"/>
            <w:noProof/>
          </w:rPr>
          <w:t>3.39 stackFrame object</w:t>
        </w:r>
        <w:r w:rsidR="000A013C">
          <w:rPr>
            <w:noProof/>
            <w:webHidden/>
          </w:rPr>
          <w:tab/>
        </w:r>
        <w:r w:rsidR="000A013C">
          <w:rPr>
            <w:noProof/>
            <w:webHidden/>
          </w:rPr>
          <w:fldChar w:fldCharType="begin"/>
        </w:r>
        <w:r w:rsidR="000A013C">
          <w:rPr>
            <w:noProof/>
            <w:webHidden/>
          </w:rPr>
          <w:instrText xml:space="preserve"> PAGEREF _Toc4414330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3D0FB222" w14:textId="7402BAD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1" w:history="1">
        <w:r w:rsidR="000A013C" w:rsidRPr="007D0007">
          <w:rPr>
            <w:rStyle w:val="Hyperlink"/>
            <w:noProof/>
          </w:rPr>
          <w:t>3.39.1 General</w:t>
        </w:r>
        <w:r w:rsidR="000A013C">
          <w:rPr>
            <w:noProof/>
            <w:webHidden/>
          </w:rPr>
          <w:tab/>
        </w:r>
        <w:r w:rsidR="000A013C">
          <w:rPr>
            <w:noProof/>
            <w:webHidden/>
          </w:rPr>
          <w:fldChar w:fldCharType="begin"/>
        </w:r>
        <w:r w:rsidR="000A013C">
          <w:rPr>
            <w:noProof/>
            <w:webHidden/>
          </w:rPr>
          <w:instrText xml:space="preserve"> PAGEREF _Toc4414331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1E31A3C3" w14:textId="045BD2B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2" w:history="1">
        <w:r w:rsidR="000A013C" w:rsidRPr="007D0007">
          <w:rPr>
            <w:rStyle w:val="Hyperlink"/>
            <w:noProof/>
          </w:rPr>
          <w:t>3.39.2 location property</w:t>
        </w:r>
        <w:r w:rsidR="000A013C">
          <w:rPr>
            <w:noProof/>
            <w:webHidden/>
          </w:rPr>
          <w:tab/>
        </w:r>
        <w:r w:rsidR="000A013C">
          <w:rPr>
            <w:noProof/>
            <w:webHidden/>
          </w:rPr>
          <w:fldChar w:fldCharType="begin"/>
        </w:r>
        <w:r w:rsidR="000A013C">
          <w:rPr>
            <w:noProof/>
            <w:webHidden/>
          </w:rPr>
          <w:instrText xml:space="preserve"> PAGEREF _Toc4414332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71642868" w14:textId="540D713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3" w:history="1">
        <w:r w:rsidR="000A013C" w:rsidRPr="007D0007">
          <w:rPr>
            <w:rStyle w:val="Hyperlink"/>
            <w:noProof/>
          </w:rPr>
          <w:t>3.39.3 module property</w:t>
        </w:r>
        <w:r w:rsidR="000A013C">
          <w:rPr>
            <w:noProof/>
            <w:webHidden/>
          </w:rPr>
          <w:tab/>
        </w:r>
        <w:r w:rsidR="000A013C">
          <w:rPr>
            <w:noProof/>
            <w:webHidden/>
          </w:rPr>
          <w:fldChar w:fldCharType="begin"/>
        </w:r>
        <w:r w:rsidR="000A013C">
          <w:rPr>
            <w:noProof/>
            <w:webHidden/>
          </w:rPr>
          <w:instrText xml:space="preserve"> PAGEREF _Toc4414333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2A6F234E" w14:textId="38C9C0D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4" w:history="1">
        <w:r w:rsidR="000A013C" w:rsidRPr="007D0007">
          <w:rPr>
            <w:rStyle w:val="Hyperlink"/>
            <w:noProof/>
          </w:rPr>
          <w:t>3.39.4 threadId property</w:t>
        </w:r>
        <w:r w:rsidR="000A013C">
          <w:rPr>
            <w:noProof/>
            <w:webHidden/>
          </w:rPr>
          <w:tab/>
        </w:r>
        <w:r w:rsidR="000A013C">
          <w:rPr>
            <w:noProof/>
            <w:webHidden/>
          </w:rPr>
          <w:fldChar w:fldCharType="begin"/>
        </w:r>
        <w:r w:rsidR="000A013C">
          <w:rPr>
            <w:noProof/>
            <w:webHidden/>
          </w:rPr>
          <w:instrText xml:space="preserve"> PAGEREF _Toc4414334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04AA3531" w14:textId="1DF1B95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5" w:history="1">
        <w:r w:rsidR="000A013C" w:rsidRPr="007D0007">
          <w:rPr>
            <w:rStyle w:val="Hyperlink"/>
            <w:noProof/>
          </w:rPr>
          <w:t>3.39.5 address property</w:t>
        </w:r>
        <w:r w:rsidR="000A013C">
          <w:rPr>
            <w:noProof/>
            <w:webHidden/>
          </w:rPr>
          <w:tab/>
        </w:r>
        <w:r w:rsidR="000A013C">
          <w:rPr>
            <w:noProof/>
            <w:webHidden/>
          </w:rPr>
          <w:fldChar w:fldCharType="begin"/>
        </w:r>
        <w:r w:rsidR="000A013C">
          <w:rPr>
            <w:noProof/>
            <w:webHidden/>
          </w:rPr>
          <w:instrText xml:space="preserve"> PAGEREF _Toc4414335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10C741B7" w14:textId="4714D8B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6" w:history="1">
        <w:r w:rsidR="000A013C" w:rsidRPr="007D0007">
          <w:rPr>
            <w:rStyle w:val="Hyperlink"/>
            <w:noProof/>
          </w:rPr>
          <w:t>3.39.6 offset property</w:t>
        </w:r>
        <w:r w:rsidR="000A013C">
          <w:rPr>
            <w:noProof/>
            <w:webHidden/>
          </w:rPr>
          <w:tab/>
        </w:r>
        <w:r w:rsidR="000A013C">
          <w:rPr>
            <w:noProof/>
            <w:webHidden/>
          </w:rPr>
          <w:fldChar w:fldCharType="begin"/>
        </w:r>
        <w:r w:rsidR="000A013C">
          <w:rPr>
            <w:noProof/>
            <w:webHidden/>
          </w:rPr>
          <w:instrText xml:space="preserve"> PAGEREF _Toc4414336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4730C3B3" w14:textId="3BE7D16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7" w:history="1">
        <w:r w:rsidR="000A013C" w:rsidRPr="007D0007">
          <w:rPr>
            <w:rStyle w:val="Hyperlink"/>
            <w:noProof/>
          </w:rPr>
          <w:t>3.39.7 parameters property</w:t>
        </w:r>
        <w:r w:rsidR="000A013C">
          <w:rPr>
            <w:noProof/>
            <w:webHidden/>
          </w:rPr>
          <w:tab/>
        </w:r>
        <w:r w:rsidR="000A013C">
          <w:rPr>
            <w:noProof/>
            <w:webHidden/>
          </w:rPr>
          <w:fldChar w:fldCharType="begin"/>
        </w:r>
        <w:r w:rsidR="000A013C">
          <w:rPr>
            <w:noProof/>
            <w:webHidden/>
          </w:rPr>
          <w:instrText xml:space="preserve"> PAGEREF _Toc4414337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34D0890A" w14:textId="38EB26B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38" w:history="1">
        <w:r w:rsidR="000A013C" w:rsidRPr="007D0007">
          <w:rPr>
            <w:rStyle w:val="Hyperlink"/>
            <w:noProof/>
          </w:rPr>
          <w:t>3.40 threadFlowLocation object</w:t>
        </w:r>
        <w:r w:rsidR="000A013C">
          <w:rPr>
            <w:noProof/>
            <w:webHidden/>
          </w:rPr>
          <w:tab/>
        </w:r>
        <w:r w:rsidR="000A013C">
          <w:rPr>
            <w:noProof/>
            <w:webHidden/>
          </w:rPr>
          <w:fldChar w:fldCharType="begin"/>
        </w:r>
        <w:r w:rsidR="000A013C">
          <w:rPr>
            <w:noProof/>
            <w:webHidden/>
          </w:rPr>
          <w:instrText xml:space="preserve"> PAGEREF _Toc4414338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3F260466" w14:textId="7FE7A9F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39" w:history="1">
        <w:r w:rsidR="000A013C" w:rsidRPr="007D0007">
          <w:rPr>
            <w:rStyle w:val="Hyperlink"/>
            <w:noProof/>
          </w:rPr>
          <w:t>3.40.1 General</w:t>
        </w:r>
        <w:r w:rsidR="000A013C">
          <w:rPr>
            <w:noProof/>
            <w:webHidden/>
          </w:rPr>
          <w:tab/>
        </w:r>
        <w:r w:rsidR="000A013C">
          <w:rPr>
            <w:noProof/>
            <w:webHidden/>
          </w:rPr>
          <w:fldChar w:fldCharType="begin"/>
        </w:r>
        <w:r w:rsidR="000A013C">
          <w:rPr>
            <w:noProof/>
            <w:webHidden/>
          </w:rPr>
          <w:instrText xml:space="preserve"> PAGEREF _Toc4414339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308386A3" w14:textId="5C07C758"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0" w:history="1">
        <w:r w:rsidR="000A013C" w:rsidRPr="007D0007">
          <w:rPr>
            <w:rStyle w:val="Hyperlink"/>
            <w:noProof/>
          </w:rPr>
          <w:t>3.40.2 index property</w:t>
        </w:r>
        <w:r w:rsidR="000A013C">
          <w:rPr>
            <w:noProof/>
            <w:webHidden/>
          </w:rPr>
          <w:tab/>
        </w:r>
        <w:r w:rsidR="000A013C">
          <w:rPr>
            <w:noProof/>
            <w:webHidden/>
          </w:rPr>
          <w:fldChar w:fldCharType="begin"/>
        </w:r>
        <w:r w:rsidR="000A013C">
          <w:rPr>
            <w:noProof/>
            <w:webHidden/>
          </w:rPr>
          <w:instrText xml:space="preserve"> PAGEREF _Toc4414340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40D0DCED" w14:textId="296C237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1" w:history="1">
        <w:r w:rsidR="000A013C" w:rsidRPr="007D0007">
          <w:rPr>
            <w:rStyle w:val="Hyperlink"/>
            <w:noProof/>
          </w:rPr>
          <w:t>3.40.3 location property</w:t>
        </w:r>
        <w:r w:rsidR="000A013C">
          <w:rPr>
            <w:noProof/>
            <w:webHidden/>
          </w:rPr>
          <w:tab/>
        </w:r>
        <w:r w:rsidR="000A013C">
          <w:rPr>
            <w:noProof/>
            <w:webHidden/>
          </w:rPr>
          <w:fldChar w:fldCharType="begin"/>
        </w:r>
        <w:r w:rsidR="000A013C">
          <w:rPr>
            <w:noProof/>
            <w:webHidden/>
          </w:rPr>
          <w:instrText xml:space="preserve"> PAGEREF _Toc4414341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27B85567" w14:textId="5B07258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2" w:history="1">
        <w:r w:rsidR="000A013C" w:rsidRPr="007D0007">
          <w:rPr>
            <w:rStyle w:val="Hyperlink"/>
            <w:noProof/>
          </w:rPr>
          <w:t>3.40.4 module property</w:t>
        </w:r>
        <w:r w:rsidR="000A013C">
          <w:rPr>
            <w:noProof/>
            <w:webHidden/>
          </w:rPr>
          <w:tab/>
        </w:r>
        <w:r w:rsidR="000A013C">
          <w:rPr>
            <w:noProof/>
            <w:webHidden/>
          </w:rPr>
          <w:fldChar w:fldCharType="begin"/>
        </w:r>
        <w:r w:rsidR="000A013C">
          <w:rPr>
            <w:noProof/>
            <w:webHidden/>
          </w:rPr>
          <w:instrText xml:space="preserve"> PAGEREF _Toc4414342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65B11A12" w14:textId="431F977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3" w:history="1">
        <w:r w:rsidR="000A013C" w:rsidRPr="007D0007">
          <w:rPr>
            <w:rStyle w:val="Hyperlink"/>
            <w:noProof/>
          </w:rPr>
          <w:t>3.40.5 stack property</w:t>
        </w:r>
        <w:r w:rsidR="000A013C">
          <w:rPr>
            <w:noProof/>
            <w:webHidden/>
          </w:rPr>
          <w:tab/>
        </w:r>
        <w:r w:rsidR="000A013C">
          <w:rPr>
            <w:noProof/>
            <w:webHidden/>
          </w:rPr>
          <w:fldChar w:fldCharType="begin"/>
        </w:r>
        <w:r w:rsidR="000A013C">
          <w:rPr>
            <w:noProof/>
            <w:webHidden/>
          </w:rPr>
          <w:instrText xml:space="preserve"> PAGEREF _Toc4414343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56421395" w14:textId="4F9E85D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4" w:history="1">
        <w:r w:rsidR="000A013C" w:rsidRPr="007D0007">
          <w:rPr>
            <w:rStyle w:val="Hyperlink"/>
            <w:noProof/>
          </w:rPr>
          <w:t>3.40.6 kind property</w:t>
        </w:r>
        <w:r w:rsidR="000A013C">
          <w:rPr>
            <w:noProof/>
            <w:webHidden/>
          </w:rPr>
          <w:tab/>
        </w:r>
        <w:r w:rsidR="000A013C">
          <w:rPr>
            <w:noProof/>
            <w:webHidden/>
          </w:rPr>
          <w:fldChar w:fldCharType="begin"/>
        </w:r>
        <w:r w:rsidR="000A013C">
          <w:rPr>
            <w:noProof/>
            <w:webHidden/>
          </w:rPr>
          <w:instrText xml:space="preserve"> PAGEREF _Toc4414344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3FF61C50" w14:textId="267B3DF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5" w:history="1">
        <w:r w:rsidR="000A013C" w:rsidRPr="007D0007">
          <w:rPr>
            <w:rStyle w:val="Hyperlink"/>
            <w:noProof/>
          </w:rPr>
          <w:t>3.40.7 state property</w:t>
        </w:r>
        <w:r w:rsidR="000A013C">
          <w:rPr>
            <w:noProof/>
            <w:webHidden/>
          </w:rPr>
          <w:tab/>
        </w:r>
        <w:r w:rsidR="000A013C">
          <w:rPr>
            <w:noProof/>
            <w:webHidden/>
          </w:rPr>
          <w:fldChar w:fldCharType="begin"/>
        </w:r>
        <w:r w:rsidR="000A013C">
          <w:rPr>
            <w:noProof/>
            <w:webHidden/>
          </w:rPr>
          <w:instrText xml:space="preserve"> PAGEREF _Toc4414345 \h </w:instrText>
        </w:r>
        <w:r w:rsidR="000A013C">
          <w:rPr>
            <w:noProof/>
            <w:webHidden/>
          </w:rPr>
        </w:r>
        <w:r w:rsidR="000A013C">
          <w:rPr>
            <w:noProof/>
            <w:webHidden/>
          </w:rPr>
          <w:fldChar w:fldCharType="separate"/>
        </w:r>
        <w:r w:rsidR="000A013C">
          <w:rPr>
            <w:noProof/>
            <w:webHidden/>
          </w:rPr>
          <w:t>125</w:t>
        </w:r>
        <w:r w:rsidR="000A013C">
          <w:rPr>
            <w:noProof/>
            <w:webHidden/>
          </w:rPr>
          <w:fldChar w:fldCharType="end"/>
        </w:r>
      </w:hyperlink>
    </w:p>
    <w:p w14:paraId="5FA8F317" w14:textId="48C5149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6" w:history="1">
        <w:r w:rsidR="000A013C" w:rsidRPr="007D0007">
          <w:rPr>
            <w:rStyle w:val="Hyperlink"/>
            <w:noProof/>
          </w:rPr>
          <w:t>3.40.8 nestingLevel property</w:t>
        </w:r>
        <w:r w:rsidR="000A013C">
          <w:rPr>
            <w:noProof/>
            <w:webHidden/>
          </w:rPr>
          <w:tab/>
        </w:r>
        <w:r w:rsidR="000A013C">
          <w:rPr>
            <w:noProof/>
            <w:webHidden/>
          </w:rPr>
          <w:fldChar w:fldCharType="begin"/>
        </w:r>
        <w:r w:rsidR="000A013C">
          <w:rPr>
            <w:noProof/>
            <w:webHidden/>
          </w:rPr>
          <w:instrText xml:space="preserve"> PAGEREF _Toc4414346 \h </w:instrText>
        </w:r>
        <w:r w:rsidR="000A013C">
          <w:rPr>
            <w:noProof/>
            <w:webHidden/>
          </w:rPr>
        </w:r>
        <w:r w:rsidR="000A013C">
          <w:rPr>
            <w:noProof/>
            <w:webHidden/>
          </w:rPr>
          <w:fldChar w:fldCharType="separate"/>
        </w:r>
        <w:r w:rsidR="000A013C">
          <w:rPr>
            <w:noProof/>
            <w:webHidden/>
          </w:rPr>
          <w:t>125</w:t>
        </w:r>
        <w:r w:rsidR="000A013C">
          <w:rPr>
            <w:noProof/>
            <w:webHidden/>
          </w:rPr>
          <w:fldChar w:fldCharType="end"/>
        </w:r>
      </w:hyperlink>
    </w:p>
    <w:p w14:paraId="6F82A4E0" w14:textId="13AD239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7" w:history="1">
        <w:r w:rsidR="000A013C" w:rsidRPr="007D0007">
          <w:rPr>
            <w:rStyle w:val="Hyperlink"/>
            <w:noProof/>
          </w:rPr>
          <w:t>3.40.9 executionOrder property</w:t>
        </w:r>
        <w:r w:rsidR="000A013C">
          <w:rPr>
            <w:noProof/>
            <w:webHidden/>
          </w:rPr>
          <w:tab/>
        </w:r>
        <w:r w:rsidR="000A013C">
          <w:rPr>
            <w:noProof/>
            <w:webHidden/>
          </w:rPr>
          <w:fldChar w:fldCharType="begin"/>
        </w:r>
        <w:r w:rsidR="000A013C">
          <w:rPr>
            <w:noProof/>
            <w:webHidden/>
          </w:rPr>
          <w:instrText xml:space="preserve"> PAGEREF _Toc4414347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01FC1852" w14:textId="5E7008B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8" w:history="1">
        <w:r w:rsidR="000A013C" w:rsidRPr="007D0007">
          <w:rPr>
            <w:rStyle w:val="Hyperlink"/>
            <w:noProof/>
          </w:rPr>
          <w:t>3.40.10 executionTimeUtc property</w:t>
        </w:r>
        <w:r w:rsidR="000A013C">
          <w:rPr>
            <w:noProof/>
            <w:webHidden/>
          </w:rPr>
          <w:tab/>
        </w:r>
        <w:r w:rsidR="000A013C">
          <w:rPr>
            <w:noProof/>
            <w:webHidden/>
          </w:rPr>
          <w:fldChar w:fldCharType="begin"/>
        </w:r>
        <w:r w:rsidR="000A013C">
          <w:rPr>
            <w:noProof/>
            <w:webHidden/>
          </w:rPr>
          <w:instrText xml:space="preserve"> PAGEREF _Toc4414348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3F3DA77A" w14:textId="3F7F006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49" w:history="1">
        <w:r w:rsidR="000A013C" w:rsidRPr="007D0007">
          <w:rPr>
            <w:rStyle w:val="Hyperlink"/>
            <w:noProof/>
          </w:rPr>
          <w:t>3.40.11 importance property</w:t>
        </w:r>
        <w:r w:rsidR="000A013C">
          <w:rPr>
            <w:noProof/>
            <w:webHidden/>
          </w:rPr>
          <w:tab/>
        </w:r>
        <w:r w:rsidR="000A013C">
          <w:rPr>
            <w:noProof/>
            <w:webHidden/>
          </w:rPr>
          <w:fldChar w:fldCharType="begin"/>
        </w:r>
        <w:r w:rsidR="000A013C">
          <w:rPr>
            <w:noProof/>
            <w:webHidden/>
          </w:rPr>
          <w:instrText xml:space="preserve"> PAGEREF _Toc4414349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3B4EDB2D" w14:textId="7102B40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50" w:history="1">
        <w:r w:rsidR="000A013C" w:rsidRPr="007D0007">
          <w:rPr>
            <w:rStyle w:val="Hyperlink"/>
            <w:noProof/>
          </w:rPr>
          <w:t>3.41 resultProvenance object</w:t>
        </w:r>
        <w:r w:rsidR="000A013C">
          <w:rPr>
            <w:noProof/>
            <w:webHidden/>
          </w:rPr>
          <w:tab/>
        </w:r>
        <w:r w:rsidR="000A013C">
          <w:rPr>
            <w:noProof/>
            <w:webHidden/>
          </w:rPr>
          <w:fldChar w:fldCharType="begin"/>
        </w:r>
        <w:r w:rsidR="000A013C">
          <w:rPr>
            <w:noProof/>
            <w:webHidden/>
          </w:rPr>
          <w:instrText xml:space="preserve"> PAGEREF _Toc4414350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5B3B0E62" w14:textId="6339123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1" w:history="1">
        <w:r w:rsidR="000A013C" w:rsidRPr="007D0007">
          <w:rPr>
            <w:rStyle w:val="Hyperlink"/>
            <w:noProof/>
          </w:rPr>
          <w:t>3.41.1 General</w:t>
        </w:r>
        <w:r w:rsidR="000A013C">
          <w:rPr>
            <w:noProof/>
            <w:webHidden/>
          </w:rPr>
          <w:tab/>
        </w:r>
        <w:r w:rsidR="000A013C">
          <w:rPr>
            <w:noProof/>
            <w:webHidden/>
          </w:rPr>
          <w:fldChar w:fldCharType="begin"/>
        </w:r>
        <w:r w:rsidR="000A013C">
          <w:rPr>
            <w:noProof/>
            <w:webHidden/>
          </w:rPr>
          <w:instrText xml:space="preserve"> PAGEREF _Toc4414351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03A3B8EC" w14:textId="4FB793A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2" w:history="1">
        <w:r w:rsidR="000A013C" w:rsidRPr="007D0007">
          <w:rPr>
            <w:rStyle w:val="Hyperlink"/>
            <w:noProof/>
          </w:rPr>
          <w:t>3.41.2 firstDetectionTimeUtc property</w:t>
        </w:r>
        <w:r w:rsidR="000A013C">
          <w:rPr>
            <w:noProof/>
            <w:webHidden/>
          </w:rPr>
          <w:tab/>
        </w:r>
        <w:r w:rsidR="000A013C">
          <w:rPr>
            <w:noProof/>
            <w:webHidden/>
          </w:rPr>
          <w:fldChar w:fldCharType="begin"/>
        </w:r>
        <w:r w:rsidR="000A013C">
          <w:rPr>
            <w:noProof/>
            <w:webHidden/>
          </w:rPr>
          <w:instrText xml:space="preserve"> PAGEREF _Toc4414352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3AF9D7C1" w14:textId="738AAE3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3" w:history="1">
        <w:r w:rsidR="000A013C" w:rsidRPr="007D0007">
          <w:rPr>
            <w:rStyle w:val="Hyperlink"/>
            <w:noProof/>
          </w:rPr>
          <w:t>3.41.3 lastDetectionTimeUtc property</w:t>
        </w:r>
        <w:r w:rsidR="000A013C">
          <w:rPr>
            <w:noProof/>
            <w:webHidden/>
          </w:rPr>
          <w:tab/>
        </w:r>
        <w:r w:rsidR="000A013C">
          <w:rPr>
            <w:noProof/>
            <w:webHidden/>
          </w:rPr>
          <w:fldChar w:fldCharType="begin"/>
        </w:r>
        <w:r w:rsidR="000A013C">
          <w:rPr>
            <w:noProof/>
            <w:webHidden/>
          </w:rPr>
          <w:instrText xml:space="preserve"> PAGEREF _Toc4414353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1DD6CC6D" w14:textId="4E4915E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4" w:history="1">
        <w:r w:rsidR="000A013C" w:rsidRPr="007D0007">
          <w:rPr>
            <w:rStyle w:val="Hyperlink"/>
            <w:noProof/>
          </w:rPr>
          <w:t>3.41.4 firstDetectionRunGuid property</w:t>
        </w:r>
        <w:r w:rsidR="000A013C">
          <w:rPr>
            <w:noProof/>
            <w:webHidden/>
          </w:rPr>
          <w:tab/>
        </w:r>
        <w:r w:rsidR="000A013C">
          <w:rPr>
            <w:noProof/>
            <w:webHidden/>
          </w:rPr>
          <w:fldChar w:fldCharType="begin"/>
        </w:r>
        <w:r w:rsidR="000A013C">
          <w:rPr>
            <w:noProof/>
            <w:webHidden/>
          </w:rPr>
          <w:instrText xml:space="preserve"> PAGEREF _Toc4414354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546D25BF" w14:textId="2391DA5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5" w:history="1">
        <w:r w:rsidR="000A013C" w:rsidRPr="007D0007">
          <w:rPr>
            <w:rStyle w:val="Hyperlink"/>
            <w:noProof/>
          </w:rPr>
          <w:t>3.41.5 lastDetectionRunGuid property</w:t>
        </w:r>
        <w:r w:rsidR="000A013C">
          <w:rPr>
            <w:noProof/>
            <w:webHidden/>
          </w:rPr>
          <w:tab/>
        </w:r>
        <w:r w:rsidR="000A013C">
          <w:rPr>
            <w:noProof/>
            <w:webHidden/>
          </w:rPr>
          <w:fldChar w:fldCharType="begin"/>
        </w:r>
        <w:r w:rsidR="000A013C">
          <w:rPr>
            <w:noProof/>
            <w:webHidden/>
          </w:rPr>
          <w:instrText xml:space="preserve"> PAGEREF _Toc4414355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7A4DFA68" w14:textId="74C2DAA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6" w:history="1">
        <w:r w:rsidR="000A013C" w:rsidRPr="007D0007">
          <w:rPr>
            <w:rStyle w:val="Hyperlink"/>
            <w:noProof/>
          </w:rPr>
          <w:t>3.41.6 invocationIndex property</w:t>
        </w:r>
        <w:r w:rsidR="000A013C">
          <w:rPr>
            <w:noProof/>
            <w:webHidden/>
          </w:rPr>
          <w:tab/>
        </w:r>
        <w:r w:rsidR="000A013C">
          <w:rPr>
            <w:noProof/>
            <w:webHidden/>
          </w:rPr>
          <w:fldChar w:fldCharType="begin"/>
        </w:r>
        <w:r w:rsidR="000A013C">
          <w:rPr>
            <w:noProof/>
            <w:webHidden/>
          </w:rPr>
          <w:instrText xml:space="preserve"> PAGEREF _Toc4414356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1C8C68CF" w14:textId="39DC53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7" w:history="1">
        <w:r w:rsidR="000A013C" w:rsidRPr="007D0007">
          <w:rPr>
            <w:rStyle w:val="Hyperlink"/>
            <w:noProof/>
          </w:rPr>
          <w:t>3.41.7 conversionSources property</w:t>
        </w:r>
        <w:r w:rsidR="000A013C">
          <w:rPr>
            <w:noProof/>
            <w:webHidden/>
          </w:rPr>
          <w:tab/>
        </w:r>
        <w:r w:rsidR="000A013C">
          <w:rPr>
            <w:noProof/>
            <w:webHidden/>
          </w:rPr>
          <w:fldChar w:fldCharType="begin"/>
        </w:r>
        <w:r w:rsidR="000A013C">
          <w:rPr>
            <w:noProof/>
            <w:webHidden/>
          </w:rPr>
          <w:instrText xml:space="preserve"> PAGEREF _Toc4414357 \h </w:instrText>
        </w:r>
        <w:r w:rsidR="000A013C">
          <w:rPr>
            <w:noProof/>
            <w:webHidden/>
          </w:rPr>
        </w:r>
        <w:r w:rsidR="000A013C">
          <w:rPr>
            <w:noProof/>
            <w:webHidden/>
          </w:rPr>
          <w:fldChar w:fldCharType="separate"/>
        </w:r>
        <w:r w:rsidR="000A013C">
          <w:rPr>
            <w:noProof/>
            <w:webHidden/>
          </w:rPr>
          <w:t>128</w:t>
        </w:r>
        <w:r w:rsidR="000A013C">
          <w:rPr>
            <w:noProof/>
            <w:webHidden/>
          </w:rPr>
          <w:fldChar w:fldCharType="end"/>
        </w:r>
      </w:hyperlink>
    </w:p>
    <w:p w14:paraId="519D9EF2" w14:textId="5EE0171A"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58" w:history="1">
        <w:r w:rsidR="000A013C" w:rsidRPr="007D0007">
          <w:rPr>
            <w:rStyle w:val="Hyperlink"/>
            <w:noProof/>
          </w:rPr>
          <w:t>3.42</w:t>
        </w:r>
        <w:r w:rsidR="000A013C" w:rsidRPr="007D0007">
          <w:rPr>
            <w:rStyle w:val="Hyperlink"/>
            <w:bCs/>
            <w:noProof/>
          </w:rPr>
          <w:t xml:space="preserve"> reportingDescriptor</w:t>
        </w:r>
        <w:r w:rsidR="000A013C" w:rsidRPr="007D0007">
          <w:rPr>
            <w:rStyle w:val="Hyperlink"/>
            <w:noProof/>
          </w:rPr>
          <w:t xml:space="preserve"> object</w:t>
        </w:r>
        <w:r w:rsidR="000A013C">
          <w:rPr>
            <w:noProof/>
            <w:webHidden/>
          </w:rPr>
          <w:tab/>
        </w:r>
        <w:r w:rsidR="000A013C">
          <w:rPr>
            <w:noProof/>
            <w:webHidden/>
          </w:rPr>
          <w:fldChar w:fldCharType="begin"/>
        </w:r>
        <w:r w:rsidR="000A013C">
          <w:rPr>
            <w:noProof/>
            <w:webHidden/>
          </w:rPr>
          <w:instrText xml:space="preserve"> PAGEREF _Toc4414358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26E78A46" w14:textId="14FACB4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59" w:history="1">
        <w:r w:rsidR="000A013C" w:rsidRPr="007D0007">
          <w:rPr>
            <w:rStyle w:val="Hyperlink"/>
            <w:noProof/>
          </w:rPr>
          <w:t>3.42.1 General</w:t>
        </w:r>
        <w:r w:rsidR="000A013C">
          <w:rPr>
            <w:noProof/>
            <w:webHidden/>
          </w:rPr>
          <w:tab/>
        </w:r>
        <w:r w:rsidR="000A013C">
          <w:rPr>
            <w:noProof/>
            <w:webHidden/>
          </w:rPr>
          <w:fldChar w:fldCharType="begin"/>
        </w:r>
        <w:r w:rsidR="000A013C">
          <w:rPr>
            <w:noProof/>
            <w:webHidden/>
          </w:rPr>
          <w:instrText xml:space="preserve"> PAGEREF _Toc4414359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1BB06989" w14:textId="484D0F1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0" w:history="1">
        <w:r w:rsidR="000A013C" w:rsidRPr="007D0007">
          <w:rPr>
            <w:rStyle w:val="Hyperlink"/>
            <w:noProof/>
          </w:rPr>
          <w:t>3.42.2 Constraints</w:t>
        </w:r>
        <w:r w:rsidR="000A013C">
          <w:rPr>
            <w:noProof/>
            <w:webHidden/>
          </w:rPr>
          <w:tab/>
        </w:r>
        <w:r w:rsidR="000A013C">
          <w:rPr>
            <w:noProof/>
            <w:webHidden/>
          </w:rPr>
          <w:fldChar w:fldCharType="begin"/>
        </w:r>
        <w:r w:rsidR="000A013C">
          <w:rPr>
            <w:noProof/>
            <w:webHidden/>
          </w:rPr>
          <w:instrText xml:space="preserve"> PAGEREF _Toc4414360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59CD78E5" w14:textId="5F89997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1" w:history="1">
        <w:r w:rsidR="000A013C" w:rsidRPr="007D0007">
          <w:rPr>
            <w:rStyle w:val="Hyperlink"/>
            <w:noProof/>
          </w:rPr>
          <w:t>3.42.3 id property</w:t>
        </w:r>
        <w:r w:rsidR="000A013C">
          <w:rPr>
            <w:noProof/>
            <w:webHidden/>
          </w:rPr>
          <w:tab/>
        </w:r>
        <w:r w:rsidR="000A013C">
          <w:rPr>
            <w:noProof/>
            <w:webHidden/>
          </w:rPr>
          <w:fldChar w:fldCharType="begin"/>
        </w:r>
        <w:r w:rsidR="000A013C">
          <w:rPr>
            <w:noProof/>
            <w:webHidden/>
          </w:rPr>
          <w:instrText xml:space="preserve"> PAGEREF _Toc4414361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3AA3D803" w14:textId="529BC6B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2" w:history="1">
        <w:r w:rsidR="000A013C" w:rsidRPr="007D0007">
          <w:rPr>
            <w:rStyle w:val="Hyperlink"/>
            <w:noProof/>
          </w:rPr>
          <w:t>3.42.4 deprecatedIds property</w:t>
        </w:r>
        <w:r w:rsidR="000A013C">
          <w:rPr>
            <w:noProof/>
            <w:webHidden/>
          </w:rPr>
          <w:tab/>
        </w:r>
        <w:r w:rsidR="000A013C">
          <w:rPr>
            <w:noProof/>
            <w:webHidden/>
          </w:rPr>
          <w:fldChar w:fldCharType="begin"/>
        </w:r>
        <w:r w:rsidR="000A013C">
          <w:rPr>
            <w:noProof/>
            <w:webHidden/>
          </w:rPr>
          <w:instrText xml:space="preserve"> PAGEREF _Toc4414362 \h </w:instrText>
        </w:r>
        <w:r w:rsidR="000A013C">
          <w:rPr>
            <w:noProof/>
            <w:webHidden/>
          </w:rPr>
        </w:r>
        <w:r w:rsidR="000A013C">
          <w:rPr>
            <w:noProof/>
            <w:webHidden/>
          </w:rPr>
          <w:fldChar w:fldCharType="separate"/>
        </w:r>
        <w:r w:rsidR="000A013C">
          <w:rPr>
            <w:noProof/>
            <w:webHidden/>
          </w:rPr>
          <w:t>130</w:t>
        </w:r>
        <w:r w:rsidR="000A013C">
          <w:rPr>
            <w:noProof/>
            <w:webHidden/>
          </w:rPr>
          <w:fldChar w:fldCharType="end"/>
        </w:r>
      </w:hyperlink>
    </w:p>
    <w:p w14:paraId="3AA2B75E" w14:textId="27F93F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3" w:history="1">
        <w:r w:rsidR="000A013C" w:rsidRPr="007D0007">
          <w:rPr>
            <w:rStyle w:val="Hyperlink"/>
            <w:noProof/>
          </w:rPr>
          <w:t>3.42.5 guid property</w:t>
        </w:r>
        <w:r w:rsidR="000A013C">
          <w:rPr>
            <w:noProof/>
            <w:webHidden/>
          </w:rPr>
          <w:tab/>
        </w:r>
        <w:r w:rsidR="000A013C">
          <w:rPr>
            <w:noProof/>
            <w:webHidden/>
          </w:rPr>
          <w:fldChar w:fldCharType="begin"/>
        </w:r>
        <w:r w:rsidR="000A013C">
          <w:rPr>
            <w:noProof/>
            <w:webHidden/>
          </w:rPr>
          <w:instrText xml:space="preserve"> PAGEREF _Toc4414363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0F61678B" w14:textId="1E6C299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4" w:history="1">
        <w:r w:rsidR="000A013C" w:rsidRPr="007D0007">
          <w:rPr>
            <w:rStyle w:val="Hyperlink"/>
            <w:noProof/>
          </w:rPr>
          <w:t>3.42.6 name property</w:t>
        </w:r>
        <w:r w:rsidR="000A013C">
          <w:rPr>
            <w:noProof/>
            <w:webHidden/>
          </w:rPr>
          <w:tab/>
        </w:r>
        <w:r w:rsidR="000A013C">
          <w:rPr>
            <w:noProof/>
            <w:webHidden/>
          </w:rPr>
          <w:fldChar w:fldCharType="begin"/>
        </w:r>
        <w:r w:rsidR="000A013C">
          <w:rPr>
            <w:noProof/>
            <w:webHidden/>
          </w:rPr>
          <w:instrText xml:space="preserve"> PAGEREF _Toc4414364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26CE0388" w14:textId="5EC4E67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5" w:history="1">
        <w:r w:rsidR="000A013C" w:rsidRPr="007D0007">
          <w:rPr>
            <w:rStyle w:val="Hyperlink"/>
            <w:noProof/>
          </w:rPr>
          <w:t>3.42.7 shortDescription property</w:t>
        </w:r>
        <w:r w:rsidR="000A013C">
          <w:rPr>
            <w:noProof/>
            <w:webHidden/>
          </w:rPr>
          <w:tab/>
        </w:r>
        <w:r w:rsidR="000A013C">
          <w:rPr>
            <w:noProof/>
            <w:webHidden/>
          </w:rPr>
          <w:fldChar w:fldCharType="begin"/>
        </w:r>
        <w:r w:rsidR="000A013C">
          <w:rPr>
            <w:noProof/>
            <w:webHidden/>
          </w:rPr>
          <w:instrText xml:space="preserve"> PAGEREF _Toc4414365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486A4F8C" w14:textId="09B9315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6" w:history="1">
        <w:r w:rsidR="000A013C" w:rsidRPr="007D0007">
          <w:rPr>
            <w:rStyle w:val="Hyperlink"/>
            <w:noProof/>
          </w:rPr>
          <w:t>3.42.8 fullDescription property</w:t>
        </w:r>
        <w:r w:rsidR="000A013C">
          <w:rPr>
            <w:noProof/>
            <w:webHidden/>
          </w:rPr>
          <w:tab/>
        </w:r>
        <w:r w:rsidR="000A013C">
          <w:rPr>
            <w:noProof/>
            <w:webHidden/>
          </w:rPr>
          <w:fldChar w:fldCharType="begin"/>
        </w:r>
        <w:r w:rsidR="000A013C">
          <w:rPr>
            <w:noProof/>
            <w:webHidden/>
          </w:rPr>
          <w:instrText xml:space="preserve"> PAGEREF _Toc4414366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317A9137" w14:textId="124B9F6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7" w:history="1">
        <w:r w:rsidR="000A013C" w:rsidRPr="007D0007">
          <w:rPr>
            <w:rStyle w:val="Hyperlink"/>
            <w:noProof/>
          </w:rPr>
          <w:t>3.42.9 messageStrings property</w:t>
        </w:r>
        <w:r w:rsidR="000A013C">
          <w:rPr>
            <w:noProof/>
            <w:webHidden/>
          </w:rPr>
          <w:tab/>
        </w:r>
        <w:r w:rsidR="000A013C">
          <w:rPr>
            <w:noProof/>
            <w:webHidden/>
          </w:rPr>
          <w:fldChar w:fldCharType="begin"/>
        </w:r>
        <w:r w:rsidR="000A013C">
          <w:rPr>
            <w:noProof/>
            <w:webHidden/>
          </w:rPr>
          <w:instrText xml:space="preserve"> PAGEREF _Toc4414367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4621BF46" w14:textId="24AC3D3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8" w:history="1">
        <w:r w:rsidR="000A013C" w:rsidRPr="007D0007">
          <w:rPr>
            <w:rStyle w:val="Hyperlink"/>
            <w:noProof/>
          </w:rPr>
          <w:t>3.42.10 helpUri property</w:t>
        </w:r>
        <w:r w:rsidR="000A013C">
          <w:rPr>
            <w:noProof/>
            <w:webHidden/>
          </w:rPr>
          <w:tab/>
        </w:r>
        <w:r w:rsidR="000A013C">
          <w:rPr>
            <w:noProof/>
            <w:webHidden/>
          </w:rPr>
          <w:fldChar w:fldCharType="begin"/>
        </w:r>
        <w:r w:rsidR="000A013C">
          <w:rPr>
            <w:noProof/>
            <w:webHidden/>
          </w:rPr>
          <w:instrText xml:space="preserve"> PAGEREF _Toc4414368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17B3C789" w14:textId="676BB00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69" w:history="1">
        <w:r w:rsidR="000A013C" w:rsidRPr="007D0007">
          <w:rPr>
            <w:rStyle w:val="Hyperlink"/>
            <w:noProof/>
          </w:rPr>
          <w:t>3.42.11 help property</w:t>
        </w:r>
        <w:r w:rsidR="000A013C">
          <w:rPr>
            <w:noProof/>
            <w:webHidden/>
          </w:rPr>
          <w:tab/>
        </w:r>
        <w:r w:rsidR="000A013C">
          <w:rPr>
            <w:noProof/>
            <w:webHidden/>
          </w:rPr>
          <w:fldChar w:fldCharType="begin"/>
        </w:r>
        <w:r w:rsidR="000A013C">
          <w:rPr>
            <w:noProof/>
            <w:webHidden/>
          </w:rPr>
          <w:instrText xml:space="preserve"> PAGEREF _Toc4414369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66FA83D8" w14:textId="6D2EFC1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0" w:history="1">
        <w:r w:rsidR="000A013C" w:rsidRPr="007D0007">
          <w:rPr>
            <w:rStyle w:val="Hyperlink"/>
            <w:noProof/>
          </w:rPr>
          <w:t>3.42.12 defaultConfiguration property</w:t>
        </w:r>
        <w:r w:rsidR="000A013C">
          <w:rPr>
            <w:noProof/>
            <w:webHidden/>
          </w:rPr>
          <w:tab/>
        </w:r>
        <w:r w:rsidR="000A013C">
          <w:rPr>
            <w:noProof/>
            <w:webHidden/>
          </w:rPr>
          <w:fldChar w:fldCharType="begin"/>
        </w:r>
        <w:r w:rsidR="000A013C">
          <w:rPr>
            <w:noProof/>
            <w:webHidden/>
          </w:rPr>
          <w:instrText xml:space="preserve"> PAGEREF _Toc4414370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33A0F4B3" w14:textId="2390D75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1" w:history="1">
        <w:r w:rsidR="000A013C" w:rsidRPr="007D0007">
          <w:rPr>
            <w:rStyle w:val="Hyperlink"/>
            <w:noProof/>
          </w:rPr>
          <w:t>3.42.13 taxonReferences property</w:t>
        </w:r>
        <w:r w:rsidR="000A013C">
          <w:rPr>
            <w:noProof/>
            <w:webHidden/>
          </w:rPr>
          <w:tab/>
        </w:r>
        <w:r w:rsidR="000A013C">
          <w:rPr>
            <w:noProof/>
            <w:webHidden/>
          </w:rPr>
          <w:fldChar w:fldCharType="begin"/>
        </w:r>
        <w:r w:rsidR="000A013C">
          <w:rPr>
            <w:noProof/>
            <w:webHidden/>
          </w:rPr>
          <w:instrText xml:space="preserve"> PAGEREF _Toc4414371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40D83AD6" w14:textId="4CC33D0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2" w:history="1">
        <w:r w:rsidR="000A013C" w:rsidRPr="007D0007">
          <w:rPr>
            <w:rStyle w:val="Hyperlink"/>
            <w:noProof/>
          </w:rPr>
          <w:t>3.42.14 optionalTaxonReferences</w:t>
        </w:r>
        <w:r w:rsidR="000A013C">
          <w:rPr>
            <w:noProof/>
            <w:webHidden/>
          </w:rPr>
          <w:tab/>
        </w:r>
        <w:r w:rsidR="000A013C">
          <w:rPr>
            <w:noProof/>
            <w:webHidden/>
          </w:rPr>
          <w:fldChar w:fldCharType="begin"/>
        </w:r>
        <w:r w:rsidR="000A013C">
          <w:rPr>
            <w:noProof/>
            <w:webHidden/>
          </w:rPr>
          <w:instrText xml:space="preserve"> PAGEREF _Toc4414372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42560C58" w14:textId="632A9A0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73" w:history="1">
        <w:r w:rsidR="000A013C" w:rsidRPr="007D0007">
          <w:rPr>
            <w:rStyle w:val="Hyperlink"/>
            <w:noProof/>
          </w:rPr>
          <w:t>3.43 reportingConfiguration object</w:t>
        </w:r>
        <w:r w:rsidR="000A013C">
          <w:rPr>
            <w:noProof/>
            <w:webHidden/>
          </w:rPr>
          <w:tab/>
        </w:r>
        <w:r w:rsidR="000A013C">
          <w:rPr>
            <w:noProof/>
            <w:webHidden/>
          </w:rPr>
          <w:fldChar w:fldCharType="begin"/>
        </w:r>
        <w:r w:rsidR="000A013C">
          <w:rPr>
            <w:noProof/>
            <w:webHidden/>
          </w:rPr>
          <w:instrText xml:space="preserve"> PAGEREF _Toc4414373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7A245552" w14:textId="192E2E7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4" w:history="1">
        <w:r w:rsidR="000A013C" w:rsidRPr="007D0007">
          <w:rPr>
            <w:rStyle w:val="Hyperlink"/>
            <w:noProof/>
          </w:rPr>
          <w:t>3.43.1 General</w:t>
        </w:r>
        <w:r w:rsidR="000A013C">
          <w:rPr>
            <w:noProof/>
            <w:webHidden/>
          </w:rPr>
          <w:tab/>
        </w:r>
        <w:r w:rsidR="000A013C">
          <w:rPr>
            <w:noProof/>
            <w:webHidden/>
          </w:rPr>
          <w:fldChar w:fldCharType="begin"/>
        </w:r>
        <w:r w:rsidR="000A013C">
          <w:rPr>
            <w:noProof/>
            <w:webHidden/>
          </w:rPr>
          <w:instrText xml:space="preserve"> PAGEREF _Toc4414374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5EEA2452" w14:textId="14EB934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5" w:history="1">
        <w:r w:rsidR="000A013C" w:rsidRPr="007D0007">
          <w:rPr>
            <w:rStyle w:val="Hyperlink"/>
            <w:noProof/>
          </w:rPr>
          <w:t>3.43.2 enabled property</w:t>
        </w:r>
        <w:r w:rsidR="000A013C">
          <w:rPr>
            <w:noProof/>
            <w:webHidden/>
          </w:rPr>
          <w:tab/>
        </w:r>
        <w:r w:rsidR="000A013C">
          <w:rPr>
            <w:noProof/>
            <w:webHidden/>
          </w:rPr>
          <w:fldChar w:fldCharType="begin"/>
        </w:r>
        <w:r w:rsidR="000A013C">
          <w:rPr>
            <w:noProof/>
            <w:webHidden/>
          </w:rPr>
          <w:instrText xml:space="preserve"> PAGEREF _Toc4414375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57804F9B" w14:textId="26519A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6" w:history="1">
        <w:r w:rsidR="000A013C" w:rsidRPr="007D0007">
          <w:rPr>
            <w:rStyle w:val="Hyperlink"/>
            <w:noProof/>
          </w:rPr>
          <w:t>3.43.3 level property</w:t>
        </w:r>
        <w:r w:rsidR="000A013C">
          <w:rPr>
            <w:noProof/>
            <w:webHidden/>
          </w:rPr>
          <w:tab/>
        </w:r>
        <w:r w:rsidR="000A013C">
          <w:rPr>
            <w:noProof/>
            <w:webHidden/>
          </w:rPr>
          <w:fldChar w:fldCharType="begin"/>
        </w:r>
        <w:r w:rsidR="000A013C">
          <w:rPr>
            <w:noProof/>
            <w:webHidden/>
          </w:rPr>
          <w:instrText xml:space="preserve"> PAGEREF _Toc4414376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707AC3C6" w14:textId="7504503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7" w:history="1">
        <w:r w:rsidR="000A013C" w:rsidRPr="007D0007">
          <w:rPr>
            <w:rStyle w:val="Hyperlink"/>
            <w:noProof/>
          </w:rPr>
          <w:t>3.43.4 rank property</w:t>
        </w:r>
        <w:r w:rsidR="000A013C">
          <w:rPr>
            <w:noProof/>
            <w:webHidden/>
          </w:rPr>
          <w:tab/>
        </w:r>
        <w:r w:rsidR="000A013C">
          <w:rPr>
            <w:noProof/>
            <w:webHidden/>
          </w:rPr>
          <w:fldChar w:fldCharType="begin"/>
        </w:r>
        <w:r w:rsidR="000A013C">
          <w:rPr>
            <w:noProof/>
            <w:webHidden/>
          </w:rPr>
          <w:instrText xml:space="preserve"> PAGEREF _Toc4414377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30B5744C" w14:textId="39639F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78" w:history="1">
        <w:r w:rsidR="000A013C" w:rsidRPr="007D0007">
          <w:rPr>
            <w:rStyle w:val="Hyperlink"/>
            <w:noProof/>
          </w:rPr>
          <w:t>3.43.5 parameters property</w:t>
        </w:r>
        <w:r w:rsidR="000A013C">
          <w:rPr>
            <w:noProof/>
            <w:webHidden/>
          </w:rPr>
          <w:tab/>
        </w:r>
        <w:r w:rsidR="000A013C">
          <w:rPr>
            <w:noProof/>
            <w:webHidden/>
          </w:rPr>
          <w:fldChar w:fldCharType="begin"/>
        </w:r>
        <w:r w:rsidR="000A013C">
          <w:rPr>
            <w:noProof/>
            <w:webHidden/>
          </w:rPr>
          <w:instrText xml:space="preserve"> PAGEREF _Toc4414378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3C3B5AB5" w14:textId="0C25DC07"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79" w:history="1">
        <w:r w:rsidR="000A013C" w:rsidRPr="007D0007">
          <w:rPr>
            <w:rStyle w:val="Hyperlink"/>
            <w:noProof/>
          </w:rPr>
          <w:t>3.44 reportingConfigurationOverride object</w:t>
        </w:r>
        <w:r w:rsidR="000A013C">
          <w:rPr>
            <w:noProof/>
            <w:webHidden/>
          </w:rPr>
          <w:tab/>
        </w:r>
        <w:r w:rsidR="000A013C">
          <w:rPr>
            <w:noProof/>
            <w:webHidden/>
          </w:rPr>
          <w:fldChar w:fldCharType="begin"/>
        </w:r>
        <w:r w:rsidR="000A013C">
          <w:rPr>
            <w:noProof/>
            <w:webHidden/>
          </w:rPr>
          <w:instrText xml:space="preserve"> PAGEREF _Toc4414379 \h </w:instrText>
        </w:r>
        <w:r w:rsidR="000A013C">
          <w:rPr>
            <w:noProof/>
            <w:webHidden/>
          </w:rPr>
        </w:r>
        <w:r w:rsidR="000A013C">
          <w:rPr>
            <w:noProof/>
            <w:webHidden/>
          </w:rPr>
          <w:fldChar w:fldCharType="separate"/>
        </w:r>
        <w:r w:rsidR="000A013C">
          <w:rPr>
            <w:noProof/>
            <w:webHidden/>
          </w:rPr>
          <w:t>136</w:t>
        </w:r>
        <w:r w:rsidR="000A013C">
          <w:rPr>
            <w:noProof/>
            <w:webHidden/>
          </w:rPr>
          <w:fldChar w:fldCharType="end"/>
        </w:r>
      </w:hyperlink>
    </w:p>
    <w:p w14:paraId="4C139617" w14:textId="470A539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0" w:history="1">
        <w:r w:rsidR="000A013C" w:rsidRPr="007D0007">
          <w:rPr>
            <w:rStyle w:val="Hyperlink"/>
            <w:noProof/>
          </w:rPr>
          <w:t>3.44.1 General</w:t>
        </w:r>
        <w:r w:rsidR="000A013C">
          <w:rPr>
            <w:noProof/>
            <w:webHidden/>
          </w:rPr>
          <w:tab/>
        </w:r>
        <w:r w:rsidR="000A013C">
          <w:rPr>
            <w:noProof/>
            <w:webHidden/>
          </w:rPr>
          <w:fldChar w:fldCharType="begin"/>
        </w:r>
        <w:r w:rsidR="000A013C">
          <w:rPr>
            <w:noProof/>
            <w:webHidden/>
          </w:rPr>
          <w:instrText xml:space="preserve"> PAGEREF _Toc4414380 \h </w:instrText>
        </w:r>
        <w:r w:rsidR="000A013C">
          <w:rPr>
            <w:noProof/>
            <w:webHidden/>
          </w:rPr>
        </w:r>
        <w:r w:rsidR="000A013C">
          <w:rPr>
            <w:noProof/>
            <w:webHidden/>
          </w:rPr>
          <w:fldChar w:fldCharType="separate"/>
        </w:r>
        <w:r w:rsidR="000A013C">
          <w:rPr>
            <w:noProof/>
            <w:webHidden/>
          </w:rPr>
          <w:t>136</w:t>
        </w:r>
        <w:r w:rsidR="000A013C">
          <w:rPr>
            <w:noProof/>
            <w:webHidden/>
          </w:rPr>
          <w:fldChar w:fldCharType="end"/>
        </w:r>
      </w:hyperlink>
    </w:p>
    <w:p w14:paraId="2671BD02" w14:textId="16B5D77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1" w:history="1">
        <w:r w:rsidR="000A013C" w:rsidRPr="007D0007">
          <w:rPr>
            <w:rStyle w:val="Hyperlink"/>
            <w:noProof/>
          </w:rPr>
          <w:t>3.44.2 reportingDescriptorReference property</w:t>
        </w:r>
        <w:r w:rsidR="000A013C">
          <w:rPr>
            <w:noProof/>
            <w:webHidden/>
          </w:rPr>
          <w:tab/>
        </w:r>
        <w:r w:rsidR="000A013C">
          <w:rPr>
            <w:noProof/>
            <w:webHidden/>
          </w:rPr>
          <w:fldChar w:fldCharType="begin"/>
        </w:r>
        <w:r w:rsidR="000A013C">
          <w:rPr>
            <w:noProof/>
            <w:webHidden/>
          </w:rPr>
          <w:instrText xml:space="preserve"> PAGEREF _Toc4414381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746CC898" w14:textId="7810432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2" w:history="1">
        <w:r w:rsidR="000A013C" w:rsidRPr="007D0007">
          <w:rPr>
            <w:rStyle w:val="Hyperlink"/>
            <w:noProof/>
          </w:rPr>
          <w:t>3.44.3 configuration property</w:t>
        </w:r>
        <w:r w:rsidR="000A013C">
          <w:rPr>
            <w:noProof/>
            <w:webHidden/>
          </w:rPr>
          <w:tab/>
        </w:r>
        <w:r w:rsidR="000A013C">
          <w:rPr>
            <w:noProof/>
            <w:webHidden/>
          </w:rPr>
          <w:fldChar w:fldCharType="begin"/>
        </w:r>
        <w:r w:rsidR="000A013C">
          <w:rPr>
            <w:noProof/>
            <w:webHidden/>
          </w:rPr>
          <w:instrText xml:space="preserve"> PAGEREF _Toc4414382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0C586B61" w14:textId="248F1F9F"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83" w:history="1">
        <w:r w:rsidR="000A013C" w:rsidRPr="007D0007">
          <w:rPr>
            <w:rStyle w:val="Hyperlink"/>
            <w:noProof/>
          </w:rPr>
          <w:t>3.45 reportingDescriptorReference object</w:t>
        </w:r>
        <w:r w:rsidR="000A013C">
          <w:rPr>
            <w:noProof/>
            <w:webHidden/>
          </w:rPr>
          <w:tab/>
        </w:r>
        <w:r w:rsidR="000A013C">
          <w:rPr>
            <w:noProof/>
            <w:webHidden/>
          </w:rPr>
          <w:fldChar w:fldCharType="begin"/>
        </w:r>
        <w:r w:rsidR="000A013C">
          <w:rPr>
            <w:noProof/>
            <w:webHidden/>
          </w:rPr>
          <w:instrText xml:space="preserve"> PAGEREF _Toc4414383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371C1AF7" w14:textId="2C87C69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4" w:history="1">
        <w:r w:rsidR="000A013C" w:rsidRPr="007D0007">
          <w:rPr>
            <w:rStyle w:val="Hyperlink"/>
            <w:noProof/>
          </w:rPr>
          <w:t>3.45.1 General</w:t>
        </w:r>
        <w:r w:rsidR="000A013C">
          <w:rPr>
            <w:noProof/>
            <w:webHidden/>
          </w:rPr>
          <w:tab/>
        </w:r>
        <w:r w:rsidR="000A013C">
          <w:rPr>
            <w:noProof/>
            <w:webHidden/>
          </w:rPr>
          <w:fldChar w:fldCharType="begin"/>
        </w:r>
        <w:r w:rsidR="000A013C">
          <w:rPr>
            <w:noProof/>
            <w:webHidden/>
          </w:rPr>
          <w:instrText xml:space="preserve"> PAGEREF _Toc4414384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4C434E72" w14:textId="5D261A8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5" w:history="1">
        <w:r w:rsidR="000A013C" w:rsidRPr="007D0007">
          <w:rPr>
            <w:rStyle w:val="Hyperlink"/>
            <w:noProof/>
          </w:rPr>
          <w:t>3.45.2 Constraints</w:t>
        </w:r>
        <w:r w:rsidR="000A013C">
          <w:rPr>
            <w:noProof/>
            <w:webHidden/>
          </w:rPr>
          <w:tab/>
        </w:r>
        <w:r w:rsidR="000A013C">
          <w:rPr>
            <w:noProof/>
            <w:webHidden/>
          </w:rPr>
          <w:fldChar w:fldCharType="begin"/>
        </w:r>
        <w:r w:rsidR="000A013C">
          <w:rPr>
            <w:noProof/>
            <w:webHidden/>
          </w:rPr>
          <w:instrText xml:space="preserve"> PAGEREF _Toc4414385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4D2547A6" w14:textId="6CC9A85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6" w:history="1">
        <w:r w:rsidR="000A013C" w:rsidRPr="007D0007">
          <w:rPr>
            <w:rStyle w:val="Hyperlink"/>
            <w:noProof/>
          </w:rPr>
          <w:t>3.45.3 reportingDescriptor lookup</w:t>
        </w:r>
        <w:r w:rsidR="000A013C">
          <w:rPr>
            <w:noProof/>
            <w:webHidden/>
          </w:rPr>
          <w:tab/>
        </w:r>
        <w:r w:rsidR="000A013C">
          <w:rPr>
            <w:noProof/>
            <w:webHidden/>
          </w:rPr>
          <w:fldChar w:fldCharType="begin"/>
        </w:r>
        <w:r w:rsidR="000A013C">
          <w:rPr>
            <w:noProof/>
            <w:webHidden/>
          </w:rPr>
          <w:instrText xml:space="preserve"> PAGEREF _Toc4414386 \h </w:instrText>
        </w:r>
        <w:r w:rsidR="000A013C">
          <w:rPr>
            <w:noProof/>
            <w:webHidden/>
          </w:rPr>
        </w:r>
        <w:r w:rsidR="000A013C">
          <w:rPr>
            <w:noProof/>
            <w:webHidden/>
          </w:rPr>
          <w:fldChar w:fldCharType="separate"/>
        </w:r>
        <w:r w:rsidR="000A013C">
          <w:rPr>
            <w:noProof/>
            <w:webHidden/>
          </w:rPr>
          <w:t>138</w:t>
        </w:r>
        <w:r w:rsidR="000A013C">
          <w:rPr>
            <w:noProof/>
            <w:webHidden/>
          </w:rPr>
          <w:fldChar w:fldCharType="end"/>
        </w:r>
      </w:hyperlink>
    </w:p>
    <w:p w14:paraId="2A3A9C26" w14:textId="3418D9DA"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7" w:history="1">
        <w:r w:rsidR="000A013C" w:rsidRPr="007D0007">
          <w:rPr>
            <w:rStyle w:val="Hyperlink"/>
            <w:noProof/>
          </w:rPr>
          <w:t>3.45.4 id</w:t>
        </w:r>
        <w:r w:rsidR="000A013C">
          <w:rPr>
            <w:noProof/>
            <w:webHidden/>
          </w:rPr>
          <w:tab/>
        </w:r>
        <w:r w:rsidR="000A013C">
          <w:rPr>
            <w:noProof/>
            <w:webHidden/>
          </w:rPr>
          <w:fldChar w:fldCharType="begin"/>
        </w:r>
        <w:r w:rsidR="000A013C">
          <w:rPr>
            <w:noProof/>
            <w:webHidden/>
          </w:rPr>
          <w:instrText xml:space="preserve"> PAGEREF _Toc4414387 \h </w:instrText>
        </w:r>
        <w:r w:rsidR="000A013C">
          <w:rPr>
            <w:noProof/>
            <w:webHidden/>
          </w:rPr>
        </w:r>
        <w:r w:rsidR="000A013C">
          <w:rPr>
            <w:noProof/>
            <w:webHidden/>
          </w:rPr>
          <w:fldChar w:fldCharType="separate"/>
        </w:r>
        <w:r w:rsidR="000A013C">
          <w:rPr>
            <w:noProof/>
            <w:webHidden/>
          </w:rPr>
          <w:t>138</w:t>
        </w:r>
        <w:r w:rsidR="000A013C">
          <w:rPr>
            <w:noProof/>
            <w:webHidden/>
          </w:rPr>
          <w:fldChar w:fldCharType="end"/>
        </w:r>
      </w:hyperlink>
    </w:p>
    <w:p w14:paraId="2585266A" w14:textId="49636596"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8" w:history="1">
        <w:r w:rsidR="000A013C" w:rsidRPr="007D0007">
          <w:rPr>
            <w:rStyle w:val="Hyperlink"/>
            <w:noProof/>
          </w:rPr>
          <w:t>3.45.5 index</w:t>
        </w:r>
        <w:r w:rsidR="000A013C">
          <w:rPr>
            <w:noProof/>
            <w:webHidden/>
          </w:rPr>
          <w:tab/>
        </w:r>
        <w:r w:rsidR="000A013C">
          <w:rPr>
            <w:noProof/>
            <w:webHidden/>
          </w:rPr>
          <w:fldChar w:fldCharType="begin"/>
        </w:r>
        <w:r w:rsidR="000A013C">
          <w:rPr>
            <w:noProof/>
            <w:webHidden/>
          </w:rPr>
          <w:instrText xml:space="preserve"> PAGEREF _Toc4414388 \h </w:instrText>
        </w:r>
        <w:r w:rsidR="000A013C">
          <w:rPr>
            <w:noProof/>
            <w:webHidden/>
          </w:rPr>
        </w:r>
        <w:r w:rsidR="000A013C">
          <w:rPr>
            <w:noProof/>
            <w:webHidden/>
          </w:rPr>
          <w:fldChar w:fldCharType="separate"/>
        </w:r>
        <w:r w:rsidR="000A013C">
          <w:rPr>
            <w:noProof/>
            <w:webHidden/>
          </w:rPr>
          <w:t>139</w:t>
        </w:r>
        <w:r w:rsidR="000A013C">
          <w:rPr>
            <w:noProof/>
            <w:webHidden/>
          </w:rPr>
          <w:fldChar w:fldCharType="end"/>
        </w:r>
      </w:hyperlink>
    </w:p>
    <w:p w14:paraId="001F645D" w14:textId="25B9116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89" w:history="1">
        <w:r w:rsidR="000A013C" w:rsidRPr="007D0007">
          <w:rPr>
            <w:rStyle w:val="Hyperlink"/>
            <w:noProof/>
          </w:rPr>
          <w:t>3.45.6 guid</w:t>
        </w:r>
        <w:r w:rsidR="000A013C">
          <w:rPr>
            <w:noProof/>
            <w:webHidden/>
          </w:rPr>
          <w:tab/>
        </w:r>
        <w:r w:rsidR="000A013C">
          <w:rPr>
            <w:noProof/>
            <w:webHidden/>
          </w:rPr>
          <w:fldChar w:fldCharType="begin"/>
        </w:r>
        <w:r w:rsidR="000A013C">
          <w:rPr>
            <w:noProof/>
            <w:webHidden/>
          </w:rPr>
          <w:instrText xml:space="preserve"> PAGEREF _Toc4414389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4F59EB92" w14:textId="78F5097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0" w:history="1">
        <w:r w:rsidR="000A013C" w:rsidRPr="007D0007">
          <w:rPr>
            <w:rStyle w:val="Hyperlink"/>
            <w:noProof/>
          </w:rPr>
          <w:t>3.45.7 toolComponentReference</w:t>
        </w:r>
        <w:r w:rsidR="000A013C">
          <w:rPr>
            <w:noProof/>
            <w:webHidden/>
          </w:rPr>
          <w:tab/>
        </w:r>
        <w:r w:rsidR="000A013C">
          <w:rPr>
            <w:noProof/>
            <w:webHidden/>
          </w:rPr>
          <w:fldChar w:fldCharType="begin"/>
        </w:r>
        <w:r w:rsidR="000A013C">
          <w:rPr>
            <w:noProof/>
            <w:webHidden/>
          </w:rPr>
          <w:instrText xml:space="preserve"> PAGEREF _Toc4414390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47AF2B30" w14:textId="132EC02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91" w:history="1">
        <w:r w:rsidR="000A013C" w:rsidRPr="007D0007">
          <w:rPr>
            <w:rStyle w:val="Hyperlink"/>
            <w:noProof/>
          </w:rPr>
          <w:t>3.46 toolComponentReference object</w:t>
        </w:r>
        <w:r w:rsidR="000A013C">
          <w:rPr>
            <w:noProof/>
            <w:webHidden/>
          </w:rPr>
          <w:tab/>
        </w:r>
        <w:r w:rsidR="000A013C">
          <w:rPr>
            <w:noProof/>
            <w:webHidden/>
          </w:rPr>
          <w:fldChar w:fldCharType="begin"/>
        </w:r>
        <w:r w:rsidR="000A013C">
          <w:rPr>
            <w:noProof/>
            <w:webHidden/>
          </w:rPr>
          <w:instrText xml:space="preserve"> PAGEREF _Toc4414391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2618AEED" w14:textId="5A81ED6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2" w:history="1">
        <w:r w:rsidR="000A013C" w:rsidRPr="007D0007">
          <w:rPr>
            <w:rStyle w:val="Hyperlink"/>
            <w:noProof/>
          </w:rPr>
          <w:t>3.46.1 General</w:t>
        </w:r>
        <w:r w:rsidR="000A013C">
          <w:rPr>
            <w:noProof/>
            <w:webHidden/>
          </w:rPr>
          <w:tab/>
        </w:r>
        <w:r w:rsidR="000A013C">
          <w:rPr>
            <w:noProof/>
            <w:webHidden/>
          </w:rPr>
          <w:fldChar w:fldCharType="begin"/>
        </w:r>
        <w:r w:rsidR="000A013C">
          <w:rPr>
            <w:noProof/>
            <w:webHidden/>
          </w:rPr>
          <w:instrText xml:space="preserve"> PAGEREF _Toc4414392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1BFB6F73" w14:textId="182E0D8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3" w:history="1">
        <w:r w:rsidR="000A013C" w:rsidRPr="007D0007">
          <w:rPr>
            <w:rStyle w:val="Hyperlink"/>
            <w:noProof/>
          </w:rPr>
          <w:t>3.46.2 toolComponent lookup</w:t>
        </w:r>
        <w:r w:rsidR="000A013C">
          <w:rPr>
            <w:noProof/>
            <w:webHidden/>
          </w:rPr>
          <w:tab/>
        </w:r>
        <w:r w:rsidR="000A013C">
          <w:rPr>
            <w:noProof/>
            <w:webHidden/>
          </w:rPr>
          <w:fldChar w:fldCharType="begin"/>
        </w:r>
        <w:r w:rsidR="000A013C">
          <w:rPr>
            <w:noProof/>
            <w:webHidden/>
          </w:rPr>
          <w:instrText xml:space="preserve"> PAGEREF _Toc4414393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17EF4ED8" w14:textId="0630708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4" w:history="1">
        <w:r w:rsidR="000A013C" w:rsidRPr="007D0007">
          <w:rPr>
            <w:rStyle w:val="Hyperlink"/>
            <w:noProof/>
          </w:rPr>
          <w:t>3.46.3 name property</w:t>
        </w:r>
        <w:r w:rsidR="000A013C">
          <w:rPr>
            <w:noProof/>
            <w:webHidden/>
          </w:rPr>
          <w:tab/>
        </w:r>
        <w:r w:rsidR="000A013C">
          <w:rPr>
            <w:noProof/>
            <w:webHidden/>
          </w:rPr>
          <w:fldChar w:fldCharType="begin"/>
        </w:r>
        <w:r w:rsidR="000A013C">
          <w:rPr>
            <w:noProof/>
            <w:webHidden/>
          </w:rPr>
          <w:instrText xml:space="preserve"> PAGEREF _Toc4414394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52B0738F" w14:textId="0A1A575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5" w:history="1">
        <w:r w:rsidR="000A013C" w:rsidRPr="007D0007">
          <w:rPr>
            <w:rStyle w:val="Hyperlink"/>
            <w:noProof/>
          </w:rPr>
          <w:t>3.46.4 index property</w:t>
        </w:r>
        <w:r w:rsidR="000A013C">
          <w:rPr>
            <w:noProof/>
            <w:webHidden/>
          </w:rPr>
          <w:tab/>
        </w:r>
        <w:r w:rsidR="000A013C">
          <w:rPr>
            <w:noProof/>
            <w:webHidden/>
          </w:rPr>
          <w:fldChar w:fldCharType="begin"/>
        </w:r>
        <w:r w:rsidR="000A013C">
          <w:rPr>
            <w:noProof/>
            <w:webHidden/>
          </w:rPr>
          <w:instrText xml:space="preserve"> PAGEREF _Toc4414395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564E0C8A" w14:textId="200841F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6" w:history="1">
        <w:r w:rsidR="000A013C" w:rsidRPr="007D0007">
          <w:rPr>
            <w:rStyle w:val="Hyperlink"/>
            <w:noProof/>
          </w:rPr>
          <w:t>3.46.5 guid property</w:t>
        </w:r>
        <w:r w:rsidR="000A013C">
          <w:rPr>
            <w:noProof/>
            <w:webHidden/>
          </w:rPr>
          <w:tab/>
        </w:r>
        <w:r w:rsidR="000A013C">
          <w:rPr>
            <w:noProof/>
            <w:webHidden/>
          </w:rPr>
          <w:fldChar w:fldCharType="begin"/>
        </w:r>
        <w:r w:rsidR="000A013C">
          <w:rPr>
            <w:noProof/>
            <w:webHidden/>
          </w:rPr>
          <w:instrText xml:space="preserve"> PAGEREF _Toc4414396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0B43F0F0" w14:textId="4231C58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397" w:history="1">
        <w:r w:rsidR="000A013C" w:rsidRPr="007D0007">
          <w:rPr>
            <w:rStyle w:val="Hyperlink"/>
            <w:noProof/>
          </w:rPr>
          <w:t>3.47 fix object</w:t>
        </w:r>
        <w:r w:rsidR="000A013C">
          <w:rPr>
            <w:noProof/>
            <w:webHidden/>
          </w:rPr>
          <w:tab/>
        </w:r>
        <w:r w:rsidR="000A013C">
          <w:rPr>
            <w:noProof/>
            <w:webHidden/>
          </w:rPr>
          <w:fldChar w:fldCharType="begin"/>
        </w:r>
        <w:r w:rsidR="000A013C">
          <w:rPr>
            <w:noProof/>
            <w:webHidden/>
          </w:rPr>
          <w:instrText xml:space="preserve"> PAGEREF _Toc4414397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487EE2C1" w14:textId="14779DE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8" w:history="1">
        <w:r w:rsidR="000A013C" w:rsidRPr="007D0007">
          <w:rPr>
            <w:rStyle w:val="Hyperlink"/>
            <w:noProof/>
          </w:rPr>
          <w:t>3.47.1 General</w:t>
        </w:r>
        <w:r w:rsidR="000A013C">
          <w:rPr>
            <w:noProof/>
            <w:webHidden/>
          </w:rPr>
          <w:tab/>
        </w:r>
        <w:r w:rsidR="000A013C">
          <w:rPr>
            <w:noProof/>
            <w:webHidden/>
          </w:rPr>
          <w:fldChar w:fldCharType="begin"/>
        </w:r>
        <w:r w:rsidR="000A013C">
          <w:rPr>
            <w:noProof/>
            <w:webHidden/>
          </w:rPr>
          <w:instrText xml:space="preserve"> PAGEREF _Toc4414398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46CDEF76" w14:textId="2DAE51A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399" w:history="1">
        <w:r w:rsidR="000A013C" w:rsidRPr="007D0007">
          <w:rPr>
            <w:rStyle w:val="Hyperlink"/>
            <w:noProof/>
          </w:rPr>
          <w:t>3.47.2 description property</w:t>
        </w:r>
        <w:r w:rsidR="000A013C">
          <w:rPr>
            <w:noProof/>
            <w:webHidden/>
          </w:rPr>
          <w:tab/>
        </w:r>
        <w:r w:rsidR="000A013C">
          <w:rPr>
            <w:noProof/>
            <w:webHidden/>
          </w:rPr>
          <w:fldChar w:fldCharType="begin"/>
        </w:r>
        <w:r w:rsidR="000A013C">
          <w:rPr>
            <w:noProof/>
            <w:webHidden/>
          </w:rPr>
          <w:instrText xml:space="preserve"> PAGEREF _Toc4414399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65686A8A" w14:textId="78AE864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0" w:history="1">
        <w:r w:rsidR="000A013C" w:rsidRPr="007D0007">
          <w:rPr>
            <w:rStyle w:val="Hyperlink"/>
            <w:noProof/>
          </w:rPr>
          <w:t>3.47.3 artifactChanges property</w:t>
        </w:r>
        <w:r w:rsidR="000A013C">
          <w:rPr>
            <w:noProof/>
            <w:webHidden/>
          </w:rPr>
          <w:tab/>
        </w:r>
        <w:r w:rsidR="000A013C">
          <w:rPr>
            <w:noProof/>
            <w:webHidden/>
          </w:rPr>
          <w:fldChar w:fldCharType="begin"/>
        </w:r>
        <w:r w:rsidR="000A013C">
          <w:rPr>
            <w:noProof/>
            <w:webHidden/>
          </w:rPr>
          <w:instrText xml:space="preserve"> PAGEREF _Toc4414400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71CC26D1" w14:textId="5783837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01" w:history="1">
        <w:r w:rsidR="000A013C" w:rsidRPr="007D0007">
          <w:rPr>
            <w:rStyle w:val="Hyperlink"/>
            <w:noProof/>
          </w:rPr>
          <w:t>3.48 artifactChange object</w:t>
        </w:r>
        <w:r w:rsidR="000A013C">
          <w:rPr>
            <w:noProof/>
            <w:webHidden/>
          </w:rPr>
          <w:tab/>
        </w:r>
        <w:r w:rsidR="000A013C">
          <w:rPr>
            <w:noProof/>
            <w:webHidden/>
          </w:rPr>
          <w:fldChar w:fldCharType="begin"/>
        </w:r>
        <w:r w:rsidR="000A013C">
          <w:rPr>
            <w:noProof/>
            <w:webHidden/>
          </w:rPr>
          <w:instrText xml:space="preserve"> PAGEREF _Toc4414401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3FFA1557" w14:textId="478541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2" w:history="1">
        <w:r w:rsidR="000A013C" w:rsidRPr="007D0007">
          <w:rPr>
            <w:rStyle w:val="Hyperlink"/>
            <w:noProof/>
          </w:rPr>
          <w:t>3.48.1 General</w:t>
        </w:r>
        <w:r w:rsidR="000A013C">
          <w:rPr>
            <w:noProof/>
            <w:webHidden/>
          </w:rPr>
          <w:tab/>
        </w:r>
        <w:r w:rsidR="000A013C">
          <w:rPr>
            <w:noProof/>
            <w:webHidden/>
          </w:rPr>
          <w:fldChar w:fldCharType="begin"/>
        </w:r>
        <w:r w:rsidR="000A013C">
          <w:rPr>
            <w:noProof/>
            <w:webHidden/>
          </w:rPr>
          <w:instrText xml:space="preserve"> PAGEREF _Toc4414402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7811765B" w14:textId="4FB0A34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3" w:history="1">
        <w:r w:rsidR="000A013C" w:rsidRPr="007D0007">
          <w:rPr>
            <w:rStyle w:val="Hyperlink"/>
            <w:noProof/>
          </w:rPr>
          <w:t>3.48.2 artifactLocation property</w:t>
        </w:r>
        <w:r w:rsidR="000A013C">
          <w:rPr>
            <w:noProof/>
            <w:webHidden/>
          </w:rPr>
          <w:tab/>
        </w:r>
        <w:r w:rsidR="000A013C">
          <w:rPr>
            <w:noProof/>
            <w:webHidden/>
          </w:rPr>
          <w:fldChar w:fldCharType="begin"/>
        </w:r>
        <w:r w:rsidR="000A013C">
          <w:rPr>
            <w:noProof/>
            <w:webHidden/>
          </w:rPr>
          <w:instrText xml:space="preserve"> PAGEREF _Toc4414403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50F67366" w14:textId="758F603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4" w:history="1">
        <w:r w:rsidR="000A013C" w:rsidRPr="007D0007">
          <w:rPr>
            <w:rStyle w:val="Hyperlink"/>
            <w:noProof/>
          </w:rPr>
          <w:t>3.48.3 replacements property</w:t>
        </w:r>
        <w:r w:rsidR="000A013C">
          <w:rPr>
            <w:noProof/>
            <w:webHidden/>
          </w:rPr>
          <w:tab/>
        </w:r>
        <w:r w:rsidR="000A013C">
          <w:rPr>
            <w:noProof/>
            <w:webHidden/>
          </w:rPr>
          <w:fldChar w:fldCharType="begin"/>
        </w:r>
        <w:r w:rsidR="000A013C">
          <w:rPr>
            <w:noProof/>
            <w:webHidden/>
          </w:rPr>
          <w:instrText xml:space="preserve"> PAGEREF _Toc4414404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19B5F117" w14:textId="7AEF0BB2"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05" w:history="1">
        <w:r w:rsidR="000A013C" w:rsidRPr="007D0007">
          <w:rPr>
            <w:rStyle w:val="Hyperlink"/>
            <w:noProof/>
          </w:rPr>
          <w:t>3.49 replacement object</w:t>
        </w:r>
        <w:r w:rsidR="000A013C">
          <w:rPr>
            <w:noProof/>
            <w:webHidden/>
          </w:rPr>
          <w:tab/>
        </w:r>
        <w:r w:rsidR="000A013C">
          <w:rPr>
            <w:noProof/>
            <w:webHidden/>
          </w:rPr>
          <w:fldChar w:fldCharType="begin"/>
        </w:r>
        <w:r w:rsidR="000A013C">
          <w:rPr>
            <w:noProof/>
            <w:webHidden/>
          </w:rPr>
          <w:instrText xml:space="preserve"> PAGEREF _Toc4414405 \h </w:instrText>
        </w:r>
        <w:r w:rsidR="000A013C">
          <w:rPr>
            <w:noProof/>
            <w:webHidden/>
          </w:rPr>
        </w:r>
        <w:r w:rsidR="000A013C">
          <w:rPr>
            <w:noProof/>
            <w:webHidden/>
          </w:rPr>
          <w:fldChar w:fldCharType="separate"/>
        </w:r>
        <w:r w:rsidR="000A013C">
          <w:rPr>
            <w:noProof/>
            <w:webHidden/>
          </w:rPr>
          <w:t>144</w:t>
        </w:r>
        <w:r w:rsidR="000A013C">
          <w:rPr>
            <w:noProof/>
            <w:webHidden/>
          </w:rPr>
          <w:fldChar w:fldCharType="end"/>
        </w:r>
      </w:hyperlink>
    </w:p>
    <w:p w14:paraId="73EEBB72" w14:textId="45AE24F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6" w:history="1">
        <w:r w:rsidR="000A013C" w:rsidRPr="007D0007">
          <w:rPr>
            <w:rStyle w:val="Hyperlink"/>
            <w:noProof/>
          </w:rPr>
          <w:t>3.49.1 General</w:t>
        </w:r>
        <w:r w:rsidR="000A013C">
          <w:rPr>
            <w:noProof/>
            <w:webHidden/>
          </w:rPr>
          <w:tab/>
        </w:r>
        <w:r w:rsidR="000A013C">
          <w:rPr>
            <w:noProof/>
            <w:webHidden/>
          </w:rPr>
          <w:fldChar w:fldCharType="begin"/>
        </w:r>
        <w:r w:rsidR="000A013C">
          <w:rPr>
            <w:noProof/>
            <w:webHidden/>
          </w:rPr>
          <w:instrText xml:space="preserve"> PAGEREF _Toc4414406 \h </w:instrText>
        </w:r>
        <w:r w:rsidR="000A013C">
          <w:rPr>
            <w:noProof/>
            <w:webHidden/>
          </w:rPr>
        </w:r>
        <w:r w:rsidR="000A013C">
          <w:rPr>
            <w:noProof/>
            <w:webHidden/>
          </w:rPr>
          <w:fldChar w:fldCharType="separate"/>
        </w:r>
        <w:r w:rsidR="000A013C">
          <w:rPr>
            <w:noProof/>
            <w:webHidden/>
          </w:rPr>
          <w:t>144</w:t>
        </w:r>
        <w:r w:rsidR="000A013C">
          <w:rPr>
            <w:noProof/>
            <w:webHidden/>
          </w:rPr>
          <w:fldChar w:fldCharType="end"/>
        </w:r>
      </w:hyperlink>
    </w:p>
    <w:p w14:paraId="2899F82E" w14:textId="50608DE4"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7" w:history="1">
        <w:r w:rsidR="000A013C" w:rsidRPr="007D0007">
          <w:rPr>
            <w:rStyle w:val="Hyperlink"/>
            <w:noProof/>
          </w:rPr>
          <w:t>3.49.2 Constraints</w:t>
        </w:r>
        <w:r w:rsidR="000A013C">
          <w:rPr>
            <w:noProof/>
            <w:webHidden/>
          </w:rPr>
          <w:tab/>
        </w:r>
        <w:r w:rsidR="000A013C">
          <w:rPr>
            <w:noProof/>
            <w:webHidden/>
          </w:rPr>
          <w:fldChar w:fldCharType="begin"/>
        </w:r>
        <w:r w:rsidR="000A013C">
          <w:rPr>
            <w:noProof/>
            <w:webHidden/>
          </w:rPr>
          <w:instrText xml:space="preserve"> PAGEREF _Toc4414407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35D2C89D" w14:textId="0BDDFAA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8" w:history="1">
        <w:r w:rsidR="000A013C" w:rsidRPr="007D0007">
          <w:rPr>
            <w:rStyle w:val="Hyperlink"/>
            <w:noProof/>
          </w:rPr>
          <w:t>3.49.3 deletedRegion property</w:t>
        </w:r>
        <w:r w:rsidR="000A013C">
          <w:rPr>
            <w:noProof/>
            <w:webHidden/>
          </w:rPr>
          <w:tab/>
        </w:r>
        <w:r w:rsidR="000A013C">
          <w:rPr>
            <w:noProof/>
            <w:webHidden/>
          </w:rPr>
          <w:fldChar w:fldCharType="begin"/>
        </w:r>
        <w:r w:rsidR="000A013C">
          <w:rPr>
            <w:noProof/>
            <w:webHidden/>
          </w:rPr>
          <w:instrText xml:space="preserve"> PAGEREF _Toc4414408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726708F2" w14:textId="398DB08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09" w:history="1">
        <w:r w:rsidR="000A013C" w:rsidRPr="007D0007">
          <w:rPr>
            <w:rStyle w:val="Hyperlink"/>
            <w:noProof/>
          </w:rPr>
          <w:t>3.49.4 insertedContent property</w:t>
        </w:r>
        <w:r w:rsidR="000A013C">
          <w:rPr>
            <w:noProof/>
            <w:webHidden/>
          </w:rPr>
          <w:tab/>
        </w:r>
        <w:r w:rsidR="000A013C">
          <w:rPr>
            <w:noProof/>
            <w:webHidden/>
          </w:rPr>
          <w:fldChar w:fldCharType="begin"/>
        </w:r>
        <w:r w:rsidR="000A013C">
          <w:rPr>
            <w:noProof/>
            <w:webHidden/>
          </w:rPr>
          <w:instrText xml:space="preserve"> PAGEREF _Toc4414409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75CF2AEA" w14:textId="363B1BAE"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10" w:history="1">
        <w:r w:rsidR="000A013C" w:rsidRPr="007D0007">
          <w:rPr>
            <w:rStyle w:val="Hyperlink"/>
            <w:noProof/>
          </w:rPr>
          <w:t>3.50 notification object</w:t>
        </w:r>
        <w:r w:rsidR="000A013C">
          <w:rPr>
            <w:noProof/>
            <w:webHidden/>
          </w:rPr>
          <w:tab/>
        </w:r>
        <w:r w:rsidR="000A013C">
          <w:rPr>
            <w:noProof/>
            <w:webHidden/>
          </w:rPr>
          <w:fldChar w:fldCharType="begin"/>
        </w:r>
        <w:r w:rsidR="000A013C">
          <w:rPr>
            <w:noProof/>
            <w:webHidden/>
          </w:rPr>
          <w:instrText xml:space="preserve"> PAGEREF _Toc4414410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27AE4EB7" w14:textId="4B041B4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1" w:history="1">
        <w:r w:rsidR="000A013C" w:rsidRPr="007D0007">
          <w:rPr>
            <w:rStyle w:val="Hyperlink"/>
            <w:noProof/>
          </w:rPr>
          <w:t>3.50.1 General</w:t>
        </w:r>
        <w:r w:rsidR="000A013C">
          <w:rPr>
            <w:noProof/>
            <w:webHidden/>
          </w:rPr>
          <w:tab/>
        </w:r>
        <w:r w:rsidR="000A013C">
          <w:rPr>
            <w:noProof/>
            <w:webHidden/>
          </w:rPr>
          <w:fldChar w:fldCharType="begin"/>
        </w:r>
        <w:r w:rsidR="000A013C">
          <w:rPr>
            <w:noProof/>
            <w:webHidden/>
          </w:rPr>
          <w:instrText xml:space="preserve"> PAGEREF _Toc4414411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650E981F" w14:textId="03C0104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2" w:history="1">
        <w:r w:rsidR="000A013C" w:rsidRPr="007D0007">
          <w:rPr>
            <w:rStyle w:val="Hyperlink"/>
            <w:noProof/>
          </w:rPr>
          <w:t>3.50.2 notificationDescriptorReference property</w:t>
        </w:r>
        <w:r w:rsidR="000A013C">
          <w:rPr>
            <w:noProof/>
            <w:webHidden/>
          </w:rPr>
          <w:tab/>
        </w:r>
        <w:r w:rsidR="000A013C">
          <w:rPr>
            <w:noProof/>
            <w:webHidden/>
          </w:rPr>
          <w:fldChar w:fldCharType="begin"/>
        </w:r>
        <w:r w:rsidR="000A013C">
          <w:rPr>
            <w:noProof/>
            <w:webHidden/>
          </w:rPr>
          <w:instrText xml:space="preserve"> PAGEREF _Toc4414412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7BEECEB3" w14:textId="50FC551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3" w:history="1">
        <w:r w:rsidR="000A013C" w:rsidRPr="007D0007">
          <w:rPr>
            <w:rStyle w:val="Hyperlink"/>
            <w:noProof/>
          </w:rPr>
          <w:t>3.50.3 associatedRuleDescriptorReference property</w:t>
        </w:r>
        <w:r w:rsidR="000A013C">
          <w:rPr>
            <w:noProof/>
            <w:webHidden/>
          </w:rPr>
          <w:tab/>
        </w:r>
        <w:r w:rsidR="000A013C">
          <w:rPr>
            <w:noProof/>
            <w:webHidden/>
          </w:rPr>
          <w:fldChar w:fldCharType="begin"/>
        </w:r>
        <w:r w:rsidR="000A013C">
          <w:rPr>
            <w:noProof/>
            <w:webHidden/>
          </w:rPr>
          <w:instrText xml:space="preserve"> PAGEREF _Toc4414413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137CA962" w14:textId="67B04A0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4" w:history="1">
        <w:r w:rsidR="000A013C" w:rsidRPr="007D0007">
          <w:rPr>
            <w:rStyle w:val="Hyperlink"/>
            <w:noProof/>
          </w:rPr>
          <w:t>3.50.4 physicalLocation property</w:t>
        </w:r>
        <w:r w:rsidR="000A013C">
          <w:rPr>
            <w:noProof/>
            <w:webHidden/>
          </w:rPr>
          <w:tab/>
        </w:r>
        <w:r w:rsidR="000A013C">
          <w:rPr>
            <w:noProof/>
            <w:webHidden/>
          </w:rPr>
          <w:fldChar w:fldCharType="begin"/>
        </w:r>
        <w:r w:rsidR="000A013C">
          <w:rPr>
            <w:noProof/>
            <w:webHidden/>
          </w:rPr>
          <w:instrText xml:space="preserve"> PAGEREF _Toc4414414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307ACDEC" w14:textId="7526D59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5" w:history="1">
        <w:r w:rsidR="000A013C" w:rsidRPr="007D0007">
          <w:rPr>
            <w:rStyle w:val="Hyperlink"/>
            <w:noProof/>
          </w:rPr>
          <w:t>3.50.5 message property</w:t>
        </w:r>
        <w:r w:rsidR="000A013C">
          <w:rPr>
            <w:noProof/>
            <w:webHidden/>
          </w:rPr>
          <w:tab/>
        </w:r>
        <w:r w:rsidR="000A013C">
          <w:rPr>
            <w:noProof/>
            <w:webHidden/>
          </w:rPr>
          <w:fldChar w:fldCharType="begin"/>
        </w:r>
        <w:r w:rsidR="000A013C">
          <w:rPr>
            <w:noProof/>
            <w:webHidden/>
          </w:rPr>
          <w:instrText xml:space="preserve"> PAGEREF _Toc4414415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723AAED9" w14:textId="6A2176B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6" w:history="1">
        <w:r w:rsidR="000A013C" w:rsidRPr="007D0007">
          <w:rPr>
            <w:rStyle w:val="Hyperlink"/>
            <w:noProof/>
          </w:rPr>
          <w:t>3.50.6 level property</w:t>
        </w:r>
        <w:r w:rsidR="000A013C">
          <w:rPr>
            <w:noProof/>
            <w:webHidden/>
          </w:rPr>
          <w:tab/>
        </w:r>
        <w:r w:rsidR="000A013C">
          <w:rPr>
            <w:noProof/>
            <w:webHidden/>
          </w:rPr>
          <w:fldChar w:fldCharType="begin"/>
        </w:r>
        <w:r w:rsidR="000A013C">
          <w:rPr>
            <w:noProof/>
            <w:webHidden/>
          </w:rPr>
          <w:instrText xml:space="preserve"> PAGEREF _Toc4414416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5052AC0C" w14:textId="1FF823E3"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7" w:history="1">
        <w:r w:rsidR="000A013C" w:rsidRPr="007D0007">
          <w:rPr>
            <w:rStyle w:val="Hyperlink"/>
            <w:noProof/>
          </w:rPr>
          <w:t>3.50.7 threadId property</w:t>
        </w:r>
        <w:r w:rsidR="000A013C">
          <w:rPr>
            <w:noProof/>
            <w:webHidden/>
          </w:rPr>
          <w:tab/>
        </w:r>
        <w:r w:rsidR="000A013C">
          <w:rPr>
            <w:noProof/>
            <w:webHidden/>
          </w:rPr>
          <w:fldChar w:fldCharType="begin"/>
        </w:r>
        <w:r w:rsidR="000A013C">
          <w:rPr>
            <w:noProof/>
            <w:webHidden/>
          </w:rPr>
          <w:instrText xml:space="preserve"> PAGEREF _Toc4414417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0E9F33E3" w14:textId="0D501189"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8" w:history="1">
        <w:r w:rsidR="000A013C" w:rsidRPr="007D0007">
          <w:rPr>
            <w:rStyle w:val="Hyperlink"/>
            <w:noProof/>
          </w:rPr>
          <w:t>3.50.8 timeUtc property</w:t>
        </w:r>
        <w:r w:rsidR="000A013C">
          <w:rPr>
            <w:noProof/>
            <w:webHidden/>
          </w:rPr>
          <w:tab/>
        </w:r>
        <w:r w:rsidR="000A013C">
          <w:rPr>
            <w:noProof/>
            <w:webHidden/>
          </w:rPr>
          <w:fldChar w:fldCharType="begin"/>
        </w:r>
        <w:r w:rsidR="000A013C">
          <w:rPr>
            <w:noProof/>
            <w:webHidden/>
          </w:rPr>
          <w:instrText xml:space="preserve"> PAGEREF _Toc4414418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0C9631AF" w14:textId="0151BBA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19" w:history="1">
        <w:r w:rsidR="000A013C" w:rsidRPr="007D0007">
          <w:rPr>
            <w:rStyle w:val="Hyperlink"/>
            <w:noProof/>
          </w:rPr>
          <w:t>3.50.9 exception property</w:t>
        </w:r>
        <w:r w:rsidR="000A013C">
          <w:rPr>
            <w:noProof/>
            <w:webHidden/>
          </w:rPr>
          <w:tab/>
        </w:r>
        <w:r w:rsidR="000A013C">
          <w:rPr>
            <w:noProof/>
            <w:webHidden/>
          </w:rPr>
          <w:fldChar w:fldCharType="begin"/>
        </w:r>
        <w:r w:rsidR="000A013C">
          <w:rPr>
            <w:noProof/>
            <w:webHidden/>
          </w:rPr>
          <w:instrText xml:space="preserve"> PAGEREF _Toc4414419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78FCAC1C" w14:textId="1FFF81CA"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20" w:history="1">
        <w:r w:rsidR="000A013C" w:rsidRPr="007D0007">
          <w:rPr>
            <w:rStyle w:val="Hyperlink"/>
            <w:noProof/>
          </w:rPr>
          <w:t>3.51 exception object</w:t>
        </w:r>
        <w:r w:rsidR="000A013C">
          <w:rPr>
            <w:noProof/>
            <w:webHidden/>
          </w:rPr>
          <w:tab/>
        </w:r>
        <w:r w:rsidR="000A013C">
          <w:rPr>
            <w:noProof/>
            <w:webHidden/>
          </w:rPr>
          <w:fldChar w:fldCharType="begin"/>
        </w:r>
        <w:r w:rsidR="000A013C">
          <w:rPr>
            <w:noProof/>
            <w:webHidden/>
          </w:rPr>
          <w:instrText xml:space="preserve"> PAGEREF _Toc4414420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1063AE74" w14:textId="3833A10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21" w:history="1">
        <w:r w:rsidR="000A013C" w:rsidRPr="007D0007">
          <w:rPr>
            <w:rStyle w:val="Hyperlink"/>
            <w:noProof/>
          </w:rPr>
          <w:t>3.51.1 General</w:t>
        </w:r>
        <w:r w:rsidR="000A013C">
          <w:rPr>
            <w:noProof/>
            <w:webHidden/>
          </w:rPr>
          <w:tab/>
        </w:r>
        <w:r w:rsidR="000A013C">
          <w:rPr>
            <w:noProof/>
            <w:webHidden/>
          </w:rPr>
          <w:fldChar w:fldCharType="begin"/>
        </w:r>
        <w:r w:rsidR="000A013C">
          <w:rPr>
            <w:noProof/>
            <w:webHidden/>
          </w:rPr>
          <w:instrText xml:space="preserve"> PAGEREF _Toc4414421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5B284A6B" w14:textId="44ECDB37"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22" w:history="1">
        <w:r w:rsidR="000A013C" w:rsidRPr="007D0007">
          <w:rPr>
            <w:rStyle w:val="Hyperlink"/>
            <w:noProof/>
          </w:rPr>
          <w:t>3.51.2 kind property</w:t>
        </w:r>
        <w:r w:rsidR="000A013C">
          <w:rPr>
            <w:noProof/>
            <w:webHidden/>
          </w:rPr>
          <w:tab/>
        </w:r>
        <w:r w:rsidR="000A013C">
          <w:rPr>
            <w:noProof/>
            <w:webHidden/>
          </w:rPr>
          <w:fldChar w:fldCharType="begin"/>
        </w:r>
        <w:r w:rsidR="000A013C">
          <w:rPr>
            <w:noProof/>
            <w:webHidden/>
          </w:rPr>
          <w:instrText xml:space="preserve"> PAGEREF _Toc4414422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33BBC024" w14:textId="4E7A700F"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23" w:history="1">
        <w:r w:rsidR="000A013C" w:rsidRPr="007D0007">
          <w:rPr>
            <w:rStyle w:val="Hyperlink"/>
            <w:noProof/>
          </w:rPr>
          <w:t>3.51.3 message property</w:t>
        </w:r>
        <w:r w:rsidR="000A013C">
          <w:rPr>
            <w:noProof/>
            <w:webHidden/>
          </w:rPr>
          <w:tab/>
        </w:r>
        <w:r w:rsidR="000A013C">
          <w:rPr>
            <w:noProof/>
            <w:webHidden/>
          </w:rPr>
          <w:fldChar w:fldCharType="begin"/>
        </w:r>
        <w:r w:rsidR="000A013C">
          <w:rPr>
            <w:noProof/>
            <w:webHidden/>
          </w:rPr>
          <w:instrText xml:space="preserve"> PAGEREF _Toc4414423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44C6F3AE" w14:textId="1B296DDB"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24" w:history="1">
        <w:r w:rsidR="000A013C" w:rsidRPr="007D0007">
          <w:rPr>
            <w:rStyle w:val="Hyperlink"/>
            <w:noProof/>
          </w:rPr>
          <w:t>3.51.4 stack property</w:t>
        </w:r>
        <w:r w:rsidR="000A013C">
          <w:rPr>
            <w:noProof/>
            <w:webHidden/>
          </w:rPr>
          <w:tab/>
        </w:r>
        <w:r w:rsidR="000A013C">
          <w:rPr>
            <w:noProof/>
            <w:webHidden/>
          </w:rPr>
          <w:fldChar w:fldCharType="begin"/>
        </w:r>
        <w:r w:rsidR="000A013C">
          <w:rPr>
            <w:noProof/>
            <w:webHidden/>
          </w:rPr>
          <w:instrText xml:space="preserve"> PAGEREF _Toc4414424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1F7F2272" w14:textId="4F55CE91"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25" w:history="1">
        <w:r w:rsidR="000A013C" w:rsidRPr="007D0007">
          <w:rPr>
            <w:rStyle w:val="Hyperlink"/>
            <w:noProof/>
          </w:rPr>
          <w:t>3.51.5 innerExceptions property</w:t>
        </w:r>
        <w:r w:rsidR="000A013C">
          <w:rPr>
            <w:noProof/>
            <w:webHidden/>
          </w:rPr>
          <w:tab/>
        </w:r>
        <w:r w:rsidR="000A013C">
          <w:rPr>
            <w:noProof/>
            <w:webHidden/>
          </w:rPr>
          <w:fldChar w:fldCharType="begin"/>
        </w:r>
        <w:r w:rsidR="000A013C">
          <w:rPr>
            <w:noProof/>
            <w:webHidden/>
          </w:rPr>
          <w:instrText xml:space="preserve"> PAGEREF _Toc4414425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6B5926C9" w14:textId="0E0127E9" w:rsidR="000A013C" w:rsidRDefault="003E20AF">
      <w:pPr>
        <w:pStyle w:val="TOC1"/>
        <w:rPr>
          <w:rFonts w:asciiTheme="minorHAnsi" w:eastAsiaTheme="minorEastAsia" w:hAnsiTheme="minorHAnsi" w:cstheme="minorBidi"/>
          <w:noProof/>
          <w:sz w:val="22"/>
          <w:szCs w:val="22"/>
        </w:rPr>
      </w:pPr>
      <w:hyperlink w:anchor="_Toc4414426" w:history="1">
        <w:r w:rsidR="000A013C" w:rsidRPr="007D0007">
          <w:rPr>
            <w:rStyle w:val="Hyperlink"/>
            <w:noProof/>
          </w:rPr>
          <w:t>4</w:t>
        </w:r>
        <w:r w:rsidR="000A013C">
          <w:rPr>
            <w:rFonts w:asciiTheme="minorHAnsi" w:eastAsiaTheme="minorEastAsia" w:hAnsiTheme="minorHAnsi" w:cstheme="minorBidi"/>
            <w:noProof/>
            <w:sz w:val="22"/>
            <w:szCs w:val="22"/>
          </w:rPr>
          <w:tab/>
        </w:r>
        <w:r w:rsidR="000A013C" w:rsidRPr="007D0007">
          <w:rPr>
            <w:rStyle w:val="Hyperlink"/>
            <w:noProof/>
          </w:rPr>
          <w:t>External property file format</w:t>
        </w:r>
        <w:r w:rsidR="000A013C">
          <w:rPr>
            <w:noProof/>
            <w:webHidden/>
          </w:rPr>
          <w:tab/>
        </w:r>
        <w:r w:rsidR="000A013C">
          <w:rPr>
            <w:noProof/>
            <w:webHidden/>
          </w:rPr>
          <w:fldChar w:fldCharType="begin"/>
        </w:r>
        <w:r w:rsidR="000A013C">
          <w:rPr>
            <w:noProof/>
            <w:webHidden/>
          </w:rPr>
          <w:instrText xml:space="preserve"> PAGEREF _Toc4414426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5631CFC6" w14:textId="3860C17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27" w:history="1">
        <w:r w:rsidR="000A013C" w:rsidRPr="007D0007">
          <w:rPr>
            <w:rStyle w:val="Hyperlink"/>
            <w:noProof/>
          </w:rPr>
          <w:t>4.1 General</w:t>
        </w:r>
        <w:r w:rsidR="000A013C">
          <w:rPr>
            <w:noProof/>
            <w:webHidden/>
          </w:rPr>
          <w:tab/>
        </w:r>
        <w:r w:rsidR="000A013C">
          <w:rPr>
            <w:noProof/>
            <w:webHidden/>
          </w:rPr>
          <w:fldChar w:fldCharType="begin"/>
        </w:r>
        <w:r w:rsidR="000A013C">
          <w:rPr>
            <w:noProof/>
            <w:webHidden/>
          </w:rPr>
          <w:instrText xml:space="preserve"> PAGEREF _Toc4414427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4FFCC85A" w14:textId="2BA7EF0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28" w:history="1">
        <w:r w:rsidR="000A013C" w:rsidRPr="007D0007">
          <w:rPr>
            <w:rStyle w:val="Hyperlink"/>
            <w:noProof/>
          </w:rPr>
          <w:t>4.2 External property file naming convention</w:t>
        </w:r>
        <w:r w:rsidR="000A013C">
          <w:rPr>
            <w:noProof/>
            <w:webHidden/>
          </w:rPr>
          <w:tab/>
        </w:r>
        <w:r w:rsidR="000A013C">
          <w:rPr>
            <w:noProof/>
            <w:webHidden/>
          </w:rPr>
          <w:fldChar w:fldCharType="begin"/>
        </w:r>
        <w:r w:rsidR="000A013C">
          <w:rPr>
            <w:noProof/>
            <w:webHidden/>
          </w:rPr>
          <w:instrText xml:space="preserve"> PAGEREF _Toc4414428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2F9F1457" w14:textId="11A29FF8"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29" w:history="1">
        <w:r w:rsidR="000A013C" w:rsidRPr="007D0007">
          <w:rPr>
            <w:rStyle w:val="Hyperlink"/>
            <w:noProof/>
          </w:rPr>
          <w:t>4.3 externalProperties object</w:t>
        </w:r>
        <w:r w:rsidR="000A013C">
          <w:rPr>
            <w:noProof/>
            <w:webHidden/>
          </w:rPr>
          <w:tab/>
        </w:r>
        <w:r w:rsidR="000A013C">
          <w:rPr>
            <w:noProof/>
            <w:webHidden/>
          </w:rPr>
          <w:fldChar w:fldCharType="begin"/>
        </w:r>
        <w:r w:rsidR="000A013C">
          <w:rPr>
            <w:noProof/>
            <w:webHidden/>
          </w:rPr>
          <w:instrText xml:space="preserve"> PAGEREF _Toc4414429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04DC19D0" w14:textId="290E0C3D"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0" w:history="1">
        <w:r w:rsidR="000A013C" w:rsidRPr="007D0007">
          <w:rPr>
            <w:rStyle w:val="Hyperlink"/>
            <w:noProof/>
          </w:rPr>
          <w:t>4.3.1 General</w:t>
        </w:r>
        <w:r w:rsidR="000A013C">
          <w:rPr>
            <w:noProof/>
            <w:webHidden/>
          </w:rPr>
          <w:tab/>
        </w:r>
        <w:r w:rsidR="000A013C">
          <w:rPr>
            <w:noProof/>
            <w:webHidden/>
          </w:rPr>
          <w:fldChar w:fldCharType="begin"/>
        </w:r>
        <w:r w:rsidR="000A013C">
          <w:rPr>
            <w:noProof/>
            <w:webHidden/>
          </w:rPr>
          <w:instrText xml:space="preserve"> PAGEREF _Toc4414430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0AD6E9A0" w14:textId="150F75F5"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1" w:history="1">
        <w:r w:rsidR="000A013C" w:rsidRPr="007D0007">
          <w:rPr>
            <w:rStyle w:val="Hyperlink"/>
            <w:noProof/>
          </w:rPr>
          <w:t>4.3.2 $schema property</w:t>
        </w:r>
        <w:r w:rsidR="000A013C">
          <w:rPr>
            <w:noProof/>
            <w:webHidden/>
          </w:rPr>
          <w:tab/>
        </w:r>
        <w:r w:rsidR="000A013C">
          <w:rPr>
            <w:noProof/>
            <w:webHidden/>
          </w:rPr>
          <w:fldChar w:fldCharType="begin"/>
        </w:r>
        <w:r w:rsidR="000A013C">
          <w:rPr>
            <w:noProof/>
            <w:webHidden/>
          </w:rPr>
          <w:instrText xml:space="preserve"> PAGEREF _Toc4414431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71CD6747" w14:textId="01FDF400"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2" w:history="1">
        <w:r w:rsidR="000A013C" w:rsidRPr="007D0007">
          <w:rPr>
            <w:rStyle w:val="Hyperlink"/>
            <w:noProof/>
          </w:rPr>
          <w:t>4.3.3 version property</w:t>
        </w:r>
        <w:r w:rsidR="000A013C">
          <w:rPr>
            <w:noProof/>
            <w:webHidden/>
          </w:rPr>
          <w:tab/>
        </w:r>
        <w:r w:rsidR="000A013C">
          <w:rPr>
            <w:noProof/>
            <w:webHidden/>
          </w:rPr>
          <w:fldChar w:fldCharType="begin"/>
        </w:r>
        <w:r w:rsidR="000A013C">
          <w:rPr>
            <w:noProof/>
            <w:webHidden/>
          </w:rPr>
          <w:instrText xml:space="preserve"> PAGEREF _Toc4414432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70000BEC" w14:textId="5742510C"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3" w:history="1">
        <w:r w:rsidR="000A013C" w:rsidRPr="007D0007">
          <w:rPr>
            <w:rStyle w:val="Hyperlink"/>
            <w:noProof/>
          </w:rPr>
          <w:t>4.3.4 guid property</w:t>
        </w:r>
        <w:r w:rsidR="000A013C">
          <w:rPr>
            <w:noProof/>
            <w:webHidden/>
          </w:rPr>
          <w:tab/>
        </w:r>
        <w:r w:rsidR="000A013C">
          <w:rPr>
            <w:noProof/>
            <w:webHidden/>
          </w:rPr>
          <w:fldChar w:fldCharType="begin"/>
        </w:r>
        <w:r w:rsidR="000A013C">
          <w:rPr>
            <w:noProof/>
            <w:webHidden/>
          </w:rPr>
          <w:instrText xml:space="preserve"> PAGEREF _Toc4414433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4CD643C3" w14:textId="5629A75E"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4" w:history="1">
        <w:r w:rsidR="000A013C" w:rsidRPr="007D0007">
          <w:rPr>
            <w:rStyle w:val="Hyperlink"/>
            <w:noProof/>
          </w:rPr>
          <w:t>4.3.5 runGuid property</w:t>
        </w:r>
        <w:r w:rsidR="000A013C">
          <w:rPr>
            <w:noProof/>
            <w:webHidden/>
          </w:rPr>
          <w:tab/>
        </w:r>
        <w:r w:rsidR="000A013C">
          <w:rPr>
            <w:noProof/>
            <w:webHidden/>
          </w:rPr>
          <w:fldChar w:fldCharType="begin"/>
        </w:r>
        <w:r w:rsidR="000A013C">
          <w:rPr>
            <w:noProof/>
            <w:webHidden/>
          </w:rPr>
          <w:instrText xml:space="preserve"> PAGEREF _Toc4414434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52F26063" w14:textId="0742C7A2" w:rsidR="000A013C" w:rsidRDefault="003E20AF">
      <w:pPr>
        <w:pStyle w:val="TOC3"/>
        <w:tabs>
          <w:tab w:val="right" w:leader="dot" w:pos="9350"/>
        </w:tabs>
        <w:rPr>
          <w:rFonts w:asciiTheme="minorHAnsi" w:eastAsiaTheme="minorEastAsia" w:hAnsiTheme="minorHAnsi" w:cstheme="minorBidi"/>
          <w:noProof/>
          <w:sz w:val="22"/>
          <w:szCs w:val="22"/>
        </w:rPr>
      </w:pPr>
      <w:hyperlink w:anchor="_Toc4414435" w:history="1">
        <w:r w:rsidR="000A013C" w:rsidRPr="007D0007">
          <w:rPr>
            <w:rStyle w:val="Hyperlink"/>
            <w:noProof/>
          </w:rPr>
          <w:t>4.3.6 The property value properties</w:t>
        </w:r>
        <w:r w:rsidR="000A013C">
          <w:rPr>
            <w:noProof/>
            <w:webHidden/>
          </w:rPr>
          <w:tab/>
        </w:r>
        <w:r w:rsidR="000A013C">
          <w:rPr>
            <w:noProof/>
            <w:webHidden/>
          </w:rPr>
          <w:fldChar w:fldCharType="begin"/>
        </w:r>
        <w:r w:rsidR="000A013C">
          <w:rPr>
            <w:noProof/>
            <w:webHidden/>
          </w:rPr>
          <w:instrText xml:space="preserve"> PAGEREF _Toc4414435 \h </w:instrText>
        </w:r>
        <w:r w:rsidR="000A013C">
          <w:rPr>
            <w:noProof/>
            <w:webHidden/>
          </w:rPr>
        </w:r>
        <w:r w:rsidR="000A013C">
          <w:rPr>
            <w:noProof/>
            <w:webHidden/>
          </w:rPr>
          <w:fldChar w:fldCharType="separate"/>
        </w:r>
        <w:r w:rsidR="000A013C">
          <w:rPr>
            <w:noProof/>
            <w:webHidden/>
          </w:rPr>
          <w:t>151</w:t>
        </w:r>
        <w:r w:rsidR="000A013C">
          <w:rPr>
            <w:noProof/>
            <w:webHidden/>
          </w:rPr>
          <w:fldChar w:fldCharType="end"/>
        </w:r>
      </w:hyperlink>
    </w:p>
    <w:p w14:paraId="376899EC" w14:textId="12BA7092" w:rsidR="000A013C" w:rsidRDefault="003E20AF">
      <w:pPr>
        <w:pStyle w:val="TOC1"/>
        <w:rPr>
          <w:rFonts w:asciiTheme="minorHAnsi" w:eastAsiaTheme="minorEastAsia" w:hAnsiTheme="minorHAnsi" w:cstheme="minorBidi"/>
          <w:noProof/>
          <w:sz w:val="22"/>
          <w:szCs w:val="22"/>
        </w:rPr>
      </w:pPr>
      <w:hyperlink w:anchor="_Toc4414436" w:history="1">
        <w:r w:rsidR="000A013C" w:rsidRPr="007D0007">
          <w:rPr>
            <w:rStyle w:val="Hyperlink"/>
            <w:noProof/>
          </w:rPr>
          <w:t>5</w:t>
        </w:r>
        <w:r w:rsidR="000A013C">
          <w:rPr>
            <w:rFonts w:asciiTheme="minorHAnsi" w:eastAsiaTheme="minorEastAsia" w:hAnsiTheme="minorHAnsi" w:cstheme="minorBidi"/>
            <w:noProof/>
            <w:sz w:val="22"/>
            <w:szCs w:val="22"/>
          </w:rPr>
          <w:tab/>
        </w:r>
        <w:r w:rsidR="000A013C" w:rsidRPr="007D0007">
          <w:rPr>
            <w:rStyle w:val="Hyperlink"/>
            <w:noProof/>
          </w:rPr>
          <w:t>Conformance</w:t>
        </w:r>
        <w:r w:rsidR="000A013C">
          <w:rPr>
            <w:noProof/>
            <w:webHidden/>
          </w:rPr>
          <w:tab/>
        </w:r>
        <w:r w:rsidR="000A013C">
          <w:rPr>
            <w:noProof/>
            <w:webHidden/>
          </w:rPr>
          <w:fldChar w:fldCharType="begin"/>
        </w:r>
        <w:r w:rsidR="000A013C">
          <w:rPr>
            <w:noProof/>
            <w:webHidden/>
          </w:rPr>
          <w:instrText xml:space="preserve"> PAGEREF _Toc4414436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42E5B20D" w14:textId="28171001"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37" w:history="1">
        <w:r w:rsidR="000A013C" w:rsidRPr="007D0007">
          <w:rPr>
            <w:rStyle w:val="Hyperlink"/>
            <w:noProof/>
          </w:rPr>
          <w:t>5.1 Conformance targets</w:t>
        </w:r>
        <w:r w:rsidR="000A013C">
          <w:rPr>
            <w:noProof/>
            <w:webHidden/>
          </w:rPr>
          <w:tab/>
        </w:r>
        <w:r w:rsidR="000A013C">
          <w:rPr>
            <w:noProof/>
            <w:webHidden/>
          </w:rPr>
          <w:fldChar w:fldCharType="begin"/>
        </w:r>
        <w:r w:rsidR="000A013C">
          <w:rPr>
            <w:noProof/>
            <w:webHidden/>
          </w:rPr>
          <w:instrText xml:space="preserve"> PAGEREF _Toc4414437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00EC62DC" w14:textId="38C7380F"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38" w:history="1">
        <w:r w:rsidR="000A013C" w:rsidRPr="007D0007">
          <w:rPr>
            <w:rStyle w:val="Hyperlink"/>
            <w:noProof/>
          </w:rPr>
          <w:t>5.2 Conformance Clause 1: SARIF log file</w:t>
        </w:r>
        <w:r w:rsidR="000A013C">
          <w:rPr>
            <w:noProof/>
            <w:webHidden/>
          </w:rPr>
          <w:tab/>
        </w:r>
        <w:r w:rsidR="000A013C">
          <w:rPr>
            <w:noProof/>
            <w:webHidden/>
          </w:rPr>
          <w:fldChar w:fldCharType="begin"/>
        </w:r>
        <w:r w:rsidR="000A013C">
          <w:rPr>
            <w:noProof/>
            <w:webHidden/>
          </w:rPr>
          <w:instrText xml:space="preserve"> PAGEREF _Toc4414438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07994600" w14:textId="767F9D17"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39" w:history="1">
        <w:r w:rsidR="000A013C" w:rsidRPr="007D0007">
          <w:rPr>
            <w:rStyle w:val="Hyperlink"/>
            <w:noProof/>
          </w:rPr>
          <w:t>5.3 Conformance Clause 2: SARIF producer</w:t>
        </w:r>
        <w:r w:rsidR="000A013C">
          <w:rPr>
            <w:noProof/>
            <w:webHidden/>
          </w:rPr>
          <w:tab/>
        </w:r>
        <w:r w:rsidR="000A013C">
          <w:rPr>
            <w:noProof/>
            <w:webHidden/>
          </w:rPr>
          <w:fldChar w:fldCharType="begin"/>
        </w:r>
        <w:r w:rsidR="000A013C">
          <w:rPr>
            <w:noProof/>
            <w:webHidden/>
          </w:rPr>
          <w:instrText xml:space="preserve"> PAGEREF _Toc4414439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1E1F2AB2" w14:textId="3B483E0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0" w:history="1">
        <w:r w:rsidR="000A013C" w:rsidRPr="007D0007">
          <w:rPr>
            <w:rStyle w:val="Hyperlink"/>
            <w:noProof/>
          </w:rPr>
          <w:t>5.4 Conformance Clause 3: Direct producer</w:t>
        </w:r>
        <w:r w:rsidR="000A013C">
          <w:rPr>
            <w:noProof/>
            <w:webHidden/>
          </w:rPr>
          <w:tab/>
        </w:r>
        <w:r w:rsidR="000A013C">
          <w:rPr>
            <w:noProof/>
            <w:webHidden/>
          </w:rPr>
          <w:fldChar w:fldCharType="begin"/>
        </w:r>
        <w:r w:rsidR="000A013C">
          <w:rPr>
            <w:noProof/>
            <w:webHidden/>
          </w:rPr>
          <w:instrText xml:space="preserve"> PAGEREF _Toc4414440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2CB5B297" w14:textId="5E887872"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1" w:history="1">
        <w:r w:rsidR="000A013C" w:rsidRPr="007D0007">
          <w:rPr>
            <w:rStyle w:val="Hyperlink"/>
            <w:noProof/>
          </w:rPr>
          <w:t>5.5 Conformance Clause 4: Deterministic producer</w:t>
        </w:r>
        <w:r w:rsidR="000A013C">
          <w:rPr>
            <w:noProof/>
            <w:webHidden/>
          </w:rPr>
          <w:tab/>
        </w:r>
        <w:r w:rsidR="000A013C">
          <w:rPr>
            <w:noProof/>
            <w:webHidden/>
          </w:rPr>
          <w:fldChar w:fldCharType="begin"/>
        </w:r>
        <w:r w:rsidR="000A013C">
          <w:rPr>
            <w:noProof/>
            <w:webHidden/>
          </w:rPr>
          <w:instrText xml:space="preserve"> PAGEREF _Toc4414441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5191045D" w14:textId="010EEFB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2" w:history="1">
        <w:r w:rsidR="000A013C" w:rsidRPr="007D0007">
          <w:rPr>
            <w:rStyle w:val="Hyperlink"/>
            <w:noProof/>
          </w:rPr>
          <w:t>5.6 Conformance Clause 5: Converter</w:t>
        </w:r>
        <w:r w:rsidR="000A013C">
          <w:rPr>
            <w:noProof/>
            <w:webHidden/>
          </w:rPr>
          <w:tab/>
        </w:r>
        <w:r w:rsidR="000A013C">
          <w:rPr>
            <w:noProof/>
            <w:webHidden/>
          </w:rPr>
          <w:fldChar w:fldCharType="begin"/>
        </w:r>
        <w:r w:rsidR="000A013C">
          <w:rPr>
            <w:noProof/>
            <w:webHidden/>
          </w:rPr>
          <w:instrText xml:space="preserve"> PAGEREF _Toc4414442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43613A24" w14:textId="32E597E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3" w:history="1">
        <w:r w:rsidR="000A013C" w:rsidRPr="007D0007">
          <w:rPr>
            <w:rStyle w:val="Hyperlink"/>
            <w:noProof/>
          </w:rPr>
          <w:t>5.7 Conformance Clause 6: SARIF post-processor</w:t>
        </w:r>
        <w:r w:rsidR="000A013C">
          <w:rPr>
            <w:noProof/>
            <w:webHidden/>
          </w:rPr>
          <w:tab/>
        </w:r>
        <w:r w:rsidR="000A013C">
          <w:rPr>
            <w:noProof/>
            <w:webHidden/>
          </w:rPr>
          <w:fldChar w:fldCharType="begin"/>
        </w:r>
        <w:r w:rsidR="000A013C">
          <w:rPr>
            <w:noProof/>
            <w:webHidden/>
          </w:rPr>
          <w:instrText xml:space="preserve"> PAGEREF _Toc4414443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04004ADA" w14:textId="25C92DD0"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4" w:history="1">
        <w:r w:rsidR="000A013C" w:rsidRPr="007D0007">
          <w:rPr>
            <w:rStyle w:val="Hyperlink"/>
            <w:noProof/>
          </w:rPr>
          <w:t>5.8 Conformance Clause 7: SARIF consumer</w:t>
        </w:r>
        <w:r w:rsidR="000A013C">
          <w:rPr>
            <w:noProof/>
            <w:webHidden/>
          </w:rPr>
          <w:tab/>
        </w:r>
        <w:r w:rsidR="000A013C">
          <w:rPr>
            <w:noProof/>
            <w:webHidden/>
          </w:rPr>
          <w:fldChar w:fldCharType="begin"/>
        </w:r>
        <w:r w:rsidR="000A013C">
          <w:rPr>
            <w:noProof/>
            <w:webHidden/>
          </w:rPr>
          <w:instrText xml:space="preserve"> PAGEREF _Toc4414444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1A444385" w14:textId="2FA1FD2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5" w:history="1">
        <w:r w:rsidR="000A013C" w:rsidRPr="007D0007">
          <w:rPr>
            <w:rStyle w:val="Hyperlink"/>
            <w:noProof/>
          </w:rPr>
          <w:t>5.9 Conformance Clause 8: Viewer</w:t>
        </w:r>
        <w:r w:rsidR="000A013C">
          <w:rPr>
            <w:noProof/>
            <w:webHidden/>
          </w:rPr>
          <w:tab/>
        </w:r>
        <w:r w:rsidR="000A013C">
          <w:rPr>
            <w:noProof/>
            <w:webHidden/>
          </w:rPr>
          <w:fldChar w:fldCharType="begin"/>
        </w:r>
        <w:r w:rsidR="000A013C">
          <w:rPr>
            <w:noProof/>
            <w:webHidden/>
          </w:rPr>
          <w:instrText xml:space="preserve"> PAGEREF _Toc4414445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47DF133E" w14:textId="6AA5D57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6" w:history="1">
        <w:r w:rsidR="000A013C" w:rsidRPr="007D0007">
          <w:rPr>
            <w:rStyle w:val="Hyperlink"/>
            <w:noProof/>
          </w:rPr>
          <w:t>5.10 Conformance Clause 9: Result management system</w:t>
        </w:r>
        <w:r w:rsidR="000A013C">
          <w:rPr>
            <w:noProof/>
            <w:webHidden/>
          </w:rPr>
          <w:tab/>
        </w:r>
        <w:r w:rsidR="000A013C">
          <w:rPr>
            <w:noProof/>
            <w:webHidden/>
          </w:rPr>
          <w:fldChar w:fldCharType="begin"/>
        </w:r>
        <w:r w:rsidR="000A013C">
          <w:rPr>
            <w:noProof/>
            <w:webHidden/>
          </w:rPr>
          <w:instrText xml:space="preserve"> PAGEREF _Toc4414446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53F207C4" w14:textId="1F35F443"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47" w:history="1">
        <w:r w:rsidR="000A013C" w:rsidRPr="007D0007">
          <w:rPr>
            <w:rStyle w:val="Hyperlink"/>
            <w:noProof/>
          </w:rPr>
          <w:t>5.11 Conformance Clause 10: Engineering system</w:t>
        </w:r>
        <w:r w:rsidR="000A013C">
          <w:rPr>
            <w:noProof/>
            <w:webHidden/>
          </w:rPr>
          <w:tab/>
        </w:r>
        <w:r w:rsidR="000A013C">
          <w:rPr>
            <w:noProof/>
            <w:webHidden/>
          </w:rPr>
          <w:fldChar w:fldCharType="begin"/>
        </w:r>
        <w:r w:rsidR="000A013C">
          <w:rPr>
            <w:noProof/>
            <w:webHidden/>
          </w:rPr>
          <w:instrText xml:space="preserve"> PAGEREF _Toc4414447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0720C6AB" w14:textId="604FF97A" w:rsidR="000A013C" w:rsidRDefault="003E20AF">
      <w:pPr>
        <w:pStyle w:val="TOC1"/>
        <w:rPr>
          <w:rFonts w:asciiTheme="minorHAnsi" w:eastAsiaTheme="minorEastAsia" w:hAnsiTheme="minorHAnsi" w:cstheme="minorBidi"/>
          <w:noProof/>
          <w:sz w:val="22"/>
          <w:szCs w:val="22"/>
        </w:rPr>
      </w:pPr>
      <w:hyperlink w:anchor="_Toc4414448" w:history="1">
        <w:r w:rsidR="000A013C" w:rsidRPr="007D0007">
          <w:rPr>
            <w:rStyle w:val="Hyperlink"/>
            <w:noProof/>
          </w:rPr>
          <w:t>Appendix A. (Informative) Acknowledgments</w:t>
        </w:r>
        <w:r w:rsidR="000A013C">
          <w:rPr>
            <w:noProof/>
            <w:webHidden/>
          </w:rPr>
          <w:tab/>
        </w:r>
        <w:r w:rsidR="000A013C">
          <w:rPr>
            <w:noProof/>
            <w:webHidden/>
          </w:rPr>
          <w:fldChar w:fldCharType="begin"/>
        </w:r>
        <w:r w:rsidR="000A013C">
          <w:rPr>
            <w:noProof/>
            <w:webHidden/>
          </w:rPr>
          <w:instrText xml:space="preserve"> PAGEREF _Toc4414448 \h </w:instrText>
        </w:r>
        <w:r w:rsidR="000A013C">
          <w:rPr>
            <w:noProof/>
            <w:webHidden/>
          </w:rPr>
        </w:r>
        <w:r w:rsidR="000A013C">
          <w:rPr>
            <w:noProof/>
            <w:webHidden/>
          </w:rPr>
          <w:fldChar w:fldCharType="separate"/>
        </w:r>
        <w:r w:rsidR="000A013C">
          <w:rPr>
            <w:noProof/>
            <w:webHidden/>
          </w:rPr>
          <w:t>154</w:t>
        </w:r>
        <w:r w:rsidR="000A013C">
          <w:rPr>
            <w:noProof/>
            <w:webHidden/>
          </w:rPr>
          <w:fldChar w:fldCharType="end"/>
        </w:r>
      </w:hyperlink>
    </w:p>
    <w:p w14:paraId="0F724725" w14:textId="41B1226D" w:rsidR="000A013C" w:rsidRDefault="003E20AF">
      <w:pPr>
        <w:pStyle w:val="TOC1"/>
        <w:rPr>
          <w:rFonts w:asciiTheme="minorHAnsi" w:eastAsiaTheme="minorEastAsia" w:hAnsiTheme="minorHAnsi" w:cstheme="minorBidi"/>
          <w:noProof/>
          <w:sz w:val="22"/>
          <w:szCs w:val="22"/>
        </w:rPr>
      </w:pPr>
      <w:hyperlink w:anchor="_Toc4414449" w:history="1">
        <w:r w:rsidR="000A013C" w:rsidRPr="007D0007">
          <w:rPr>
            <w:rStyle w:val="Hyperlink"/>
            <w:noProof/>
          </w:rPr>
          <w:t>Appendix B. (Normative) Use of fingerprints by result management systems</w:t>
        </w:r>
        <w:r w:rsidR="000A013C">
          <w:rPr>
            <w:noProof/>
            <w:webHidden/>
          </w:rPr>
          <w:tab/>
        </w:r>
        <w:r w:rsidR="000A013C">
          <w:rPr>
            <w:noProof/>
            <w:webHidden/>
          </w:rPr>
          <w:fldChar w:fldCharType="begin"/>
        </w:r>
        <w:r w:rsidR="000A013C">
          <w:rPr>
            <w:noProof/>
            <w:webHidden/>
          </w:rPr>
          <w:instrText xml:space="preserve"> PAGEREF _Toc4414449 \h </w:instrText>
        </w:r>
        <w:r w:rsidR="000A013C">
          <w:rPr>
            <w:noProof/>
            <w:webHidden/>
          </w:rPr>
        </w:r>
        <w:r w:rsidR="000A013C">
          <w:rPr>
            <w:noProof/>
            <w:webHidden/>
          </w:rPr>
          <w:fldChar w:fldCharType="separate"/>
        </w:r>
        <w:r w:rsidR="000A013C">
          <w:rPr>
            <w:noProof/>
            <w:webHidden/>
          </w:rPr>
          <w:t>155</w:t>
        </w:r>
        <w:r w:rsidR="000A013C">
          <w:rPr>
            <w:noProof/>
            <w:webHidden/>
          </w:rPr>
          <w:fldChar w:fldCharType="end"/>
        </w:r>
      </w:hyperlink>
    </w:p>
    <w:p w14:paraId="2E2012AF" w14:textId="15502409" w:rsidR="000A013C" w:rsidRDefault="003E20AF">
      <w:pPr>
        <w:pStyle w:val="TOC1"/>
        <w:rPr>
          <w:rFonts w:asciiTheme="minorHAnsi" w:eastAsiaTheme="minorEastAsia" w:hAnsiTheme="minorHAnsi" w:cstheme="minorBidi"/>
          <w:noProof/>
          <w:sz w:val="22"/>
          <w:szCs w:val="22"/>
        </w:rPr>
      </w:pPr>
      <w:hyperlink w:anchor="_Toc4414450" w:history="1">
        <w:r w:rsidR="000A013C" w:rsidRPr="007D0007">
          <w:rPr>
            <w:rStyle w:val="Hyperlink"/>
            <w:noProof/>
          </w:rPr>
          <w:t>Appendix C. (Informative) Use of SARIF by log file viewers</w:t>
        </w:r>
        <w:r w:rsidR="000A013C">
          <w:rPr>
            <w:noProof/>
            <w:webHidden/>
          </w:rPr>
          <w:tab/>
        </w:r>
        <w:r w:rsidR="000A013C">
          <w:rPr>
            <w:noProof/>
            <w:webHidden/>
          </w:rPr>
          <w:fldChar w:fldCharType="begin"/>
        </w:r>
        <w:r w:rsidR="000A013C">
          <w:rPr>
            <w:noProof/>
            <w:webHidden/>
          </w:rPr>
          <w:instrText xml:space="preserve"> PAGEREF _Toc4414450 \h </w:instrText>
        </w:r>
        <w:r w:rsidR="000A013C">
          <w:rPr>
            <w:noProof/>
            <w:webHidden/>
          </w:rPr>
        </w:r>
        <w:r w:rsidR="000A013C">
          <w:rPr>
            <w:noProof/>
            <w:webHidden/>
          </w:rPr>
          <w:fldChar w:fldCharType="separate"/>
        </w:r>
        <w:r w:rsidR="000A013C">
          <w:rPr>
            <w:noProof/>
            <w:webHidden/>
          </w:rPr>
          <w:t>156</w:t>
        </w:r>
        <w:r w:rsidR="000A013C">
          <w:rPr>
            <w:noProof/>
            <w:webHidden/>
          </w:rPr>
          <w:fldChar w:fldCharType="end"/>
        </w:r>
      </w:hyperlink>
    </w:p>
    <w:p w14:paraId="1F799EEA" w14:textId="7954C736" w:rsidR="000A013C" w:rsidRDefault="003E20AF">
      <w:pPr>
        <w:pStyle w:val="TOC1"/>
        <w:rPr>
          <w:rFonts w:asciiTheme="minorHAnsi" w:eastAsiaTheme="minorEastAsia" w:hAnsiTheme="minorHAnsi" w:cstheme="minorBidi"/>
          <w:noProof/>
          <w:sz w:val="22"/>
          <w:szCs w:val="22"/>
        </w:rPr>
      </w:pPr>
      <w:hyperlink w:anchor="_Toc4414451" w:history="1">
        <w:r w:rsidR="000A013C" w:rsidRPr="007D0007">
          <w:rPr>
            <w:rStyle w:val="Hyperlink"/>
            <w:noProof/>
          </w:rPr>
          <w:t>Appendix D. (Informative) Production of SARIF by converters</w:t>
        </w:r>
        <w:r w:rsidR="000A013C">
          <w:rPr>
            <w:noProof/>
            <w:webHidden/>
          </w:rPr>
          <w:tab/>
        </w:r>
        <w:r w:rsidR="000A013C">
          <w:rPr>
            <w:noProof/>
            <w:webHidden/>
          </w:rPr>
          <w:fldChar w:fldCharType="begin"/>
        </w:r>
        <w:r w:rsidR="000A013C">
          <w:rPr>
            <w:noProof/>
            <w:webHidden/>
          </w:rPr>
          <w:instrText xml:space="preserve"> PAGEREF _Toc4414451 \h </w:instrText>
        </w:r>
        <w:r w:rsidR="000A013C">
          <w:rPr>
            <w:noProof/>
            <w:webHidden/>
          </w:rPr>
        </w:r>
        <w:r w:rsidR="000A013C">
          <w:rPr>
            <w:noProof/>
            <w:webHidden/>
          </w:rPr>
          <w:fldChar w:fldCharType="separate"/>
        </w:r>
        <w:r w:rsidR="000A013C">
          <w:rPr>
            <w:noProof/>
            <w:webHidden/>
          </w:rPr>
          <w:t>157</w:t>
        </w:r>
        <w:r w:rsidR="000A013C">
          <w:rPr>
            <w:noProof/>
            <w:webHidden/>
          </w:rPr>
          <w:fldChar w:fldCharType="end"/>
        </w:r>
      </w:hyperlink>
    </w:p>
    <w:p w14:paraId="17D23A99" w14:textId="0C5AA18C" w:rsidR="000A013C" w:rsidRDefault="003E20AF">
      <w:pPr>
        <w:pStyle w:val="TOC1"/>
        <w:rPr>
          <w:rFonts w:asciiTheme="minorHAnsi" w:eastAsiaTheme="minorEastAsia" w:hAnsiTheme="minorHAnsi" w:cstheme="minorBidi"/>
          <w:noProof/>
          <w:sz w:val="22"/>
          <w:szCs w:val="22"/>
        </w:rPr>
      </w:pPr>
      <w:hyperlink w:anchor="_Toc4414452" w:history="1">
        <w:r w:rsidR="000A013C" w:rsidRPr="007D0007">
          <w:rPr>
            <w:rStyle w:val="Hyperlink"/>
            <w:noProof/>
          </w:rPr>
          <w:t>Appendix E. (Informative) Locating rule and notification metadata</w:t>
        </w:r>
        <w:r w:rsidR="000A013C">
          <w:rPr>
            <w:noProof/>
            <w:webHidden/>
          </w:rPr>
          <w:tab/>
        </w:r>
        <w:r w:rsidR="000A013C">
          <w:rPr>
            <w:noProof/>
            <w:webHidden/>
          </w:rPr>
          <w:fldChar w:fldCharType="begin"/>
        </w:r>
        <w:r w:rsidR="000A013C">
          <w:rPr>
            <w:noProof/>
            <w:webHidden/>
          </w:rPr>
          <w:instrText xml:space="preserve"> PAGEREF _Toc4414452 \h </w:instrText>
        </w:r>
        <w:r w:rsidR="000A013C">
          <w:rPr>
            <w:noProof/>
            <w:webHidden/>
          </w:rPr>
        </w:r>
        <w:r w:rsidR="000A013C">
          <w:rPr>
            <w:noProof/>
            <w:webHidden/>
          </w:rPr>
          <w:fldChar w:fldCharType="separate"/>
        </w:r>
        <w:r w:rsidR="000A013C">
          <w:rPr>
            <w:noProof/>
            <w:webHidden/>
          </w:rPr>
          <w:t>158</w:t>
        </w:r>
        <w:r w:rsidR="000A013C">
          <w:rPr>
            <w:noProof/>
            <w:webHidden/>
          </w:rPr>
          <w:fldChar w:fldCharType="end"/>
        </w:r>
      </w:hyperlink>
    </w:p>
    <w:p w14:paraId="771EACE9" w14:textId="2FE8BFD0" w:rsidR="000A013C" w:rsidRDefault="003E20AF">
      <w:pPr>
        <w:pStyle w:val="TOC1"/>
        <w:rPr>
          <w:rFonts w:asciiTheme="minorHAnsi" w:eastAsiaTheme="minorEastAsia" w:hAnsiTheme="minorHAnsi" w:cstheme="minorBidi"/>
          <w:noProof/>
          <w:sz w:val="22"/>
          <w:szCs w:val="22"/>
        </w:rPr>
      </w:pPr>
      <w:hyperlink w:anchor="_Toc4414453" w:history="1">
        <w:r w:rsidR="000A013C" w:rsidRPr="007D0007">
          <w:rPr>
            <w:rStyle w:val="Hyperlink"/>
            <w:noProof/>
          </w:rPr>
          <w:t>Appendix F. (Normative) Producing deterministic SARIF log files</w:t>
        </w:r>
        <w:r w:rsidR="000A013C">
          <w:rPr>
            <w:noProof/>
            <w:webHidden/>
          </w:rPr>
          <w:tab/>
        </w:r>
        <w:r w:rsidR="000A013C">
          <w:rPr>
            <w:noProof/>
            <w:webHidden/>
          </w:rPr>
          <w:fldChar w:fldCharType="begin"/>
        </w:r>
        <w:r w:rsidR="000A013C">
          <w:rPr>
            <w:noProof/>
            <w:webHidden/>
          </w:rPr>
          <w:instrText xml:space="preserve"> PAGEREF _Toc4414453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6EDC62B9" w14:textId="3F015546"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4" w:history="1">
        <w:r w:rsidR="000A013C" w:rsidRPr="007D0007">
          <w:rPr>
            <w:rStyle w:val="Hyperlink"/>
            <w:noProof/>
          </w:rPr>
          <w:t>F.1 General</w:t>
        </w:r>
        <w:r w:rsidR="000A013C">
          <w:rPr>
            <w:noProof/>
            <w:webHidden/>
          </w:rPr>
          <w:tab/>
        </w:r>
        <w:r w:rsidR="000A013C">
          <w:rPr>
            <w:noProof/>
            <w:webHidden/>
          </w:rPr>
          <w:fldChar w:fldCharType="begin"/>
        </w:r>
        <w:r w:rsidR="000A013C">
          <w:rPr>
            <w:noProof/>
            <w:webHidden/>
          </w:rPr>
          <w:instrText xml:space="preserve"> PAGEREF _Toc4414454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17C44B9F" w14:textId="0F4384A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5" w:history="1">
        <w:r w:rsidR="000A013C" w:rsidRPr="007D0007">
          <w:rPr>
            <w:rStyle w:val="Hyperlink"/>
            <w:noProof/>
          </w:rPr>
          <w:t>F.2 Non-deterministic file format elements</w:t>
        </w:r>
        <w:r w:rsidR="000A013C">
          <w:rPr>
            <w:noProof/>
            <w:webHidden/>
          </w:rPr>
          <w:tab/>
        </w:r>
        <w:r w:rsidR="000A013C">
          <w:rPr>
            <w:noProof/>
            <w:webHidden/>
          </w:rPr>
          <w:fldChar w:fldCharType="begin"/>
        </w:r>
        <w:r w:rsidR="000A013C">
          <w:rPr>
            <w:noProof/>
            <w:webHidden/>
          </w:rPr>
          <w:instrText xml:space="preserve"> PAGEREF _Toc4414455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6095C257" w14:textId="2358FCB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6" w:history="1">
        <w:r w:rsidR="000A013C" w:rsidRPr="007D0007">
          <w:rPr>
            <w:rStyle w:val="Hyperlink"/>
            <w:noProof/>
          </w:rPr>
          <w:t>F.3 Array and dictionary element ordering</w:t>
        </w:r>
        <w:r w:rsidR="000A013C">
          <w:rPr>
            <w:noProof/>
            <w:webHidden/>
          </w:rPr>
          <w:tab/>
        </w:r>
        <w:r w:rsidR="000A013C">
          <w:rPr>
            <w:noProof/>
            <w:webHidden/>
          </w:rPr>
          <w:fldChar w:fldCharType="begin"/>
        </w:r>
        <w:r w:rsidR="000A013C">
          <w:rPr>
            <w:noProof/>
            <w:webHidden/>
          </w:rPr>
          <w:instrText xml:space="preserve"> PAGEREF _Toc4414456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6C4D6A8E" w14:textId="799A358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7" w:history="1">
        <w:r w:rsidR="000A013C" w:rsidRPr="007D0007">
          <w:rPr>
            <w:rStyle w:val="Hyperlink"/>
            <w:noProof/>
          </w:rPr>
          <w:t>F.4 Absolute paths</w:t>
        </w:r>
        <w:r w:rsidR="000A013C">
          <w:rPr>
            <w:noProof/>
            <w:webHidden/>
          </w:rPr>
          <w:tab/>
        </w:r>
        <w:r w:rsidR="000A013C">
          <w:rPr>
            <w:noProof/>
            <w:webHidden/>
          </w:rPr>
          <w:fldChar w:fldCharType="begin"/>
        </w:r>
        <w:r w:rsidR="000A013C">
          <w:rPr>
            <w:noProof/>
            <w:webHidden/>
          </w:rPr>
          <w:instrText xml:space="preserve"> PAGEREF _Toc4414457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70FDB974" w14:textId="68B91A2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8" w:history="1">
        <w:r w:rsidR="000A013C" w:rsidRPr="007D0007">
          <w:rPr>
            <w:rStyle w:val="Hyperlink"/>
            <w:noProof/>
          </w:rPr>
          <w:t>F.5 Compensating for non-deterministic output</w:t>
        </w:r>
        <w:r w:rsidR="000A013C">
          <w:rPr>
            <w:noProof/>
            <w:webHidden/>
          </w:rPr>
          <w:tab/>
        </w:r>
        <w:r w:rsidR="000A013C">
          <w:rPr>
            <w:noProof/>
            <w:webHidden/>
          </w:rPr>
          <w:fldChar w:fldCharType="begin"/>
        </w:r>
        <w:r w:rsidR="000A013C">
          <w:rPr>
            <w:noProof/>
            <w:webHidden/>
          </w:rPr>
          <w:instrText xml:space="preserve"> PAGEREF _Toc4414458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50C07852" w14:textId="076EAFE4"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59" w:history="1">
        <w:r w:rsidR="000A013C" w:rsidRPr="007D0007">
          <w:rPr>
            <w:rStyle w:val="Hyperlink"/>
            <w:noProof/>
          </w:rPr>
          <w:t>F.6 Interaction between determinism and baselining</w:t>
        </w:r>
        <w:r w:rsidR="000A013C">
          <w:rPr>
            <w:noProof/>
            <w:webHidden/>
          </w:rPr>
          <w:tab/>
        </w:r>
        <w:r w:rsidR="000A013C">
          <w:rPr>
            <w:noProof/>
            <w:webHidden/>
          </w:rPr>
          <w:fldChar w:fldCharType="begin"/>
        </w:r>
        <w:r w:rsidR="000A013C">
          <w:rPr>
            <w:noProof/>
            <w:webHidden/>
          </w:rPr>
          <w:instrText xml:space="preserve"> PAGEREF _Toc4414459 \h </w:instrText>
        </w:r>
        <w:r w:rsidR="000A013C">
          <w:rPr>
            <w:noProof/>
            <w:webHidden/>
          </w:rPr>
        </w:r>
        <w:r w:rsidR="000A013C">
          <w:rPr>
            <w:noProof/>
            <w:webHidden/>
          </w:rPr>
          <w:fldChar w:fldCharType="separate"/>
        </w:r>
        <w:r w:rsidR="000A013C">
          <w:rPr>
            <w:noProof/>
            <w:webHidden/>
          </w:rPr>
          <w:t>161</w:t>
        </w:r>
        <w:r w:rsidR="000A013C">
          <w:rPr>
            <w:noProof/>
            <w:webHidden/>
          </w:rPr>
          <w:fldChar w:fldCharType="end"/>
        </w:r>
      </w:hyperlink>
    </w:p>
    <w:p w14:paraId="02D4D243" w14:textId="09078F99" w:rsidR="000A013C" w:rsidRDefault="003E20AF">
      <w:pPr>
        <w:pStyle w:val="TOC1"/>
        <w:rPr>
          <w:rFonts w:asciiTheme="minorHAnsi" w:eastAsiaTheme="minorEastAsia" w:hAnsiTheme="minorHAnsi" w:cstheme="minorBidi"/>
          <w:noProof/>
          <w:sz w:val="22"/>
          <w:szCs w:val="22"/>
        </w:rPr>
      </w:pPr>
      <w:hyperlink w:anchor="_Toc4414460" w:history="1">
        <w:r w:rsidR="000A013C" w:rsidRPr="007D0007">
          <w:rPr>
            <w:rStyle w:val="Hyperlink"/>
            <w:noProof/>
          </w:rPr>
          <w:t>Appendix G. (Informative) Guidance on fixes</w:t>
        </w:r>
        <w:r w:rsidR="000A013C">
          <w:rPr>
            <w:noProof/>
            <w:webHidden/>
          </w:rPr>
          <w:tab/>
        </w:r>
        <w:r w:rsidR="000A013C">
          <w:rPr>
            <w:noProof/>
            <w:webHidden/>
          </w:rPr>
          <w:fldChar w:fldCharType="begin"/>
        </w:r>
        <w:r w:rsidR="000A013C">
          <w:rPr>
            <w:noProof/>
            <w:webHidden/>
          </w:rPr>
          <w:instrText xml:space="preserve"> PAGEREF _Toc4414460 \h </w:instrText>
        </w:r>
        <w:r w:rsidR="000A013C">
          <w:rPr>
            <w:noProof/>
            <w:webHidden/>
          </w:rPr>
        </w:r>
        <w:r w:rsidR="000A013C">
          <w:rPr>
            <w:noProof/>
            <w:webHidden/>
          </w:rPr>
          <w:fldChar w:fldCharType="separate"/>
        </w:r>
        <w:r w:rsidR="000A013C">
          <w:rPr>
            <w:noProof/>
            <w:webHidden/>
          </w:rPr>
          <w:t>162</w:t>
        </w:r>
        <w:r w:rsidR="000A013C">
          <w:rPr>
            <w:noProof/>
            <w:webHidden/>
          </w:rPr>
          <w:fldChar w:fldCharType="end"/>
        </w:r>
      </w:hyperlink>
    </w:p>
    <w:p w14:paraId="3992FA1B" w14:textId="7E8397CF" w:rsidR="000A013C" w:rsidRDefault="003E20AF">
      <w:pPr>
        <w:pStyle w:val="TOC1"/>
        <w:rPr>
          <w:rFonts w:asciiTheme="minorHAnsi" w:eastAsiaTheme="minorEastAsia" w:hAnsiTheme="minorHAnsi" w:cstheme="minorBidi"/>
          <w:noProof/>
          <w:sz w:val="22"/>
          <w:szCs w:val="22"/>
        </w:rPr>
      </w:pPr>
      <w:hyperlink w:anchor="_Toc4414461" w:history="1">
        <w:r w:rsidR="000A013C" w:rsidRPr="007D0007">
          <w:rPr>
            <w:rStyle w:val="Hyperlink"/>
            <w:noProof/>
          </w:rPr>
          <w:t>Appendix H. (Informative) Diagnosing results in generated files</w:t>
        </w:r>
        <w:r w:rsidR="000A013C">
          <w:rPr>
            <w:noProof/>
            <w:webHidden/>
          </w:rPr>
          <w:tab/>
        </w:r>
        <w:r w:rsidR="000A013C">
          <w:rPr>
            <w:noProof/>
            <w:webHidden/>
          </w:rPr>
          <w:fldChar w:fldCharType="begin"/>
        </w:r>
        <w:r w:rsidR="000A013C">
          <w:rPr>
            <w:noProof/>
            <w:webHidden/>
          </w:rPr>
          <w:instrText xml:space="preserve"> PAGEREF _Toc4414461 \h </w:instrText>
        </w:r>
        <w:r w:rsidR="000A013C">
          <w:rPr>
            <w:noProof/>
            <w:webHidden/>
          </w:rPr>
        </w:r>
        <w:r w:rsidR="000A013C">
          <w:rPr>
            <w:noProof/>
            <w:webHidden/>
          </w:rPr>
          <w:fldChar w:fldCharType="separate"/>
        </w:r>
        <w:r w:rsidR="000A013C">
          <w:rPr>
            <w:noProof/>
            <w:webHidden/>
          </w:rPr>
          <w:t>163</w:t>
        </w:r>
        <w:r w:rsidR="000A013C">
          <w:rPr>
            <w:noProof/>
            <w:webHidden/>
          </w:rPr>
          <w:fldChar w:fldCharType="end"/>
        </w:r>
      </w:hyperlink>
    </w:p>
    <w:p w14:paraId="5691A644" w14:textId="5BC1B1EA" w:rsidR="000A013C" w:rsidRDefault="003E20AF">
      <w:pPr>
        <w:pStyle w:val="TOC1"/>
        <w:rPr>
          <w:rFonts w:asciiTheme="minorHAnsi" w:eastAsiaTheme="minorEastAsia" w:hAnsiTheme="minorHAnsi" w:cstheme="minorBidi"/>
          <w:noProof/>
          <w:sz w:val="22"/>
          <w:szCs w:val="22"/>
        </w:rPr>
      </w:pPr>
      <w:hyperlink w:anchor="_Toc4414462" w:history="1">
        <w:r w:rsidR="000A013C" w:rsidRPr="007D0007">
          <w:rPr>
            <w:rStyle w:val="Hyperlink"/>
            <w:noProof/>
          </w:rPr>
          <w:t>Appendix I. (Informative) Sample sourceLanguage values</w:t>
        </w:r>
        <w:r w:rsidR="000A013C">
          <w:rPr>
            <w:noProof/>
            <w:webHidden/>
          </w:rPr>
          <w:tab/>
        </w:r>
        <w:r w:rsidR="000A013C">
          <w:rPr>
            <w:noProof/>
            <w:webHidden/>
          </w:rPr>
          <w:fldChar w:fldCharType="begin"/>
        </w:r>
        <w:r w:rsidR="000A013C">
          <w:rPr>
            <w:noProof/>
            <w:webHidden/>
          </w:rPr>
          <w:instrText xml:space="preserve"> PAGEREF _Toc4414462 \h </w:instrText>
        </w:r>
        <w:r w:rsidR="000A013C">
          <w:rPr>
            <w:noProof/>
            <w:webHidden/>
          </w:rPr>
        </w:r>
        <w:r w:rsidR="000A013C">
          <w:rPr>
            <w:noProof/>
            <w:webHidden/>
          </w:rPr>
          <w:fldChar w:fldCharType="separate"/>
        </w:r>
        <w:r w:rsidR="000A013C">
          <w:rPr>
            <w:noProof/>
            <w:webHidden/>
          </w:rPr>
          <w:t>166</w:t>
        </w:r>
        <w:r w:rsidR="000A013C">
          <w:rPr>
            <w:noProof/>
            <w:webHidden/>
          </w:rPr>
          <w:fldChar w:fldCharType="end"/>
        </w:r>
      </w:hyperlink>
    </w:p>
    <w:p w14:paraId="2CA461FC" w14:textId="6A871670" w:rsidR="000A013C" w:rsidRDefault="003E20AF">
      <w:pPr>
        <w:pStyle w:val="TOC1"/>
        <w:rPr>
          <w:rFonts w:asciiTheme="minorHAnsi" w:eastAsiaTheme="minorEastAsia" w:hAnsiTheme="minorHAnsi" w:cstheme="minorBidi"/>
          <w:noProof/>
          <w:sz w:val="22"/>
          <w:szCs w:val="22"/>
        </w:rPr>
      </w:pPr>
      <w:hyperlink w:anchor="_Toc4414463" w:history="1">
        <w:r w:rsidR="000A013C" w:rsidRPr="007D0007">
          <w:rPr>
            <w:rStyle w:val="Hyperlink"/>
            <w:noProof/>
          </w:rPr>
          <w:t>Appendix J. (Informative) Examples</w:t>
        </w:r>
        <w:r w:rsidR="000A013C">
          <w:rPr>
            <w:noProof/>
            <w:webHidden/>
          </w:rPr>
          <w:tab/>
        </w:r>
        <w:r w:rsidR="000A013C">
          <w:rPr>
            <w:noProof/>
            <w:webHidden/>
          </w:rPr>
          <w:fldChar w:fldCharType="begin"/>
        </w:r>
        <w:r w:rsidR="000A013C">
          <w:rPr>
            <w:noProof/>
            <w:webHidden/>
          </w:rPr>
          <w:instrText xml:space="preserve"> PAGEREF _Toc4414463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394FCDE0" w14:textId="792C7DCB"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64" w:history="1">
        <w:r w:rsidR="000A013C" w:rsidRPr="007D0007">
          <w:rPr>
            <w:rStyle w:val="Hyperlink"/>
            <w:noProof/>
          </w:rPr>
          <w:t>J.1 Minimal valid SARIF log file</w:t>
        </w:r>
        <w:r w:rsidR="000A013C">
          <w:rPr>
            <w:noProof/>
            <w:webHidden/>
          </w:rPr>
          <w:tab/>
        </w:r>
        <w:r w:rsidR="000A013C">
          <w:rPr>
            <w:noProof/>
            <w:webHidden/>
          </w:rPr>
          <w:fldChar w:fldCharType="begin"/>
        </w:r>
        <w:r w:rsidR="000A013C">
          <w:rPr>
            <w:noProof/>
            <w:webHidden/>
          </w:rPr>
          <w:instrText xml:space="preserve"> PAGEREF _Toc4414464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4599CF3C" w14:textId="08A1202D"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65" w:history="1">
        <w:r w:rsidR="000A013C" w:rsidRPr="007D0007">
          <w:rPr>
            <w:rStyle w:val="Hyperlink"/>
            <w:noProof/>
          </w:rPr>
          <w:t>J.2 Minimal recommended SARIF log file with source information</w:t>
        </w:r>
        <w:r w:rsidR="000A013C">
          <w:rPr>
            <w:noProof/>
            <w:webHidden/>
          </w:rPr>
          <w:tab/>
        </w:r>
        <w:r w:rsidR="000A013C">
          <w:rPr>
            <w:noProof/>
            <w:webHidden/>
          </w:rPr>
          <w:fldChar w:fldCharType="begin"/>
        </w:r>
        <w:r w:rsidR="000A013C">
          <w:rPr>
            <w:noProof/>
            <w:webHidden/>
          </w:rPr>
          <w:instrText xml:space="preserve"> PAGEREF _Toc4414465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38B007DD" w14:textId="11EC19FC"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66" w:history="1">
        <w:r w:rsidR="000A013C" w:rsidRPr="007D0007">
          <w:rPr>
            <w:rStyle w:val="Hyperlink"/>
            <w:noProof/>
          </w:rPr>
          <w:t>J.3 Minimal recommended SARIF log file without source information</w:t>
        </w:r>
        <w:r w:rsidR="000A013C">
          <w:rPr>
            <w:noProof/>
            <w:webHidden/>
          </w:rPr>
          <w:tab/>
        </w:r>
        <w:r w:rsidR="000A013C">
          <w:rPr>
            <w:noProof/>
            <w:webHidden/>
          </w:rPr>
          <w:fldChar w:fldCharType="begin"/>
        </w:r>
        <w:r w:rsidR="000A013C">
          <w:rPr>
            <w:noProof/>
            <w:webHidden/>
          </w:rPr>
          <w:instrText xml:space="preserve"> PAGEREF _Toc4414466 \h </w:instrText>
        </w:r>
        <w:r w:rsidR="000A013C">
          <w:rPr>
            <w:noProof/>
            <w:webHidden/>
          </w:rPr>
        </w:r>
        <w:r w:rsidR="000A013C">
          <w:rPr>
            <w:noProof/>
            <w:webHidden/>
          </w:rPr>
          <w:fldChar w:fldCharType="separate"/>
        </w:r>
        <w:r w:rsidR="000A013C">
          <w:rPr>
            <w:noProof/>
            <w:webHidden/>
          </w:rPr>
          <w:t>169</w:t>
        </w:r>
        <w:r w:rsidR="000A013C">
          <w:rPr>
            <w:noProof/>
            <w:webHidden/>
          </w:rPr>
          <w:fldChar w:fldCharType="end"/>
        </w:r>
      </w:hyperlink>
    </w:p>
    <w:p w14:paraId="542A85AC" w14:textId="4134B595" w:rsidR="000A013C" w:rsidRDefault="003E20AF">
      <w:pPr>
        <w:pStyle w:val="TOC2"/>
        <w:tabs>
          <w:tab w:val="right" w:leader="dot" w:pos="9350"/>
        </w:tabs>
        <w:rPr>
          <w:rFonts w:asciiTheme="minorHAnsi" w:eastAsiaTheme="minorEastAsia" w:hAnsiTheme="minorHAnsi" w:cstheme="minorBidi"/>
          <w:noProof/>
          <w:sz w:val="22"/>
          <w:szCs w:val="22"/>
        </w:rPr>
      </w:pPr>
      <w:hyperlink w:anchor="_Toc4414467" w:history="1">
        <w:r w:rsidR="000A013C" w:rsidRPr="007D0007">
          <w:rPr>
            <w:rStyle w:val="Hyperlink"/>
            <w:noProof/>
          </w:rPr>
          <w:t>J.4 Comprehensive SARIF file</w:t>
        </w:r>
        <w:r w:rsidR="000A013C">
          <w:rPr>
            <w:noProof/>
            <w:webHidden/>
          </w:rPr>
          <w:tab/>
        </w:r>
        <w:r w:rsidR="000A013C">
          <w:rPr>
            <w:noProof/>
            <w:webHidden/>
          </w:rPr>
          <w:fldChar w:fldCharType="begin"/>
        </w:r>
        <w:r w:rsidR="000A013C">
          <w:rPr>
            <w:noProof/>
            <w:webHidden/>
          </w:rPr>
          <w:instrText xml:space="preserve"> PAGEREF _Toc4414467 \h </w:instrText>
        </w:r>
        <w:r w:rsidR="000A013C">
          <w:rPr>
            <w:noProof/>
            <w:webHidden/>
          </w:rPr>
        </w:r>
        <w:r w:rsidR="000A013C">
          <w:rPr>
            <w:noProof/>
            <w:webHidden/>
          </w:rPr>
          <w:fldChar w:fldCharType="separate"/>
        </w:r>
        <w:r w:rsidR="000A013C">
          <w:rPr>
            <w:noProof/>
            <w:webHidden/>
          </w:rPr>
          <w:t>170</w:t>
        </w:r>
        <w:r w:rsidR="000A013C">
          <w:rPr>
            <w:noProof/>
            <w:webHidden/>
          </w:rPr>
          <w:fldChar w:fldCharType="end"/>
        </w:r>
      </w:hyperlink>
    </w:p>
    <w:p w14:paraId="7E56EFE5" w14:textId="751FE99F" w:rsidR="000A013C" w:rsidRDefault="003E20AF">
      <w:pPr>
        <w:pStyle w:val="TOC1"/>
        <w:rPr>
          <w:rFonts w:asciiTheme="minorHAnsi" w:eastAsiaTheme="minorEastAsia" w:hAnsiTheme="minorHAnsi" w:cstheme="minorBidi"/>
          <w:noProof/>
          <w:sz w:val="22"/>
          <w:szCs w:val="22"/>
        </w:rPr>
      </w:pPr>
      <w:hyperlink w:anchor="_Toc4414468" w:history="1">
        <w:r w:rsidR="000A013C" w:rsidRPr="007D0007">
          <w:rPr>
            <w:rStyle w:val="Hyperlink"/>
            <w:noProof/>
          </w:rPr>
          <w:t>Appendix K. (Informative) Revision History</w:t>
        </w:r>
        <w:r w:rsidR="000A013C">
          <w:rPr>
            <w:noProof/>
            <w:webHidden/>
          </w:rPr>
          <w:tab/>
        </w:r>
        <w:r w:rsidR="000A013C">
          <w:rPr>
            <w:noProof/>
            <w:webHidden/>
          </w:rPr>
          <w:fldChar w:fldCharType="begin"/>
        </w:r>
        <w:r w:rsidR="000A013C">
          <w:rPr>
            <w:noProof/>
            <w:webHidden/>
          </w:rPr>
          <w:instrText xml:space="preserve"> PAGEREF _Toc4414468 \h </w:instrText>
        </w:r>
        <w:r w:rsidR="000A013C">
          <w:rPr>
            <w:noProof/>
            <w:webHidden/>
          </w:rPr>
        </w:r>
        <w:r w:rsidR="000A013C">
          <w:rPr>
            <w:noProof/>
            <w:webHidden/>
          </w:rPr>
          <w:fldChar w:fldCharType="separate"/>
        </w:r>
        <w:r w:rsidR="000A013C">
          <w:rPr>
            <w:noProof/>
            <w:webHidden/>
          </w:rPr>
          <w:t>181</w:t>
        </w:r>
        <w:r w:rsidR="000A013C">
          <w:rPr>
            <w:noProof/>
            <w:webHidden/>
          </w:rPr>
          <w:fldChar w:fldCharType="end"/>
        </w:r>
      </w:hyperlink>
    </w:p>
    <w:p w14:paraId="300EBE96" w14:textId="25AF8DD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1401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14013"/>
      <w:bookmarkStart w:id="6" w:name="_Toc85472893"/>
      <w:bookmarkStart w:id="7" w:name="_Toc287332007"/>
      <w:r>
        <w:t>IPR Policy</w:t>
      </w:r>
      <w:bookmarkEnd w:id="5"/>
    </w:p>
    <w:p w14:paraId="46AF25ED" w14:textId="7F79CF5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F1546C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14014"/>
      <w:r>
        <w:t>Terminology</w:t>
      </w:r>
      <w:bookmarkEnd w:id="6"/>
      <w:bookmarkEnd w:id="7"/>
      <w:bookmarkEnd w:id="8"/>
    </w:p>
    <w:p w14:paraId="332C78E7" w14:textId="1E3A9D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5B9A3F8" w:rsidR="00B05C99" w:rsidRDefault="003E20A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EBEC05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8A1320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68C80A4" w:rsidR="008119BF" w:rsidRPr="008119BF" w:rsidRDefault="003E20A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72FE03B" w:rsidR="0044419A" w:rsidRDefault="003E20A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62A2820" w:rsidR="0044419A" w:rsidRDefault="003E20A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349FEF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8C7BF6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F7CA1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050D647" w:rsidR="0008529C" w:rsidRPr="0008529C" w:rsidRDefault="003E20A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2EBB2FA" w:rsidR="00D06F1A" w:rsidRPr="00D06F1A" w:rsidRDefault="003E20A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403EB1A3" w:rsidR="00376AE7" w:rsidRDefault="003E20A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0E761989" w:rsidR="005A4921" w:rsidRPr="00FA7D11" w:rsidRDefault="003E20A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282B43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1B489D2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21F6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2929426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9062CC2" w:rsidR="008B0BAE" w:rsidRPr="00FA7D11" w:rsidRDefault="003E20A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1CEFC1B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4E7DFB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3E7DBBC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866EB2D" w:rsidR="0044419A" w:rsidRDefault="003E20A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F5A68E5" w:rsidR="0044419A" w:rsidRDefault="003E20A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A7703A9" w:rsidR="008563DD" w:rsidRDefault="003E20A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42D46E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AB0F9D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4D466E3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7515009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6B364BDF" w:rsidR="0044419A" w:rsidRDefault="003E20A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1D09897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18F1CA9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EF571D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91D62C0" w:rsidR="00646038" w:rsidRDefault="003E20A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762668B" w:rsidR="0044419A" w:rsidRDefault="003E20A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762C4DC6" w:rsidR="00E10ADE" w:rsidRPr="00E10ADE" w:rsidRDefault="003E20A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9C939E" w:rsidR="00646038" w:rsidRDefault="003E20A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6156D1F"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0816E7" w:rsidR="0044419A" w:rsidRDefault="003E20A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5FA0D0A" w:rsidR="008B0BAE" w:rsidRPr="00FA7D11" w:rsidRDefault="003E20AF"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24D300DE" w:rsidR="00B05C99" w:rsidRDefault="003E20A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7ED52E9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7B65FE2" w:rsidR="00D65090" w:rsidRPr="00D65090" w:rsidRDefault="003E20A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3A892BA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70BAC0F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6501314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9CC5A2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2FAAFFC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E225F8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61B8FA3A" w:rsidR="00B05C99" w:rsidRDefault="003E20A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FCD60B0" w:rsidR="00B05C99" w:rsidRDefault="003E20A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2A89CFF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FD040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518D4045" w:rsidR="00811F21" w:rsidRPr="00811F21" w:rsidRDefault="003E20A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32E781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8F5A73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F953F48" w:rsidR="00B05C99" w:rsidRDefault="003E20A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00BE210C" w:rsidR="00B05C99" w:rsidRDefault="003E20A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286315C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4655C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3154BDFE" w:rsidR="00366BA7" w:rsidRDefault="003E20A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5A3247A3" w:rsidR="00753025" w:rsidRPr="00753025" w:rsidRDefault="003E20A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55F313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941F22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21F455A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6C272E18" w:rsidR="0044419A" w:rsidRDefault="003E20A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C7D18" w:rsidR="0044419A" w:rsidRDefault="003E20A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2E81AAF6"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8867AC" w:rsidR="0003129F" w:rsidRDefault="003E20A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EFE162F" w:rsidR="0044419A" w:rsidRDefault="003E20A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1176B24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A199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F8A58D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14015"/>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97F9A7A"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F56411E"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B0CED0C"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9EEB455"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5890BF4"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59C58C5"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A066232"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1F1EFD5"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98A85C9"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23B4DD5"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825A7B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7A0E2D0"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2A27A6"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63FB5DE"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530BFB8"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A37DDEB"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C4965BF"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26D1476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5ABF26F"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0806DE1"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A043D9D"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FBC60A9"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14016"/>
      <w:r>
        <w:t>Non-Normative References</w:t>
      </w:r>
      <w:bookmarkEnd w:id="94"/>
      <w:bookmarkEnd w:id="95"/>
      <w:bookmarkEnd w:id="96"/>
    </w:p>
    <w:p w14:paraId="1067680D" w14:textId="58D52F2D"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57FADE3"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E3E9D75"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32B49A1"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EB45AD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80DAA2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F46192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14017"/>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14018"/>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14019"/>
      <w:r>
        <w:t>Format examples</w:t>
      </w:r>
      <w:bookmarkEnd w:id="103"/>
    </w:p>
    <w:p w14:paraId="0C763244" w14:textId="6F3FA55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14020"/>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414021"/>
      <w:r>
        <w:t>Syntax notation</w:t>
      </w:r>
      <w:bookmarkEnd w:id="105"/>
    </w:p>
    <w:p w14:paraId="15BCDF38" w14:textId="77B7C39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842B754"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14022"/>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B114C3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A013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1F8E6240"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0A013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3961B72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0A013C">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B68FCD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0A013C">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15BE205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81611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0A013C">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14023"/>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14024"/>
      <w:r>
        <w:t>General</w:t>
      </w:r>
      <w:bookmarkEnd w:id="112"/>
      <w:bookmarkEnd w:id="113"/>
    </w:p>
    <w:p w14:paraId="66A97768" w14:textId="735C644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0A013C">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062143"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436EA9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9D3A31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14025"/>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414026"/>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414027"/>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14028"/>
      <w:r>
        <w:t>text property</w:t>
      </w:r>
      <w:bookmarkEnd w:id="123"/>
      <w:bookmarkEnd w:id="124"/>
    </w:p>
    <w:p w14:paraId="4A7B5CC6" w14:textId="4A5F726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A013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14029"/>
      <w:r>
        <w:t>binary property</w:t>
      </w:r>
      <w:bookmarkEnd w:id="125"/>
      <w:bookmarkEnd w:id="126"/>
    </w:p>
    <w:p w14:paraId="1BB5464B" w14:textId="2543D91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14030"/>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414031"/>
      <w:r>
        <w:t>General</w:t>
      </w:r>
      <w:bookmarkEnd w:id="130"/>
      <w:bookmarkEnd w:id="131"/>
    </w:p>
    <w:p w14:paraId="0DE4A1DE" w14:textId="575B05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A013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0A013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14032"/>
      <w:r>
        <w:t>Constraints</w:t>
      </w:r>
      <w:bookmarkEnd w:id="132"/>
    </w:p>
    <w:p w14:paraId="13519D8E" w14:textId="2F40715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0A013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A013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A013C">
        <w:t>3.4.5</w:t>
      </w:r>
      <w:r w:rsidR="008F3B71">
        <w:fldChar w:fldCharType="end"/>
      </w:r>
      <w:r w:rsidR="008F3B71">
        <w:t xml:space="preserve">), they </w:t>
      </w:r>
      <w:r w:rsidR="008F3B71">
        <w:rPr>
          <w:b/>
        </w:rPr>
        <w:t>MAY</w:t>
      </w:r>
      <w:r w:rsidR="008F3B71">
        <w:t xml:space="preserve"> both be present.</w:t>
      </w:r>
    </w:p>
    <w:p w14:paraId="2FC50484" w14:textId="7BED2C13"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A013C">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0A013C">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3A751D3E"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0A013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0A013C">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0A013C">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14033"/>
      <w:bookmarkEnd w:id="133"/>
      <w:r>
        <w:t>uri property</w:t>
      </w:r>
      <w:bookmarkEnd w:id="135"/>
      <w:bookmarkEnd w:id="136"/>
    </w:p>
    <w:p w14:paraId="3855C821" w14:textId="144EAB00"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A959D90"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0A013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7CBC18D"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0A013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14034"/>
      <w:proofErr w:type="spellStart"/>
      <w:r>
        <w:t>uriBaseId</w:t>
      </w:r>
      <w:proofErr w:type="spellEnd"/>
      <w:r>
        <w:t xml:space="preserve"> property</w:t>
      </w:r>
      <w:bookmarkEnd w:id="137"/>
      <w:bookmarkEnd w:id="138"/>
    </w:p>
    <w:p w14:paraId="3AB64385" w14:textId="2C2F7A5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183907AE"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0A013C">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0A013C">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20B592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A013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8B714A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F1D7C8E"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0A013C">
        <w:t>3.4.6</w:t>
      </w:r>
      <w:r>
        <w:fldChar w:fldCharType="end"/>
      </w:r>
      <w:r>
        <w:t>.</w:t>
      </w:r>
    </w:p>
    <w:p w14:paraId="1775FB53" w14:textId="0713D84F" w:rsidR="00677224" w:rsidRDefault="00870A52" w:rsidP="00677224">
      <w:pPr>
        <w:pStyle w:val="Heading3"/>
      </w:pPr>
      <w:bookmarkStart w:id="139" w:name="_Ref530055459"/>
      <w:bookmarkStart w:id="140" w:name="_Toc4414035"/>
      <w:proofErr w:type="spellStart"/>
      <w:r>
        <w:lastRenderedPageBreak/>
        <w:t>artifactIndex</w:t>
      </w:r>
      <w:proofErr w:type="spellEnd"/>
      <w:r>
        <w:t xml:space="preserve"> </w:t>
      </w:r>
      <w:r w:rsidR="00677224">
        <w:t>property</w:t>
      </w:r>
      <w:bookmarkEnd w:id="139"/>
      <w:bookmarkEnd w:id="140"/>
    </w:p>
    <w:p w14:paraId="330EA005" w14:textId="3CF4AD79"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0A013C">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A013C">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1F5E607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0A013C">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B0FECDC" w:rsidR="00F428A9" w:rsidRDefault="00F428A9" w:rsidP="00F428A9">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14036"/>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2026CD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A013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0A013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782FB2C" w:rsidR="00F47A7C" w:rsidRDefault="00F47A7C" w:rsidP="00E9295D">
      <w:pPr>
        <w:pStyle w:val="Code"/>
      </w:pPr>
      <w:r>
        <w:t>{                                                # A run object (§</w:t>
      </w:r>
      <w:r>
        <w:fldChar w:fldCharType="begin"/>
      </w:r>
      <w:r>
        <w:instrText xml:space="preserve"> REF _Ref493349997 \r \h </w:instrText>
      </w:r>
      <w:r>
        <w:fldChar w:fldCharType="separate"/>
      </w:r>
      <w:r w:rsidR="000A013C">
        <w:t>3.14</w:t>
      </w:r>
      <w:r>
        <w:fldChar w:fldCharType="end"/>
      </w:r>
      <w:r>
        <w:t>).</w:t>
      </w:r>
    </w:p>
    <w:p w14:paraId="4DCC6D62" w14:textId="7211915B"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EDB62D" w:rsidR="00F47A7C" w:rsidRDefault="00F47A7C" w:rsidP="00E9295D">
      <w:pPr>
        <w:pStyle w:val="Code"/>
      </w:pPr>
      <w:r>
        <w:t xml:space="preserve">  "results": [                                   # See §</w:t>
      </w:r>
      <w:r>
        <w:fldChar w:fldCharType="begin"/>
      </w:r>
      <w:r>
        <w:instrText xml:space="preserve"> REF _Ref493350972 \r \h </w:instrText>
      </w:r>
      <w:r>
        <w:fldChar w:fldCharType="separate"/>
      </w:r>
      <w:r w:rsidR="000A013C">
        <w:t>3.14.15</w:t>
      </w:r>
      <w:r>
        <w:fldChar w:fldCharType="end"/>
      </w:r>
      <w:r>
        <w:t xml:space="preserve">.                                     </w:t>
      </w:r>
    </w:p>
    <w:p w14:paraId="6EB641EB" w14:textId="202C1EFC" w:rsidR="00F47A7C" w:rsidRDefault="00F47A7C" w:rsidP="00E9295D">
      <w:pPr>
        <w:pStyle w:val="Code"/>
      </w:pPr>
      <w:r>
        <w:t xml:space="preserve">    {                                            # A result object (§</w:t>
      </w:r>
      <w:r>
        <w:fldChar w:fldCharType="begin"/>
      </w:r>
      <w:r>
        <w:instrText xml:space="preserve"> REF _Ref493350984 \r \h </w:instrText>
      </w:r>
      <w:r>
        <w:fldChar w:fldCharType="separate"/>
      </w:r>
      <w:r w:rsidR="000A013C">
        <w:t>3.24</w:t>
      </w:r>
      <w:r>
        <w:fldChar w:fldCharType="end"/>
      </w:r>
      <w:r>
        <w:t xml:space="preserve">). </w:t>
      </w:r>
    </w:p>
    <w:p w14:paraId="610BCD74" w14:textId="3573EBB3" w:rsidR="00F47A7C" w:rsidRDefault="00F47A7C" w:rsidP="00E9295D">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1CD5C95D" w14:textId="3CB3800E" w:rsidR="00F47A7C" w:rsidRDefault="00F47A7C" w:rsidP="00E9295D">
      <w:pPr>
        <w:pStyle w:val="Code"/>
      </w:pPr>
      <w:r>
        <w:t xml:space="preserve">        {                                        # A location object (§</w:t>
      </w:r>
      <w:r>
        <w:fldChar w:fldCharType="begin"/>
      </w:r>
      <w:r>
        <w:instrText xml:space="preserve"> REF _Ref507665939 \r \h </w:instrText>
      </w:r>
      <w:r>
        <w:fldChar w:fldCharType="separate"/>
      </w:r>
      <w:r w:rsidR="000A013C">
        <w:t>3.25</w:t>
      </w:r>
      <w:r>
        <w:fldChar w:fldCharType="end"/>
      </w:r>
      <w:r>
        <w:t>).</w:t>
      </w:r>
    </w:p>
    <w:p w14:paraId="509AAFAE" w14:textId="556CE61B"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0A013C">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14037"/>
      <w:r>
        <w:t>String properties</w:t>
      </w:r>
      <w:bookmarkEnd w:id="143"/>
    </w:p>
    <w:p w14:paraId="6C63FE5C" w14:textId="4016EE67" w:rsidR="00D65090" w:rsidRDefault="00D65090" w:rsidP="00D65090">
      <w:pPr>
        <w:pStyle w:val="Heading3"/>
      </w:pPr>
      <w:bookmarkStart w:id="144" w:name="_Toc4414038"/>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14039"/>
      <w:r>
        <w:t>Redactable</w:t>
      </w:r>
      <w:r w:rsidR="00D244F4">
        <w:t xml:space="preserve"> string properties</w:t>
      </w:r>
      <w:bookmarkEnd w:id="145"/>
      <w:bookmarkEnd w:id="146"/>
      <w:bookmarkEnd w:id="147"/>
    </w:p>
    <w:p w14:paraId="553A2175" w14:textId="0608484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0A013C">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8A3980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0A013C">
        <w:t>3.14.20</w:t>
      </w:r>
      <w:r>
        <w:fldChar w:fldCharType="end"/>
      </w:r>
      <w:r>
        <w:t>).</w:t>
      </w:r>
    </w:p>
    <w:p w14:paraId="670174B2" w14:textId="2F6F7D08" w:rsidR="00435405" w:rsidRDefault="00435405" w:rsidP="00435405">
      <w:pPr>
        <w:pStyle w:val="Heading3"/>
      </w:pPr>
      <w:bookmarkStart w:id="148" w:name="_Ref514314114"/>
      <w:bookmarkStart w:id="149" w:name="_Toc4414040"/>
      <w:r>
        <w:t>GUID-valued string properties</w:t>
      </w:r>
      <w:bookmarkEnd w:id="148"/>
      <w:bookmarkEnd w:id="149"/>
    </w:p>
    <w:p w14:paraId="515A660C" w14:textId="6BF76EF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14041"/>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14042"/>
      <w:r>
        <w:t>General</w:t>
      </w:r>
      <w:bookmarkEnd w:id="156"/>
      <w:bookmarkEnd w:id="157"/>
    </w:p>
    <w:p w14:paraId="06B22FB1" w14:textId="16A4071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A013C">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A013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34CB645" w:rsidR="00D244F4" w:rsidRDefault="00D244F4" w:rsidP="00D244F4">
      <w:r>
        <w:t>For examples, see §</w:t>
      </w:r>
      <w:r>
        <w:fldChar w:fldCharType="begin"/>
      </w:r>
      <w:r>
        <w:instrText xml:space="preserve"> REF _Ref514325725 \r \h </w:instrText>
      </w:r>
      <w:r>
        <w:fldChar w:fldCharType="separate"/>
      </w:r>
      <w:r w:rsidR="000A013C">
        <w:t>3.8.2</w:t>
      </w:r>
      <w:r>
        <w:fldChar w:fldCharType="end"/>
      </w:r>
      <w:r>
        <w:t xml:space="preserve"> and §</w:t>
      </w:r>
      <w:r w:rsidR="00AC5BD9">
        <w:fldChar w:fldCharType="begin"/>
      </w:r>
      <w:r w:rsidR="00AC5BD9">
        <w:instrText xml:space="preserve"> REF _Ref526936776 \r \h </w:instrText>
      </w:r>
      <w:r w:rsidR="00AC5BD9">
        <w:fldChar w:fldCharType="separate"/>
      </w:r>
      <w:r w:rsidR="000A013C">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14043"/>
      <w:r>
        <w:t>Versioned hierarchical strings</w:t>
      </w:r>
      <w:bookmarkEnd w:id="159"/>
      <w:bookmarkEnd w:id="160"/>
    </w:p>
    <w:p w14:paraId="0E475B79" w14:textId="762C2F79"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0A013C">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0A013C">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DBDED0A" w:rsidR="004108B9" w:rsidRDefault="004108B9" w:rsidP="004108B9">
      <w:pPr>
        <w:pStyle w:val="Code"/>
      </w:pPr>
      <w:r>
        <w:t>{                                 # A result object (§</w:t>
      </w:r>
      <w:r>
        <w:fldChar w:fldCharType="begin"/>
      </w:r>
      <w:r>
        <w:instrText xml:space="preserve"> REF _Ref493350984 \r \h </w:instrText>
      </w:r>
      <w:r>
        <w:fldChar w:fldCharType="separate"/>
      </w:r>
      <w:r w:rsidR="000A013C">
        <w:t>3.24</w:t>
      </w:r>
      <w:r>
        <w:fldChar w:fldCharType="end"/>
      </w:r>
      <w:r>
        <w:t>).</w:t>
      </w:r>
    </w:p>
    <w:p w14:paraId="38CD9D1B" w14:textId="61F767E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0A013C">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14044"/>
      <w:r>
        <w:t>Object properties</w:t>
      </w:r>
      <w:bookmarkEnd w:id="161"/>
      <w:bookmarkEnd w:id="162"/>
    </w:p>
    <w:p w14:paraId="1C30B6EF" w14:textId="4B17347D"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A013C">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0A013C">
        <w:t>3.42.9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14045"/>
      <w:r>
        <w:t>Array properties</w:t>
      </w:r>
      <w:bookmarkEnd w:id="163"/>
      <w:bookmarkEnd w:id="164"/>
    </w:p>
    <w:p w14:paraId="28EB82AC" w14:textId="5479DEBF" w:rsidR="000308F0" w:rsidRDefault="000308F0" w:rsidP="000308F0">
      <w:pPr>
        <w:pStyle w:val="Heading3"/>
      </w:pPr>
      <w:bookmarkStart w:id="165" w:name="_Toc4414046"/>
      <w:r>
        <w:t>General</w:t>
      </w:r>
      <w:bookmarkEnd w:id="165"/>
    </w:p>
    <w:p w14:paraId="5EBAA746" w14:textId="6AB4253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0A013C">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A013C">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14047"/>
      <w:r>
        <w:t>Array properties with unique values</w:t>
      </w:r>
      <w:bookmarkEnd w:id="166"/>
      <w:bookmarkEnd w:id="167"/>
    </w:p>
    <w:p w14:paraId="125B0718" w14:textId="3D9FC5C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14048"/>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14049"/>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14050"/>
      <w:r>
        <w:t>General</w:t>
      </w:r>
      <w:bookmarkEnd w:id="172"/>
      <w:bookmarkEnd w:id="173"/>
      <w:bookmarkEnd w:id="174"/>
    </w:p>
    <w:p w14:paraId="0C250E31" w14:textId="6696D80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A013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F7BB35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A013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14051"/>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14052"/>
      <w:r>
        <w:t>General</w:t>
      </w:r>
      <w:bookmarkEnd w:id="178"/>
      <w:bookmarkEnd w:id="179"/>
    </w:p>
    <w:p w14:paraId="0F1BC690" w14:textId="0B2F4D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A013C">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A013C">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7A4B182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0A013C">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14053"/>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B88F4A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A013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2C19872" w:rsidR="004B43A1" w:rsidRDefault="004B43A1" w:rsidP="004B43A1">
      <w:pPr>
        <w:pStyle w:val="Code"/>
      </w:pPr>
      <w:r>
        <w:t>{                              # A result object (§</w:t>
      </w:r>
      <w:r>
        <w:fldChar w:fldCharType="begin"/>
      </w:r>
      <w:r>
        <w:instrText xml:space="preserve"> REF _Ref493350984 \r \h  \* MERGEFORMAT </w:instrText>
      </w:r>
      <w:r>
        <w:fldChar w:fldCharType="separate"/>
      </w:r>
      <w:r w:rsidR="000A013C">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455898C" w:rsidR="00D01390" w:rsidRDefault="00D01390" w:rsidP="00164541">
      <w:pPr>
        <w:pStyle w:val="Code"/>
      </w:pPr>
      <w:r>
        <w:t>{                              # A run object (§</w:t>
      </w:r>
      <w:r>
        <w:fldChar w:fldCharType="begin"/>
      </w:r>
      <w:r>
        <w:instrText xml:space="preserve"> REF _Ref493349997 \r \h </w:instrText>
      </w:r>
      <w:r>
        <w:fldChar w:fldCharType="separate"/>
      </w:r>
      <w:r w:rsidR="000A013C">
        <w:t>3.14</w:t>
      </w:r>
      <w:r>
        <w:fldChar w:fldCharType="end"/>
      </w:r>
      <w:r>
        <w:t>).</w:t>
      </w:r>
    </w:p>
    <w:p w14:paraId="0249F15F" w14:textId="77777777" w:rsidR="00D01390" w:rsidRDefault="00D01390" w:rsidP="00164541">
      <w:pPr>
        <w:pStyle w:val="Code"/>
      </w:pPr>
      <w:r>
        <w:t xml:space="preserve">  "results": [</w:t>
      </w:r>
    </w:p>
    <w:p w14:paraId="44515839" w14:textId="5E48CFF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A013C">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14054"/>
      <w:r>
        <w:t>Date/time properties</w:t>
      </w:r>
      <w:bookmarkEnd w:id="182"/>
      <w:bookmarkEnd w:id="183"/>
      <w:bookmarkEnd w:id="184"/>
    </w:p>
    <w:p w14:paraId="33510EF1" w14:textId="44D3CB0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393CAE" w:rsidR="00485F6A" w:rsidRDefault="00485F6A" w:rsidP="00A14EA3">
      <w:r>
        <w:t>The time components of date/time-valued properties in property bags (§</w:t>
      </w:r>
      <w:r>
        <w:fldChar w:fldCharType="begin"/>
      </w:r>
      <w:r>
        <w:instrText xml:space="preserve"> REF _Ref493408960 \r \h </w:instrText>
      </w:r>
      <w:r>
        <w:fldChar w:fldCharType="separate"/>
      </w:r>
      <w:r w:rsidR="000A013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14055"/>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14056"/>
      <w:r>
        <w:t>General</w:t>
      </w:r>
      <w:bookmarkEnd w:id="188"/>
      <w:bookmarkEnd w:id="189"/>
    </w:p>
    <w:p w14:paraId="3EA3A765" w14:textId="07C1101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492FBC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5D0D3D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14057"/>
      <w:r>
        <w:t>URIs that use the file scheme</w:t>
      </w:r>
      <w:bookmarkEnd w:id="190"/>
    </w:p>
    <w:p w14:paraId="2A404ABE" w14:textId="175B7F7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2C3630C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14058"/>
      <w:r>
        <w:t>URIs that use the sarif scheme</w:t>
      </w:r>
      <w:bookmarkEnd w:id="191"/>
      <w:bookmarkEnd w:id="192"/>
    </w:p>
    <w:p w14:paraId="05851C9E" w14:textId="5496091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A013C">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6D58EC6"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0A013C">
        <w:t>3.13.5</w:t>
      </w:r>
      <w:r w:rsidR="00A632A2">
        <w:fldChar w:fldCharType="end"/>
      </w:r>
      <w:r>
        <w:t>) at the root of the log file.</w:t>
      </w:r>
    </w:p>
    <w:p w14:paraId="5FDDB88B" w14:textId="447B8639" w:rsidR="00D55684" w:rsidRDefault="00D55684" w:rsidP="00D55684">
      <w:pPr>
        <w:pStyle w:val="Heading3"/>
      </w:pPr>
      <w:bookmarkStart w:id="193" w:name="_Toc4414059"/>
      <w:r>
        <w:t>Internationalized Resource Identifiers (IRIs)</w:t>
      </w:r>
      <w:bookmarkEnd w:id="193"/>
    </w:p>
    <w:p w14:paraId="51D90CB3" w14:textId="2613B23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CA8306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14060"/>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14061"/>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0B81EF0"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A013C">
        <w:t>3.11.3</w:t>
      </w:r>
      <w:r w:rsidR="00315546">
        <w:fldChar w:fldCharType="end"/>
      </w:r>
      <w:r w:rsidR="00BD4C74">
        <w:t>)</w:t>
      </w:r>
      <w:r>
        <w:t>.</w:t>
      </w:r>
    </w:p>
    <w:p w14:paraId="52F0962E" w14:textId="0E6DD7DF"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A013C">
        <w:t>3.11.4</w:t>
      </w:r>
      <w:r w:rsidR="00315546">
        <w:fldChar w:fldCharType="end"/>
      </w:r>
      <w:r w:rsidR="00315546">
        <w:t>)</w:t>
      </w:r>
      <w:r w:rsidRPr="007D1B39">
        <w:t>.</w:t>
      </w:r>
    </w:p>
    <w:p w14:paraId="72BE4F6E" w14:textId="2B583F09"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A013C">
        <w:t>3.11.5</w:t>
      </w:r>
      <w:r w:rsidR="00315546">
        <w:fldChar w:fldCharType="end"/>
      </w:r>
      <w:r w:rsidR="00315546">
        <w:t>)</w:t>
      </w:r>
      <w:r w:rsidRPr="007D1B39">
        <w:t>.</w:t>
      </w:r>
    </w:p>
    <w:p w14:paraId="79A4CB7F" w14:textId="39E2E9FE"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0A013C">
        <w:t>3.11.6</w:t>
      </w:r>
      <w:r>
        <w:fldChar w:fldCharType="end"/>
      </w:r>
      <w:r>
        <w:t>).</w:t>
      </w:r>
    </w:p>
    <w:p w14:paraId="224C0855" w14:textId="11A3DAA8" w:rsidR="00BD4C74" w:rsidRDefault="00BD4C74" w:rsidP="00BD4C74">
      <w:pPr>
        <w:pStyle w:val="Heading3"/>
      </w:pPr>
      <w:bookmarkStart w:id="198" w:name="_Toc4414062"/>
      <w:r>
        <w:t>Constraints</w:t>
      </w:r>
      <w:bookmarkEnd w:id="198"/>
    </w:p>
    <w:p w14:paraId="560822EA" w14:textId="0C01D60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14063"/>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0911B6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A013C">
        <w:t>3.11.5</w:t>
      </w:r>
      <w:r>
        <w:fldChar w:fldCharType="end"/>
      </w:r>
      <w:r>
        <w:t>) and embedded links (§</w:t>
      </w:r>
      <w:r>
        <w:fldChar w:fldCharType="begin"/>
      </w:r>
      <w:r>
        <w:instrText xml:space="preserve"> REF _Ref508810900 \r \h </w:instrText>
      </w:r>
      <w:r>
        <w:fldChar w:fldCharType="separate"/>
      </w:r>
      <w:r w:rsidR="000A013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14064"/>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14065"/>
      <w:r>
        <w:t>General</w:t>
      </w:r>
      <w:bookmarkEnd w:id="203"/>
    </w:p>
    <w:p w14:paraId="45F56986" w14:textId="006019C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A013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A013C">
        <w:t>3.11.6</w:t>
      </w:r>
      <w:r w:rsidR="0085499B">
        <w:fldChar w:fldCharType="end"/>
      </w:r>
      <w:r w:rsidR="0085499B">
        <w:t>).</w:t>
      </w:r>
    </w:p>
    <w:p w14:paraId="1BFC46D5" w14:textId="0BAC109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14066"/>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3052CF2"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89A33A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414067"/>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3C40E81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A013C">
        <w:t>3.11.11</w:t>
      </w:r>
      <w:r>
        <w:fldChar w:fldCharType="end"/>
      </w:r>
      <w:r>
        <w:t>).</w:t>
      </w:r>
    </w:p>
    <w:p w14:paraId="5BF7BEF4" w14:textId="3BFBFA4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A013C">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4FC79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A4F1F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2D82F457" w14:textId="2ACD9B6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A013C">
        <w:t>3.14.15</w:t>
      </w:r>
      <w:r>
        <w:fldChar w:fldCharType="end"/>
      </w:r>
      <w:r>
        <w:t>.</w:t>
      </w:r>
    </w:p>
    <w:p w14:paraId="13E475FD" w14:textId="07A541C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3E8F3038" w14:textId="29D544CB"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A013C">
        <w:t>3.24.5</w:t>
      </w:r>
      <w:r>
        <w:fldChar w:fldCharType="end"/>
      </w:r>
      <w:r>
        <w:t>.</w:t>
      </w:r>
    </w:p>
    <w:p w14:paraId="1639AEDC" w14:textId="6B83BAE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A013C">
        <w:t>3.24.11</w:t>
      </w:r>
      <w:r>
        <w:fldChar w:fldCharType="end"/>
      </w:r>
      <w:r>
        <w:t>.</w:t>
      </w:r>
    </w:p>
    <w:p w14:paraId="3DF5F195" w14:textId="742DD31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A013C">
        <w:t>3.11.8</w:t>
      </w:r>
      <w:r>
        <w:fldChar w:fldCharType="end"/>
      </w:r>
      <w:r>
        <w:t>.</w:t>
      </w:r>
    </w:p>
    <w:p w14:paraId="1F41BBCB" w14:textId="08A1E4B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A013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14068"/>
      <w:r>
        <w:t>Messages with e</w:t>
      </w:r>
      <w:r w:rsidR="00A4123E">
        <w:t>mbedded links</w:t>
      </w:r>
      <w:bookmarkEnd w:id="208"/>
      <w:bookmarkEnd w:id="209"/>
      <w:bookmarkEnd w:id="210"/>
    </w:p>
    <w:p w14:paraId="039E6FD3" w14:textId="76DA731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A013C">
        <w:t>3.24</w:t>
      </w:r>
      <w:r w:rsidR="00360983">
        <w:fldChar w:fldCharType="end"/>
      </w:r>
      <w:r w:rsidR="006B7822">
        <w:t>)</w:t>
      </w:r>
      <w:r w:rsidR="002957C4">
        <w:t>. We refer to these links as “embedded links”.</w:t>
      </w:r>
    </w:p>
    <w:p w14:paraId="2E75A42E" w14:textId="23116C2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A013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B29E47B" w:rsidR="002957C4" w:rsidRDefault="00424AAB" w:rsidP="002957C4">
      <w:r>
        <w:t>Within a plain text message (§</w:t>
      </w:r>
      <w:r>
        <w:fldChar w:fldCharType="begin"/>
      </w:r>
      <w:r>
        <w:instrText xml:space="preserve"> REF _Ref503354593 \r \h </w:instrText>
      </w:r>
      <w:r>
        <w:fldChar w:fldCharType="separate"/>
      </w:r>
      <w:r w:rsidR="000A013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8021E6A"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44ECC7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0A013C">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A013C">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414069"/>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0AD7063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A013C">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8ED362A"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0A013C">
        <w:t>3.11.9</w:t>
      </w:r>
      <w:r w:rsidR="00954A7F">
        <w:fldChar w:fldCharType="end"/>
      </w:r>
      <w:r w:rsidR="00954A7F">
        <w:t xml:space="preserve">) </w:t>
      </w:r>
      <w:r>
        <w:t>is present, use its value.</w:t>
      </w:r>
    </w:p>
    <w:p w14:paraId="1CF2F1DD" w14:textId="76BD5033"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0A013C">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0A013C">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0A013C">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0A013C">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30DC79DF"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0A013C">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14070"/>
      <w:r>
        <w:t>text property</w:t>
      </w:r>
      <w:bookmarkEnd w:id="216"/>
      <w:bookmarkEnd w:id="217"/>
    </w:p>
    <w:p w14:paraId="38926169" w14:textId="4098A7F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A013C">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14071"/>
      <w:r>
        <w:t xml:space="preserve">markdown </w:t>
      </w:r>
      <w:r w:rsidR="00B607AD">
        <w:t>property</w:t>
      </w:r>
      <w:bookmarkEnd w:id="218"/>
      <w:bookmarkEnd w:id="219"/>
    </w:p>
    <w:p w14:paraId="252D70DD" w14:textId="00411A3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0A013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076EAD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14072"/>
      <w:proofErr w:type="spellStart"/>
      <w:r>
        <w:t>messageId</w:t>
      </w:r>
      <w:proofErr w:type="spellEnd"/>
      <w:r>
        <w:t xml:space="preserve"> property</w:t>
      </w:r>
      <w:bookmarkEnd w:id="220"/>
      <w:bookmarkEnd w:id="221"/>
    </w:p>
    <w:p w14:paraId="5F5AED7E" w14:textId="2022DA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0A013C">
        <w:t>3.11.7</w:t>
      </w:r>
      <w:r>
        <w:fldChar w:fldCharType="end"/>
      </w:r>
      <w:r>
        <w:t>) for the desired message (§</w:t>
      </w:r>
      <w:r>
        <w:fldChar w:fldCharType="begin"/>
      </w:r>
      <w:r>
        <w:instrText xml:space="preserve"> REF _Ref503354593 \r \h </w:instrText>
      </w:r>
      <w:r>
        <w:fldChar w:fldCharType="separate"/>
      </w:r>
      <w:r w:rsidR="000A013C">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0A013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14073"/>
      <w:r>
        <w:lastRenderedPageBreak/>
        <w:t>arguments property</w:t>
      </w:r>
      <w:bookmarkEnd w:id="222"/>
      <w:bookmarkEnd w:id="223"/>
    </w:p>
    <w:p w14:paraId="3337B550" w14:textId="78747E7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A013C">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contains any placeholders (§</w:t>
      </w:r>
      <w:r>
        <w:fldChar w:fldCharType="begin"/>
      </w:r>
      <w:r>
        <w:instrText xml:space="preserve"> REF _Ref508810893 \r \h </w:instrText>
      </w:r>
      <w:r>
        <w:fldChar w:fldCharType="separate"/>
      </w:r>
      <w:r w:rsidR="000A013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A013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14074"/>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414075"/>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14076"/>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14077"/>
      <w:r>
        <w:t>markdown property</w:t>
      </w:r>
      <w:bookmarkEnd w:id="229"/>
      <w:bookmarkEnd w:id="230"/>
    </w:p>
    <w:p w14:paraId="20AC6A2B" w14:textId="0B4CAAD4"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A013C">
        <w:t>3.11.4</w:t>
      </w:r>
      <w:r>
        <w:fldChar w:fldCharType="end"/>
      </w:r>
      <w:r>
        <w:t>) expressed in GitHub-Flavored Markdown [</w:t>
      </w:r>
      <w:hyperlink w:anchor="GFM" w:history="1">
        <w:r w:rsidRPr="006F2550">
          <w:rPr>
            <w:rStyle w:val="Hyperlink"/>
          </w:rPr>
          <w:t>GFM</w:t>
        </w:r>
      </w:hyperlink>
      <w:r>
        <w:t>].</w:t>
      </w:r>
    </w:p>
    <w:p w14:paraId="2C9A46D1" w14:textId="60E4FB4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0A013C">
        <w:t>3.12.2</w:t>
      </w:r>
      <w:r>
        <w:fldChar w:fldCharType="end"/>
      </w:r>
      <w:r>
        <w:t>) instead.</w:t>
      </w:r>
    </w:p>
    <w:p w14:paraId="0645E5C8" w14:textId="1357072E" w:rsidR="0038356E" w:rsidRPr="0038356E" w:rsidRDefault="00815787" w:rsidP="0038356E">
      <w:pPr>
        <w:pStyle w:val="Heading2"/>
      </w:pPr>
      <w:bookmarkStart w:id="231" w:name="_Ref508812301"/>
      <w:bookmarkStart w:id="232" w:name="_Toc4414078"/>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414079"/>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8A3DDC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A013C">
        <w:t>3.13.2</w:t>
      </w:r>
      <w:r w:rsidR="0038356E">
        <w:fldChar w:fldCharType="end"/>
      </w:r>
      <w:r w:rsidR="00D71A1D">
        <w:t>.</w:t>
      </w:r>
    </w:p>
    <w:p w14:paraId="69B7D7D3" w14:textId="7CC2789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A013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E9F87A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A013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14080"/>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14081"/>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CE3A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A013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14082"/>
      <w:r>
        <w:t>runs property</w:t>
      </w:r>
      <w:bookmarkEnd w:id="239"/>
      <w:bookmarkEnd w:id="240"/>
    </w:p>
    <w:p w14:paraId="4CED6907" w14:textId="140EB5A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A013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14083"/>
      <w:proofErr w:type="spellStart"/>
      <w:r>
        <w:t>inlineExternalProperties</w:t>
      </w:r>
      <w:proofErr w:type="spellEnd"/>
      <w:r>
        <w:t xml:space="preserve"> property</w:t>
      </w:r>
      <w:bookmarkEnd w:id="241"/>
      <w:bookmarkEnd w:id="242"/>
    </w:p>
    <w:p w14:paraId="12679AC5" w14:textId="53A104A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A013C">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0A013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69C73A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A013C">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0A013C">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27BDEF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0A013C">
        <w:t>4.3.4</w:t>
      </w:r>
      <w:r>
        <w:fldChar w:fldCharType="end"/>
      </w:r>
      <w:r>
        <w:t>.</w:t>
      </w:r>
    </w:p>
    <w:p w14:paraId="7B0569FB" w14:textId="77777777" w:rsidR="00A632A2" w:rsidRPr="00230F9F" w:rsidRDefault="00A632A2" w:rsidP="00A632A2">
      <w:pPr>
        <w:pStyle w:val="Code"/>
      </w:pPr>
    </w:p>
    <w:p w14:paraId="19BFAEC2" w14:textId="0C6E73E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A013C">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3BC929D" w:rsidR="00A632A2" w:rsidRDefault="00A632A2" w:rsidP="00A632A2">
      <w:pPr>
        <w:pStyle w:val="Code"/>
      </w:pPr>
      <w:r>
        <w:t xml:space="preserve">  "runs": [                                           # See §</w:t>
      </w:r>
      <w:r>
        <w:fldChar w:fldCharType="begin"/>
      </w:r>
      <w:r>
        <w:instrText xml:space="preserve"> REF _Ref493349987 \r \h </w:instrText>
      </w:r>
      <w:r>
        <w:fldChar w:fldCharType="separate"/>
      </w:r>
      <w:r w:rsidR="000A013C">
        <w:t>3.13.4</w:t>
      </w:r>
      <w:r>
        <w:fldChar w:fldCharType="end"/>
      </w:r>
      <w:r>
        <w:t>.</w:t>
      </w:r>
    </w:p>
    <w:p w14:paraId="7DDACCCC" w14:textId="0F420A4C" w:rsidR="00A632A2" w:rsidRDefault="00A632A2" w:rsidP="00A632A2">
      <w:pPr>
        <w:pStyle w:val="Code"/>
      </w:pPr>
      <w:r>
        <w:t xml:space="preserve">    {                                                 # A run object (§</w:t>
      </w:r>
      <w:r>
        <w:fldChar w:fldCharType="begin"/>
      </w:r>
      <w:r>
        <w:instrText xml:space="preserve"> REF _Ref493349997 \r \h </w:instrText>
      </w:r>
      <w:r>
        <w:fldChar w:fldCharType="separate"/>
      </w:r>
      <w:r w:rsidR="000A013C">
        <w:t>3.14</w:t>
      </w:r>
      <w:r>
        <w:fldChar w:fldCharType="end"/>
      </w:r>
      <w:r>
        <w:t>).</w:t>
      </w:r>
    </w:p>
    <w:p w14:paraId="4DEFBA4D" w14:textId="38091794" w:rsidR="00A632A2" w:rsidRDefault="00A632A2" w:rsidP="00A632A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6D2154"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0A013C">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14084"/>
      <w:r>
        <w:lastRenderedPageBreak/>
        <w:t>run object</w:t>
      </w:r>
      <w:bookmarkEnd w:id="243"/>
      <w:bookmarkEnd w:id="244"/>
      <w:bookmarkEnd w:id="245"/>
    </w:p>
    <w:p w14:paraId="10E42C1C" w14:textId="534C375F" w:rsidR="000D32C1" w:rsidRDefault="000D32C1" w:rsidP="000D32C1">
      <w:pPr>
        <w:pStyle w:val="Heading3"/>
      </w:pPr>
      <w:bookmarkStart w:id="246" w:name="_Toc4414085"/>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F68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A013C">
        <w:t>3.14.6</w:t>
      </w:r>
      <w:r>
        <w:fldChar w:fldCharType="end"/>
      </w:r>
      <w:r w:rsidR="00893398">
        <w:t>.</w:t>
      </w:r>
    </w:p>
    <w:p w14:paraId="458D3C95" w14:textId="39AE7B23"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A013C">
        <w:t>3.17</w:t>
      </w:r>
      <w:r>
        <w:fldChar w:fldCharType="end"/>
      </w:r>
      <w:r>
        <w:t>)</w:t>
      </w:r>
      <w:r w:rsidR="00893398">
        <w:t>.</w:t>
      </w:r>
    </w:p>
    <w:p w14:paraId="5659FE03" w14:textId="398D62B9" w:rsidR="00C66549" w:rsidRDefault="00C66549" w:rsidP="002D65F3">
      <w:pPr>
        <w:pStyle w:val="Code"/>
      </w:pPr>
      <w:r>
        <w:t xml:space="preserve">  },</w:t>
      </w:r>
    </w:p>
    <w:p w14:paraId="5572A9C8" w14:textId="7D6EE2A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A013C">
        <w:t>3.14.15</w:t>
      </w:r>
      <w:r>
        <w:fldChar w:fldCharType="end"/>
      </w:r>
      <w:r w:rsidR="00893398">
        <w:t>.</w:t>
      </w:r>
    </w:p>
    <w:p w14:paraId="2AB9C865" w14:textId="68161F9F" w:rsidR="00C66549" w:rsidRDefault="00C66549" w:rsidP="002D65F3">
      <w:pPr>
        <w:pStyle w:val="Code"/>
      </w:pPr>
      <w:r>
        <w:t xml:space="preserve">    {</w:t>
      </w:r>
    </w:p>
    <w:p w14:paraId="34499818" w14:textId="09A551A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A013C">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14086"/>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414087"/>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E564A8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0A013C">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14088"/>
      <w:r>
        <w:t>Property definition</w:t>
      </w:r>
      <w:bookmarkEnd w:id="251"/>
      <w:bookmarkEnd w:id="252"/>
    </w:p>
    <w:p w14:paraId="03EA46FB" w14:textId="5626BB6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65D3CE5E"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0A013C">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78CCA19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4DC62E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0A013C">
        <w:t>3.15</w:t>
      </w:r>
      <w:r w:rsidR="0069571F">
        <w:fldChar w:fldCharType="end"/>
      </w:r>
      <w:r w:rsidR="0069571F">
        <w:t>).</w:t>
      </w:r>
    </w:p>
    <w:p w14:paraId="3F42E1CE" w14:textId="0E10170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0A013C">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E2F975D"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0A013C">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09F09DE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31724446" w14:textId="443E737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73FD7CD"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0A013C">
        <w:t>3.15</w:t>
      </w:r>
      <w:r>
        <w:fldChar w:fldCharType="end"/>
      </w:r>
      <w:r>
        <w:t>).</w:t>
      </w:r>
    </w:p>
    <w:p w14:paraId="6134E5FD" w14:textId="3BB8FBA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0A013C">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EFCDEF0"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0A013C">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FECE87B"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045EE768" w14:textId="12CA0E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5EBF7386"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0A013C">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14089"/>
      <w:proofErr w:type="spellStart"/>
      <w:r>
        <w:t>automationDetails</w:t>
      </w:r>
      <w:proofErr w:type="spellEnd"/>
      <w:r w:rsidR="00636635">
        <w:t xml:space="preserve"> property</w:t>
      </w:r>
      <w:bookmarkEnd w:id="253"/>
      <w:bookmarkEnd w:id="254"/>
    </w:p>
    <w:p w14:paraId="389493B0" w14:textId="6510650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0A013C">
        <w:t>3.16</w:t>
      </w:r>
      <w:r>
        <w:fldChar w:fldCharType="end"/>
      </w:r>
      <w:r>
        <w:t>) that describes this run.</w:t>
      </w:r>
    </w:p>
    <w:p w14:paraId="678537B0" w14:textId="75C41ABC" w:rsid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0FE6118B" w14:textId="09B45A4E" w:rsidR="00636635" w:rsidRDefault="00636635" w:rsidP="00636635">
      <w:pPr>
        <w:pStyle w:val="Heading3"/>
      </w:pPr>
      <w:bookmarkStart w:id="255" w:name="_Ref526937372"/>
      <w:bookmarkStart w:id="256" w:name="_Toc4414090"/>
      <w:proofErr w:type="spellStart"/>
      <w:r>
        <w:t>aggregateIds</w:t>
      </w:r>
      <w:proofErr w:type="spellEnd"/>
      <w:r>
        <w:t xml:space="preserve"> property</w:t>
      </w:r>
      <w:bookmarkEnd w:id="255"/>
      <w:bookmarkEnd w:id="256"/>
    </w:p>
    <w:p w14:paraId="1964DFAF" w14:textId="3B7DD34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A013C">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0A013C">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B78F6B8" w:rsidR="00636635" w:rsidRP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2BC037D2" w14:textId="6749EDAB" w:rsidR="000D32C1" w:rsidRDefault="000D32C1" w:rsidP="000D32C1">
      <w:pPr>
        <w:pStyle w:val="Heading3"/>
      </w:pPr>
      <w:bookmarkStart w:id="257" w:name="_Ref493475805"/>
      <w:bookmarkStart w:id="258" w:name="_Toc4414091"/>
      <w:proofErr w:type="spellStart"/>
      <w:r>
        <w:t>baseline</w:t>
      </w:r>
      <w:r w:rsidR="00435405">
        <w:t>Gui</w:t>
      </w:r>
      <w:r>
        <w:t>d</w:t>
      </w:r>
      <w:proofErr w:type="spellEnd"/>
      <w:r>
        <w:t xml:space="preserve"> property</w:t>
      </w:r>
      <w:bookmarkEnd w:id="257"/>
      <w:bookmarkEnd w:id="258"/>
    </w:p>
    <w:p w14:paraId="2AAA192D" w14:textId="04E6043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A013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A013C">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0040D7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0A013C">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A013C">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414092"/>
      <w:r>
        <w:t>tool property</w:t>
      </w:r>
      <w:bookmarkEnd w:id="259"/>
      <w:bookmarkEnd w:id="260"/>
    </w:p>
    <w:p w14:paraId="56566E8E" w14:textId="6786552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A013C">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14093"/>
      <w:r>
        <w:lastRenderedPageBreak/>
        <w:t>invocation</w:t>
      </w:r>
      <w:r w:rsidR="00514F09">
        <w:t>s</w:t>
      </w:r>
      <w:r>
        <w:t xml:space="preserve"> property</w:t>
      </w:r>
      <w:bookmarkEnd w:id="261"/>
      <w:bookmarkEnd w:id="262"/>
    </w:p>
    <w:p w14:paraId="676BBCBB" w14:textId="2B68DFF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A013C">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14094"/>
      <w:r>
        <w:t>conversion property</w:t>
      </w:r>
      <w:bookmarkEnd w:id="263"/>
      <w:bookmarkEnd w:id="264"/>
    </w:p>
    <w:p w14:paraId="226462F1" w14:textId="6FCABAF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A013C">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14095"/>
      <w:proofErr w:type="spellStart"/>
      <w:r>
        <w:t>versionControlProvenance</w:t>
      </w:r>
      <w:proofErr w:type="spellEnd"/>
      <w:r>
        <w:t xml:space="preserve"> property</w:t>
      </w:r>
      <w:bookmarkEnd w:id="265"/>
      <w:bookmarkEnd w:id="266"/>
    </w:p>
    <w:p w14:paraId="40DFBA3C" w14:textId="10389FDA"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0A013C">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4DD2D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0A013C">
        <w:t>3.22</w:t>
      </w:r>
      <w:r>
        <w:fldChar w:fldCharType="end"/>
      </w:r>
      <w:r>
        <w:t>).</w:t>
      </w:r>
    </w:p>
    <w:p w14:paraId="252CBC5B" w14:textId="3F35220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A013C">
        <w:t>3.22.3</w:t>
      </w:r>
      <w:r w:rsidR="00EC5421">
        <w:fldChar w:fldCharType="end"/>
      </w:r>
      <w:r>
        <w:t>.</w:t>
      </w:r>
    </w:p>
    <w:p w14:paraId="5C24FC9B" w14:textId="18BE6A9D"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A013C">
        <w:t>3.22.4</w:t>
      </w:r>
      <w:r w:rsidR="00EC5421">
        <w:fldChar w:fldCharType="end"/>
      </w:r>
      <w:r>
        <w:t>.</w:t>
      </w:r>
    </w:p>
    <w:p w14:paraId="1B1D75B0" w14:textId="7060B6F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A013C">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414096"/>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5C342399"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A013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A013C">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A013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92D0739"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A013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85ED56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0A013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BC57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A013C">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1BBC5E6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A013C">
        <w:t>3.25</w:t>
      </w:r>
      <w:r w:rsidR="00B213E1">
        <w:fldChar w:fldCharType="end"/>
      </w:r>
      <w:r w:rsidR="00B213E1">
        <w:t>)</w:t>
      </w:r>
      <w:r w:rsidR="00A34799">
        <w:t>.</w:t>
      </w:r>
    </w:p>
    <w:p w14:paraId="26DCDECF" w14:textId="4398EB63"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A013C">
        <w:t>3.25.2</w:t>
      </w:r>
      <w:r w:rsidR="00C6546E">
        <w:fldChar w:fldCharType="end"/>
      </w:r>
      <w:r w:rsidR="00C6546E">
        <w:t>.</w:t>
      </w:r>
    </w:p>
    <w:p w14:paraId="14E37F0A" w14:textId="5E82EDDE"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0A013C">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14097"/>
      <w:r>
        <w:t xml:space="preserve">artifacts </w:t>
      </w:r>
      <w:r w:rsidR="000D32C1">
        <w:t>property</w:t>
      </w:r>
      <w:bookmarkEnd w:id="271"/>
      <w:bookmarkEnd w:id="272"/>
      <w:bookmarkEnd w:id="273"/>
    </w:p>
    <w:p w14:paraId="1A04899C" w14:textId="523BE74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A013C">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A013C">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41F2019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A013C">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BF6B3F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14098"/>
      <w:proofErr w:type="spellStart"/>
      <w:r>
        <w:lastRenderedPageBreak/>
        <w:t>logicalLocations</w:t>
      </w:r>
      <w:proofErr w:type="spellEnd"/>
      <w:r>
        <w:t xml:space="preserve"> property</w:t>
      </w:r>
      <w:bookmarkEnd w:id="274"/>
      <w:bookmarkEnd w:id="275"/>
      <w:bookmarkEnd w:id="276"/>
    </w:p>
    <w:p w14:paraId="428BC587" w14:textId="62A3355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A013C">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0A013C">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9182C8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A013C">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CA492C0"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0A013C">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414099"/>
      <w:proofErr w:type="spellStart"/>
      <w:r>
        <w:lastRenderedPageBreak/>
        <w:t>threadFlowLocations</w:t>
      </w:r>
      <w:proofErr w:type="spellEnd"/>
      <w:r>
        <w:t xml:space="preserve"> property</w:t>
      </w:r>
      <w:bookmarkEnd w:id="277"/>
      <w:bookmarkEnd w:id="278"/>
    </w:p>
    <w:p w14:paraId="1234D581" w14:textId="0155A23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0A013C">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0A013C">
        <w:t>3.32</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14100"/>
      <w:r>
        <w:t>graphs property</w:t>
      </w:r>
      <w:bookmarkEnd w:id="279"/>
      <w:bookmarkEnd w:id="280"/>
    </w:p>
    <w:p w14:paraId="2212E1F5" w14:textId="37BFAB0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5837B6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14101"/>
      <w:r>
        <w:t>results property</w:t>
      </w:r>
      <w:bookmarkEnd w:id="281"/>
      <w:bookmarkEnd w:id="282"/>
    </w:p>
    <w:p w14:paraId="319EAE63" w14:textId="009460C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A013C">
        <w:t>3.24</w:t>
      </w:r>
      <w:r w:rsidR="00FB5300">
        <w:fldChar w:fldCharType="end"/>
      </w:r>
      <w:r w:rsidR="00FB5300" w:rsidRPr="00FB5300">
        <w:t>), each of which represents a single result detected in the course of the run.</w:t>
      </w:r>
    </w:p>
    <w:p w14:paraId="66E8B62B" w14:textId="7F1246E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94602A"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A013C">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14102"/>
      <w:proofErr w:type="spellStart"/>
      <w:r>
        <w:t>defaultEncoding</w:t>
      </w:r>
      <w:bookmarkEnd w:id="283"/>
      <w:proofErr w:type="spellEnd"/>
      <w:r w:rsidR="00F82406">
        <w:t xml:space="preserve"> property</w:t>
      </w:r>
      <w:bookmarkEnd w:id="284"/>
    </w:p>
    <w:p w14:paraId="305609EB" w14:textId="07237DF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A013C">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A013C">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0A013C">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5CF2E37" w:rsidR="00926829" w:rsidRDefault="00926829" w:rsidP="00926829">
      <w:r>
        <w:t>For an example, see §</w:t>
      </w:r>
      <w:r>
        <w:fldChar w:fldCharType="begin"/>
      </w:r>
      <w:r>
        <w:instrText xml:space="preserve"> REF _Ref511828128 \r \h </w:instrText>
      </w:r>
      <w:r>
        <w:fldChar w:fldCharType="separate"/>
      </w:r>
      <w:r w:rsidR="000A013C">
        <w:t>3.23.9</w:t>
      </w:r>
      <w:r>
        <w:fldChar w:fldCharType="end"/>
      </w:r>
      <w:r>
        <w:t>.</w:t>
      </w:r>
    </w:p>
    <w:p w14:paraId="5DBD21F7" w14:textId="5F01E581" w:rsidR="00F82406" w:rsidRDefault="00F82406" w:rsidP="00F82406">
      <w:pPr>
        <w:pStyle w:val="Heading3"/>
      </w:pPr>
      <w:bookmarkStart w:id="285" w:name="_Ref534897013"/>
      <w:bookmarkStart w:id="286" w:name="_Toc4414103"/>
      <w:proofErr w:type="spellStart"/>
      <w:r>
        <w:lastRenderedPageBreak/>
        <w:t>defaultSourceLanguage</w:t>
      </w:r>
      <w:proofErr w:type="spellEnd"/>
      <w:r>
        <w:t xml:space="preserve"> property</w:t>
      </w:r>
      <w:bookmarkEnd w:id="285"/>
      <w:bookmarkEnd w:id="286"/>
    </w:p>
    <w:p w14:paraId="66CE74AE" w14:textId="68ED1F06"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0A013C">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0A013C">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A013C">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0A013C">
        <w:t>3.14.11</w:t>
      </w:r>
      <w:r w:rsidR="0003707A">
        <w:fldChar w:fldCharType="end"/>
      </w:r>
      <w:r w:rsidR="0003707A">
        <w:t xml:space="preserve">) which refers to a text </w:t>
      </w:r>
      <w:r w:rsidR="004D285A">
        <w:t xml:space="preserve">artifact </w:t>
      </w:r>
      <w:r w:rsidR="0003707A">
        <w:t>that contains source code.</w:t>
      </w:r>
    </w:p>
    <w:p w14:paraId="4CAA986B" w14:textId="108D9B1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A013C">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14104"/>
      <w:proofErr w:type="spellStart"/>
      <w:r>
        <w:t>newlineSequences</w:t>
      </w:r>
      <w:proofErr w:type="spellEnd"/>
      <w:r w:rsidR="00F82406">
        <w:t xml:space="preserve"> property</w:t>
      </w:r>
      <w:bookmarkEnd w:id="287"/>
    </w:p>
    <w:p w14:paraId="0E24944C" w14:textId="124909BE"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0A013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7205CEA"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0A013C">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0A013C">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A013C">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A013C">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2955A57" w:rsidR="00CD1A14" w:rsidRDefault="00CD1A14" w:rsidP="00CD1A14">
      <w:pPr>
        <w:pStyle w:val="Code"/>
      </w:pPr>
      <w:r>
        <w:t>{         # A run object (§</w:t>
      </w:r>
      <w:r>
        <w:fldChar w:fldCharType="begin"/>
      </w:r>
      <w:r>
        <w:instrText xml:space="preserve"> REF _Ref493349997 \r \h </w:instrText>
      </w:r>
      <w:r>
        <w:fldChar w:fldCharType="separate"/>
      </w:r>
      <w:r w:rsidR="000A013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14105"/>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14106"/>
      <w:proofErr w:type="spellStart"/>
      <w:r>
        <w:t>redactionToken</w:t>
      </w:r>
      <w:bookmarkEnd w:id="290"/>
      <w:proofErr w:type="spellEnd"/>
      <w:r>
        <w:t xml:space="preserve"> property</w:t>
      </w:r>
      <w:bookmarkEnd w:id="291"/>
    </w:p>
    <w:p w14:paraId="0674C185" w14:textId="6BED081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A013C">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97A36E8"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A013C">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14107"/>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414108"/>
      <w:r>
        <w:t>General</w:t>
      </w:r>
      <w:bookmarkEnd w:id="295"/>
    </w:p>
    <w:p w14:paraId="38B8B5C7" w14:textId="7AD6514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0A013C">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14109"/>
      <w:r>
        <w:t>l</w:t>
      </w:r>
      <w:r w:rsidR="006C1B56">
        <w:t xml:space="preserve">ocation </w:t>
      </w:r>
      <w:r w:rsidR="00AF60C1">
        <w:t>property</w:t>
      </w:r>
      <w:bookmarkEnd w:id="296"/>
      <w:bookmarkEnd w:id="297"/>
    </w:p>
    <w:p w14:paraId="46352381" w14:textId="330AC568"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0A013C">
        <w:t>3.4</w:t>
      </w:r>
      <w:r w:rsidR="00604E7A">
        <w:fldChar w:fldCharType="end"/>
      </w:r>
      <w:r w:rsidR="00604E7A">
        <w:t xml:space="preserve">) that specifies the location of the external </w:t>
      </w:r>
      <w:r w:rsidR="00F265D8">
        <w:t xml:space="preserve">property </w:t>
      </w:r>
      <w:r w:rsidR="00604E7A">
        <w:t>file.</w:t>
      </w:r>
    </w:p>
    <w:p w14:paraId="79BAE496" w14:textId="7E152CE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A013C">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0A013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955158E"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A013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A013C">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0A013C">
        <w:t>3.15.3</w:t>
      </w:r>
      <w:r>
        <w:fldChar w:fldCharType="end"/>
      </w:r>
      <w:r>
        <w:t>).</w:t>
      </w:r>
    </w:p>
    <w:p w14:paraId="7C6C90CA" w14:textId="72FD5310" w:rsidR="00AF60C1" w:rsidRDefault="008E4B88">
      <w:pPr>
        <w:pStyle w:val="Heading3"/>
      </w:pPr>
      <w:bookmarkStart w:id="299" w:name="_Ref525810085"/>
      <w:bookmarkStart w:id="300" w:name="_Toc4414110"/>
      <w:proofErr w:type="spellStart"/>
      <w:r>
        <w:lastRenderedPageBreak/>
        <w:t>guid</w:t>
      </w:r>
      <w:proofErr w:type="spellEnd"/>
      <w:r>
        <w:t xml:space="preserve"> </w:t>
      </w:r>
      <w:r w:rsidR="00AF60C1">
        <w:t>property</w:t>
      </w:r>
      <w:bookmarkEnd w:id="299"/>
      <w:bookmarkEnd w:id="300"/>
    </w:p>
    <w:p w14:paraId="54EBB426" w14:textId="4C60602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14111"/>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7397FD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A013C">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14112"/>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414113"/>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4EA902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A013C">
        <w:t>3.14</w:t>
      </w:r>
      <w:r w:rsidR="008B6DA3">
        <w:fldChar w:fldCharType="end"/>
      </w:r>
      <w:r>
        <w:t>).</w:t>
      </w:r>
    </w:p>
    <w:p w14:paraId="340889C7" w14:textId="6EB8F4BE"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A013C">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7FC714E"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A013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14114"/>
      <w:r>
        <w:t>Constraints</w:t>
      </w:r>
      <w:bookmarkEnd w:id="307"/>
    </w:p>
    <w:p w14:paraId="2467F699" w14:textId="304F6D7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0A013C">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0A013C">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14115"/>
      <w:r>
        <w:t>description property</w:t>
      </w:r>
      <w:bookmarkEnd w:id="308"/>
    </w:p>
    <w:p w14:paraId="25D213B4" w14:textId="6FE3B18D"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414116"/>
      <w:r>
        <w:t xml:space="preserve">id </w:t>
      </w:r>
      <w:r w:rsidR="00636635">
        <w:t>property</w:t>
      </w:r>
      <w:bookmarkEnd w:id="309"/>
      <w:bookmarkEnd w:id="310"/>
    </w:p>
    <w:p w14:paraId="4B70380E" w14:textId="0810320A"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A013C">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47AD52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A013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14117"/>
      <w:proofErr w:type="spellStart"/>
      <w:r>
        <w:lastRenderedPageBreak/>
        <w:t>guid</w:t>
      </w:r>
      <w:proofErr w:type="spellEnd"/>
      <w:r>
        <w:t xml:space="preserve"> </w:t>
      </w:r>
      <w:r w:rsidR="00636635">
        <w:t>property</w:t>
      </w:r>
      <w:bookmarkEnd w:id="312"/>
      <w:bookmarkEnd w:id="313"/>
    </w:p>
    <w:p w14:paraId="171C0D57" w14:textId="1A5D222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0A013C">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14118"/>
      <w:proofErr w:type="spellStart"/>
      <w:r>
        <w:t>correlationGuid</w:t>
      </w:r>
      <w:proofErr w:type="spellEnd"/>
      <w:r>
        <w:t xml:space="preserve"> property</w:t>
      </w:r>
      <w:bookmarkEnd w:id="314"/>
      <w:bookmarkEnd w:id="315"/>
    </w:p>
    <w:p w14:paraId="0DF48F07" w14:textId="60ACDC02"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which is shared by all such runs of the same type, and differs between any two runs of different types.</w:t>
      </w:r>
    </w:p>
    <w:p w14:paraId="7A1FBC28" w14:textId="0CDA6B8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14119"/>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14120"/>
      <w:r>
        <w:t>General</w:t>
      </w:r>
      <w:bookmarkEnd w:id="318"/>
      <w:bookmarkEnd w:id="319"/>
      <w:bookmarkEnd w:id="320"/>
    </w:p>
    <w:p w14:paraId="13ED0A5F" w14:textId="3084903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0A013C">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0A013C">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6745DBA8"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79823682"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CDE9059" w:rsidR="003D09A4" w:rsidRDefault="003D09A4" w:rsidP="003D09A4">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B8A916F" w:rsidR="003D09A4" w:rsidRDefault="003D09A4" w:rsidP="003D09A4">
      <w:pPr>
        <w:pStyle w:val="Code"/>
      </w:pPr>
      <w:r>
        <w:t xml:space="preserve">  "extensions": [          # See §</w:t>
      </w:r>
      <w:r>
        <w:fldChar w:fldCharType="begin"/>
      </w:r>
      <w:r>
        <w:instrText xml:space="preserve"> REF _Ref3663271 \r \h </w:instrText>
      </w:r>
      <w:r>
        <w:fldChar w:fldCharType="separate"/>
      </w:r>
      <w:r w:rsidR="000A013C">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14121"/>
      <w:r>
        <w:t>driver property</w:t>
      </w:r>
      <w:bookmarkEnd w:id="321"/>
      <w:bookmarkEnd w:id="322"/>
    </w:p>
    <w:p w14:paraId="242A18C5" w14:textId="0EC83BE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14122"/>
      <w:r>
        <w:t>extensions property</w:t>
      </w:r>
      <w:bookmarkEnd w:id="323"/>
      <w:bookmarkEnd w:id="324"/>
    </w:p>
    <w:p w14:paraId="521FDDFA" w14:textId="107060B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0A013C">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14123"/>
      <w:proofErr w:type="spellStart"/>
      <w:r>
        <w:t>toolComponent</w:t>
      </w:r>
      <w:proofErr w:type="spellEnd"/>
      <w:r>
        <w:t xml:space="preserve"> object</w:t>
      </w:r>
      <w:bookmarkEnd w:id="325"/>
      <w:bookmarkEnd w:id="326"/>
    </w:p>
    <w:p w14:paraId="7AF98015" w14:textId="56895A30" w:rsidR="00A703AA" w:rsidRDefault="00A703AA" w:rsidP="00A703AA">
      <w:pPr>
        <w:pStyle w:val="Heading3"/>
      </w:pPr>
      <w:bookmarkStart w:id="327" w:name="_Toc4414124"/>
      <w:r>
        <w:t>General</w:t>
      </w:r>
      <w:bookmarkEnd w:id="327"/>
    </w:p>
    <w:p w14:paraId="6E55D0FB" w14:textId="51DABE4E"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A013C">
        <w:t>3.17.1</w:t>
      </w:r>
      <w:r>
        <w:fldChar w:fldCharType="end"/>
      </w:r>
      <w:r>
        <w:t>.</w:t>
      </w:r>
    </w:p>
    <w:p w14:paraId="5BAB3D96" w14:textId="3451B36B" w:rsidR="004D6167" w:rsidRDefault="004D6167" w:rsidP="004D6167">
      <w:pPr>
        <w:pStyle w:val="Heading3"/>
      </w:pPr>
      <w:bookmarkStart w:id="328" w:name="_Ref4090820"/>
      <w:bookmarkStart w:id="329" w:name="_Toc4414125"/>
      <w:proofErr w:type="spellStart"/>
      <w:r>
        <w:t>guid</w:t>
      </w:r>
      <w:proofErr w:type="spellEnd"/>
      <w:r>
        <w:t xml:space="preserve"> property</w:t>
      </w:r>
      <w:bookmarkEnd w:id="328"/>
      <w:bookmarkEnd w:id="329"/>
    </w:p>
    <w:p w14:paraId="3D5CEB36" w14:textId="206FD2A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14126"/>
      <w:r>
        <w:t>name property</w:t>
      </w:r>
      <w:bookmarkEnd w:id="330"/>
      <w:bookmarkEnd w:id="331"/>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2" w:name="_Ref493409168"/>
      <w:bookmarkStart w:id="333" w:name="_Toc4414127"/>
      <w:proofErr w:type="spellStart"/>
      <w:r>
        <w:t>fullName</w:t>
      </w:r>
      <w:proofErr w:type="spellEnd"/>
      <w:r>
        <w:t xml:space="preserve"> property</w:t>
      </w:r>
      <w:bookmarkEnd w:id="332"/>
      <w:bookmarkEnd w:id="333"/>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4" w:name="_Ref493409198"/>
      <w:bookmarkStart w:id="335" w:name="_Toc4414128"/>
      <w:proofErr w:type="spellStart"/>
      <w:r>
        <w:t>semanticVersion</w:t>
      </w:r>
      <w:proofErr w:type="spellEnd"/>
      <w:r>
        <w:t xml:space="preserve"> property</w:t>
      </w:r>
      <w:bookmarkEnd w:id="334"/>
      <w:bookmarkEnd w:id="335"/>
    </w:p>
    <w:p w14:paraId="0F26CA6A" w14:textId="254C2110"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031816B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0A013C">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0A013C">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14129"/>
      <w:r>
        <w:t>version property</w:t>
      </w:r>
      <w:bookmarkEnd w:id="336"/>
      <w:bookmarkEnd w:id="33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14130"/>
      <w:proofErr w:type="spellStart"/>
      <w:r>
        <w:t>dottedQuadFileVersion</w:t>
      </w:r>
      <w:proofErr w:type="spellEnd"/>
      <w:r>
        <w:t xml:space="preserve">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14131"/>
      <w:proofErr w:type="spellStart"/>
      <w:r>
        <w:t>releaseDateUtc</w:t>
      </w:r>
      <w:bookmarkEnd w:id="340"/>
      <w:proofErr w:type="spellEnd"/>
    </w:p>
    <w:p w14:paraId="79F872F8" w14:textId="77C34C4F"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0A013C">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14132"/>
      <w:proofErr w:type="spellStart"/>
      <w:r>
        <w:t>downloadUri</w:t>
      </w:r>
      <w:proofErr w:type="spellEnd"/>
      <w:r>
        <w:t xml:space="preserve"> property</w:t>
      </w:r>
      <w:bookmarkEnd w:id="341"/>
    </w:p>
    <w:p w14:paraId="29604BF7" w14:textId="2ECA3D4D"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14133"/>
      <w:proofErr w:type="spellStart"/>
      <w:r>
        <w:t>informationUri</w:t>
      </w:r>
      <w:proofErr w:type="spellEnd"/>
      <w:r>
        <w:t xml:space="preserve"> property</w:t>
      </w:r>
      <w:bookmarkEnd w:id="342"/>
    </w:p>
    <w:p w14:paraId="282CEFE7" w14:textId="1F9E77AF"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14134"/>
      <w:r>
        <w:t>organization property</w:t>
      </w:r>
      <w:bookmarkEnd w:id="343"/>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14135"/>
      <w:r>
        <w:lastRenderedPageBreak/>
        <w:t>product property</w:t>
      </w:r>
      <w:bookmarkEnd w:id="344"/>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14136"/>
      <w:proofErr w:type="spellStart"/>
      <w:r>
        <w:t>product</w:t>
      </w:r>
      <w:r w:rsidR="0068622C">
        <w:t>S</w:t>
      </w:r>
      <w:r>
        <w:t>uite</w:t>
      </w:r>
      <w:proofErr w:type="spellEnd"/>
      <w:r>
        <w:t xml:space="preserve"> property</w:t>
      </w:r>
      <w:bookmarkEnd w:id="345"/>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6" w:name="_Ref3723724"/>
      <w:bookmarkStart w:id="347" w:name="_Toc4414137"/>
      <w:proofErr w:type="spellStart"/>
      <w:r>
        <w:t>shortDescription</w:t>
      </w:r>
      <w:proofErr w:type="spellEnd"/>
      <w:r>
        <w:t xml:space="preserve"> property</w:t>
      </w:r>
      <w:bookmarkEnd w:id="346"/>
      <w:bookmarkEnd w:id="347"/>
    </w:p>
    <w:p w14:paraId="7EFCEBEE" w14:textId="0D1B88E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0A013C">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14138"/>
      <w:proofErr w:type="spellStart"/>
      <w:r>
        <w:t>fullDescription</w:t>
      </w:r>
      <w:proofErr w:type="spellEnd"/>
      <w:r>
        <w:t xml:space="preserve"> property</w:t>
      </w:r>
      <w:bookmarkEnd w:id="348"/>
    </w:p>
    <w:p w14:paraId="263E6B01" w14:textId="6EA41E2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0A013C">
        <w:t>3.12</w:t>
      </w:r>
      <w:r>
        <w:fldChar w:fldCharType="end"/>
      </w:r>
      <w:r>
        <w:t>) containing a comprehensive description of the tool component.</w:t>
      </w:r>
    </w:p>
    <w:p w14:paraId="6CFF4C26" w14:textId="3B88F37E"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0A013C">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14139"/>
      <w:r>
        <w:t>language property</w:t>
      </w:r>
      <w:bookmarkEnd w:id="349"/>
      <w:bookmarkEnd w:id="350"/>
      <w:bookmarkEnd w:id="351"/>
    </w:p>
    <w:p w14:paraId="0DEC6669" w14:textId="566AB7E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4" w:name="_Ref4236566"/>
      <w:bookmarkStart w:id="355" w:name="_Toc4414140"/>
      <w:bookmarkStart w:id="356" w:name="_Ref508812052"/>
      <w:proofErr w:type="spellStart"/>
      <w:r>
        <w:t>globalMessageStrings</w:t>
      </w:r>
      <w:proofErr w:type="spellEnd"/>
      <w:r>
        <w:t xml:space="preserve"> property</w:t>
      </w:r>
      <w:bookmarkEnd w:id="354"/>
      <w:bookmarkEnd w:id="355"/>
    </w:p>
    <w:p w14:paraId="0462BA63" w14:textId="5580C91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0A013C">
        <w:t>3.12</w:t>
      </w:r>
      <w:r>
        <w:fldChar w:fldCharType="end"/>
      </w:r>
      <w:r>
        <w:t>). The property names correspond to message identifiers (§</w:t>
      </w:r>
      <w:r>
        <w:fldChar w:fldCharType="begin"/>
      </w:r>
      <w:r>
        <w:instrText xml:space="preserve"> REF _Ref508812963 \r \h </w:instrText>
      </w:r>
      <w:r>
        <w:fldChar w:fldCharType="separate"/>
      </w:r>
      <w:r w:rsidR="000A013C">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A013C">
        <w:t>3.11</w:t>
      </w:r>
      <w:r>
        <w:fldChar w:fldCharType="end"/>
      </w:r>
      <w:r>
        <w:t>).</w:t>
      </w:r>
    </w:p>
    <w:p w14:paraId="5A95088F" w14:textId="77777777" w:rsidR="00AE1A72" w:rsidRDefault="00AE1A72" w:rsidP="00AE1A72">
      <w:pPr>
        <w:pStyle w:val="Note"/>
      </w:pPr>
      <w:r>
        <w:t>EXAMPLE:</w:t>
      </w:r>
    </w:p>
    <w:p w14:paraId="22763051" w14:textId="3AA85E8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41A361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0A013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414141"/>
      <w:proofErr w:type="spellStart"/>
      <w:r>
        <w:t>ruleDescriptors</w:t>
      </w:r>
      <w:proofErr w:type="spellEnd"/>
      <w:r>
        <w:t xml:space="preserve"> property</w:t>
      </w:r>
      <w:bookmarkEnd w:id="357"/>
      <w:bookmarkEnd w:id="358"/>
    </w:p>
    <w:p w14:paraId="271A837C" w14:textId="2851F3E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5BDF259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79D527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0C8A371D"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0A013C">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414142"/>
      <w:proofErr w:type="spellStart"/>
      <w:r>
        <w:t>notificationDescriptors</w:t>
      </w:r>
      <w:proofErr w:type="spellEnd"/>
      <w:r>
        <w:t xml:space="preserve"> property</w:t>
      </w:r>
      <w:bookmarkEnd w:id="359"/>
      <w:bookmarkEnd w:id="360"/>
    </w:p>
    <w:p w14:paraId="40AD837A" w14:textId="6E692E8C"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2735329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5B3129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21226D7F"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0A013C">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414143"/>
      <w:proofErr w:type="spellStart"/>
      <w:r>
        <w:t>taxonDescriptors</w:t>
      </w:r>
      <w:bookmarkEnd w:id="361"/>
      <w:bookmarkEnd w:id="362"/>
      <w:proofErr w:type="spellEnd"/>
    </w:p>
    <w:p w14:paraId="0C210BE5" w14:textId="6AF9D60A"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bookmarkStart w:id="363" w:name="_Hlk4310754"/>
      <w:r>
        <w:t>§</w:t>
      </w:r>
      <w:bookmarkEnd w:id="363"/>
      <w:r>
        <w:fldChar w:fldCharType="begin"/>
      </w:r>
      <w:r>
        <w:instrText xml:space="preserve"> REF _Ref508814067 \r \h </w:instrText>
      </w:r>
      <w:r>
        <w:fldChar w:fldCharType="separate"/>
      </w:r>
      <w:r w:rsidR="000A013C">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B5F95B0"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0A013C">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0A013C">
        <w:t>3.18.19</w:t>
      </w:r>
      <w:r>
        <w:fldChar w:fldCharType="end"/>
      </w:r>
      <w:r>
        <w:t>).</w:t>
      </w:r>
    </w:p>
    <w:p w14:paraId="20B472E2" w14:textId="7144401F"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0A013C">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414144"/>
      <w:proofErr w:type="spellStart"/>
      <w:r>
        <w:t>supportedTaxonomies</w:t>
      </w:r>
      <w:bookmarkEnd w:id="364"/>
      <w:proofErr w:type="spellEnd"/>
    </w:p>
    <w:p w14:paraId="6B829285" w14:textId="6B74E513"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0A013C">
        <w:t>3.42.13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0A013C">
        <w:t>3.42.14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0A013C">
        <w:t>3.42</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0A013C">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797ED5F7"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43E93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A013C">
        <w:t>3.14</w:t>
      </w:r>
      <w:r w:rsidR="00957865">
        <w:fldChar w:fldCharType="end"/>
      </w:r>
      <w:r w:rsidR="00957865">
        <w:t>)</w:t>
      </w:r>
    </w:p>
    <w:p w14:paraId="10BFD074" w14:textId="1F38EE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A013C">
        <w:t>3.14.6</w:t>
      </w:r>
      <w:r w:rsidR="00957865">
        <w:fldChar w:fldCharType="end"/>
      </w:r>
      <w:r w:rsidR="00957865">
        <w:t>.</w:t>
      </w:r>
    </w:p>
    <w:p w14:paraId="5936B6F0" w14:textId="649923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A013C">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33BD872"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0A013C">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272AD80"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0A013C">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06A6FE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0A013C">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414145"/>
      <w:bookmarkEnd w:id="356"/>
      <w:proofErr w:type="spellStart"/>
      <w:r>
        <w:t>artifactIndices</w:t>
      </w:r>
      <w:proofErr w:type="spellEnd"/>
      <w:r>
        <w:t xml:space="preserve"> property</w:t>
      </w:r>
      <w:bookmarkEnd w:id="365"/>
    </w:p>
    <w:p w14:paraId="7CAFB9EB" w14:textId="50B56A8B"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0A013C">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0A013C">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5BC1EF0E"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0A013C">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6" w:name="_Ref493352563"/>
      <w:bookmarkStart w:id="367" w:name="_Toc4414146"/>
      <w:r>
        <w:t>invocation object</w:t>
      </w:r>
      <w:bookmarkEnd w:id="366"/>
      <w:bookmarkEnd w:id="367"/>
    </w:p>
    <w:p w14:paraId="10E65C9D" w14:textId="17190F2B" w:rsidR="00401BB5" w:rsidRDefault="00401BB5" w:rsidP="00401BB5">
      <w:pPr>
        <w:pStyle w:val="Heading3"/>
      </w:pPr>
      <w:bookmarkStart w:id="368" w:name="_Toc4414147"/>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414148"/>
      <w:proofErr w:type="spellStart"/>
      <w:r>
        <w:t>commandLine</w:t>
      </w:r>
      <w:proofErr w:type="spellEnd"/>
      <w:r>
        <w:t xml:space="preserv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0D4F8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A013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414149"/>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15F07D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0A013C">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414150"/>
      <w:proofErr w:type="spellStart"/>
      <w:r>
        <w:t>responseFiles</w:t>
      </w:r>
      <w:proofErr w:type="spellEnd"/>
      <w:r>
        <w:t xml:space="preserve"> property</w:t>
      </w:r>
      <w:bookmarkEnd w:id="373"/>
      <w:bookmarkEnd w:id="374"/>
    </w:p>
    <w:p w14:paraId="7F9B09E3" w14:textId="3B65FB0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A013C">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0A013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B0981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0A013C">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DFC2993"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0A013C">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414151"/>
      <w:proofErr w:type="spellStart"/>
      <w:r>
        <w:t>rule</w:t>
      </w:r>
      <w:r w:rsidR="00056659">
        <w:t>ConfigurationOverrides</w:t>
      </w:r>
      <w:proofErr w:type="spellEnd"/>
      <w:r w:rsidR="00056659">
        <w:t xml:space="preserve"> property</w:t>
      </w:r>
      <w:bookmarkEnd w:id="375"/>
      <w:bookmarkEnd w:id="376"/>
    </w:p>
    <w:p w14:paraId="00EBD80C" w14:textId="3E1AB02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013C">
        <w:t>3.42.12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A013C">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0A013C">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0A013C">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414152"/>
      <w:proofErr w:type="spellStart"/>
      <w:r>
        <w:t>notificationConfigurationOverrides</w:t>
      </w:r>
      <w:proofErr w:type="spellEnd"/>
      <w:r>
        <w:t xml:space="preserve"> property</w:t>
      </w:r>
      <w:bookmarkEnd w:id="377"/>
      <w:bookmarkEnd w:id="378"/>
    </w:p>
    <w:p w14:paraId="7B8BA7C6" w14:textId="2E9DAA64"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013C">
        <w:t>3.42.12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A013C">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0A013C">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414153"/>
      <w:proofErr w:type="spellStart"/>
      <w:r>
        <w:t>startTime</w:t>
      </w:r>
      <w:r w:rsidR="00485F6A">
        <w:t>Utc</w:t>
      </w:r>
      <w:proofErr w:type="spellEnd"/>
      <w:r>
        <w:t xml:space="preserve"> property</w:t>
      </w:r>
      <w:bookmarkEnd w:id="379"/>
      <w:bookmarkEnd w:id="380"/>
    </w:p>
    <w:p w14:paraId="16315911" w14:textId="696EFBC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414154"/>
      <w:proofErr w:type="spellStart"/>
      <w:r>
        <w:t>endTime</w:t>
      </w:r>
      <w:r w:rsidR="00D1201D">
        <w:t>Utc</w:t>
      </w:r>
      <w:proofErr w:type="spellEnd"/>
      <w:r>
        <w:t xml:space="preserve"> property</w:t>
      </w:r>
      <w:bookmarkEnd w:id="381"/>
    </w:p>
    <w:p w14:paraId="7310B713" w14:textId="28C9096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414155"/>
      <w:proofErr w:type="spellStart"/>
      <w:r>
        <w:t>exitCode</w:t>
      </w:r>
      <w:proofErr w:type="spellEnd"/>
      <w:r>
        <w:t xml:space="preserv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4311F7F" w:rsidR="00BE0635" w:rsidRDefault="00BE0635" w:rsidP="00BE0635">
      <w:r>
        <w:t>For examples, see §</w:t>
      </w:r>
      <w:r>
        <w:fldChar w:fldCharType="begin"/>
      </w:r>
      <w:r>
        <w:instrText xml:space="preserve"> REF _Ref509050368 \r \h </w:instrText>
      </w:r>
      <w:r>
        <w:fldChar w:fldCharType="separate"/>
      </w:r>
      <w:r w:rsidR="000A013C">
        <w:t>3.19.10</w:t>
      </w:r>
      <w:r>
        <w:fldChar w:fldCharType="end"/>
      </w:r>
      <w:r>
        <w:t>.</w:t>
      </w:r>
    </w:p>
    <w:p w14:paraId="2AB6A1A3" w14:textId="0E19F05A" w:rsidR="00BE0635" w:rsidRDefault="00BE0635" w:rsidP="00401BB5">
      <w:pPr>
        <w:pStyle w:val="Heading3"/>
      </w:pPr>
      <w:bookmarkStart w:id="384" w:name="_Ref509050368"/>
      <w:bookmarkStart w:id="385" w:name="_Toc4414156"/>
      <w:proofErr w:type="spellStart"/>
      <w:r>
        <w:t>exitCodeDescription</w:t>
      </w:r>
      <w:proofErr w:type="spellEnd"/>
      <w:r>
        <w:t xml:space="preserve">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414157"/>
      <w:proofErr w:type="spellStart"/>
      <w:r>
        <w:t>exitSignalName</w:t>
      </w:r>
      <w:proofErr w:type="spellEnd"/>
      <w:r>
        <w:t xml:space="preserv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56FA524" w:rsidR="00BE0635" w:rsidRDefault="00BE0635" w:rsidP="00BE0635">
      <w:r>
        <w:t>For an example, see §</w:t>
      </w:r>
      <w:r>
        <w:fldChar w:fldCharType="begin"/>
      </w:r>
      <w:r>
        <w:instrText xml:space="preserve"> REF _Ref509050492 \r \h </w:instrText>
      </w:r>
      <w:r>
        <w:fldChar w:fldCharType="separate"/>
      </w:r>
      <w:r w:rsidR="000A013C">
        <w:t>3.19.12</w:t>
      </w:r>
      <w:r>
        <w:fldChar w:fldCharType="end"/>
      </w:r>
      <w:r>
        <w:t>.</w:t>
      </w:r>
    </w:p>
    <w:p w14:paraId="01CF0A31" w14:textId="198FD4EE" w:rsidR="00BE0635" w:rsidRDefault="00BE0635" w:rsidP="00BE0635">
      <w:pPr>
        <w:pStyle w:val="Heading3"/>
      </w:pPr>
      <w:bookmarkStart w:id="387" w:name="_Ref509050492"/>
      <w:bookmarkStart w:id="388" w:name="_Toc4414158"/>
      <w:proofErr w:type="spellStart"/>
      <w:r>
        <w:t>exitSignalNumber</w:t>
      </w:r>
      <w:proofErr w:type="spellEnd"/>
      <w:r>
        <w:t xml:space="preserve">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414159"/>
      <w:proofErr w:type="spellStart"/>
      <w:r>
        <w:t>processStartFailureMessage</w:t>
      </w:r>
      <w:proofErr w:type="spellEnd"/>
      <w:r>
        <w:t xml:space="preserv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414160"/>
      <w:proofErr w:type="spellStart"/>
      <w:r>
        <w:t>toolExecutionSuccessful</w:t>
      </w:r>
      <w:proofErr w:type="spellEnd"/>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28F5B45"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0A013C">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414161"/>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414162"/>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414163"/>
      <w:proofErr w:type="spellStart"/>
      <w:r>
        <w:t>processId</w:t>
      </w:r>
      <w:proofErr w:type="spellEnd"/>
      <w:r>
        <w:t xml:space="preserve">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414164"/>
      <w:proofErr w:type="spellStart"/>
      <w:r>
        <w:t>executableLocation</w:t>
      </w:r>
      <w:proofErr w:type="spellEnd"/>
      <w:r w:rsidR="00401BB5">
        <w:t xml:space="preserve"> property</w:t>
      </w:r>
      <w:bookmarkEnd w:id="396"/>
    </w:p>
    <w:p w14:paraId="2EFF9849" w14:textId="4DB3A46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0A013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8B770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0A013C">
        <w:t>3.18</w:t>
      </w:r>
      <w:r w:rsidR="003D3FC8">
        <w:fldChar w:fldCharType="end"/>
      </w:r>
      <w:r w:rsidRPr="00A14F9A">
        <w:t>) because the identical tool might be invoked from different paths on different machines.</w:t>
      </w:r>
    </w:p>
    <w:p w14:paraId="4CBA5986" w14:textId="4A26AE3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0A013C">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414165"/>
      <w:proofErr w:type="spellStart"/>
      <w:r>
        <w:t>workingDirectory</w:t>
      </w:r>
      <w:proofErr w:type="spellEnd"/>
      <w:r>
        <w:t xml:space="preserve"> property</w:t>
      </w:r>
      <w:bookmarkEnd w:id="397"/>
    </w:p>
    <w:p w14:paraId="33341A2E" w14:textId="364C0D4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A013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414166"/>
      <w:proofErr w:type="spellStart"/>
      <w:r>
        <w:t>environmentVariables</w:t>
      </w:r>
      <w:proofErr w:type="spellEnd"/>
      <w:r>
        <w:t xml:space="preserve">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414167"/>
      <w:proofErr w:type="spellStart"/>
      <w:r>
        <w:t>tool</w:t>
      </w:r>
      <w:r w:rsidR="00117A2B">
        <w:t>Execution</w:t>
      </w:r>
      <w:r>
        <w:t>Notifications</w:t>
      </w:r>
      <w:proofErr w:type="spellEnd"/>
      <w:r>
        <w:t xml:space="preserve"> property</w:t>
      </w:r>
      <w:bookmarkEnd w:id="399"/>
      <w:bookmarkEnd w:id="400"/>
    </w:p>
    <w:p w14:paraId="24067D15" w14:textId="5CC60D4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A013C">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A013C">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414168"/>
      <w:proofErr w:type="spellStart"/>
      <w:r>
        <w:t>toolC</w:t>
      </w:r>
      <w:r w:rsidR="00171199">
        <w:t>onfigurationNotifications</w:t>
      </w:r>
      <w:proofErr w:type="spellEnd"/>
      <w:r w:rsidR="00171199">
        <w:t xml:space="preserve"> property</w:t>
      </w:r>
      <w:bookmarkEnd w:id="401"/>
      <w:bookmarkEnd w:id="402"/>
    </w:p>
    <w:p w14:paraId="59DC01CB" w14:textId="7B6DDC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A013C">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A013C">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519C17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3C8844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A2B4F4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414169"/>
      <w:r>
        <w:t>stdin, stdout, stderr</w:t>
      </w:r>
      <w:r w:rsidR="00D943E5">
        <w:t xml:space="preserve">, and </w:t>
      </w:r>
      <w:proofErr w:type="spellStart"/>
      <w:r w:rsidR="00D943E5">
        <w:t>stdoutStderr</w:t>
      </w:r>
      <w:proofErr w:type="spellEnd"/>
      <w:r>
        <w:t xml:space="preserve"> properties</w:t>
      </w:r>
      <w:bookmarkEnd w:id="403"/>
      <w:bookmarkEnd w:id="404"/>
    </w:p>
    <w:p w14:paraId="47275264" w14:textId="38830F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A013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F446657"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0A013C">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30FD5CA1" w14:textId="781D3718" w:rsidR="00DC389E" w:rsidRDefault="00DC389E" w:rsidP="00AC6C45">
      <w:pPr>
        <w:pStyle w:val="Heading2"/>
      </w:pPr>
      <w:bookmarkStart w:id="405" w:name="_Ref507597819"/>
      <w:bookmarkStart w:id="406" w:name="_Toc4414170"/>
      <w:bookmarkStart w:id="407" w:name="_Ref506806657"/>
      <w:r>
        <w:lastRenderedPageBreak/>
        <w:t>attachment object</w:t>
      </w:r>
      <w:bookmarkEnd w:id="405"/>
      <w:bookmarkEnd w:id="406"/>
    </w:p>
    <w:p w14:paraId="554194B0" w14:textId="77777777" w:rsidR="00A27D47" w:rsidRDefault="00A27D47" w:rsidP="00A27D47">
      <w:pPr>
        <w:pStyle w:val="Heading3"/>
        <w:numPr>
          <w:ilvl w:val="2"/>
          <w:numId w:val="2"/>
        </w:numPr>
      </w:pPr>
      <w:bookmarkStart w:id="408" w:name="_Ref506978653"/>
      <w:bookmarkStart w:id="409" w:name="_Toc4414171"/>
      <w:r>
        <w:t>General</w:t>
      </w:r>
      <w:bookmarkEnd w:id="408"/>
      <w:bookmarkEnd w:id="409"/>
    </w:p>
    <w:p w14:paraId="4FF20040" w14:textId="53F4725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A013C">
        <w:t>3.24.24</w:t>
      </w:r>
      <w:r>
        <w:fldChar w:fldCharType="end"/>
      </w:r>
      <w:r>
        <w:t>).</w:t>
      </w:r>
    </w:p>
    <w:p w14:paraId="120068B3" w14:textId="57D3C88F"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0A013C">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3DC5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r w:rsidR="006D4B00">
        <w:t>.</w:t>
      </w:r>
    </w:p>
    <w:p w14:paraId="30BF41E2" w14:textId="69A25B72" w:rsidR="00A27D47" w:rsidRDefault="00A27D47" w:rsidP="002D65F3">
      <w:pPr>
        <w:pStyle w:val="Code"/>
      </w:pPr>
      <w:r>
        <w:t xml:space="preserve">  ...</w:t>
      </w:r>
    </w:p>
    <w:p w14:paraId="344F43B5" w14:textId="4E4833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A013C">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2BD19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A013C">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5C9D74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0A013C">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414172"/>
      <w:r>
        <w:t>description property</w:t>
      </w:r>
      <w:bookmarkEnd w:id="411"/>
      <w:bookmarkEnd w:id="412"/>
    </w:p>
    <w:p w14:paraId="237B6C86" w14:textId="4E57D19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A013C">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414173"/>
      <w:proofErr w:type="spellStart"/>
      <w:r>
        <w:t>artifactLocation</w:t>
      </w:r>
      <w:proofErr w:type="spellEnd"/>
      <w:r>
        <w:t xml:space="preserve"> </w:t>
      </w:r>
      <w:r w:rsidR="00A27D47">
        <w:t>property</w:t>
      </w:r>
      <w:bookmarkEnd w:id="413"/>
      <w:bookmarkEnd w:id="414"/>
    </w:p>
    <w:p w14:paraId="13D7987F" w14:textId="6058919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0A013C">
        <w:t>3.3</w:t>
      </w:r>
      <w:r w:rsidR="00E92030">
        <w:fldChar w:fldCharType="end"/>
      </w:r>
      <w:r>
        <w:t>) that specifies the location of the attachment.</w:t>
      </w:r>
    </w:p>
    <w:p w14:paraId="75143AAE" w14:textId="458144C3" w:rsidR="008A21D5" w:rsidRDefault="008A21D5" w:rsidP="008A21D5">
      <w:pPr>
        <w:pStyle w:val="Heading3"/>
      </w:pPr>
      <w:bookmarkStart w:id="415" w:name="_Toc4414174"/>
      <w:r>
        <w:t>regions property</w:t>
      </w:r>
      <w:bookmarkEnd w:id="415"/>
    </w:p>
    <w:p w14:paraId="0B37D4FE" w14:textId="1B93C12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A013C">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A013C">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Toc4414175"/>
      <w:bookmarkStart w:id="419" w:name="_Hlk513212887"/>
      <w:r>
        <w:t>rectangles property</w:t>
      </w:r>
      <w:bookmarkEnd w:id="416"/>
      <w:bookmarkEnd w:id="417"/>
      <w:bookmarkEnd w:id="418"/>
    </w:p>
    <w:p w14:paraId="731EC896" w14:textId="5963569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A013C">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A013C">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A013C">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414176"/>
      <w:bookmarkEnd w:id="419"/>
      <w:r>
        <w:lastRenderedPageBreak/>
        <w:t>conversion object</w:t>
      </w:r>
      <w:bookmarkEnd w:id="407"/>
      <w:bookmarkEnd w:id="420"/>
      <w:bookmarkEnd w:id="421"/>
    </w:p>
    <w:p w14:paraId="615BCC83" w14:textId="7B3EE260" w:rsidR="00AC6C45" w:rsidRDefault="00AC6C45" w:rsidP="00AC6C45">
      <w:pPr>
        <w:pStyle w:val="Heading3"/>
      </w:pPr>
      <w:bookmarkStart w:id="422" w:name="_Toc4414177"/>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2DD213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A013C">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3BCC06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A013C">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9B75BE3"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A013C">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414178"/>
      <w:r>
        <w:t>tool property</w:t>
      </w:r>
      <w:bookmarkEnd w:id="423"/>
      <w:bookmarkEnd w:id="424"/>
    </w:p>
    <w:p w14:paraId="3E0454EE" w14:textId="7044C8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A013C">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414179"/>
      <w:r>
        <w:t>invocation property</w:t>
      </w:r>
      <w:bookmarkEnd w:id="425"/>
      <w:bookmarkEnd w:id="426"/>
    </w:p>
    <w:p w14:paraId="3E5B67EA" w14:textId="0974469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A013C">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414180"/>
      <w:proofErr w:type="spellStart"/>
      <w:r>
        <w:t>analysisToolLog</w:t>
      </w:r>
      <w:r w:rsidR="00ED76F2">
        <w:t>Files</w:t>
      </w:r>
      <w:proofErr w:type="spellEnd"/>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65A4F0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A013C">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069766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A013C">
        <w:t>3.41.7</w:t>
      </w:r>
      <w:r w:rsidR="009574D1">
        <w:fldChar w:fldCharType="end"/>
      </w:r>
      <w:r>
        <w:t>).</w:t>
      </w:r>
    </w:p>
    <w:p w14:paraId="3476EB07" w14:textId="7DAB202C" w:rsidR="002315DB" w:rsidRDefault="002315DB" w:rsidP="002315DB">
      <w:pPr>
        <w:pStyle w:val="Heading2"/>
      </w:pPr>
      <w:bookmarkStart w:id="429" w:name="_Ref511829625"/>
      <w:bookmarkStart w:id="430" w:name="_Toc4414181"/>
      <w:proofErr w:type="spellStart"/>
      <w:r>
        <w:t>versionControlDetails</w:t>
      </w:r>
      <w:proofErr w:type="spellEnd"/>
      <w:r>
        <w:t xml:space="preserve"> object</w:t>
      </w:r>
      <w:bookmarkEnd w:id="429"/>
      <w:bookmarkEnd w:id="430"/>
    </w:p>
    <w:p w14:paraId="28FE29F4" w14:textId="169979D6" w:rsidR="002315DB" w:rsidRDefault="002315DB" w:rsidP="002315DB">
      <w:pPr>
        <w:pStyle w:val="Heading3"/>
      </w:pPr>
      <w:bookmarkStart w:id="431" w:name="_Toc4414182"/>
      <w:r>
        <w:t>General</w:t>
      </w:r>
      <w:bookmarkEnd w:id="43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70C9890" w:rsidR="001466B1" w:rsidRPr="001466B1" w:rsidRDefault="001466B1" w:rsidP="001466B1">
      <w:r>
        <w:t>For an example, see §</w:t>
      </w:r>
      <w:r>
        <w:fldChar w:fldCharType="begin"/>
      </w:r>
      <w:r>
        <w:instrText xml:space="preserve"> REF _Ref511829897 \r \h </w:instrText>
      </w:r>
      <w:r>
        <w:fldChar w:fldCharType="separate"/>
      </w:r>
      <w:r w:rsidR="000A013C">
        <w:t>3.14.9</w:t>
      </w:r>
      <w:r>
        <w:fldChar w:fldCharType="end"/>
      </w:r>
      <w:r>
        <w:t>.</w:t>
      </w:r>
    </w:p>
    <w:p w14:paraId="5CE76795" w14:textId="0BDD8598" w:rsidR="002315DB" w:rsidRDefault="002315DB" w:rsidP="002315DB">
      <w:pPr>
        <w:pStyle w:val="Heading3"/>
      </w:pPr>
      <w:bookmarkStart w:id="432" w:name="_Toc4414183"/>
      <w:r>
        <w:t>Constraints</w:t>
      </w:r>
      <w:bookmarkEnd w:id="43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FCA18C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A013C">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0A013C">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0A013C">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3" w:name="_Ref511829678"/>
      <w:bookmarkStart w:id="434" w:name="_Toc4414184"/>
      <w:proofErr w:type="spellStart"/>
      <w:r>
        <w:t>repositoryUri</w:t>
      </w:r>
      <w:proofErr w:type="spellEnd"/>
      <w:r>
        <w:t xml:space="preserve"> </w:t>
      </w:r>
      <w:r w:rsidR="002315DB">
        <w:t>property</w:t>
      </w:r>
      <w:bookmarkEnd w:id="433"/>
      <w:bookmarkEnd w:id="434"/>
    </w:p>
    <w:p w14:paraId="1785AFD1" w14:textId="5DB9DD92" w:rsidR="001466B1" w:rsidRDefault="001466B1" w:rsidP="001466B1">
      <w:bookmarkStart w:id="43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414185"/>
      <w:proofErr w:type="spellStart"/>
      <w:r>
        <w:t>revisionId</w:t>
      </w:r>
      <w:proofErr w:type="spellEnd"/>
      <w:r>
        <w:t xml:space="preserve"> property</w:t>
      </w:r>
      <w:bookmarkEnd w:id="435"/>
      <w:bookmarkEnd w:id="436"/>
      <w:bookmarkEnd w:id="43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414186"/>
      <w:r>
        <w:t>branch property</w:t>
      </w:r>
      <w:bookmarkEnd w:id="438"/>
      <w:bookmarkEnd w:id="43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414187"/>
      <w:proofErr w:type="spellStart"/>
      <w:r>
        <w:t>revisionTag</w:t>
      </w:r>
      <w:proofErr w:type="spellEnd"/>
      <w:r>
        <w:t xml:space="preserve"> </w:t>
      </w:r>
      <w:r w:rsidR="002315DB">
        <w:t>property</w:t>
      </w:r>
      <w:bookmarkEnd w:id="440"/>
      <w:bookmarkEnd w:id="44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Toc4414188"/>
      <w:bookmarkStart w:id="444" w:name="_Hlk525802952"/>
      <w:proofErr w:type="spellStart"/>
      <w:r>
        <w:lastRenderedPageBreak/>
        <w:t>asOfTimeUtc</w:t>
      </w:r>
      <w:proofErr w:type="spellEnd"/>
      <w:r>
        <w:t xml:space="preserve"> </w:t>
      </w:r>
      <w:r w:rsidR="002315DB">
        <w:t>property</w:t>
      </w:r>
      <w:bookmarkEnd w:id="442"/>
      <w:bookmarkEnd w:id="443"/>
    </w:p>
    <w:p w14:paraId="1844A6A7" w14:textId="3D43B2B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5" w:name="_Toc4414189"/>
      <w:proofErr w:type="spellStart"/>
      <w:r>
        <w:t>mappedTo</w:t>
      </w:r>
      <w:proofErr w:type="spellEnd"/>
      <w:r>
        <w:t xml:space="preserve"> property</w:t>
      </w:r>
      <w:bookmarkEnd w:id="445"/>
    </w:p>
    <w:p w14:paraId="01253B4A" w14:textId="31E367C1"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0A013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10836C9"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57EDA49"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0A013C">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238BFD8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414190"/>
      <w:bookmarkEnd w:id="444"/>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414191"/>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414192"/>
      <w:proofErr w:type="spellStart"/>
      <w:r>
        <w:t>artifact</w:t>
      </w:r>
      <w:r w:rsidR="00316A25">
        <w:t>Location</w:t>
      </w:r>
      <w:proofErr w:type="spellEnd"/>
      <w:r w:rsidR="00401BB5">
        <w:t xml:space="preserve"> property</w:t>
      </w:r>
      <w:bookmarkEnd w:id="450"/>
      <w:bookmarkEnd w:id="451"/>
    </w:p>
    <w:p w14:paraId="35DB6B07" w14:textId="7756240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06A24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2DDD1EB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A013C">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6D2B81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A013C">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414193"/>
      <w:proofErr w:type="spellStart"/>
      <w:r>
        <w:t>parentIndex</w:t>
      </w:r>
      <w:proofErr w:type="spellEnd"/>
      <w:r>
        <w:t xml:space="preserve"> </w:t>
      </w:r>
      <w:r w:rsidR="00401BB5">
        <w:t>property</w:t>
      </w:r>
      <w:bookmarkEnd w:id="452"/>
      <w:bookmarkEnd w:id="453"/>
    </w:p>
    <w:p w14:paraId="7B9D65E1" w14:textId="01FDE66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A013C">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414194"/>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D02BD8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0A013C">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414195"/>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Toc4414196"/>
      <w:bookmarkStart w:id="460" w:name="_Hlk514318855"/>
      <w:r>
        <w:t>roles property</w:t>
      </w:r>
      <w:bookmarkEnd w:id="458"/>
      <w:bookmarkEnd w:id="459"/>
    </w:p>
    <w:bookmarkEnd w:id="460"/>
    <w:p w14:paraId="1E0FD617" w14:textId="32E1C6A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A013C">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F4B3C02"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0A013C">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5D97A0"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0A013C">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A3732C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0A013C">
        <w:t>3.19.23</w:t>
      </w:r>
      <w:r>
        <w:fldChar w:fldCharType="end"/>
      </w:r>
      <w:r>
        <w:t>).</w:t>
      </w:r>
    </w:p>
    <w:p w14:paraId="60F0909E" w14:textId="7D3EC2D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0A013C">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3C0E6E28"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0A013C">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414197"/>
      <w:bookmarkEnd w:id="461"/>
      <w:proofErr w:type="spellStart"/>
      <w:r>
        <w:t>mimeType</w:t>
      </w:r>
      <w:proofErr w:type="spellEnd"/>
      <w:r>
        <w:t xml:space="preserve"> property</w:t>
      </w:r>
      <w:bookmarkEnd w:id="462"/>
    </w:p>
    <w:p w14:paraId="4EDBA528" w14:textId="52D69EB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414198"/>
      <w:r>
        <w:t>contents property</w:t>
      </w:r>
      <w:bookmarkEnd w:id="463"/>
      <w:bookmarkEnd w:id="464"/>
    </w:p>
    <w:p w14:paraId="3EAD79DF" w14:textId="1C34F3B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0A013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414199"/>
      <w:r>
        <w:t>encoding property</w:t>
      </w:r>
      <w:bookmarkEnd w:id="465"/>
      <w:bookmarkEnd w:id="466"/>
    </w:p>
    <w:p w14:paraId="29D5943D" w14:textId="2E5879C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B26E31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0A013C">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11F6A4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170FA798" w14:textId="3891C751"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A013C">
        <w:t>3.14.16</w:t>
      </w:r>
      <w:r>
        <w:fldChar w:fldCharType="end"/>
      </w:r>
      <w:r>
        <w:t>.</w:t>
      </w:r>
    </w:p>
    <w:p w14:paraId="4E9D1D4D" w14:textId="77777777" w:rsidR="00926829" w:rsidRDefault="00926829" w:rsidP="002D65F3">
      <w:pPr>
        <w:pStyle w:val="Code"/>
      </w:pPr>
    </w:p>
    <w:p w14:paraId="7C79FDD1" w14:textId="2D105F41"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A013C">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414200"/>
      <w:proofErr w:type="spellStart"/>
      <w:r>
        <w:t>sourceLanguage</w:t>
      </w:r>
      <w:proofErr w:type="spellEnd"/>
      <w:r>
        <w:t xml:space="preserve"> property</w:t>
      </w:r>
      <w:bookmarkEnd w:id="467"/>
      <w:bookmarkEnd w:id="468"/>
    </w:p>
    <w:p w14:paraId="02CC5CC4" w14:textId="350D120E" w:rsidR="00F82406" w:rsidRDefault="00F82406" w:rsidP="00F82406">
      <w:pPr>
        <w:pStyle w:val="Heading4"/>
      </w:pPr>
      <w:bookmarkStart w:id="469" w:name="_Toc4414201"/>
      <w:r>
        <w:t>General</w:t>
      </w:r>
      <w:bookmarkEnd w:id="469"/>
    </w:p>
    <w:p w14:paraId="517A853E" w14:textId="244AB65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0A013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FB45E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A013C">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8FF2E5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0A013C">
        <w:t>3.27.15</w:t>
      </w:r>
      <w:r>
        <w:fldChar w:fldCharType="end"/>
      </w:r>
      <w:r>
        <w:t>).</w:t>
      </w:r>
    </w:p>
    <w:p w14:paraId="617A1368" w14:textId="0024AEC5"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0A013C">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414202"/>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DDD887" w:rsidR="0003707A" w:rsidRPr="0003707A" w:rsidRDefault="003E20AF"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414203"/>
      <w:r>
        <w:t>hashes property</w:t>
      </w:r>
      <w:bookmarkEnd w:id="472"/>
      <w:bookmarkEnd w:id="473"/>
    </w:p>
    <w:p w14:paraId="084CC4D1" w14:textId="3F0CEDF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A013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B59BAF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414204"/>
      <w:proofErr w:type="spellStart"/>
      <w:r>
        <w:t>lastModifiedTime</w:t>
      </w:r>
      <w:r w:rsidR="00327EBE">
        <w:t>Utc</w:t>
      </w:r>
      <w:proofErr w:type="spellEnd"/>
      <w:r>
        <w:t xml:space="preserve"> property</w:t>
      </w:r>
      <w:bookmarkEnd w:id="474"/>
    </w:p>
    <w:p w14:paraId="70E36537" w14:textId="3FF10A7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72FA3F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A013C">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414205"/>
      <w:r>
        <w:t>result object</w:t>
      </w:r>
      <w:bookmarkEnd w:id="475"/>
      <w:bookmarkEnd w:id="476"/>
    </w:p>
    <w:p w14:paraId="74FD90F6" w14:textId="18F2DD20" w:rsidR="00401BB5" w:rsidRDefault="00401BB5" w:rsidP="00401BB5">
      <w:pPr>
        <w:pStyle w:val="Heading3"/>
      </w:pPr>
      <w:bookmarkStart w:id="477" w:name="_Toc4414206"/>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B74C9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8" w:name="_Ref515624666"/>
      <w:bookmarkStart w:id="479" w:name="_Toc4414207"/>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F1B02C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A013C">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0A013C">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Toc4414208"/>
      <w:bookmarkStart w:id="481" w:name="_Ref493408865"/>
      <w:proofErr w:type="spellStart"/>
      <w:r>
        <w:t>guid</w:t>
      </w:r>
      <w:proofErr w:type="spellEnd"/>
      <w:r>
        <w:t xml:space="preserve"> </w:t>
      </w:r>
      <w:r w:rsidR="00621490">
        <w:t>property</w:t>
      </w:r>
      <w:bookmarkEnd w:id="480"/>
    </w:p>
    <w:p w14:paraId="2C599143" w14:textId="4E440C22"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193C1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A013C">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414209"/>
      <w:proofErr w:type="spellStart"/>
      <w:r>
        <w:t>correlationGuid</w:t>
      </w:r>
      <w:proofErr w:type="spellEnd"/>
      <w:r>
        <w:t xml:space="preserve"> property</w:t>
      </w:r>
      <w:bookmarkEnd w:id="483"/>
      <w:bookmarkEnd w:id="484"/>
    </w:p>
    <w:p w14:paraId="28683740" w14:textId="69422FD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C29466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A013C">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A013C">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414210"/>
      <w:proofErr w:type="spellStart"/>
      <w:r>
        <w:t>ruleId</w:t>
      </w:r>
      <w:proofErr w:type="spellEnd"/>
      <w:r>
        <w:t xml:space="preserve"> property</w:t>
      </w:r>
      <w:bookmarkEnd w:id="481"/>
      <w:bookmarkEnd w:id="482"/>
      <w:bookmarkEnd w:id="485"/>
      <w:bookmarkEnd w:id="486"/>
      <w:bookmarkEnd w:id="487"/>
    </w:p>
    <w:p w14:paraId="49035589" w14:textId="79295F0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A013C">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F74AFE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0A013C">
        <w:t>3.24.7</w:t>
      </w:r>
      <w:r w:rsidR="009A7342">
        <w:fldChar w:fldCharType="end"/>
      </w:r>
      <w:r w:rsidR="009A7342">
        <w:t>, §</w:t>
      </w:r>
      <w:r w:rsidR="009A7342">
        <w:fldChar w:fldCharType="begin"/>
      </w:r>
      <w:r w:rsidR="009A7342">
        <w:instrText xml:space="preserve"> REF _Ref4055060 \r \h </w:instrText>
      </w:r>
      <w:r w:rsidR="009A7342">
        <w:fldChar w:fldCharType="separate"/>
      </w:r>
      <w:r w:rsidR="000A013C">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49A24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0A013C">
        <w:t>3.24.7</w:t>
      </w:r>
      <w:r w:rsidR="00BF7F6B">
        <w:fldChar w:fldCharType="end"/>
      </w:r>
      <w:r w:rsidR="00BF7F6B">
        <w:t>, §</w:t>
      </w:r>
      <w:r w:rsidR="00BF7F6B">
        <w:fldChar w:fldCharType="begin"/>
      </w:r>
      <w:r w:rsidR="00BF7F6B">
        <w:instrText xml:space="preserve"> REF _Ref4148802 \r \h </w:instrText>
      </w:r>
      <w:r w:rsidR="00BF7F6B">
        <w:fldChar w:fldCharType="separate"/>
      </w:r>
      <w:r w:rsidR="000A013C">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4D8446E"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0A013C">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414211"/>
      <w:proofErr w:type="spellStart"/>
      <w:r>
        <w:lastRenderedPageBreak/>
        <w:t>ruleIndex</w:t>
      </w:r>
      <w:proofErr w:type="spellEnd"/>
      <w:r>
        <w:t xml:space="preserve"> property</w:t>
      </w:r>
      <w:bookmarkEnd w:id="488"/>
      <w:bookmarkEnd w:id="489"/>
    </w:p>
    <w:p w14:paraId="0AB380B1" w14:textId="62BF641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0A013C">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0A013C">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2DA5F1CD"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0A013C">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Toc4414212"/>
      <w:bookmarkStart w:id="493" w:name="_Hlk1575739"/>
      <w:proofErr w:type="spellStart"/>
      <w:r>
        <w:t>ruleDescriptorReference</w:t>
      </w:r>
      <w:proofErr w:type="spellEnd"/>
      <w:r>
        <w:t xml:space="preserve"> property</w:t>
      </w:r>
      <w:bookmarkEnd w:id="491"/>
      <w:bookmarkEnd w:id="492"/>
    </w:p>
    <w:p w14:paraId="37A9D3BC" w14:textId="6C02A85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0A013C">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0A013C">
        <w:t>3.45.3</w:t>
      </w:r>
      <w:r w:rsidR="00F11A97">
        <w:fldChar w:fldCharType="end"/>
      </w:r>
      <w:r w:rsidR="00F11A97">
        <w:t>.</w:t>
      </w:r>
    </w:p>
    <w:p w14:paraId="69A297F9" w14:textId="0CEFF4F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0A013C">
        <w:t>3.42</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4B6E1BE4"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1F65CB1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0A013C">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6092B70"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0A013C">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B93326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0A013C">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E40E95C"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0A013C">
        <w:t>3.45.5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4" w:name="_Ref4327945"/>
      <w:bookmarkStart w:id="495" w:name="_Toc4414213"/>
      <w:proofErr w:type="spellStart"/>
      <w:r>
        <w:t>taxonReferences</w:t>
      </w:r>
      <w:bookmarkEnd w:id="494"/>
      <w:bookmarkEnd w:id="495"/>
      <w:proofErr w:type="spellEnd"/>
    </w:p>
    <w:p w14:paraId="1CE93C1A" w14:textId="64496F1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0A013C">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DBB82DA"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0A013C">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0A013C">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0A013C">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0A013C">
        <w:t>3.42.14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0A013C">
        <w:t>3.42.13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44FB063D"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A013C">
        <w:t>3.45.4</w:t>
      </w:r>
      <w:r w:rsidR="00575E54">
        <w:fldChar w:fldCharType="end"/>
      </w:r>
      <w:r w:rsidR="00575E54">
        <w:t>)</w:t>
      </w:r>
      <w:r>
        <w:t>.</w:t>
      </w:r>
    </w:p>
    <w:p w14:paraId="585B784B" w14:textId="2C550CE6"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0A013C">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A2EF8D2" w:rsidR="00575E54" w:rsidRDefault="00575E54" w:rsidP="00575E54">
      <w:pPr>
        <w:pStyle w:val="Code"/>
      </w:pPr>
      <w:r>
        <w:t>{                                     # A run object (§</w:t>
      </w:r>
      <w:r>
        <w:fldChar w:fldCharType="begin"/>
      </w:r>
      <w:r>
        <w:instrText xml:space="preserve"> REF _Ref493349997 \r \h </w:instrText>
      </w:r>
      <w:r>
        <w:fldChar w:fldCharType="separate"/>
      </w:r>
      <w:r w:rsidR="000A013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414214"/>
      <w:bookmarkEnd w:id="493"/>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094272"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0A013C">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6CD6F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A013C">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414215"/>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9799B8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A013C">
        <w:t>3.24.9</w:t>
      </w:r>
      <w:r>
        <w:fldChar w:fldCharType="end"/>
      </w:r>
      <w:r>
        <w:t xml:space="preserve">) has a value other than </w:t>
      </w:r>
      <w:r w:rsidRPr="007110C6">
        <w:rPr>
          <w:rStyle w:val="CODEtemp"/>
        </w:rPr>
        <w:t>"fail"</w:t>
      </w:r>
      <w:r>
        <w:t>.</w:t>
      </w:r>
    </w:p>
    <w:p w14:paraId="4113E9CD" w14:textId="0D6D974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0A013C">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9D3575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0A013C">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BADC201"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0A013C">
        <w:t>3.24.7</w:t>
      </w:r>
      <w:r>
        <w:fldChar w:fldCharType="end"/>
      </w:r>
      <w:r>
        <w:t>) is present THEN</w:t>
      </w:r>
    </w:p>
    <w:p w14:paraId="19F4D5BB" w14:textId="5EB9EB7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0A013C">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1118CF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0A013C">
        <w:t>3.24.27</w:t>
      </w:r>
      <w:r>
        <w:fldChar w:fldCharType="end"/>
      </w:r>
      <w:r>
        <w:t xml:space="preserve">, </w:t>
      </w:r>
      <w:r w:rsidRPr="00B050AF">
        <w:t>§</w:t>
      </w:r>
      <w:r>
        <w:fldChar w:fldCharType="begin"/>
      </w:r>
      <w:r>
        <w:instrText xml:space="preserve"> REF _Ref4232561 \w \h </w:instrText>
      </w:r>
      <w:r>
        <w:fldChar w:fldCharType="separate"/>
      </w:r>
      <w:r w:rsidR="000A013C">
        <w:t>3.41.6</w:t>
      </w:r>
      <w:r>
        <w:fldChar w:fldCharType="end"/>
      </w:r>
      <w:r>
        <w:t>) is present</w:t>
      </w:r>
      <w:r w:rsidR="00A924BC">
        <w:t xml:space="preserve"> THEN</w:t>
      </w:r>
    </w:p>
    <w:p w14:paraId="0D428277" w14:textId="30C6DFB8"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A013C">
        <w:t>3.19</w:t>
      </w:r>
      <w:r>
        <w:fldChar w:fldCharType="end"/>
      </w:r>
      <w:r>
        <w:t>) that it specifies.</w:t>
      </w:r>
    </w:p>
    <w:p w14:paraId="0C2E751E" w14:textId="77321EF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0A013C">
        <w:t>3.19.5</w:t>
      </w:r>
      <w:r>
        <w:fldChar w:fldCharType="end"/>
      </w:r>
      <w:r>
        <w:t>) is present</w:t>
      </w:r>
    </w:p>
    <w:p w14:paraId="010780DE" w14:textId="0618FFB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0A013C">
        <w:t>3.44</w:t>
      </w:r>
      <w:r>
        <w:fldChar w:fldCharType="end"/>
      </w:r>
      <w:r>
        <w:t>)</w:t>
      </w:r>
      <w:r w:rsidR="00A924BC">
        <w:t xml:space="preserve"> whose</w:t>
      </w:r>
    </w:p>
    <w:p w14:paraId="50FAD0C7" w14:textId="55122DBC"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A013C">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483EAC05"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0A013C">
        <w:t>3.44.3</w:t>
      </w:r>
      <w:r>
        <w:fldChar w:fldCharType="end"/>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A479C96"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0A013C">
        <w:t>3.42.12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414216"/>
      <w:r>
        <w:t>message property</w:t>
      </w:r>
      <w:bookmarkEnd w:id="501"/>
      <w:bookmarkEnd w:id="502"/>
    </w:p>
    <w:p w14:paraId="2544155E" w14:textId="0426AF9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A013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D9EEDF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0A013C">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0A013C">
        <w:t>3.42.9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0A013C">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B7BDFF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A013C">
        <w:t>3.14</w:t>
      </w:r>
      <w:r>
        <w:fldChar w:fldCharType="end"/>
      </w:r>
      <w:r>
        <w:t>).</w:t>
      </w:r>
    </w:p>
    <w:p w14:paraId="6D122000" w14:textId="15842487" w:rsidR="00C06FD6" w:rsidRDefault="00C06FD6"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14F8CEEB" w14:textId="2B6B9B36" w:rsidR="00C06FD6" w:rsidRDefault="00C06FD6"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818C075"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0A013C">
        <w:t>3.18.18</w:t>
      </w:r>
      <w:r w:rsidR="00D97085">
        <w:fldChar w:fldCharType="end"/>
      </w:r>
      <w:r w:rsidR="00D97085">
        <w:t>.</w:t>
      </w:r>
    </w:p>
    <w:p w14:paraId="2E8EC9DB" w14:textId="07A229DF"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0A013C">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FCC3104"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0A013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305608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A013C">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414217"/>
      <w:r>
        <w:t>locations property</w:t>
      </w:r>
      <w:bookmarkEnd w:id="503"/>
      <w:bookmarkEnd w:id="504"/>
    </w:p>
    <w:p w14:paraId="065F9E8C" w14:textId="673A39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A013C">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980634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414218"/>
      <w:proofErr w:type="spellStart"/>
      <w:r>
        <w:t>analysisTarget</w:t>
      </w:r>
      <w:proofErr w:type="spellEnd"/>
      <w:r w:rsidR="00673F27">
        <w:t xml:space="preserve"> p</w:t>
      </w:r>
      <w:r>
        <w:t>roperty</w:t>
      </w:r>
      <w:bookmarkEnd w:id="505"/>
      <w:bookmarkEnd w:id="506"/>
    </w:p>
    <w:p w14:paraId="50B31C9B" w14:textId="69F2E13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0A013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F078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58DF954F" w14:textId="6731BED6"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0A013C">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B3F7E0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29DB0443" w14:textId="629CEDF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7C6BCB69" w14:textId="15084A2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414219"/>
      <w:r>
        <w:t>fingerprints property</w:t>
      </w:r>
      <w:bookmarkEnd w:id="507"/>
      <w:bookmarkEnd w:id="508"/>
    </w:p>
    <w:p w14:paraId="3AC53915" w14:textId="3733181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248BDF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1F64FB0"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3958BEF4" w14:textId="4EDC5CDC"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1CA25AAE" w14:textId="0920D85B"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3D2A39" w:rsidR="003B6448" w:rsidRDefault="003E20A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08438F6"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0A013C">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A013C">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414220"/>
      <w:proofErr w:type="spellStart"/>
      <w:r>
        <w:t>partialFingerprints</w:t>
      </w:r>
      <w:proofErr w:type="spellEnd"/>
      <w:r w:rsidR="00401BB5">
        <w:t xml:space="preserve"> property</w:t>
      </w:r>
      <w:bookmarkEnd w:id="509"/>
      <w:bookmarkEnd w:id="510"/>
    </w:p>
    <w:p w14:paraId="0F26AF7E" w14:textId="58488F0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A013C">
        <w:t>3.6</w:t>
      </w:r>
      <w:r w:rsidR="002F1358">
        <w:fldChar w:fldCharType="end"/>
      </w:r>
      <w:r w:rsidR="002F1358">
        <w:t>).</w:t>
      </w:r>
    </w:p>
    <w:p w14:paraId="7DA72967" w14:textId="009B284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A013C">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E400F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4E4297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A013C">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FAA4F1"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76DAD22D" w14:textId="507E873D"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0013B105" w14:textId="0CAFABF1"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414221"/>
      <w:proofErr w:type="spellStart"/>
      <w:r>
        <w:t>codeFlows</w:t>
      </w:r>
      <w:proofErr w:type="spellEnd"/>
      <w:r>
        <w:t xml:space="preserve"> property</w:t>
      </w:r>
      <w:bookmarkEnd w:id="512"/>
      <w:bookmarkEnd w:id="513"/>
    </w:p>
    <w:p w14:paraId="4BD8575B" w14:textId="776669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0A013C">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414222"/>
      <w:r>
        <w:t>graphs property</w:t>
      </w:r>
      <w:bookmarkEnd w:id="514"/>
      <w:bookmarkEnd w:id="515"/>
    </w:p>
    <w:p w14:paraId="7F5C098A" w14:textId="5F3CCEC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D5B182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A013C">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414223"/>
      <w:r>
        <w:t>graphTraversals property</w:t>
      </w:r>
      <w:bookmarkEnd w:id="516"/>
      <w:bookmarkEnd w:id="517"/>
    </w:p>
    <w:p w14:paraId="1AFBBE39" w14:textId="0144C3B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A013C">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0A013C">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414224"/>
      <w:r>
        <w:lastRenderedPageBreak/>
        <w:t>stacks property</w:t>
      </w:r>
      <w:bookmarkEnd w:id="518"/>
    </w:p>
    <w:p w14:paraId="5ABDA84F" w14:textId="3A0314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0A013C">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414225"/>
      <w:proofErr w:type="spellStart"/>
      <w:r>
        <w:t>relatedLocations</w:t>
      </w:r>
      <w:proofErr w:type="spellEnd"/>
      <w:r>
        <w:t xml:space="preserve"> property</w:t>
      </w:r>
      <w:bookmarkEnd w:id="519"/>
      <w:bookmarkEnd w:id="520"/>
    </w:p>
    <w:p w14:paraId="31F869B5" w14:textId="2E0647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A013C">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FA5C51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A013C">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414226"/>
      <w:r>
        <w:t>suppressions property</w:t>
      </w:r>
      <w:bookmarkEnd w:id="521"/>
    </w:p>
    <w:p w14:paraId="3CA2CBBB" w14:textId="5ED64CC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A013C">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A013C">
        <w:t>3.30</w:t>
      </w:r>
      <w:r>
        <w:fldChar w:fldCharType="end"/>
      </w:r>
      <w:r>
        <w:t xml:space="preserve">), each of which describes a request to “suppress” a result (that is, to exclude it from result lists, bug counts, </w:t>
      </w:r>
      <w:r w:rsidRPr="00AC35C0">
        <w:rPr>
          <w:i/>
        </w:rPr>
        <w:t>etc.</w:t>
      </w:r>
      <w:r>
        <w:t>).</w:t>
      </w:r>
    </w:p>
    <w:p w14:paraId="4C6E98EE" w14:textId="77777777"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empty array.</w:t>
      </w:r>
    </w:p>
    <w:p w14:paraId="49EDADB0" w14:textId="77777777" w:rsidR="009C46CD" w:rsidRDefault="009C46CD" w:rsidP="009C46CD">
      <w:r>
        <w:t xml:space="preserve">An empty array </w:t>
      </w:r>
      <w:r w:rsidRPr="00DA4FBC">
        <w:rPr>
          <w:b/>
        </w:rPr>
        <w:t>SHALL</w:t>
      </w:r>
      <w:r>
        <w:t xml:space="preserve"> mean that SARIF consumers </w:t>
      </w:r>
      <w:r w:rsidRPr="00F90D0F">
        <w:rPr>
          <w:b/>
        </w:rPr>
        <w:t>SHOULD NOT</w:t>
      </w:r>
      <w:r>
        <w:t xml:space="preserve"> suppress the result.</w:t>
      </w:r>
    </w:p>
    <w:p w14:paraId="5D17433E" w14:textId="3F61BF74" w:rsidR="00401BB5" w:rsidRDefault="006E546E" w:rsidP="006E546E">
      <w:pPr>
        <w:pStyle w:val="Heading3"/>
      </w:pPr>
      <w:bookmarkStart w:id="522" w:name="_Ref493351360"/>
      <w:bookmarkStart w:id="523" w:name="_Toc4414227"/>
      <w:bookmarkStart w:id="524" w:name="_Hlk514318442"/>
      <w:proofErr w:type="spellStart"/>
      <w:r>
        <w:t>baselineState</w:t>
      </w:r>
      <w:proofErr w:type="spellEnd"/>
      <w:r>
        <w:t xml:space="preserve"> property</w:t>
      </w:r>
      <w:bookmarkEnd w:id="522"/>
      <w:bookmarkEnd w:id="5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C220904"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0A013C">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6F739E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A013C">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0A013C">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414228"/>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9C1D93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0A013C">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A2D212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A013C">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Toc4414229"/>
      <w:bookmarkStart w:id="530" w:name="_Ref506807829"/>
      <w:r>
        <w:t>a</w:t>
      </w:r>
      <w:r w:rsidR="00A27D47">
        <w:t>ttachments</w:t>
      </w:r>
      <w:bookmarkEnd w:id="527"/>
      <w:r>
        <w:t xml:space="preserve"> property</w:t>
      </w:r>
      <w:bookmarkEnd w:id="528"/>
      <w:bookmarkEnd w:id="529"/>
    </w:p>
    <w:p w14:paraId="7E972364" w14:textId="2CF696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A013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A013C">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51D2D26"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0A013C">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1" w:name="_Toc4414230"/>
      <w:proofErr w:type="spellStart"/>
      <w:r>
        <w:t>workItem</w:t>
      </w:r>
      <w:r w:rsidR="00326BD5">
        <w:t>Uri</w:t>
      </w:r>
      <w:r w:rsidR="008C5D5A">
        <w:t>s</w:t>
      </w:r>
      <w:proofErr w:type="spellEnd"/>
      <w:r>
        <w:t xml:space="preserve"> property</w:t>
      </w:r>
      <w:bookmarkEnd w:id="531"/>
    </w:p>
    <w:p w14:paraId="1D36CDAB" w14:textId="02E49CC6"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A013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414231"/>
      <w:proofErr w:type="spellStart"/>
      <w:r>
        <w:t>hostedViewerUri</w:t>
      </w:r>
      <w:proofErr w:type="spellEnd"/>
      <w:r>
        <w:t xml:space="preserve"> property</w:t>
      </w:r>
      <w:bookmarkEnd w:id="532"/>
    </w:p>
    <w:p w14:paraId="5C2C894B" w14:textId="5F634144"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414232"/>
      <w:r>
        <w:t>p</w:t>
      </w:r>
      <w:r w:rsidR="00C82EC9">
        <w:t>rovenance</w:t>
      </w:r>
      <w:r w:rsidR="008050BA">
        <w:t xml:space="preserve"> property</w:t>
      </w:r>
      <w:bookmarkEnd w:id="533"/>
      <w:bookmarkEnd w:id="534"/>
    </w:p>
    <w:p w14:paraId="47D757BD" w14:textId="321D7F4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0A013C">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5" w:name="_Ref532463863"/>
      <w:bookmarkStart w:id="536" w:name="_Toc4414233"/>
      <w:r>
        <w:t>fixes property</w:t>
      </w:r>
      <w:bookmarkEnd w:id="535"/>
      <w:bookmarkEnd w:id="536"/>
    </w:p>
    <w:p w14:paraId="41DB16FF" w14:textId="1BD847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A013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A013C">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7" w:name="_Toc4414234"/>
      <w:proofErr w:type="spellStart"/>
      <w:r>
        <w:t>occurrenceCount</w:t>
      </w:r>
      <w:proofErr w:type="spellEnd"/>
      <w:r>
        <w:t xml:space="preserve"> property</w:t>
      </w:r>
      <w:bookmarkEnd w:id="537"/>
    </w:p>
    <w:p w14:paraId="284963B8" w14:textId="03B849E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0A013C">
        <w:t>3.24.4</w:t>
      </w:r>
      <w:r>
        <w:fldChar w:fldCharType="end"/>
      </w:r>
      <w:r>
        <w:t>) has been observed.</w:t>
      </w:r>
    </w:p>
    <w:p w14:paraId="6460A4F1" w14:textId="18C552C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0A013C">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414235"/>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414236"/>
      <w:r>
        <w:t>General</w:t>
      </w:r>
      <w:bookmarkEnd w:id="541"/>
      <w:bookmarkEnd w:id="542"/>
    </w:p>
    <w:p w14:paraId="1D30489B" w14:textId="136C27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A013C">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A013C">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EDAC58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0A013C">
        <w:t>3.29.6</w:t>
      </w:r>
      <w:r w:rsidR="00D31A58">
        <w:fldChar w:fldCharType="end"/>
      </w:r>
      <w:r w:rsidRPr="00180B28">
        <w:t>) is particularly convenient for fingerprinting.</w:t>
      </w:r>
    </w:p>
    <w:p w14:paraId="310AFACC" w14:textId="458A7D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A013C">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A013C">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414237"/>
      <w:proofErr w:type="spellStart"/>
      <w:r>
        <w:lastRenderedPageBreak/>
        <w:t>physicalLocation</w:t>
      </w:r>
      <w:proofErr w:type="spellEnd"/>
      <w:r>
        <w:t xml:space="preserve"> </w:t>
      </w:r>
      <w:r w:rsidR="006E546E">
        <w:t>property</w:t>
      </w:r>
      <w:bookmarkEnd w:id="543"/>
      <w:bookmarkEnd w:id="544"/>
      <w:bookmarkEnd w:id="545"/>
    </w:p>
    <w:p w14:paraId="37D40289" w14:textId="51147E3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0A013C">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0A013C">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414238"/>
      <w:proofErr w:type="spellStart"/>
      <w:r>
        <w:t>logicalLocation</w:t>
      </w:r>
      <w:proofErr w:type="spellEnd"/>
      <w:r>
        <w:t xml:space="preserve"> property</w:t>
      </w:r>
      <w:bookmarkEnd w:id="546"/>
      <w:bookmarkEnd w:id="547"/>
    </w:p>
    <w:p w14:paraId="22942E0F" w14:textId="19E2EDB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0A013C">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5269679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0A013C">
        <w:t>3.14.12</w:t>
      </w:r>
      <w:r>
        <w:fldChar w:fldCharType="end"/>
      </w:r>
      <w:r>
        <w:t>). See §</w:t>
      </w:r>
      <w:r>
        <w:fldChar w:fldCharType="begin"/>
      </w:r>
      <w:r>
        <w:instrText xml:space="preserve"> REF _Ref3453348 \r \h </w:instrText>
      </w:r>
      <w:r>
        <w:fldChar w:fldCharType="separate"/>
      </w:r>
      <w:r w:rsidR="000A013C">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414239"/>
      <w:r>
        <w:t>message property</w:t>
      </w:r>
      <w:bookmarkEnd w:id="548"/>
      <w:bookmarkEnd w:id="549"/>
      <w:bookmarkEnd w:id="550"/>
    </w:p>
    <w:p w14:paraId="62F22E6F" w14:textId="05B7D86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relevant to the location.</w:t>
      </w:r>
    </w:p>
    <w:p w14:paraId="0E77A827" w14:textId="77777777" w:rsidR="00F13165" w:rsidRDefault="00F13165" w:rsidP="00F13165">
      <w:pPr>
        <w:pStyle w:val="Heading3"/>
      </w:pPr>
      <w:bookmarkStart w:id="551" w:name="_Ref510102819"/>
      <w:bookmarkStart w:id="552" w:name="_Toc4414240"/>
      <w:r>
        <w:t>annotations property</w:t>
      </w:r>
      <w:bookmarkEnd w:id="551"/>
      <w:bookmarkEnd w:id="552"/>
    </w:p>
    <w:p w14:paraId="1F7AABEC" w14:textId="1E2F1BB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A013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A013C">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A013C">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A9192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A013C">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414241"/>
      <w:proofErr w:type="spellStart"/>
      <w:r>
        <w:t>physicalLocation</w:t>
      </w:r>
      <w:proofErr w:type="spellEnd"/>
      <w:r>
        <w:t xml:space="preserve"> object</w:t>
      </w:r>
      <w:bookmarkEnd w:id="553"/>
      <w:bookmarkEnd w:id="554"/>
      <w:bookmarkEnd w:id="555"/>
      <w:bookmarkEnd w:id="556"/>
    </w:p>
    <w:p w14:paraId="0B9181AD" w14:textId="12F902F2" w:rsidR="006E546E" w:rsidRDefault="006E546E" w:rsidP="006E546E">
      <w:pPr>
        <w:pStyle w:val="Heading3"/>
      </w:pPr>
      <w:bookmarkStart w:id="557" w:name="_Toc4414242"/>
      <w:r>
        <w:t>General</w:t>
      </w:r>
      <w:bookmarkEnd w:id="557"/>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Toc4414243"/>
      <w:bookmarkStart w:id="560" w:name="_Ref493343236"/>
      <w:r>
        <w:lastRenderedPageBreak/>
        <w:t>id property</w:t>
      </w:r>
      <w:bookmarkEnd w:id="558"/>
      <w:bookmarkEnd w:id="559"/>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F546DB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A013C">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A013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414244"/>
      <w:proofErr w:type="spellStart"/>
      <w:r>
        <w:t>artifactLocation</w:t>
      </w:r>
      <w:proofErr w:type="spellEnd"/>
      <w:r>
        <w:t xml:space="preserve"> </w:t>
      </w:r>
      <w:r w:rsidR="006E546E">
        <w:t>property</w:t>
      </w:r>
      <w:bookmarkEnd w:id="560"/>
      <w:bookmarkEnd w:id="561"/>
      <w:bookmarkEnd w:id="562"/>
      <w:bookmarkEnd w:id="563"/>
      <w:bookmarkEnd w:id="564"/>
      <w:bookmarkEnd w:id="565"/>
    </w:p>
    <w:p w14:paraId="03500782" w14:textId="642B8BC0"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A013C">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414245"/>
      <w:r>
        <w:t>region property</w:t>
      </w:r>
      <w:bookmarkEnd w:id="566"/>
      <w:bookmarkEnd w:id="567"/>
    </w:p>
    <w:p w14:paraId="34CA82A6" w14:textId="6B774EA5"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A013C">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A013C">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A013C">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C299F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A49ADC4" w14:textId="75C0780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779C2718" w14:textId="3E937D2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3C94BD54" w14:textId="7A46A7D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414246"/>
      <w:proofErr w:type="spellStart"/>
      <w:r>
        <w:lastRenderedPageBreak/>
        <w:t>contextRegion</w:t>
      </w:r>
      <w:proofErr w:type="spellEnd"/>
      <w:r>
        <w:t xml:space="preserve"> property</w:t>
      </w:r>
      <w:bookmarkEnd w:id="568"/>
    </w:p>
    <w:p w14:paraId="220640FE" w14:textId="246FB60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A013C">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A013C">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E0700F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E9D024B" w14:textId="1B2F9C4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686DE936" w14:textId="22EDB93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5B98A118" w14:textId="72FA3D9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A013C">
        <w:t>3.26</w:t>
      </w:r>
      <w:r w:rsidR="00EF37F6">
        <w:fldChar w:fldCharType="end"/>
      </w:r>
      <w:r w:rsidR="00EF37F6">
        <w:t>)</w:t>
      </w:r>
      <w:r>
        <w:t>.</w:t>
      </w:r>
    </w:p>
    <w:p w14:paraId="096905D1" w14:textId="6FEFD78D"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0A013C">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43AA18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414247"/>
      <w:r>
        <w:t>region object</w:t>
      </w:r>
      <w:bookmarkEnd w:id="569"/>
      <w:bookmarkEnd w:id="570"/>
    </w:p>
    <w:p w14:paraId="5C4DB1F6" w14:textId="19917190" w:rsidR="006E546E" w:rsidRDefault="006E546E" w:rsidP="006E546E">
      <w:pPr>
        <w:pStyle w:val="Heading3"/>
      </w:pPr>
      <w:bookmarkStart w:id="571" w:name="_Toc4414248"/>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B6A23D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A013C">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A013C">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414249"/>
      <w:r>
        <w:lastRenderedPageBreak/>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A48A50A"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0A013C">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E93A88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0A013C">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0A013C">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4F24BF1"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0A013C">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0A013C">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0A013C">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0A013C">
        <w:t>3.27.8</w:t>
      </w:r>
      <w:r>
        <w:fldChar w:fldCharType="end"/>
      </w:r>
      <w:r w:rsidRPr="003E62A7">
        <w:t>)</w:t>
      </w:r>
      <w:r>
        <w:t>.</w:t>
      </w:r>
    </w:p>
    <w:p w14:paraId="2FA2CAD1" w14:textId="6B5C314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0A013C">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0A013C">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59A77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0A013C">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14C470D"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0A013C">
        <w:t>3.27.6</w:t>
      </w:r>
      <w:r>
        <w:fldChar w:fldCharType="end"/>
      </w:r>
      <w:r>
        <w:t>).</w:t>
      </w:r>
    </w:p>
    <w:p w14:paraId="2F4CCF7E" w14:textId="1E3656B7"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0A013C">
        <w:t>3.27.7</w:t>
      </w:r>
      <w:r>
        <w:fldChar w:fldCharType="end"/>
      </w:r>
      <w:r>
        <w:t>).</w:t>
      </w:r>
    </w:p>
    <w:p w14:paraId="30C0E1BA" w14:textId="6DBA0F58"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0A013C">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C301D1D"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A013C">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76" w:name="_Ref509043519"/>
      <w:bookmarkStart w:id="577" w:name="_Ref509043733"/>
      <w:bookmarkStart w:id="578" w:name="_Toc4414250"/>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A0E7D7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0A013C">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0A013C">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9" w:name="_Toc4414251"/>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06ACE0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0A013C">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414252"/>
      <w:proofErr w:type="spellStart"/>
      <w:r>
        <w:lastRenderedPageBreak/>
        <w:t>startLine</w:t>
      </w:r>
      <w:proofErr w:type="spellEnd"/>
      <w:r>
        <w:t xml:space="preserv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414253"/>
      <w:proofErr w:type="spellStart"/>
      <w:r>
        <w:t>startColumn</w:t>
      </w:r>
      <w:proofErr w:type="spellEnd"/>
      <w:r>
        <w:t xml:space="preserve">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414254"/>
      <w:proofErr w:type="spellStart"/>
      <w:r>
        <w:t>endLine</w:t>
      </w:r>
      <w:proofErr w:type="spellEnd"/>
      <w:r>
        <w:t xml:space="preserv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90" w:name="_Ref493491342"/>
      <w:bookmarkStart w:id="591" w:name="_Ref493492427"/>
      <w:bookmarkStart w:id="592" w:name="_Toc4414255"/>
      <w:proofErr w:type="spellStart"/>
      <w:r>
        <w:t>endColumn</w:t>
      </w:r>
      <w:proofErr w:type="spellEnd"/>
      <w:r>
        <w:t xml:space="preserve">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414256"/>
      <w:proofErr w:type="spellStart"/>
      <w:r>
        <w:t>charO</w:t>
      </w:r>
      <w:r w:rsidR="006E546E">
        <w:t>ffset</w:t>
      </w:r>
      <w:proofErr w:type="spellEnd"/>
      <w:r w:rsidR="006E546E">
        <w:t xml:space="preserve">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414257"/>
      <w:proofErr w:type="spellStart"/>
      <w:r>
        <w:t>charL</w:t>
      </w:r>
      <w:r w:rsidR="006E546E">
        <w:t>ength</w:t>
      </w:r>
      <w:proofErr w:type="spellEnd"/>
      <w:r w:rsidR="006E546E">
        <w:t xml:space="preserve">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5A6444"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0A013C">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414258"/>
      <w:proofErr w:type="spellStart"/>
      <w:r>
        <w:t>byteOffset</w:t>
      </w:r>
      <w:proofErr w:type="spellEnd"/>
      <w:r>
        <w:t xml:space="preserve">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414259"/>
      <w:proofErr w:type="spellStart"/>
      <w:r>
        <w:lastRenderedPageBreak/>
        <w:t>byteLength</w:t>
      </w:r>
      <w:proofErr w:type="spellEnd"/>
      <w:r>
        <w:t xml:space="preserve"> property</w:t>
      </w:r>
      <w:bookmarkEnd w:id="601"/>
      <w:bookmarkEnd w:id="602"/>
    </w:p>
    <w:p w14:paraId="2FF66B09" w14:textId="397A2AC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0A013C">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414260"/>
      <w:r>
        <w:t>snippet property</w:t>
      </w:r>
      <w:bookmarkEnd w:id="603"/>
      <w:bookmarkEnd w:id="604"/>
      <w:bookmarkEnd w:id="605"/>
    </w:p>
    <w:p w14:paraId="4E596286" w14:textId="4E2556E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0A013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414261"/>
      <w:r>
        <w:t>message property</w:t>
      </w:r>
      <w:bookmarkEnd w:id="606"/>
      <w:bookmarkEnd w:id="607"/>
    </w:p>
    <w:p w14:paraId="11547397" w14:textId="17C4BFF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414262"/>
      <w:proofErr w:type="spellStart"/>
      <w:r>
        <w:t>sourceLanguage</w:t>
      </w:r>
      <w:proofErr w:type="spellEnd"/>
      <w:r>
        <w:t xml:space="preserve"> property</w:t>
      </w:r>
      <w:bookmarkEnd w:id="608"/>
      <w:bookmarkEnd w:id="609"/>
    </w:p>
    <w:p w14:paraId="05F6E931" w14:textId="7602CC2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0A013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28B566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A013C">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0A013C">
        <w:t>3.23.10</w:t>
      </w:r>
      <w:r>
        <w:fldChar w:fldCharType="end"/>
      </w:r>
      <w:r>
        <w:t>.</w:t>
      </w:r>
    </w:p>
    <w:p w14:paraId="72100840" w14:textId="77777777" w:rsidR="00524CAF" w:rsidRPr="00524CAF" w:rsidRDefault="00524CAF" w:rsidP="00524CAF"/>
    <w:p w14:paraId="3FFBDEE7" w14:textId="5F8B70E3"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0A013C">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A013C">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0A013C">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FE83D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A013C">
        <w:t>3.23.10.2</w:t>
      </w:r>
      <w:r>
        <w:fldChar w:fldCharType="end"/>
      </w:r>
      <w:r>
        <w:t>.</w:t>
      </w:r>
    </w:p>
    <w:p w14:paraId="324A7275" w14:textId="34C5149E" w:rsidR="008A21D5" w:rsidRDefault="008A21D5" w:rsidP="008A21D5">
      <w:pPr>
        <w:pStyle w:val="Heading2"/>
      </w:pPr>
      <w:bookmarkStart w:id="610" w:name="_Ref513118449"/>
      <w:bookmarkStart w:id="611" w:name="_Toc4414263"/>
      <w:bookmarkStart w:id="612" w:name="_Hlk513212890"/>
      <w:r>
        <w:lastRenderedPageBreak/>
        <w:t>rectangle object</w:t>
      </w:r>
      <w:bookmarkEnd w:id="610"/>
      <w:bookmarkEnd w:id="611"/>
    </w:p>
    <w:p w14:paraId="3C4A6F0B" w14:textId="2FBD2981" w:rsidR="008A21D5" w:rsidRDefault="008A21D5" w:rsidP="008A21D5">
      <w:pPr>
        <w:pStyle w:val="Heading3"/>
      </w:pPr>
      <w:bookmarkStart w:id="613" w:name="_Toc4414264"/>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414265"/>
      <w:r>
        <w:t>top, left, bottom, and right properties</w:t>
      </w:r>
      <w:bookmarkEnd w:id="614"/>
    </w:p>
    <w:p w14:paraId="507C9305" w14:textId="3D219C1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414266"/>
      <w:r>
        <w:t>message property</w:t>
      </w:r>
      <w:bookmarkEnd w:id="615"/>
      <w:bookmarkEnd w:id="616"/>
    </w:p>
    <w:p w14:paraId="00BBEF13" w14:textId="7B75D2D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414267"/>
      <w:bookmarkEnd w:id="612"/>
      <w:proofErr w:type="spellStart"/>
      <w:r>
        <w:t>logicalLocation</w:t>
      </w:r>
      <w:proofErr w:type="spellEnd"/>
      <w:r>
        <w:t xml:space="preserve"> object</w:t>
      </w:r>
      <w:bookmarkEnd w:id="617"/>
      <w:bookmarkEnd w:id="618"/>
    </w:p>
    <w:p w14:paraId="479717FF" w14:textId="2760154A" w:rsidR="006E546E" w:rsidRDefault="006E546E" w:rsidP="006E546E">
      <w:pPr>
        <w:pStyle w:val="Heading3"/>
      </w:pPr>
      <w:bookmarkStart w:id="619" w:name="_Toc4414268"/>
      <w:r>
        <w:t>General</w:t>
      </w:r>
      <w:bookmarkEnd w:id="61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357BD2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0A013C">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0A013C">
        <w:t>3.25.3</w:t>
      </w:r>
      <w:r w:rsidR="00376618">
        <w:fldChar w:fldCharType="end"/>
      </w:r>
      <w:r w:rsidR="00376618">
        <w:t>)</w:t>
      </w:r>
      <w:r>
        <w:t>.</w:t>
      </w:r>
    </w:p>
    <w:p w14:paraId="54921F14" w14:textId="6F971490" w:rsidR="009151D4" w:rsidRDefault="009151D4" w:rsidP="009151D4">
      <w:pPr>
        <w:pStyle w:val="Heading3"/>
      </w:pPr>
      <w:bookmarkStart w:id="620" w:name="_Toc4414269"/>
      <w:r>
        <w:t>Constraints</w:t>
      </w:r>
      <w:bookmarkEnd w:id="620"/>
    </w:p>
    <w:p w14:paraId="2CDCE830" w14:textId="4D0D831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0A013C">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A013C">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0A013C">
        <w:t>3.29.6</w:t>
      </w:r>
      <w:r>
        <w:fldChar w:fldCharType="end"/>
      </w:r>
      <w:r>
        <w:t xml:space="preserve">) </w:t>
      </w:r>
      <w:r>
        <w:rPr>
          <w:b/>
        </w:rPr>
        <w:t>SHALL</w:t>
      </w:r>
      <w:r>
        <w:t xml:space="preserve"> be present; they</w:t>
      </w:r>
      <w:r>
        <w:rPr>
          <w:b/>
        </w:rPr>
        <w:t xml:space="preserve"> MAY </w:t>
      </w:r>
      <w:r>
        <w:t>both be present.</w:t>
      </w:r>
    </w:p>
    <w:p w14:paraId="11FCDDFD" w14:textId="09DB601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0A013C">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414270"/>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2488FA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0A013C">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414271"/>
      <w:r>
        <w:t>name property</w:t>
      </w:r>
      <w:bookmarkEnd w:id="623"/>
      <w:bookmarkEnd w:id="62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4ACD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A013C">
        <w:t>3.29.3</w:t>
      </w:r>
      <w:r w:rsidR="0024214F">
        <w:fldChar w:fldCharType="end"/>
      </w:r>
      <w:r w:rsidR="0024214F">
        <w:t>.</w:t>
      </w:r>
    </w:p>
    <w:p w14:paraId="6D79E424" w14:textId="4B91299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0A013C">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F6DD40F"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0A013C">
        <w:t>3.29.6</w:t>
      </w:r>
      <w:r>
        <w:fldChar w:fldCharType="end"/>
      </w:r>
      <w:r>
        <w:t>.</w:t>
      </w:r>
    </w:p>
    <w:p w14:paraId="5AA444E4" w14:textId="292992AA" w:rsidR="006A539D" w:rsidRDefault="006A539D" w:rsidP="00BA28C3">
      <w:pPr>
        <w:pStyle w:val="Code"/>
      </w:pPr>
      <w:r>
        <w:t xml:space="preserve">  "kind": "function"                   # See §</w:t>
      </w:r>
      <w:r>
        <w:fldChar w:fldCharType="begin"/>
      </w:r>
      <w:r>
        <w:instrText xml:space="preserve"> REF _Ref513195445 \r \h </w:instrText>
      </w:r>
      <w:r>
        <w:fldChar w:fldCharType="separate"/>
      </w:r>
      <w:r w:rsidR="000A013C">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414272"/>
      <w:r>
        <w:lastRenderedPageBreak/>
        <w:t>index property</w:t>
      </w:r>
      <w:bookmarkEnd w:id="625"/>
      <w:bookmarkEnd w:id="626"/>
    </w:p>
    <w:p w14:paraId="56BE2BA9" w14:textId="16EB8277"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0A013C">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27" w:name="_Ref513194876"/>
      <w:bookmarkStart w:id="628" w:name="_Toc4414273"/>
      <w:proofErr w:type="spellStart"/>
      <w:r>
        <w:t>fullyQualifiedName</w:t>
      </w:r>
      <w:proofErr w:type="spellEnd"/>
      <w:r>
        <w:t xml:space="preserve"> property</w:t>
      </w:r>
      <w:bookmarkEnd w:id="627"/>
      <w:bookmarkEnd w:id="628"/>
    </w:p>
    <w:p w14:paraId="0F5707EB" w14:textId="5D407E29"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A013C">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BAB181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A013C">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29" w:name="_Toc4414274"/>
      <w:proofErr w:type="spellStart"/>
      <w:r>
        <w:t>decoratedName</w:t>
      </w:r>
      <w:proofErr w:type="spellEnd"/>
      <w:r>
        <w:t xml:space="preserve"> property</w:t>
      </w:r>
      <w:bookmarkEnd w:id="62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414275"/>
      <w:r>
        <w:t>kind property</w:t>
      </w:r>
      <w:bookmarkEnd w:id="630"/>
      <w:bookmarkEnd w:id="63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7A9BD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A013C">
        <w:t>3.14</w:t>
      </w:r>
      <w:r>
        <w:fldChar w:fldCharType="end"/>
      </w:r>
      <w:r>
        <w:t>)</w:t>
      </w:r>
    </w:p>
    <w:p w14:paraId="310DEFB3" w14:textId="485C6C5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A013C">
        <w:t>3.14.15</w:t>
      </w:r>
      <w:r>
        <w:fldChar w:fldCharType="end"/>
      </w:r>
      <w:r>
        <w:t>.</w:t>
      </w:r>
    </w:p>
    <w:p w14:paraId="7EB16C28" w14:textId="6B396D7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A013C">
        <w:t>3.24</w:t>
      </w:r>
      <w:r>
        <w:fldChar w:fldCharType="end"/>
      </w:r>
      <w:r>
        <w:t>).</w:t>
      </w:r>
    </w:p>
    <w:p w14:paraId="778F3B54" w14:textId="537DC3A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A013C">
        <w:t>3.24.12</w:t>
      </w:r>
      <w:r>
        <w:fldChar w:fldCharType="end"/>
      </w:r>
      <w:r>
        <w:t>.</w:t>
      </w:r>
    </w:p>
    <w:p w14:paraId="4CE40F02" w14:textId="598167D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A013C">
        <w:t>3.25</w:t>
      </w:r>
      <w:r>
        <w:fldChar w:fldCharType="end"/>
      </w:r>
      <w:r>
        <w:t>).</w:t>
      </w:r>
    </w:p>
    <w:p w14:paraId="37C76C7C" w14:textId="7B89371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013C">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5625B4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2FBE306B" w14:textId="14B3AC2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C95E65" w:rsidR="002145B8" w:rsidRDefault="002145B8" w:rsidP="002145B8">
      <w:pPr>
        <w:pStyle w:val="Code"/>
      </w:pPr>
      <w:r>
        <w:t>{                                 # A run object (§</w:t>
      </w:r>
      <w:r>
        <w:fldChar w:fldCharType="begin"/>
      </w:r>
      <w:r>
        <w:instrText xml:space="preserve"> REF _Ref493349997 \r \h </w:instrText>
      </w:r>
      <w:r>
        <w:fldChar w:fldCharType="separate"/>
      </w:r>
      <w:r w:rsidR="000A013C">
        <w:t>3.14</w:t>
      </w:r>
      <w:r>
        <w:fldChar w:fldCharType="end"/>
      </w:r>
      <w:r>
        <w:t>)</w:t>
      </w:r>
    </w:p>
    <w:p w14:paraId="769B254C" w14:textId="0A6208A2" w:rsidR="002145B8" w:rsidRDefault="002145B8" w:rsidP="002145B8">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38F2DB42" w14:textId="733CA56B" w:rsidR="002145B8" w:rsidRDefault="002145B8" w:rsidP="002145B8">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57D23630" w14:textId="1D83521F" w:rsidR="002145B8" w:rsidRDefault="002145B8" w:rsidP="002145B8">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3675A6A8" w14:textId="51313E13" w:rsidR="002145B8" w:rsidRDefault="002145B8" w:rsidP="002145B8">
      <w:pPr>
        <w:pStyle w:val="Code"/>
      </w:pPr>
      <w:r>
        <w:t xml:space="preserve">        {                         # A location object (§</w:t>
      </w:r>
      <w:r>
        <w:fldChar w:fldCharType="begin"/>
      </w:r>
      <w:r>
        <w:instrText xml:space="preserve"> REF _Ref493426721 \r \h </w:instrText>
      </w:r>
      <w:r>
        <w:fldChar w:fldCharType="separate"/>
      </w:r>
      <w:r w:rsidR="000A013C">
        <w:t>3.25</w:t>
      </w:r>
      <w:r>
        <w:fldChar w:fldCharType="end"/>
      </w:r>
      <w:r>
        <w:t>).</w:t>
      </w:r>
    </w:p>
    <w:p w14:paraId="01E8334C" w14:textId="1F6B31B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013C">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64B6F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4AFB7C5A" w14:textId="0524B3C3"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414276"/>
      <w:proofErr w:type="spellStart"/>
      <w:r>
        <w:t>parentIndex</w:t>
      </w:r>
      <w:proofErr w:type="spellEnd"/>
      <w:r>
        <w:t xml:space="preserve"> </w:t>
      </w:r>
      <w:r w:rsidR="006E546E">
        <w:t>property</w:t>
      </w:r>
      <w:bookmarkEnd w:id="632"/>
      <w:bookmarkEnd w:id="633"/>
    </w:p>
    <w:p w14:paraId="765BBE49" w14:textId="5D07324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0A013C">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B866802" w:rsidR="006A539D" w:rsidRDefault="006A539D" w:rsidP="006A539D">
      <w:pPr>
        <w:pStyle w:val="Code"/>
      </w:pPr>
      <w:r>
        <w:t>{                                            # A run object (§</w:t>
      </w:r>
      <w:r>
        <w:fldChar w:fldCharType="begin"/>
      </w:r>
      <w:r>
        <w:instrText xml:space="preserve"> REF _Ref493349997 \r \h </w:instrText>
      </w:r>
      <w:r>
        <w:fldChar w:fldCharType="separate"/>
      </w:r>
      <w:r w:rsidR="000A013C">
        <w:t>3.14</w:t>
      </w:r>
      <w:r>
        <w:fldChar w:fldCharType="end"/>
      </w:r>
      <w:r>
        <w:t>).</w:t>
      </w:r>
    </w:p>
    <w:p w14:paraId="24B97B6F" w14:textId="72D9F6F7"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0A013C">
        <w:t>3.14.12</w:t>
      </w:r>
      <w:r>
        <w:fldChar w:fldCharType="end"/>
      </w:r>
      <w:r>
        <w:t>.</w:t>
      </w:r>
    </w:p>
    <w:p w14:paraId="7AC12910" w14:textId="77777777" w:rsidR="006A539D" w:rsidRDefault="006A539D" w:rsidP="006A539D">
      <w:pPr>
        <w:pStyle w:val="Code"/>
      </w:pPr>
      <w:r>
        <w:t xml:space="preserve">    {</w:t>
      </w:r>
    </w:p>
    <w:p w14:paraId="5F513F8D" w14:textId="07E1BE5B" w:rsidR="006A539D" w:rsidRDefault="006A539D" w:rsidP="006A539D">
      <w:pPr>
        <w:pStyle w:val="Code"/>
      </w:pPr>
      <w:r>
        <w:t xml:space="preserve">      "name": "f(void)",                     # See §</w:t>
      </w:r>
      <w:r>
        <w:fldChar w:fldCharType="begin"/>
      </w:r>
      <w:r>
        <w:instrText xml:space="preserve"> REF _Ref514247682 \r \h </w:instrText>
      </w:r>
      <w:r>
        <w:fldChar w:fldCharType="separate"/>
      </w:r>
      <w:r w:rsidR="000A013C">
        <w:t>3.29.4</w:t>
      </w:r>
      <w:r>
        <w:fldChar w:fldCharType="end"/>
      </w:r>
      <w:r>
        <w:t>.</w:t>
      </w:r>
    </w:p>
    <w:p w14:paraId="4AFFDE10" w14:textId="7676B6E6"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0A013C">
        <w:t>3.29.6</w:t>
      </w:r>
      <w:r>
        <w:fldChar w:fldCharType="end"/>
      </w:r>
      <w:r>
        <w:t>.</w:t>
      </w:r>
    </w:p>
    <w:p w14:paraId="54F6DD7C" w14:textId="75B9A6D8" w:rsidR="006A539D" w:rsidRDefault="006A539D" w:rsidP="006A539D">
      <w:pPr>
        <w:pStyle w:val="Code"/>
      </w:pPr>
      <w:r>
        <w:t xml:space="preserve">      "kind": "function",                    # See §</w:t>
      </w:r>
      <w:r>
        <w:fldChar w:fldCharType="begin"/>
      </w:r>
      <w:r>
        <w:instrText xml:space="preserve"> REF _Ref513195445 \r \h </w:instrText>
      </w:r>
      <w:r>
        <w:fldChar w:fldCharType="separate"/>
      </w:r>
      <w:r w:rsidR="000A013C">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414277"/>
      <w:r>
        <w:t>suppression object</w:t>
      </w:r>
      <w:bookmarkEnd w:id="634"/>
      <w:bookmarkEnd w:id="635"/>
    </w:p>
    <w:p w14:paraId="52C33F6E" w14:textId="77777777" w:rsidR="00C17C30" w:rsidRDefault="00C17C30" w:rsidP="00C17C30">
      <w:pPr>
        <w:pStyle w:val="Heading3"/>
        <w:numPr>
          <w:ilvl w:val="2"/>
          <w:numId w:val="2"/>
        </w:numPr>
      </w:pPr>
      <w:bookmarkStart w:id="636" w:name="_Toc4414278"/>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F79ADB7"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0A013C">
        <w:t>3.30.2.1</w:t>
      </w:r>
      <w:r>
        <w:fldChar w:fldCharType="end"/>
      </w:r>
      <w:r w:rsidRPr="002A24FE">
        <w:t>)</w:t>
      </w:r>
      <w:r>
        <w:t>.</w:t>
      </w:r>
    </w:p>
    <w:p w14:paraId="2E67B940" w14:textId="7AE8A8F3"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0A013C">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414279"/>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414280"/>
      <w:proofErr w:type="spellStart"/>
      <w:r>
        <w:t>suppressedInSource</w:t>
      </w:r>
      <w:proofErr w:type="spellEnd"/>
      <w:r>
        <w:t xml:space="preserv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641" w:name="_Ref4410098"/>
      <w:bookmarkStart w:id="642" w:name="_Toc4414281"/>
      <w:proofErr w:type="spellStart"/>
      <w:r>
        <w:t>suppressedExternally</w:t>
      </w:r>
      <w:proofErr w:type="spellEnd"/>
      <w:r>
        <w:t xml:space="preserve">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643" w:name="_Toc4414282"/>
      <w:r>
        <w:t>location property</w:t>
      </w:r>
      <w:bookmarkEnd w:id="643"/>
    </w:p>
    <w:p w14:paraId="568E1E9E" w14:textId="6DB9737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w:t>
      </w:r>
      <w:r>
        <w:lastRenderedPageBreak/>
        <w:t xml:space="preserve">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E44EBE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A013C">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0A013C">
        <w:t>3.25.2</w:t>
      </w:r>
      <w:r>
        <w:fldChar w:fldCharType="end"/>
      </w:r>
      <w:r>
        <w:t>) specifies the location of the suppression attribute in th</w:t>
      </w:r>
      <w:r w:rsidR="004A094E">
        <w:t>at</w:t>
      </w:r>
      <w:r>
        <w:t xml:space="preserve"> </w:t>
      </w:r>
      <w:r w:rsidR="004A094E">
        <w:t>separate</w:t>
      </w:r>
      <w:r>
        <w:t xml:space="preserve"> file.</w:t>
      </w:r>
    </w:p>
    <w:p w14:paraId="351AA4A2" w14:textId="6FB48C4E"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t>3.26.4</w:t>
      </w:r>
      <w:r>
        <w:fldChar w:fldCharType="end"/>
      </w:r>
      <w:r>
        <w:t>, §</w:t>
      </w:r>
      <w:r>
        <w:fldChar w:fldCharType="begin"/>
      </w:r>
      <w:r>
        <w:instrText xml:space="preserve"> REF _Ref534896821 \r \h </w:instrText>
      </w:r>
      <w:r>
        <w:fldChar w:fldCharType="separate"/>
      </w:r>
      <w:r>
        <w:t>3.27.13</w:t>
      </w:r>
      <w:r>
        <w:fldChar w:fldCharType="end"/>
      </w:r>
      <w:r>
        <w:t>).</w:t>
      </w:r>
    </w:p>
    <w:p w14:paraId="7A7EC839" w14:textId="792F322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0A013C">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07142A10" w14:textId="02249542" w:rsidR="00B163FF" w:rsidRDefault="00B163FF" w:rsidP="00B163FF">
      <w:pPr>
        <w:pStyle w:val="Heading2"/>
      </w:pPr>
      <w:bookmarkStart w:id="644" w:name="_Ref510008325"/>
      <w:bookmarkStart w:id="645" w:name="_Toc4414283"/>
      <w:proofErr w:type="spellStart"/>
      <w:r>
        <w:t>codeFlow</w:t>
      </w:r>
      <w:proofErr w:type="spellEnd"/>
      <w:r>
        <w:t xml:space="preserve"> object</w:t>
      </w:r>
      <w:bookmarkEnd w:id="644"/>
      <w:bookmarkEnd w:id="645"/>
    </w:p>
    <w:p w14:paraId="507EC364" w14:textId="20C3EC2C" w:rsidR="00B163FF" w:rsidRDefault="00B163FF" w:rsidP="00B163FF">
      <w:pPr>
        <w:pStyle w:val="Heading3"/>
      </w:pPr>
      <w:bookmarkStart w:id="646" w:name="_Ref510009088"/>
      <w:bookmarkStart w:id="647" w:name="_Toc4414284"/>
      <w:r>
        <w:t>General</w:t>
      </w:r>
      <w:bookmarkEnd w:id="646"/>
      <w:bookmarkEnd w:id="64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BD2D5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048B21D6" w14:textId="6E6A88B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0A013C">
        <w:t>3.24.16</w:t>
      </w:r>
      <w:r>
        <w:fldChar w:fldCharType="end"/>
      </w:r>
      <w:r>
        <w:t>.</w:t>
      </w:r>
    </w:p>
    <w:p w14:paraId="689DCA88" w14:textId="698F377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0A013C">
        <w:t>3.31</w:t>
      </w:r>
      <w:r>
        <w:fldChar w:fldCharType="end"/>
      </w:r>
      <w:r>
        <w:t>).</w:t>
      </w:r>
    </w:p>
    <w:p w14:paraId="086FC1AA" w14:textId="0CEDAC3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A013C">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EDCEC7"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0A013C">
        <w:t>3.31.3</w:t>
      </w:r>
      <w:r>
        <w:fldChar w:fldCharType="end"/>
      </w:r>
      <w:r>
        <w:t>.</w:t>
      </w:r>
    </w:p>
    <w:p w14:paraId="761FD0DB" w14:textId="5934C088"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0A013C">
        <w:t>3.32</w:t>
      </w:r>
      <w:r>
        <w:fldChar w:fldCharType="end"/>
      </w:r>
      <w:r>
        <w:t>).</w:t>
      </w:r>
    </w:p>
    <w:p w14:paraId="3D9C5E77" w14:textId="2196CBB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A013C">
        <w:t>3.32.2</w:t>
      </w:r>
      <w:r>
        <w:fldChar w:fldCharType="end"/>
      </w:r>
      <w:r>
        <w:t>.</w:t>
      </w:r>
    </w:p>
    <w:p w14:paraId="32E0CD47" w14:textId="3EC474F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A013C">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29495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A013C">
        <w:t>3.32.6</w:t>
      </w:r>
      <w:r>
        <w:fldChar w:fldCharType="end"/>
      </w:r>
      <w:r>
        <w:t>.</w:t>
      </w:r>
    </w:p>
    <w:p w14:paraId="7CF1AA49" w14:textId="1960A01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0A013C">
        <w:t>3.40</w:t>
      </w:r>
      <w:r>
        <w:fldChar w:fldCharType="end"/>
      </w:r>
      <w:r>
        <w:t>).</w:t>
      </w:r>
    </w:p>
    <w:p w14:paraId="7402E3F3" w14:textId="21005BD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A013C">
        <w:t>3.40.3</w:t>
      </w:r>
      <w:r>
        <w:fldChar w:fldCharType="end"/>
      </w:r>
      <w:r>
        <w:t>.</w:t>
      </w:r>
    </w:p>
    <w:p w14:paraId="5E1EB724" w14:textId="2F836BB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75934EA"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0A013C">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F2BEA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A013C">
        <w:t>3.40.8</w:t>
      </w:r>
      <w:r w:rsidR="00EC5F35">
        <w:fldChar w:fldCharType="end"/>
      </w:r>
      <w:r>
        <w:t>.</w:t>
      </w:r>
    </w:p>
    <w:p w14:paraId="1029380F" w14:textId="7F19336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A013C">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4414285"/>
      <w:r>
        <w:t>message property</w:t>
      </w:r>
      <w:bookmarkEnd w:id="648"/>
      <w:bookmarkEnd w:id="649"/>
    </w:p>
    <w:p w14:paraId="39D6B74B" w14:textId="1DAE172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A013C">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4414286"/>
      <w:proofErr w:type="spellStart"/>
      <w:r>
        <w:t>threadFlows</w:t>
      </w:r>
      <w:proofErr w:type="spellEnd"/>
      <w:r>
        <w:t xml:space="preserve"> property</w:t>
      </w:r>
      <w:bookmarkEnd w:id="650"/>
      <w:bookmarkEnd w:id="651"/>
    </w:p>
    <w:p w14:paraId="2D2C91FB" w14:textId="490B0FC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0A013C">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4414287"/>
      <w:proofErr w:type="spellStart"/>
      <w:r>
        <w:t>thread</w:t>
      </w:r>
      <w:r w:rsidR="006E546E">
        <w:t>Flow</w:t>
      </w:r>
      <w:proofErr w:type="spellEnd"/>
      <w:r w:rsidR="006E546E">
        <w:t xml:space="preserve"> object</w:t>
      </w:r>
      <w:bookmarkEnd w:id="652"/>
      <w:bookmarkEnd w:id="653"/>
    </w:p>
    <w:p w14:paraId="68EE36AB" w14:textId="336A5D40" w:rsidR="006E546E" w:rsidRDefault="006E546E" w:rsidP="006E546E">
      <w:pPr>
        <w:pStyle w:val="Heading3"/>
      </w:pPr>
      <w:bookmarkStart w:id="654" w:name="_Toc4414288"/>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18927CC" w:rsidR="00481B7B" w:rsidRDefault="00481B7B" w:rsidP="00AD7FD8">
      <w:r>
        <w:t>For an example, see §</w:t>
      </w:r>
      <w:r>
        <w:fldChar w:fldCharType="begin"/>
      </w:r>
      <w:r>
        <w:instrText xml:space="preserve"> REF _Ref510009088 \r \h </w:instrText>
      </w:r>
      <w:r>
        <w:fldChar w:fldCharType="separate"/>
      </w:r>
      <w:r w:rsidR="000A013C">
        <w:t>3.31.1</w:t>
      </w:r>
      <w:r>
        <w:fldChar w:fldCharType="end"/>
      </w:r>
      <w:r>
        <w:t>.</w:t>
      </w:r>
    </w:p>
    <w:p w14:paraId="47D8E353" w14:textId="0B22E102" w:rsidR="00B163FF" w:rsidRDefault="00B163FF" w:rsidP="00B163FF">
      <w:pPr>
        <w:pStyle w:val="Heading3"/>
      </w:pPr>
      <w:bookmarkStart w:id="655" w:name="_Ref510008395"/>
      <w:bookmarkStart w:id="656" w:name="_Toc4414289"/>
      <w:r>
        <w:t>id property</w:t>
      </w:r>
      <w:bookmarkEnd w:id="655"/>
      <w:bookmarkEnd w:id="656"/>
    </w:p>
    <w:p w14:paraId="39CECB41" w14:textId="76DE8D4A"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0A013C">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4414290"/>
      <w:r>
        <w:lastRenderedPageBreak/>
        <w:t>message property</w:t>
      </w:r>
      <w:bookmarkEnd w:id="657"/>
      <w:bookmarkEnd w:id="658"/>
    </w:p>
    <w:p w14:paraId="3994B882" w14:textId="5BAFB40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A013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9" w:name="_Toc4414291"/>
      <w:proofErr w:type="spellStart"/>
      <w:r>
        <w:t>initialState</w:t>
      </w:r>
      <w:proofErr w:type="spellEnd"/>
      <w:r>
        <w:t xml:space="preserve"> property</w:t>
      </w:r>
      <w:bookmarkEnd w:id="659"/>
    </w:p>
    <w:p w14:paraId="6EE14554" w14:textId="3E0A3F0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0A013C">
        <w:t>3.40.7</w:t>
      </w:r>
      <w:r>
        <w:fldChar w:fldCharType="end"/>
      </w:r>
      <w:r>
        <w:t>), enables a SARIF viewer to present a debugger-like “watch window” experience as the user traverses a thread flow.</w:t>
      </w:r>
    </w:p>
    <w:p w14:paraId="532DA04D" w14:textId="1D3505F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0A013C">
        <w:t>3.32.5</w:t>
      </w:r>
      <w:r>
        <w:fldChar w:fldCharType="end"/>
      </w:r>
      <w:r>
        <w:t>).</w:t>
      </w:r>
    </w:p>
    <w:p w14:paraId="186B7C52" w14:textId="1145BA75"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0A013C">
        <w:t>3.40.7</w:t>
      </w:r>
      <w:r>
        <w:fldChar w:fldCharType="end"/>
      </w:r>
      <w:r>
        <w:t>.</w:t>
      </w:r>
    </w:p>
    <w:p w14:paraId="7DB439CE" w14:textId="0527CC84" w:rsidR="00F713E9" w:rsidRDefault="00F713E9" w:rsidP="00F713E9">
      <w:pPr>
        <w:pStyle w:val="Heading3"/>
      </w:pPr>
      <w:bookmarkStart w:id="660" w:name="_Ref3538161"/>
      <w:bookmarkStart w:id="661" w:name="_Toc4414292"/>
      <w:proofErr w:type="spellStart"/>
      <w:r>
        <w:t>immutableState</w:t>
      </w:r>
      <w:proofErr w:type="spellEnd"/>
      <w:r>
        <w:t xml:space="preserve"> property</w:t>
      </w:r>
      <w:bookmarkEnd w:id="660"/>
      <w:bookmarkEnd w:id="661"/>
    </w:p>
    <w:p w14:paraId="30E38B3C" w14:textId="429F00BE"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thread flow.</w:t>
      </w:r>
    </w:p>
    <w:p w14:paraId="24615716" w14:textId="4DA994A7"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2" w:name="_Ref510008412"/>
      <w:bookmarkStart w:id="663" w:name="_Toc4414293"/>
      <w:r>
        <w:t>locations property</w:t>
      </w:r>
      <w:bookmarkEnd w:id="662"/>
      <w:bookmarkEnd w:id="663"/>
    </w:p>
    <w:p w14:paraId="648A48EB" w14:textId="32E75A3B"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A013C">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4" w:name="_Ref511819945"/>
      <w:bookmarkStart w:id="665" w:name="_Toc4414294"/>
      <w:r>
        <w:t>graph object</w:t>
      </w:r>
      <w:bookmarkEnd w:id="664"/>
      <w:bookmarkEnd w:id="665"/>
    </w:p>
    <w:p w14:paraId="79771063" w14:textId="13A3DA96" w:rsidR="00CD4F20" w:rsidRDefault="00CD4F20" w:rsidP="00CD4F20">
      <w:pPr>
        <w:pStyle w:val="Heading3"/>
      </w:pPr>
      <w:bookmarkStart w:id="666" w:name="_Toc4414295"/>
      <w:r>
        <w:t>General</w:t>
      </w:r>
      <w:bookmarkEnd w:id="666"/>
    </w:p>
    <w:p w14:paraId="0FCD96E1" w14:textId="3F342E9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0A013C">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0A013C">
        <w:t>3.24.17</w:t>
      </w:r>
      <w:r>
        <w:fldChar w:fldCharType="end"/>
      </w:r>
      <w:r>
        <w:t>).</w:t>
      </w:r>
    </w:p>
    <w:p w14:paraId="1005630B" w14:textId="2B8F04F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4CED9B1B" w14:textId="3DF0F7A6" w:rsidR="00CD4F20" w:rsidRDefault="00CD4F20" w:rsidP="00CD4F20">
      <w:pPr>
        <w:pStyle w:val="Heading3"/>
      </w:pPr>
      <w:bookmarkStart w:id="667" w:name="_Toc4414296"/>
      <w:r>
        <w:lastRenderedPageBreak/>
        <w:t>description property</w:t>
      </w:r>
      <w:bookmarkEnd w:id="667"/>
    </w:p>
    <w:p w14:paraId="60597691" w14:textId="44D1573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w:t>
      </w:r>
    </w:p>
    <w:p w14:paraId="63CE6EE1" w14:textId="254DFD0E" w:rsidR="00CD4F20" w:rsidRDefault="00CD4F20" w:rsidP="00CD4F20">
      <w:pPr>
        <w:pStyle w:val="Heading3"/>
      </w:pPr>
      <w:bookmarkStart w:id="668" w:name="_Ref511823242"/>
      <w:bookmarkStart w:id="669" w:name="_Toc4414297"/>
      <w:r>
        <w:t>nodes property</w:t>
      </w:r>
      <w:bookmarkEnd w:id="668"/>
      <w:bookmarkEnd w:id="669"/>
    </w:p>
    <w:p w14:paraId="3BF1C872" w14:textId="335087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70" w:name="_Ref511823263"/>
      <w:bookmarkStart w:id="671" w:name="_Toc4414298"/>
      <w:r>
        <w:t>edges property</w:t>
      </w:r>
      <w:bookmarkEnd w:id="670"/>
      <w:bookmarkEnd w:id="671"/>
    </w:p>
    <w:p w14:paraId="45BE5533" w14:textId="0D11A08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72" w:name="_Ref511821868"/>
      <w:bookmarkStart w:id="673" w:name="_Toc4414299"/>
      <w:r>
        <w:t>node object</w:t>
      </w:r>
      <w:bookmarkEnd w:id="672"/>
      <w:bookmarkEnd w:id="673"/>
    </w:p>
    <w:p w14:paraId="5C490915" w14:textId="5A0DD1FC" w:rsidR="00CD4F20" w:rsidRDefault="00CD4F20" w:rsidP="00CD4F20">
      <w:pPr>
        <w:pStyle w:val="Heading3"/>
      </w:pPr>
      <w:bookmarkStart w:id="674" w:name="_Toc4414300"/>
      <w:r>
        <w:t>General</w:t>
      </w:r>
      <w:bookmarkEnd w:id="674"/>
    </w:p>
    <w:p w14:paraId="5F3D946D" w14:textId="67D3255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31799269" w14:textId="7F2781A8" w:rsidR="00CD4F20" w:rsidRDefault="00CD4F20" w:rsidP="00CD4F20">
      <w:pPr>
        <w:pStyle w:val="Heading3"/>
      </w:pPr>
      <w:bookmarkStart w:id="675" w:name="_Ref511822118"/>
      <w:bookmarkStart w:id="676" w:name="_Toc4414301"/>
      <w:r>
        <w:t>id property</w:t>
      </w:r>
      <w:bookmarkEnd w:id="675"/>
      <w:bookmarkEnd w:id="676"/>
    </w:p>
    <w:p w14:paraId="3A12B52F" w14:textId="7010C06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5D40B8"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27EC8247" w14:textId="61581018"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75A6750"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7" w:name="_Toc4414302"/>
      <w:r>
        <w:t>label property</w:t>
      </w:r>
      <w:bookmarkEnd w:id="677"/>
    </w:p>
    <w:p w14:paraId="5AE47AC0" w14:textId="41271F4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node.</w:t>
      </w:r>
    </w:p>
    <w:p w14:paraId="4E017FF4" w14:textId="21BB0F35" w:rsidR="00CD4F20" w:rsidRDefault="00CD4F20" w:rsidP="00CD4F20">
      <w:pPr>
        <w:pStyle w:val="Heading3"/>
      </w:pPr>
      <w:bookmarkStart w:id="678" w:name="_Toc4414303"/>
      <w:r>
        <w:lastRenderedPageBreak/>
        <w:t>location property</w:t>
      </w:r>
      <w:bookmarkEnd w:id="678"/>
    </w:p>
    <w:p w14:paraId="20431782" w14:textId="0DE921D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associated with the node.</w:t>
      </w:r>
    </w:p>
    <w:p w14:paraId="6D80BEE2" w14:textId="61FB435B" w:rsidR="00310D73" w:rsidRDefault="00310D73" w:rsidP="00310D73">
      <w:pPr>
        <w:pStyle w:val="Heading3"/>
      </w:pPr>
      <w:bookmarkStart w:id="679" w:name="_Ref515547420"/>
      <w:bookmarkStart w:id="680" w:name="_Toc4414304"/>
      <w:r>
        <w:t>children property</w:t>
      </w:r>
      <w:bookmarkEnd w:id="679"/>
      <w:bookmarkEnd w:id="680"/>
    </w:p>
    <w:p w14:paraId="5105ACEB" w14:textId="7C23D76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A013C">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81" w:name="_Ref511821891"/>
      <w:bookmarkStart w:id="682" w:name="_Toc4414305"/>
      <w:r>
        <w:t>edge object</w:t>
      </w:r>
      <w:bookmarkEnd w:id="681"/>
      <w:bookmarkEnd w:id="682"/>
    </w:p>
    <w:p w14:paraId="78AF70AE" w14:textId="37DDAA2D" w:rsidR="00CD4F20" w:rsidRDefault="00CD4F20" w:rsidP="00CD4F20">
      <w:pPr>
        <w:pStyle w:val="Heading3"/>
      </w:pPr>
      <w:bookmarkStart w:id="683" w:name="_Toc4414306"/>
      <w:r>
        <w:t>General</w:t>
      </w:r>
      <w:bookmarkEnd w:id="683"/>
    </w:p>
    <w:p w14:paraId="4DD63F10" w14:textId="2142B46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793D7A79" w14:textId="635537BA" w:rsidR="00CD4F20" w:rsidRDefault="00CD4F20" w:rsidP="00CD4F20">
      <w:pPr>
        <w:pStyle w:val="Heading3"/>
      </w:pPr>
      <w:bookmarkStart w:id="684" w:name="_Ref511823280"/>
      <w:bookmarkStart w:id="685" w:name="_Toc4414307"/>
      <w:r>
        <w:t>id property</w:t>
      </w:r>
      <w:bookmarkEnd w:id="684"/>
      <w:bookmarkEnd w:id="685"/>
    </w:p>
    <w:p w14:paraId="5747D78D" w14:textId="63A4063F" w:rsidR="00380A89" w:rsidRPr="00380A89" w:rsidRDefault="00380A89" w:rsidP="00380A89">
      <w:bookmarkStart w:id="6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1B21E298" w14:textId="491462EA" w:rsidR="00CD4F20" w:rsidRDefault="00CD4F20" w:rsidP="00CD4F20">
      <w:pPr>
        <w:pStyle w:val="Heading3"/>
      </w:pPr>
      <w:bookmarkStart w:id="687" w:name="_Toc4414308"/>
      <w:r>
        <w:t>label property</w:t>
      </w:r>
      <w:bookmarkEnd w:id="687"/>
    </w:p>
    <w:p w14:paraId="2E237F87" w14:textId="14EC2A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edge.</w:t>
      </w:r>
    </w:p>
    <w:p w14:paraId="4FD0229C" w14:textId="1F2B6CFF" w:rsidR="00CD4F20" w:rsidRDefault="00CD4F20" w:rsidP="00CD4F20">
      <w:pPr>
        <w:pStyle w:val="Heading3"/>
      </w:pPr>
      <w:bookmarkStart w:id="688" w:name="_Ref511822214"/>
      <w:bookmarkStart w:id="689" w:name="_Toc4414309"/>
      <w:r>
        <w:t>sourceNodeId property</w:t>
      </w:r>
      <w:bookmarkEnd w:id="688"/>
      <w:bookmarkEnd w:id="689"/>
    </w:p>
    <w:p w14:paraId="4F1F1502" w14:textId="343961C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bookmarkEnd w:id="6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C645EC"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4DF7DD5F" w14:textId="0CC131E4"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6C6EBCB"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23B594" w:rsidR="00310D73" w:rsidRDefault="00310D73" w:rsidP="00310D73">
      <w:pPr>
        <w:pStyle w:val="Code"/>
      </w:pPr>
      <w:r>
        <w:t xml:space="preserve">  "edges": [                  # See §</w:t>
      </w:r>
      <w:r>
        <w:fldChar w:fldCharType="begin"/>
      </w:r>
      <w:r>
        <w:instrText xml:space="preserve"> REF _Ref511823263 \r \h </w:instrText>
      </w:r>
      <w:r>
        <w:fldChar w:fldCharType="separate"/>
      </w:r>
      <w:r w:rsidR="000A013C">
        <w:t>3.33.4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1" w:name="_Ref511823298"/>
      <w:bookmarkStart w:id="692" w:name="_Toc4414310"/>
      <w:r>
        <w:t>targetNodeId property</w:t>
      </w:r>
      <w:bookmarkEnd w:id="691"/>
      <w:bookmarkEnd w:id="692"/>
    </w:p>
    <w:p w14:paraId="09C99A58" w14:textId="1E90E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A013C">
        <w:t>3.35.4</w:t>
      </w:r>
      <w:r>
        <w:fldChar w:fldCharType="end"/>
      </w:r>
      <w:r>
        <w:t>).</w:t>
      </w:r>
    </w:p>
    <w:p w14:paraId="0230A766" w14:textId="5CB74BEC" w:rsidR="00CD4F20" w:rsidRDefault="00CD4F20" w:rsidP="00CD4F20">
      <w:pPr>
        <w:pStyle w:val="Heading2"/>
      </w:pPr>
      <w:bookmarkStart w:id="693" w:name="_Ref511819971"/>
      <w:bookmarkStart w:id="694" w:name="_Toc4414311"/>
      <w:r>
        <w:t>graphTraversal object</w:t>
      </w:r>
      <w:bookmarkEnd w:id="693"/>
      <w:bookmarkEnd w:id="694"/>
    </w:p>
    <w:p w14:paraId="7EE87AC4" w14:textId="2D601D1D" w:rsidR="00CD4F20" w:rsidRDefault="00CD4F20" w:rsidP="00CD4F20">
      <w:pPr>
        <w:pStyle w:val="Heading3"/>
      </w:pPr>
      <w:bookmarkStart w:id="695" w:name="_Toc4414312"/>
      <w:r>
        <w:t>General</w:t>
      </w:r>
      <w:bookmarkEnd w:id="695"/>
    </w:p>
    <w:p w14:paraId="5B499FB9" w14:textId="47860F0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A013C">
        <w:t>3.37</w:t>
      </w:r>
      <w:r>
        <w:fldChar w:fldCharType="end"/>
      </w:r>
      <w:r>
        <w:t>). For an example, see §</w:t>
      </w:r>
      <w:r>
        <w:fldChar w:fldCharType="begin"/>
      </w:r>
      <w:r>
        <w:instrText xml:space="preserve"> REF _Ref511822614 \r \h </w:instrText>
      </w:r>
      <w:r>
        <w:fldChar w:fldCharType="separate"/>
      </w:r>
      <w:r w:rsidR="000A013C">
        <w:t>3.36.8</w:t>
      </w:r>
      <w:r>
        <w:fldChar w:fldCharType="end"/>
      </w:r>
      <w:r>
        <w:t>.</w:t>
      </w:r>
    </w:p>
    <w:p w14:paraId="1349E293" w14:textId="77777777" w:rsidR="00BC786F" w:rsidRDefault="00BC786F" w:rsidP="00BC786F">
      <w:pPr>
        <w:pStyle w:val="Heading3"/>
        <w:numPr>
          <w:ilvl w:val="2"/>
          <w:numId w:val="2"/>
        </w:numPr>
      </w:pPr>
      <w:bookmarkStart w:id="696" w:name="_Toc4414313"/>
      <w:r>
        <w:t>Constraints</w:t>
      </w:r>
      <w:bookmarkEnd w:id="696"/>
    </w:p>
    <w:p w14:paraId="1485D328" w14:textId="5EE7CF44"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0A013C">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0A013C">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7" w:name="_Ref3036149"/>
      <w:bookmarkStart w:id="698" w:name="_Toc4414314"/>
      <w:proofErr w:type="spellStart"/>
      <w:r>
        <w:t>resultGraphIndex</w:t>
      </w:r>
      <w:proofErr w:type="spellEnd"/>
      <w:r>
        <w:t xml:space="preserve"> property</w:t>
      </w:r>
      <w:bookmarkEnd w:id="697"/>
      <w:bookmarkEnd w:id="698"/>
    </w:p>
    <w:p w14:paraId="119E4B0D" w14:textId="277C8C6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0A013C">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9" w:name="_Ref3036155"/>
      <w:bookmarkStart w:id="700" w:name="_Toc4414315"/>
      <w:proofErr w:type="spellStart"/>
      <w:r>
        <w:t>runGraphIndex</w:t>
      </w:r>
      <w:proofErr w:type="spellEnd"/>
      <w:r>
        <w:t xml:space="preserve"> property</w:t>
      </w:r>
      <w:bookmarkEnd w:id="699"/>
      <w:bookmarkEnd w:id="700"/>
    </w:p>
    <w:p w14:paraId="52E2163D" w14:textId="29CF0C5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0A013C">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1" w:name="_Toc4414316"/>
      <w:r>
        <w:t>description property</w:t>
      </w:r>
      <w:bookmarkEnd w:id="701"/>
    </w:p>
    <w:p w14:paraId="00450671" w14:textId="6FC8FC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 traversal.</w:t>
      </w:r>
    </w:p>
    <w:p w14:paraId="1B078DE3" w14:textId="453A53D8" w:rsidR="00CD4F20" w:rsidRDefault="00CD4F20" w:rsidP="00CD4F20">
      <w:pPr>
        <w:pStyle w:val="Heading3"/>
      </w:pPr>
      <w:bookmarkStart w:id="702" w:name="_Ref511823179"/>
      <w:bookmarkStart w:id="703" w:name="_Toc4414317"/>
      <w:proofErr w:type="spellStart"/>
      <w:r>
        <w:t>initialState</w:t>
      </w:r>
      <w:proofErr w:type="spellEnd"/>
      <w:r>
        <w:t xml:space="preserve"> property</w:t>
      </w:r>
      <w:bookmarkEnd w:id="702"/>
      <w:bookmarkEnd w:id="703"/>
    </w:p>
    <w:p w14:paraId="0DAFE5D2" w14:textId="52D47BE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013C">
        <w:t>3.37.4</w:t>
      </w:r>
      <w:r>
        <w:fldChar w:fldCharType="end"/>
      </w:r>
      <w:r>
        <w:t>), enables a SARIF viewer to present a debugger-like “watch window” experience as the user traverses a graph.</w:t>
      </w:r>
    </w:p>
    <w:p w14:paraId="6B02BBBD" w14:textId="23764D4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0A013C">
        <w:t>3.36.7</w:t>
      </w:r>
      <w:r w:rsidR="00336FF3">
        <w:fldChar w:fldCharType="end"/>
      </w:r>
      <w:r>
        <w:t>).</w:t>
      </w:r>
    </w:p>
    <w:p w14:paraId="69AF54AA" w14:textId="192C37F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0A013C">
        <w:t>3.40.7</w:t>
      </w:r>
      <w:r>
        <w:fldChar w:fldCharType="end"/>
      </w:r>
      <w:r>
        <w:t>.</w:t>
      </w:r>
    </w:p>
    <w:p w14:paraId="3A691D2D" w14:textId="5DA3422D" w:rsidR="002700D3" w:rsidRDefault="002700D3" w:rsidP="002700D3">
      <w:pPr>
        <w:pStyle w:val="Heading3"/>
      </w:pPr>
      <w:bookmarkStart w:id="704" w:name="_Ref3538436"/>
      <w:bookmarkStart w:id="705" w:name="_Toc4414318"/>
      <w:proofErr w:type="spellStart"/>
      <w:r>
        <w:lastRenderedPageBreak/>
        <w:t>immutableState</w:t>
      </w:r>
      <w:proofErr w:type="spellEnd"/>
      <w:r>
        <w:t xml:space="preserve"> property</w:t>
      </w:r>
      <w:bookmarkEnd w:id="704"/>
      <w:bookmarkEnd w:id="705"/>
    </w:p>
    <w:p w14:paraId="5B2EAB36" w14:textId="73C820F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traversal.</w:t>
      </w:r>
    </w:p>
    <w:p w14:paraId="6080EE82" w14:textId="0A98CDBE"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6" w:name="_Ref511822614"/>
      <w:bookmarkStart w:id="707" w:name="_Toc4414319"/>
      <w:r>
        <w:t>edgeTraversals property</w:t>
      </w:r>
      <w:bookmarkEnd w:id="706"/>
      <w:bookmarkEnd w:id="707"/>
    </w:p>
    <w:p w14:paraId="044B1D53" w14:textId="2B50814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A013C">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C651FE"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0A013C">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013C">
        <w:t>3.37.4</w:t>
      </w:r>
      <w:r>
        <w:fldChar w:fldCharType="end"/>
      </w:r>
      <w:r>
        <w:t>).</w:t>
      </w:r>
    </w:p>
    <w:p w14:paraId="4808B3B4" w14:textId="75A5567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10E2D789" w14:textId="030362C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69735FC2" w14:textId="6D21E4A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2D97EC95" w14:textId="70EBCB1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A013C">
        <w:t>3.33.3</w:t>
      </w:r>
      <w:r>
        <w:fldChar w:fldCharType="end"/>
      </w:r>
      <w:r>
        <w:t>.</w:t>
      </w:r>
    </w:p>
    <w:p w14:paraId="385BE8FF" w14:textId="690A9BF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A013C">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E2B26C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A013C">
        <w:t>3.33.4</w:t>
      </w:r>
      <w:r>
        <w:fldChar w:fldCharType="end"/>
      </w:r>
      <w:r>
        <w:t>.</w:t>
      </w:r>
    </w:p>
    <w:p w14:paraId="3AE21EC0" w14:textId="6A9AD05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A013C">
        <w:t>3.35</w:t>
      </w:r>
      <w:r>
        <w:fldChar w:fldCharType="end"/>
      </w:r>
      <w:r>
        <w:t>).</w:t>
      </w:r>
    </w:p>
    <w:p w14:paraId="0FC27E06" w14:textId="236A74E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A013C">
        <w:t>3.35.2</w:t>
      </w:r>
      <w:r>
        <w:fldChar w:fldCharType="end"/>
      </w:r>
      <w:r>
        <w:t>.</w:t>
      </w:r>
    </w:p>
    <w:p w14:paraId="33697097" w14:textId="5C27E2B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A013C">
        <w:t>3.35.4</w:t>
      </w:r>
      <w:r>
        <w:fldChar w:fldCharType="end"/>
      </w:r>
      <w:r>
        <w:t>.</w:t>
      </w:r>
    </w:p>
    <w:p w14:paraId="6F112479" w14:textId="1093D83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A013C">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F2974E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52989359" w14:textId="58EF710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42598F9A" w14:textId="0446CAE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0A013C">
        <w:t>3.36.3</w:t>
      </w:r>
      <w:r w:rsidR="00BC786F">
        <w:fldChar w:fldCharType="end"/>
      </w:r>
      <w:r>
        <w:t>.</w:t>
      </w:r>
    </w:p>
    <w:p w14:paraId="00E6F1B9" w14:textId="77777777" w:rsidR="009D3174" w:rsidRDefault="009D3174" w:rsidP="002D65F3">
      <w:pPr>
        <w:pStyle w:val="Code"/>
      </w:pPr>
    </w:p>
    <w:p w14:paraId="36D3F377" w14:textId="63B05E1A"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0A013C">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B7D9B2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A013C">
        <w:t>3.36.8</w:t>
      </w:r>
      <w:r>
        <w:fldChar w:fldCharType="end"/>
      </w:r>
      <w:r>
        <w:t>.</w:t>
      </w:r>
    </w:p>
    <w:p w14:paraId="741740FA" w14:textId="065E116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A013C">
        <w:t>3.37</w:t>
      </w:r>
      <w:r>
        <w:fldChar w:fldCharType="end"/>
      </w:r>
      <w:r>
        <w:t>).</w:t>
      </w:r>
    </w:p>
    <w:p w14:paraId="3B24AD48" w14:textId="3F7D7CA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A013C">
        <w:t>3.37.2</w:t>
      </w:r>
      <w:r w:rsidR="00D1651A">
        <w:fldChar w:fldCharType="end"/>
      </w:r>
      <w:r>
        <w:t>.</w:t>
      </w:r>
    </w:p>
    <w:p w14:paraId="091883BE" w14:textId="77777777" w:rsidR="009D3174" w:rsidRDefault="009D3174" w:rsidP="002D65F3">
      <w:pPr>
        <w:pStyle w:val="Code"/>
      </w:pPr>
    </w:p>
    <w:p w14:paraId="0C82C8AC" w14:textId="25F0B63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0A013C">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8" w:name="_Ref511822569"/>
      <w:bookmarkStart w:id="709" w:name="_Toc4414320"/>
      <w:r>
        <w:t>edgeTraversal object</w:t>
      </w:r>
      <w:bookmarkEnd w:id="708"/>
      <w:bookmarkEnd w:id="709"/>
    </w:p>
    <w:p w14:paraId="4A14EA88" w14:textId="696B8630" w:rsidR="00CD4F20" w:rsidRDefault="00CD4F20" w:rsidP="00CD4F20">
      <w:pPr>
        <w:pStyle w:val="Heading3"/>
      </w:pPr>
      <w:bookmarkStart w:id="710" w:name="_Toc4414321"/>
      <w:r>
        <w:t>General</w:t>
      </w:r>
      <w:bookmarkEnd w:id="710"/>
    </w:p>
    <w:p w14:paraId="7FC25DC6" w14:textId="57980962" w:rsidR="00E66DEE" w:rsidRDefault="00E66DEE" w:rsidP="00E66DEE">
      <w:bookmarkStart w:id="7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2" w:name="_Ref513199007"/>
      <w:bookmarkStart w:id="713" w:name="_Toc4414322"/>
      <w:r>
        <w:t>edgeId property</w:t>
      </w:r>
      <w:bookmarkEnd w:id="711"/>
      <w:bookmarkEnd w:id="712"/>
      <w:bookmarkEnd w:id="713"/>
    </w:p>
    <w:p w14:paraId="48F3DA24" w14:textId="0EE7F55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A013C">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0A013C">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0A013C">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0AD4B66E" w14:textId="675852EB" w:rsidR="00CD4F20" w:rsidRDefault="00CD4F20" w:rsidP="00CD4F20">
      <w:pPr>
        <w:pStyle w:val="Heading3"/>
      </w:pPr>
      <w:bookmarkStart w:id="714" w:name="_Toc4414323"/>
      <w:r>
        <w:t>message property</w:t>
      </w:r>
      <w:bookmarkEnd w:id="714"/>
    </w:p>
    <w:p w14:paraId="4271FA61" w14:textId="6ED086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contains a message to display to the user as the edge is traversed.</w:t>
      </w:r>
    </w:p>
    <w:p w14:paraId="188B3BCD" w14:textId="25EB188B" w:rsidR="00CD4F20" w:rsidRDefault="00CD4F20" w:rsidP="00CD4F20">
      <w:pPr>
        <w:pStyle w:val="Heading3"/>
      </w:pPr>
      <w:bookmarkStart w:id="715" w:name="_Ref511823070"/>
      <w:bookmarkStart w:id="716" w:name="_Toc4414324"/>
      <w:proofErr w:type="spellStart"/>
      <w:r>
        <w:lastRenderedPageBreak/>
        <w:t>finalState</w:t>
      </w:r>
      <w:proofErr w:type="spellEnd"/>
      <w:r>
        <w:t xml:space="preserve"> property</w:t>
      </w:r>
      <w:bookmarkEnd w:id="715"/>
      <w:bookmarkEnd w:id="716"/>
    </w:p>
    <w:p w14:paraId="7DD91838" w14:textId="54469AF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0A013C">
        <w:t>3.6</w:t>
      </w:r>
      <w:r>
        <w:fldChar w:fldCharType="end"/>
      </w:r>
      <w:r>
        <w:t>) each of whose properties represents the value of a relevant expression after the edge has been traversed.</w:t>
      </w:r>
    </w:p>
    <w:p w14:paraId="254B59E1" w14:textId="3299E75E"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0A013C">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6BD0EB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A013C">
        <w:t>3.40.7</w:t>
      </w:r>
      <w:r>
        <w:fldChar w:fldCharType="end"/>
      </w:r>
      <w:r>
        <w:t>.</w:t>
      </w:r>
    </w:p>
    <w:p w14:paraId="0E93831D" w14:textId="4B6229DC" w:rsidR="00CD4F20" w:rsidRDefault="00326931" w:rsidP="00CD4F20">
      <w:pPr>
        <w:pStyle w:val="Heading3"/>
      </w:pPr>
      <w:bookmarkStart w:id="717" w:name="_Toc4414325"/>
      <w:proofErr w:type="spellStart"/>
      <w:r>
        <w:t>stepOverEdgeCount</w:t>
      </w:r>
      <w:proofErr w:type="spellEnd"/>
      <w:r w:rsidR="00CD4F20">
        <w:t xml:space="preserve"> property</w:t>
      </w:r>
      <w:bookmarkEnd w:id="7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0A058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A013C">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C9F231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5B400D0" w14:textId="3FDD02B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15902C38" w14:textId="4B599A2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3D297F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7D1411F8" w14:textId="5AAFD35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8" w:name="_Ref493427479"/>
      <w:bookmarkStart w:id="719" w:name="_Toc4414326"/>
      <w:r>
        <w:t>stack object</w:t>
      </w:r>
      <w:bookmarkEnd w:id="718"/>
      <w:bookmarkEnd w:id="719"/>
    </w:p>
    <w:p w14:paraId="5A2500F3" w14:textId="474DE860" w:rsidR="006E546E" w:rsidRDefault="006E546E" w:rsidP="006E546E">
      <w:pPr>
        <w:pStyle w:val="Heading3"/>
      </w:pPr>
      <w:bookmarkStart w:id="720" w:name="_Toc4414327"/>
      <w:r>
        <w:t>General</w:t>
      </w:r>
      <w:bookmarkEnd w:id="7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1" w:name="_Ref503361859"/>
      <w:bookmarkStart w:id="722" w:name="_Toc4414328"/>
      <w:r>
        <w:t>message property</w:t>
      </w:r>
      <w:bookmarkEnd w:id="721"/>
      <w:bookmarkEnd w:id="722"/>
    </w:p>
    <w:p w14:paraId="2BDF4228" w14:textId="57DAFD3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A013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3" w:name="_Toc4414329"/>
      <w:r>
        <w:t>frames property</w:t>
      </w:r>
      <w:bookmarkEnd w:id="723"/>
    </w:p>
    <w:p w14:paraId="469B2FA7" w14:textId="1CB1E82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0A013C">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4" w:name="_Ref493494398"/>
      <w:bookmarkStart w:id="725" w:name="_Toc4414330"/>
      <w:proofErr w:type="spellStart"/>
      <w:r>
        <w:t>stackFrame</w:t>
      </w:r>
      <w:proofErr w:type="spellEnd"/>
      <w:r>
        <w:t xml:space="preserve"> object</w:t>
      </w:r>
      <w:bookmarkEnd w:id="724"/>
      <w:bookmarkEnd w:id="725"/>
    </w:p>
    <w:p w14:paraId="440DEBE2" w14:textId="2D9664B2" w:rsidR="006E546E" w:rsidRDefault="006E546E" w:rsidP="006E546E">
      <w:pPr>
        <w:pStyle w:val="Heading3"/>
      </w:pPr>
      <w:bookmarkStart w:id="726" w:name="_Toc4414331"/>
      <w:r>
        <w:t>General</w:t>
      </w:r>
      <w:bookmarkEnd w:id="726"/>
    </w:p>
    <w:p w14:paraId="7DA1CA9D" w14:textId="07757A79"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0A013C">
        <w:t>3.38</w:t>
      </w:r>
      <w:r>
        <w:fldChar w:fldCharType="end"/>
      </w:r>
      <w:r w:rsidRPr="00F41277">
        <w:t>).</w:t>
      </w:r>
    </w:p>
    <w:p w14:paraId="595703CE" w14:textId="2E0FEEF4" w:rsidR="00D10846" w:rsidRDefault="003F0742" w:rsidP="006E546E">
      <w:pPr>
        <w:pStyle w:val="Heading3"/>
      </w:pPr>
      <w:bookmarkStart w:id="727" w:name="_Ref503362303"/>
      <w:bookmarkStart w:id="728" w:name="_Toc4414332"/>
      <w:r>
        <w:t xml:space="preserve">location </w:t>
      </w:r>
      <w:r w:rsidR="00D10846">
        <w:t>property</w:t>
      </w:r>
      <w:bookmarkEnd w:id="727"/>
      <w:bookmarkEnd w:id="728"/>
    </w:p>
    <w:p w14:paraId="075462B0" w14:textId="27FAFF7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A013C">
        <w:t>3.25</w:t>
      </w:r>
      <w:r w:rsidR="003F0742">
        <w:fldChar w:fldCharType="end"/>
      </w:r>
      <w:r>
        <w:t>) specifying the location to which this stack frame refers.</w:t>
      </w:r>
    </w:p>
    <w:p w14:paraId="4ABAFAEB" w14:textId="487C084B" w:rsidR="006E546E" w:rsidRDefault="006E546E" w:rsidP="006E546E">
      <w:pPr>
        <w:pStyle w:val="Heading3"/>
      </w:pPr>
      <w:bookmarkStart w:id="729" w:name="_Toc4414333"/>
      <w:r>
        <w:t>module property</w:t>
      </w:r>
      <w:bookmarkEnd w:id="72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0" w:name="_Toc4414334"/>
      <w:proofErr w:type="spellStart"/>
      <w:r>
        <w:t>threadId</w:t>
      </w:r>
      <w:proofErr w:type="spellEnd"/>
      <w:r>
        <w:t xml:space="preserve"> property</w:t>
      </w:r>
      <w:bookmarkEnd w:id="73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1" w:name="_Toc4414335"/>
      <w:r>
        <w:t>address property</w:t>
      </w:r>
      <w:bookmarkEnd w:id="73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2" w:name="_Toc4414336"/>
      <w:r>
        <w:t>offset property</w:t>
      </w:r>
      <w:bookmarkEnd w:id="73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F27BFEF"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0A013C">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0A013C">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33" w:name="_Toc4414337"/>
      <w:r>
        <w:t>parameters property</w:t>
      </w:r>
      <w:bookmarkEnd w:id="73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34" w:name="_Ref493427581"/>
      <w:bookmarkStart w:id="735" w:name="_Ref493427754"/>
      <w:bookmarkStart w:id="736" w:name="_Toc4414338"/>
      <w:proofErr w:type="spellStart"/>
      <w:r>
        <w:lastRenderedPageBreak/>
        <w:t>thread</w:t>
      </w:r>
      <w:r w:rsidR="007D2F0F">
        <w:t>FlowLocation</w:t>
      </w:r>
      <w:proofErr w:type="spellEnd"/>
      <w:r w:rsidR="007D2F0F">
        <w:t xml:space="preserve"> </w:t>
      </w:r>
      <w:r w:rsidR="006E546E">
        <w:t>object</w:t>
      </w:r>
      <w:bookmarkEnd w:id="734"/>
      <w:bookmarkEnd w:id="735"/>
      <w:bookmarkEnd w:id="736"/>
    </w:p>
    <w:p w14:paraId="6AFFA125" w14:textId="72CDB951" w:rsidR="006E546E" w:rsidRDefault="006E546E" w:rsidP="006E546E">
      <w:pPr>
        <w:pStyle w:val="Heading3"/>
      </w:pPr>
      <w:bookmarkStart w:id="737" w:name="_Toc4414339"/>
      <w:r>
        <w:t>General</w:t>
      </w:r>
      <w:bookmarkEnd w:id="73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8" w:name="_Toc4414340"/>
      <w:r>
        <w:t>index property</w:t>
      </w:r>
      <w:bookmarkEnd w:id="738"/>
    </w:p>
    <w:p w14:paraId="4F445303" w14:textId="4EADCBC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0A013C">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87C37A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0A013C">
        <w:t>3.40.7</w:t>
      </w:r>
      <w:r>
        <w:fldChar w:fldCharType="end"/>
      </w:r>
      <w:r>
        <w:t>).</w:t>
      </w:r>
    </w:p>
    <w:p w14:paraId="49EE7C5D" w14:textId="0FEEEB7F" w:rsidR="006E546E" w:rsidRDefault="007D2F0F" w:rsidP="006E546E">
      <w:pPr>
        <w:pStyle w:val="Heading3"/>
      </w:pPr>
      <w:bookmarkStart w:id="739" w:name="_Ref493497783"/>
      <w:bookmarkStart w:id="740" w:name="_Ref493499799"/>
      <w:bookmarkStart w:id="741" w:name="_Toc4414341"/>
      <w:r>
        <w:t xml:space="preserve">location </w:t>
      </w:r>
      <w:r w:rsidR="006E546E">
        <w:t>property</w:t>
      </w:r>
      <w:bookmarkEnd w:id="739"/>
      <w:bookmarkEnd w:id="740"/>
      <w:bookmarkEnd w:id="741"/>
    </w:p>
    <w:p w14:paraId="4354E1E2" w14:textId="2C592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A013C">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03C118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A013C">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0F085AE"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0A013C">
        <w:t>3.40.9</w:t>
      </w:r>
      <w:r w:rsidR="000A451A">
        <w:fldChar w:fldCharType="end"/>
      </w:r>
      <w:r>
        <w:t>) to ensure that the location in the external program executes before the location in the program being analyzed.</w:t>
      </w:r>
    </w:p>
    <w:p w14:paraId="33DB1A87" w14:textId="6525FB89"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A013C">
        <w:t>3.31</w:t>
      </w:r>
      <w:r w:rsidR="000A451A">
        <w:fldChar w:fldCharType="end"/>
      </w:r>
      <w:r>
        <w:t>).</w:t>
      </w:r>
    </w:p>
    <w:p w14:paraId="77957EDD" w14:textId="29718CCE"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0A013C">
        <w:t>3.31.3</w:t>
      </w:r>
      <w:r w:rsidR="000A451A">
        <w:fldChar w:fldCharType="end"/>
      </w:r>
      <w:r>
        <w:t>.</w:t>
      </w:r>
    </w:p>
    <w:p w14:paraId="3D30CB9D" w14:textId="4712A298"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A013C">
        <w:t>3.32</w:t>
      </w:r>
      <w:r w:rsidR="000A451A">
        <w:fldChar w:fldCharType="end"/>
      </w:r>
      <w:r>
        <w:t>).</w:t>
      </w:r>
    </w:p>
    <w:p w14:paraId="14000C19" w14:textId="2BFF98B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A013C">
        <w:t>3.32.3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79D0D45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A013C">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2" w:name="_Toc4414342"/>
      <w:r>
        <w:t>module property</w:t>
      </w:r>
      <w:bookmarkEnd w:id="74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3" w:name="_Toc4414343"/>
      <w:r>
        <w:t>stack property</w:t>
      </w:r>
      <w:bookmarkEnd w:id="743"/>
    </w:p>
    <w:p w14:paraId="1FCE52C5" w14:textId="715D3DBD"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A013C">
        <w:t>3.38</w:t>
      </w:r>
      <w:r>
        <w:fldChar w:fldCharType="end"/>
      </w:r>
      <w:r>
        <w:t>) that represents the call stack leading to this location.</w:t>
      </w:r>
    </w:p>
    <w:p w14:paraId="612E79E6" w14:textId="774D149A" w:rsidR="00D31582" w:rsidRDefault="00D31582" w:rsidP="00D31582">
      <w:pPr>
        <w:pStyle w:val="Heading3"/>
      </w:pPr>
      <w:bookmarkStart w:id="744" w:name="_Toc4414344"/>
      <w:r>
        <w:t>kind property</w:t>
      </w:r>
      <w:bookmarkEnd w:id="744"/>
    </w:p>
    <w:p w14:paraId="7C674876" w14:textId="13F36832" w:rsidR="00D31582" w:rsidRDefault="00D31582" w:rsidP="00D31582">
      <w:bookmarkStart w:id="74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0A013C">
        <w:t>3.14.6</w:t>
      </w:r>
      <w:r>
        <w:fldChar w:fldCharType="end"/>
      </w:r>
      <w:r>
        <w:t>, §</w:t>
      </w:r>
      <w:r>
        <w:fldChar w:fldCharType="begin"/>
      </w:r>
      <w:r>
        <w:instrText xml:space="preserve"> REF _Ref493350964 \r \h </w:instrText>
      </w:r>
      <w:r>
        <w:fldChar w:fldCharType="separate"/>
      </w:r>
      <w:r w:rsidR="000A013C">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45"/>
    </w:p>
    <w:p w14:paraId="0D282B13" w14:textId="241F5BD3" w:rsidR="00EC5F35" w:rsidRDefault="00EC5F35" w:rsidP="00EC5F35">
      <w:pPr>
        <w:pStyle w:val="Heading3"/>
      </w:pPr>
      <w:bookmarkStart w:id="746" w:name="_Ref510090188"/>
      <w:bookmarkStart w:id="747" w:name="_Toc4414345"/>
      <w:r>
        <w:t>state property</w:t>
      </w:r>
      <w:bookmarkEnd w:id="746"/>
      <w:bookmarkEnd w:id="747"/>
    </w:p>
    <w:p w14:paraId="0DD0B49A" w14:textId="65DF832C"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A013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8" w:name="_Ref510008884"/>
      <w:bookmarkStart w:id="749" w:name="_Toc4414346"/>
      <w:proofErr w:type="spellStart"/>
      <w:r>
        <w:t>nestingLevel</w:t>
      </w:r>
      <w:proofErr w:type="spellEnd"/>
      <w:r>
        <w:t xml:space="preserve"> property</w:t>
      </w:r>
      <w:bookmarkEnd w:id="748"/>
      <w:bookmarkEnd w:id="74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lastRenderedPageBreak/>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50" w:name="_Ref510008873"/>
      <w:bookmarkStart w:id="751" w:name="_Toc4414347"/>
      <w:proofErr w:type="spellStart"/>
      <w:r>
        <w:t>executionOrder</w:t>
      </w:r>
      <w:proofErr w:type="spellEnd"/>
      <w:r>
        <w:t xml:space="preserve"> property</w:t>
      </w:r>
      <w:bookmarkEnd w:id="750"/>
      <w:bookmarkEnd w:id="751"/>
    </w:p>
    <w:p w14:paraId="61CA929F" w14:textId="13877DB0"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0A013C">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52" w:name="_Toc4414348"/>
      <w:proofErr w:type="spellStart"/>
      <w:r>
        <w:t>executionTimeUtc</w:t>
      </w:r>
      <w:proofErr w:type="spellEnd"/>
      <w:r>
        <w:t xml:space="preserve"> </w:t>
      </w:r>
      <w:r w:rsidR="005D2999">
        <w:t>property</w:t>
      </w:r>
      <w:bookmarkEnd w:id="752"/>
    </w:p>
    <w:p w14:paraId="27A7FA38" w14:textId="63FBC97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3" w:name="_Toc4414349"/>
      <w:r>
        <w:t>importance property</w:t>
      </w:r>
      <w:bookmarkEnd w:id="75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4" w:name="_Ref529368289"/>
      <w:bookmarkStart w:id="755" w:name="_Toc4414350"/>
      <w:proofErr w:type="spellStart"/>
      <w:r>
        <w:t>resultProvenance</w:t>
      </w:r>
      <w:proofErr w:type="spellEnd"/>
      <w:r>
        <w:t xml:space="preserve"> object</w:t>
      </w:r>
      <w:bookmarkEnd w:id="754"/>
      <w:bookmarkEnd w:id="755"/>
    </w:p>
    <w:p w14:paraId="75BA9795" w14:textId="77777777" w:rsidR="00C82EC9" w:rsidRDefault="00C82EC9" w:rsidP="00C82EC9">
      <w:pPr>
        <w:pStyle w:val="Heading3"/>
        <w:numPr>
          <w:ilvl w:val="2"/>
          <w:numId w:val="2"/>
        </w:numPr>
      </w:pPr>
      <w:bookmarkStart w:id="756" w:name="_Toc4414351"/>
      <w:r>
        <w:t>General</w:t>
      </w:r>
      <w:bookmarkEnd w:id="75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7" w:name="_Toc4414352"/>
      <w:proofErr w:type="spellStart"/>
      <w:r>
        <w:t>firstDetectionTimeUtc</w:t>
      </w:r>
      <w:proofErr w:type="spellEnd"/>
      <w:r>
        <w:t xml:space="preserve"> property</w:t>
      </w:r>
      <w:bookmarkEnd w:id="757"/>
    </w:p>
    <w:p w14:paraId="65E11777" w14:textId="04EAEB1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8" w:name="_Toc4414353"/>
      <w:proofErr w:type="spellStart"/>
      <w:r>
        <w:t>lastDetectionTimeUtc</w:t>
      </w:r>
      <w:proofErr w:type="spellEnd"/>
      <w:r>
        <w:t xml:space="preserve"> property</w:t>
      </w:r>
      <w:bookmarkEnd w:id="758"/>
    </w:p>
    <w:p w14:paraId="16F93DF5" w14:textId="60DF29DF"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32F8234"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0A013C">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A013C">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59" w:name="_Toc4414354"/>
      <w:proofErr w:type="spellStart"/>
      <w:r>
        <w:t>firstDetectionRunGuid</w:t>
      </w:r>
      <w:proofErr w:type="spellEnd"/>
      <w:r>
        <w:t xml:space="preserve"> property</w:t>
      </w:r>
      <w:bookmarkEnd w:id="759"/>
    </w:p>
    <w:p w14:paraId="6DA0C3FD" w14:textId="4CD1C8C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760" w:name="_Toc4414355"/>
      <w:proofErr w:type="spellStart"/>
      <w:r>
        <w:t>lastDetectionRunGuid</w:t>
      </w:r>
      <w:proofErr w:type="spellEnd"/>
      <w:r>
        <w:t xml:space="preserve"> property</w:t>
      </w:r>
      <w:bookmarkEnd w:id="760"/>
    </w:p>
    <w:p w14:paraId="35285F82" w14:textId="1FC7BC1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761" w:name="_Ref4232561"/>
      <w:bookmarkStart w:id="762" w:name="_Toc4414356"/>
      <w:proofErr w:type="spellStart"/>
      <w:r>
        <w:t>invocationIndex</w:t>
      </w:r>
      <w:proofErr w:type="spellEnd"/>
      <w:r>
        <w:t xml:space="preserve"> property</w:t>
      </w:r>
      <w:bookmarkEnd w:id="761"/>
      <w:bookmarkEnd w:id="762"/>
    </w:p>
    <w:p w14:paraId="7B6EA25C" w14:textId="48D724D1"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0A013C">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A013C">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3" w:name="_Ref532468570"/>
      <w:bookmarkStart w:id="764" w:name="_Toc4414357"/>
      <w:proofErr w:type="spellStart"/>
      <w:r>
        <w:t>conversionSources</w:t>
      </w:r>
      <w:proofErr w:type="spellEnd"/>
      <w:r>
        <w:t xml:space="preserve"> property</w:t>
      </w:r>
      <w:bookmarkEnd w:id="763"/>
      <w:bookmarkEnd w:id="76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9AF62B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0A013C">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3E6517B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0A013C">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B5C017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0A013C">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A14C11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A013C">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0DD0568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A013C">
        <w:t>3.26</w:t>
      </w:r>
      <w:r w:rsidR="002D65F3">
        <w:fldChar w:fldCharType="end"/>
      </w:r>
      <w:r w:rsidR="002D65F3">
        <w:t>).</w:t>
      </w:r>
    </w:p>
    <w:p w14:paraId="6D02A6B4" w14:textId="38918553"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A013C">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47C1FE6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5" w:name="_Ref493407996"/>
      <w:bookmarkStart w:id="766" w:name="_Ref508814067"/>
      <w:bookmarkStart w:id="767" w:name="_Ref3908560"/>
      <w:bookmarkStart w:id="768" w:name="_Toc4414358"/>
      <w:proofErr w:type="spellStart"/>
      <w:r>
        <w:rPr>
          <w:bCs/>
          <w:sz w:val="26"/>
          <w:szCs w:val="26"/>
        </w:rPr>
        <w:t>reportingDescriptor</w:t>
      </w:r>
      <w:proofErr w:type="spellEnd"/>
      <w:r>
        <w:t xml:space="preserve"> </w:t>
      </w:r>
      <w:r w:rsidR="00B86BC7">
        <w:t>object</w:t>
      </w:r>
      <w:bookmarkEnd w:id="765"/>
      <w:bookmarkEnd w:id="766"/>
      <w:bookmarkEnd w:id="767"/>
      <w:bookmarkEnd w:id="768"/>
    </w:p>
    <w:p w14:paraId="0004BC6E" w14:textId="658F9ED1" w:rsidR="00B86BC7" w:rsidRDefault="00B86BC7" w:rsidP="00B86BC7">
      <w:pPr>
        <w:pStyle w:val="Heading3"/>
      </w:pPr>
      <w:bookmarkStart w:id="769" w:name="_Toc4414359"/>
      <w:r>
        <w:t>General</w:t>
      </w:r>
      <w:bookmarkEnd w:id="769"/>
    </w:p>
    <w:p w14:paraId="51CC9E80" w14:textId="41ADAE9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A013C">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A013C">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0" w:name="_Toc4414360"/>
      <w:r>
        <w:t>Constraints</w:t>
      </w:r>
      <w:bookmarkEnd w:id="770"/>
    </w:p>
    <w:p w14:paraId="1A1A3719" w14:textId="6499631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0A013C">
        <w:t>3.42.7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0A013C">
        <w:t>3.42.8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1" w:name="_Ref493408046"/>
      <w:bookmarkStart w:id="772" w:name="_Toc4414361"/>
      <w:r>
        <w:t>id property</w:t>
      </w:r>
      <w:bookmarkEnd w:id="771"/>
      <w:bookmarkEnd w:id="772"/>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3" w:name="_Toc4414362"/>
      <w:proofErr w:type="spellStart"/>
      <w:r>
        <w:t>deprecatedIds</w:t>
      </w:r>
      <w:proofErr w:type="spellEnd"/>
      <w:r>
        <w:t xml:space="preserve"> property</w:t>
      </w:r>
      <w:bookmarkEnd w:id="773"/>
    </w:p>
    <w:p w14:paraId="72B0335E" w14:textId="449A053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0A013C">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A013C">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D24153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0A013C">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lastRenderedPageBreak/>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bookmarkStart w:id="774" w:name="_GoBack"/>
      <w:bookmarkEnd w:id="774"/>
    </w:p>
    <w:p w14:paraId="5127B922" w14:textId="39B84228"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5431BD83" w:rsidR="00B479DE" w:rsidRDefault="00B479DE" w:rsidP="00B479DE">
      <w:pPr>
        <w:pStyle w:val="Heading3"/>
      </w:pPr>
      <w:bookmarkStart w:id="775" w:name="_Ref4137037"/>
      <w:bookmarkStart w:id="776" w:name="_Toc4414363"/>
      <w:proofErr w:type="spellStart"/>
      <w:r>
        <w:t>guid</w:t>
      </w:r>
      <w:proofErr w:type="spellEnd"/>
      <w:r>
        <w:t xml:space="preserve"> property</w:t>
      </w:r>
      <w:bookmarkEnd w:id="775"/>
      <w:bookmarkEnd w:id="776"/>
    </w:p>
    <w:p w14:paraId="52E61F3E" w14:textId="77E189BC" w:rsidR="00B479DE" w:rsidRDefault="00B479DE" w:rsidP="00B479DE">
      <w:pPr>
        <w:rPr>
          <w:ins w:id="777" w:author="Laurence Golding" w:date="2019-03-25T16:03:00Z"/>
        </w:rPr>
      </w:pPr>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descriptor.</w:t>
      </w:r>
    </w:p>
    <w:p w14:paraId="226DF253" w14:textId="1E2EB7B9" w:rsidR="00D268A7" w:rsidRDefault="00D268A7" w:rsidP="00D268A7">
      <w:pPr>
        <w:pStyle w:val="Heading3"/>
        <w:rPr>
          <w:ins w:id="778" w:author="Laurence Golding" w:date="2019-03-25T16:03:00Z"/>
        </w:rPr>
      </w:pPr>
      <w:proofErr w:type="spellStart"/>
      <w:ins w:id="779" w:author="Laurence Golding" w:date="2019-03-25T16:03:00Z">
        <w:r>
          <w:t>deprecatedGuids</w:t>
        </w:r>
        <w:proofErr w:type="spellEnd"/>
        <w:r>
          <w:t xml:space="preserve"> property</w:t>
        </w:r>
      </w:ins>
    </w:p>
    <w:p w14:paraId="46B4286A" w14:textId="795A55FE" w:rsidR="00D268A7" w:rsidRDefault="00D268A7" w:rsidP="00D268A7">
      <w:pPr>
        <w:rPr>
          <w:ins w:id="780" w:author="Laurence Golding" w:date="2019-03-25T16:03:00Z"/>
        </w:rPr>
      </w:pPr>
      <w:ins w:id="781" w:author="Laurence Golding" w:date="2019-03-25T16:03:00Z">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ins>
      <w:ins w:id="782" w:author="Laurence Golding" w:date="2019-03-25T16:04:00Z">
        <w:r>
          <w:fldChar w:fldCharType="begin"/>
        </w:r>
        <w:r>
          <w:instrText xml:space="preserve"> REF _Ref493404799 \r \h </w:instrText>
        </w:r>
      </w:ins>
      <w:r>
        <w:fldChar w:fldCharType="separate"/>
      </w:r>
      <w:ins w:id="783" w:author="Laurence Golding" w:date="2019-03-25T16:04:00Z">
        <w:r>
          <w:t>3.7.2</w:t>
        </w:r>
        <w:r>
          <w:fldChar w:fldCharType="end"/>
        </w:r>
      </w:ins>
      <w:ins w:id="784" w:author="Laurence Golding" w:date="2019-03-25T16:03:00Z">
        <w:r>
          <w:t>) GUID-valued strings (§</w:t>
        </w:r>
      </w:ins>
      <w:ins w:id="785" w:author="Laurence Golding" w:date="2019-03-25T16:04:00Z">
        <w:r>
          <w:fldChar w:fldCharType="begin"/>
        </w:r>
        <w:r>
          <w:instrText xml:space="preserve"> REF _Ref514314114 \r \h </w:instrText>
        </w:r>
      </w:ins>
      <w:r>
        <w:fldChar w:fldCharType="separate"/>
      </w:r>
      <w:ins w:id="786" w:author="Laurence Golding" w:date="2019-03-25T16:04:00Z">
        <w:r>
          <w:t>3.5.3</w:t>
        </w:r>
        <w:r>
          <w:fldChar w:fldCharType="end"/>
        </w:r>
      </w:ins>
      <w:ins w:id="787" w:author="Laurence Golding" w:date="2019-03-25T16:03:00Z">
        <w:r>
          <w:t xml:space="preserve">) each of which was used by a previous version of the tool as the value of the </w:t>
        </w:r>
        <w:proofErr w:type="spellStart"/>
        <w:r w:rsidRPr="00D268A7">
          <w:rPr>
            <w:rStyle w:val="CODEtemp"/>
          </w:rPr>
          <w:t>guid</w:t>
        </w:r>
        <w:proofErr w:type="spellEnd"/>
        <w:r>
          <w:t xml:space="preserve"> property </w:t>
        </w:r>
      </w:ins>
      <w:ins w:id="788" w:author="Laurence Golding" w:date="2019-03-25T16:04:00Z">
        <w:r>
          <w:t>(</w:t>
        </w:r>
        <w:r>
          <w:t>§</w:t>
        </w:r>
        <w:r>
          <w:fldChar w:fldCharType="begin"/>
        </w:r>
        <w:r>
          <w:instrText xml:space="preserve"> REF _Ref4137037 \r \h </w:instrText>
        </w:r>
      </w:ins>
      <w:r>
        <w:fldChar w:fldCharType="separate"/>
      </w:r>
      <w:ins w:id="789" w:author="Laurence Golding" w:date="2019-03-25T16:04:00Z">
        <w:r>
          <w:t>3.42.5</w:t>
        </w:r>
        <w:r>
          <w:fldChar w:fldCharType="end"/>
        </w:r>
        <w:r>
          <w:t xml:space="preserve">) </w:t>
        </w:r>
      </w:ins>
      <w:ins w:id="790" w:author="Laurence Golding" w:date="2019-03-25T16:03:00Z">
        <w:r>
          <w:t>for this object.</w:t>
        </w:r>
      </w:ins>
    </w:p>
    <w:p w14:paraId="7D816B9B" w14:textId="087F4357" w:rsidR="00D268A7" w:rsidRPr="00D268A7" w:rsidRDefault="00D268A7" w:rsidP="00D268A7">
      <w:ins w:id="791" w:author="Laurence Golding" w:date="2019-03-25T16:03:00Z">
        <w:r>
          <w:t xml:space="preserve">If </w:t>
        </w:r>
        <w:proofErr w:type="spellStart"/>
        <w:r w:rsidRPr="00D268A7">
          <w:rPr>
            <w:rStyle w:val="CODEtemp"/>
          </w:rPr>
          <w:t>deprecatedGuids</w:t>
        </w:r>
        <w:proofErr w:type="spellEnd"/>
        <w:r>
          <w:t xml:space="preserve"> is absent, it </w:t>
        </w:r>
        <w:r w:rsidRPr="00D268A7">
          <w:rPr>
            <w:b/>
          </w:rPr>
          <w:t>SHALL</w:t>
        </w:r>
        <w:r>
          <w:t xml:space="preserve"> default to an empty array.</w:t>
        </w:r>
      </w:ins>
    </w:p>
    <w:p w14:paraId="04CAE532" w14:textId="4791B51D" w:rsidR="00B86BC7" w:rsidRDefault="00B86BC7" w:rsidP="00B86BC7">
      <w:pPr>
        <w:pStyle w:val="Heading3"/>
      </w:pPr>
      <w:bookmarkStart w:id="792" w:name="_Toc4414364"/>
      <w:bookmarkStart w:id="793" w:name="_Ref4422416"/>
      <w:r>
        <w:t>name property</w:t>
      </w:r>
      <w:bookmarkEnd w:id="792"/>
      <w:bookmarkEnd w:id="793"/>
    </w:p>
    <w:p w14:paraId="19E18CE8" w14:textId="7A6164A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94"/>
      <w:r w:rsidR="00FB556E" w:rsidRPr="00FB556E">
        <w:t>string</w:t>
      </w:r>
      <w:commentRangeEnd w:id="794"/>
      <w:r w:rsidR="00FB556E">
        <w:rPr>
          <w:rStyle w:val="CommentReference"/>
        </w:rPr>
        <w:commentReference w:id="794"/>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A013C">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235F401" w:rsidR="00517BAE" w:rsidRDefault="00517BAE" w:rsidP="00517BAE">
      <w:pPr>
        <w:pStyle w:val="Note"/>
        <w:rPr>
          <w:ins w:id="795" w:author="Laurence Golding" w:date="2019-03-25T16:05:00Z"/>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6ADE7F56" w14:textId="667A0072" w:rsidR="00D268A7" w:rsidRDefault="00D268A7" w:rsidP="00D268A7">
      <w:pPr>
        <w:pStyle w:val="Heading3"/>
        <w:rPr>
          <w:ins w:id="796" w:author="Laurence Golding" w:date="2019-03-25T16:05:00Z"/>
        </w:rPr>
      </w:pPr>
      <w:proofErr w:type="spellStart"/>
      <w:ins w:id="797" w:author="Laurence Golding" w:date="2019-03-25T16:05:00Z">
        <w:r>
          <w:t>deprecatedNames</w:t>
        </w:r>
        <w:proofErr w:type="spellEnd"/>
        <w:r>
          <w:t xml:space="preserve"> property</w:t>
        </w:r>
      </w:ins>
    </w:p>
    <w:p w14:paraId="6DC73869" w14:textId="4D978967" w:rsidR="00D268A7" w:rsidRDefault="00D268A7" w:rsidP="00D268A7">
      <w:pPr>
        <w:rPr>
          <w:ins w:id="798" w:author="Laurence Golding" w:date="2019-03-25T16:05:00Z"/>
        </w:rPr>
      </w:pPr>
      <w:ins w:id="799" w:author="Laurence Golding" w:date="2019-03-25T16:05:00Z">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ins>
      <w:ins w:id="800" w:author="Laurence Golding" w:date="2019-03-25T16:06:00Z">
        <w:r>
          <w:rPr>
            <w:rStyle w:val="CODEtemp"/>
          </w:rPr>
          <w:t>Name</w:t>
        </w:r>
      </w:ins>
      <w:ins w:id="801" w:author="Laurence Golding" w:date="2019-03-25T16:05:00Z">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t>3.7.2</w:t>
        </w:r>
        <w:r>
          <w:fldChar w:fldCharType="end"/>
        </w:r>
        <w:r>
          <w:t xml:space="preserve">) strings each of which was used by a previous version of the tool as the value of the </w:t>
        </w:r>
      </w:ins>
      <w:ins w:id="802" w:author="Laurence Golding" w:date="2019-03-25T16:06:00Z">
        <w:r>
          <w:rPr>
            <w:rStyle w:val="CODEtemp"/>
          </w:rPr>
          <w:t>name</w:t>
        </w:r>
      </w:ins>
      <w:ins w:id="803" w:author="Laurence Golding" w:date="2019-03-25T16:05:00Z">
        <w:r>
          <w:t xml:space="preserve"> property (§</w:t>
        </w:r>
      </w:ins>
      <w:ins w:id="804" w:author="Laurence Golding" w:date="2019-03-25T16:06:00Z">
        <w:r>
          <w:fldChar w:fldCharType="begin"/>
        </w:r>
        <w:r>
          <w:instrText xml:space="preserve"> REF _Ref4422416 \r \h </w:instrText>
        </w:r>
      </w:ins>
      <w:r>
        <w:fldChar w:fldCharType="separate"/>
      </w:r>
      <w:ins w:id="805" w:author="Laurence Golding" w:date="2019-03-25T16:06:00Z">
        <w:r>
          <w:t>3.42.7</w:t>
        </w:r>
        <w:r>
          <w:fldChar w:fldCharType="end"/>
        </w:r>
      </w:ins>
      <w:ins w:id="806" w:author="Laurence Golding" w:date="2019-03-25T16:05:00Z">
        <w:r>
          <w:t>) for this object.</w:t>
        </w:r>
      </w:ins>
    </w:p>
    <w:p w14:paraId="716FF552" w14:textId="6D4FCB20" w:rsidR="00D268A7" w:rsidRPr="00D268A7" w:rsidRDefault="00D268A7" w:rsidP="00D268A7">
      <w:ins w:id="807" w:author="Laurence Golding" w:date="2019-03-25T16:05:00Z">
        <w:r>
          <w:t xml:space="preserve">If </w:t>
        </w:r>
        <w:proofErr w:type="spellStart"/>
        <w:r w:rsidRPr="00D268A7">
          <w:rPr>
            <w:rStyle w:val="CODEtemp"/>
          </w:rPr>
          <w:t>deprecated</w:t>
        </w:r>
      </w:ins>
      <w:ins w:id="808" w:author="Laurence Golding" w:date="2019-03-25T16:06:00Z">
        <w:r>
          <w:rPr>
            <w:rStyle w:val="CODEtemp"/>
          </w:rPr>
          <w:t>Name</w:t>
        </w:r>
      </w:ins>
      <w:ins w:id="809" w:author="Laurence Golding" w:date="2019-03-25T16:05:00Z">
        <w:r w:rsidRPr="00D268A7">
          <w:rPr>
            <w:rStyle w:val="CODEtemp"/>
          </w:rPr>
          <w:t>s</w:t>
        </w:r>
        <w:proofErr w:type="spellEnd"/>
        <w:r>
          <w:t xml:space="preserve"> is absent, it </w:t>
        </w:r>
        <w:r w:rsidRPr="00D268A7">
          <w:rPr>
            <w:b/>
          </w:rPr>
          <w:t>SHALL</w:t>
        </w:r>
        <w:r>
          <w:t xml:space="preserve"> default to an empty array.</w:t>
        </w:r>
      </w:ins>
    </w:p>
    <w:p w14:paraId="23ACD4C9" w14:textId="51DFBAE1" w:rsidR="00B86BC7" w:rsidRDefault="00B86BC7" w:rsidP="00B86BC7">
      <w:pPr>
        <w:pStyle w:val="Heading3"/>
      </w:pPr>
      <w:bookmarkStart w:id="810" w:name="_Ref493510771"/>
      <w:bookmarkStart w:id="811" w:name="_Toc4414365"/>
      <w:proofErr w:type="spellStart"/>
      <w:r>
        <w:t>shortDescription</w:t>
      </w:r>
      <w:proofErr w:type="spellEnd"/>
      <w:r>
        <w:t xml:space="preserve"> property</w:t>
      </w:r>
      <w:bookmarkEnd w:id="810"/>
      <w:bookmarkEnd w:id="811"/>
    </w:p>
    <w:p w14:paraId="529813AC" w14:textId="4ED09304"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A013C">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lastRenderedPageBreak/>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12" w:name="_Ref493510781"/>
      <w:bookmarkStart w:id="813" w:name="_Toc4414366"/>
      <w:proofErr w:type="spellStart"/>
      <w:r>
        <w:t>fullDescription</w:t>
      </w:r>
      <w:proofErr w:type="spellEnd"/>
      <w:r>
        <w:t xml:space="preserve"> property</w:t>
      </w:r>
      <w:bookmarkEnd w:id="812"/>
      <w:bookmarkEnd w:id="813"/>
    </w:p>
    <w:p w14:paraId="1D1994A2" w14:textId="7C2300B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A013C">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2FB19B4"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0A013C">
        <w:t>3.42.7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14" w:name="_Ref493345139"/>
      <w:bookmarkStart w:id="815" w:name="_Toc4414367"/>
      <w:proofErr w:type="spellStart"/>
      <w:r>
        <w:t>message</w:t>
      </w:r>
      <w:r w:rsidR="00CD2BD7">
        <w:t>Strings</w:t>
      </w:r>
      <w:proofErr w:type="spellEnd"/>
      <w:r>
        <w:t xml:space="preserve"> property</w:t>
      </w:r>
      <w:bookmarkEnd w:id="814"/>
      <w:bookmarkEnd w:id="815"/>
    </w:p>
    <w:p w14:paraId="4810A9EB" w14:textId="18D41B2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A013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0A013C">
        <w:t>3.12</w:t>
      </w:r>
      <w:r w:rsidR="0005061D">
        <w:fldChar w:fldCharType="end"/>
      </w:r>
      <w:r w:rsidR="0005061D">
        <w:t>)</w:t>
      </w:r>
      <w:r w:rsidR="00F67E65">
        <w:t>.</w:t>
      </w:r>
    </w:p>
    <w:p w14:paraId="54AC3DC0" w14:textId="62C3931C"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A013C">
        <w:t>3.24.11</w:t>
      </w:r>
      <w:r w:rsidR="003B3A06">
        <w:fldChar w:fldCharType="end"/>
      </w:r>
      <w:r>
        <w:t>, §</w:t>
      </w:r>
      <w:r>
        <w:fldChar w:fldCharType="begin"/>
      </w:r>
      <w:r>
        <w:instrText xml:space="preserve"> REF _Ref508811592 \r \h </w:instrText>
      </w:r>
      <w:r>
        <w:fldChar w:fldCharType="separate"/>
      </w:r>
      <w:r w:rsidR="000A013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55B1D69"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0A013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lastRenderedPageBreak/>
        <w:t>}</w:t>
      </w:r>
    </w:p>
    <w:p w14:paraId="207C80A3" w14:textId="4FE491C1" w:rsidR="00B86BC7" w:rsidRDefault="00B86BC7" w:rsidP="00B86BC7">
      <w:pPr>
        <w:pStyle w:val="Heading3"/>
      </w:pPr>
      <w:bookmarkStart w:id="816" w:name="_Toc4414368"/>
      <w:proofErr w:type="spellStart"/>
      <w:r>
        <w:t>help</w:t>
      </w:r>
      <w:r w:rsidR="00326BD5">
        <w:t>Uri</w:t>
      </w:r>
      <w:proofErr w:type="spellEnd"/>
      <w:r>
        <w:t xml:space="preserve"> property</w:t>
      </w:r>
      <w:bookmarkEnd w:id="816"/>
    </w:p>
    <w:p w14:paraId="782A7DB1" w14:textId="02BC776F"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817" w:name="_Ref503364566"/>
      <w:bookmarkStart w:id="818" w:name="_Toc4414369"/>
      <w:r>
        <w:t>help property</w:t>
      </w:r>
      <w:bookmarkEnd w:id="817"/>
      <w:bookmarkEnd w:id="818"/>
    </w:p>
    <w:p w14:paraId="681BD68F" w14:textId="5944992A"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A013C">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19" w:name="_Ref508894471"/>
      <w:bookmarkStart w:id="820" w:name="_Ref4233655"/>
      <w:bookmarkStart w:id="821" w:name="_Toc4414370"/>
      <w:proofErr w:type="spellStart"/>
      <w:r>
        <w:t>defaultConfiguration</w:t>
      </w:r>
      <w:proofErr w:type="spellEnd"/>
      <w:r>
        <w:t xml:space="preserve"> </w:t>
      </w:r>
      <w:r w:rsidR="00164CCB">
        <w:t>property</w:t>
      </w:r>
      <w:bookmarkEnd w:id="819"/>
      <w:bookmarkEnd w:id="820"/>
      <w:bookmarkEnd w:id="821"/>
    </w:p>
    <w:p w14:paraId="566C2663" w14:textId="2DE0A566"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0A013C">
        <w:t>3.43</w:t>
      </w:r>
      <w:r>
        <w:fldChar w:fldCharType="end"/>
      </w:r>
      <w:r>
        <w:t>)</w:t>
      </w:r>
      <w:r w:rsidRPr="000A7DA8">
        <w:t>.</w:t>
      </w:r>
    </w:p>
    <w:p w14:paraId="7BA3CFE9" w14:textId="195E841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A013C">
        <w:t>3.43</w:t>
      </w:r>
      <w:r>
        <w:fldChar w:fldCharType="end"/>
      </w:r>
      <w:r>
        <w:t>.</w:t>
      </w:r>
    </w:p>
    <w:p w14:paraId="0AFF06D6" w14:textId="4D977E00"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A013C">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0A013C">
        <w:t>3.43.5</w:t>
      </w:r>
      <w:r>
        <w:fldChar w:fldCharType="end"/>
      </w:r>
      <w:r>
        <w:t>).</w:t>
      </w:r>
    </w:p>
    <w:p w14:paraId="18EFDB6E" w14:textId="62FD6C4E" w:rsidR="00E22115" w:rsidRDefault="00E22115" w:rsidP="00E22115">
      <w:pPr>
        <w:pStyle w:val="Heading3"/>
      </w:pPr>
      <w:bookmarkStart w:id="822" w:name="_Ref4247826"/>
      <w:bookmarkStart w:id="823" w:name="_Toc4414371"/>
      <w:proofErr w:type="spellStart"/>
      <w:r>
        <w:t>taxonReferences</w:t>
      </w:r>
      <w:proofErr w:type="spellEnd"/>
      <w:r>
        <w:t xml:space="preserve"> property</w:t>
      </w:r>
      <w:bookmarkEnd w:id="822"/>
      <w:bookmarkEnd w:id="823"/>
    </w:p>
    <w:p w14:paraId="6D8C8401" w14:textId="5EA1DEFB"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0A013C">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0A013C">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F0F270A"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0A013C">
        <w:t>3.24.8</w:t>
      </w:r>
      <w:r w:rsidR="00460860">
        <w:fldChar w:fldCharType="end"/>
      </w:r>
      <w:r>
        <w:t>.</w:t>
      </w:r>
    </w:p>
    <w:p w14:paraId="1B7E9CC9" w14:textId="66C8AB12" w:rsidR="00C700F5" w:rsidRDefault="00C700F5" w:rsidP="00C700F5">
      <w:pPr>
        <w:pStyle w:val="Heading3"/>
      </w:pPr>
      <w:bookmarkStart w:id="824" w:name="_Ref4247532"/>
      <w:bookmarkStart w:id="825" w:name="_Toc4414372"/>
      <w:proofErr w:type="spellStart"/>
      <w:r>
        <w:t>optionalTaxonReferences</w:t>
      </w:r>
      <w:bookmarkEnd w:id="824"/>
      <w:bookmarkEnd w:id="825"/>
      <w:proofErr w:type="spellEnd"/>
    </w:p>
    <w:p w14:paraId="3B5A5042" w14:textId="36057510"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0A013C">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0A013C">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6FCD772C"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0A013C">
        <w:t>3.24.8</w:t>
      </w:r>
      <w:r>
        <w:fldChar w:fldCharType="end"/>
      </w:r>
      <w:r>
        <w:t>.</w:t>
      </w:r>
    </w:p>
    <w:p w14:paraId="13B57609" w14:textId="17EDB14C" w:rsidR="00164CCB" w:rsidRDefault="0085505F" w:rsidP="00B86BC7">
      <w:pPr>
        <w:pStyle w:val="Heading2"/>
      </w:pPr>
      <w:bookmarkStart w:id="826" w:name="_Ref508894470"/>
      <w:bookmarkStart w:id="827" w:name="_Ref508894720"/>
      <w:bookmarkStart w:id="828" w:name="_Ref508894737"/>
      <w:bookmarkStart w:id="829" w:name="_Toc4414373"/>
      <w:bookmarkStart w:id="830" w:name="_Ref493477061"/>
      <w:proofErr w:type="spellStart"/>
      <w:r>
        <w:t>reporting</w:t>
      </w:r>
      <w:r w:rsidR="00164CCB">
        <w:t>Configuration</w:t>
      </w:r>
      <w:proofErr w:type="spellEnd"/>
      <w:r w:rsidR="00164CCB">
        <w:t xml:space="preserve"> object</w:t>
      </w:r>
      <w:bookmarkEnd w:id="826"/>
      <w:bookmarkEnd w:id="827"/>
      <w:bookmarkEnd w:id="828"/>
      <w:bookmarkEnd w:id="829"/>
    </w:p>
    <w:p w14:paraId="2F470253" w14:textId="738DA236" w:rsidR="00164CCB" w:rsidRDefault="00164CCB" w:rsidP="00164CCB">
      <w:pPr>
        <w:pStyle w:val="Heading3"/>
      </w:pPr>
      <w:bookmarkStart w:id="831" w:name="_Toc4414374"/>
      <w:r>
        <w:t>General</w:t>
      </w:r>
      <w:bookmarkEnd w:id="831"/>
    </w:p>
    <w:p w14:paraId="2C5A48CF" w14:textId="1D3BE480"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0A013C">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29FBE3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0A013C">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0A013C">
        <w:t>3.44.2</w:t>
      </w:r>
      <w:r>
        <w:fldChar w:fldCharType="end"/>
      </w:r>
      <w:r>
        <w:t>).</w:t>
      </w:r>
    </w:p>
    <w:p w14:paraId="1B94F57E" w14:textId="4C3DC3F8" w:rsidR="00D41895" w:rsidRPr="00D41895" w:rsidRDefault="00D41895" w:rsidP="00D41895">
      <w:r>
        <w:t>For an example, see §</w:t>
      </w:r>
      <w:r>
        <w:fldChar w:fldCharType="begin"/>
      </w:r>
      <w:r>
        <w:instrText xml:space="preserve"> REF _Ref508894796 \r \h </w:instrText>
      </w:r>
      <w:r>
        <w:fldChar w:fldCharType="separate"/>
      </w:r>
      <w:r w:rsidR="000A013C">
        <w:t>3.43.5</w:t>
      </w:r>
      <w:r>
        <w:fldChar w:fldCharType="end"/>
      </w:r>
      <w:r>
        <w:t>.</w:t>
      </w:r>
    </w:p>
    <w:p w14:paraId="3F5F290D" w14:textId="702ADA23" w:rsidR="00164CCB" w:rsidRDefault="00164CCB" w:rsidP="00164CCB">
      <w:pPr>
        <w:pStyle w:val="Heading3"/>
      </w:pPr>
      <w:bookmarkStart w:id="832" w:name="_Toc4414375"/>
      <w:r>
        <w:t>enabled property</w:t>
      </w:r>
      <w:bookmarkEnd w:id="83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33" w:name="_Ref508894469"/>
      <w:bookmarkStart w:id="834" w:name="_Ref4233395"/>
      <w:bookmarkStart w:id="835" w:name="_Toc4414376"/>
      <w:r>
        <w:t>l</w:t>
      </w:r>
      <w:r w:rsidR="00164CCB">
        <w:t>evel property</w:t>
      </w:r>
      <w:bookmarkEnd w:id="833"/>
      <w:bookmarkEnd w:id="834"/>
      <w:bookmarkEnd w:id="835"/>
    </w:p>
    <w:p w14:paraId="2F7AE5CB" w14:textId="3ED7F0C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0A013C">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0A013C">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A289946"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A013C">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A013C">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910A29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A013C">
        <w:t>3.50</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36" w:name="_Ref531188361"/>
      <w:bookmarkStart w:id="837" w:name="_Toc4414377"/>
      <w:r>
        <w:t>r</w:t>
      </w:r>
      <w:r w:rsidR="00F47B45">
        <w:t>ank property</w:t>
      </w:r>
      <w:bookmarkEnd w:id="836"/>
      <w:bookmarkEnd w:id="837"/>
    </w:p>
    <w:p w14:paraId="14DD047E" w14:textId="7B49A9BB"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0A013C">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FDA9080"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38" w:name="_Ref508894764"/>
      <w:bookmarkStart w:id="839" w:name="_Ref508894796"/>
      <w:bookmarkStart w:id="840" w:name="_Toc4414378"/>
      <w:r>
        <w:lastRenderedPageBreak/>
        <w:t>parameters property</w:t>
      </w:r>
      <w:bookmarkEnd w:id="838"/>
      <w:bookmarkEnd w:id="839"/>
      <w:bookmarkEnd w:id="840"/>
    </w:p>
    <w:p w14:paraId="18FD260D" w14:textId="35DAB32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A013C">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B23D8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0A013C">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841" w:name="_Ref3971750"/>
      <w:bookmarkStart w:id="842" w:name="_Toc4414379"/>
      <w:proofErr w:type="spellStart"/>
      <w:r>
        <w:t>reportingConfigurationOverride</w:t>
      </w:r>
      <w:proofErr w:type="spellEnd"/>
      <w:r>
        <w:t xml:space="preserve"> object</w:t>
      </w:r>
      <w:bookmarkEnd w:id="841"/>
      <w:bookmarkEnd w:id="842"/>
    </w:p>
    <w:p w14:paraId="768453EA" w14:textId="15C821BC" w:rsidR="00056659" w:rsidRDefault="00056659" w:rsidP="00056659">
      <w:pPr>
        <w:pStyle w:val="Heading3"/>
      </w:pPr>
      <w:bookmarkStart w:id="843" w:name="_Toc4414380"/>
      <w:r>
        <w:t>General</w:t>
      </w:r>
      <w:bookmarkEnd w:id="843"/>
    </w:p>
    <w:p w14:paraId="247C664B" w14:textId="3C03E474"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50767E72"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A013C">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844" w:name="_Hlk1293845"/>
      <w:r>
        <w:t>§</w:t>
      </w:r>
      <w:bookmarkEnd w:id="844"/>
      <w:r w:rsidR="00A57F4F">
        <w:fldChar w:fldCharType="begin"/>
      </w:r>
      <w:r w:rsidR="00A57F4F">
        <w:instrText xml:space="preserve"> REF _Ref3972812 \r \h </w:instrText>
      </w:r>
      <w:r w:rsidR="00A57F4F">
        <w:fldChar w:fldCharType="separate"/>
      </w:r>
      <w:r w:rsidR="000A013C">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F96C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A013C">
        <w:t>3.14</w:t>
      </w:r>
      <w:r>
        <w:fldChar w:fldCharType="end"/>
      </w:r>
      <w:r>
        <w:t>).</w:t>
      </w:r>
    </w:p>
    <w:p w14:paraId="0E4D2E44" w14:textId="77C7E3B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A013C">
        <w:t>3.14.6</w:t>
      </w:r>
      <w:r w:rsidR="00806614">
        <w:fldChar w:fldCharType="end"/>
      </w:r>
      <w:r w:rsidR="00806614">
        <w:t>.</w:t>
      </w:r>
    </w:p>
    <w:p w14:paraId="4459326F" w14:textId="06F32C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A013C">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85E5EE2"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0A013C">
        <w:t>3.18.18</w:t>
      </w:r>
      <w:r>
        <w:fldChar w:fldCharType="end"/>
      </w:r>
      <w:r>
        <w:t>.</w:t>
      </w:r>
    </w:p>
    <w:p w14:paraId="662C21B0" w14:textId="4408DAD3"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0A013C">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FC580E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A013C">
        <w:t>3.14.7</w:t>
      </w:r>
      <w:r w:rsidR="00806614">
        <w:fldChar w:fldCharType="end"/>
      </w:r>
      <w:r w:rsidR="00806614">
        <w:t>.</w:t>
      </w:r>
    </w:p>
    <w:p w14:paraId="5BC96DFD" w14:textId="3B5DD04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A013C">
        <w:t>3.19</w:t>
      </w:r>
      <w:r w:rsidR="00806614">
        <w:fldChar w:fldCharType="end"/>
      </w:r>
      <w:r w:rsidR="00806614">
        <w:t>).</w:t>
      </w:r>
    </w:p>
    <w:p w14:paraId="1FBA3053" w14:textId="2128E1C8"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A013C">
        <w:t>3.19.5</w:t>
      </w:r>
      <w:r w:rsidR="00806614">
        <w:fldChar w:fldCharType="end"/>
      </w:r>
      <w:r w:rsidR="00806614">
        <w:t>.</w:t>
      </w:r>
    </w:p>
    <w:p w14:paraId="34530F5B" w14:textId="6502728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0A013C">
        <w:t>3.44</w:t>
      </w:r>
      <w:r w:rsidR="00A57F4F">
        <w:fldChar w:fldCharType="end"/>
      </w:r>
      <w:r w:rsidR="00A57F4F">
        <w:t>).</w:t>
      </w:r>
    </w:p>
    <w:p w14:paraId="2ABA5D95" w14:textId="785D63C9" w:rsidR="00A57F4F" w:rsidRDefault="00A57F4F" w:rsidP="00087A3F">
      <w:pPr>
        <w:pStyle w:val="Code"/>
      </w:pPr>
      <w:r>
        <w:lastRenderedPageBreak/>
        <w:t xml:space="preserve">          "</w:t>
      </w:r>
      <w:proofErr w:type="spellStart"/>
      <w:r>
        <w:t>reportingDescriptorReference</w:t>
      </w:r>
      <w:proofErr w:type="spellEnd"/>
      <w:r>
        <w:t>": { # See §</w:t>
      </w:r>
      <w:r>
        <w:fldChar w:fldCharType="begin"/>
      </w:r>
      <w:r>
        <w:instrText xml:space="preserve"> REF _Ref3973102 \r \h </w:instrText>
      </w:r>
      <w:r>
        <w:fldChar w:fldCharType="separate"/>
      </w:r>
      <w:r w:rsidR="000A013C">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67330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A013C">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45" w:name="_Ref3973102"/>
      <w:bookmarkStart w:id="846" w:name="_Toc4414381"/>
      <w:proofErr w:type="spellStart"/>
      <w:r>
        <w:t>reportingDescriptorReference</w:t>
      </w:r>
      <w:proofErr w:type="spellEnd"/>
      <w:r w:rsidR="00752239">
        <w:t xml:space="preserve"> property</w:t>
      </w:r>
      <w:bookmarkEnd w:id="845"/>
      <w:bookmarkEnd w:id="846"/>
    </w:p>
    <w:p w14:paraId="70483680" w14:textId="10474972"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0A013C">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0A013C">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847" w:name="_Ref3972812"/>
      <w:bookmarkStart w:id="848" w:name="_Toc4414382"/>
      <w:r>
        <w:t>configuration property</w:t>
      </w:r>
      <w:bookmarkEnd w:id="847"/>
      <w:bookmarkEnd w:id="848"/>
    </w:p>
    <w:p w14:paraId="27CE08F7" w14:textId="47208D9B"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0A013C">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849" w:name="_Ref4076564"/>
      <w:bookmarkStart w:id="850" w:name="_Toc4414383"/>
      <w:proofErr w:type="spellStart"/>
      <w:r>
        <w:t>reportingDescriptorReference</w:t>
      </w:r>
      <w:proofErr w:type="spellEnd"/>
      <w:r>
        <w:t xml:space="preserve"> object</w:t>
      </w:r>
      <w:bookmarkEnd w:id="849"/>
      <w:bookmarkEnd w:id="850"/>
    </w:p>
    <w:p w14:paraId="5279C0DC" w14:textId="2CEB786B" w:rsidR="00C4251F" w:rsidRDefault="00C4251F" w:rsidP="00C4251F">
      <w:pPr>
        <w:pStyle w:val="Heading3"/>
      </w:pPr>
      <w:bookmarkStart w:id="851" w:name="_Toc4414384"/>
      <w:r>
        <w:t>General</w:t>
      </w:r>
      <w:bookmarkEnd w:id="851"/>
    </w:p>
    <w:p w14:paraId="60777BC2" w14:textId="79AC28EC"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w:t>
      </w:r>
    </w:p>
    <w:p w14:paraId="614063D7" w14:textId="2110934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A013C">
        <w:t>3.45.4</w:t>
      </w:r>
      <w:r>
        <w:fldChar w:fldCharType="end"/>
      </w:r>
      <w:r>
        <w:t xml:space="preserve">), and </w:t>
      </w:r>
      <w:proofErr w:type="spellStart"/>
      <w:r>
        <w:rPr>
          <w:rStyle w:val="CODEtemp"/>
        </w:rPr>
        <w:t>theDescriptor</w:t>
      </w:r>
      <w:proofErr w:type="spellEnd"/>
      <w:r>
        <w:t xml:space="preserve"> does not exist.</w:t>
      </w:r>
    </w:p>
    <w:p w14:paraId="7E431707" w14:textId="79E4B1E5"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0A013C">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0A013C">
        <w:t>3.50.2</w:t>
      </w:r>
      <w:r>
        <w:fldChar w:fldCharType="end"/>
      </w:r>
      <w:r>
        <w:t>) contains only the id of the notification.</w:t>
      </w:r>
    </w:p>
    <w:p w14:paraId="6ED76545" w14:textId="1BFE7579" w:rsidR="004939E1" w:rsidRDefault="004939E1" w:rsidP="004939E1">
      <w:pPr>
        <w:pStyle w:val="Code"/>
      </w:pPr>
      <w:r>
        <w:t>{                                            # An invocation object (§</w:t>
      </w:r>
      <w:r>
        <w:fldChar w:fldCharType="begin"/>
      </w:r>
      <w:r>
        <w:instrText xml:space="preserve"> REF _Ref493352563 \r \h </w:instrText>
      </w:r>
      <w:r>
        <w:fldChar w:fldCharType="separate"/>
      </w:r>
      <w:r w:rsidR="000A013C">
        <w:t>3.19</w:t>
      </w:r>
      <w:r>
        <w:fldChar w:fldCharType="end"/>
      </w:r>
      <w:r>
        <w:t>).</w:t>
      </w:r>
    </w:p>
    <w:p w14:paraId="5855007A" w14:textId="2C084743"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0A013C">
        <w:t>3.19.21</w:t>
      </w:r>
      <w:r>
        <w:fldChar w:fldCharType="end"/>
      </w:r>
      <w:r>
        <w:t>.</w:t>
      </w:r>
    </w:p>
    <w:p w14:paraId="50001E43" w14:textId="0091A49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A013C">
        <w:t>3.50</w:t>
      </w:r>
      <w:r>
        <w:fldChar w:fldCharType="end"/>
      </w:r>
      <w:r>
        <w:t>).</w:t>
      </w:r>
    </w:p>
    <w:p w14:paraId="2F95D74B" w14:textId="1B282F01"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0A013C">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867221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0A013C">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lastRenderedPageBreak/>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52" w:name="_Toc4414385"/>
      <w:r>
        <w:t>Constraints</w:t>
      </w:r>
      <w:bookmarkEnd w:id="852"/>
    </w:p>
    <w:p w14:paraId="5439CA13" w14:textId="3457E8A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0A013C">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0A013C">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397A8613" w14:textId="73A2C5E0" w:rsidR="00B1270B" w:rsidRDefault="00B1270B" w:rsidP="00B1270B">
      <w:pPr>
        <w:pStyle w:val="Heading3"/>
      </w:pPr>
      <w:bookmarkStart w:id="853" w:name="_Ref4135862"/>
      <w:bookmarkStart w:id="854" w:name="_Toc4414386"/>
      <w:proofErr w:type="spellStart"/>
      <w:r>
        <w:t>reportingDescriptor</w:t>
      </w:r>
      <w:proofErr w:type="spellEnd"/>
      <w:r>
        <w:t xml:space="preserve"> lookup</w:t>
      </w:r>
      <w:bookmarkEnd w:id="853"/>
      <w:bookmarkEnd w:id="854"/>
    </w:p>
    <w:p w14:paraId="37615F29" w14:textId="3F97118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0A013C">
        <w:t>3.45.7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0A013C">
        <w:t>3.46.2</w:t>
      </w:r>
      <w:r w:rsidR="00F11A97">
        <w:fldChar w:fldCharType="end"/>
      </w:r>
      <w:r w:rsidR="00F11A97">
        <w:t>.</w:t>
      </w:r>
    </w:p>
    <w:p w14:paraId="468E1145" w14:textId="697DC62D"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0A013C">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0A013C">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436014A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0A013C">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07A1C02E"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0A013C">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058A1832"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0A013C">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25CF0B49"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0A013C">
              <w:t>3.50.2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39896A2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0A013C">
              <w:t>3.50.3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855" w:name="_Ref4148802"/>
      <w:bookmarkStart w:id="856" w:name="_Toc4414387"/>
      <w:r>
        <w:t>id</w:t>
      </w:r>
      <w:bookmarkEnd w:id="855"/>
      <w:bookmarkEnd w:id="856"/>
    </w:p>
    <w:p w14:paraId="2B850765" w14:textId="63858C79"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A013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57" w:name="_Hlk4159358"/>
      <w:r w:rsidR="005402B0">
        <w:t>§</w:t>
      </w:r>
      <w:bookmarkEnd w:id="857"/>
      <w:r w:rsidR="005402B0">
        <w:fldChar w:fldCharType="begin"/>
      </w:r>
      <w:r w:rsidR="005402B0">
        <w:instrText xml:space="preserve"> REF _Ref493408046 \r \h </w:instrText>
      </w:r>
      <w:r w:rsidR="005402B0">
        <w:fldChar w:fldCharType="separate"/>
      </w:r>
      <w:r w:rsidR="000A013C">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10D65F3"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0A013C">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03AF98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0A013C">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6D19BA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A013C">
        <w:t>3.14</w:t>
      </w:r>
      <w:r>
        <w:fldChar w:fldCharType="end"/>
      </w:r>
      <w:r>
        <w:t>).</w:t>
      </w:r>
    </w:p>
    <w:p w14:paraId="6BA34316" w14:textId="720D867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A013C">
        <w:t>3.14.6</w:t>
      </w:r>
      <w:r>
        <w:fldChar w:fldCharType="end"/>
      </w:r>
      <w:r>
        <w:t>.</w:t>
      </w:r>
    </w:p>
    <w:p w14:paraId="7151A118" w14:textId="714E9874"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0A013C">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9193C45"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0A013C">
        <w:t>3.18.18</w:t>
      </w:r>
      <w:r>
        <w:fldChar w:fldCharType="end"/>
      </w:r>
      <w:r>
        <w:t>.</w:t>
      </w:r>
    </w:p>
    <w:p w14:paraId="406AFFA9" w14:textId="3DB5A381"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63DED447" w14:textId="6838A9B2"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A013C">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A54E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A013C">
        <w:t>3.14.15</w:t>
      </w:r>
      <w:r>
        <w:fldChar w:fldCharType="end"/>
      </w:r>
      <w:r>
        <w:t>.</w:t>
      </w:r>
    </w:p>
    <w:p w14:paraId="469B0064" w14:textId="01B1695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A013C">
        <w:t>3.24</w:t>
      </w:r>
      <w:r>
        <w:fldChar w:fldCharType="end"/>
      </w:r>
      <w:r>
        <w:t>).</w:t>
      </w:r>
    </w:p>
    <w:p w14:paraId="436ACC80" w14:textId="0E72FC42"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0A013C">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58" w:name="_Ref4055060"/>
      <w:bookmarkStart w:id="859" w:name="_Toc4414388"/>
      <w:r>
        <w:t>index</w:t>
      </w:r>
      <w:bookmarkEnd w:id="858"/>
      <w:bookmarkEnd w:id="859"/>
    </w:p>
    <w:p w14:paraId="5E8A5361" w14:textId="4056743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A013C">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0A013C">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0A013C">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A013C">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76297FF1" w:rsidR="00E45D82" w:rsidRDefault="00E45D82" w:rsidP="00E45D82">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257CC1D7" w14:textId="6F708BD3" w:rsidR="00E45D82" w:rsidRDefault="00E45D82" w:rsidP="00E45D8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3E252115" w14:textId="6382DB82" w:rsidR="00E45D82" w:rsidRDefault="00E45D82" w:rsidP="00E45D82">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A2314EF"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0A013C">
        <w:t>3.18.18</w:t>
      </w:r>
      <w:r>
        <w:fldChar w:fldCharType="end"/>
      </w:r>
      <w:r>
        <w:t>.</w:t>
      </w:r>
    </w:p>
    <w:p w14:paraId="40E440D1" w14:textId="5EA0876F"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0F975D02" w14:textId="602DADAD" w:rsidR="00E45D82" w:rsidRDefault="00E45D82" w:rsidP="00E45D82">
      <w:pPr>
        <w:pStyle w:val="Code"/>
      </w:pPr>
      <w:r>
        <w:t xml:space="preserve">          "id": "CA1711",    # See §</w:t>
      </w:r>
      <w:r>
        <w:fldChar w:fldCharType="begin"/>
      </w:r>
      <w:r>
        <w:instrText xml:space="preserve"> REF _Ref493408046 \r \h </w:instrText>
      </w:r>
      <w:r>
        <w:fldChar w:fldCharType="separate"/>
      </w:r>
      <w:r w:rsidR="000A013C">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lastRenderedPageBreak/>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A42489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A013C">
        <w:t>3.14.15</w:t>
      </w:r>
      <w:r>
        <w:fldChar w:fldCharType="end"/>
      </w:r>
      <w:r>
        <w:t>.</w:t>
      </w:r>
    </w:p>
    <w:p w14:paraId="166ABF0D" w14:textId="64D6FCE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A013C">
        <w:t>3.24</w:t>
      </w:r>
      <w:r>
        <w:fldChar w:fldCharType="end"/>
      </w:r>
      <w:r>
        <w:t>).</w:t>
      </w:r>
    </w:p>
    <w:p w14:paraId="18301065" w14:textId="64F7593D"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0A013C">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3D268B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0A013C">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40622433"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0A013C">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60" w:name="_Ref4055066"/>
      <w:bookmarkStart w:id="861" w:name="_Toc4414389"/>
      <w:proofErr w:type="spellStart"/>
      <w:r>
        <w:t>guid</w:t>
      </w:r>
      <w:bookmarkEnd w:id="860"/>
      <w:bookmarkEnd w:id="861"/>
      <w:proofErr w:type="spellEnd"/>
    </w:p>
    <w:p w14:paraId="0CDADA3F" w14:textId="0853586F"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0A013C">
        <w:t>3.42.5</w:t>
      </w:r>
      <w:r w:rsidR="00AA0090">
        <w:fldChar w:fldCharType="end"/>
      </w:r>
      <w:r>
        <w:t>).</w:t>
      </w:r>
    </w:p>
    <w:p w14:paraId="5A0F6357" w14:textId="0E7B0BAB" w:rsidR="00C4251F" w:rsidRDefault="00C4251F" w:rsidP="00C4251F">
      <w:pPr>
        <w:pStyle w:val="Heading3"/>
      </w:pPr>
      <w:bookmarkStart w:id="862" w:name="_Ref4055072"/>
      <w:bookmarkStart w:id="863" w:name="_Toc4414390"/>
      <w:proofErr w:type="spellStart"/>
      <w:r>
        <w:t>toolComponentReference</w:t>
      </w:r>
      <w:bookmarkEnd w:id="862"/>
      <w:bookmarkEnd w:id="863"/>
      <w:proofErr w:type="spellEnd"/>
    </w:p>
    <w:p w14:paraId="21B9AEB8" w14:textId="0B4C26F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0A013C">
        <w:t>3.46</w:t>
      </w:r>
      <w:r>
        <w:fldChar w:fldCharType="end"/>
      </w:r>
      <w:r>
        <w:t xml:space="preserve">) that identifies </w:t>
      </w:r>
      <w:proofErr w:type="spellStart"/>
      <w:r w:rsidRPr="00AA0090">
        <w:rPr>
          <w:rStyle w:val="CODEtemp"/>
        </w:rPr>
        <w:t>theComponent</w:t>
      </w:r>
      <w:proofErr w:type="spellEnd"/>
      <w:r>
        <w:t>.</w:t>
      </w:r>
    </w:p>
    <w:p w14:paraId="217B585E" w14:textId="402E404F"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w:t>
      </w:r>
    </w:p>
    <w:p w14:paraId="1C3B47DE" w14:textId="73F83595" w:rsidR="00C4251F" w:rsidRDefault="00C4251F" w:rsidP="00C4251F">
      <w:pPr>
        <w:pStyle w:val="Heading2"/>
      </w:pPr>
      <w:bookmarkStart w:id="864" w:name="_Ref4137207"/>
      <w:bookmarkStart w:id="865" w:name="_Toc4414391"/>
      <w:bookmarkStart w:id="866" w:name="_Hlk4091378"/>
      <w:proofErr w:type="spellStart"/>
      <w:r>
        <w:t>toolComponentReference</w:t>
      </w:r>
      <w:proofErr w:type="spellEnd"/>
      <w:r>
        <w:t xml:space="preserve"> object</w:t>
      </w:r>
      <w:bookmarkEnd w:id="864"/>
      <w:bookmarkEnd w:id="865"/>
    </w:p>
    <w:p w14:paraId="142C8034" w14:textId="0D0853CC" w:rsidR="00C605E8" w:rsidRDefault="00C605E8" w:rsidP="00C605E8">
      <w:pPr>
        <w:pStyle w:val="Heading3"/>
      </w:pPr>
      <w:bookmarkStart w:id="867" w:name="_Toc4414392"/>
      <w:r>
        <w:t>General</w:t>
      </w:r>
      <w:bookmarkEnd w:id="867"/>
    </w:p>
    <w:p w14:paraId="13836518" w14:textId="2516CCCF"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868" w:name="_Ref4147602"/>
      <w:bookmarkStart w:id="869" w:name="_Toc4414393"/>
      <w:proofErr w:type="spellStart"/>
      <w:r>
        <w:t>toolComponent</w:t>
      </w:r>
      <w:proofErr w:type="spellEnd"/>
      <w:r>
        <w:t xml:space="preserve"> lookup</w:t>
      </w:r>
      <w:bookmarkEnd w:id="868"/>
      <w:bookmarkEnd w:id="869"/>
    </w:p>
    <w:p w14:paraId="083C9907" w14:textId="67E7FB8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A013C">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0A013C">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0A013C">
        <w:t>3.17.2</w:t>
      </w:r>
      <w:r w:rsidR="00E10C18">
        <w:fldChar w:fldCharType="end"/>
      </w:r>
      <w:r>
        <w:t>).</w:t>
      </w:r>
    </w:p>
    <w:p w14:paraId="5461030D" w14:textId="6D6181C7"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0A013C">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870" w:name="_Toc4414394"/>
      <w:r>
        <w:t>n</w:t>
      </w:r>
      <w:r w:rsidR="00C4251F">
        <w:t>ame</w:t>
      </w:r>
      <w:r>
        <w:t xml:space="preserve"> property</w:t>
      </w:r>
      <w:bookmarkEnd w:id="870"/>
    </w:p>
    <w:p w14:paraId="61E89037" w14:textId="6DBD19E3"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A013C">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71" w:name="_Ref4082234"/>
      <w:bookmarkStart w:id="872" w:name="_Toc4414395"/>
      <w:bookmarkEnd w:id="866"/>
      <w:r>
        <w:lastRenderedPageBreak/>
        <w:t>index</w:t>
      </w:r>
      <w:r w:rsidR="00C605E8">
        <w:t xml:space="preserve"> property</w:t>
      </w:r>
      <w:bookmarkEnd w:id="871"/>
      <w:bookmarkEnd w:id="872"/>
    </w:p>
    <w:p w14:paraId="4ABEFE24" w14:textId="2C68694A"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013C">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73" w:name="_Ref4082243"/>
      <w:bookmarkStart w:id="874" w:name="_Toc4414396"/>
      <w:proofErr w:type="spellStart"/>
      <w:r>
        <w:t>guid</w:t>
      </w:r>
      <w:proofErr w:type="spellEnd"/>
      <w:r w:rsidR="00C605E8">
        <w:t xml:space="preserve"> property</w:t>
      </w:r>
      <w:bookmarkEnd w:id="873"/>
      <w:bookmarkEnd w:id="874"/>
    </w:p>
    <w:p w14:paraId="6F2B2E27" w14:textId="62E4DE5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A013C">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0A013C">
        <w:t>3.18.2</w:t>
      </w:r>
      <w:r w:rsidR="00B07FD1">
        <w:fldChar w:fldCharType="end"/>
      </w:r>
      <w:r w:rsidR="00B07FD1">
        <w:t>).</w:t>
      </w:r>
    </w:p>
    <w:p w14:paraId="6FFC00CB" w14:textId="60259FA1" w:rsidR="00B86BC7" w:rsidRDefault="00B86BC7" w:rsidP="00B86BC7">
      <w:pPr>
        <w:pStyle w:val="Heading2"/>
      </w:pPr>
      <w:bookmarkStart w:id="875" w:name="_Ref530139075"/>
      <w:bookmarkStart w:id="876" w:name="_Toc4414397"/>
      <w:r>
        <w:t>fix object</w:t>
      </w:r>
      <w:bookmarkEnd w:id="830"/>
      <w:bookmarkEnd w:id="875"/>
      <w:bookmarkEnd w:id="876"/>
    </w:p>
    <w:p w14:paraId="410A501F" w14:textId="4C707545" w:rsidR="00B86BC7" w:rsidRDefault="00B86BC7" w:rsidP="00B86BC7">
      <w:pPr>
        <w:pStyle w:val="Heading3"/>
      </w:pPr>
      <w:bookmarkStart w:id="877" w:name="_Toc4414398"/>
      <w:r>
        <w:t>General</w:t>
      </w:r>
      <w:bookmarkEnd w:id="87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0F48D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A013C">
        <w:t>3.24</w:t>
      </w:r>
      <w:r>
        <w:fldChar w:fldCharType="end"/>
      </w:r>
      <w:r>
        <w:t>)</w:t>
      </w:r>
      <w:r w:rsidR="00DF5A5B">
        <w:t>.</w:t>
      </w:r>
    </w:p>
    <w:p w14:paraId="008E6A82" w14:textId="2E78218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A013C">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B4A472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A013C">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1F83ECF"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A013C">
        <w:t>3.47.3</w:t>
      </w:r>
      <w:r w:rsidR="00EA23DD">
        <w:fldChar w:fldCharType="end"/>
      </w:r>
      <w:r w:rsidR="00DF5A5B">
        <w:t>.</w:t>
      </w:r>
    </w:p>
    <w:p w14:paraId="396348ED" w14:textId="2D8567D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A013C">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78" w:name="_Ref493512730"/>
      <w:bookmarkStart w:id="879" w:name="_Toc4414399"/>
      <w:r>
        <w:t>description property</w:t>
      </w:r>
      <w:bookmarkEnd w:id="878"/>
      <w:bookmarkEnd w:id="879"/>
    </w:p>
    <w:p w14:paraId="1893F7D7" w14:textId="11B029F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A013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80" w:name="_Ref493512752"/>
      <w:bookmarkStart w:id="881" w:name="_Ref493513084"/>
      <w:bookmarkStart w:id="882" w:name="_Ref503372111"/>
      <w:bookmarkStart w:id="883" w:name="_Ref503372176"/>
      <w:bookmarkStart w:id="884" w:name="_Toc4414400"/>
      <w:proofErr w:type="spellStart"/>
      <w:r>
        <w:t>artifactChanges</w:t>
      </w:r>
      <w:proofErr w:type="spellEnd"/>
      <w:r>
        <w:t xml:space="preserve"> </w:t>
      </w:r>
      <w:r w:rsidR="00B86BC7">
        <w:t>property</w:t>
      </w:r>
      <w:bookmarkEnd w:id="880"/>
      <w:bookmarkEnd w:id="881"/>
      <w:bookmarkEnd w:id="882"/>
      <w:bookmarkEnd w:id="883"/>
      <w:bookmarkEnd w:id="884"/>
    </w:p>
    <w:p w14:paraId="6DE7B962" w14:textId="1BA349E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A013C">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0A013C">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9607E8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013C">
        <w:t>3.48</w:t>
      </w:r>
      <w:r>
        <w:fldChar w:fldCharType="end"/>
      </w:r>
      <w:r>
        <w:t>).</w:t>
      </w:r>
    </w:p>
    <w:p w14:paraId="71E95DF7" w14:textId="365347A3"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0A013C">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187C1C98"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8CF4AB2" w14:textId="79B2076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63715399" w14:textId="785A74D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013C">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9E584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013C">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42E51E3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013C">
        <w:t>3.48</w:t>
      </w:r>
      <w:r>
        <w:fldChar w:fldCharType="end"/>
      </w:r>
      <w:r>
        <w:t>).</w:t>
      </w:r>
    </w:p>
    <w:p w14:paraId="329E9CE1" w14:textId="40E3328C"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0A013C">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9BCD91C"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0AFAC95" w14:textId="62AFA8B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3E7C80C2" w14:textId="25F529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013C">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lastRenderedPageBreak/>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2E1040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013C">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85" w:name="_Ref493512744"/>
      <w:bookmarkStart w:id="886" w:name="_Ref493512991"/>
      <w:bookmarkStart w:id="887" w:name="_Toc4414401"/>
      <w:proofErr w:type="spellStart"/>
      <w:r>
        <w:t>artifactChange</w:t>
      </w:r>
      <w:proofErr w:type="spellEnd"/>
      <w:r>
        <w:t xml:space="preserve"> </w:t>
      </w:r>
      <w:r w:rsidR="00B86BC7">
        <w:t>object</w:t>
      </w:r>
      <w:bookmarkEnd w:id="885"/>
      <w:bookmarkEnd w:id="886"/>
      <w:bookmarkEnd w:id="887"/>
    </w:p>
    <w:p w14:paraId="74D8322D" w14:textId="06E505AA" w:rsidR="00B86BC7" w:rsidRDefault="00B86BC7" w:rsidP="00B86BC7">
      <w:pPr>
        <w:pStyle w:val="Heading3"/>
      </w:pPr>
      <w:bookmarkStart w:id="888" w:name="_Toc4414402"/>
      <w:r>
        <w:t>General</w:t>
      </w:r>
      <w:bookmarkEnd w:id="88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5D5AE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A013C">
        <w:t>3.43</w:t>
      </w:r>
      <w:r>
        <w:fldChar w:fldCharType="end"/>
      </w:r>
      <w:r>
        <w:t>)</w:t>
      </w:r>
      <w:r w:rsidR="00F27F55">
        <w:t>.</w:t>
      </w:r>
    </w:p>
    <w:p w14:paraId="0FF6717D" w14:textId="0351D52C"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A013C">
        <w:t>3.47.3</w:t>
      </w:r>
      <w:r w:rsidR="00770A97">
        <w:fldChar w:fldCharType="end"/>
      </w:r>
      <w:r w:rsidR="00855CF1">
        <w:t>.</w:t>
      </w:r>
    </w:p>
    <w:p w14:paraId="6A521431" w14:textId="0248D8F7" w:rsidR="006F21F3" w:rsidRDefault="006F21F3" w:rsidP="002D65F3">
      <w:pPr>
        <w:pStyle w:val="Code"/>
      </w:pPr>
      <w:r>
        <w:t xml:space="preserve">    {                          </w:t>
      </w:r>
    </w:p>
    <w:p w14:paraId="0805703A" w14:textId="3EF4DA5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0A013C">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8C995A7"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A013C">
        <w:t>3.48.3</w:t>
      </w:r>
      <w:r>
        <w:fldChar w:fldCharType="end"/>
      </w:r>
      <w:r w:rsidR="00855CF1">
        <w:t>.</w:t>
      </w:r>
    </w:p>
    <w:p w14:paraId="1FAFE72E" w14:textId="1633E5E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A013C">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89" w:name="_Ref493513096"/>
      <w:bookmarkStart w:id="890" w:name="_Ref493513195"/>
      <w:bookmarkStart w:id="891" w:name="_Ref493513493"/>
      <w:bookmarkStart w:id="892" w:name="_Toc4414403"/>
      <w:proofErr w:type="spellStart"/>
      <w:r>
        <w:t>artifactLocation</w:t>
      </w:r>
      <w:proofErr w:type="spellEnd"/>
      <w:r>
        <w:t xml:space="preserve"> </w:t>
      </w:r>
      <w:r w:rsidR="00B86BC7">
        <w:t>property</w:t>
      </w:r>
      <w:bookmarkEnd w:id="889"/>
      <w:bookmarkEnd w:id="890"/>
      <w:bookmarkEnd w:id="891"/>
      <w:bookmarkEnd w:id="892"/>
    </w:p>
    <w:p w14:paraId="47E2D8A5" w14:textId="25AA750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A013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93" w:name="_Ref493513106"/>
      <w:bookmarkStart w:id="894" w:name="_Toc4414404"/>
      <w:r>
        <w:lastRenderedPageBreak/>
        <w:t>replacements property</w:t>
      </w:r>
      <w:bookmarkEnd w:id="893"/>
      <w:bookmarkEnd w:id="894"/>
    </w:p>
    <w:p w14:paraId="21F0788C" w14:textId="5468FEC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A013C">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0A013C">
        <w:t>3.48.2</w:t>
      </w:r>
      <w:r>
        <w:fldChar w:fldCharType="end"/>
      </w:r>
      <w:r w:rsidRPr="006F21F3">
        <w:t>).</w:t>
      </w:r>
    </w:p>
    <w:p w14:paraId="40D9EA5A" w14:textId="3D521EDE" w:rsidR="00B86BC7" w:rsidRDefault="00B86BC7" w:rsidP="00B86BC7">
      <w:pPr>
        <w:pStyle w:val="Heading2"/>
      </w:pPr>
      <w:bookmarkStart w:id="895" w:name="_Ref493513114"/>
      <w:bookmarkStart w:id="896" w:name="_Ref493513476"/>
      <w:bookmarkStart w:id="897" w:name="_Toc4414405"/>
      <w:r>
        <w:t>replacement object</w:t>
      </w:r>
      <w:bookmarkEnd w:id="895"/>
      <w:bookmarkEnd w:id="896"/>
      <w:bookmarkEnd w:id="897"/>
    </w:p>
    <w:p w14:paraId="1276FD13" w14:textId="540BBC1F" w:rsidR="00B86BC7" w:rsidRDefault="00B86BC7" w:rsidP="00B86BC7">
      <w:pPr>
        <w:pStyle w:val="Heading3"/>
      </w:pPr>
      <w:bookmarkStart w:id="898" w:name="_Toc4414406"/>
      <w:r>
        <w:t>General</w:t>
      </w:r>
      <w:bookmarkEnd w:id="89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DA72E0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0A013C">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0A013C">
        <w:t>3.49.4</w:t>
      </w:r>
      <w:r>
        <w:fldChar w:fldCharType="end"/>
      </w:r>
      <w:r>
        <w:t xml:space="preserve">), then the effect of the replacement </w:t>
      </w:r>
      <w:r w:rsidRPr="003672C8">
        <w:rPr>
          <w:b/>
        </w:rPr>
        <w:t>SHALL</w:t>
      </w:r>
      <w:r>
        <w:t xml:space="preserve"> be as if the removal were performed before the insertion.</w:t>
      </w:r>
    </w:p>
    <w:p w14:paraId="51FA77A0" w14:textId="12E15BF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0A013C">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A013C">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B9476C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or a binary region (§</w:t>
      </w:r>
      <w:r>
        <w:fldChar w:fldCharType="begin"/>
      </w:r>
      <w:r>
        <w:instrText xml:space="preserve"> REF _Ref509043519 \r \h </w:instrText>
      </w:r>
      <w:r>
        <w:fldChar w:fldCharType="separate"/>
      </w:r>
      <w:r w:rsidR="000A013C">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8A19FC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0A013C">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99" w:name="_Toc4414407"/>
      <w:r>
        <w:t>Constraints</w:t>
      </w:r>
      <w:bookmarkEnd w:id="899"/>
    </w:p>
    <w:p w14:paraId="58129AF5" w14:textId="5DBBE89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0A013C">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A013C">
        <w:t>3.3.2</w:t>
      </w:r>
      <w:r>
        <w:fldChar w:fldCharType="end"/>
      </w:r>
      <w:r>
        <w:t>).</w:t>
      </w:r>
    </w:p>
    <w:p w14:paraId="77DC3A72" w14:textId="600DCCA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0A013C">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A013C">
        <w:t>3.3.3</w:t>
      </w:r>
      <w:r>
        <w:fldChar w:fldCharType="end"/>
      </w:r>
      <w:r>
        <w:t>).</w:t>
      </w:r>
    </w:p>
    <w:p w14:paraId="2919F4E4" w14:textId="2FD85E3E" w:rsidR="00B86BC7" w:rsidRDefault="00B86BC7" w:rsidP="00B86BC7">
      <w:pPr>
        <w:pStyle w:val="Heading3"/>
      </w:pPr>
      <w:bookmarkStart w:id="900" w:name="_Ref493518436"/>
      <w:bookmarkStart w:id="901" w:name="_Ref493518439"/>
      <w:bookmarkStart w:id="902" w:name="_Ref493518529"/>
      <w:bookmarkStart w:id="903" w:name="_Toc4414408"/>
      <w:proofErr w:type="spellStart"/>
      <w:r>
        <w:t>deleted</w:t>
      </w:r>
      <w:r w:rsidR="00F27F55">
        <w:t>Region</w:t>
      </w:r>
      <w:proofErr w:type="spellEnd"/>
      <w:r>
        <w:t xml:space="preserve"> property</w:t>
      </w:r>
      <w:bookmarkEnd w:id="900"/>
      <w:bookmarkEnd w:id="901"/>
      <w:bookmarkEnd w:id="902"/>
      <w:bookmarkEnd w:id="903"/>
    </w:p>
    <w:p w14:paraId="1ECF4AC9" w14:textId="4FBCF47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A013C">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04" w:name="_Ref493518437"/>
      <w:bookmarkStart w:id="905" w:name="_Ref493518440"/>
      <w:bookmarkStart w:id="906" w:name="_Toc4414409"/>
      <w:proofErr w:type="spellStart"/>
      <w:r>
        <w:t>inserted</w:t>
      </w:r>
      <w:r w:rsidR="00F27F55">
        <w:t>Content</w:t>
      </w:r>
      <w:proofErr w:type="spellEnd"/>
      <w:r>
        <w:t xml:space="preserve"> property</w:t>
      </w:r>
      <w:bookmarkEnd w:id="904"/>
      <w:bookmarkEnd w:id="905"/>
      <w:bookmarkEnd w:id="906"/>
    </w:p>
    <w:p w14:paraId="6E86F82E" w14:textId="02005FC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0A013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07" w:name="_Ref493404948"/>
      <w:bookmarkStart w:id="908" w:name="_Ref493406026"/>
      <w:bookmarkStart w:id="909" w:name="_Toc4414410"/>
      <w:r>
        <w:lastRenderedPageBreak/>
        <w:t>notification object</w:t>
      </w:r>
      <w:bookmarkEnd w:id="907"/>
      <w:bookmarkEnd w:id="908"/>
      <w:bookmarkEnd w:id="909"/>
    </w:p>
    <w:p w14:paraId="3BD7AF2E" w14:textId="23E07934" w:rsidR="00B86BC7" w:rsidRDefault="00B86BC7" w:rsidP="00B86BC7">
      <w:pPr>
        <w:pStyle w:val="Heading3"/>
      </w:pPr>
      <w:bookmarkStart w:id="910" w:name="_Toc4414411"/>
      <w:r>
        <w:t>General</w:t>
      </w:r>
      <w:bookmarkEnd w:id="910"/>
    </w:p>
    <w:p w14:paraId="759675E9" w14:textId="6CCEDC5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A013C">
        <w:t>3.24</w:t>
      </w:r>
      <w:r>
        <w:fldChar w:fldCharType="end"/>
      </w:r>
      <w:r w:rsidRPr="003672C8">
        <w:t>).</w:t>
      </w:r>
    </w:p>
    <w:p w14:paraId="7D568EDB" w14:textId="75A29023" w:rsidR="00C929E8" w:rsidRDefault="0056589D" w:rsidP="00C929E8">
      <w:pPr>
        <w:pStyle w:val="Heading3"/>
      </w:pPr>
      <w:bookmarkStart w:id="911" w:name="_Ref4235658"/>
      <w:bookmarkStart w:id="912" w:name="_Ref4166209"/>
      <w:bookmarkStart w:id="913" w:name="_Toc4414412"/>
      <w:proofErr w:type="spellStart"/>
      <w:r>
        <w:t>notificationDescriptorReference</w:t>
      </w:r>
      <w:proofErr w:type="spellEnd"/>
      <w:r>
        <w:t xml:space="preserve"> property</w:t>
      </w:r>
      <w:bookmarkEnd w:id="911"/>
      <w:bookmarkEnd w:id="912"/>
      <w:bookmarkEnd w:id="913"/>
    </w:p>
    <w:p w14:paraId="11AF29FE" w14:textId="097AAB02"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914" w:name="_Ref493518926"/>
      <w:bookmarkStart w:id="915" w:name="_Ref4166217"/>
      <w:bookmarkStart w:id="916" w:name="_Ref4236095"/>
      <w:bookmarkStart w:id="917" w:name="_Toc4414413"/>
      <w:proofErr w:type="spellStart"/>
      <w:r>
        <w:t>associatedRuleDescriptorReference</w:t>
      </w:r>
      <w:proofErr w:type="spellEnd"/>
      <w:r>
        <w:t xml:space="preserve"> </w:t>
      </w:r>
      <w:r w:rsidR="00B86BC7">
        <w:t>property</w:t>
      </w:r>
      <w:bookmarkEnd w:id="914"/>
      <w:bookmarkEnd w:id="915"/>
      <w:bookmarkEnd w:id="916"/>
      <w:bookmarkEnd w:id="917"/>
    </w:p>
    <w:p w14:paraId="72DC23AB" w14:textId="7622DF9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A013C">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4706D9B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A013C">
        <w:t>3.14</w:t>
      </w:r>
      <w:r w:rsidR="009F29FD">
        <w:fldChar w:fldCharType="end"/>
      </w:r>
      <w:r w:rsidR="009F29FD">
        <w:t>).</w:t>
      </w:r>
    </w:p>
    <w:p w14:paraId="0EFDCC38" w14:textId="1578960A" w:rsidR="00274B7F" w:rsidRDefault="00274B7F"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343C5EC" w14:textId="58A1808C" w:rsidR="00274B7F" w:rsidRDefault="00274B7F"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50D20AB2"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0A013C">
        <w:t>3.18.18</w:t>
      </w:r>
      <w:r>
        <w:fldChar w:fldCharType="end"/>
      </w:r>
      <w:r>
        <w:t>.</w:t>
      </w:r>
    </w:p>
    <w:p w14:paraId="76B82C6E" w14:textId="530D6A23"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4FD750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A013C">
        <w:t>3.14.7</w:t>
      </w:r>
      <w:r>
        <w:fldChar w:fldCharType="end"/>
      </w:r>
      <w:r>
        <w:t>.</w:t>
      </w:r>
    </w:p>
    <w:p w14:paraId="5CBB9063" w14:textId="10A0134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A013C">
        <w:t>3.19</w:t>
      </w:r>
      <w:r>
        <w:fldChar w:fldCharType="end"/>
      </w:r>
      <w:r>
        <w:t>).</w:t>
      </w:r>
    </w:p>
    <w:p w14:paraId="4EE5FB01" w14:textId="2ECD4660"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0A013C">
        <w:t>3.19.22</w:t>
      </w:r>
      <w:r>
        <w:fldChar w:fldCharType="end"/>
      </w:r>
      <w:r>
        <w:t>.</w:t>
      </w:r>
    </w:p>
    <w:p w14:paraId="67DB37AB" w14:textId="0267DBD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A013C">
        <w:t>3.50</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18" w:name="_Toc4414414"/>
      <w:proofErr w:type="spellStart"/>
      <w:r>
        <w:t>physicalLocation</w:t>
      </w:r>
      <w:proofErr w:type="spellEnd"/>
      <w:r>
        <w:t xml:space="preserve"> property</w:t>
      </w:r>
      <w:bookmarkEnd w:id="918"/>
    </w:p>
    <w:p w14:paraId="23C5F0EF" w14:textId="0EEE7DC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0A013C">
        <w:t>3.26</w:t>
      </w:r>
      <w:r>
        <w:fldChar w:fldCharType="end"/>
      </w:r>
      <w:r w:rsidRPr="008651CE">
        <w:t>) that identifies the relevant location.</w:t>
      </w:r>
    </w:p>
    <w:p w14:paraId="0BE523CC" w14:textId="11807D96" w:rsidR="00B86BC7" w:rsidRDefault="00B86BC7" w:rsidP="00B86BC7">
      <w:pPr>
        <w:pStyle w:val="Heading3"/>
      </w:pPr>
      <w:bookmarkStart w:id="919" w:name="_Toc4414415"/>
      <w:r>
        <w:t>message property</w:t>
      </w:r>
      <w:bookmarkEnd w:id="919"/>
    </w:p>
    <w:p w14:paraId="095EAE33" w14:textId="686DEE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A013C">
        <w:t>3.11</w:t>
      </w:r>
      <w:r w:rsidR="004C53FE">
        <w:fldChar w:fldCharType="end"/>
      </w:r>
      <w:r w:rsidR="006F4D22">
        <w:t>)</w:t>
      </w:r>
      <w:r w:rsidRPr="008651CE">
        <w:t xml:space="preserve"> that describes the condition that was encountered.</w:t>
      </w:r>
    </w:p>
    <w:p w14:paraId="17CA8781" w14:textId="52FE27F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0A013C">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20" w:name="_Ref493404972"/>
      <w:bookmarkStart w:id="921" w:name="_Ref493406037"/>
      <w:bookmarkStart w:id="922" w:name="_Toc4414416"/>
      <w:r>
        <w:t>level property</w:t>
      </w:r>
      <w:bookmarkEnd w:id="920"/>
      <w:bookmarkEnd w:id="921"/>
      <w:bookmarkEnd w:id="92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7269F6C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0A013C">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23" w:name="_Toc4414417"/>
      <w:proofErr w:type="spellStart"/>
      <w:r>
        <w:t>threadId</w:t>
      </w:r>
      <w:proofErr w:type="spellEnd"/>
      <w:r>
        <w:t xml:space="preserve"> property</w:t>
      </w:r>
      <w:bookmarkEnd w:id="9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24" w:name="_Toc4414418"/>
      <w:proofErr w:type="spellStart"/>
      <w:r>
        <w:t>time</w:t>
      </w:r>
      <w:r w:rsidR="00BF4F63">
        <w:t>Utc</w:t>
      </w:r>
      <w:proofErr w:type="spellEnd"/>
      <w:r>
        <w:t xml:space="preserve"> property</w:t>
      </w:r>
      <w:bookmarkEnd w:id="924"/>
    </w:p>
    <w:p w14:paraId="2D4A5B6B" w14:textId="6341CD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A013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25" w:name="_Toc4414419"/>
      <w:r>
        <w:t>exception property</w:t>
      </w:r>
      <w:bookmarkEnd w:id="925"/>
    </w:p>
    <w:p w14:paraId="0929118A" w14:textId="670781F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A013C">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26" w:name="_Ref493570836"/>
      <w:bookmarkStart w:id="927" w:name="_Toc4414420"/>
      <w:r>
        <w:lastRenderedPageBreak/>
        <w:t>exception object</w:t>
      </w:r>
      <w:bookmarkEnd w:id="926"/>
      <w:bookmarkEnd w:id="927"/>
    </w:p>
    <w:p w14:paraId="1257C9E2" w14:textId="6070509F" w:rsidR="00B86BC7" w:rsidRDefault="00B86BC7" w:rsidP="00B86BC7">
      <w:pPr>
        <w:pStyle w:val="Heading3"/>
      </w:pPr>
      <w:bookmarkStart w:id="928" w:name="_Toc4414421"/>
      <w:r>
        <w:t>General</w:t>
      </w:r>
      <w:bookmarkEnd w:id="92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29" w:name="_Toc4414422"/>
      <w:r>
        <w:t>kind property</w:t>
      </w:r>
      <w:bookmarkEnd w:id="9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30" w:name="_Toc4414423"/>
      <w:r>
        <w:t>message property</w:t>
      </w:r>
      <w:bookmarkEnd w:id="930"/>
    </w:p>
    <w:p w14:paraId="0E15DE57" w14:textId="0AEB4CE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A013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5C471F4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A013C">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31" w:name="_Toc4414424"/>
      <w:r>
        <w:t>stack property</w:t>
      </w:r>
      <w:bookmarkEnd w:id="931"/>
    </w:p>
    <w:p w14:paraId="17152AD6" w14:textId="3324D01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A013C">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32" w:name="_Toc4414425"/>
      <w:proofErr w:type="spellStart"/>
      <w:r>
        <w:t>innerExceptions</w:t>
      </w:r>
      <w:proofErr w:type="spellEnd"/>
      <w:r>
        <w:t xml:space="preserve"> property</w:t>
      </w:r>
      <w:bookmarkEnd w:id="93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33" w:name="_Ref528151413"/>
      <w:bookmarkStart w:id="934" w:name="_Toc4414426"/>
      <w:bookmarkStart w:id="935" w:name="_Toc287332011"/>
      <w:r>
        <w:lastRenderedPageBreak/>
        <w:t>External</w:t>
      </w:r>
      <w:r w:rsidR="00F265D8">
        <w:t xml:space="preserve"> property</w:t>
      </w:r>
      <w:r>
        <w:t xml:space="preserve"> file format</w:t>
      </w:r>
      <w:bookmarkEnd w:id="933"/>
      <w:bookmarkEnd w:id="934"/>
    </w:p>
    <w:p w14:paraId="2A3E0063" w14:textId="270C9EBD" w:rsidR="00AF60C1" w:rsidRDefault="00AF60C1" w:rsidP="00AF60C1">
      <w:pPr>
        <w:pStyle w:val="Heading2"/>
      </w:pPr>
      <w:bookmarkStart w:id="936" w:name="_Toc4414427"/>
      <w:r>
        <w:t>General</w:t>
      </w:r>
      <w:bookmarkEnd w:id="936"/>
    </w:p>
    <w:p w14:paraId="71E0440E" w14:textId="07653E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A013C">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37" w:name="_Toc4414428"/>
      <w:r>
        <w:t>External property file naming convention</w:t>
      </w:r>
      <w:bookmarkEnd w:id="93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38" w:name="_Ref3470692"/>
      <w:bookmarkStart w:id="939" w:name="_Toc4414429"/>
      <w:proofErr w:type="spellStart"/>
      <w:r>
        <w:t>externalPropert</w:t>
      </w:r>
      <w:r w:rsidR="00F265D8">
        <w:t>ies</w:t>
      </w:r>
      <w:proofErr w:type="spellEnd"/>
      <w:r>
        <w:t xml:space="preserve"> object</w:t>
      </w:r>
      <w:bookmarkEnd w:id="938"/>
      <w:bookmarkEnd w:id="939"/>
    </w:p>
    <w:p w14:paraId="6E569B6A" w14:textId="60E785B4" w:rsidR="0069571F" w:rsidRPr="0069571F" w:rsidRDefault="0069571F" w:rsidP="0069571F">
      <w:pPr>
        <w:pStyle w:val="Heading3"/>
      </w:pPr>
      <w:bookmarkStart w:id="940" w:name="_Ref525812129"/>
      <w:bookmarkStart w:id="941" w:name="_Toc4414430"/>
      <w:r>
        <w:t>General</w:t>
      </w:r>
      <w:bookmarkEnd w:id="940"/>
      <w:bookmarkEnd w:id="94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707F280"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11997C11" w14:textId="2C570D3B" w:rsidR="0069571F" w:rsidRPr="00230F9F" w:rsidRDefault="0069571F" w:rsidP="0069571F">
      <w:pPr>
        <w:pStyle w:val="Code"/>
      </w:pPr>
      <w:bookmarkStart w:id="942" w:name="_Hlk525811171"/>
      <w:r w:rsidRPr="00230F9F">
        <w:t>{</w:t>
      </w:r>
      <w:r>
        <w:t xml:space="preserve">                             # An </w:t>
      </w:r>
      <w:proofErr w:type="spellStart"/>
      <w:r>
        <w:t>externalPropert</w:t>
      </w:r>
      <w:r w:rsidR="00355B20">
        <w:t>ies</w:t>
      </w:r>
      <w:proofErr w:type="spellEnd"/>
      <w:r>
        <w:t xml:space="preserve"> object</w:t>
      </w:r>
    </w:p>
    <w:p w14:paraId="48394701" w14:textId="45EB1B4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A013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733ACD3"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A013C">
        <w:t>4.3.3</w:t>
      </w:r>
      <w:r>
        <w:fldChar w:fldCharType="end"/>
      </w:r>
      <w:r>
        <w:t>.</w:t>
      </w:r>
    </w:p>
    <w:p w14:paraId="69E0C7F0" w14:textId="477B5B0A" w:rsidR="0069571F" w:rsidRDefault="0069571F" w:rsidP="0069571F">
      <w:pPr>
        <w:pStyle w:val="Code"/>
      </w:pPr>
    </w:p>
    <w:p w14:paraId="5B43C2CE" w14:textId="2CC3C587" w:rsidR="006958DC" w:rsidRDefault="006958DC" w:rsidP="006958DC">
      <w:pPr>
        <w:pStyle w:val="Code"/>
      </w:pPr>
      <w:r>
        <w:t xml:space="preserve">                              # See §</w:t>
      </w:r>
      <w:r>
        <w:fldChar w:fldCharType="begin"/>
      </w:r>
      <w:r>
        <w:instrText xml:space="preserve"> REF _Ref525814013 \r \h </w:instrText>
      </w:r>
      <w:r>
        <w:fldChar w:fldCharType="separate"/>
      </w:r>
      <w:r w:rsidR="000A013C">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8B07C82" w:rsidR="0069571F" w:rsidRDefault="0069571F" w:rsidP="0069571F">
      <w:pPr>
        <w:pStyle w:val="Code"/>
      </w:pPr>
      <w:r>
        <w:t xml:space="preserve">                              # See §</w:t>
      </w:r>
      <w:r>
        <w:fldChar w:fldCharType="begin"/>
      </w:r>
      <w:r>
        <w:instrText xml:space="preserve"> REF _Ref525810969 \r \h </w:instrText>
      </w:r>
      <w:r>
        <w:fldChar w:fldCharType="separate"/>
      </w:r>
      <w:r w:rsidR="000A013C">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1593F9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A013C">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43" w:name="_Ref525810506"/>
      <w:bookmarkStart w:id="944" w:name="_Toc4414431"/>
      <w:bookmarkEnd w:id="942"/>
      <w:r>
        <w:t>$schema property</w:t>
      </w:r>
      <w:bookmarkEnd w:id="943"/>
      <w:bookmarkEnd w:id="94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A9D2F1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A013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45" w:name="_Ref523913350"/>
      <w:bookmarkStart w:id="946" w:name="_Toc4414432"/>
      <w:r>
        <w:t>version property</w:t>
      </w:r>
      <w:bookmarkEnd w:id="945"/>
      <w:bookmarkEnd w:id="946"/>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A73B4C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0A013C">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317C6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0A013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0A013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47" w:name="_Ref525814013"/>
      <w:bookmarkStart w:id="948" w:name="_Toc4414433"/>
      <w:proofErr w:type="spellStart"/>
      <w:r>
        <w:t>guid</w:t>
      </w:r>
      <w:proofErr w:type="spellEnd"/>
      <w:r>
        <w:t xml:space="preserve"> </w:t>
      </w:r>
      <w:r w:rsidR="006958DC">
        <w:t>property</w:t>
      </w:r>
      <w:bookmarkEnd w:id="947"/>
      <w:bookmarkEnd w:id="948"/>
    </w:p>
    <w:p w14:paraId="6E3F5D71" w14:textId="411DCD95"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A013C">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0A013C">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0A013C">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0A013C">
        <w:t>3.14.2</w:t>
      </w:r>
      <w:r>
        <w:fldChar w:fldCharType="end"/>
      </w:r>
      <w:r>
        <w:t>) in the root file.</w:t>
      </w:r>
    </w:p>
    <w:p w14:paraId="79D6BF67" w14:textId="54976696" w:rsidR="0069571F" w:rsidRDefault="0069571F" w:rsidP="0069571F">
      <w:pPr>
        <w:pStyle w:val="Heading3"/>
      </w:pPr>
      <w:bookmarkStart w:id="949" w:name="_Ref525810969"/>
      <w:bookmarkStart w:id="950" w:name="_Toc4414434"/>
      <w:proofErr w:type="spellStart"/>
      <w:r>
        <w:t>runGuid</w:t>
      </w:r>
      <w:proofErr w:type="spellEnd"/>
      <w:r>
        <w:t xml:space="preserve"> property</w:t>
      </w:r>
      <w:bookmarkEnd w:id="949"/>
      <w:bookmarkEnd w:id="950"/>
    </w:p>
    <w:p w14:paraId="3E79C8E1" w14:textId="43DD0C10"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A013C">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0A013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A013C">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A013C">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951" w:name="_Ref525634162"/>
      <w:bookmarkStart w:id="952" w:name="_Ref525810993"/>
      <w:bookmarkStart w:id="953" w:name="_Ref3471487"/>
      <w:bookmarkStart w:id="954" w:name="_Ref3472502"/>
      <w:bookmarkStart w:id="955" w:name="_Toc4414435"/>
      <w:r>
        <w:lastRenderedPageBreak/>
        <w:t>The property value</w:t>
      </w:r>
      <w:bookmarkEnd w:id="951"/>
      <w:r>
        <w:t xml:space="preserve"> propert</w:t>
      </w:r>
      <w:bookmarkEnd w:id="952"/>
      <w:r w:rsidR="00355B20">
        <w:t>ies</w:t>
      </w:r>
      <w:bookmarkEnd w:id="953"/>
      <w:bookmarkEnd w:id="954"/>
      <w:bookmarkEnd w:id="955"/>
    </w:p>
    <w:p w14:paraId="075F7102" w14:textId="1E8E88B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56" w:name="_Hlk3886303"/>
      <w:r w:rsidR="00F9787C">
        <w:t>The property names in this object, and the names of the corresponding externalized properties, are given in the table in §</w:t>
      </w:r>
      <w:bookmarkEnd w:id="956"/>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63AE98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A013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957" w:name="_Toc4414436"/>
      <w:r w:rsidRPr="00FD22AC">
        <w:lastRenderedPageBreak/>
        <w:t>Conformance</w:t>
      </w:r>
      <w:bookmarkEnd w:id="935"/>
      <w:bookmarkEnd w:id="957"/>
    </w:p>
    <w:p w14:paraId="1D48659C" w14:textId="6555FDBE" w:rsidR="00EE1E0B" w:rsidRDefault="00EE1E0B" w:rsidP="002244CB"/>
    <w:p w14:paraId="3BBDC6A3" w14:textId="77777777" w:rsidR="00376AE7" w:rsidRDefault="00376AE7" w:rsidP="00376AE7">
      <w:pPr>
        <w:pStyle w:val="Heading2"/>
        <w:numPr>
          <w:ilvl w:val="1"/>
          <w:numId w:val="2"/>
        </w:numPr>
      </w:pPr>
      <w:bookmarkStart w:id="958" w:name="_Toc4414437"/>
      <w:r>
        <w:t>Conformance targets</w:t>
      </w:r>
      <w:bookmarkEnd w:id="9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17A2E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59" w:name="_Toc4414438"/>
      <w:r>
        <w:t>Conformance Clause 1: SARIF log file</w:t>
      </w:r>
      <w:bookmarkEnd w:id="959"/>
    </w:p>
    <w:p w14:paraId="7C2F5389" w14:textId="0A4B72C2" w:rsidR="0018481C" w:rsidRDefault="00376AE7" w:rsidP="00376AE7">
      <w:r>
        <w:t>A text file satisfies the “SARIF log file” conformance profile if</w:t>
      </w:r>
      <w:r w:rsidR="0018481C">
        <w:t>:</w:t>
      </w:r>
    </w:p>
    <w:p w14:paraId="177D8019" w14:textId="470144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rsidR="00376AE7">
        <w:t>.</w:t>
      </w:r>
    </w:p>
    <w:p w14:paraId="3A58DDE1" w14:textId="05DA25AC" w:rsidR="0018481C" w:rsidRDefault="0018481C" w:rsidP="00376AE7">
      <w:pPr>
        <w:pStyle w:val="Heading2"/>
        <w:numPr>
          <w:ilvl w:val="1"/>
          <w:numId w:val="2"/>
        </w:numPr>
      </w:pPr>
      <w:bookmarkStart w:id="960" w:name="_Toc4414439"/>
      <w:r>
        <w:t xml:space="preserve">Conformance Clause </w:t>
      </w:r>
      <w:r w:rsidR="00053C0F">
        <w:t>2</w:t>
      </w:r>
      <w:r>
        <w:t>: SARIF producer</w:t>
      </w:r>
      <w:bookmarkEnd w:id="960"/>
    </w:p>
    <w:p w14:paraId="350705EC" w14:textId="77777777" w:rsidR="0018481C" w:rsidRDefault="0018481C" w:rsidP="0018481C">
      <w:r>
        <w:t>A program satisfies the “SARIF producer” conformance profile if:</w:t>
      </w:r>
    </w:p>
    <w:p w14:paraId="697B080C" w14:textId="0FAD34F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0A013C">
        <w:t>3</w:t>
      </w:r>
      <w:r>
        <w:fldChar w:fldCharType="end"/>
      </w:r>
      <w:r>
        <w:t>.</w:t>
      </w:r>
    </w:p>
    <w:p w14:paraId="2447FAA5" w14:textId="3F526A9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61" w:name="_Toc4414440"/>
      <w:r>
        <w:t xml:space="preserve">Conformance Clause </w:t>
      </w:r>
      <w:r w:rsidR="00053C0F">
        <w:t>3</w:t>
      </w:r>
      <w:r>
        <w:t>: Direct producer</w:t>
      </w:r>
      <w:bookmarkEnd w:id="9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969EAA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w:t>
      </w:r>
      <w:r w:rsidR="0018481C">
        <w:t>“</w:t>
      </w:r>
      <w:r>
        <w:t>direct producers</w:t>
      </w:r>
      <w:r w:rsidR="0018481C">
        <w:t>” or to “analysis tools”</w:t>
      </w:r>
      <w:r>
        <w:t>.</w:t>
      </w:r>
    </w:p>
    <w:p w14:paraId="74D6208C" w14:textId="59BB6A8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A013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62" w:name="_Toc4414441"/>
      <w:r>
        <w:lastRenderedPageBreak/>
        <w:t xml:space="preserve">Conformance Clause </w:t>
      </w:r>
      <w:r w:rsidR="00053C0F">
        <w:t>4</w:t>
      </w:r>
      <w:r>
        <w:t>: Deterministic producer</w:t>
      </w:r>
      <w:bookmarkEnd w:id="9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A8F57D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63" w:name="_Toc4414442"/>
      <w:r>
        <w:t xml:space="preserve">Conformance Clause </w:t>
      </w:r>
      <w:r w:rsidR="00053C0F">
        <w:t>5</w:t>
      </w:r>
      <w:r>
        <w:t>: Converter</w:t>
      </w:r>
      <w:bookmarkEnd w:id="9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7DDBEE7"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converters.</w:t>
      </w:r>
    </w:p>
    <w:p w14:paraId="0990559B" w14:textId="6958C55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0A013C">
        <w:t>3</w:t>
      </w:r>
      <w:r>
        <w:fldChar w:fldCharType="end"/>
      </w:r>
      <w:r>
        <w:t>, are intended to be produced only by direct producers.</w:t>
      </w:r>
    </w:p>
    <w:p w14:paraId="493D3DE6" w14:textId="3E91A4EA" w:rsidR="00D06F1A" w:rsidRDefault="00D06F1A" w:rsidP="00D06F1A">
      <w:pPr>
        <w:pStyle w:val="Heading2"/>
      </w:pPr>
      <w:bookmarkStart w:id="964" w:name="_Toc4414443"/>
      <w:r>
        <w:t xml:space="preserve">Conformance Clause </w:t>
      </w:r>
      <w:r w:rsidR="00053C0F">
        <w:t>6</w:t>
      </w:r>
      <w:r>
        <w:t>: SARIF post-processor</w:t>
      </w:r>
      <w:bookmarkEnd w:id="9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B4BAA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65" w:name="_Toc4414444"/>
      <w:r>
        <w:t xml:space="preserve">Conformance Clause </w:t>
      </w:r>
      <w:r w:rsidR="00053C0F">
        <w:t>7</w:t>
      </w:r>
      <w:r>
        <w:t xml:space="preserve">: </w:t>
      </w:r>
      <w:r w:rsidR="0018481C">
        <w:t>SARIF c</w:t>
      </w:r>
      <w:r>
        <w:t>onsumer</w:t>
      </w:r>
      <w:bookmarkEnd w:id="9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70FA1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t>.</w:t>
      </w:r>
    </w:p>
    <w:p w14:paraId="7B2084FE" w14:textId="321B0B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0A013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66" w:name="_Toc4414445"/>
      <w:r>
        <w:t xml:space="preserve">Conformance Clause </w:t>
      </w:r>
      <w:r w:rsidR="00053C0F">
        <w:t>8</w:t>
      </w:r>
      <w:r>
        <w:t>: Viewer</w:t>
      </w:r>
      <w:bookmarkEnd w:id="96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FFB8F8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67" w:name="_Toc4414446"/>
      <w:bookmarkStart w:id="968" w:name="_Hlk512505065"/>
      <w:r>
        <w:t xml:space="preserve">Conformance Clause </w:t>
      </w:r>
      <w:r w:rsidR="00053C0F">
        <w:t>9</w:t>
      </w:r>
      <w:r>
        <w:t>: Result management system</w:t>
      </w:r>
      <w:bookmarkEnd w:id="96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DE6200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0A013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68"/>
    </w:p>
    <w:p w14:paraId="79E66955" w14:textId="06F20E76" w:rsidR="00435405" w:rsidRDefault="00435405" w:rsidP="00435405">
      <w:pPr>
        <w:pStyle w:val="Heading2"/>
      </w:pPr>
      <w:bookmarkStart w:id="969" w:name="_Toc4414447"/>
      <w:r>
        <w:t xml:space="preserve">Conformance Clause </w:t>
      </w:r>
      <w:r w:rsidR="00053C0F">
        <w:t>10</w:t>
      </w:r>
      <w:r>
        <w:t>: Engineering system</w:t>
      </w:r>
      <w:bookmarkEnd w:id="969"/>
    </w:p>
    <w:p w14:paraId="5A8D0E9E" w14:textId="2048F54B" w:rsidR="00435405" w:rsidRDefault="00435405" w:rsidP="00435405">
      <w:r>
        <w:t>An engineering system satisfies the “engineering system” conformance profile if:</w:t>
      </w:r>
    </w:p>
    <w:p w14:paraId="29F6F326" w14:textId="4F7BDC5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engineering systems.</w:t>
      </w:r>
    </w:p>
    <w:p w14:paraId="51263FE3" w14:textId="31A49E7E" w:rsidR="0052099F" w:rsidRDefault="002244CB" w:rsidP="00CE1F32">
      <w:pPr>
        <w:pStyle w:val="AppendixHeading1"/>
      </w:pPr>
      <w:bookmarkStart w:id="970" w:name="AppendixAcknowledgments"/>
      <w:bookmarkStart w:id="971" w:name="_Toc85472897"/>
      <w:bookmarkStart w:id="972" w:name="_Toc287332012"/>
      <w:bookmarkStart w:id="973" w:name="_Toc4414448"/>
      <w:bookmarkStart w:id="974" w:name="_Hlk513041526"/>
      <w:bookmarkEnd w:id="970"/>
      <w:r>
        <w:lastRenderedPageBreak/>
        <w:t xml:space="preserve">(Informative) </w:t>
      </w:r>
      <w:r w:rsidR="00B80CDB">
        <w:t>Acknowl</w:t>
      </w:r>
      <w:r w:rsidR="004D0E5E">
        <w:t>e</w:t>
      </w:r>
      <w:r w:rsidR="008F61FB">
        <w:t>dg</w:t>
      </w:r>
      <w:r w:rsidR="0052099F">
        <w:t>ments</w:t>
      </w:r>
      <w:bookmarkEnd w:id="971"/>
      <w:bookmarkEnd w:id="972"/>
      <w:bookmarkEnd w:id="97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74"/>
    <w:p w14:paraId="645628E0" w14:textId="77777777" w:rsidR="00C76CAA" w:rsidRPr="00C76CAA" w:rsidRDefault="00C76CAA" w:rsidP="00C76CAA"/>
    <w:p w14:paraId="586B0BCA" w14:textId="2CB47B5E" w:rsidR="0052099F" w:rsidRDefault="002244CB" w:rsidP="008C100C">
      <w:pPr>
        <w:pStyle w:val="AppendixHeading1"/>
      </w:pPr>
      <w:bookmarkStart w:id="975" w:name="AppendixFingerprints"/>
      <w:bookmarkStart w:id="976" w:name="_Ref513039337"/>
      <w:bookmarkStart w:id="977" w:name="_Toc4414449"/>
      <w:bookmarkEnd w:id="975"/>
      <w:r>
        <w:lastRenderedPageBreak/>
        <w:t>(</w:t>
      </w:r>
      <w:r w:rsidR="00E8605A">
        <w:t>Normative</w:t>
      </w:r>
      <w:r>
        <w:t xml:space="preserve">) </w:t>
      </w:r>
      <w:r w:rsidR="00710FE0">
        <w:t>Use of fingerprints by result management systems</w:t>
      </w:r>
      <w:bookmarkEnd w:id="976"/>
      <w:bookmarkEnd w:id="9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8953C8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0A013C">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4266C7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A013C">
        <w:t>F.2</w:t>
      </w:r>
      <w:r>
        <w:fldChar w:fldCharType="end"/>
      </w:r>
      <w:r>
        <w:t>) in its fingerprint computation.</w:t>
      </w:r>
    </w:p>
    <w:p w14:paraId="5F1C1209" w14:textId="061364F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A013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78" w:name="AppendixViewers"/>
      <w:bookmarkStart w:id="979" w:name="_Toc4414450"/>
      <w:bookmarkEnd w:id="978"/>
      <w:r>
        <w:lastRenderedPageBreak/>
        <w:t xml:space="preserve">(Informative) </w:t>
      </w:r>
      <w:r w:rsidR="00710FE0">
        <w:t xml:space="preserve">Use of SARIF by log </w:t>
      </w:r>
      <w:r w:rsidR="00AF0D84">
        <w:t xml:space="preserve">file </w:t>
      </w:r>
      <w:r w:rsidR="00710FE0">
        <w:t>viewers</w:t>
      </w:r>
      <w:bookmarkEnd w:id="97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80" w:name="AppendixConverters"/>
      <w:bookmarkStart w:id="981" w:name="_Toc4414451"/>
      <w:bookmarkEnd w:id="980"/>
      <w:r>
        <w:lastRenderedPageBreak/>
        <w:t xml:space="preserve">(Informative) </w:t>
      </w:r>
      <w:r w:rsidR="00710FE0">
        <w:t>Production of SARIF by converters</w:t>
      </w:r>
      <w:bookmarkEnd w:id="98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AFA8CA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0A013C">
        <w:t>3.24.13</w:t>
      </w:r>
      <w:r w:rsidR="00C6546E">
        <w:fldChar w:fldCharType="end"/>
      </w:r>
      <w:r>
        <w:t>).</w:t>
      </w:r>
    </w:p>
    <w:p w14:paraId="14E4D457" w14:textId="12FA3BC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A013C">
        <w:t>3.18.5</w:t>
      </w:r>
      <w:r>
        <w:fldChar w:fldCharType="end"/>
      </w:r>
      <w:r>
        <w:t>).</w:t>
      </w:r>
    </w:p>
    <w:p w14:paraId="7B432429" w14:textId="18FC850E" w:rsidR="00710FE0" w:rsidRDefault="002244CB" w:rsidP="00710FE0">
      <w:pPr>
        <w:pStyle w:val="AppendixHeading1"/>
      </w:pPr>
      <w:bookmarkStart w:id="982" w:name="AppendixRuleMetadata"/>
      <w:bookmarkStart w:id="983" w:name="_Toc4414452"/>
      <w:bookmarkEnd w:id="982"/>
      <w:r>
        <w:lastRenderedPageBreak/>
        <w:t xml:space="preserve">(Informative) </w:t>
      </w:r>
      <w:r w:rsidR="00710FE0">
        <w:t xml:space="preserve">Locating rule </w:t>
      </w:r>
      <w:r w:rsidR="00A86188">
        <w:t xml:space="preserve">and notification </w:t>
      </w:r>
      <w:r w:rsidR="00710FE0">
        <w:t>metadata</w:t>
      </w:r>
      <w:bookmarkEnd w:id="983"/>
    </w:p>
    <w:p w14:paraId="43EDCF6F" w14:textId="5B0A734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A013C">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A013C">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574C55E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A013C">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84" w:name="AppendixDeterminism"/>
      <w:bookmarkStart w:id="985" w:name="_Toc4414453"/>
      <w:bookmarkEnd w:id="984"/>
      <w:r>
        <w:lastRenderedPageBreak/>
        <w:t xml:space="preserve">(Normative) </w:t>
      </w:r>
      <w:r w:rsidR="00710FE0">
        <w:t>Producing deterministic SARIF log files</w:t>
      </w:r>
      <w:bookmarkEnd w:id="985"/>
    </w:p>
    <w:p w14:paraId="269DCAE0" w14:textId="72CA49C1" w:rsidR="00B62028" w:rsidRDefault="00B62028" w:rsidP="00B62028">
      <w:pPr>
        <w:pStyle w:val="AppendixHeading2"/>
      </w:pPr>
      <w:bookmarkStart w:id="986" w:name="_Toc4414454"/>
      <w:r>
        <w:t>General</w:t>
      </w:r>
      <w:bookmarkEnd w:id="9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87" w:name="_Ref513042258"/>
      <w:bookmarkStart w:id="988" w:name="_Toc4414455"/>
      <w:r>
        <w:t>Non-deterministic file format elements</w:t>
      </w:r>
      <w:bookmarkEnd w:id="987"/>
      <w:bookmarkEnd w:id="9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89" w:name="_Toc4414456"/>
      <w:r>
        <w:t>Array and dictionary element ordering</w:t>
      </w:r>
      <w:bookmarkEnd w:id="9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90" w:name="_Ref513042289"/>
      <w:bookmarkStart w:id="991" w:name="_Toc4414457"/>
      <w:r>
        <w:t>Absolute paths</w:t>
      </w:r>
      <w:bookmarkEnd w:id="990"/>
      <w:bookmarkEnd w:id="99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992" w:name="_Toc4414458"/>
      <w:r>
        <w:t>Compensating for non-deterministic output</w:t>
      </w:r>
      <w:bookmarkEnd w:id="9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93" w:name="_Toc4414459"/>
      <w:r>
        <w:t>Interaction between determinism and baselining</w:t>
      </w:r>
      <w:bookmarkEnd w:id="99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94" w:name="AppendixFixes"/>
      <w:bookmarkStart w:id="995" w:name="_Toc4414460"/>
      <w:bookmarkEnd w:id="994"/>
      <w:r>
        <w:lastRenderedPageBreak/>
        <w:t xml:space="preserve">(Informative) </w:t>
      </w:r>
      <w:r w:rsidR="00710FE0">
        <w:t>Guidance on fixes</w:t>
      </w:r>
      <w:bookmarkEnd w:id="99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96" w:name="_Toc4414461"/>
      <w:r>
        <w:lastRenderedPageBreak/>
        <w:t>(Informative) Diagnosing results in generated files</w:t>
      </w:r>
      <w:bookmarkEnd w:id="9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46942B0" w:rsidR="00830F21" w:rsidRDefault="00830F21" w:rsidP="00830F21">
      <w:pPr>
        <w:pStyle w:val="Codesmall"/>
      </w:pPr>
      <w:r>
        <w:t>{                                           # A run object (§</w:t>
      </w:r>
      <w:r>
        <w:fldChar w:fldCharType="begin"/>
      </w:r>
      <w:r>
        <w:instrText xml:space="preserve"> REF _Ref493349997 \r \h </w:instrText>
      </w:r>
      <w:r>
        <w:fldChar w:fldCharType="separate"/>
      </w:r>
      <w:r w:rsidR="000A013C">
        <w:t>3.14</w:t>
      </w:r>
      <w:r>
        <w:fldChar w:fldCharType="end"/>
      </w:r>
      <w:r>
        <w:t>).</w:t>
      </w:r>
    </w:p>
    <w:p w14:paraId="16CC02FE" w14:textId="053F2AF8"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996B67C" w:rsidR="00830F21" w:rsidRDefault="00830F21" w:rsidP="00830F21">
      <w:pPr>
        <w:pStyle w:val="Codesmall"/>
      </w:pPr>
      <w:r>
        <w:t xml:space="preserve">  "results": [                              # See §</w:t>
      </w:r>
      <w:r>
        <w:fldChar w:fldCharType="begin"/>
      </w:r>
      <w:r>
        <w:instrText xml:space="preserve"> REF _Ref493350972 \r \h </w:instrText>
      </w:r>
      <w:r>
        <w:fldChar w:fldCharType="separate"/>
      </w:r>
      <w:r w:rsidR="000A013C">
        <w:t>3.14.15</w:t>
      </w:r>
      <w:r>
        <w:fldChar w:fldCharType="end"/>
      </w:r>
      <w:r>
        <w:t>.</w:t>
      </w:r>
    </w:p>
    <w:p w14:paraId="12542006" w14:textId="2944085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A013C">
        <w:t>3.24</w:t>
      </w:r>
      <w:r>
        <w:fldChar w:fldCharType="end"/>
      </w:r>
      <w:r>
        <w:t>).</w:t>
      </w:r>
    </w:p>
    <w:p w14:paraId="405D3CE1" w14:textId="37A53F9F"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0A013C">
        <w:t>3.24.5</w:t>
      </w:r>
      <w:r w:rsidR="00EC5421">
        <w:fldChar w:fldCharType="end"/>
      </w:r>
      <w:r>
        <w:t>.</w:t>
      </w:r>
    </w:p>
    <w:p w14:paraId="53F54E24" w14:textId="19D39C37" w:rsidR="00830F21" w:rsidRDefault="00830F21" w:rsidP="00830F21">
      <w:pPr>
        <w:pStyle w:val="Codesmall"/>
      </w:pPr>
      <w:r>
        <w:t xml:space="preserve">      "message": {                          # See §</w:t>
      </w:r>
      <w:r>
        <w:fldChar w:fldCharType="begin"/>
      </w:r>
      <w:r>
        <w:instrText xml:space="preserve"> REF _Ref493426628 \r \h </w:instrText>
      </w:r>
      <w:r>
        <w:fldChar w:fldCharType="separate"/>
      </w:r>
      <w:r w:rsidR="000A013C">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5806444" w:rsidR="00830F21" w:rsidRDefault="00830F21" w:rsidP="00830F21">
      <w:pPr>
        <w:pStyle w:val="Codesmall"/>
      </w:pPr>
      <w:r>
        <w:t xml:space="preserve">      "locations": [                        # See §</w:t>
      </w:r>
      <w:r>
        <w:fldChar w:fldCharType="begin"/>
      </w:r>
      <w:r>
        <w:instrText xml:space="preserve"> REF _Ref510013155 \r \h </w:instrText>
      </w:r>
      <w:r>
        <w:fldChar w:fldCharType="separate"/>
      </w:r>
      <w:r w:rsidR="000A013C">
        <w:t>3.24.12</w:t>
      </w:r>
      <w:r>
        <w:fldChar w:fldCharType="end"/>
      </w:r>
      <w:r>
        <w:t>.</w:t>
      </w:r>
    </w:p>
    <w:p w14:paraId="6B5EF283" w14:textId="076D975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A013C">
        <w:t>3.25</w:t>
      </w:r>
      <w:r>
        <w:fldChar w:fldCharType="end"/>
      </w:r>
      <w:r>
        <w:t>).</w:t>
      </w:r>
    </w:p>
    <w:p w14:paraId="348A704B" w14:textId="3B7A1CF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0A013C">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A02A3A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A013C">
        <w:t>3.14.11</w:t>
      </w:r>
      <w:r>
        <w:fldChar w:fldCharType="end"/>
      </w:r>
      <w:r>
        <w:t>.</w:t>
      </w:r>
    </w:p>
    <w:p w14:paraId="4927884C" w14:textId="6A8F946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A013C">
        <w:t>3.23</w:t>
      </w:r>
      <w:r>
        <w:fldChar w:fldCharType="end"/>
      </w:r>
      <w:r>
        <w:t>).</w:t>
      </w:r>
    </w:p>
    <w:p w14:paraId="18AC6C56" w14:textId="63AD7EF5"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0A013C">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352DD2B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A013C">
        <w:rPr>
          <w:b/>
        </w:rPr>
        <w:t>3.23.8</w:t>
      </w:r>
      <w:r>
        <w:rPr>
          <w:b/>
        </w:rPr>
        <w:fldChar w:fldCharType="end"/>
      </w:r>
      <w:r w:rsidRPr="00EC7E26">
        <w:rPr>
          <w:b/>
        </w:rPr>
        <w:t>.</w:t>
      </w:r>
    </w:p>
    <w:p w14:paraId="3F9D74B5" w14:textId="42DE18C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A013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97" w:name="AppendixSourceLanguage"/>
      <w:bookmarkStart w:id="998" w:name="_Toc4414462"/>
      <w:bookmarkEnd w:id="997"/>
      <w:r>
        <w:lastRenderedPageBreak/>
        <w:t xml:space="preserve">(Informative) Sample </w:t>
      </w:r>
      <w:proofErr w:type="spellStart"/>
      <w:r>
        <w:t>sourceLanguage</w:t>
      </w:r>
      <w:proofErr w:type="spellEnd"/>
      <w:r>
        <w:t xml:space="preserve"> values</w:t>
      </w:r>
      <w:bookmarkEnd w:id="998"/>
    </w:p>
    <w:p w14:paraId="38B9ECB8" w14:textId="586E6323"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0A013C">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99" w:name="AppendixExamples"/>
      <w:bookmarkStart w:id="1000" w:name="_Toc4414463"/>
      <w:bookmarkEnd w:id="999"/>
      <w:r>
        <w:lastRenderedPageBreak/>
        <w:t xml:space="preserve">(Informative) </w:t>
      </w:r>
      <w:r w:rsidR="00710FE0">
        <w:t>Examples</w:t>
      </w:r>
      <w:bookmarkEnd w:id="10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01" w:name="_Toc4414464"/>
      <w:r>
        <w:t xml:space="preserve">Minimal valid SARIF </w:t>
      </w:r>
      <w:r w:rsidR="00EA1C84">
        <w:t>log file</w:t>
      </w:r>
      <w:bookmarkEnd w:id="10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62510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A013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A013C">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02" w:name="_Toc4414465"/>
      <w:r w:rsidRPr="00745595">
        <w:t xml:space="preserve">Minimal recommended SARIF </w:t>
      </w:r>
      <w:r w:rsidR="00EA1C84">
        <w:t xml:space="preserve">log </w:t>
      </w:r>
      <w:r w:rsidRPr="00745595">
        <w:t>file with source information</w:t>
      </w:r>
      <w:bookmarkEnd w:id="100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0427A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745595">
        <w:rPr>
          <w:rStyle w:val="CODEtemp"/>
        </w:rPr>
        <w:t>result</w:t>
      </w:r>
      <w:r>
        <w:t xml:space="preserve"> object can be shown.</w:t>
      </w:r>
    </w:p>
    <w:p w14:paraId="0A703AC0" w14:textId="156C2E54"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90703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available, that property is optional (it “</w:t>
      </w:r>
      <w:r w:rsidRPr="00745595">
        <w:rPr>
          <w:b/>
        </w:rPr>
        <w:t>MAY</w:t>
      </w:r>
      <w:r>
        <w:t>” be present).</w:t>
      </w:r>
    </w:p>
    <w:p w14:paraId="3D9A1852" w14:textId="1DDFAFF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0A013C">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03" w:name="_Toc4414466"/>
      <w:r w:rsidRPr="001D7651">
        <w:t xml:space="preserve">Minimal recommended SARIF </w:t>
      </w:r>
      <w:r w:rsidR="00EA1C84">
        <w:t xml:space="preserve">log </w:t>
      </w:r>
      <w:r w:rsidRPr="001D7651">
        <w:t>file without source information</w:t>
      </w:r>
      <w:bookmarkEnd w:id="100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8F19A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1D7651">
        <w:rPr>
          <w:rStyle w:val="CODEtemp"/>
        </w:rPr>
        <w:t>result</w:t>
      </w:r>
      <w:r>
        <w:t xml:space="preserve"> object can be shown.</w:t>
      </w:r>
    </w:p>
    <w:p w14:paraId="7469062E" w14:textId="011F763C"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6A5A66E" w14:textId="4CFF856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04" w:name="_Toc4414467"/>
      <w:r>
        <w:t>Comprehensive SARIF file</w:t>
      </w:r>
      <w:bookmarkEnd w:id="10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05" w:name="AppendixRevisionHistory"/>
      <w:bookmarkStart w:id="1006" w:name="_Toc85472898"/>
      <w:bookmarkStart w:id="1007" w:name="_Toc287332014"/>
      <w:bookmarkStart w:id="1008" w:name="_Toc4414468"/>
      <w:bookmarkEnd w:id="1005"/>
      <w:r>
        <w:lastRenderedPageBreak/>
        <w:t xml:space="preserve">(Informative) </w:t>
      </w:r>
      <w:r w:rsidR="00A05FDF">
        <w:t>Revision History</w:t>
      </w:r>
      <w:bookmarkEnd w:id="1006"/>
      <w:bookmarkEnd w:id="1007"/>
      <w:bookmarkEnd w:id="10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D9D63C"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C03038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AAA8804"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B30C99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B33C71"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4565F85"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5680EA"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049B6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3F125C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06180E4"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41B4E1D"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90A09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1077E77"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8A0CFF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3EB5B1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12C3F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0C0797F"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463EA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5C5D59D"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E0B80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DDF56A0"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41B734"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3B8D982"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6D16890C"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C17C30">
              <w:t xml:space="preserve">, and </w:t>
            </w:r>
            <w:hyperlink r:id="rId198" w:history="1">
              <w:r w:rsidR="00C17C30" w:rsidRPr="00C17C30">
                <w:rPr>
                  <w:rStyle w:val="Hyperlink"/>
                </w:rPr>
                <w:t>#344</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3E20AF" w:rsidRDefault="003E20AF">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3E20AF" w:rsidRDefault="003E20AF">
      <w:pPr>
        <w:pStyle w:val="CommentText"/>
      </w:pPr>
    </w:p>
    <w:p w14:paraId="68B4C6CF" w14:textId="1E372377" w:rsidR="003E20AF" w:rsidRDefault="003E20AF">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3E20AF" w:rsidRDefault="003E20AF">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94" w:author="Laurence Golding" w:date="2019-03-19T15:26:00Z" w:initials="LG">
    <w:p w14:paraId="0B69B25F" w14:textId="30980963" w:rsidR="003E20AF" w:rsidRDefault="003E20AF">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1422" w14:textId="77777777" w:rsidR="00786438" w:rsidRDefault="00786438" w:rsidP="008C100C">
      <w:r>
        <w:separator/>
      </w:r>
    </w:p>
    <w:p w14:paraId="39AE5E6E" w14:textId="77777777" w:rsidR="00786438" w:rsidRDefault="00786438" w:rsidP="008C100C"/>
    <w:p w14:paraId="71696206" w14:textId="77777777" w:rsidR="00786438" w:rsidRDefault="00786438" w:rsidP="008C100C"/>
    <w:p w14:paraId="72E265A1" w14:textId="77777777" w:rsidR="00786438" w:rsidRDefault="00786438" w:rsidP="008C100C"/>
    <w:p w14:paraId="7261CF97" w14:textId="77777777" w:rsidR="00786438" w:rsidRDefault="00786438" w:rsidP="008C100C"/>
    <w:p w14:paraId="2D65C8AC" w14:textId="77777777" w:rsidR="00786438" w:rsidRDefault="00786438" w:rsidP="008C100C"/>
    <w:p w14:paraId="34D028DB" w14:textId="77777777" w:rsidR="00786438" w:rsidRDefault="00786438" w:rsidP="008C100C"/>
  </w:endnote>
  <w:endnote w:type="continuationSeparator" w:id="0">
    <w:p w14:paraId="3C29E2F7" w14:textId="77777777" w:rsidR="00786438" w:rsidRDefault="00786438" w:rsidP="008C100C">
      <w:r>
        <w:continuationSeparator/>
      </w:r>
    </w:p>
    <w:p w14:paraId="2DF4E810" w14:textId="77777777" w:rsidR="00786438" w:rsidRDefault="00786438" w:rsidP="008C100C"/>
    <w:p w14:paraId="2777687C" w14:textId="77777777" w:rsidR="00786438" w:rsidRDefault="00786438" w:rsidP="008C100C"/>
    <w:p w14:paraId="2AF01924" w14:textId="77777777" w:rsidR="00786438" w:rsidRDefault="00786438" w:rsidP="008C100C"/>
    <w:p w14:paraId="5801477A" w14:textId="77777777" w:rsidR="00786438" w:rsidRDefault="00786438" w:rsidP="008C100C"/>
    <w:p w14:paraId="44200583" w14:textId="77777777" w:rsidR="00786438" w:rsidRDefault="00786438" w:rsidP="008C100C"/>
    <w:p w14:paraId="1B80458A" w14:textId="77777777" w:rsidR="00786438" w:rsidRDefault="0078643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E20AF" w:rsidRDefault="003E2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E20AF" w:rsidRPr="00195F88" w:rsidRDefault="003E20A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E20AF" w:rsidRPr="00195F88" w:rsidRDefault="003E20A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E20AF" w:rsidRDefault="003E2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980DC" w14:textId="77777777" w:rsidR="00786438" w:rsidRDefault="00786438" w:rsidP="008C100C">
      <w:r>
        <w:separator/>
      </w:r>
    </w:p>
    <w:p w14:paraId="260164CB" w14:textId="77777777" w:rsidR="00786438" w:rsidRDefault="00786438" w:rsidP="008C100C"/>
  </w:footnote>
  <w:footnote w:type="continuationSeparator" w:id="0">
    <w:p w14:paraId="5F97A614" w14:textId="77777777" w:rsidR="00786438" w:rsidRDefault="00786438" w:rsidP="008C100C">
      <w:r>
        <w:continuationSeparator/>
      </w:r>
    </w:p>
    <w:p w14:paraId="57CB29CD" w14:textId="77777777" w:rsidR="00786438" w:rsidRDefault="00786438" w:rsidP="008C100C"/>
  </w:footnote>
  <w:footnote w:id="1">
    <w:p w14:paraId="097233B1" w14:textId="39BD8E76" w:rsidR="003E20AF" w:rsidRDefault="003E20A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E20AF" w:rsidRDefault="003E2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E20AF" w:rsidRDefault="003E2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E20AF" w:rsidRDefault="003E2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0AF"/>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6438"/>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28D"/>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8A7"/>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8E04A-D522-4356-8AE0-1C56708D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33159</TotalTime>
  <Pages>182</Pages>
  <Words>74576</Words>
  <Characters>425087</Characters>
  <Application>Microsoft Office Word</Application>
  <DocSecurity>0</DocSecurity>
  <Lines>3542</Lines>
  <Paragraphs>997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498666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1381</cp:revision>
  <cp:lastPrinted>2011-08-05T16:21:00Z</cp:lastPrinted>
  <dcterms:created xsi:type="dcterms:W3CDTF">2017-08-01T19:18:00Z</dcterms:created>
  <dcterms:modified xsi:type="dcterms:W3CDTF">2019-03-25T23:06:00Z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