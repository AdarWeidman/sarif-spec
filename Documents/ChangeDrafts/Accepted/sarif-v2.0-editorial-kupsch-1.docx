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A74F4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A74F49">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A74F49">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A74F49">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A74F49">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A74F49">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A74F49">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A74F49">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A74F49">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A74F49">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A74F49">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A74F49">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A74F49">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A74F49">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A74F49">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A74F49">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A74F49">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A74F49">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A74F49">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A74F49">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A74F49">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A74F49">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A74F49">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39966E87" w:rsidR="002C4966" w:rsidRDefault="002C4966" w:rsidP="008C100C">
      <w:r w:rsidRPr="002C4966">
        <w:t>This document defines a standard format for the output of static analysis tools</w:t>
      </w:r>
      <w:ins w:id="5" w:author="Laurence Golding" w:date="2018-11-09T12:03:00Z">
        <w:r w:rsidR="00977C00">
          <w:t>, called the Static Analysis Results Interchange Format, or “SARIF”</w:t>
        </w:r>
      </w:ins>
      <w:ins w:id="6" w:author="Laurence Golding" w:date="2018-11-09T12:04:00Z">
        <w:r w:rsidR="00977C00">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0716991" w:rsidR="002C4966" w:rsidRDefault="002C4966" w:rsidP="003810C0">
      <w:pPr>
        <w:pStyle w:val="ListParagraph"/>
        <w:numPr>
          <w:ilvl w:val="0"/>
          <w:numId w:val="7"/>
        </w:numPr>
      </w:pPr>
      <w:r w:rsidRPr="002C4966">
        <w:t xml:space="preserve">Represent the logical </w:t>
      </w:r>
      <w:del w:id="16" w:author="Laurence Golding" w:date="2018-11-09T12:22:00Z">
        <w:r w:rsidRPr="002C4966" w:rsidDel="00E23664">
          <w:delText>construct against</w:delText>
        </w:r>
      </w:del>
      <w:ins w:id="17" w:author="Laurence Golding" w:date="2018-11-09T12:22:00Z">
        <w:r w:rsidR="00E23664">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8" w:name="_Toc528157157"/>
      <w:bookmarkStart w:id="19" w:name="_Toc85472893"/>
      <w:bookmarkStart w:id="20" w:name="_Toc287332007"/>
      <w:r>
        <w:t>IPR Policy</w:t>
      </w:r>
      <w:bookmarkEnd w:id="18"/>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1" w:name="_Toc528157158"/>
      <w:r>
        <w:t>Terminology</w:t>
      </w:r>
      <w:bookmarkEnd w:id="19"/>
      <w:bookmarkEnd w:id="20"/>
      <w:bookmarkEnd w:id="21"/>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2" w:name="def_analysis_target"/>
      <w:r>
        <w:t>analysis target</w:t>
      </w:r>
      <w:bookmarkEnd w:id="22"/>
    </w:p>
    <w:p w14:paraId="38F3CE24" w14:textId="1C95571E" w:rsidR="00B05C99" w:rsidRDefault="00A74F4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3" w:name="def_baseline"/>
      <w:r>
        <w:t>baseline</w:t>
      </w:r>
      <w:bookmarkEnd w:id="23"/>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4" w:name="def_baseline_run"/>
      <w:bookmarkStart w:id="25" w:name="_Hlk514318092"/>
      <w:r>
        <w:t>baseline run</w:t>
      </w:r>
      <w:bookmarkEnd w:id="24"/>
    </w:p>
    <w:p w14:paraId="16ED2498" w14:textId="400967B9" w:rsidR="008119BF" w:rsidRPr="008119BF" w:rsidRDefault="00A74F4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6" w:name="def_binary_file"/>
      <w:bookmarkEnd w:id="25"/>
      <w:r>
        <w:t>binary file</w:t>
      </w:r>
      <w:bookmarkEnd w:id="26"/>
    </w:p>
    <w:p w14:paraId="0D5EBE60" w14:textId="43DCE7DE" w:rsidR="0044419A" w:rsidRDefault="00A74F4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A74F4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7" w:name="def_camelCase_name"/>
      <w:r>
        <w:t>camelCase name</w:t>
      </w:r>
    </w:p>
    <w:bookmarkEnd w:id="2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28" w:name="def_column"/>
      <w:r>
        <w:t>column</w:t>
      </w:r>
      <w:bookmarkEnd w:id="28"/>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A74F4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A74F4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9" w:name="def_direct_producer"/>
      <w:r>
        <w:t>direct producer</w:t>
      </w:r>
      <w:bookmarkEnd w:id="29"/>
    </w:p>
    <w:p w14:paraId="0955FC92" w14:textId="79E41810" w:rsidR="00376AE7" w:rsidRPr="00376AE7" w:rsidRDefault="00A74F4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A74F4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0" w:name="def_engineering_system"/>
      <w:r>
        <w:t>engineering system</w:t>
      </w:r>
      <w:bookmarkEnd w:id="30"/>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1" w:name="def_end_user"/>
      <w:r>
        <w:t>(end) user</w:t>
      </w:r>
      <w:bookmarkEnd w:id="31"/>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32" w:name="def_external_property"/>
      <w:r>
        <w:t>external property</w:t>
      </w:r>
      <w:bookmarkEnd w:id="32"/>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33" w:name="def_external_property_file"/>
      <w:r>
        <w:t>external property file</w:t>
      </w:r>
      <w:bookmarkEnd w:id="33"/>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A74F4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A74F4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4" w:name="def_file"/>
      <w:r>
        <w:t>file</w:t>
      </w:r>
      <w:bookmarkEnd w:id="34"/>
    </w:p>
    <w:p w14:paraId="1640EF45" w14:textId="239BF34E" w:rsidR="0003129F" w:rsidRDefault="0003129F" w:rsidP="00C130CD">
      <w:pPr>
        <w:pStyle w:val="Definition"/>
      </w:pPr>
      <w:r w:rsidRPr="0003129F">
        <w:t xml:space="preserve">sequence of bytes </w:t>
      </w:r>
      <w:del w:id="35" w:author="Laurence Golding" w:date="2018-11-09T14:08:00Z">
        <w:r w:rsidRPr="0003129F" w:rsidDel="00443944">
          <w:delText xml:space="preserve">accessible </w:delText>
        </w:r>
      </w:del>
      <w:ins w:id="36" w:author="Laurence Golding" w:date="2018-11-09T14:08:00Z">
        <w:r w:rsidR="00443944">
          <w:t>addressable</w:t>
        </w:r>
        <w:r w:rsidR="00443944"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A74F4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7" w:name="def_fully_qualified_logical_name"/>
      <w:r>
        <w:t>fully qualified logical name</w:t>
      </w:r>
      <w:bookmarkEnd w:id="37"/>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8" w:name="def_hierarchical_string"/>
      <w:r>
        <w:t>hierarchical string</w:t>
      </w:r>
      <w:bookmarkEnd w:id="38"/>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9" w:name="def_line"/>
      <w:r>
        <w:t>line</w:t>
      </w:r>
      <w:bookmarkEnd w:id="39"/>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40" w:name="def_localization"/>
      <w:r>
        <w:t>localization</w:t>
      </w:r>
      <w:bookmarkEnd w:id="40"/>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1" w:name="def_log_file"/>
      <w:r>
        <w:t>log file</w:t>
      </w:r>
      <w:bookmarkEnd w:id="41"/>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162B3F73" w:rsidR="0044419A" w:rsidRDefault="00A74F4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3" w:name="def_logical_location"/>
      <w:r>
        <w:t>logical location</w:t>
      </w:r>
      <w:bookmarkEnd w:id="43"/>
    </w:p>
    <w:p w14:paraId="4BBB3B8A" w14:textId="142DD734"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487B140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45" w:author="Laurence Golding" w:date="2018-11-09T17:06:00Z">
        <w:r w:rsidDel="007911E7">
          <w:delText>,</w:delText>
        </w:r>
      </w:del>
      <w:r>
        <w:t xml:space="preserve"> </w:t>
      </w:r>
      <w:del w:id="46" w:author="Laurence Golding" w:date="2018-11-09T17:06:00Z">
        <w:r w:rsidDel="000766B7">
          <w:delText xml:space="preserve">typically </w:delText>
        </w:r>
      </w:del>
      <w:r>
        <w:t xml:space="preserve">by specifying the </w:t>
      </w:r>
      <w:ins w:id="47" w:author="Laurence Golding" w:date="2018-11-09T17:06:00Z">
        <w:r w:rsidR="000766B7">
          <w:t xml:space="preserve">most specific (often the </w:t>
        </w:r>
      </w:ins>
      <w:r>
        <w:t>rightmost</w:t>
      </w:r>
      <w:ins w:id="48" w:author="Laurence Golding" w:date="2018-11-09T17:06:00Z">
        <w:r w:rsidR="000766B7">
          <w:t>)</w:t>
        </w:r>
      </w:ins>
      <w:r>
        <w:t xml:space="preserve">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9" w:name="def_message_string"/>
      <w:r>
        <w:t>message</w:t>
      </w:r>
      <w:r w:rsidR="00366BA7">
        <w:t xml:space="preserve"> string</w:t>
      </w:r>
      <w:bookmarkEnd w:id="4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A74F4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A74F4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50" w:name="def_newline_sequence"/>
      <w:r>
        <w:t>newline sequence</w:t>
      </w:r>
      <w:bookmarkEnd w:id="5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A74F4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A74F4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51" w:name="def_programming_artifact"/>
      <w:r>
        <w:t xml:space="preserve"> </w:t>
      </w:r>
      <w:r w:rsidR="00646038">
        <w:t>(programming) artifact</w:t>
      </w:r>
    </w:p>
    <w:bookmarkEnd w:id="51"/>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52" w:name="def_problem"/>
      <w:r>
        <w:t>problem</w:t>
      </w:r>
      <w:bookmarkEnd w:id="52"/>
    </w:p>
    <w:p w14:paraId="6CDABD9B" w14:textId="7BE270AE" w:rsidR="00B05C99" w:rsidRDefault="00A74F4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0B445CFA" w:rsidR="00B05C99" w:rsidRDefault="00B05C99" w:rsidP="00B05C99">
      <w:pPr>
        <w:pStyle w:val="Note"/>
        <w:rPr>
          <w:ins w:id="53" w:author="Laurence Golding" w:date="2018-11-11T08:56:00Z"/>
        </w:rPr>
      </w:pPr>
      <w:r w:rsidRPr="00C130CD">
        <w:t>Example: A security vulnerability, a deviation from contractual or legal requirements, a deviation from stylistic standards.</w:t>
      </w:r>
    </w:p>
    <w:p w14:paraId="58AFA295" w14:textId="56C935E6" w:rsidR="008F74C5" w:rsidRDefault="008F74C5" w:rsidP="008F74C5">
      <w:pPr>
        <w:pStyle w:val="Definitionterm"/>
        <w:rPr>
          <w:ins w:id="54" w:author="Laurence Golding" w:date="2018-11-11T08:56:00Z"/>
        </w:rPr>
      </w:pPr>
      <w:bookmarkStart w:id="55" w:name="def_property"/>
      <w:ins w:id="56" w:author="Laurence Golding" w:date="2018-11-11T08:56:00Z">
        <w:r>
          <w:t>property</w:t>
        </w:r>
        <w:bookmarkEnd w:id="55"/>
      </w:ins>
    </w:p>
    <w:p w14:paraId="00259B8A" w14:textId="45A0168D" w:rsidR="008F74C5" w:rsidRPr="008F74C5" w:rsidRDefault="005E0874" w:rsidP="005E0874">
      <w:pPr>
        <w:pStyle w:val="Definition"/>
      </w:pPr>
      <w:ins w:id="57" w:author="Laurence Golding" w:date="2018-11-11T08:56: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4A4210B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ins w:id="58" w:author="Laurence Golding" w:date="2018-11-11T08:57:00Z">
        <w:r w:rsidR="005E0874">
          <w:t xml:space="preserve"> non-standardized</w:t>
        </w:r>
      </w:ins>
      <w:r w:rsidRPr="00592BE0">
        <w:t xml:space="preserve"> </w:t>
      </w:r>
      <w:ins w:id="59" w:author="Laurence Golding" w:date="2018-11-11T08:57:00Z">
        <w:r w:rsidR="005E0874">
          <w:fldChar w:fldCharType="begin"/>
        </w:r>
        <w:r w:rsidR="005E0874">
          <w:instrText xml:space="preserve"> HYPERLINK  \l "def_property" </w:instrText>
        </w:r>
        <w:r w:rsidR="005E0874">
          <w:fldChar w:fldCharType="separate"/>
        </w:r>
        <w:r w:rsidRPr="005E0874">
          <w:rPr>
            <w:rStyle w:val="Hyperlink"/>
          </w:rPr>
          <w:t>properties</w:t>
        </w:r>
        <w:r w:rsidR="005E0874">
          <w:fldChar w:fldCharType="end"/>
        </w:r>
      </w:ins>
      <w:r w:rsidRPr="00592BE0">
        <w:t xml:space="preserve"> with arbitrary </w:t>
      </w:r>
      <w:hyperlink w:anchor="def_camelCase_name" w:history="1">
        <w:r w:rsidRPr="005950DA">
          <w:rPr>
            <w:rStyle w:val="Hyperlink"/>
          </w:rPr>
          <w:t>camelCase names</w:t>
        </w:r>
      </w:hyperlink>
    </w:p>
    <w:p w14:paraId="7DBB03C9" w14:textId="18A24820" w:rsidR="00D65090" w:rsidRPr="00D65090" w:rsidRDefault="00D65090" w:rsidP="00D65090">
      <w:pPr>
        <w:pStyle w:val="Definitionterm"/>
      </w:pPr>
      <w:del w:id="60" w:author="Laurence Golding" w:date="2018-11-09T14:29:00Z">
        <w:r w:rsidRPr="00D65090" w:rsidDel="00012F3A">
          <w:delText>redaction-aware</w:delText>
        </w:r>
      </w:del>
      <w:ins w:id="61" w:author="Laurence Golding" w:date="2018-11-09T14:29:00Z">
        <w:r w:rsidR="00012F3A">
          <w:t>redactable</w:t>
        </w:r>
      </w:ins>
      <w:r w:rsidRPr="00D65090">
        <w:t xml:space="preserve"> property</w:t>
      </w:r>
    </w:p>
    <w:p w14:paraId="63E8F997" w14:textId="4BE323DC" w:rsidR="00D65090" w:rsidRPr="00D65090" w:rsidRDefault="005E0874" w:rsidP="00D65090">
      <w:pPr>
        <w:pStyle w:val="Definition"/>
      </w:pPr>
      <w:ins w:id="62" w:author="Laurence Golding" w:date="2018-11-11T08:58:00Z">
        <w:r>
          <w:fldChar w:fldCharType="begin"/>
        </w:r>
        <w:r>
          <w:instrText xml:space="preserve"> HYPERLINK  \l "def_property" </w:instrText>
        </w:r>
        <w:r>
          <w:fldChar w:fldCharType="separate"/>
        </w:r>
        <w:r w:rsidR="00D65090" w:rsidRPr="005E0874">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63" w:name="def_region"/>
      <w:r>
        <w:lastRenderedPageBreak/>
        <w:t>region</w:t>
      </w:r>
      <w:bookmarkEnd w:id="63"/>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64" w:name="def_repository"/>
      <w:r>
        <w:t>repository</w:t>
      </w:r>
      <w:bookmarkEnd w:id="6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A74F4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65" w:name="def_resource"/>
      <w:r>
        <w:t>resource</w:t>
      </w:r>
      <w:bookmarkEnd w:id="65"/>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66" w:name="def_result"/>
      <w:r>
        <w:t>result</w:t>
      </w:r>
      <w:bookmarkEnd w:id="66"/>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A74F4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67" w:name="def_result_management_system"/>
      <w:r>
        <w:t>result management system</w:t>
      </w:r>
      <w:bookmarkEnd w:id="67"/>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A74F4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A74F4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8" w:name="def_rule"/>
      <w:r>
        <w:t>rule</w:t>
      </w:r>
      <w:bookmarkEnd w:id="68"/>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A74F4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69" w:name="def_rule_id"/>
      <w:r>
        <w:t>rule id</w:t>
      </w:r>
      <w:bookmarkEnd w:id="69"/>
    </w:p>
    <w:p w14:paraId="4C9F5179" w14:textId="2E990358" w:rsidR="00B05C99" w:rsidRDefault="00A74F4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70" w:name="def_rule_metadata"/>
      <w:r>
        <w:t>rule metadata</w:t>
      </w:r>
      <w:bookmarkEnd w:id="70"/>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71" w:name="def_run"/>
      <w:r>
        <w:lastRenderedPageBreak/>
        <w:t>run</w:t>
      </w:r>
      <w:bookmarkEnd w:id="71"/>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72" w:name="def_sarif_consumer"/>
      <w:r>
        <w:t>SARIF consumer</w:t>
      </w:r>
      <w:bookmarkEnd w:id="7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73" w:name="def_sarif_log_file"/>
      <w:r>
        <w:t>SARIF log file</w:t>
      </w:r>
      <w:bookmarkEnd w:id="73"/>
    </w:p>
    <w:p w14:paraId="3BDD8C08" w14:textId="045A5040" w:rsidR="00366BA7" w:rsidRDefault="00A74F4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74" w:name="def_post_processor"/>
      <w:r>
        <w:t>SARIF post-processor</w:t>
      </w:r>
      <w:bookmarkEnd w:id="74"/>
    </w:p>
    <w:p w14:paraId="346D0207" w14:textId="064DE4BE" w:rsidR="00753025" w:rsidRPr="00753025" w:rsidRDefault="00A74F4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75" w:name="def_sarif_producer"/>
      <w:r>
        <w:t>SARIF producer</w:t>
      </w:r>
      <w:bookmarkEnd w:id="7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76" w:name="def_sarif_resource_file"/>
      <w:r>
        <w:t>SARIF resource file</w:t>
      </w:r>
      <w:bookmarkEnd w:id="76"/>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77" w:name="def_stable_value"/>
      <w:r>
        <w:t>stable value</w:t>
      </w:r>
      <w:bookmarkEnd w:id="7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78" w:name="def_static_analysis_tool"/>
      <w:r>
        <w:t>(static analysis) tool</w:t>
      </w:r>
      <w:bookmarkEnd w:id="78"/>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79" w:name="def_tag"/>
      <w:r>
        <w:t>tag</w:t>
      </w:r>
      <w:bookmarkEnd w:id="79"/>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80" w:name="def_text_file"/>
      <w:r>
        <w:t>text file</w:t>
      </w:r>
      <w:bookmarkEnd w:id="80"/>
    </w:p>
    <w:p w14:paraId="29A46E48" w14:textId="6D9061DB" w:rsidR="0044419A" w:rsidRDefault="00A74F4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A74F4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81" w:name="def_thread_flow"/>
      <w:r>
        <w:t>thread flow</w:t>
      </w:r>
      <w:bookmarkEnd w:id="8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A74F4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557F3F57" w:rsidR="00367B83" w:rsidDel="00B07878" w:rsidRDefault="00367B83" w:rsidP="00367B83">
      <w:pPr>
        <w:pStyle w:val="Note"/>
        <w:rPr>
          <w:del w:id="82" w:author="Laurence Golding" w:date="2018-11-09T14:23:00Z"/>
        </w:rPr>
      </w:pPr>
      <w:del w:id="83" w:author="Laurence Golding" w:date="2018-11-09T14:23:00Z">
        <w:r w:rsidDel="00B07878">
          <w:delText xml:space="preserve">Example: </w:delText>
        </w:r>
        <w:r w:rsidRPr="00367B83" w:rsidDel="00B07878">
          <w:delText>Category (for example, “Style” or “Security”), documentation URI</w:delText>
        </w:r>
        <w:r w:rsidDel="00B07878">
          <w:delText>.</w:delText>
        </w:r>
      </w:del>
    </w:p>
    <w:p w14:paraId="5CC9FBF3" w14:textId="77777777" w:rsidR="0044419A" w:rsidRDefault="0044419A" w:rsidP="0044419A">
      <w:pPr>
        <w:pStyle w:val="Definitionterm"/>
      </w:pPr>
      <w:r>
        <w:t>top-level logical location</w:t>
      </w:r>
    </w:p>
    <w:p w14:paraId="4BD39429" w14:textId="2A787123" w:rsidR="0044419A" w:rsidRDefault="00A74F4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84" w:name="def_triage"/>
      <w:r>
        <w:t>triage</w:t>
      </w:r>
      <w:bookmarkEnd w:id="84"/>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5" w:name="def_vcs"/>
      <w:r>
        <w:t>VCS</w:t>
      </w:r>
      <w:bookmarkEnd w:id="8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86" w:name="_Ref7502892"/>
      <w:bookmarkStart w:id="87" w:name="_Toc12011611"/>
      <w:bookmarkStart w:id="88" w:name="_Toc85472894"/>
      <w:bookmarkStart w:id="89" w:name="_Toc287332008"/>
      <w:bookmarkStart w:id="90" w:name="_Toc528157159"/>
      <w:r>
        <w:t>Normative</w:t>
      </w:r>
      <w:bookmarkEnd w:id="86"/>
      <w:bookmarkEnd w:id="87"/>
      <w:r>
        <w:t xml:space="preserve"> References</w:t>
      </w:r>
      <w:bookmarkEnd w:id="88"/>
      <w:bookmarkEnd w:id="89"/>
      <w:bookmarkEnd w:id="90"/>
    </w:p>
    <w:p w14:paraId="1CA20F39" w14:textId="3EB9E8F7" w:rsidR="00130B0A" w:rsidRDefault="00130B0A" w:rsidP="00130B0A">
      <w:pPr>
        <w:pStyle w:val="Ref"/>
        <w:rPr>
          <w:rStyle w:val="Refterm"/>
          <w:b w:val="0"/>
        </w:rPr>
      </w:pPr>
      <w:r w:rsidRPr="00EE7D13">
        <w:rPr>
          <w:rStyle w:val="Refterm"/>
        </w:rPr>
        <w:t>[</w:t>
      </w:r>
      <w:bookmarkStart w:id="91" w:name="BCP14"/>
      <w:r>
        <w:rPr>
          <w:rStyle w:val="Refterm"/>
        </w:rPr>
        <w:t>BCP14</w:t>
      </w:r>
      <w:bookmarkEnd w:id="9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92" w:name="GFM"/>
      <w:r>
        <w:rPr>
          <w:rStyle w:val="Refterm"/>
        </w:rPr>
        <w:t>GFM</w:t>
      </w:r>
      <w:bookmarkEnd w:id="9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93" w:name="IANA_ENC"/>
      <w:r>
        <w:rPr>
          <w:rStyle w:val="Refterm"/>
        </w:rPr>
        <w:t>IANA-ENC</w:t>
      </w:r>
      <w:bookmarkEnd w:id="9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94" w:name="IANA_HASH"/>
      <w:r>
        <w:rPr>
          <w:rStyle w:val="Refterm"/>
        </w:rPr>
        <w:t>IANA-HASH</w:t>
      </w:r>
      <w:bookmarkEnd w:id="9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95" w:name="ISO639_1"/>
      <w:r>
        <w:rPr>
          <w:rStyle w:val="Refterm"/>
        </w:rPr>
        <w:t>ISO639-1</w:t>
      </w:r>
      <w:bookmarkEnd w:id="9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96" w:name="ISO639_2"/>
      <w:r>
        <w:rPr>
          <w:rStyle w:val="Refterm"/>
        </w:rPr>
        <w:t>ISO639-2</w:t>
      </w:r>
      <w:bookmarkEnd w:id="9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97" w:name="ISO639_3"/>
      <w:r>
        <w:rPr>
          <w:rStyle w:val="Refterm"/>
        </w:rPr>
        <w:t>ISO639-3</w:t>
      </w:r>
      <w:bookmarkEnd w:id="9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98" w:name="ISO86012004"/>
      <w:r w:rsidRPr="00EE7D13">
        <w:rPr>
          <w:rStyle w:val="Refterm"/>
        </w:rPr>
        <w:t>ISO8601:2004</w:t>
      </w:r>
      <w:bookmarkEnd w:id="9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99" w:name="ISO14977"/>
      <w:r w:rsidRPr="00EE7D13">
        <w:rPr>
          <w:rStyle w:val="Refterm"/>
        </w:rPr>
        <w:t>ISO</w:t>
      </w:r>
      <w:r>
        <w:rPr>
          <w:rStyle w:val="Refterm"/>
        </w:rPr>
        <w:t>14977</w:t>
      </w:r>
      <w:r w:rsidRPr="00EE7D13">
        <w:rPr>
          <w:rStyle w:val="Refterm"/>
        </w:rPr>
        <w:t>:</w:t>
      </w:r>
      <w:r>
        <w:rPr>
          <w:rStyle w:val="Refterm"/>
        </w:rPr>
        <w:t>1996</w:t>
      </w:r>
      <w:bookmarkEnd w:id="9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100" w:name="JSCHEMA01"/>
      <w:r w:rsidRPr="00EE7D13">
        <w:rPr>
          <w:rStyle w:val="Refterm"/>
        </w:rPr>
        <w:t>JSCHEMA01</w:t>
      </w:r>
      <w:bookmarkEnd w:id="10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101" w:name="RFC2119"/>
      <w:r w:rsidRPr="00EE7D13">
        <w:rPr>
          <w:rStyle w:val="Refterm"/>
        </w:rPr>
        <w:t>RFC2119</w:t>
      </w:r>
      <w:bookmarkEnd w:id="10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102" w:name="RFC2045"/>
      <w:r w:rsidRPr="00EE7D13">
        <w:rPr>
          <w:rStyle w:val="Refterm"/>
        </w:rPr>
        <w:t>RFC2045</w:t>
      </w:r>
      <w:bookmarkEnd w:id="10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103" w:name="RFC3629"/>
      <w:r>
        <w:rPr>
          <w:rStyle w:val="Refterm"/>
        </w:rPr>
        <w:t>RFC3629</w:t>
      </w:r>
      <w:bookmarkEnd w:id="10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104" w:name="RFC3986"/>
      <w:r w:rsidRPr="00EE7D13">
        <w:rPr>
          <w:rStyle w:val="Refterm"/>
        </w:rPr>
        <w:t>RFC3986</w:t>
      </w:r>
      <w:bookmarkEnd w:id="10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105" w:name="RFC4122"/>
      <w:r>
        <w:rPr>
          <w:rStyle w:val="Refterm"/>
        </w:rPr>
        <w:t>RFC4122</w:t>
      </w:r>
      <w:bookmarkEnd w:id="10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106" w:name="RFC5646"/>
      <w:r>
        <w:rPr>
          <w:rStyle w:val="Refterm"/>
        </w:rPr>
        <w:t>RFC5646</w:t>
      </w:r>
      <w:bookmarkEnd w:id="10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107" w:name="RFC7763"/>
      <w:r>
        <w:rPr>
          <w:rStyle w:val="Refterm"/>
        </w:rPr>
        <w:t>RFC7763</w:t>
      </w:r>
      <w:bookmarkEnd w:id="107"/>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lastRenderedPageBreak/>
        <w:t>[</w:t>
      </w:r>
      <w:bookmarkStart w:id="108" w:name="RFC7764"/>
      <w:r>
        <w:rPr>
          <w:rStyle w:val="Refterm"/>
          <w:bCs w:val="0"/>
        </w:rPr>
        <w:t>RFC7764</w:t>
      </w:r>
      <w:bookmarkEnd w:id="10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109" w:name="RFC8174"/>
      <w:r>
        <w:rPr>
          <w:rStyle w:val="Refterm"/>
          <w:bCs w:val="0"/>
        </w:rPr>
        <w:t>RFC8174</w:t>
      </w:r>
      <w:bookmarkEnd w:id="10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110" w:name="RFC8089"/>
      <w:r>
        <w:rPr>
          <w:rStyle w:val="Refterm"/>
          <w:bCs w:val="0"/>
        </w:rPr>
        <w:t>RFC8089</w:t>
      </w:r>
      <w:bookmarkEnd w:id="110"/>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t>[</w:t>
      </w:r>
      <w:bookmarkStart w:id="111" w:name="RFC8259"/>
      <w:r>
        <w:rPr>
          <w:rStyle w:val="Refterm"/>
          <w:bCs w:val="0"/>
        </w:rPr>
        <w:t>RFC8259</w:t>
      </w:r>
      <w:bookmarkEnd w:id="11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112" w:name="SEMVER"/>
      <w:r>
        <w:rPr>
          <w:rStyle w:val="Refterm"/>
        </w:rPr>
        <w:t>SEMVER</w:t>
      </w:r>
      <w:bookmarkEnd w:id="11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113" w:name="UNICODE10"/>
      <w:r>
        <w:rPr>
          <w:rStyle w:val="Refterm"/>
        </w:rPr>
        <w:t>UNICODE10</w:t>
      </w:r>
      <w:bookmarkEnd w:id="11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14" w:name="_Toc85472895"/>
      <w:bookmarkStart w:id="115" w:name="_Toc287332009"/>
      <w:bookmarkStart w:id="116" w:name="_Toc528157160"/>
      <w:r>
        <w:t>Non-Normative References</w:t>
      </w:r>
      <w:bookmarkEnd w:id="114"/>
      <w:bookmarkEnd w:id="115"/>
      <w:bookmarkEnd w:id="116"/>
    </w:p>
    <w:p w14:paraId="1067680D" w14:textId="6C3324D2" w:rsidR="00D422AB" w:rsidRDefault="00D422AB" w:rsidP="00D422AB">
      <w:pPr>
        <w:pStyle w:val="Ref"/>
        <w:rPr>
          <w:rStyle w:val="Refterm"/>
          <w:b w:val="0"/>
        </w:rPr>
      </w:pPr>
      <w:r w:rsidRPr="001A52C9">
        <w:rPr>
          <w:rStyle w:val="Refterm"/>
        </w:rPr>
        <w:t>[</w:t>
      </w:r>
      <w:bookmarkStart w:id="117" w:name="CMARK"/>
      <w:r>
        <w:rPr>
          <w:rStyle w:val="Refterm"/>
        </w:rPr>
        <w:t>CMARK</w:t>
      </w:r>
      <w:bookmarkEnd w:id="11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118" w:name="CWE"/>
      <w:r>
        <w:rPr>
          <w:rStyle w:val="Refterm"/>
        </w:rPr>
        <w:t>CWE</w:t>
      </w:r>
      <w:bookmarkEnd w:id="11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119" w:name="GFMCMARK"/>
      <w:r>
        <w:rPr>
          <w:rStyle w:val="Refterm"/>
        </w:rPr>
        <w:t>GFMCMARK</w:t>
      </w:r>
      <w:bookmarkEnd w:id="119"/>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120" w:name="GFMENG"/>
      <w:r>
        <w:rPr>
          <w:rStyle w:val="Refterm"/>
        </w:rPr>
        <w:t>GFMENG</w:t>
      </w:r>
      <w:bookmarkEnd w:id="12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05F3C07" w:rsidR="0052312C" w:rsidRDefault="0052312C" w:rsidP="00AE0702">
      <w:pPr>
        <w:pStyle w:val="Ref"/>
      </w:pPr>
      <w:r>
        <w:rPr>
          <w:rStyle w:val="Refterm"/>
        </w:rPr>
        <w:t>[ISO14882</w:t>
      </w:r>
      <w:r w:rsidR="00361885">
        <w:rPr>
          <w:rStyle w:val="Refterm"/>
        </w:rPr>
        <w:t>:</w:t>
      </w:r>
      <w:del w:id="121" w:author="Laurence Golding" w:date="2018-11-09T14:34:00Z">
        <w:r w:rsidR="00361885" w:rsidDel="006A6380">
          <w:rPr>
            <w:rStyle w:val="Refterm"/>
          </w:rPr>
          <w:delText>2014</w:delText>
        </w:r>
      </w:del>
      <w:ins w:id="122" w:author="Laurence Golding" w:date="2018-11-09T14:34:00Z">
        <w:r w:rsidR="006A6380">
          <w:rPr>
            <w:rStyle w:val="Refterm"/>
          </w:rPr>
          <w:t>2017</w:t>
        </w:r>
      </w:ins>
      <w:r>
        <w:rPr>
          <w:rStyle w:val="Refterm"/>
        </w:rPr>
        <w:t>]</w:t>
      </w:r>
      <w:r>
        <w:rPr>
          <w:rStyle w:val="Refterm"/>
        </w:rPr>
        <w:tab/>
      </w:r>
      <w:r w:rsidRPr="0052312C">
        <w:t>“Inform</w:t>
      </w:r>
      <w:r>
        <w:t xml:space="preserve">ation technology – Programming languages – C++”, ISO/IEC 14882, December </w:t>
      </w:r>
      <w:del w:id="123" w:author="Laurence Golding" w:date="2018-11-09T14:35:00Z">
        <w:r w:rsidDel="00574BC3">
          <w:delText>2014</w:delText>
        </w:r>
      </w:del>
      <w:ins w:id="124" w:author="Laurence Golding" w:date="2018-11-09T14:35:00Z">
        <w:r w:rsidR="00574BC3">
          <w:t>2017</w:t>
        </w:r>
      </w:ins>
      <w:r>
        <w:t xml:space="preserve">, </w:t>
      </w:r>
      <w:r w:rsidR="00977C00">
        <w:rPr>
          <w:rStyle w:val="Hyperlink"/>
        </w:rPr>
        <w:fldChar w:fldCharType="begin"/>
      </w:r>
      <w:r w:rsidR="00574BC3">
        <w:rPr>
          <w:rStyle w:val="Hyperlink"/>
        </w:rPr>
        <w:instrText>HYPERLINK "https://www.iso.org/standard/68564.html"</w:instrText>
      </w:r>
      <w:r w:rsidR="00977C00">
        <w:rPr>
          <w:rStyle w:val="Hyperlink"/>
        </w:rPr>
        <w:fldChar w:fldCharType="separate"/>
      </w:r>
      <w:del w:id="125" w:author="Laurence Golding" w:date="2018-11-09T14:36:00Z">
        <w:r w:rsidR="00361885" w:rsidRPr="00AC1D41" w:rsidDel="00574BC3">
          <w:rPr>
            <w:rStyle w:val="Hyperlink"/>
          </w:rPr>
          <w:delText>https://www.iso.org/standard/64029.html</w:delText>
        </w:r>
      </w:del>
      <w:ins w:id="126" w:author="Laurence Golding" w:date="2018-11-09T14:36:00Z">
        <w:r w:rsidR="00574BC3">
          <w:rPr>
            <w:rStyle w:val="Hyperlink"/>
          </w:rPr>
          <w:t>https://www.iso.org/standard/68564.html</w:t>
        </w:r>
      </w:ins>
      <w:r w:rsidR="00977C00">
        <w:rPr>
          <w:rStyle w:val="Hyperlink"/>
        </w:rPr>
        <w:fldChar w:fldCharType="end"/>
      </w:r>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27" w:name="_Toc528157161"/>
      <w:r>
        <w:lastRenderedPageBreak/>
        <w:t>Conventions</w:t>
      </w:r>
      <w:bookmarkEnd w:id="127"/>
    </w:p>
    <w:p w14:paraId="50E64719" w14:textId="2428E7E7" w:rsidR="0012387E" w:rsidRPr="0012387E" w:rsidRDefault="0012387E" w:rsidP="0012387E"/>
    <w:p w14:paraId="2D42620D" w14:textId="4CD3D186" w:rsidR="0012387E" w:rsidRDefault="00EE7D13" w:rsidP="0012387E">
      <w:pPr>
        <w:pStyle w:val="Heading2"/>
      </w:pPr>
      <w:bookmarkStart w:id="128" w:name="_Toc528157162"/>
      <w:r>
        <w:t>General</w:t>
      </w:r>
      <w:bookmarkEnd w:id="12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9" w:name="_Toc528157163"/>
      <w:r>
        <w:t>Format examples</w:t>
      </w:r>
      <w:bookmarkEnd w:id="129"/>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0" w:name="_Toc528157164"/>
      <w:r>
        <w:t>Property notation</w:t>
      </w:r>
      <w:bookmarkEnd w:id="130"/>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31" w:name="_Toc528157165"/>
      <w:r>
        <w:t>Syntax notation</w:t>
      </w:r>
      <w:bookmarkEnd w:id="131"/>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32" w:name="_Ref506805751"/>
      <w:bookmarkStart w:id="133" w:name="_Ref506805786"/>
      <w:bookmarkStart w:id="134" w:name="_Ref506805801"/>
      <w:bookmarkStart w:id="135" w:name="_Ref506805881"/>
      <w:bookmarkStart w:id="136" w:name="_Toc528157166"/>
      <w:r>
        <w:lastRenderedPageBreak/>
        <w:t>File format</w:t>
      </w:r>
      <w:bookmarkEnd w:id="132"/>
      <w:bookmarkEnd w:id="133"/>
      <w:bookmarkEnd w:id="134"/>
      <w:bookmarkEnd w:id="135"/>
      <w:bookmarkEnd w:id="136"/>
    </w:p>
    <w:p w14:paraId="4E58823B" w14:textId="39ED7B8C" w:rsidR="008F022E" w:rsidRDefault="008F022E" w:rsidP="008F022E">
      <w:pPr>
        <w:pStyle w:val="Heading2"/>
      </w:pPr>
      <w:bookmarkStart w:id="137" w:name="_Ref509041819"/>
      <w:bookmarkStart w:id="138" w:name="_Toc528157167"/>
      <w:r>
        <w:t>General</w:t>
      </w:r>
      <w:bookmarkEnd w:id="137"/>
      <w:bookmarkEnd w:id="138"/>
    </w:p>
    <w:p w14:paraId="66A97768" w14:textId="509C689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9" w:name="_Toc528157168"/>
      <w:r>
        <w:t>SARIF file naming convention</w:t>
      </w:r>
      <w:bookmarkEnd w:id="13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40" w:name="_Ref509042171"/>
      <w:bookmarkStart w:id="141" w:name="_Ref509042221"/>
      <w:bookmarkStart w:id="142" w:name="_Ref509042382"/>
      <w:bookmarkStart w:id="143" w:name="_Ref509042434"/>
      <w:bookmarkStart w:id="144" w:name="_Ref509043989"/>
      <w:bookmarkStart w:id="145" w:name="_Toc528157169"/>
      <w:bookmarkStart w:id="146" w:name="_Ref507594747"/>
      <w:r>
        <w:t>fileContent objects</w:t>
      </w:r>
      <w:bookmarkEnd w:id="140"/>
      <w:bookmarkEnd w:id="141"/>
      <w:bookmarkEnd w:id="142"/>
      <w:bookmarkEnd w:id="143"/>
      <w:bookmarkEnd w:id="144"/>
      <w:bookmarkEnd w:id="145"/>
    </w:p>
    <w:p w14:paraId="2BBA9A14" w14:textId="2A52D71B" w:rsidR="00C50C8C" w:rsidRDefault="00C50C8C" w:rsidP="00C50C8C">
      <w:pPr>
        <w:pStyle w:val="Heading3"/>
      </w:pPr>
      <w:bookmarkStart w:id="147" w:name="_Toc528157170"/>
      <w:r>
        <w:t>General</w:t>
      </w:r>
      <w:bookmarkEnd w:id="14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8" w:name="_Ref509043697"/>
      <w:bookmarkStart w:id="149" w:name="_Toc528157171"/>
      <w:r>
        <w:t>text property</w:t>
      </w:r>
      <w:bookmarkEnd w:id="148"/>
      <w:bookmarkEnd w:id="149"/>
    </w:p>
    <w:p w14:paraId="4A7B5CC6" w14:textId="0FB7E9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50" w:name="_Ref509043776"/>
      <w:bookmarkStart w:id="151" w:name="_Toc528157172"/>
      <w:r>
        <w:t>binary property</w:t>
      </w:r>
      <w:bookmarkEnd w:id="150"/>
      <w:bookmarkEnd w:id="151"/>
    </w:p>
    <w:p w14:paraId="1BB5464B" w14:textId="5357766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52" w:name="_Ref508989521"/>
      <w:bookmarkStart w:id="153" w:name="_Toc528157173"/>
      <w:r>
        <w:t>fileLocation objects</w:t>
      </w:r>
      <w:bookmarkEnd w:id="146"/>
      <w:bookmarkEnd w:id="152"/>
      <w:bookmarkEnd w:id="153"/>
    </w:p>
    <w:p w14:paraId="15E45BC8" w14:textId="6BB90172" w:rsidR="00EF1697" w:rsidRPr="00EF1697" w:rsidRDefault="00EF1697" w:rsidP="00EF1697">
      <w:pPr>
        <w:pStyle w:val="Heading3"/>
      </w:pPr>
      <w:bookmarkStart w:id="154" w:name="_Ref507595872"/>
      <w:bookmarkStart w:id="155" w:name="_Toc528157174"/>
      <w:r>
        <w:t>General</w:t>
      </w:r>
      <w:bookmarkEnd w:id="154"/>
      <w:bookmarkEnd w:id="155"/>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56" w:name="_Ref507592462"/>
      <w:bookmarkStart w:id="157" w:name="_Toc528157175"/>
      <w:r>
        <w:t>uri property</w:t>
      </w:r>
      <w:bookmarkEnd w:id="156"/>
      <w:bookmarkEnd w:id="157"/>
    </w:p>
    <w:p w14:paraId="312B616B" w14:textId="376AEB65" w:rsidR="005345F2" w:rsidRDefault="005345F2" w:rsidP="005345F2">
      <w:pPr>
        <w:pStyle w:val="Heading4"/>
      </w:pPr>
      <w:bookmarkStart w:id="158" w:name="_Toc528157176"/>
      <w:r>
        <w:t>General</w:t>
      </w:r>
      <w:bookmarkEnd w:id="158"/>
    </w:p>
    <w:p w14:paraId="604C3241" w14:textId="0B03452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1A2CD6F6" w:rsidR="00ED540D" w:rsidRDefault="00ED540D" w:rsidP="00ED540D">
      <w:pPr>
        <w:pStyle w:val="Note"/>
        <w:rPr>
          <w:ins w:id="159" w:author="Laurence Golding" w:date="2018-11-09T14:09:00Z"/>
        </w:rPr>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53F4F11" w14:textId="2B9B3242" w:rsidR="00443944" w:rsidRPr="00443944" w:rsidRDefault="00443944" w:rsidP="00443944">
      <w:ins w:id="160" w:author="Laurence Golding" w:date="2018-11-09T14:09:00Z">
        <w:r>
          <w:t xml:space="preserve">The URI </w:t>
        </w:r>
        <w:r>
          <w:rPr>
            <w:b/>
          </w:rPr>
          <w:t>SHALL</w:t>
        </w:r>
        <w:r>
          <w:t xml:space="preserve"> specify the location of the file at the time </w:t>
        </w:r>
      </w:ins>
      <w:ins w:id="161" w:author="Laurence Golding" w:date="2018-11-09T14:13:00Z">
        <w:r>
          <w:t xml:space="preserve">the </w:t>
        </w:r>
      </w:ins>
      <w:ins w:id="162" w:author="Laurence Golding" w:date="2018-11-09T14:14:00Z">
        <w:r>
          <w:t>analysis</w:t>
        </w:r>
      </w:ins>
      <w:ins w:id="163" w:author="Laurence Golding" w:date="2018-11-09T14:13:00Z">
        <w:r>
          <w:t xml:space="preserve"> was performed.</w:t>
        </w:r>
      </w:ins>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64"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64"/>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65" w:name="_Ref511910229"/>
      <w:bookmarkStart w:id="166" w:name="_Toc528157177"/>
      <w:r>
        <w:t>URIs that use the "file" protocol</w:t>
      </w:r>
      <w:bookmarkEnd w:id="165"/>
      <w:bookmarkEnd w:id="166"/>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363A746E" w:rsidR="00984A18" w:rsidRPr="00984A18" w:rsidRDefault="00984A18" w:rsidP="00984A18">
      <w:r w:rsidRPr="00491E30">
        <w:t xml:space="preserve">A SARIF </w:t>
      </w:r>
      <w:del w:id="167" w:author="Laurence Golding" w:date="2018-11-11T10:21:00Z">
        <w:r w:rsidRPr="00491E30" w:rsidDel="00D453CD">
          <w:delText>post-processor</w:delText>
        </w:r>
      </w:del>
      <w:ins w:id="168" w:author="Laurence Golding" w:date="2018-11-11T10:21:00Z">
        <w:r w:rsidR="00D453CD">
          <w:t>producer</w:t>
        </w:r>
      </w:ins>
      <w:r w:rsidRPr="00491E30">
        <w:t xml:space="preserve"> </w:t>
      </w:r>
      <w:r w:rsidRPr="00F24D04">
        <w:rPr>
          <w:b/>
        </w:rPr>
        <w:t>MAY</w:t>
      </w:r>
      <w:r w:rsidRPr="00491E30">
        <w:t xml:space="preserve"> choose to </w:t>
      </w:r>
      <w:del w:id="169" w:author="Laurence Golding" w:date="2018-11-11T10:21:00Z">
        <w:r w:rsidRPr="00491E30" w:rsidDel="00D453CD">
          <w:delText xml:space="preserve">remove </w:delText>
        </w:r>
      </w:del>
      <w:ins w:id="170" w:author="Laurence Golding" w:date="2018-11-11T10:21:00Z">
        <w:r w:rsidR="00D453CD">
          <w:t>omit</w:t>
        </w:r>
        <w:r w:rsidR="00D453CD" w:rsidRPr="00491E30">
          <w:t xml:space="preserve"> </w:t>
        </w:r>
      </w:ins>
      <w:r w:rsidRPr="00491E30">
        <w:t>the host</w:t>
      </w:r>
      <w:del w:id="171" w:author="Laurence Golding" w:date="2018-11-11T10:21:00Z">
        <w:r w:rsidRPr="00491E30" w:rsidDel="0091462A">
          <w:delText xml:space="preserve"> </w:delText>
        </w:r>
      </w:del>
      <w:r w:rsidRPr="00491E30">
        <w:t xml:space="preserve">name </w:t>
      </w:r>
      <w:ins w:id="172" w:author="Laurence Golding" w:date="2018-11-11T10:21:00Z">
        <w:r w:rsidR="0091462A">
          <w:t xml:space="preserve">(authority) </w:t>
        </w:r>
      </w:ins>
      <w:r w:rsidRPr="00491E30">
        <w:t xml:space="preserve">from </w:t>
      </w:r>
      <w:del w:id="173" w:author="Laurence Golding" w:date="2018-11-11T10:21:00Z">
        <w:r w:rsidR="00EA45D1" w:rsidDel="0091462A">
          <w:delText xml:space="preserve">such </w:delText>
        </w:r>
      </w:del>
      <w:r w:rsidR="00EA45D1">
        <w:t>a</w:t>
      </w:r>
      <w:ins w:id="174" w:author="Laurence Golding" w:date="2018-11-11T10:21:00Z">
        <w:r w:rsidR="0091462A">
          <w:t xml:space="preserve"> file</w:t>
        </w:r>
      </w:ins>
      <w:r w:rsidRPr="00491E30">
        <w:t xml:space="preserve"> URI, for example, for security reasons. If it does so, then to maximize interoperability with previous version of the URI specification, </w:t>
      </w:r>
      <w:del w:id="175" w:author="Laurence Golding" w:date="2018-11-11T10:22:00Z">
        <w:r w:rsidRPr="00491E30" w:rsidDel="0091462A">
          <w:delText xml:space="preserve">it </w:delText>
        </w:r>
      </w:del>
      <w:ins w:id="176" w:author="Laurence Golding" w:date="2018-11-11T10:22:00Z">
        <w:r w:rsidR="0091462A">
          <w:t>the URI</w:t>
        </w:r>
        <w:r w:rsidR="0091462A" w:rsidRPr="00491E30">
          <w:t xml:space="preserve"> </w:t>
        </w:r>
      </w:ins>
      <w:r w:rsidRPr="0085299A">
        <w:rPr>
          <w:b/>
        </w:rPr>
        <w:t>SHOULD</w:t>
      </w:r>
      <w:r w:rsidRPr="00491E30">
        <w:t xml:space="preserve"> </w:t>
      </w:r>
      <w:del w:id="177" w:author="Laurence Golding" w:date="2018-11-11T10:22:00Z">
        <w:r w:rsidRPr="00491E30" w:rsidDel="0091462A">
          <w:delText>specify the URI with leading</w:delText>
        </w:r>
      </w:del>
      <w:ins w:id="178" w:author="Laurence Golding" w:date="2018-11-11T10:22:00Z">
        <w:r w:rsidR="0091462A">
          <w:t>start with</w:t>
        </w:r>
      </w:ins>
      <w:r w:rsidRPr="00491E30">
        <w:t xml:space="preserve"> </w:t>
      </w:r>
      <w:r w:rsidRPr="00F24D04">
        <w:rPr>
          <w:rStyle w:val="CODEtemp"/>
        </w:rPr>
        <w:t>"</w:t>
      </w:r>
      <w:ins w:id="179" w:author="Laurence Golding" w:date="2018-11-11T10:22:00Z">
        <w:r w:rsidR="0091462A">
          <w:rPr>
            <w:rStyle w:val="CODEtemp"/>
          </w:rPr>
          <w:t>file:/</w:t>
        </w:r>
      </w:ins>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80" w:name="_Ref507592476"/>
      <w:bookmarkStart w:id="181" w:name="_Toc528157178"/>
      <w:r>
        <w:t>uriBaseId property</w:t>
      </w:r>
      <w:bookmarkEnd w:id="180"/>
      <w:bookmarkEnd w:id="181"/>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A848E3"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182" w:name="_Ref510013017"/>
      <w:bookmarkStart w:id="183" w:name="_Toc528157179"/>
      <w:r>
        <w:t>Guidance on the use of fileLocation objects</w:t>
      </w:r>
      <w:bookmarkEnd w:id="182"/>
      <w:bookmarkEnd w:id="18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84" w:name="_Toc528157180"/>
      <w:r>
        <w:t>String properties</w:t>
      </w:r>
      <w:bookmarkEnd w:id="184"/>
    </w:p>
    <w:p w14:paraId="6C63FE5C" w14:textId="4016EE67" w:rsidR="00D65090" w:rsidRDefault="00D65090" w:rsidP="00D65090">
      <w:pPr>
        <w:pStyle w:val="Heading3"/>
      </w:pPr>
      <w:bookmarkStart w:id="185" w:name="_Toc528157181"/>
      <w:r>
        <w:t>General</w:t>
      </w:r>
      <w:bookmarkEnd w:id="18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2724039E" w:rsidR="00D65090" w:rsidRDefault="00D65090" w:rsidP="00D65090">
      <w:pPr>
        <w:pStyle w:val="Heading3"/>
      </w:pPr>
      <w:bookmarkStart w:id="186" w:name="_Ref510017878"/>
      <w:bookmarkStart w:id="187" w:name="_Toc528157182"/>
      <w:del w:id="188" w:author="Laurence Golding" w:date="2018-11-09T14:29:00Z">
        <w:r w:rsidDel="00012F3A">
          <w:delText>Redaction</w:delText>
        </w:r>
        <w:bookmarkEnd w:id="186"/>
        <w:r w:rsidR="00D244F4" w:rsidDel="00012F3A">
          <w:delText>-aware</w:delText>
        </w:r>
      </w:del>
      <w:ins w:id="189" w:author="Laurence Golding" w:date="2018-11-09T14:29:00Z">
        <w:r w:rsidR="00012F3A">
          <w:t>Redactable</w:t>
        </w:r>
      </w:ins>
      <w:r w:rsidR="00D244F4">
        <w:t xml:space="preserve"> string properties</w:t>
      </w:r>
      <w:bookmarkEnd w:id="187"/>
    </w:p>
    <w:p w14:paraId="553A2175" w14:textId="277C955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w:t>
      </w:r>
      <w:del w:id="190" w:author="Laurence Golding" w:date="2018-11-09T14:29:00Z">
        <w:r w:rsidDel="00012F3A">
          <w:delText>redaction-aware</w:delText>
        </w:r>
      </w:del>
      <w:ins w:id="191" w:author="Laurence Golding" w:date="2018-11-09T14:29:00Z">
        <w:r w:rsidR="00012F3A">
          <w:t>redactable</w:t>
        </w:r>
      </w:ins>
      <w:r>
        <w:t xml:space="preserve">.” The description of every </w:t>
      </w:r>
      <w:del w:id="192" w:author="Laurence Golding" w:date="2018-11-09T14:29:00Z">
        <w:r w:rsidDel="00012F3A">
          <w:delText>redaction-aware</w:delText>
        </w:r>
      </w:del>
      <w:ins w:id="193" w:author="Laurence Golding" w:date="2018-11-09T14:29:00Z">
        <w:r w:rsidR="00012F3A">
          <w:t>redactable</w:t>
        </w:r>
      </w:ins>
      <w:r>
        <w:t xml:space="preserve"> property will state that it is </w:t>
      </w:r>
      <w:del w:id="194" w:author="Laurence Golding" w:date="2018-11-09T14:29:00Z">
        <w:r w:rsidDel="00012F3A">
          <w:delText>redaction-aware</w:delText>
        </w:r>
      </w:del>
      <w:ins w:id="195" w:author="Laurence Golding" w:date="2018-11-09T14:29:00Z">
        <w:r w:rsidR="00012F3A">
          <w:t>redactable</w:t>
        </w:r>
      </w:ins>
      <w:r>
        <w:t>.</w:t>
      </w:r>
    </w:p>
    <w:p w14:paraId="02011BDE" w14:textId="63BDF435" w:rsidR="00D65090" w:rsidRDefault="00D65090" w:rsidP="00D65090">
      <w:r>
        <w:t xml:space="preserve">If a SARIF producer or a SARIF post-processor chooses to redact sensitive information in a </w:t>
      </w:r>
      <w:del w:id="196" w:author="Laurence Golding" w:date="2018-11-09T14:29:00Z">
        <w:r w:rsidDel="00012F3A">
          <w:delText>redaction-aware</w:delText>
        </w:r>
      </w:del>
      <w:ins w:id="197" w:author="Laurence Golding" w:date="2018-11-09T14:29:00Z">
        <w:r w:rsidR="00012F3A">
          <w:t>redactable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198" w:name="_Ref514314114"/>
      <w:bookmarkStart w:id="199" w:name="_Toc528157183"/>
      <w:r>
        <w:t>GUID-valued string properties</w:t>
      </w:r>
      <w:bookmarkEnd w:id="198"/>
      <w:bookmarkEnd w:id="199"/>
    </w:p>
    <w:p w14:paraId="515A660C" w14:textId="4C6C61B6" w:rsidR="00435405" w:rsidRDefault="00435405" w:rsidP="00435405">
      <w:r>
        <w:t xml:space="preserve">Certain string-valued properties in this specification provide unique stable identifiers in the form of a GUID </w:t>
      </w:r>
      <w:ins w:id="200" w:author="Laurence Golding" w:date="2018-11-09T15:09:00Z">
        <w:r w:rsidR="00576FF4">
          <w:t xml:space="preserve">or UUID </w:t>
        </w:r>
      </w:ins>
      <w:r>
        <w:t>[</w:t>
      </w:r>
      <w:hyperlink w:anchor="RFC4122" w:history="1">
        <w:r w:rsidRPr="00B96676">
          <w:rPr>
            <w:rStyle w:val="Hyperlink"/>
          </w:rPr>
          <w:t>RFC4122</w:t>
        </w:r>
      </w:hyperlink>
      <w:r>
        <w:t>].</w:t>
      </w:r>
      <w:ins w:id="201" w:author="Laurence Golding" w:date="2018-11-09T15:09:00Z">
        <w:r w:rsidR="00576FF4">
          <w:t xml:space="preserve"> This document uses the term </w:t>
        </w:r>
      </w:ins>
      <w:ins w:id="202" w:author="Laurence Golding" w:date="2018-11-09T15:10:00Z">
        <w:r w:rsidR="00816030">
          <w:t>“GUID”.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03" w:name="_Ref514326061"/>
      <w:bookmarkStart w:id="204" w:name="_Ref526937577"/>
      <w:bookmarkStart w:id="205" w:name="_Toc528157184"/>
      <w:r>
        <w:t>Hierarchical string</w:t>
      </w:r>
      <w:bookmarkEnd w:id="203"/>
      <w:r w:rsidR="00EA1909">
        <w:t>s</w:t>
      </w:r>
      <w:bookmarkEnd w:id="204"/>
      <w:bookmarkEnd w:id="205"/>
    </w:p>
    <w:p w14:paraId="48E1903C" w14:textId="613DF0CD" w:rsidR="00C535F2" w:rsidRPr="00C535F2" w:rsidRDefault="00C535F2" w:rsidP="00C535F2">
      <w:pPr>
        <w:pStyle w:val="Heading4"/>
      </w:pPr>
      <w:bookmarkStart w:id="206" w:name="_Ref528149163"/>
      <w:bookmarkStart w:id="207" w:name="_Toc528157185"/>
      <w:r>
        <w:t>General</w:t>
      </w:r>
      <w:bookmarkEnd w:id="206"/>
      <w:bookmarkEnd w:id="207"/>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08"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08"/>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09" w:name="_Ref515815105"/>
      <w:bookmarkStart w:id="210" w:name="_Toc528157186"/>
      <w:r>
        <w:t>Versioned hierarchical strings</w:t>
      </w:r>
      <w:bookmarkEnd w:id="209"/>
      <w:bookmarkEnd w:id="210"/>
    </w:p>
    <w:p w14:paraId="0E475B79" w14:textId="1DDE19D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3B9C">
        <w:t>3.21.10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11" w:name="_Ref508798892"/>
      <w:bookmarkStart w:id="212" w:name="_Toc528157187"/>
      <w:r>
        <w:t>Object properties</w:t>
      </w:r>
      <w:bookmarkEnd w:id="211"/>
      <w:bookmarkEnd w:id="212"/>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3" w:name="_Ref508869720"/>
      <w:bookmarkStart w:id="214" w:name="_Toc528157188"/>
      <w:r>
        <w:lastRenderedPageBreak/>
        <w:t>Array properties</w:t>
      </w:r>
      <w:bookmarkEnd w:id="213"/>
      <w:bookmarkEnd w:id="214"/>
    </w:p>
    <w:p w14:paraId="28EB82AC" w14:textId="5479DEBF" w:rsidR="000308F0" w:rsidRDefault="000308F0" w:rsidP="000308F0">
      <w:pPr>
        <w:pStyle w:val="Heading3"/>
      </w:pPr>
      <w:bookmarkStart w:id="215" w:name="_Toc528157189"/>
      <w:r>
        <w:t>General</w:t>
      </w:r>
      <w:bookmarkEnd w:id="215"/>
    </w:p>
    <w:p w14:paraId="5EBAA746" w14:textId="359120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16" w:name="_Ref493404799"/>
      <w:bookmarkStart w:id="217" w:name="_Toc528157190"/>
      <w:r>
        <w:t>Array properties with unique values</w:t>
      </w:r>
      <w:bookmarkEnd w:id="216"/>
      <w:bookmarkEnd w:id="217"/>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18" w:name="_Ref493408960"/>
      <w:bookmarkStart w:id="219" w:name="_Toc528157191"/>
      <w:r>
        <w:t>Property bags</w:t>
      </w:r>
      <w:bookmarkEnd w:id="218"/>
      <w:bookmarkEnd w:id="219"/>
    </w:p>
    <w:p w14:paraId="394A6CDE" w14:textId="6ABA55FC" w:rsidR="00815787" w:rsidRDefault="00815787" w:rsidP="00815787">
      <w:pPr>
        <w:pStyle w:val="Heading3"/>
      </w:pPr>
      <w:bookmarkStart w:id="220" w:name="_Toc528157192"/>
      <w:r>
        <w:t>General</w:t>
      </w:r>
      <w:bookmarkEnd w:id="220"/>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21" w:name="_Ref514325416"/>
      <w:bookmarkStart w:id="222" w:name="_Ref514325725"/>
      <w:bookmarkStart w:id="223" w:name="_Toc528157193"/>
      <w:r>
        <w:t>Tags</w:t>
      </w:r>
      <w:bookmarkEnd w:id="221"/>
      <w:bookmarkEnd w:id="222"/>
      <w:bookmarkEnd w:id="223"/>
    </w:p>
    <w:p w14:paraId="0765905B" w14:textId="2D9C6858" w:rsidR="00B501CE" w:rsidRPr="00B501CE" w:rsidRDefault="00B501CE" w:rsidP="00B501CE">
      <w:pPr>
        <w:pStyle w:val="Heading4"/>
      </w:pPr>
      <w:bookmarkStart w:id="224" w:name="_Toc528157194"/>
      <w:r>
        <w:t>General</w:t>
      </w:r>
      <w:bookmarkEnd w:id="224"/>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25" w:name="_Hlk493349329"/>
      <w:r w:rsidRPr="001A344F">
        <w:t xml:space="preserve">an array </w:t>
      </w:r>
      <w:r w:rsidR="00DC2EEB">
        <w:t>of</w:t>
      </w:r>
      <w:r w:rsidRPr="001A344F">
        <w:t xml:space="preserve"> zero or more </w:t>
      </w:r>
      <w:r w:rsidR="00DC2EEB">
        <w:t>unique</w:t>
      </w:r>
      <w:r w:rsidRPr="001A344F">
        <w:t xml:space="preserve"> strings</w:t>
      </w:r>
      <w:bookmarkEnd w:id="225"/>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26" w:name="_Toc528157195"/>
      <w:r>
        <w:lastRenderedPageBreak/>
        <w:t>Tag metadata</w:t>
      </w:r>
      <w:bookmarkEnd w:id="22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7" w:name="_Ref493413701"/>
      <w:bookmarkStart w:id="228" w:name="_Ref493413744"/>
      <w:bookmarkStart w:id="229" w:name="_Toc528157196"/>
      <w:r>
        <w:t>Date/time properties</w:t>
      </w:r>
      <w:bookmarkEnd w:id="227"/>
      <w:bookmarkEnd w:id="228"/>
      <w:bookmarkEnd w:id="229"/>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3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30"/>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31" w:name="_Ref493426052"/>
      <w:bookmarkStart w:id="232" w:name="_Ref508814664"/>
      <w:bookmarkStart w:id="233" w:name="_Toc528157197"/>
      <w:r>
        <w:t>m</w:t>
      </w:r>
      <w:r w:rsidR="00815787">
        <w:t xml:space="preserve">essage </w:t>
      </w:r>
      <w:bookmarkEnd w:id="231"/>
      <w:r>
        <w:t>objects</w:t>
      </w:r>
      <w:bookmarkEnd w:id="232"/>
      <w:bookmarkEnd w:id="233"/>
    </w:p>
    <w:p w14:paraId="0A758B59" w14:textId="372BB610" w:rsidR="00354823" w:rsidRPr="00354823" w:rsidRDefault="00354823" w:rsidP="00354823">
      <w:pPr>
        <w:pStyle w:val="Heading3"/>
      </w:pPr>
      <w:bookmarkStart w:id="234" w:name="_Toc528157198"/>
      <w:r>
        <w:t>General</w:t>
      </w:r>
      <w:bookmarkEnd w:id="23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35" w:name="_Ref503354593"/>
      <w:bookmarkStart w:id="236" w:name="_Toc528157199"/>
      <w:r>
        <w:t>Plain text messages</w:t>
      </w:r>
      <w:bookmarkEnd w:id="235"/>
      <w:bookmarkEnd w:id="23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37" w:name="_Ref503354606"/>
      <w:bookmarkStart w:id="238" w:name="_Toc528157200"/>
      <w:r>
        <w:t>Rich text messages</w:t>
      </w:r>
      <w:bookmarkEnd w:id="237"/>
      <w:bookmarkEnd w:id="238"/>
    </w:p>
    <w:p w14:paraId="78C77DEB" w14:textId="06212753" w:rsidR="00675C8D" w:rsidRPr="00675C8D" w:rsidRDefault="00675C8D" w:rsidP="00675C8D">
      <w:pPr>
        <w:pStyle w:val="Heading4"/>
      </w:pPr>
      <w:bookmarkStart w:id="239" w:name="_Toc528157201"/>
      <w:r>
        <w:t>General</w:t>
      </w:r>
      <w:bookmarkEnd w:id="239"/>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40" w:name="_Ref503355198"/>
      <w:bookmarkStart w:id="241" w:name="_Toc528157202"/>
      <w:r>
        <w:t>Security implications</w:t>
      </w:r>
      <w:bookmarkEnd w:id="240"/>
      <w:bookmarkEnd w:id="24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2" w:name="_Ref508810893"/>
      <w:bookmarkStart w:id="243" w:name="_Toc528157203"/>
      <w:bookmarkStart w:id="244" w:name="_Ref503352567"/>
      <w:r>
        <w:t>Messages with placeholders</w:t>
      </w:r>
      <w:bookmarkEnd w:id="242"/>
      <w:bookmarkEnd w:id="24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45" w:name="_Ref508810900"/>
      <w:bookmarkStart w:id="246" w:name="_Toc528157204"/>
      <w:r>
        <w:t>Messages with e</w:t>
      </w:r>
      <w:r w:rsidR="00A4123E">
        <w:t>mbedded links</w:t>
      </w:r>
      <w:bookmarkEnd w:id="244"/>
      <w:bookmarkEnd w:id="245"/>
      <w:bookmarkEnd w:id="246"/>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lastRenderedPageBreak/>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C39B422" w14:textId="77777777" w:rsidR="002561EC" w:rsidRDefault="0045467A" w:rsidP="00E076E9">
      <w:pPr>
        <w:rPr>
          <w:ins w:id="247" w:author="Laurence Golding" w:date="2018-11-09T15:19: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xml:space="preserve">). </w:t>
      </w:r>
      <w:del w:id="248" w:author="Laurence Golding" w:date="2018-11-09T15:17:00Z">
        <w:r w:rsidR="00E076E9" w:rsidDel="00646072">
          <w:delText>Since JSON itself treats the backslash as an escape character, the backslash</w:delText>
        </w:r>
        <w:r w:rsidR="00DB2F8B" w:rsidDel="00646072">
          <w:delText xml:space="preserve"> </w:delText>
        </w:r>
        <w:r w:rsidR="002A0325" w:rsidDel="00646072">
          <w:rPr>
            <w:b/>
          </w:rPr>
          <w:delText xml:space="preserve">SHALL </w:delText>
        </w:r>
        <w:r w:rsidR="00E076E9" w:rsidDel="00646072">
          <w:delText>be doubled.</w:delText>
        </w:r>
      </w:del>
    </w:p>
    <w:p w14:paraId="47ECF010" w14:textId="34538E55" w:rsidR="00E076E9" w:rsidRDefault="002561EC" w:rsidP="002561EC">
      <w:pPr>
        <w:pStyle w:val="Note"/>
      </w:pPr>
      <w:ins w:id="249" w:author="Laurence Golding" w:date="2018-11-09T15:19:00Z">
        <w:r>
          <w:t xml:space="preserve">NOTE: </w:t>
        </w:r>
      </w:ins>
      <w:ins w:id="250" w:author="Laurence Golding" w:date="2018-11-09T15:17:00Z">
        <w:r w:rsidR="00646072">
          <w:t xml:space="preserve">When a SARIF log file is serialized as JSON, </w:t>
        </w:r>
      </w:ins>
      <w:ins w:id="251" w:author="Laurence Golding" w:date="2018-11-09T15:18:00Z">
        <w:r w:rsidR="00646072">
          <w:t>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lastRenderedPageBreak/>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52" w:name="_Ref508812963"/>
      <w:bookmarkStart w:id="253" w:name="_Toc528157205"/>
      <w:bookmarkStart w:id="254" w:name="_Ref493337542"/>
      <w:r>
        <w:t>Message string resources</w:t>
      </w:r>
      <w:bookmarkEnd w:id="252"/>
      <w:bookmarkEnd w:id="253"/>
    </w:p>
    <w:p w14:paraId="558CEB2A" w14:textId="15F84E5D" w:rsidR="00F27B42" w:rsidRDefault="00F27B42" w:rsidP="00F27B42">
      <w:pPr>
        <w:pStyle w:val="Heading4"/>
      </w:pPr>
      <w:bookmarkStart w:id="255" w:name="_Toc528157206"/>
      <w:r>
        <w:t>General</w:t>
      </w:r>
      <w:bookmarkEnd w:id="255"/>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256" w:name="_Ref508812199"/>
      <w:bookmarkStart w:id="257" w:name="_Toc528157207"/>
      <w:r>
        <w:t>Embedded string resource lookup procedure</w:t>
      </w:r>
      <w:bookmarkEnd w:id="256"/>
      <w:bookmarkEnd w:id="25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58" w:name="_Toc528157208"/>
      <w:r>
        <w:t>SARIF resource file naming convention</w:t>
      </w:r>
      <w:bookmarkEnd w:id="25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59" w:name="_Ref508811713"/>
      <w:bookmarkStart w:id="260" w:name="_Toc528157209"/>
      <w:r>
        <w:t>SARIF resource file lookup procedure</w:t>
      </w:r>
      <w:bookmarkEnd w:id="259"/>
      <w:bookmarkEnd w:id="26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2E50AE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261" w:name="_Ref508811723"/>
      <w:bookmarkStart w:id="262" w:name="_Toc528157210"/>
      <w:r>
        <w:t>SARIF resource file format</w:t>
      </w:r>
      <w:bookmarkEnd w:id="261"/>
      <w:bookmarkEnd w:id="262"/>
    </w:p>
    <w:p w14:paraId="441176F7" w14:textId="05E307FC" w:rsidR="00F27B42" w:rsidRDefault="00F27B42" w:rsidP="00F27B42">
      <w:pPr>
        <w:pStyle w:val="Heading5"/>
      </w:pPr>
      <w:bookmarkStart w:id="263" w:name="_Toc528157211"/>
      <w:r>
        <w:t>General</w:t>
      </w:r>
      <w:bookmarkEnd w:id="26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4" w:name="_Toc528157212"/>
      <w:r>
        <w:t>sarifLog object</w:t>
      </w:r>
      <w:bookmarkEnd w:id="264"/>
    </w:p>
    <w:p w14:paraId="5BC49FE7" w14:textId="3F2E7A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265" w:name="_Ref508812519"/>
      <w:bookmarkStart w:id="266" w:name="_Toc528157213"/>
      <w:r>
        <w:t>run object</w:t>
      </w:r>
      <w:bookmarkEnd w:id="265"/>
      <w:bookmarkEnd w:id="2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7" w:name="_Ref508812478"/>
      <w:bookmarkStart w:id="268" w:name="_Toc528157214"/>
      <w:r>
        <w:t>tool object</w:t>
      </w:r>
      <w:bookmarkEnd w:id="267"/>
      <w:bookmarkEnd w:id="2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9" w:name="_Toc528157215"/>
      <w:r>
        <w:t>resources object</w:t>
      </w:r>
      <w:bookmarkEnd w:id="269"/>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270" w:name="_Ref508811133"/>
      <w:bookmarkStart w:id="271" w:name="_Toc528157216"/>
      <w:r>
        <w:t>text property</w:t>
      </w:r>
      <w:bookmarkEnd w:id="270"/>
      <w:bookmarkEnd w:id="271"/>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272" w:name="_Ref508811583"/>
      <w:bookmarkStart w:id="273" w:name="_Toc528157217"/>
      <w:r>
        <w:t>richText property</w:t>
      </w:r>
      <w:bookmarkEnd w:id="272"/>
      <w:bookmarkEnd w:id="273"/>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4" w:name="_Ref508811592"/>
      <w:bookmarkStart w:id="275" w:name="_Toc528157218"/>
      <w:r>
        <w:t>messageId property</w:t>
      </w:r>
      <w:bookmarkEnd w:id="274"/>
      <w:bookmarkEnd w:id="275"/>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76" w:name="_Ref508811630"/>
      <w:bookmarkStart w:id="277" w:name="_Toc528157219"/>
      <w:r>
        <w:t>richMessageId property</w:t>
      </w:r>
      <w:bookmarkEnd w:id="276"/>
      <w:bookmarkEnd w:id="277"/>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8" w:name="_Ref508811093"/>
      <w:bookmarkStart w:id="279" w:name="_Toc528157220"/>
      <w:r>
        <w:t>arguments property</w:t>
      </w:r>
      <w:bookmarkEnd w:id="278"/>
      <w:bookmarkEnd w:id="279"/>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80" w:name="_Ref508812301"/>
      <w:bookmarkStart w:id="281" w:name="_Toc528157221"/>
      <w:r>
        <w:t>sarifLog object</w:t>
      </w:r>
      <w:bookmarkEnd w:id="254"/>
      <w:bookmarkEnd w:id="280"/>
      <w:bookmarkEnd w:id="281"/>
    </w:p>
    <w:p w14:paraId="5DEDD21B" w14:textId="0630136E" w:rsidR="000D32C1" w:rsidRDefault="000D32C1" w:rsidP="000D32C1">
      <w:pPr>
        <w:pStyle w:val="Heading3"/>
      </w:pPr>
      <w:bookmarkStart w:id="282" w:name="_Toc528157222"/>
      <w:r>
        <w:t>General</w:t>
      </w:r>
      <w:bookmarkEnd w:id="28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3" w:name="_Ref493349977"/>
      <w:bookmarkStart w:id="284" w:name="_Ref493350297"/>
      <w:bookmarkStart w:id="285" w:name="_Toc528157223"/>
      <w:r>
        <w:t>version property</w:t>
      </w:r>
      <w:bookmarkEnd w:id="283"/>
      <w:bookmarkEnd w:id="284"/>
      <w:bookmarkEnd w:id="285"/>
    </w:p>
    <w:p w14:paraId="369A921C" w14:textId="75589BF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86" w:name="_Ref508812350"/>
      <w:bookmarkStart w:id="287" w:name="_Toc528157224"/>
      <w:r>
        <w:lastRenderedPageBreak/>
        <w:t>$schema property</w:t>
      </w:r>
      <w:bookmarkEnd w:id="286"/>
      <w:bookmarkEnd w:id="28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88" w:name="_Ref493349987"/>
      <w:bookmarkStart w:id="289" w:name="_Toc528157225"/>
      <w:r>
        <w:t>runs property</w:t>
      </w:r>
      <w:bookmarkEnd w:id="288"/>
      <w:bookmarkEnd w:id="289"/>
    </w:p>
    <w:p w14:paraId="4CED6907" w14:textId="0E65E4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290" w:name="_Ref493349997"/>
      <w:bookmarkStart w:id="291" w:name="_Ref493350451"/>
      <w:bookmarkStart w:id="292" w:name="_Toc528157226"/>
      <w:r>
        <w:t>run object</w:t>
      </w:r>
      <w:bookmarkEnd w:id="290"/>
      <w:bookmarkEnd w:id="291"/>
      <w:bookmarkEnd w:id="292"/>
    </w:p>
    <w:p w14:paraId="10E42C1C" w14:textId="534C375F" w:rsidR="000D32C1" w:rsidRDefault="000D32C1" w:rsidP="000D32C1">
      <w:pPr>
        <w:pStyle w:val="Heading3"/>
      </w:pPr>
      <w:bookmarkStart w:id="293" w:name="_Toc528157227"/>
      <w:r>
        <w:t>General</w:t>
      </w:r>
      <w:bookmarkEnd w:id="29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94" w:name="_Ref522953645"/>
      <w:bookmarkStart w:id="295" w:name="_Toc528157228"/>
      <w:r>
        <w:t>external</w:t>
      </w:r>
      <w:r w:rsidR="007072B1">
        <w:t>Property</w:t>
      </w:r>
      <w:r>
        <w:t>Files property</w:t>
      </w:r>
      <w:bookmarkEnd w:id="294"/>
      <w:bookmarkEnd w:id="295"/>
    </w:p>
    <w:p w14:paraId="3E8B7EF9" w14:textId="6DFD68BA" w:rsidR="000F505D" w:rsidRPr="000F505D" w:rsidRDefault="00AF60C1" w:rsidP="000F505D">
      <w:pPr>
        <w:pStyle w:val="Heading4"/>
      </w:pPr>
      <w:bookmarkStart w:id="296" w:name="_Toc528157229"/>
      <w:r>
        <w:t>Rationale</w:t>
      </w:r>
      <w:bookmarkEnd w:id="29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297" w:name="_Toc528157230"/>
      <w:r>
        <w:t>Property definition</w:t>
      </w:r>
      <w:bookmarkEnd w:id="297"/>
    </w:p>
    <w:p w14:paraId="60C8318A" w14:textId="0581CBC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70C3D7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lastRenderedPageBreak/>
        <w:t xml:space="preserve">  },</w:t>
      </w:r>
    </w:p>
    <w:p w14:paraId="3D4BF65E" w14:textId="7A2A7671" w:rsidR="00604BE7" w:rsidRDefault="00604BE7" w:rsidP="00604BE7">
      <w:pPr>
        <w:pStyle w:val="Code"/>
      </w:pPr>
      <w:r>
        <w:t xml:space="preserve">  "external</w:t>
      </w:r>
      <w:r w:rsidR="007072B1">
        <w:t>Property</w:t>
      </w:r>
      <w:r>
        <w:t>Files": {</w:t>
      </w:r>
    </w:p>
    <w:p w14:paraId="263743A6" w14:textId="79B439D5" w:rsidR="00604BE7" w:rsidRDefault="00604BE7" w:rsidP="00604BE7">
      <w:pPr>
        <w:pStyle w:val="Code"/>
      </w:pPr>
      <w:r>
        <w:t xml:space="preserve">    "</w:t>
      </w:r>
      <w:r w:rsidR="007072B1">
        <w:t>run.</w:t>
      </w:r>
      <w:r>
        <w:t>files": {</w:t>
      </w:r>
      <w:r w:rsidR="0069571F">
        <w:t xml:space="preserve">           # An external</w:t>
      </w:r>
      <w:r w:rsidR="007072B1">
        <w:t>Property</w:t>
      </w:r>
      <w:r w:rsidR="0069571F">
        <w:t>File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"scantool.files.sarif</w:t>
      </w:r>
      <w:r w:rsidR="007072B1">
        <w:t>-external-properties</w:t>
      </w:r>
      <w:r>
        <w:t>",</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"uriBaseId":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05202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FB0058F"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"fileLocation":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"scantool.sarif-external-properties",</w:t>
      </w:r>
    </w:p>
    <w:p w14:paraId="40C07470" w14:textId="77777777" w:rsidR="00294FED" w:rsidRDefault="00294FED" w:rsidP="00294FED">
      <w:pPr>
        <w:pStyle w:val="Code"/>
      </w:pPr>
      <w:r>
        <w:t xml:space="preserve">        "uriBaseId":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77777777" w:rsidR="00294FED" w:rsidRDefault="00294FED" w:rsidP="00294FED">
      <w:pPr>
        <w:pStyle w:val="Code"/>
      </w:pPr>
      <w:r>
        <w:t xml:space="preserve">        "uriBaseId":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lastRenderedPageBreak/>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78D276D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777777" w:rsidR="00F265D8" w:rsidRDefault="00F265D8" w:rsidP="00F265D8">
      <w:pPr>
        <w:pStyle w:val="Code"/>
      </w:pPr>
      <w:r>
        <w:t xml:space="preserve">          "uriBaseId":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77777777" w:rsidR="00F265D8" w:rsidRDefault="00F265D8" w:rsidP="00F265D8">
      <w:pPr>
        <w:pStyle w:val="Code"/>
      </w:pPr>
      <w:r>
        <w:t xml:space="preserve">          "uriBaseId":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98" w:name="_Ref526937024"/>
      <w:bookmarkStart w:id="299" w:name="_Toc528157231"/>
      <w:r>
        <w:t>id property</w:t>
      </w:r>
      <w:bookmarkEnd w:id="298"/>
      <w:bookmarkEnd w:id="299"/>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300" w:name="_Ref526937372"/>
      <w:bookmarkStart w:id="301" w:name="_Toc528157232"/>
      <w:r>
        <w:t>aggregateIds property</w:t>
      </w:r>
      <w:bookmarkEnd w:id="300"/>
      <w:bookmarkEnd w:id="301"/>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302" w:name="_Ref493475805"/>
      <w:bookmarkStart w:id="303" w:name="_Toc528157233"/>
      <w:r>
        <w:t>baselineI</w:t>
      </w:r>
      <w:r w:rsidR="00435405">
        <w:t>nstanceGui</w:t>
      </w:r>
      <w:r>
        <w:t>d property</w:t>
      </w:r>
      <w:bookmarkEnd w:id="302"/>
      <w:bookmarkEnd w:id="303"/>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304" w:name="_Ref493350956"/>
      <w:bookmarkStart w:id="305" w:name="_Toc528157234"/>
      <w:r>
        <w:lastRenderedPageBreak/>
        <w:t>tool property</w:t>
      </w:r>
      <w:bookmarkEnd w:id="304"/>
      <w:bookmarkEnd w:id="305"/>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306" w:name="_Ref507657941"/>
      <w:bookmarkStart w:id="307" w:name="_Toc528157235"/>
      <w:r>
        <w:t>invocation</w:t>
      </w:r>
      <w:r w:rsidR="00514F09">
        <w:t>s</w:t>
      </w:r>
      <w:r>
        <w:t xml:space="preserve"> property</w:t>
      </w:r>
      <w:bookmarkEnd w:id="306"/>
      <w:bookmarkEnd w:id="307"/>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8" w:name="_Toc528157236"/>
      <w:r>
        <w:t>conversion property</w:t>
      </w:r>
      <w:bookmarkEnd w:id="308"/>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9" w:name="_Ref511829897"/>
      <w:bookmarkStart w:id="310" w:name="_Toc528157237"/>
      <w:r>
        <w:t>versionControlProvenance property</w:t>
      </w:r>
      <w:bookmarkEnd w:id="309"/>
      <w:bookmarkEnd w:id="310"/>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022FF5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11" w:name="_Ref508869459"/>
      <w:bookmarkStart w:id="312" w:name="_Ref508869524"/>
      <w:bookmarkStart w:id="313" w:name="_Ref508869585"/>
      <w:bookmarkStart w:id="314" w:name="_Toc528157238"/>
      <w:bookmarkStart w:id="315" w:name="_Ref493345118"/>
      <w:r>
        <w:lastRenderedPageBreak/>
        <w:t>originalUriBaseIds property</w:t>
      </w:r>
      <w:bookmarkEnd w:id="311"/>
      <w:bookmarkEnd w:id="312"/>
      <w:bookmarkEnd w:id="313"/>
      <w:bookmarkEnd w:id="314"/>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19AE49BC" w:rsidR="0012319B" w:rsidRDefault="0012319B" w:rsidP="0012319B">
      <w:pPr>
        <w:pStyle w:val="Codesmall"/>
      </w:pPr>
      <w:r>
        <w:t xml:space="preserve">  "original</w:t>
      </w:r>
      <w:ins w:id="316" w:author="Laurence Golding" w:date="2018-11-11T10:26:00Z">
        <w:r w:rsidR="0091462A">
          <w:t>Uri</w:t>
        </w:r>
      </w:ins>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317" w:name="_Ref507667580"/>
      <w:bookmarkStart w:id="318" w:name="_Toc528157239"/>
      <w:r>
        <w:t>files property</w:t>
      </w:r>
      <w:bookmarkEnd w:id="315"/>
      <w:bookmarkEnd w:id="317"/>
      <w:bookmarkEnd w:id="318"/>
    </w:p>
    <w:p w14:paraId="07E80975" w14:textId="24B82ABD" w:rsidR="006A16A8" w:rsidRDefault="006A16A8" w:rsidP="006A16A8">
      <w:pPr>
        <w:pStyle w:val="Heading4"/>
      </w:pPr>
      <w:bookmarkStart w:id="319" w:name="_Toc528157240"/>
      <w:r>
        <w:t>General</w:t>
      </w:r>
      <w:bookmarkEnd w:id="319"/>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320" w:name="_Ref508985072"/>
      <w:bookmarkStart w:id="321" w:name="_Toc528157241"/>
      <w:r>
        <w:t>Property names</w:t>
      </w:r>
      <w:bookmarkEnd w:id="320"/>
      <w:bookmarkEnd w:id="321"/>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22" w:name="_Hlk508703537"/>
      <w:r>
        <w:t>relative property name</w:t>
      </w:r>
      <w:bookmarkEnd w:id="32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FA711B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"relatedLocations":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"relatedLocations":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E3B9C">
        <w:t>3.4.3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23" w:name="_Toc528157242"/>
      <w:r>
        <w:t>Property values</w:t>
      </w:r>
      <w:bookmarkEnd w:id="323"/>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CD94F8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24" w:name="_Ref493479000"/>
      <w:bookmarkStart w:id="325" w:name="_Ref493479448"/>
      <w:bookmarkStart w:id="326" w:name="_Toc528157243"/>
      <w:r>
        <w:t>logicalLocations property</w:t>
      </w:r>
      <w:bookmarkEnd w:id="324"/>
      <w:bookmarkEnd w:id="325"/>
      <w:bookmarkEnd w:id="326"/>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16BB5317" w:rsidR="00D27F62" w:rsidRDefault="00F459BA" w:rsidP="00D27F62">
      <w:pPr>
        <w:pStyle w:val="Code"/>
      </w:pPr>
      <w:ins w:id="327" w:author="Laurence Golding" w:date="2018-11-09T14:04:00Z">
        <w:r>
          <w:t xml:space="preserve">  </w:t>
        </w:r>
      </w:ins>
      <w:r w:rsidR="00D27F62">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28" w:name="_Ref511820652"/>
      <w:bookmarkStart w:id="329" w:name="_Toc528157244"/>
      <w:r>
        <w:t>graphs property</w:t>
      </w:r>
      <w:bookmarkEnd w:id="328"/>
      <w:bookmarkEnd w:id="329"/>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30" w:name="_Ref493350972"/>
      <w:bookmarkStart w:id="331" w:name="_Toc528157245"/>
      <w:r>
        <w:t>results property</w:t>
      </w:r>
      <w:bookmarkEnd w:id="330"/>
      <w:bookmarkEnd w:id="331"/>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332" w:name="_Ref493404878"/>
      <w:bookmarkStart w:id="333" w:name="_Toc528157246"/>
      <w:r>
        <w:t>resource</w:t>
      </w:r>
      <w:r w:rsidR="00401BB5">
        <w:t>s property</w:t>
      </w:r>
      <w:bookmarkEnd w:id="332"/>
      <w:bookmarkEnd w:id="333"/>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34" w:name="_Ref511828248"/>
      <w:bookmarkStart w:id="335" w:name="_Toc528157247"/>
      <w:r>
        <w:t>defaultFileEncoding</w:t>
      </w:r>
      <w:bookmarkEnd w:id="334"/>
      <w:bookmarkEnd w:id="335"/>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336" w:name="_Ref516063927"/>
      <w:bookmarkStart w:id="337" w:name="_Toc528157248"/>
      <w:r>
        <w:t>columnKind property</w:t>
      </w:r>
      <w:bookmarkEnd w:id="336"/>
      <w:bookmarkEnd w:id="33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38" w:name="_Ref503355262"/>
      <w:bookmarkStart w:id="339" w:name="_Toc528157249"/>
      <w:r>
        <w:t>richMessageMimeType property</w:t>
      </w:r>
      <w:bookmarkEnd w:id="338"/>
      <w:bookmarkEnd w:id="339"/>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340" w:name="_Ref510017893"/>
      <w:bookmarkStart w:id="341" w:name="_Toc528157250"/>
      <w:r>
        <w:lastRenderedPageBreak/>
        <w:t>redactionToken</w:t>
      </w:r>
      <w:bookmarkEnd w:id="340"/>
      <w:r>
        <w:t xml:space="preserve"> property</w:t>
      </w:r>
      <w:bookmarkEnd w:id="341"/>
    </w:p>
    <w:p w14:paraId="0674C185" w14:textId="2211317F" w:rsidR="00D65090" w:rsidRDefault="00D65090" w:rsidP="00D65090">
      <w:r>
        <w:t xml:space="preserve">If the value of any </w:t>
      </w:r>
      <w:del w:id="342" w:author="Laurence Golding" w:date="2018-11-09T14:29:00Z">
        <w:r w:rsidDel="00012F3A">
          <w:delText>redaction-aware</w:delText>
        </w:r>
      </w:del>
      <w:ins w:id="343" w:author="Laurence Golding" w:date="2018-11-09T14:29:00Z">
        <w:r w:rsidR="00012F3A">
          <w:t>redactable</w:t>
        </w:r>
      </w:ins>
      <w:r>
        <w:t xml:space="preserv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2BB4F9BA"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344" w:author="Laurence Golding" w:date="2018-11-09T14:30:00Z">
        <w:r w:rsidDel="00012F3A">
          <w:delText>redaction-aware</w:delText>
        </w:r>
      </w:del>
      <w:ins w:id="345" w:author="Laurence Golding" w:date="2018-11-09T14:30:00Z">
        <w:r w:rsidR="00012F3A">
          <w:t>redactable</w:t>
        </w:r>
      </w:ins>
      <w:r>
        <w:t xml:space="preserve"> property in the run.</w:t>
      </w:r>
    </w:p>
    <w:p w14:paraId="11AF7C70" w14:textId="339E799E" w:rsidR="00D65090" w:rsidRDefault="00D65090" w:rsidP="00D65090">
      <w:pPr>
        <w:pStyle w:val="Note"/>
      </w:pPr>
      <w:r>
        <w:t xml:space="preserve">EXAMPLE 1: In this example, the leading portion of a full path name has been redacted from the </w:t>
      </w:r>
      <w:del w:id="346" w:author="Laurence Golding" w:date="2018-11-09T14:30:00Z">
        <w:r w:rsidDel="00012F3A">
          <w:delText>redaction-aware</w:delText>
        </w:r>
      </w:del>
      <w:ins w:id="347" w:author="Laurence Golding" w:date="2018-11-09T14:30:00Z">
        <w:r w:rsidR="00012F3A">
          <w:t>redactable</w:t>
        </w:r>
      </w:ins>
      <w:r>
        <w:t xml:space="preserv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4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349" w:name="_Ref525806896"/>
      <w:bookmarkStart w:id="350" w:name="_Toc528157251"/>
      <w:bookmarkEnd w:id="348"/>
      <w:r>
        <w:t>externa</w:t>
      </w:r>
      <w:r w:rsidR="00F265D8">
        <w:t>Property</w:t>
      </w:r>
      <w:r>
        <w:t>File object</w:t>
      </w:r>
      <w:bookmarkEnd w:id="349"/>
      <w:bookmarkEnd w:id="350"/>
    </w:p>
    <w:p w14:paraId="020DB163" w14:textId="0923AD36" w:rsidR="00AF60C1" w:rsidRDefault="00AF60C1" w:rsidP="00AF60C1">
      <w:pPr>
        <w:pStyle w:val="Heading3"/>
      </w:pPr>
      <w:bookmarkStart w:id="351" w:name="_Toc528157252"/>
      <w:r>
        <w:t>General</w:t>
      </w:r>
      <w:bookmarkEnd w:id="351"/>
    </w:p>
    <w:p w14:paraId="38B8B5C7" w14:textId="153E74D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352" w:name="_Ref525810081"/>
      <w:bookmarkStart w:id="353" w:name="_Toc528157253"/>
      <w:r>
        <w:t>fileLocation property</w:t>
      </w:r>
      <w:bookmarkEnd w:id="352"/>
      <w:bookmarkEnd w:id="353"/>
    </w:p>
    <w:p w14:paraId="46352381" w14:textId="70E5AD5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54" w:name="_Ref525810085"/>
      <w:bookmarkStart w:id="355" w:name="_Toc528157254"/>
      <w:r>
        <w:t>instanceGuid property</w:t>
      </w:r>
      <w:bookmarkEnd w:id="354"/>
      <w:bookmarkEnd w:id="355"/>
    </w:p>
    <w:p w14:paraId="54EBB426" w14:textId="295AA7B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356" w:name="_Ref526936831"/>
      <w:bookmarkStart w:id="357" w:name="_Toc528157255"/>
      <w:r>
        <w:t>runAutomationDetails object</w:t>
      </w:r>
      <w:bookmarkEnd w:id="356"/>
      <w:bookmarkEnd w:id="357"/>
    </w:p>
    <w:p w14:paraId="589B6DF1" w14:textId="63103A8B" w:rsidR="00636635" w:rsidRDefault="00636635" w:rsidP="00636635">
      <w:pPr>
        <w:pStyle w:val="Heading3"/>
      </w:pPr>
      <w:bookmarkStart w:id="358" w:name="_Ref526936874"/>
      <w:bookmarkStart w:id="359" w:name="_Toc528157256"/>
      <w:r>
        <w:t>General</w:t>
      </w:r>
      <w:bookmarkEnd w:id="358"/>
      <w:bookmarkEnd w:id="359"/>
    </w:p>
    <w:p w14:paraId="00A2DEFC" w14:textId="52796ED2" w:rsidR="00A0147E" w:rsidRDefault="00A0147E" w:rsidP="00A0147E">
      <w:bookmarkStart w:id="360" w:name="_Hlk526586231"/>
      <w:r>
        <w:t xml:space="preserve">A </w:t>
      </w:r>
      <w:r>
        <w:rPr>
          <w:rStyle w:val="CODEtemp"/>
        </w:rPr>
        <w:t>runAutomationDetails</w:t>
      </w:r>
      <w:r>
        <w:t xml:space="preserve"> object contains information that specifies its containing </w:t>
      </w:r>
      <w:bookmarkEnd w:id="360"/>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lastRenderedPageBreak/>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61" w:name="_Toc528157257"/>
      <w:r>
        <w:t>Constraints</w:t>
      </w:r>
      <w:bookmarkEnd w:id="361"/>
    </w:p>
    <w:p w14:paraId="2467F699" w14:textId="0A1E2C97"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CE3B9C">
        <w:t>3.14.5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62" w:name="_Toc528157258"/>
      <w:r>
        <w:t>description property</w:t>
      </w:r>
      <w:bookmarkEnd w:id="362"/>
    </w:p>
    <w:p w14:paraId="25D213B4" w14:textId="45DA746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363" w:name="_Ref526936776"/>
      <w:bookmarkStart w:id="364" w:name="_Toc528157259"/>
      <w:r>
        <w:t>instanceId property</w:t>
      </w:r>
      <w:bookmarkEnd w:id="363"/>
      <w:bookmarkEnd w:id="364"/>
    </w:p>
    <w:p w14:paraId="4B70380E" w14:textId="608A91D6" w:rsidR="008B6DA3" w:rsidRDefault="008B6DA3" w:rsidP="008B6DA3">
      <w:bookmarkStart w:id="365"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36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66" w:name="_Ref526937044"/>
      <w:bookmarkStart w:id="367" w:name="_Toc528157260"/>
      <w:r>
        <w:t>instanceGuid property</w:t>
      </w:r>
      <w:bookmarkEnd w:id="366"/>
      <w:bookmarkEnd w:id="367"/>
    </w:p>
    <w:p w14:paraId="171C0D57" w14:textId="79A0794F"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68" w:name="_Ref526937456"/>
      <w:bookmarkStart w:id="369" w:name="_Toc528157261"/>
      <w:r>
        <w:t>correlationGuid property</w:t>
      </w:r>
      <w:bookmarkEnd w:id="368"/>
      <w:bookmarkEnd w:id="369"/>
    </w:p>
    <w:p w14:paraId="0DF48F07" w14:textId="63782137"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70" w:name="_Ref493350964"/>
      <w:bookmarkStart w:id="371" w:name="_Toc528157262"/>
      <w:r>
        <w:t>tool object</w:t>
      </w:r>
      <w:bookmarkEnd w:id="370"/>
      <w:bookmarkEnd w:id="371"/>
    </w:p>
    <w:p w14:paraId="389A43BD" w14:textId="582B65CB" w:rsidR="00401BB5" w:rsidRDefault="00401BB5" w:rsidP="00401BB5">
      <w:pPr>
        <w:pStyle w:val="Heading3"/>
      </w:pPr>
      <w:bookmarkStart w:id="372" w:name="_Toc528157263"/>
      <w:r>
        <w:t>General</w:t>
      </w:r>
      <w:bookmarkEnd w:id="37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73" w:name="_Ref493409155"/>
      <w:bookmarkStart w:id="374" w:name="_Toc528157264"/>
      <w:r>
        <w:lastRenderedPageBreak/>
        <w:t>name property</w:t>
      </w:r>
      <w:bookmarkEnd w:id="373"/>
      <w:bookmarkEnd w:id="37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75" w:name="_Ref493409168"/>
      <w:bookmarkStart w:id="376" w:name="_Toc528157265"/>
      <w:r>
        <w:t>fullName property</w:t>
      </w:r>
      <w:bookmarkEnd w:id="375"/>
      <w:bookmarkEnd w:id="37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7" w:name="_Ref493409198"/>
      <w:bookmarkStart w:id="378" w:name="_Toc528157266"/>
      <w:r>
        <w:t>semanticVersion property</w:t>
      </w:r>
      <w:bookmarkEnd w:id="377"/>
      <w:bookmarkEnd w:id="378"/>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79" w:name="_Ref493409191"/>
      <w:bookmarkStart w:id="380" w:name="_Toc528157267"/>
      <w:r>
        <w:t>version property</w:t>
      </w:r>
      <w:bookmarkEnd w:id="379"/>
      <w:bookmarkEnd w:id="38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81" w:name="_Ref493409205"/>
      <w:bookmarkStart w:id="382" w:name="_Toc528157268"/>
      <w:r>
        <w:t>fileVersion property</w:t>
      </w:r>
      <w:bookmarkEnd w:id="381"/>
      <w:bookmarkEnd w:id="38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83" w:name="_Toc528157269"/>
      <w:r>
        <w:t>downloadUri property</w:t>
      </w:r>
      <w:bookmarkEnd w:id="383"/>
    </w:p>
    <w:p w14:paraId="29604BF7" w14:textId="720913B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84" w:name="_Ref508811658"/>
      <w:bookmarkStart w:id="385" w:name="_Ref508812630"/>
      <w:bookmarkStart w:id="386" w:name="_Toc528157270"/>
      <w:r>
        <w:lastRenderedPageBreak/>
        <w:t>language property</w:t>
      </w:r>
      <w:bookmarkEnd w:id="384"/>
      <w:bookmarkEnd w:id="385"/>
      <w:bookmarkEnd w:id="386"/>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87" w:name="_Hlk503355525"/>
      <w:r w:rsidRPr="00C56762">
        <w:t>a string specifying the language of the messages produced by the tool</w:t>
      </w:r>
      <w:bookmarkEnd w:id="38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88"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89" w:name="_Ref508891515"/>
      <w:bookmarkStart w:id="390" w:name="_Toc528157271"/>
      <w:r>
        <w:t>resourceLocation property</w:t>
      </w:r>
      <w:bookmarkEnd w:id="388"/>
      <w:bookmarkEnd w:id="389"/>
      <w:bookmarkEnd w:id="390"/>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C2ADB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91" w:name="_Toc528157272"/>
      <w:r>
        <w:t>sarifLoggerVersion property</w:t>
      </w:r>
      <w:bookmarkEnd w:id="39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92" w:name="_Ref493352563"/>
      <w:bookmarkStart w:id="393" w:name="_Toc528157273"/>
      <w:r>
        <w:t>invocation object</w:t>
      </w:r>
      <w:bookmarkEnd w:id="392"/>
      <w:bookmarkEnd w:id="393"/>
    </w:p>
    <w:p w14:paraId="10E65C9D" w14:textId="17190F2B" w:rsidR="00401BB5" w:rsidRDefault="00401BB5" w:rsidP="00401BB5">
      <w:pPr>
        <w:pStyle w:val="Heading3"/>
      </w:pPr>
      <w:bookmarkStart w:id="394" w:name="_Toc528157274"/>
      <w:r>
        <w:t>General</w:t>
      </w:r>
      <w:bookmarkEnd w:id="39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95" w:name="_Ref493414102"/>
      <w:bookmarkStart w:id="396" w:name="_Toc528157275"/>
      <w:r>
        <w:t>commandLine property</w:t>
      </w:r>
      <w:bookmarkEnd w:id="395"/>
      <w:bookmarkEnd w:id="39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F49D74D" w:rsidR="001F03CC" w:rsidRDefault="00D65090" w:rsidP="001F03CC">
      <w:r>
        <w:t xml:space="preserve">The </w:t>
      </w:r>
      <w:r w:rsidRPr="00CF18D3">
        <w:rPr>
          <w:rStyle w:val="CODEtemp"/>
        </w:rPr>
        <w:t>commandLine</w:t>
      </w:r>
      <w:r w:rsidRPr="00CF18D3">
        <w:t xml:space="preserve"> </w:t>
      </w:r>
      <w:r>
        <w:t xml:space="preserve">property is </w:t>
      </w:r>
      <w:del w:id="397" w:author="Laurence Golding" w:date="2018-11-09T14:30:00Z">
        <w:r w:rsidDel="00012F3A">
          <w:delText>redaction-aware</w:delText>
        </w:r>
      </w:del>
      <w:ins w:id="398" w:author="Laurence Golding" w:date="2018-11-09T14:30:00Z">
        <w:r w:rsidR="00012F3A">
          <w:t>redactable</w:t>
        </w:r>
      </w:ins>
      <w:r>
        <w:t xml:space="preserv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99" w:name="_Ref506976541"/>
      <w:bookmarkStart w:id="400" w:name="_Toc528157276"/>
      <w:r>
        <w:t>arguments property</w:t>
      </w:r>
      <w:bookmarkEnd w:id="399"/>
      <w:bookmarkEnd w:id="40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06E5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01" w:name="_Ref511899181"/>
      <w:bookmarkStart w:id="402" w:name="_Toc528157277"/>
      <w:r>
        <w:t>responseFiles property</w:t>
      </w:r>
      <w:bookmarkEnd w:id="401"/>
      <w:bookmarkEnd w:id="402"/>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9BF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03" w:name="_Ref507597986"/>
      <w:bookmarkStart w:id="404" w:name="_Toc528157278"/>
      <w:r>
        <w:t>attachments property</w:t>
      </w:r>
      <w:bookmarkEnd w:id="403"/>
      <w:bookmarkEnd w:id="404"/>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405" w:name="_Toc528157279"/>
      <w:r>
        <w:t>startTime</w:t>
      </w:r>
      <w:r w:rsidR="00485F6A">
        <w:t>Utc</w:t>
      </w:r>
      <w:r>
        <w:t xml:space="preserve"> property</w:t>
      </w:r>
      <w:bookmarkEnd w:id="405"/>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406" w:name="_Toc528157280"/>
      <w:r>
        <w:lastRenderedPageBreak/>
        <w:t>endTime</w:t>
      </w:r>
      <w:r w:rsidR="00D1201D">
        <w:t>Utc</w:t>
      </w:r>
      <w:r>
        <w:t xml:space="preserve"> property</w:t>
      </w:r>
      <w:bookmarkEnd w:id="406"/>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407" w:name="_Ref509050679"/>
      <w:bookmarkStart w:id="408" w:name="_Toc528157281"/>
      <w:r>
        <w:t>exitCode property</w:t>
      </w:r>
      <w:bookmarkEnd w:id="407"/>
      <w:bookmarkEnd w:id="40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409" w:name="_Ref509050368"/>
      <w:bookmarkStart w:id="410" w:name="_Toc528157282"/>
      <w:r>
        <w:t>exitCodeDescription property</w:t>
      </w:r>
      <w:bookmarkEnd w:id="409"/>
      <w:bookmarkEnd w:id="41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11" w:name="_Toc528157283"/>
      <w:r>
        <w:t>exitSignalName property</w:t>
      </w:r>
      <w:bookmarkEnd w:id="41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412" w:name="_Ref509050492"/>
      <w:bookmarkStart w:id="413" w:name="_Toc528157284"/>
      <w:r>
        <w:t>exitSignalNumber property</w:t>
      </w:r>
      <w:bookmarkEnd w:id="412"/>
      <w:bookmarkEnd w:id="41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14" w:name="_Ref525821649"/>
      <w:bookmarkStart w:id="415" w:name="_Toc528157285"/>
      <w:r>
        <w:lastRenderedPageBreak/>
        <w:t>processStartFailureMessage property</w:t>
      </w:r>
      <w:bookmarkEnd w:id="414"/>
      <w:bookmarkEnd w:id="41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416" w:name="_Toc528157286"/>
      <w:r>
        <w:t>toolExecutionSuccessful</w:t>
      </w:r>
      <w:r w:rsidR="00B209DE">
        <w:t xml:space="preserve"> property</w:t>
      </w:r>
      <w:bookmarkEnd w:id="41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41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1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418" w:name="_Toc528157287"/>
      <w:r>
        <w:t>machine property</w:t>
      </w:r>
      <w:bookmarkEnd w:id="41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19" w:name="_Toc528157288"/>
      <w:r>
        <w:t>account property</w:t>
      </w:r>
      <w:bookmarkEnd w:id="41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20" w:name="_Toc528157289"/>
      <w:r>
        <w:t>processId property</w:t>
      </w:r>
      <w:bookmarkEnd w:id="42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21" w:name="_Toc528157290"/>
      <w:r>
        <w:t>executableLocation</w:t>
      </w:r>
      <w:r w:rsidR="00401BB5">
        <w:t xml:space="preserve"> property</w:t>
      </w:r>
      <w:bookmarkEnd w:id="421"/>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22" w:name="_Toc528157291"/>
      <w:r>
        <w:t>workingDirectory property</w:t>
      </w:r>
      <w:bookmarkEnd w:id="422"/>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23" w:name="_Toc528157292"/>
      <w:r>
        <w:t>environmentVariables property</w:t>
      </w:r>
      <w:bookmarkEnd w:id="42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424" w:name="_Ref493345429"/>
      <w:bookmarkStart w:id="425" w:name="_Toc528157293"/>
      <w:r>
        <w:t>toolNotifications property</w:t>
      </w:r>
      <w:bookmarkEnd w:id="424"/>
      <w:bookmarkEnd w:id="425"/>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26" w:name="_Ref509576439"/>
      <w:bookmarkStart w:id="427" w:name="_Toc528157294"/>
      <w:r>
        <w:t>configurationNotifications property</w:t>
      </w:r>
      <w:bookmarkEnd w:id="426"/>
      <w:bookmarkEnd w:id="427"/>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28" w:name="_Ref511899216"/>
      <w:bookmarkStart w:id="429" w:name="_Toc528157295"/>
      <w:r>
        <w:lastRenderedPageBreak/>
        <w:t>stdin, stdout, stderr</w:t>
      </w:r>
      <w:r w:rsidR="00D943E5">
        <w:t>, and stdoutStderr</w:t>
      </w:r>
      <w:r>
        <w:t xml:space="preserve"> properties</w:t>
      </w:r>
      <w:bookmarkEnd w:id="428"/>
      <w:bookmarkEnd w:id="429"/>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430" w:name="_Ref507597819"/>
      <w:bookmarkStart w:id="431" w:name="_Toc528157296"/>
      <w:bookmarkStart w:id="432" w:name="_Ref506806657"/>
      <w:r>
        <w:t>attachment object</w:t>
      </w:r>
      <w:bookmarkEnd w:id="430"/>
      <w:bookmarkEnd w:id="431"/>
    </w:p>
    <w:p w14:paraId="554194B0" w14:textId="77777777" w:rsidR="00A27D47" w:rsidRDefault="00A27D47" w:rsidP="00A27D47">
      <w:pPr>
        <w:pStyle w:val="Heading3"/>
        <w:numPr>
          <w:ilvl w:val="2"/>
          <w:numId w:val="2"/>
        </w:numPr>
      </w:pPr>
      <w:bookmarkStart w:id="433" w:name="_Ref506978653"/>
      <w:bookmarkStart w:id="434" w:name="_Toc528157297"/>
      <w:r>
        <w:t>General</w:t>
      </w:r>
      <w:bookmarkEnd w:id="433"/>
      <w:bookmarkEnd w:id="434"/>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"fileLocation": {                           # See </w:t>
      </w:r>
      <w:r w:rsidRPr="00F90F0E">
        <w:t>§</w:t>
      </w:r>
      <w:bookmarkStart w:id="435" w:name="_Hlk507657707"/>
      <w:r>
        <w:fldChar w:fldCharType="begin"/>
      </w:r>
      <w:r>
        <w:instrText xml:space="preserve"> REF _Ref506978525 \r \h </w:instrText>
      </w:r>
      <w:r>
        <w:fldChar w:fldCharType="separate"/>
      </w:r>
      <w:r w:rsidR="00CE3B9C">
        <w:t>3.17.3</w:t>
      </w:r>
      <w:r>
        <w:fldChar w:fldCharType="end"/>
      </w:r>
      <w:bookmarkEnd w:id="43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36" w:name="_Ref506978925"/>
      <w:bookmarkStart w:id="437" w:name="_Toc528157298"/>
      <w:r>
        <w:t>description property</w:t>
      </w:r>
      <w:bookmarkEnd w:id="436"/>
      <w:bookmarkEnd w:id="437"/>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38" w:name="_Ref506978525"/>
      <w:bookmarkStart w:id="439" w:name="_Toc528157299"/>
      <w:r>
        <w:lastRenderedPageBreak/>
        <w:t>fileLocation</w:t>
      </w:r>
      <w:r w:rsidR="00A27D47">
        <w:t xml:space="preserve"> property</w:t>
      </w:r>
      <w:bookmarkEnd w:id="438"/>
      <w:bookmarkEnd w:id="439"/>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440" w:name="_Toc528157300"/>
      <w:r>
        <w:t>regions property</w:t>
      </w:r>
      <w:bookmarkEnd w:id="440"/>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441" w:name="_Toc528157301"/>
      <w:bookmarkStart w:id="442" w:name="_Hlk513212887"/>
      <w:r>
        <w:t>rectangles property</w:t>
      </w:r>
      <w:bookmarkEnd w:id="441"/>
    </w:p>
    <w:p w14:paraId="731EC896" w14:textId="624DB10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43" w:name="_Toc528157302"/>
      <w:bookmarkEnd w:id="442"/>
      <w:r>
        <w:t>conversion object</w:t>
      </w:r>
      <w:bookmarkEnd w:id="432"/>
      <w:bookmarkEnd w:id="443"/>
    </w:p>
    <w:p w14:paraId="615BCC83" w14:textId="7B3EE260" w:rsidR="00AC6C45" w:rsidRDefault="00AC6C45" w:rsidP="00AC6C45">
      <w:pPr>
        <w:pStyle w:val="Heading3"/>
      </w:pPr>
      <w:bookmarkStart w:id="444" w:name="_Toc528157303"/>
      <w:r>
        <w:t>General</w:t>
      </w:r>
      <w:bookmarkEnd w:id="44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45" w:name="_Ref503539410"/>
      <w:bookmarkStart w:id="446" w:name="_Toc528157304"/>
      <w:r>
        <w:t>tool property</w:t>
      </w:r>
      <w:bookmarkEnd w:id="445"/>
      <w:bookmarkEnd w:id="446"/>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47" w:name="_Ref503608264"/>
      <w:bookmarkStart w:id="448" w:name="_Toc528157305"/>
      <w:r>
        <w:lastRenderedPageBreak/>
        <w:t>invocation property</w:t>
      </w:r>
      <w:bookmarkEnd w:id="447"/>
      <w:bookmarkEnd w:id="448"/>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49" w:name="_Ref503539431"/>
      <w:bookmarkStart w:id="450" w:name="_Toc528157306"/>
      <w:r>
        <w:t>analysisToolLog</w:t>
      </w:r>
      <w:r w:rsidR="00ED76F2">
        <w:t>Files</w:t>
      </w:r>
      <w:r>
        <w:t xml:space="preserve"> property</w:t>
      </w:r>
      <w:bookmarkEnd w:id="449"/>
      <w:bookmarkEnd w:id="45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45691F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451" w:name="_Ref511829625"/>
      <w:bookmarkStart w:id="452" w:name="_Toc528157307"/>
      <w:r>
        <w:t>versionControlDetails object</w:t>
      </w:r>
      <w:bookmarkEnd w:id="451"/>
      <w:bookmarkEnd w:id="452"/>
    </w:p>
    <w:p w14:paraId="28FE29F4" w14:textId="169979D6" w:rsidR="002315DB" w:rsidRDefault="002315DB" w:rsidP="002315DB">
      <w:pPr>
        <w:pStyle w:val="Heading3"/>
      </w:pPr>
      <w:bookmarkStart w:id="453" w:name="_Toc528157308"/>
      <w:r>
        <w:t>General</w:t>
      </w:r>
      <w:bookmarkEnd w:id="453"/>
    </w:p>
    <w:p w14:paraId="7229D67F" w14:textId="0443FE2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454" w:name="_Toc528157309"/>
      <w:r>
        <w:t>Constraints</w:t>
      </w:r>
      <w:bookmarkEnd w:id="45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E0AD6EE" w:rsidR="002315DB" w:rsidRDefault="007A480E" w:rsidP="002315DB">
      <w:pPr>
        <w:pStyle w:val="Heading3"/>
      </w:pPr>
      <w:bookmarkStart w:id="455" w:name="_Ref511829678"/>
      <w:bookmarkStart w:id="456" w:name="_Toc528157310"/>
      <w:r>
        <w:t xml:space="preserve">repositoryUri </w:t>
      </w:r>
      <w:r w:rsidR="002315DB">
        <w:t>property</w:t>
      </w:r>
      <w:bookmarkEnd w:id="455"/>
      <w:bookmarkEnd w:id="456"/>
    </w:p>
    <w:p w14:paraId="1785AFD1" w14:textId="53FE3BB2" w:rsidR="001466B1" w:rsidRDefault="001466B1" w:rsidP="001466B1">
      <w:bookmarkStart w:id="45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58" w:name="_Ref513199006"/>
      <w:bookmarkStart w:id="459" w:name="_Toc528157311"/>
      <w:r>
        <w:t>revisionId property</w:t>
      </w:r>
      <w:bookmarkEnd w:id="457"/>
      <w:bookmarkEnd w:id="458"/>
      <w:bookmarkEnd w:id="45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60" w:name="_Ref511829698"/>
      <w:bookmarkStart w:id="461" w:name="_Toc528157312"/>
      <w:r>
        <w:t>branch property</w:t>
      </w:r>
      <w:bookmarkEnd w:id="460"/>
      <w:bookmarkEnd w:id="46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462" w:name="_Ref526939310"/>
      <w:bookmarkStart w:id="463" w:name="_Toc528157313"/>
      <w:r>
        <w:lastRenderedPageBreak/>
        <w:t xml:space="preserve">revisionTag </w:t>
      </w:r>
      <w:r w:rsidR="002315DB">
        <w:t>property</w:t>
      </w:r>
      <w:bookmarkEnd w:id="462"/>
      <w:bookmarkEnd w:id="463"/>
    </w:p>
    <w:p w14:paraId="343EFC1F" w14:textId="12E068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464" w:name="_Ref526939293"/>
      <w:bookmarkStart w:id="465" w:name="_Toc528157314"/>
      <w:bookmarkStart w:id="466" w:name="_Hlk525802952"/>
      <w:r>
        <w:t xml:space="preserve">asOfTimeUtc </w:t>
      </w:r>
      <w:r w:rsidR="002315DB">
        <w:t>property</w:t>
      </w:r>
      <w:bookmarkEnd w:id="464"/>
      <w:bookmarkEnd w:id="465"/>
    </w:p>
    <w:p w14:paraId="1844A6A7" w14:textId="5E874B4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67" w:name="_Ref493403111"/>
      <w:bookmarkStart w:id="468" w:name="_Ref493404005"/>
      <w:bookmarkStart w:id="469" w:name="_Toc528157315"/>
      <w:bookmarkEnd w:id="466"/>
      <w:r>
        <w:t>file object</w:t>
      </w:r>
      <w:bookmarkEnd w:id="467"/>
      <w:bookmarkEnd w:id="468"/>
      <w:bookmarkEnd w:id="469"/>
    </w:p>
    <w:p w14:paraId="375224F2" w14:textId="20156049" w:rsidR="00401BB5" w:rsidRDefault="00401BB5" w:rsidP="00401BB5">
      <w:pPr>
        <w:pStyle w:val="Heading3"/>
      </w:pPr>
      <w:bookmarkStart w:id="470" w:name="_Toc528157316"/>
      <w:r>
        <w:t>General</w:t>
      </w:r>
      <w:bookmarkEnd w:id="47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71" w:name="_Ref493403519"/>
      <w:bookmarkStart w:id="472" w:name="_Toc528157317"/>
      <w:r>
        <w:t>fileLocation</w:t>
      </w:r>
      <w:r w:rsidR="00401BB5">
        <w:t xml:space="preserve"> property</w:t>
      </w:r>
      <w:bookmarkEnd w:id="471"/>
      <w:bookmarkEnd w:id="472"/>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lastRenderedPageBreak/>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ADE282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73" w:name="_Ref493404063"/>
      <w:bookmarkStart w:id="474" w:name="_Toc528157318"/>
      <w:r>
        <w:t>parentKey property</w:t>
      </w:r>
      <w:bookmarkEnd w:id="473"/>
      <w:bookmarkEnd w:id="474"/>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lastRenderedPageBreak/>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75" w:name="_Ref493403563"/>
      <w:bookmarkStart w:id="476" w:name="_Toc528157319"/>
      <w:r>
        <w:t>offset property</w:t>
      </w:r>
      <w:bookmarkEnd w:id="475"/>
      <w:bookmarkEnd w:id="47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77" w:name="_Ref493403574"/>
      <w:bookmarkStart w:id="478" w:name="_Toc528157320"/>
      <w:r>
        <w:t>length property</w:t>
      </w:r>
      <w:bookmarkEnd w:id="477"/>
      <w:bookmarkEnd w:id="47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79" w:name="_Toc528157321"/>
      <w:bookmarkStart w:id="480" w:name="_Hlk514318855"/>
      <w:r>
        <w:t>roles property</w:t>
      </w:r>
      <w:bookmarkEnd w:id="479"/>
    </w:p>
    <w:bookmarkEnd w:id="48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E3B9C">
        <w:t>3.16.5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5337FBC5"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7203B8F" w:rsidR="001F66A6" w:rsidRDefault="001F66A6" w:rsidP="001F66A6">
      <w:pPr>
        <w:ind w:left="360"/>
      </w:pPr>
      <w:bookmarkStart w:id="48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lastRenderedPageBreak/>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82" w:name="_Toc528157322"/>
      <w:bookmarkEnd w:id="481"/>
      <w:r>
        <w:t>mimeType property</w:t>
      </w:r>
      <w:bookmarkEnd w:id="482"/>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83" w:name="_Ref511899450"/>
      <w:bookmarkStart w:id="484" w:name="_Toc528157323"/>
      <w:r>
        <w:t>contents property</w:t>
      </w:r>
      <w:bookmarkEnd w:id="483"/>
      <w:bookmarkEnd w:id="484"/>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485" w:name="_Ref511828128"/>
      <w:bookmarkStart w:id="486" w:name="_Toc528157324"/>
      <w:r>
        <w:t>encoding property</w:t>
      </w:r>
      <w:bookmarkEnd w:id="485"/>
      <w:bookmarkEnd w:id="486"/>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87" w:name="_Ref493345445"/>
      <w:bookmarkStart w:id="488" w:name="_Toc528157325"/>
      <w:r>
        <w:t>hashes property</w:t>
      </w:r>
      <w:bookmarkEnd w:id="487"/>
      <w:bookmarkEnd w:id="488"/>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89" w:name="_Toc528157326"/>
      <w:r>
        <w:lastRenderedPageBreak/>
        <w:t>lastModifiedTime</w:t>
      </w:r>
      <w:r w:rsidR="00327EBE">
        <w:t>Utc</w:t>
      </w:r>
      <w:r>
        <w:t xml:space="preserve"> property</w:t>
      </w:r>
      <w:bookmarkEnd w:id="489"/>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90" w:name="_Ref493350984"/>
      <w:bookmarkStart w:id="491" w:name="_Toc528157327"/>
      <w:r>
        <w:t>result object</w:t>
      </w:r>
      <w:bookmarkEnd w:id="490"/>
      <w:bookmarkEnd w:id="491"/>
    </w:p>
    <w:p w14:paraId="74FD90F6" w14:textId="18F2DD20" w:rsidR="00401BB5" w:rsidRDefault="00401BB5" w:rsidP="00401BB5">
      <w:pPr>
        <w:pStyle w:val="Heading3"/>
      </w:pPr>
      <w:bookmarkStart w:id="492" w:name="_Toc528157328"/>
      <w:r>
        <w:t>General</w:t>
      </w:r>
      <w:bookmarkEnd w:id="49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93" w:name="_Ref515624666"/>
      <w:bookmarkStart w:id="494" w:name="_Toc528157329"/>
      <w:r>
        <w:t>Distinguishing logically identical from logically distinct results</w:t>
      </w:r>
      <w:bookmarkEnd w:id="493"/>
      <w:bookmarkEnd w:id="49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95" w:name="_Toc528157330"/>
      <w:bookmarkStart w:id="496" w:name="_Ref493408865"/>
      <w:r>
        <w:t>i</w:t>
      </w:r>
      <w:r w:rsidR="00435405">
        <w:t>nstanceGui</w:t>
      </w:r>
      <w:r>
        <w:t>d property</w:t>
      </w:r>
      <w:bookmarkEnd w:id="495"/>
    </w:p>
    <w:p w14:paraId="2C599143" w14:textId="11222D1E" w:rsidR="00376B6D" w:rsidRDefault="00376B6D" w:rsidP="00376B6D">
      <w:bookmarkStart w:id="49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98" w:name="_Ref516055541"/>
      <w:bookmarkStart w:id="499" w:name="_Toc528157331"/>
      <w:r>
        <w:lastRenderedPageBreak/>
        <w:t>correlationGuid property</w:t>
      </w:r>
      <w:bookmarkEnd w:id="498"/>
      <w:bookmarkEnd w:id="499"/>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500" w:name="_Ref513193500"/>
      <w:bookmarkStart w:id="501" w:name="_Ref513195673"/>
      <w:bookmarkStart w:id="502" w:name="_Toc528157332"/>
      <w:r>
        <w:t>ruleId property</w:t>
      </w:r>
      <w:bookmarkEnd w:id="496"/>
      <w:bookmarkEnd w:id="497"/>
      <w:bookmarkEnd w:id="500"/>
      <w:bookmarkEnd w:id="501"/>
      <w:bookmarkEnd w:id="50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87A1F61" w:rsidR="00244809" w:rsidRDefault="00244809" w:rsidP="00244809">
      <w:pPr>
        <w:rPr>
          <w:ins w:id="503" w:author="Laurence Golding" w:date="2018-11-09T16:07: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0012C840" w14:textId="1D60370E" w:rsidR="00671F37" w:rsidRPr="00244809" w:rsidRDefault="00671F37" w:rsidP="005C0D7B">
      <w:pPr>
        <w:pStyle w:val="Note"/>
      </w:pPr>
      <w:ins w:id="504" w:author="Laurence Golding" w:date="2018-11-09T16:07:00Z">
        <w:r>
          <w:t xml:space="preserve">NOTE: If a converter were to synthesize a rule id, then two converters </w:t>
        </w:r>
      </w:ins>
      <w:ins w:id="505" w:author="Laurence Golding" w:date="2018-11-09T16:08:00Z">
        <w:r>
          <w:t>for the same tool might synthesize them differently, leading to loss of interoperability. For example, a SARIF consumer might mistakenly conclude that two issues</w:t>
        </w:r>
        <w:r w:rsidR="005C0D7B">
          <w:t>, found in SARIF log files create</w:t>
        </w:r>
      </w:ins>
      <w:ins w:id="506" w:author="Laurence Golding" w:date="2018-11-09T16:09:00Z">
        <w:r w:rsidR="005C0D7B">
          <w:t>d by those two converters, were logically distinct because they had different rule ids.</w:t>
        </w:r>
      </w:ins>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507" w:name="_Ref493511208"/>
      <w:bookmarkStart w:id="508" w:name="_Toc528157333"/>
      <w:r>
        <w:t>level property</w:t>
      </w:r>
      <w:bookmarkEnd w:id="507"/>
      <w:bookmarkEnd w:id="50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09" w:name="_Ref493426628"/>
      <w:bookmarkStart w:id="510" w:name="_Toc528157334"/>
      <w:r>
        <w:t>message property</w:t>
      </w:r>
      <w:bookmarkEnd w:id="509"/>
      <w:bookmarkEnd w:id="510"/>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lastRenderedPageBreak/>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511" w:name="_Hlk522873802"/>
      <w:r>
        <w:t>§</w:t>
      </w:r>
      <w:bookmarkEnd w:id="511"/>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512" w:name="_Ref510013155"/>
      <w:bookmarkStart w:id="513" w:name="_Toc528157335"/>
      <w:r>
        <w:lastRenderedPageBreak/>
        <w:t>locations property</w:t>
      </w:r>
      <w:bookmarkEnd w:id="512"/>
      <w:bookmarkEnd w:id="513"/>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14" w:name="_Ref510085223"/>
      <w:bookmarkStart w:id="515" w:name="_Toc528157336"/>
      <w:r>
        <w:t>analysisTarget</w:t>
      </w:r>
      <w:r w:rsidR="00673F27">
        <w:t xml:space="preserve"> p</w:t>
      </w:r>
      <w:r>
        <w:t>roperty</w:t>
      </w:r>
      <w:bookmarkEnd w:id="514"/>
      <w:bookmarkEnd w:id="515"/>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lastRenderedPageBreak/>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16" w:name="_Ref513040093"/>
      <w:bookmarkStart w:id="517" w:name="_Toc528157337"/>
      <w:r>
        <w:t>fingerprints property</w:t>
      </w:r>
      <w:bookmarkEnd w:id="516"/>
      <w:bookmarkEnd w:id="517"/>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A74F4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F71A0D4"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518" w:name="_Ref507591746"/>
      <w:bookmarkStart w:id="519" w:name="_Toc528157338"/>
      <w:r>
        <w:t>partialFingerprints</w:t>
      </w:r>
      <w:r w:rsidR="00401BB5">
        <w:t xml:space="preserve"> property</w:t>
      </w:r>
      <w:bookmarkEnd w:id="518"/>
      <w:bookmarkEnd w:id="519"/>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2348CA2" w:rsidR="002F1358" w:rsidRDefault="002F1358" w:rsidP="002F1358">
      <w:pPr>
        <w:pStyle w:val="Note"/>
      </w:pPr>
      <w:bookmarkStart w:id="520" w:name="_Hlk513040539"/>
      <w:r>
        <w:t xml:space="preserve">EXAMPLE </w:t>
      </w:r>
      <w:del w:id="521" w:author="Laurence Golding" w:date="2018-11-09T16:12:00Z">
        <w:r w:rsidDel="00153948">
          <w:delText>1</w:delText>
        </w:r>
      </w:del>
      <w:ins w:id="522" w:author="Laurence Golding" w:date="2018-11-09T16:12:00Z">
        <w:r w:rsidR="00153948">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523" w:author="Laurence Golding" w:date="2018-11-09T16:12:00Z">
        <w:r w:rsidRPr="00FA2C6D" w:rsidDel="00153948">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20"/>
    <w:p w14:paraId="5B3D8EAE" w14:textId="6816E6F9" w:rsidR="002F1358" w:rsidRDefault="002F1358" w:rsidP="002F1358">
      <w:pPr>
        <w:pStyle w:val="Note"/>
      </w:pPr>
      <w:r>
        <w:t xml:space="preserve">EXAMPLE </w:t>
      </w:r>
      <w:del w:id="524" w:author="Laurence Golding" w:date="2018-11-09T16:12:00Z">
        <w:r w:rsidDel="00153948">
          <w:delText>2</w:delText>
        </w:r>
      </w:del>
      <w:ins w:id="525" w:author="Laurence Golding" w:date="2018-11-09T16:12:00Z">
        <w:r w:rsidR="00153948">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26" w:name="_Ref510008160"/>
      <w:bookmarkStart w:id="527" w:name="_Toc528157339"/>
      <w:r>
        <w:t>codeFlows property</w:t>
      </w:r>
      <w:bookmarkEnd w:id="526"/>
      <w:bookmarkEnd w:id="527"/>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Pr="000C5A2B">
        <w:rPr>
          <w:rStyle w:val="CODEtemp"/>
        </w:rPr>
        <w:t>codeFlow</w:t>
      </w:r>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28" w:name="_Ref511820702"/>
      <w:bookmarkStart w:id="529" w:name="_Toc528157340"/>
      <w:r>
        <w:t>graphs property</w:t>
      </w:r>
      <w:bookmarkEnd w:id="528"/>
      <w:bookmarkEnd w:id="529"/>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30" w:name="_Ref511820008"/>
      <w:bookmarkStart w:id="531" w:name="_Toc528157341"/>
      <w:r>
        <w:t>graphTraversals property</w:t>
      </w:r>
      <w:bookmarkEnd w:id="530"/>
      <w:bookmarkEnd w:id="531"/>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32" w:name="_Toc528157342"/>
      <w:r>
        <w:lastRenderedPageBreak/>
        <w:t>stacks property</w:t>
      </w:r>
      <w:bookmarkEnd w:id="532"/>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33" w:name="_Ref493499246"/>
      <w:bookmarkStart w:id="534" w:name="_Toc528157343"/>
      <w:r>
        <w:t>relatedLocations property</w:t>
      </w:r>
      <w:bookmarkEnd w:id="533"/>
      <w:bookmarkEnd w:id="534"/>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35" w:name="_Toc528157344"/>
      <w:r>
        <w:lastRenderedPageBreak/>
        <w:t>suppressionStates property</w:t>
      </w:r>
      <w:bookmarkEnd w:id="535"/>
    </w:p>
    <w:p w14:paraId="1AE8DC88" w14:textId="2A54B9A5" w:rsidR="00401BB5" w:rsidRDefault="00401BB5" w:rsidP="00401BB5">
      <w:pPr>
        <w:pStyle w:val="Heading4"/>
      </w:pPr>
      <w:bookmarkStart w:id="536" w:name="_Toc528157345"/>
      <w:r>
        <w:t>General</w:t>
      </w:r>
      <w:bookmarkEnd w:id="536"/>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537" w:name="_Ref493475240"/>
      <w:bookmarkStart w:id="538" w:name="_Toc528157346"/>
      <w:r>
        <w:t>suppressedInSource value</w:t>
      </w:r>
      <w:bookmarkEnd w:id="537"/>
      <w:bookmarkEnd w:id="53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39" w:name="_Ref493475253"/>
      <w:bookmarkStart w:id="540" w:name="_Toc528157347"/>
      <w:r>
        <w:t>suppressedExternally value</w:t>
      </w:r>
      <w:bookmarkEnd w:id="539"/>
      <w:bookmarkEnd w:id="54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41" w:name="_Ref493351360"/>
      <w:bookmarkStart w:id="542" w:name="_Toc528157348"/>
      <w:bookmarkStart w:id="543" w:name="_Hlk514318442"/>
      <w:r>
        <w:t>baselineState property</w:t>
      </w:r>
      <w:bookmarkEnd w:id="541"/>
      <w:bookmarkEnd w:id="5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4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44" w:name="_Ref507598047"/>
      <w:bookmarkStart w:id="545" w:name="_Ref508987354"/>
      <w:bookmarkStart w:id="546" w:name="_Toc528157349"/>
      <w:bookmarkStart w:id="547" w:name="_Ref506807829"/>
      <w:r>
        <w:t>a</w:t>
      </w:r>
      <w:r w:rsidR="00A27D47">
        <w:t>ttachments</w:t>
      </w:r>
      <w:bookmarkEnd w:id="544"/>
      <w:r>
        <w:t xml:space="preserve"> property</w:t>
      </w:r>
      <w:bookmarkEnd w:id="545"/>
      <w:bookmarkEnd w:id="546"/>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548" w:name="_Toc528157350"/>
      <w:r>
        <w:t>workItem</w:t>
      </w:r>
      <w:r w:rsidR="00326BD5">
        <w:t>Uri</w:t>
      </w:r>
      <w:r w:rsidR="008C5D5A">
        <w:t>s</w:t>
      </w:r>
      <w:r>
        <w:t xml:space="preserve"> property</w:t>
      </w:r>
      <w:bookmarkEnd w:id="548"/>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49" w:name="_Toc528157351"/>
      <w:r>
        <w:t>hostedViewerUri property</w:t>
      </w:r>
      <w:bookmarkEnd w:id="549"/>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550" w:name="_Ref510085934"/>
      <w:bookmarkStart w:id="551" w:name="_Toc528157352"/>
      <w:r>
        <w:t>conversionProvenance property</w:t>
      </w:r>
      <w:bookmarkEnd w:id="547"/>
      <w:bookmarkEnd w:id="550"/>
      <w:bookmarkEnd w:id="55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23063A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32D268BF" w:rsidR="00DE4250" w:rsidRDefault="00DE4250" w:rsidP="00DE4250">
      <w:pPr>
        <w:pStyle w:val="Codesmall"/>
      </w:pPr>
      <w:r>
        <w:t xml:space="preserve">                "endColumn": 13</w:t>
      </w:r>
      <w:ins w:id="552" w:author="Laurence Golding" w:date="2018-11-09T15:23:00Z">
        <w:r w:rsidR="00BE3A1B">
          <w:t>,</w:t>
        </w:r>
      </w:ins>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del w:id="553" w:author="Laurence Golding" w:date="2018-11-09T15:23:00Z">
        <w:r w:rsidDel="00BE3A1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54" w:name="_Toc528157353"/>
      <w:r>
        <w:t>fixes property</w:t>
      </w:r>
      <w:bookmarkEnd w:id="554"/>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555" w:name="_Toc528157354"/>
      <w:r>
        <w:t>occurrenceCount property</w:t>
      </w:r>
      <w:bookmarkEnd w:id="555"/>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56" w:name="_Ref493426721"/>
      <w:bookmarkStart w:id="557" w:name="_Ref507665939"/>
      <w:bookmarkStart w:id="558" w:name="_Toc528157355"/>
      <w:r>
        <w:t>location object</w:t>
      </w:r>
      <w:bookmarkEnd w:id="556"/>
      <w:bookmarkEnd w:id="557"/>
      <w:bookmarkEnd w:id="558"/>
    </w:p>
    <w:p w14:paraId="27ED50C0" w14:textId="23D428DC" w:rsidR="006E546E" w:rsidRDefault="006E546E" w:rsidP="006E546E">
      <w:pPr>
        <w:pStyle w:val="Heading3"/>
      </w:pPr>
      <w:bookmarkStart w:id="559" w:name="_Ref493479281"/>
      <w:bookmarkStart w:id="560" w:name="_Toc528157356"/>
      <w:r>
        <w:t>General</w:t>
      </w:r>
      <w:bookmarkEnd w:id="559"/>
      <w:bookmarkEnd w:id="560"/>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561" w:name="_Ref493477623"/>
      <w:bookmarkStart w:id="562" w:name="_Ref493478351"/>
      <w:bookmarkStart w:id="563" w:name="_Toc528157357"/>
      <w:r>
        <w:t xml:space="preserve">physicalLocation </w:t>
      </w:r>
      <w:r w:rsidR="006E546E">
        <w:t>property</w:t>
      </w:r>
      <w:bookmarkEnd w:id="561"/>
      <w:bookmarkEnd w:id="562"/>
      <w:bookmarkEnd w:id="563"/>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64" w:name="_Ref493404450"/>
      <w:bookmarkStart w:id="565" w:name="_Ref493404690"/>
      <w:bookmarkStart w:id="566" w:name="_Toc528157358"/>
      <w:r>
        <w:t>fullyQualifiedLogicalName property</w:t>
      </w:r>
      <w:bookmarkEnd w:id="564"/>
      <w:bookmarkEnd w:id="565"/>
      <w:bookmarkEnd w:id="56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567" w:name="_Hlk513194534"/>
      <w:bookmarkStart w:id="568"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67"/>
    </w:p>
    <w:p w14:paraId="01F88A86" w14:textId="73D095A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68"/>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E3B9C">
        <w:t>3.26.4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69" w:name="_Ref513121634"/>
      <w:bookmarkStart w:id="570" w:name="_Ref513122103"/>
      <w:bookmarkStart w:id="571" w:name="_Toc528157359"/>
      <w:r>
        <w:t>message property</w:t>
      </w:r>
      <w:bookmarkEnd w:id="569"/>
      <w:bookmarkEnd w:id="570"/>
      <w:bookmarkEnd w:id="571"/>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572" w:name="_Ref510102819"/>
      <w:bookmarkStart w:id="573" w:name="_Toc528157360"/>
      <w:r>
        <w:t>annotations property</w:t>
      </w:r>
      <w:bookmarkEnd w:id="572"/>
      <w:bookmarkEnd w:id="573"/>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74" w:name="_Ref493477390"/>
      <w:bookmarkStart w:id="575" w:name="_Ref493478323"/>
      <w:bookmarkStart w:id="576" w:name="_Ref493478590"/>
      <w:bookmarkStart w:id="577" w:name="_Toc528157361"/>
      <w:r>
        <w:t>physicalLocation object</w:t>
      </w:r>
      <w:bookmarkEnd w:id="574"/>
      <w:bookmarkEnd w:id="575"/>
      <w:bookmarkEnd w:id="576"/>
      <w:bookmarkEnd w:id="577"/>
    </w:p>
    <w:p w14:paraId="0B9181AD" w14:textId="12F902F2" w:rsidR="006E546E" w:rsidRDefault="006E546E" w:rsidP="006E546E">
      <w:pPr>
        <w:pStyle w:val="Heading3"/>
      </w:pPr>
      <w:bookmarkStart w:id="578" w:name="_Toc528157362"/>
      <w:r>
        <w:t>General</w:t>
      </w:r>
      <w:bookmarkEnd w:id="57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79" w:name="_Ref503357394"/>
      <w:bookmarkStart w:id="580" w:name="_Toc528157363"/>
      <w:bookmarkStart w:id="581" w:name="_Ref493343236"/>
      <w:r>
        <w:lastRenderedPageBreak/>
        <w:t>id property</w:t>
      </w:r>
      <w:bookmarkEnd w:id="579"/>
      <w:bookmarkEnd w:id="580"/>
    </w:p>
    <w:p w14:paraId="39E78313" w14:textId="08F2D86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82" w:name="_Ref503369432"/>
      <w:bookmarkStart w:id="583" w:name="_Ref503369435"/>
      <w:bookmarkStart w:id="584" w:name="_Ref503371110"/>
      <w:bookmarkStart w:id="585" w:name="_Ref503371652"/>
      <w:bookmarkStart w:id="586" w:name="_Toc528157364"/>
      <w:r>
        <w:t>fileLocation</w:t>
      </w:r>
      <w:r w:rsidR="006E546E">
        <w:t xml:space="preserve"> property</w:t>
      </w:r>
      <w:bookmarkEnd w:id="581"/>
      <w:bookmarkEnd w:id="582"/>
      <w:bookmarkEnd w:id="583"/>
      <w:bookmarkEnd w:id="584"/>
      <w:bookmarkEnd w:id="585"/>
      <w:bookmarkEnd w:id="586"/>
    </w:p>
    <w:p w14:paraId="5D69C82C" w14:textId="33AD0E9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87" w:name="_Ref493509797"/>
      <w:bookmarkStart w:id="588" w:name="_Toc528157365"/>
      <w:r>
        <w:t>region property</w:t>
      </w:r>
      <w:bookmarkEnd w:id="587"/>
      <w:bookmarkEnd w:id="588"/>
    </w:p>
    <w:p w14:paraId="34CA82A6" w14:textId="7AB1C10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89" w:name="_Toc528157366"/>
      <w:r>
        <w:t>contextRegion property</w:t>
      </w:r>
      <w:bookmarkEnd w:id="589"/>
    </w:p>
    <w:p w14:paraId="220640FE" w14:textId="10BC15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90" w:name="_Ref493490350"/>
      <w:bookmarkStart w:id="591" w:name="_Toc528157367"/>
      <w:r>
        <w:t>region object</w:t>
      </w:r>
      <w:bookmarkEnd w:id="590"/>
      <w:bookmarkEnd w:id="591"/>
    </w:p>
    <w:p w14:paraId="5C4DB1F6" w14:textId="19917190" w:rsidR="006E546E" w:rsidRDefault="006E546E" w:rsidP="006E546E">
      <w:pPr>
        <w:pStyle w:val="Heading3"/>
      </w:pPr>
      <w:bookmarkStart w:id="592" w:name="_Toc528157368"/>
      <w:r>
        <w:t>General</w:t>
      </w:r>
      <w:bookmarkEnd w:id="59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593" w:name="_Ref493492556"/>
      <w:bookmarkStart w:id="594" w:name="_Ref493492604"/>
      <w:bookmarkStart w:id="595" w:name="_Ref493492671"/>
      <w:bookmarkStart w:id="596" w:name="_Toc528157369"/>
      <w:r>
        <w:t>Text regions</w:t>
      </w:r>
      <w:bookmarkEnd w:id="593"/>
      <w:bookmarkEnd w:id="594"/>
      <w:bookmarkEnd w:id="595"/>
      <w:bookmarkEnd w:id="59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E3B9C">
        <w:t>3.20.9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27D314DB" w:rsidR="002E614C" w:rsidRDefault="002E614C" w:rsidP="002E614C">
      <w:pPr>
        <w:pStyle w:val="Code"/>
      </w:pPr>
      <w:r>
        <w:t xml:space="preserve">  "charOffset": 1</w:t>
      </w:r>
      <w:ins w:id="597" w:author="Laurence Golding" w:date="2018-11-09T15:41:00Z">
        <w:r w:rsidR="00094423">
          <w:t>,</w:t>
        </w:r>
      </w:ins>
      <w:del w:id="598" w:author="Laurence Golding" w:date="2018-11-09T15:41:00Z">
        <w:r w:rsidDel="00094423">
          <w:delText xml:space="preserve"> </w:delText>
        </w:r>
      </w:del>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8976FD0" w:rsidR="00257E64" w:rsidRPr="0079663D" w:rsidRDefault="00257E64" w:rsidP="00257E64">
      <w:pPr>
        <w:pStyle w:val="Code"/>
      </w:pPr>
      <w:r>
        <w:t>{ "</w:t>
      </w:r>
      <w:r w:rsidR="008057AC">
        <w:t>charOffset</w:t>
      </w:r>
      <w:r>
        <w:t>": 1, ""charLength":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42B8AB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214081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99" w:name="_Ref509043519"/>
      <w:bookmarkStart w:id="600" w:name="_Ref509043733"/>
      <w:bookmarkStart w:id="601" w:name="_Toc528157370"/>
      <w:r>
        <w:t>Binary regions</w:t>
      </w:r>
      <w:bookmarkEnd w:id="599"/>
      <w:bookmarkEnd w:id="600"/>
      <w:bookmarkEnd w:id="60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02" w:name="_Toc528157371"/>
      <w:r>
        <w:lastRenderedPageBreak/>
        <w:t>Independence of text and binary regions</w:t>
      </w:r>
      <w:bookmarkEnd w:id="60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586DF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03" w:name="_Ref493490565"/>
      <w:bookmarkStart w:id="604" w:name="_Ref493491243"/>
      <w:bookmarkStart w:id="605" w:name="_Ref493492406"/>
      <w:bookmarkStart w:id="606" w:name="_Toc528157372"/>
      <w:r>
        <w:t>startLine property</w:t>
      </w:r>
      <w:bookmarkEnd w:id="603"/>
      <w:bookmarkEnd w:id="604"/>
      <w:bookmarkEnd w:id="605"/>
      <w:bookmarkEnd w:id="606"/>
    </w:p>
    <w:p w14:paraId="03F07C1F" w14:textId="64BE2CAA"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07" w:name="_Ref493491260"/>
      <w:bookmarkStart w:id="608" w:name="_Ref493492414"/>
      <w:bookmarkStart w:id="609" w:name="_Toc528157373"/>
      <w:r>
        <w:t>startColumn property</w:t>
      </w:r>
      <w:bookmarkEnd w:id="607"/>
      <w:bookmarkEnd w:id="608"/>
      <w:bookmarkEnd w:id="60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DAD528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10" w:name="_Ref493491334"/>
      <w:bookmarkStart w:id="611" w:name="_Ref493492422"/>
      <w:bookmarkStart w:id="612" w:name="_Toc528157374"/>
      <w:r>
        <w:t>endLine property</w:t>
      </w:r>
      <w:bookmarkEnd w:id="610"/>
      <w:bookmarkEnd w:id="611"/>
      <w:bookmarkEnd w:id="61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13" w:name="_Ref493491342"/>
      <w:bookmarkStart w:id="614" w:name="_Ref493492427"/>
      <w:bookmarkStart w:id="615" w:name="_Toc528157375"/>
      <w:r>
        <w:t>endColumn property</w:t>
      </w:r>
      <w:bookmarkEnd w:id="613"/>
      <w:bookmarkEnd w:id="614"/>
      <w:bookmarkEnd w:id="61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16" w:name="_Ref493492251"/>
      <w:bookmarkStart w:id="617" w:name="_Ref493492981"/>
      <w:bookmarkStart w:id="618" w:name="_Toc528157376"/>
      <w:r>
        <w:lastRenderedPageBreak/>
        <w:t>charO</w:t>
      </w:r>
      <w:r w:rsidR="006E546E">
        <w:t>ffset property</w:t>
      </w:r>
      <w:bookmarkEnd w:id="616"/>
      <w:bookmarkEnd w:id="617"/>
      <w:bookmarkEnd w:id="618"/>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19" w:name="_Ref493491350"/>
      <w:bookmarkStart w:id="620" w:name="_Ref493492312"/>
      <w:bookmarkStart w:id="621" w:name="_Toc528157377"/>
      <w:r>
        <w:t>charL</w:t>
      </w:r>
      <w:r w:rsidR="006E546E">
        <w:t>ength property</w:t>
      </w:r>
      <w:bookmarkEnd w:id="619"/>
      <w:bookmarkEnd w:id="620"/>
      <w:bookmarkEnd w:id="621"/>
    </w:p>
    <w:p w14:paraId="4958FFFB" w14:textId="0FB6B87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22" w:name="_Ref515544104"/>
      <w:bookmarkStart w:id="623" w:name="_Toc528157378"/>
      <w:r>
        <w:t>byteOffset property</w:t>
      </w:r>
      <w:bookmarkEnd w:id="622"/>
      <w:bookmarkEnd w:id="62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24" w:name="_Ref515544119"/>
      <w:bookmarkStart w:id="625" w:name="_Toc528157379"/>
      <w:r>
        <w:t>byteLength property</w:t>
      </w:r>
      <w:bookmarkEnd w:id="624"/>
      <w:bookmarkEnd w:id="625"/>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26" w:name="_Toc528157380"/>
      <w:r>
        <w:t>snippet property</w:t>
      </w:r>
      <w:bookmarkEnd w:id="626"/>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27" w:name="_Ref513118337"/>
      <w:bookmarkStart w:id="628" w:name="_Toc528157381"/>
      <w:r>
        <w:t>message property</w:t>
      </w:r>
      <w:bookmarkEnd w:id="627"/>
      <w:bookmarkEnd w:id="628"/>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29" w:name="_Ref513118449"/>
      <w:bookmarkStart w:id="630" w:name="_Toc528157382"/>
      <w:bookmarkStart w:id="631" w:name="_Hlk513212890"/>
      <w:r>
        <w:lastRenderedPageBreak/>
        <w:t>rectangle object</w:t>
      </w:r>
      <w:bookmarkEnd w:id="629"/>
      <w:bookmarkEnd w:id="630"/>
    </w:p>
    <w:p w14:paraId="3C4A6F0B" w14:textId="2FBD2981" w:rsidR="008A21D5" w:rsidRDefault="008A21D5" w:rsidP="008A21D5">
      <w:pPr>
        <w:pStyle w:val="Heading3"/>
      </w:pPr>
      <w:bookmarkStart w:id="632" w:name="_Toc528157383"/>
      <w:r>
        <w:t>General</w:t>
      </w:r>
      <w:bookmarkEnd w:id="63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33" w:name="_Toc528157384"/>
      <w:r>
        <w:t>top, left, bottom, and right properties</w:t>
      </w:r>
      <w:bookmarkEnd w:id="633"/>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34" w:name="_Ref513118473"/>
      <w:bookmarkStart w:id="635" w:name="_Toc528157385"/>
      <w:r>
        <w:t>message property</w:t>
      </w:r>
      <w:bookmarkEnd w:id="634"/>
      <w:bookmarkEnd w:id="635"/>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36" w:name="_Ref493404505"/>
      <w:bookmarkStart w:id="637" w:name="_Toc528157386"/>
      <w:bookmarkEnd w:id="631"/>
      <w:r>
        <w:t>logicalLocation object</w:t>
      </w:r>
      <w:bookmarkEnd w:id="636"/>
      <w:bookmarkEnd w:id="637"/>
    </w:p>
    <w:p w14:paraId="479717FF" w14:textId="2760154A" w:rsidR="006E546E" w:rsidRDefault="006E546E" w:rsidP="006E546E">
      <w:pPr>
        <w:pStyle w:val="Heading3"/>
      </w:pPr>
      <w:bookmarkStart w:id="638" w:name="_Toc528157387"/>
      <w:r>
        <w:t>General</w:t>
      </w:r>
      <w:bookmarkEnd w:id="63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639" w:name="_Ref514248023"/>
      <w:bookmarkStart w:id="640" w:name="_Toc528157388"/>
      <w:r>
        <w:t>Logical location naming rules</w:t>
      </w:r>
      <w:bookmarkEnd w:id="639"/>
      <w:bookmarkEnd w:id="64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41" w:name="_Ref514247682"/>
      <w:bookmarkStart w:id="642" w:name="_Toc528157389"/>
      <w:r>
        <w:t>name property</w:t>
      </w:r>
      <w:bookmarkEnd w:id="641"/>
      <w:bookmarkEnd w:id="64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"logicalLocations":{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643" w:name="_Ref513194876"/>
      <w:bookmarkStart w:id="644" w:name="_Toc528157390"/>
      <w:r>
        <w:t>fullyQualifiedName property</w:t>
      </w:r>
      <w:bookmarkEnd w:id="643"/>
      <w:bookmarkEnd w:id="644"/>
    </w:p>
    <w:p w14:paraId="0F5707EB" w14:textId="6B6FAE2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E3B9C">
        <w:t>3.12.12</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645" w:name="_Toc528157391"/>
      <w:r>
        <w:t>decoratedName property</w:t>
      </w:r>
      <w:bookmarkEnd w:id="645"/>
    </w:p>
    <w:p w14:paraId="0AF02C3B" w14:textId="64FFA34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646" w:author="Laurence Golding" w:date="2018-11-09T15:53:00Z">
        <w:r w:rsidR="00BF6332">
          <w:t xml:space="preserve"> Some compilers refer to this representation as a “mangl</w:t>
        </w:r>
      </w:ins>
      <w:ins w:id="647" w:author="Laurence Golding" w:date="2018-11-09T15:54:00Z">
        <w:r w:rsidR="00BF6332">
          <w:t>ed name.”</w:t>
        </w:r>
      </w:ins>
    </w:p>
    <w:p w14:paraId="3ADD8CC1" w14:textId="59D311E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48" w:name="_Ref513195445"/>
      <w:bookmarkStart w:id="649" w:name="_Toc528157392"/>
      <w:r>
        <w:t>kind property</w:t>
      </w:r>
      <w:bookmarkEnd w:id="648"/>
      <w:bookmarkEnd w:id="6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50" w:name="_Toc528157393"/>
      <w:r>
        <w:t>parentKey property</w:t>
      </w:r>
      <w:bookmarkEnd w:id="650"/>
    </w:p>
    <w:p w14:paraId="765BBE49" w14:textId="7225F3E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51" w:name="_Ref510008325"/>
      <w:bookmarkStart w:id="652" w:name="_Toc528157394"/>
      <w:r>
        <w:t>codeFlow object</w:t>
      </w:r>
      <w:bookmarkEnd w:id="651"/>
      <w:bookmarkEnd w:id="652"/>
    </w:p>
    <w:p w14:paraId="507EC364" w14:textId="20C3EC2C" w:rsidR="00B163FF" w:rsidRDefault="00B163FF" w:rsidP="00B163FF">
      <w:pPr>
        <w:pStyle w:val="Heading3"/>
      </w:pPr>
      <w:bookmarkStart w:id="653" w:name="_Ref510009088"/>
      <w:bookmarkStart w:id="654" w:name="_Toc528157395"/>
      <w:r>
        <w:t>General</w:t>
      </w:r>
      <w:bookmarkEnd w:id="653"/>
      <w:bookmarkEnd w:id="65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"codeFlows":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55" w:name="_Ref510008352"/>
      <w:bookmarkStart w:id="656" w:name="_Toc528157396"/>
      <w:r>
        <w:t>message property</w:t>
      </w:r>
      <w:bookmarkEnd w:id="655"/>
      <w:bookmarkEnd w:id="656"/>
    </w:p>
    <w:p w14:paraId="39D6B74B" w14:textId="6DF4836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657" w:name="_Ref510008358"/>
      <w:bookmarkStart w:id="658" w:name="_Toc528157397"/>
      <w:r>
        <w:t>threadFlows property</w:t>
      </w:r>
      <w:bookmarkEnd w:id="657"/>
      <w:bookmarkEnd w:id="658"/>
    </w:p>
    <w:p w14:paraId="2D2C91FB" w14:textId="2678F5A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9" w:name="_Ref493427364"/>
      <w:bookmarkStart w:id="660" w:name="_Toc528157398"/>
      <w:r>
        <w:t>thread</w:t>
      </w:r>
      <w:r w:rsidR="006E546E">
        <w:t>Flow object</w:t>
      </w:r>
      <w:bookmarkEnd w:id="659"/>
      <w:bookmarkEnd w:id="660"/>
    </w:p>
    <w:p w14:paraId="68EE36AB" w14:textId="336A5D40" w:rsidR="006E546E" w:rsidRDefault="006E546E" w:rsidP="006E546E">
      <w:pPr>
        <w:pStyle w:val="Heading3"/>
      </w:pPr>
      <w:bookmarkStart w:id="661" w:name="_Toc528157399"/>
      <w:r>
        <w:t>General</w:t>
      </w:r>
      <w:bookmarkEnd w:id="6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662" w:name="_Ref510008395"/>
      <w:bookmarkStart w:id="663" w:name="_Toc528157400"/>
      <w:r>
        <w:t>id property</w:t>
      </w:r>
      <w:bookmarkEnd w:id="662"/>
      <w:bookmarkEnd w:id="663"/>
    </w:p>
    <w:p w14:paraId="39CECB41" w14:textId="3982160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64" w:name="_Ref503361742"/>
      <w:bookmarkStart w:id="665" w:name="_Toc528157401"/>
      <w:r>
        <w:t>message property</w:t>
      </w:r>
      <w:bookmarkEnd w:id="664"/>
      <w:bookmarkEnd w:id="665"/>
    </w:p>
    <w:p w14:paraId="3994B882" w14:textId="7499F74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66" w:name="_Ref510008412"/>
      <w:bookmarkStart w:id="667" w:name="_Toc528157402"/>
      <w:r>
        <w:t>locations property</w:t>
      </w:r>
      <w:bookmarkEnd w:id="666"/>
      <w:bookmarkEnd w:id="667"/>
    </w:p>
    <w:p w14:paraId="648A48EB" w14:textId="5A166FA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668" w:author="Laurence Golding" w:date="2018-11-09T16:20:00Z">
        <w:r w:rsidR="009C79D8">
          <w:t>e</w:t>
        </w:r>
      </w:ins>
      <w:ins w:id="669" w:author="Laurence Golding" w:date="2018-11-09T16:21:00Z">
        <w:r w:rsidR="009C79D8">
          <w:t xml:space="preserve">xecution </w:t>
        </w:r>
      </w:ins>
      <w:r w:rsidRPr="00AD7FD8">
        <w:t xml:space="preserve">order that </w:t>
      </w:r>
      <w:del w:id="670" w:author="Laurence Golding" w:date="2018-11-09T16:21:00Z">
        <w:r w:rsidRPr="00AD7FD8" w:rsidDel="009C79D8">
          <w:delText>the tool visited them</w:delText>
        </w:r>
      </w:del>
      <w:ins w:id="671" w:author="Laurence Golding" w:date="2018-11-09T16:21:00Z">
        <w:r w:rsidR="009C79D8">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72" w:name="_Ref511819945"/>
      <w:bookmarkStart w:id="673" w:name="_Toc528157403"/>
      <w:r>
        <w:t>graph object</w:t>
      </w:r>
      <w:bookmarkEnd w:id="672"/>
      <w:bookmarkEnd w:id="673"/>
    </w:p>
    <w:p w14:paraId="79771063" w14:textId="13A3DA96" w:rsidR="00CD4F20" w:rsidRDefault="00CD4F20" w:rsidP="00CD4F20">
      <w:pPr>
        <w:pStyle w:val="Heading3"/>
      </w:pPr>
      <w:bookmarkStart w:id="674" w:name="_Toc528157404"/>
      <w:r>
        <w:t>General</w:t>
      </w:r>
      <w:bookmarkEnd w:id="674"/>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675" w:name="_Ref511822858"/>
      <w:bookmarkStart w:id="676" w:name="_Toc528157405"/>
      <w:r>
        <w:t>id property</w:t>
      </w:r>
      <w:bookmarkEnd w:id="675"/>
      <w:bookmarkEnd w:id="676"/>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E3B9C">
        <w:t>3.12.13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77" w:name="_Toc528157406"/>
      <w:r>
        <w:t>description property</w:t>
      </w:r>
      <w:bookmarkEnd w:id="677"/>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678" w:name="_Ref511823242"/>
      <w:bookmarkStart w:id="679" w:name="_Toc528157407"/>
      <w:r>
        <w:t>nodes property</w:t>
      </w:r>
      <w:bookmarkEnd w:id="678"/>
      <w:bookmarkEnd w:id="679"/>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680" w:name="_Ref511823263"/>
      <w:bookmarkStart w:id="681" w:name="_Toc528157408"/>
      <w:r>
        <w:t>edges property</w:t>
      </w:r>
      <w:bookmarkEnd w:id="680"/>
      <w:bookmarkEnd w:id="681"/>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682" w:name="_Ref511821868"/>
      <w:bookmarkStart w:id="683" w:name="_Toc528157409"/>
      <w:r>
        <w:lastRenderedPageBreak/>
        <w:t>node object</w:t>
      </w:r>
      <w:bookmarkEnd w:id="682"/>
      <w:bookmarkEnd w:id="683"/>
    </w:p>
    <w:p w14:paraId="5C490915" w14:textId="5A0DD1FC" w:rsidR="00CD4F20" w:rsidRDefault="00CD4F20" w:rsidP="00CD4F20">
      <w:pPr>
        <w:pStyle w:val="Heading3"/>
      </w:pPr>
      <w:bookmarkStart w:id="684" w:name="_Toc528157410"/>
      <w:r>
        <w:t>General</w:t>
      </w:r>
      <w:bookmarkEnd w:id="684"/>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685" w:name="_Ref511822118"/>
      <w:bookmarkStart w:id="686" w:name="_Toc528157411"/>
      <w:r>
        <w:t>id property</w:t>
      </w:r>
      <w:bookmarkEnd w:id="685"/>
      <w:bookmarkEnd w:id="686"/>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87" w:name="_Toc528157412"/>
      <w:r>
        <w:t>label property</w:t>
      </w:r>
      <w:bookmarkEnd w:id="687"/>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688" w:name="_Toc528157413"/>
      <w:r>
        <w:t>location property</w:t>
      </w:r>
      <w:bookmarkEnd w:id="688"/>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689" w:name="_Ref515547420"/>
      <w:bookmarkStart w:id="690" w:name="_Toc528157414"/>
      <w:r>
        <w:t>children property</w:t>
      </w:r>
      <w:bookmarkEnd w:id="689"/>
      <w:bookmarkEnd w:id="690"/>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91" w:name="_Ref511821891"/>
      <w:bookmarkStart w:id="692" w:name="_Toc528157415"/>
      <w:r>
        <w:lastRenderedPageBreak/>
        <w:t>edge object</w:t>
      </w:r>
      <w:bookmarkEnd w:id="691"/>
      <w:bookmarkEnd w:id="692"/>
    </w:p>
    <w:p w14:paraId="78AF70AE" w14:textId="37DDAA2D" w:rsidR="00CD4F20" w:rsidRDefault="00CD4F20" w:rsidP="00CD4F20">
      <w:pPr>
        <w:pStyle w:val="Heading3"/>
      </w:pPr>
      <w:bookmarkStart w:id="693" w:name="_Toc528157416"/>
      <w:r>
        <w:t>General</w:t>
      </w:r>
      <w:bookmarkEnd w:id="693"/>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694" w:name="_Ref511823280"/>
      <w:bookmarkStart w:id="695" w:name="_Toc528157417"/>
      <w:r>
        <w:t>id property</w:t>
      </w:r>
      <w:bookmarkEnd w:id="694"/>
      <w:bookmarkEnd w:id="695"/>
    </w:p>
    <w:p w14:paraId="5747D78D" w14:textId="1771E674" w:rsidR="00380A89" w:rsidRPr="00380A89" w:rsidRDefault="00380A89" w:rsidP="00380A89">
      <w:bookmarkStart w:id="6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9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697" w:name="_Toc528157418"/>
      <w:r>
        <w:t>label property</w:t>
      </w:r>
      <w:bookmarkEnd w:id="697"/>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698" w:name="_Ref511822214"/>
      <w:bookmarkStart w:id="699" w:name="_Toc528157419"/>
      <w:r>
        <w:t>sourceNodeId property</w:t>
      </w:r>
      <w:bookmarkEnd w:id="698"/>
      <w:bookmarkEnd w:id="699"/>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70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01" w:name="_Ref511823298"/>
      <w:bookmarkStart w:id="702" w:name="_Toc528157420"/>
      <w:r>
        <w:t>targetNodeId property</w:t>
      </w:r>
      <w:bookmarkEnd w:id="701"/>
      <w:bookmarkEnd w:id="702"/>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703" w:name="_Ref511819971"/>
      <w:bookmarkStart w:id="704" w:name="_Toc528157421"/>
      <w:r>
        <w:lastRenderedPageBreak/>
        <w:t>graphTraversal object</w:t>
      </w:r>
      <w:bookmarkEnd w:id="703"/>
      <w:bookmarkEnd w:id="704"/>
    </w:p>
    <w:p w14:paraId="7EE87AC4" w14:textId="2D601D1D" w:rsidR="00CD4F20" w:rsidRDefault="00CD4F20" w:rsidP="00CD4F20">
      <w:pPr>
        <w:pStyle w:val="Heading3"/>
      </w:pPr>
      <w:bookmarkStart w:id="705" w:name="_Toc528157422"/>
      <w:r>
        <w:t>General</w:t>
      </w:r>
      <w:bookmarkEnd w:id="705"/>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706" w:name="_Ref511823337"/>
      <w:bookmarkStart w:id="707" w:name="_Toc528157423"/>
      <w:r>
        <w:t>graphId property</w:t>
      </w:r>
      <w:bookmarkEnd w:id="706"/>
      <w:bookmarkEnd w:id="707"/>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08" w:name="_Toc528157424"/>
      <w:r>
        <w:t>description property</w:t>
      </w:r>
      <w:bookmarkEnd w:id="708"/>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709" w:name="_Ref511823179"/>
      <w:bookmarkStart w:id="710" w:name="_Toc528157425"/>
      <w:r>
        <w:t>initialState property</w:t>
      </w:r>
      <w:bookmarkEnd w:id="709"/>
      <w:bookmarkEnd w:id="710"/>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711" w:name="_Ref511822614"/>
      <w:bookmarkStart w:id="712" w:name="_Toc528157426"/>
      <w:r>
        <w:t>edgeTraversals property</w:t>
      </w:r>
      <w:bookmarkEnd w:id="711"/>
      <w:bookmarkEnd w:id="712"/>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"finalState":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713" w:name="_Ref511822569"/>
      <w:bookmarkStart w:id="714" w:name="_Toc528157427"/>
      <w:r>
        <w:t>edgeTraversal object</w:t>
      </w:r>
      <w:bookmarkEnd w:id="713"/>
      <w:bookmarkEnd w:id="714"/>
    </w:p>
    <w:p w14:paraId="4A14EA88" w14:textId="696B8630" w:rsidR="00CD4F20" w:rsidRDefault="00CD4F20" w:rsidP="00CD4F20">
      <w:pPr>
        <w:pStyle w:val="Heading3"/>
      </w:pPr>
      <w:bookmarkStart w:id="715" w:name="_Toc528157428"/>
      <w:r>
        <w:t>General</w:t>
      </w:r>
      <w:bookmarkEnd w:id="715"/>
    </w:p>
    <w:p w14:paraId="7FC25DC6" w14:textId="57980962" w:rsidR="00E66DEE" w:rsidRDefault="00E66DEE" w:rsidP="00E66DEE">
      <w:bookmarkStart w:id="7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7" w:name="_Ref513199007"/>
      <w:bookmarkStart w:id="718" w:name="_Toc528157429"/>
      <w:r>
        <w:t>edgeId property</w:t>
      </w:r>
      <w:bookmarkEnd w:id="716"/>
      <w:bookmarkEnd w:id="717"/>
      <w:bookmarkEnd w:id="718"/>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719" w:name="_Toc528157430"/>
      <w:r>
        <w:lastRenderedPageBreak/>
        <w:t>message property</w:t>
      </w:r>
      <w:bookmarkEnd w:id="719"/>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720" w:name="_Ref511823070"/>
      <w:bookmarkStart w:id="721" w:name="_Toc528157431"/>
      <w:r>
        <w:t>finalState property</w:t>
      </w:r>
      <w:bookmarkEnd w:id="720"/>
      <w:bookmarkEnd w:id="721"/>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722" w:name="_Toc528157432"/>
      <w:r>
        <w:t>stepOverEdgeCount</w:t>
      </w:r>
      <w:r w:rsidR="00CD4F20">
        <w:t xml:space="preserve"> property</w:t>
      </w:r>
      <w:bookmarkEnd w:id="72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723" w:name="_Ref493427479"/>
      <w:bookmarkStart w:id="724" w:name="_Toc528157433"/>
      <w:r>
        <w:t>stack object</w:t>
      </w:r>
      <w:bookmarkEnd w:id="723"/>
      <w:bookmarkEnd w:id="724"/>
    </w:p>
    <w:p w14:paraId="5A2500F3" w14:textId="474DE860" w:rsidR="006E546E" w:rsidRDefault="006E546E" w:rsidP="006E546E">
      <w:pPr>
        <w:pStyle w:val="Heading3"/>
      </w:pPr>
      <w:bookmarkStart w:id="725" w:name="_Toc528157434"/>
      <w:r>
        <w:t>General</w:t>
      </w:r>
      <w:bookmarkEnd w:id="7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6" w:name="_Ref503361859"/>
      <w:bookmarkStart w:id="727" w:name="_Toc528157435"/>
      <w:r>
        <w:t>message property</w:t>
      </w:r>
      <w:bookmarkEnd w:id="726"/>
      <w:bookmarkEnd w:id="727"/>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8" w:name="_Toc528157436"/>
      <w:r>
        <w:t>frames property</w:t>
      </w:r>
      <w:bookmarkEnd w:id="728"/>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9" w:name="_Ref493494398"/>
      <w:bookmarkStart w:id="730" w:name="_Toc528157437"/>
      <w:r>
        <w:t>stackFrame object</w:t>
      </w:r>
      <w:bookmarkEnd w:id="729"/>
      <w:bookmarkEnd w:id="730"/>
    </w:p>
    <w:p w14:paraId="440DEBE2" w14:textId="2D9664B2" w:rsidR="006E546E" w:rsidRDefault="006E546E" w:rsidP="006E546E">
      <w:pPr>
        <w:pStyle w:val="Heading3"/>
      </w:pPr>
      <w:bookmarkStart w:id="731" w:name="_Toc528157438"/>
      <w:r>
        <w:t>General</w:t>
      </w:r>
      <w:bookmarkEnd w:id="731"/>
    </w:p>
    <w:p w14:paraId="7DA1CA9D" w14:textId="1DAC52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732" w:name="_Ref503362303"/>
      <w:bookmarkStart w:id="733" w:name="_Toc528157439"/>
      <w:r>
        <w:t xml:space="preserve">location </w:t>
      </w:r>
      <w:r w:rsidR="00D10846">
        <w:t>property</w:t>
      </w:r>
      <w:bookmarkEnd w:id="732"/>
      <w:bookmarkEnd w:id="733"/>
    </w:p>
    <w:p w14:paraId="075462B0" w14:textId="608ED8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734" w:name="_Toc528157440"/>
      <w:r>
        <w:t>module property</w:t>
      </w:r>
      <w:bookmarkEnd w:id="7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5" w:name="_Toc528157441"/>
      <w:r>
        <w:t>threadId property</w:t>
      </w:r>
      <w:bookmarkEnd w:id="73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6" w:name="_Toc528157442"/>
      <w:r>
        <w:t>address property</w:t>
      </w:r>
      <w:bookmarkEnd w:id="73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7" w:name="_Toc528157443"/>
      <w:r>
        <w:t>offset property</w:t>
      </w:r>
      <w:bookmarkEnd w:id="73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E3B9C">
        <w:t>3.35.2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8" w:name="_Toc528157444"/>
      <w:r>
        <w:t>parameters property</w:t>
      </w:r>
      <w:bookmarkEnd w:id="73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739" w:name="_Ref493427581"/>
      <w:bookmarkStart w:id="740" w:name="_Ref493427754"/>
      <w:bookmarkStart w:id="741" w:name="_Toc528157445"/>
      <w:r>
        <w:t>thread</w:t>
      </w:r>
      <w:r w:rsidR="007D2F0F">
        <w:t xml:space="preserve">FlowLocation </w:t>
      </w:r>
      <w:r w:rsidR="006E546E">
        <w:t>object</w:t>
      </w:r>
      <w:bookmarkEnd w:id="739"/>
      <w:bookmarkEnd w:id="740"/>
      <w:bookmarkEnd w:id="741"/>
    </w:p>
    <w:p w14:paraId="6AFFA125" w14:textId="72CDB951" w:rsidR="006E546E" w:rsidRDefault="006E546E" w:rsidP="006E546E">
      <w:pPr>
        <w:pStyle w:val="Heading3"/>
      </w:pPr>
      <w:bookmarkStart w:id="742" w:name="_Toc528157446"/>
      <w:r>
        <w:t>General</w:t>
      </w:r>
      <w:bookmarkEnd w:id="74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43" w:name="_Ref493497783"/>
      <w:bookmarkStart w:id="744" w:name="_Ref493499799"/>
      <w:bookmarkStart w:id="745" w:name="_Toc528157447"/>
      <w:r>
        <w:lastRenderedPageBreak/>
        <w:t xml:space="preserve">location </w:t>
      </w:r>
      <w:r w:rsidR="006E546E">
        <w:t>property</w:t>
      </w:r>
      <w:bookmarkEnd w:id="743"/>
      <w:bookmarkEnd w:id="744"/>
      <w:bookmarkEnd w:id="745"/>
    </w:p>
    <w:p w14:paraId="4354E1E2" w14:textId="00EACEF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746" w:name="_Toc528157448"/>
      <w:r>
        <w:t>module property</w:t>
      </w:r>
      <w:bookmarkEnd w:id="74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7" w:name="_Toc528157449"/>
      <w:r>
        <w:t>stack property</w:t>
      </w:r>
      <w:bookmarkEnd w:id="747"/>
    </w:p>
    <w:p w14:paraId="1FCE52C5" w14:textId="2025D6B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748" w:name="_Toc528157450"/>
      <w:r>
        <w:t>kind property</w:t>
      </w:r>
      <w:bookmarkEnd w:id="748"/>
    </w:p>
    <w:p w14:paraId="7C674876" w14:textId="07C1FDFB" w:rsidR="00D31582" w:rsidRDefault="00D31582" w:rsidP="00D31582">
      <w:bookmarkStart w:id="7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9"/>
    </w:p>
    <w:p w14:paraId="0D282B13" w14:textId="241F5BD3" w:rsidR="00EC5F35" w:rsidRDefault="00EC5F35" w:rsidP="00EC5F35">
      <w:pPr>
        <w:pStyle w:val="Heading3"/>
      </w:pPr>
      <w:bookmarkStart w:id="750" w:name="_Ref510090188"/>
      <w:bookmarkStart w:id="751" w:name="_Toc528157451"/>
      <w:r>
        <w:t>state property</w:t>
      </w:r>
      <w:bookmarkEnd w:id="750"/>
      <w:bookmarkEnd w:id="751"/>
    </w:p>
    <w:p w14:paraId="7C600AFE" w14:textId="35F7FD8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xml:space="preserve">) </w:t>
      </w:r>
      <w:del w:id="752" w:author="Laurence Golding" w:date="2018-11-13T16:45:00Z">
        <w:r w:rsidR="00F27DA9" w:rsidDel="00696524">
          <w:delText xml:space="preserve">each of whose properties </w:delText>
        </w:r>
      </w:del>
      <w:ins w:id="753" w:author="Laurence Golding" w:date="2018-11-13T16:45:00Z">
        <w:r w:rsidR="00696524">
          <w:t xml:space="preserve">in which each property name </w:t>
        </w:r>
      </w:ins>
      <w:r w:rsidR="00F27DA9">
        <w:t xml:space="preserve">represents </w:t>
      </w:r>
      <w:del w:id="754" w:author="Laurence Golding" w:date="2018-11-13T16:45:00Z">
        <w:r w:rsidR="00F27DA9" w:rsidDel="00696524">
          <w:delText xml:space="preserve">the value of </w:delText>
        </w:r>
      </w:del>
      <w:r w:rsidR="00F27DA9">
        <w:t>an expression relevant to the location</w:t>
      </w:r>
      <w:r>
        <w:t xml:space="preserve"> in the context of the code flow</w:t>
      </w:r>
      <w:ins w:id="755" w:author="Laurence Golding" w:date="2018-11-13T16:45:00Z">
        <w:r w:rsidR="00696524">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6B933CF5"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935937F" w:rsidR="00F27DA9" w:rsidRDefault="00F27DA9" w:rsidP="00EA540C">
      <w:pPr>
        <w:pStyle w:val="Note"/>
        <w:numPr>
          <w:ilvl w:val="0"/>
          <w:numId w:val="53"/>
        </w:numPr>
      </w:pPr>
      <w:r>
        <w:t xml:space="preserve">A string such as </w:t>
      </w:r>
      <w:r w:rsidRPr="0099507F">
        <w:rPr>
          <w:rStyle w:val="CODEtemp"/>
        </w:rPr>
        <w:t>"\"John\""</w:t>
      </w:r>
      <w:r>
        <w:t xml:space="preserve"> (</w:t>
      </w:r>
      <w:del w:id="756" w:author="Laurence Golding" w:date="2018-11-13T16:20:00Z">
        <w:r w:rsidDel="00927C55">
          <w:delText>note the escaped double quotes</w:delText>
        </w:r>
      </w:del>
      <w:ins w:id="757" w:author="Laurence Golding" w:date="2018-11-13T16:20:00Z">
        <w:r w:rsidR="00927C55">
          <w:t>the double quotes are escaped as the</w:t>
        </w:r>
      </w:ins>
      <w:ins w:id="758" w:author="Laurence Golding" w:date="2018-11-13T16:57:00Z">
        <w:r w:rsidR="008B124A">
          <w:t>y</w:t>
        </w:r>
      </w:ins>
      <w:bookmarkStart w:id="759" w:name="_GoBack"/>
      <w:bookmarkEnd w:id="759"/>
      <w:ins w:id="760" w:author="Laurence Golding" w:date="2018-11-13T16:20:00Z">
        <w:r w:rsidR="00927C55">
          <w:t xml:space="preserve">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61" w:name="_Ref510008884"/>
      <w:bookmarkStart w:id="762" w:name="_Toc528157452"/>
      <w:r>
        <w:t>nestingLevel property</w:t>
      </w:r>
      <w:bookmarkEnd w:id="761"/>
      <w:bookmarkEnd w:id="7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63" w:name="_Ref510008873"/>
      <w:bookmarkStart w:id="764" w:name="_Toc528157453"/>
      <w:r>
        <w:t>executionOrder property</w:t>
      </w:r>
      <w:bookmarkEnd w:id="763"/>
      <w:bookmarkEnd w:id="764"/>
    </w:p>
    <w:p w14:paraId="61CA929F" w14:textId="55C156F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9950E8A" w:rsidR="005D2999" w:rsidRDefault="00BF4F63" w:rsidP="005D2999">
      <w:pPr>
        <w:pStyle w:val="Heading3"/>
      </w:pPr>
      <w:bookmarkStart w:id="765" w:name="_Toc528157454"/>
      <w:r>
        <w:t xml:space="preserve">executionTimeUtc </w:t>
      </w:r>
      <w:r w:rsidR="005D2999">
        <w:t>property</w:t>
      </w:r>
      <w:bookmarkEnd w:id="765"/>
    </w:p>
    <w:p w14:paraId="27A7FA38" w14:textId="4F364EE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766" w:name="_Toc528157455"/>
      <w:r>
        <w:t>importance property</w:t>
      </w:r>
      <w:bookmarkEnd w:id="7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767" w:name="_Ref508812750"/>
      <w:bookmarkStart w:id="768" w:name="_Toc528157456"/>
      <w:bookmarkStart w:id="769" w:name="_Ref493407996"/>
      <w:r>
        <w:t>resources object</w:t>
      </w:r>
      <w:bookmarkEnd w:id="767"/>
      <w:bookmarkEnd w:id="768"/>
    </w:p>
    <w:p w14:paraId="526D1A22" w14:textId="73E461DD" w:rsidR="00E15F22" w:rsidRDefault="00E15F22" w:rsidP="00E15F22">
      <w:pPr>
        <w:pStyle w:val="Heading3"/>
      </w:pPr>
      <w:bookmarkStart w:id="770" w:name="_Toc528157457"/>
      <w:r>
        <w:t>General</w:t>
      </w:r>
      <w:bookmarkEnd w:id="77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71" w:name="_Ref508811824"/>
      <w:bookmarkStart w:id="772" w:name="_Toc528157458"/>
      <w:r>
        <w:t>messageStrings property</w:t>
      </w:r>
      <w:bookmarkEnd w:id="771"/>
      <w:bookmarkEnd w:id="772"/>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73" w:name="_Ref508870783"/>
      <w:bookmarkStart w:id="774" w:name="_Ref508871574"/>
      <w:bookmarkStart w:id="775" w:name="_Ref508876005"/>
      <w:bookmarkStart w:id="776" w:name="_Toc528157459"/>
      <w:r>
        <w:t>rules property</w:t>
      </w:r>
      <w:bookmarkEnd w:id="773"/>
      <w:bookmarkEnd w:id="774"/>
      <w:bookmarkEnd w:id="775"/>
      <w:bookmarkEnd w:id="776"/>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lastRenderedPageBreak/>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777" w:name="_Ref508814067"/>
      <w:bookmarkStart w:id="778" w:name="_Toc528157460"/>
      <w:r>
        <w:t>rule object</w:t>
      </w:r>
      <w:bookmarkEnd w:id="769"/>
      <w:bookmarkEnd w:id="777"/>
      <w:bookmarkEnd w:id="778"/>
    </w:p>
    <w:p w14:paraId="0004BC6E" w14:textId="658F9ED1" w:rsidR="00B86BC7" w:rsidRDefault="00B86BC7" w:rsidP="00B86BC7">
      <w:pPr>
        <w:pStyle w:val="Heading3"/>
      </w:pPr>
      <w:bookmarkStart w:id="779" w:name="_Toc528157461"/>
      <w:r>
        <w:t>General</w:t>
      </w:r>
      <w:bookmarkEnd w:id="77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80" w:name="_Toc528157462"/>
      <w:r>
        <w:t>Constraints</w:t>
      </w:r>
      <w:bookmarkEnd w:id="780"/>
    </w:p>
    <w:p w14:paraId="1A1A3719" w14:textId="5A902A1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81" w:name="_Ref493408046"/>
      <w:bookmarkStart w:id="782" w:name="_Toc528157463"/>
      <w:r>
        <w:t>id property</w:t>
      </w:r>
      <w:bookmarkEnd w:id="781"/>
      <w:bookmarkEnd w:id="782"/>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83" w:name="_Toc528157464"/>
      <w:r>
        <w:t>name property</w:t>
      </w:r>
      <w:bookmarkEnd w:id="783"/>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84" w:name="_Ref493510771"/>
      <w:bookmarkStart w:id="785" w:name="_Toc528157465"/>
      <w:r>
        <w:t>shortDescription property</w:t>
      </w:r>
      <w:bookmarkEnd w:id="784"/>
      <w:bookmarkEnd w:id="785"/>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86" w:name="_Ref493510781"/>
      <w:bookmarkStart w:id="787" w:name="_Toc528157466"/>
      <w:r>
        <w:t>fullDescription property</w:t>
      </w:r>
      <w:bookmarkEnd w:id="786"/>
      <w:bookmarkEnd w:id="787"/>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DAA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8" w:name="_Ref493345139"/>
      <w:bookmarkStart w:id="789" w:name="_Toc528157467"/>
      <w:r>
        <w:lastRenderedPageBreak/>
        <w:t>message</w:t>
      </w:r>
      <w:r w:rsidR="00CD2BD7">
        <w:t>Strings</w:t>
      </w:r>
      <w:r>
        <w:t xml:space="preserve"> property</w:t>
      </w:r>
      <w:bookmarkEnd w:id="788"/>
      <w:bookmarkEnd w:id="789"/>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90" w:name="_Ref503366474"/>
      <w:bookmarkStart w:id="791" w:name="_Ref503366805"/>
      <w:bookmarkStart w:id="792" w:name="_Toc528157468"/>
      <w:r>
        <w:t>richMessageStrings</w:t>
      </w:r>
      <w:r w:rsidR="00932BEE">
        <w:t xml:space="preserve"> property</w:t>
      </w:r>
      <w:bookmarkEnd w:id="790"/>
      <w:bookmarkEnd w:id="791"/>
      <w:bookmarkEnd w:id="792"/>
    </w:p>
    <w:p w14:paraId="5301B6AC" w14:textId="4BF61FE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t>
      </w:r>
      <w:del w:id="793" w:author="Laurence Golding" w:date="2018-11-09T16:39:00Z">
        <w:r w:rsidDel="00DA0C5A">
          <w:delText>with arbitrary names</w:delText>
        </w:r>
      </w:del>
      <w:ins w:id="794" w:author="Laurence Golding" w:date="2018-11-09T16:39:00Z">
        <w:r w:rsidR="005228A9">
          <w:t>each of whose names also appears as a propert</w:t>
        </w:r>
      </w:ins>
      <w:ins w:id="795" w:author="Laurence Golding" w:date="2018-11-09T16:40:00Z">
        <w:r w:rsidR="005228A9">
          <w:t>y name in</w:t>
        </w:r>
      </w:ins>
      <w:ins w:id="796" w:author="Laurence Golding" w:date="2018-11-09T16:41:00Z">
        <w:r w:rsidR="005228A9">
          <w:t xml:space="preserve"> the</w:t>
        </w:r>
      </w:ins>
      <w:ins w:id="797" w:author="Laurence Golding" w:date="2018-11-09T16:40:00Z">
        <w:r w:rsidR="005228A9">
          <w:t xml:space="preserve"> </w:t>
        </w:r>
        <w:r w:rsidR="005228A9" w:rsidRPr="005228A9">
          <w:rPr>
            <w:rStyle w:val="CODEtemp"/>
          </w:rPr>
          <w:t>messageStrings</w:t>
        </w:r>
        <w:r w:rsidR="005228A9">
          <w:t xml:space="preserve"> </w:t>
        </w:r>
      </w:ins>
      <w:ins w:id="798" w:author="Laurence Golding" w:date="2018-11-09T16:41:00Z">
        <w:r w:rsidR="005228A9">
          <w:t xml:space="preserve">property </w:t>
        </w:r>
      </w:ins>
      <w:ins w:id="799" w:author="Laurence Golding" w:date="2018-11-09T16:40:00Z">
        <w:r w:rsidR="005228A9">
          <w:t>(§</w:t>
        </w:r>
      </w:ins>
      <w:ins w:id="800" w:author="Laurence Golding" w:date="2018-11-09T16:42:00Z">
        <w:r w:rsidR="005228A9">
          <w:fldChar w:fldCharType="begin"/>
        </w:r>
        <w:r w:rsidR="005228A9">
          <w:instrText xml:space="preserve"> REF _Ref493345139 \r \h </w:instrText>
        </w:r>
      </w:ins>
      <w:r w:rsidR="005228A9">
        <w:fldChar w:fldCharType="separate"/>
      </w:r>
      <w:ins w:id="801" w:author="Laurence Golding" w:date="2018-11-09T16:42:00Z">
        <w:r w:rsidR="005228A9">
          <w:t>3.38.7</w:t>
        </w:r>
        <w:r w:rsidR="005228A9">
          <w:fldChar w:fldCharType="end"/>
        </w:r>
      </w:ins>
      <w:ins w:id="802" w:author="Laurence Golding" w:date="2018-11-09T16:40:00Z">
        <w:r w:rsidR="005228A9">
          <w:t>)</w:t>
        </w:r>
      </w:ins>
      <w:r>
        <w:t>.</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0244CFD2" w:rsidR="00454769" w:rsidDel="005228A9" w:rsidRDefault="00454769" w:rsidP="00454769">
      <w:pPr>
        <w:rPr>
          <w:del w:id="803" w:author="Laurence Golding" w:date="2018-11-09T16:43:00Z"/>
        </w:rPr>
      </w:pPr>
      <w:del w:id="804" w:author="Laurence Golding" w:date="2018-11-09T16:43:00Z">
        <w:r w:rsidDel="005228A9">
          <w:delText>The rules governing the set of</w:delText>
        </w:r>
        <w:r w:rsidR="00F67E65" w:rsidDel="005228A9">
          <w:delText xml:space="preserve"> property</w:delText>
        </w:r>
        <w:r w:rsidDel="005228A9">
          <w:delText xml:space="preserve"> names appearing in the </w:delText>
        </w:r>
        <w:r w:rsidDel="005228A9">
          <w:rPr>
            <w:rStyle w:val="CODEtemp"/>
          </w:rPr>
          <w:delText>richMessage</w:delText>
        </w:r>
        <w:r w:rsidR="00F67E65" w:rsidDel="005228A9">
          <w:rPr>
            <w:rStyle w:val="CODEtemp"/>
          </w:rPr>
          <w:delText>Strings</w:delText>
        </w:r>
        <w:r w:rsidDel="005228A9">
          <w:delText xml:space="preserve"> property are the same as those for the </w:delText>
        </w:r>
        <w:r w:rsidDel="005228A9">
          <w:rPr>
            <w:rStyle w:val="CODEtemp"/>
          </w:rPr>
          <w:delText>message</w:delText>
        </w:r>
        <w:r w:rsidR="00F67E65" w:rsidDel="005228A9">
          <w:rPr>
            <w:rStyle w:val="CODEtemp"/>
          </w:rPr>
          <w:delText>String</w:delText>
        </w:r>
        <w:r w:rsidDel="005228A9">
          <w:rPr>
            <w:rStyle w:val="CODEtemp"/>
          </w:rPr>
          <w:delText>s</w:delText>
        </w:r>
        <w:r w:rsidDel="005228A9">
          <w:delText xml:space="preserve"> property.</w:delText>
        </w:r>
      </w:del>
    </w:p>
    <w:p w14:paraId="59366F63" w14:textId="77777777" w:rsidR="005228A9" w:rsidRDefault="00CA3AC5" w:rsidP="00454769">
      <w:pPr>
        <w:rPr>
          <w:ins w:id="805" w:author="Laurence Golding" w:date="2018-11-09T16:40:00Z"/>
        </w:rPr>
      </w:pPr>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w:t>
      </w:r>
    </w:p>
    <w:p w14:paraId="088D37E0" w14:textId="37EDB7C4" w:rsidR="005228A9" w:rsidRDefault="00454769" w:rsidP="005228A9">
      <w:pPr>
        <w:pStyle w:val="Note"/>
        <w:rPr>
          <w:ins w:id="806" w:author="Laurence Golding" w:date="2018-11-09T16:40:00Z"/>
        </w:rPr>
      </w:pPr>
      <w:del w:id="807" w:author="Laurence Golding" w:date="2018-11-09T16:40:00Z">
        <w:r w:rsidDel="005228A9">
          <w:delText xml:space="preserve"> </w:delText>
        </w:r>
      </w:del>
      <w:ins w:id="808" w:author="Laurence Golding" w:date="2018-11-09T16:42:00Z">
        <w:r w:rsidR="005228A9">
          <w:t xml:space="preserve">NOTE: </w:t>
        </w:r>
      </w:ins>
      <w:del w:id="809" w:author="Laurence Golding" w:date="2018-11-09T16:40:00Z">
        <w:r w:rsidDel="005228A9">
          <w:delText>For this</w:delText>
        </w:r>
      </w:del>
      <w:ins w:id="810" w:author="Laurence Golding" w:date="2018-11-09T16:40:00Z">
        <w:r w:rsidR="005228A9">
          <w:t>This is the</w:t>
        </w:r>
      </w:ins>
      <w:r>
        <w:t xml:space="preserve"> reason</w:t>
      </w:r>
      <w:del w:id="811" w:author="Laurence Golding" w:date="2018-11-09T16:41:00Z">
        <w:r w:rsidDel="005228A9">
          <w:delText xml:space="preserve">, </w:delText>
        </w:r>
      </w:del>
      <w:ins w:id="812" w:author="Laurence Golding" w:date="2018-11-09T16:41:00Z">
        <w:r w:rsidR="005228A9">
          <w:t xml:space="preserve"> that </w:t>
        </w:r>
      </w:ins>
      <w:r>
        <w:t xml:space="preserve">every property name that appears in the </w:t>
      </w:r>
      <w:r>
        <w:rPr>
          <w:rStyle w:val="CODEtemp"/>
        </w:rPr>
        <w:t>richMessage</w:t>
      </w:r>
      <w:r w:rsidR="00F67E65">
        <w:rPr>
          <w:rStyle w:val="CODEtemp"/>
        </w:rPr>
        <w:t>String</w:t>
      </w:r>
      <w:r>
        <w:rPr>
          <w:rStyle w:val="CODEtemp"/>
        </w:rPr>
        <w:t>s</w:t>
      </w:r>
      <w:r>
        <w:t xml:space="preserve"> property </w:t>
      </w:r>
      <w:del w:id="813" w:author="Laurence Golding" w:date="2018-11-09T16:41:00Z">
        <w:r w:rsidDel="005228A9">
          <w:rPr>
            <w:b/>
          </w:rPr>
          <w:delText>SHALL</w:delText>
        </w:r>
        <w:r w:rsidDel="005228A9">
          <w:delText xml:space="preserve"> </w:delText>
        </w:r>
      </w:del>
      <w:r>
        <w:t>also appear</w:t>
      </w:r>
      <w:ins w:id="814" w:author="Laurence Golding" w:date="2018-11-09T16:41:00Z">
        <w:r w:rsidR="005228A9">
          <w:t>s</w:t>
        </w:r>
      </w:ins>
      <w:r>
        <w:t xml:space="preserve"> in the </w:t>
      </w:r>
      <w:r>
        <w:rPr>
          <w:rStyle w:val="CODEtemp"/>
        </w:rPr>
        <w:t>message</w:t>
      </w:r>
      <w:r w:rsidR="00F67E65">
        <w:rPr>
          <w:rStyle w:val="CODEtemp"/>
        </w:rPr>
        <w:t>Strings</w:t>
      </w:r>
      <w:r>
        <w:t xml:space="preserve"> property.</w:t>
      </w:r>
    </w:p>
    <w:p w14:paraId="31517773" w14:textId="57418B63" w:rsidR="00454769" w:rsidRDefault="00454769" w:rsidP="00454769">
      <w:del w:id="815" w:author="Laurence Golding" w:date="2018-11-09T16:40:00Z">
        <w:r w:rsidDel="005228A9">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CE3B9C">
        <w:t>3.10.3.2</w:t>
      </w:r>
      <w:r>
        <w:fldChar w:fldCharType="end"/>
      </w:r>
      <w:r>
        <w:t>.</w:t>
      </w:r>
    </w:p>
    <w:p w14:paraId="207C80A3" w14:textId="4FE491C1" w:rsidR="00B86BC7" w:rsidRDefault="00B86BC7" w:rsidP="00B86BC7">
      <w:pPr>
        <w:pStyle w:val="Heading3"/>
      </w:pPr>
      <w:bookmarkStart w:id="816" w:name="_Toc528157469"/>
      <w:r>
        <w:t>help</w:t>
      </w:r>
      <w:r w:rsidR="00326BD5">
        <w:t>Uri</w:t>
      </w:r>
      <w:r>
        <w:t xml:space="preserve"> property</w:t>
      </w:r>
      <w:bookmarkEnd w:id="816"/>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17" w:name="_Ref503364566"/>
      <w:bookmarkStart w:id="818" w:name="_Toc528157470"/>
      <w:r>
        <w:lastRenderedPageBreak/>
        <w:t>help property</w:t>
      </w:r>
      <w:bookmarkEnd w:id="817"/>
      <w:bookmarkEnd w:id="818"/>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19" w:name="_Ref508894471"/>
      <w:bookmarkStart w:id="820" w:name="_Toc528157471"/>
      <w:r>
        <w:t>configuration property</w:t>
      </w:r>
      <w:bookmarkEnd w:id="819"/>
      <w:bookmarkEnd w:id="820"/>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821" w:name="_Ref508894470"/>
      <w:bookmarkStart w:id="822" w:name="_Ref508894720"/>
      <w:bookmarkStart w:id="823" w:name="_Ref508894737"/>
      <w:bookmarkStart w:id="824" w:name="_Toc528157472"/>
      <w:bookmarkStart w:id="825" w:name="_Ref493477061"/>
      <w:r>
        <w:t>ruleConfiguration object</w:t>
      </w:r>
      <w:bookmarkEnd w:id="821"/>
      <w:bookmarkEnd w:id="822"/>
      <w:bookmarkEnd w:id="823"/>
      <w:bookmarkEnd w:id="824"/>
    </w:p>
    <w:p w14:paraId="2F470253" w14:textId="738DA236" w:rsidR="00164CCB" w:rsidRDefault="00164CCB" w:rsidP="00164CCB">
      <w:pPr>
        <w:pStyle w:val="Heading3"/>
      </w:pPr>
      <w:bookmarkStart w:id="826" w:name="_Toc528157473"/>
      <w:r>
        <w:t>General</w:t>
      </w:r>
      <w:bookmarkEnd w:id="82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827" w:name="_Toc528157474"/>
      <w:r>
        <w:t>enabled property</w:t>
      </w:r>
      <w:bookmarkEnd w:id="827"/>
    </w:p>
    <w:p w14:paraId="7E0976CE" w14:textId="00E0095F" w:rsidR="00D41895" w:rsidRDefault="00D41895" w:rsidP="00D41895">
      <w:bookmarkStart w:id="828" w:name="_Hlk529886932"/>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829" w:author="Laurence Golding" w:date="2018-11-13T15:38:00Z">
        <w:r w:rsidDel="004273EE">
          <w:delText>will be</w:delText>
        </w:r>
      </w:del>
      <w:ins w:id="830" w:author="Laurence Golding" w:date="2018-11-13T15:38:00Z">
        <w:r w:rsidR="004273EE">
          <w:t>was</w:t>
        </w:r>
      </w:ins>
      <w:r>
        <w:t xml:space="preserve"> evaluated during the scan</w:t>
      </w:r>
      <w:bookmarkEnd w:id="828"/>
      <w:r>
        <w:t>.</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31" w:name="_Ref508894469"/>
      <w:bookmarkStart w:id="832" w:name="_Toc528157475"/>
      <w:r>
        <w:t>defaultLevel property</w:t>
      </w:r>
      <w:bookmarkEnd w:id="831"/>
      <w:bookmarkEnd w:id="832"/>
    </w:p>
    <w:p w14:paraId="2F7AE5CB" w14:textId="4F9A6C7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3B9C">
        <w:t>3.21.6</w:t>
      </w:r>
      <w:r>
        <w:fldChar w:fldCharType="end"/>
      </w:r>
      <w:r>
        <w:t>).</w:t>
      </w:r>
    </w:p>
    <w:p w14:paraId="18CE7324" w14:textId="162960FE" w:rsidR="00D41895" w:rsidRDefault="00D41895" w:rsidP="00D41895">
      <w:r>
        <w:t xml:space="preserve">If this property is absent, it </w:t>
      </w:r>
      <w:r w:rsidRPr="00F4291F">
        <w:rPr>
          <w:b/>
        </w:rPr>
        <w:t>SHALL</w:t>
      </w:r>
      <w:r>
        <w:t xml:space="preserve"> </w:t>
      </w:r>
      <w:del w:id="833" w:author="Laurence Golding" w:date="2018-11-13T15:48:00Z">
        <w:r w:rsidDel="001509F3">
          <w:delText>be taken to have the value</w:delText>
        </w:r>
      </w:del>
      <w:ins w:id="834" w:author="Laurence Golding" w:date="2018-11-13T15:48:00Z">
        <w:r w:rsidR="001509F3">
          <w:t>default to</w:t>
        </w:r>
      </w:ins>
      <w:r>
        <w:t xml:space="preserv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835" w:name="_Ref508894764"/>
      <w:bookmarkStart w:id="836" w:name="_Ref508894796"/>
      <w:bookmarkStart w:id="837" w:name="_Toc528157476"/>
      <w:r>
        <w:t>parameters property</w:t>
      </w:r>
      <w:bookmarkEnd w:id="835"/>
      <w:bookmarkEnd w:id="836"/>
      <w:bookmarkEnd w:id="837"/>
    </w:p>
    <w:p w14:paraId="18FD260D" w14:textId="7215999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38" w:name="_Toc528157477"/>
      <w:r>
        <w:t>fix object</w:t>
      </w:r>
      <w:bookmarkEnd w:id="825"/>
      <w:bookmarkEnd w:id="838"/>
    </w:p>
    <w:p w14:paraId="410A501F" w14:textId="4C707545" w:rsidR="00B86BC7" w:rsidRDefault="00B86BC7" w:rsidP="00B86BC7">
      <w:pPr>
        <w:pStyle w:val="Heading3"/>
      </w:pPr>
      <w:bookmarkStart w:id="839" w:name="_Toc528157478"/>
      <w:r>
        <w:t>General</w:t>
      </w:r>
      <w:bookmarkEnd w:id="839"/>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40" w:name="_Ref493512730"/>
      <w:bookmarkStart w:id="841" w:name="_Toc528157479"/>
      <w:r>
        <w:t>description property</w:t>
      </w:r>
      <w:bookmarkEnd w:id="840"/>
      <w:bookmarkEnd w:id="841"/>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42" w:name="_Ref493512752"/>
      <w:bookmarkStart w:id="843" w:name="_Ref493513084"/>
      <w:bookmarkStart w:id="844" w:name="_Ref503372111"/>
      <w:bookmarkStart w:id="845" w:name="_Ref503372176"/>
      <w:bookmarkStart w:id="846" w:name="_Toc528157480"/>
      <w:r>
        <w:lastRenderedPageBreak/>
        <w:t>fileChanges property</w:t>
      </w:r>
      <w:bookmarkEnd w:id="842"/>
      <w:bookmarkEnd w:id="843"/>
      <w:bookmarkEnd w:id="844"/>
      <w:bookmarkEnd w:id="845"/>
      <w:bookmarkEnd w:id="846"/>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847" w:name="_Ref493512744"/>
      <w:bookmarkStart w:id="848" w:name="_Ref493512991"/>
      <w:bookmarkStart w:id="849" w:name="_Toc528157481"/>
      <w:r>
        <w:t>fileChange object</w:t>
      </w:r>
      <w:bookmarkEnd w:id="847"/>
      <w:bookmarkEnd w:id="848"/>
      <w:bookmarkEnd w:id="849"/>
    </w:p>
    <w:p w14:paraId="74D8322D" w14:textId="06E505AA" w:rsidR="00B86BC7" w:rsidRDefault="00B86BC7" w:rsidP="00B86BC7">
      <w:pPr>
        <w:pStyle w:val="Heading3"/>
      </w:pPr>
      <w:bookmarkStart w:id="850" w:name="_Toc528157482"/>
      <w:r>
        <w:t>General</w:t>
      </w:r>
      <w:bookmarkEnd w:id="85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51" w:name="_Ref493513096"/>
      <w:bookmarkStart w:id="852" w:name="_Ref493513195"/>
      <w:bookmarkStart w:id="853" w:name="_Ref493513493"/>
      <w:bookmarkStart w:id="854" w:name="_Toc528157483"/>
      <w:r>
        <w:t>fileLocation</w:t>
      </w:r>
      <w:r w:rsidR="00B86BC7">
        <w:t xml:space="preserve"> property</w:t>
      </w:r>
      <w:bookmarkEnd w:id="851"/>
      <w:bookmarkEnd w:id="852"/>
      <w:bookmarkEnd w:id="853"/>
      <w:bookmarkEnd w:id="854"/>
    </w:p>
    <w:p w14:paraId="47E2D8A5" w14:textId="4B5C2C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55" w:name="_Ref493513106"/>
      <w:bookmarkStart w:id="856" w:name="_Toc528157484"/>
      <w:r>
        <w:t>replacements property</w:t>
      </w:r>
      <w:bookmarkEnd w:id="855"/>
      <w:bookmarkEnd w:id="856"/>
    </w:p>
    <w:p w14:paraId="21F0788C" w14:textId="053A635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857" w:name="_Ref493513114"/>
      <w:bookmarkStart w:id="858" w:name="_Ref493513476"/>
      <w:bookmarkStart w:id="859" w:name="_Toc528157485"/>
      <w:r>
        <w:t>replacement object</w:t>
      </w:r>
      <w:bookmarkEnd w:id="857"/>
      <w:bookmarkEnd w:id="858"/>
      <w:bookmarkEnd w:id="859"/>
    </w:p>
    <w:p w14:paraId="1276FD13" w14:textId="540BBC1F" w:rsidR="00B86BC7" w:rsidRDefault="00B86BC7" w:rsidP="00B86BC7">
      <w:pPr>
        <w:pStyle w:val="Heading3"/>
      </w:pPr>
      <w:bookmarkStart w:id="860" w:name="_Toc528157486"/>
      <w:r>
        <w:t>General</w:t>
      </w:r>
      <w:bookmarkEnd w:id="86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9553542"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861" w:author="Laurence Golding" w:date="2018-11-09T16:23:00Z">
        <w:r w:rsidR="000F518E">
          <w:t xml:space="preserve"> of the file co</w:t>
        </w:r>
        <w:r w:rsidR="00620721">
          <w:t>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62" w:name="_Toc528157487"/>
      <w:r>
        <w:lastRenderedPageBreak/>
        <w:t>Constraints</w:t>
      </w:r>
      <w:bookmarkEnd w:id="862"/>
    </w:p>
    <w:p w14:paraId="58129AF5" w14:textId="4ACF4B0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863" w:name="_Ref493518436"/>
      <w:bookmarkStart w:id="864" w:name="_Ref493518439"/>
      <w:bookmarkStart w:id="865" w:name="_Ref493518529"/>
      <w:bookmarkStart w:id="866" w:name="_Toc528157488"/>
      <w:r>
        <w:t>deleted</w:t>
      </w:r>
      <w:r w:rsidR="00F27F55">
        <w:t>Region</w:t>
      </w:r>
      <w:r>
        <w:t xml:space="preserve"> property</w:t>
      </w:r>
      <w:bookmarkEnd w:id="863"/>
      <w:bookmarkEnd w:id="864"/>
      <w:bookmarkEnd w:id="865"/>
      <w:bookmarkEnd w:id="866"/>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67" w:name="_Ref493518437"/>
      <w:bookmarkStart w:id="868" w:name="_Ref493518440"/>
      <w:bookmarkStart w:id="869" w:name="_Toc528157489"/>
      <w:r>
        <w:t>inserted</w:t>
      </w:r>
      <w:r w:rsidR="00F27F55">
        <w:t>Content</w:t>
      </w:r>
      <w:r>
        <w:t xml:space="preserve"> property</w:t>
      </w:r>
      <w:bookmarkEnd w:id="867"/>
      <w:bookmarkEnd w:id="868"/>
      <w:bookmarkEnd w:id="869"/>
    </w:p>
    <w:p w14:paraId="6E8D5235" w14:textId="5A4D93DF" w:rsidR="00B55651" w:rsidRDefault="003672C8" w:rsidP="003672C8">
      <w:pPr>
        <w:rPr>
          <w:ins w:id="870" w:author="Laurence Golding" w:date="2018-11-09T16:25: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6D2EC673" w14:textId="5CEDFBD5" w:rsidR="00B55651" w:rsidRDefault="00B55651" w:rsidP="003672C8">
      <w:pPr>
        <w:rPr>
          <w:ins w:id="871" w:author="Laurence Golding" w:date="2018-11-09T16:27:00Z"/>
        </w:rPr>
      </w:pPr>
      <w:ins w:id="872" w:author="Laurence Golding" w:date="2018-11-09T16:26:00Z">
        <w:r>
          <w:t xml:space="preserve">If the inserted content is specified as text, the text </w:t>
        </w:r>
        <w:r>
          <w:rPr>
            <w:b/>
          </w:rPr>
          <w:t>SHALL</w:t>
        </w:r>
        <w:r>
          <w:t xml:space="preserve"> be transcoded</w:t>
        </w:r>
      </w:ins>
      <w:ins w:id="873" w:author="Laurence Golding" w:date="2018-11-09T16:28:00Z">
        <w:r>
          <w:t xml:space="preserve"> from UTF-8 (the encoding of all text in all SARIF log files)</w:t>
        </w:r>
      </w:ins>
      <w:ins w:id="874" w:author="Laurence Golding" w:date="2018-11-09T16:26:00Z">
        <w:r>
          <w:t xml:space="preserve"> </w:t>
        </w:r>
      </w:ins>
      <w:ins w:id="875" w:author="Laurence Golding" w:date="2018-11-09T16:27:00Z">
        <w:r>
          <w:t>to the encoding of the target file before being inserted.</w:t>
        </w:r>
      </w:ins>
    </w:p>
    <w:p w14:paraId="79781EC9" w14:textId="0CBA2821" w:rsidR="00B55651" w:rsidRPr="00B55651" w:rsidRDefault="00B55651" w:rsidP="00B55651">
      <w:pPr>
        <w:pStyle w:val="Note"/>
      </w:pPr>
      <w:ins w:id="876" w:author="Laurence Golding" w:date="2018-11-09T16:27:00Z">
        <w:r>
          <w:t xml:space="preserve">NOTE: This implies that </w:t>
        </w:r>
      </w:ins>
      <w:ins w:id="877" w:author="Laurence Golding" w:date="2018-11-09T16:29:00Z">
        <w:r>
          <w:t>a text</w:t>
        </w:r>
      </w:ins>
      <w:ins w:id="878" w:author="Laurence Golding" w:date="2018-11-09T16:27:00Z">
        <w:r>
          <w:t xml:space="preserve">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9" w:name="_Ref493404948"/>
      <w:bookmarkStart w:id="880" w:name="_Ref493406026"/>
      <w:bookmarkStart w:id="881" w:name="_Toc528157490"/>
      <w:r>
        <w:t>notification object</w:t>
      </w:r>
      <w:bookmarkEnd w:id="879"/>
      <w:bookmarkEnd w:id="880"/>
      <w:bookmarkEnd w:id="881"/>
    </w:p>
    <w:p w14:paraId="3BD7AF2E" w14:textId="23E07934" w:rsidR="00B86BC7" w:rsidRDefault="00B86BC7" w:rsidP="00B86BC7">
      <w:pPr>
        <w:pStyle w:val="Heading3"/>
      </w:pPr>
      <w:bookmarkStart w:id="882" w:name="_Toc528157491"/>
      <w:r>
        <w:t>General</w:t>
      </w:r>
      <w:bookmarkEnd w:id="882"/>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883" w:name="_Toc528157492"/>
      <w:r>
        <w:t>id property</w:t>
      </w:r>
      <w:bookmarkEnd w:id="8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B1B53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w:t>
      </w:r>
      <w:ins w:id="884" w:author="Laurence Golding" w:date="2018-11-13T15:37:00Z">
        <w:r w:rsidR="004273EE">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85" w:name="_Ref493518926"/>
      <w:bookmarkStart w:id="886" w:name="_Toc528157493"/>
      <w:r>
        <w:lastRenderedPageBreak/>
        <w:t>ruleId property</w:t>
      </w:r>
      <w:bookmarkEnd w:id="885"/>
      <w:bookmarkEnd w:id="886"/>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87" w:name="_Toc528157494"/>
      <w:r>
        <w:t>physicalLocation property</w:t>
      </w:r>
      <w:bookmarkEnd w:id="887"/>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888" w:name="_Toc528157495"/>
      <w:r>
        <w:t>message property</w:t>
      </w:r>
      <w:bookmarkEnd w:id="888"/>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89" w:name="_Ref493404972"/>
      <w:bookmarkStart w:id="890" w:name="_Ref493406037"/>
      <w:bookmarkStart w:id="891" w:name="_Toc528157496"/>
      <w:r>
        <w:lastRenderedPageBreak/>
        <w:t>level property</w:t>
      </w:r>
      <w:bookmarkEnd w:id="889"/>
      <w:bookmarkEnd w:id="890"/>
      <w:bookmarkEnd w:id="8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92" w:name="_Toc528157497"/>
      <w:r>
        <w:t>threadId property</w:t>
      </w:r>
      <w:bookmarkEnd w:id="8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93" w:name="_Toc528157498"/>
      <w:r>
        <w:t>time</w:t>
      </w:r>
      <w:r w:rsidR="00BF4F63">
        <w:t>Utc</w:t>
      </w:r>
      <w:r>
        <w:t xml:space="preserve"> property</w:t>
      </w:r>
      <w:bookmarkEnd w:id="893"/>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894" w:name="_Toc528157499"/>
      <w:r>
        <w:t>exception property</w:t>
      </w:r>
      <w:bookmarkEnd w:id="894"/>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5" w:name="_Ref493570836"/>
      <w:bookmarkStart w:id="896" w:name="_Toc528157500"/>
      <w:r>
        <w:t>exception object</w:t>
      </w:r>
      <w:bookmarkEnd w:id="895"/>
      <w:bookmarkEnd w:id="896"/>
    </w:p>
    <w:p w14:paraId="1257C9E2" w14:textId="6070509F" w:rsidR="00B86BC7" w:rsidRDefault="00B86BC7" w:rsidP="00B86BC7">
      <w:pPr>
        <w:pStyle w:val="Heading3"/>
      </w:pPr>
      <w:bookmarkStart w:id="897" w:name="_Toc528157501"/>
      <w:r>
        <w:t>General</w:t>
      </w:r>
      <w:bookmarkEnd w:id="8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98" w:name="_Toc528157502"/>
      <w:r>
        <w:t>kind property</w:t>
      </w:r>
      <w:bookmarkEnd w:id="8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99" w:name="_Toc528157503"/>
      <w:r>
        <w:lastRenderedPageBreak/>
        <w:t>message property</w:t>
      </w:r>
      <w:bookmarkEnd w:id="899"/>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00" w:name="_Toc528157504"/>
      <w:r>
        <w:t>stack property</w:t>
      </w:r>
      <w:bookmarkEnd w:id="900"/>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01" w:name="_Toc528157505"/>
      <w:r>
        <w:t>innerExceptions property</w:t>
      </w:r>
      <w:bookmarkEnd w:id="90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02" w:name="_Ref528151413"/>
      <w:bookmarkStart w:id="903" w:name="_Toc528157506"/>
      <w:bookmarkStart w:id="904" w:name="_Toc287332011"/>
      <w:r>
        <w:lastRenderedPageBreak/>
        <w:t>External</w:t>
      </w:r>
      <w:r w:rsidR="00F265D8">
        <w:t xml:space="preserve"> property</w:t>
      </w:r>
      <w:r>
        <w:t xml:space="preserve"> file format</w:t>
      </w:r>
      <w:bookmarkEnd w:id="902"/>
      <w:bookmarkEnd w:id="903"/>
    </w:p>
    <w:p w14:paraId="2A3E0063" w14:textId="270C9EBD" w:rsidR="00AF60C1" w:rsidRDefault="00AF60C1" w:rsidP="00AF60C1">
      <w:pPr>
        <w:pStyle w:val="Heading2"/>
      </w:pPr>
      <w:bookmarkStart w:id="905" w:name="_Toc528157507"/>
      <w:r>
        <w:t>General</w:t>
      </w:r>
      <w:bookmarkEnd w:id="905"/>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6" w:name="_Toc528157508"/>
      <w:r>
        <w:t>External property file naming convention</w:t>
      </w:r>
      <w:bookmarkEnd w:id="9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7" w:name="_Toc528157509"/>
      <w:r>
        <w:t>externalPropert</w:t>
      </w:r>
      <w:r w:rsidR="00F265D8">
        <w:t>ies</w:t>
      </w:r>
      <w:r>
        <w:t xml:space="preserve"> object</w:t>
      </w:r>
      <w:bookmarkEnd w:id="907"/>
    </w:p>
    <w:p w14:paraId="6E569B6A" w14:textId="60E785B4" w:rsidR="0069571F" w:rsidRPr="0069571F" w:rsidRDefault="0069571F" w:rsidP="0069571F">
      <w:pPr>
        <w:pStyle w:val="Heading3"/>
      </w:pPr>
      <w:bookmarkStart w:id="908" w:name="_Ref525812129"/>
      <w:bookmarkStart w:id="909" w:name="_Toc528157510"/>
      <w:r>
        <w:t>General</w:t>
      </w:r>
      <w:bookmarkEnd w:id="908"/>
      <w:bookmarkEnd w:id="90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10" w:name="_Hlk525811171"/>
      <w:r w:rsidRPr="00230F9F">
        <w:t>{</w:t>
      </w:r>
      <w:r>
        <w:t xml:space="preserve">                             # An externalPropert</w:t>
      </w:r>
      <w:r w:rsidR="00355B20">
        <w:t>ies</w:t>
      </w:r>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11" w:name="_Ref525810506"/>
      <w:bookmarkStart w:id="912" w:name="_Toc528157511"/>
      <w:bookmarkEnd w:id="910"/>
      <w:r>
        <w:lastRenderedPageBreak/>
        <w:t>$schema property</w:t>
      </w:r>
      <w:bookmarkEnd w:id="911"/>
      <w:bookmarkEnd w:id="91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3" w:name="_Ref523913350"/>
      <w:bookmarkStart w:id="914" w:name="_Toc528157512"/>
      <w:r>
        <w:t>version property</w:t>
      </w:r>
      <w:bookmarkEnd w:id="913"/>
      <w:bookmarkEnd w:id="914"/>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15" w:name="_Ref525814013"/>
      <w:bookmarkStart w:id="916" w:name="_Toc528157513"/>
      <w:r>
        <w:t>instanceGuid property</w:t>
      </w:r>
      <w:bookmarkEnd w:id="915"/>
      <w:bookmarkEnd w:id="916"/>
    </w:p>
    <w:p w14:paraId="6E3F5D71" w14:textId="07B79DF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917" w:name="_Ref525810969"/>
      <w:bookmarkStart w:id="918" w:name="_Toc528157514"/>
      <w:r>
        <w:t>runInstanceGuid property</w:t>
      </w:r>
      <w:bookmarkEnd w:id="917"/>
      <w:bookmarkEnd w:id="918"/>
    </w:p>
    <w:p w14:paraId="3E79C8E1" w14:textId="5483B91A"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919" w:name="_Ref525634162"/>
      <w:bookmarkStart w:id="920" w:name="_Ref525810993"/>
      <w:bookmarkStart w:id="921" w:name="_Toc528157515"/>
      <w:r>
        <w:t>The property value</w:t>
      </w:r>
      <w:bookmarkEnd w:id="919"/>
      <w:r>
        <w:t xml:space="preserve"> propert</w:t>
      </w:r>
      <w:bookmarkEnd w:id="920"/>
      <w:r w:rsidR="00355B20">
        <w:t>ies</w:t>
      </w:r>
      <w:bookmarkEnd w:id="921"/>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22" w:name="_Toc528157516"/>
      <w:r w:rsidRPr="00FD22AC">
        <w:lastRenderedPageBreak/>
        <w:t>Conformance</w:t>
      </w:r>
      <w:bookmarkEnd w:id="904"/>
      <w:bookmarkEnd w:id="922"/>
    </w:p>
    <w:p w14:paraId="1D48659C" w14:textId="6555FDBE" w:rsidR="00EE1E0B" w:rsidRDefault="00EE1E0B" w:rsidP="002244CB"/>
    <w:p w14:paraId="3BBDC6A3" w14:textId="77777777" w:rsidR="00376AE7" w:rsidRDefault="00376AE7" w:rsidP="00376AE7">
      <w:pPr>
        <w:pStyle w:val="Heading2"/>
        <w:numPr>
          <w:ilvl w:val="1"/>
          <w:numId w:val="2"/>
        </w:numPr>
      </w:pPr>
      <w:bookmarkStart w:id="923" w:name="_Toc528157517"/>
      <w:r>
        <w:t>Conformance targets</w:t>
      </w:r>
      <w:bookmarkEnd w:id="9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5C1907D" w:rsidR="00376AE7" w:rsidRDefault="00376AE7" w:rsidP="00EA540C">
      <w:pPr>
        <w:pStyle w:val="ListParagraph"/>
        <w:numPr>
          <w:ilvl w:val="0"/>
          <w:numId w:val="37"/>
        </w:numPr>
        <w:rPr>
          <w:b/>
        </w:rPr>
      </w:pPr>
      <w:r w:rsidRPr="0091648B">
        <w:rPr>
          <w:b/>
        </w:rPr>
        <w:t>SARIF log file</w:t>
      </w:r>
      <w:ins w:id="924" w:author="Laurence Golding" w:date="2018-11-09T16:47:00Z">
        <w:r w:rsidR="00270199">
          <w:t>:</w:t>
        </w:r>
        <w:r w:rsidR="00270199" w:rsidRPr="00270199">
          <w:t xml:space="preserve"> </w:t>
        </w:r>
        <w:r w:rsidR="00270199">
          <w:t xml:space="preserve">A </w:t>
        </w:r>
        <w:r w:rsidR="00270199" w:rsidRPr="00270199">
          <w:t>log file in the format defined by the SARIF specification</w:t>
        </w:r>
        <w:r w:rsidR="00270199">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5" w:name="_Toc528157518"/>
      <w:r>
        <w:t>Conformance Clause 1: SARIF log file</w:t>
      </w:r>
      <w:bookmarkEnd w:id="925"/>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926" w:name="_Toc528157519"/>
      <w:r>
        <w:t>Conformance Clause 2: SARIF resource file</w:t>
      </w:r>
      <w:bookmarkEnd w:id="926"/>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927" w:name="_Hlk507945868"/>
      <w:r>
        <w:t>§</w:t>
      </w:r>
      <w:r>
        <w:fldChar w:fldCharType="begin"/>
      </w:r>
      <w:r>
        <w:instrText xml:space="preserve"> REF _Ref508811723 \r \h </w:instrText>
      </w:r>
      <w:r>
        <w:fldChar w:fldCharType="separate"/>
      </w:r>
      <w:r w:rsidR="00CE3B9C">
        <w:t>3.10.6.5</w:t>
      </w:r>
      <w:r>
        <w:fldChar w:fldCharType="end"/>
      </w:r>
      <w:r>
        <w:t>.</w:t>
      </w:r>
      <w:bookmarkEnd w:id="927"/>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928" w:name="_Toc528157520"/>
      <w:r>
        <w:t xml:space="preserve">Conformance Clause </w:t>
      </w:r>
      <w:r w:rsidR="00105CCB">
        <w:t>3</w:t>
      </w:r>
      <w:r>
        <w:t>: SARIF producer</w:t>
      </w:r>
      <w:bookmarkEnd w:id="928"/>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29" w:name="_Toc528157521"/>
      <w:r>
        <w:lastRenderedPageBreak/>
        <w:t xml:space="preserve">Conformance Clause </w:t>
      </w:r>
      <w:r w:rsidR="00105CCB">
        <w:t>4</w:t>
      </w:r>
      <w:r>
        <w:t>: Direct producer</w:t>
      </w:r>
      <w:bookmarkEnd w:id="92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30" w:name="_Toc528157522"/>
      <w:r>
        <w:t xml:space="preserve">Conformance Clause </w:t>
      </w:r>
      <w:r w:rsidR="00D06F1A">
        <w:t>5</w:t>
      </w:r>
      <w:r>
        <w:t>: Deterministic producer</w:t>
      </w:r>
      <w:bookmarkEnd w:id="93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31" w:name="_Toc528157523"/>
      <w:r>
        <w:t>Conformance Clause 6: Converter</w:t>
      </w:r>
      <w:bookmarkEnd w:id="93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932" w:name="_Toc528157524"/>
      <w:r>
        <w:t>Conformance Clause 7: SARIF post-processor</w:t>
      </w:r>
      <w:bookmarkEnd w:id="93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33" w:name="_Toc528157525"/>
      <w:r>
        <w:t xml:space="preserve">Conformance Clause </w:t>
      </w:r>
      <w:r w:rsidR="00D06F1A">
        <w:t>8</w:t>
      </w:r>
      <w:r>
        <w:t xml:space="preserve">: </w:t>
      </w:r>
      <w:r w:rsidR="0018481C">
        <w:t>SARIF c</w:t>
      </w:r>
      <w:r>
        <w:t>onsumer</w:t>
      </w:r>
      <w:bookmarkEnd w:id="93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34" w:name="_Toc528157526"/>
      <w:r>
        <w:t xml:space="preserve">Conformance Clause </w:t>
      </w:r>
      <w:r w:rsidR="00D06F1A">
        <w:t>9</w:t>
      </w:r>
      <w:r>
        <w:t>: Viewer</w:t>
      </w:r>
      <w:bookmarkEnd w:id="93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35" w:name="_Toc528157527"/>
      <w:bookmarkStart w:id="936" w:name="_Hlk512505065"/>
      <w:r>
        <w:t>Conformance Clause 10: Result management system</w:t>
      </w:r>
      <w:bookmarkEnd w:id="9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6"/>
    </w:p>
    <w:p w14:paraId="79E66955" w14:textId="44610F19" w:rsidR="00435405" w:rsidRDefault="00435405" w:rsidP="00435405">
      <w:pPr>
        <w:pStyle w:val="Heading2"/>
      </w:pPr>
      <w:bookmarkStart w:id="937" w:name="_Toc528157528"/>
      <w:r>
        <w:lastRenderedPageBreak/>
        <w:t>Conformance Clause 11: Engineering system</w:t>
      </w:r>
      <w:bookmarkEnd w:id="937"/>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938" w:name="AppendixAcknowledgments"/>
      <w:bookmarkStart w:id="939" w:name="_Toc85472897"/>
      <w:bookmarkStart w:id="940" w:name="_Toc287332012"/>
      <w:bookmarkStart w:id="941" w:name="_Toc528157529"/>
      <w:bookmarkStart w:id="942" w:name="_Hlk513041526"/>
      <w:bookmarkEnd w:id="938"/>
      <w:r>
        <w:lastRenderedPageBreak/>
        <w:t xml:space="preserve">(Informative) </w:t>
      </w:r>
      <w:r w:rsidR="00B80CDB">
        <w:t>Acknowl</w:t>
      </w:r>
      <w:r w:rsidR="004D0E5E">
        <w:t>e</w:t>
      </w:r>
      <w:r w:rsidR="008F61FB">
        <w:t>dg</w:t>
      </w:r>
      <w:r w:rsidR="0052099F">
        <w:t>ments</w:t>
      </w:r>
      <w:bookmarkEnd w:id="939"/>
      <w:bookmarkEnd w:id="940"/>
      <w:bookmarkEnd w:id="94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2"/>
    <w:p w14:paraId="645628E0" w14:textId="77777777" w:rsidR="00C76CAA" w:rsidRPr="00C76CAA" w:rsidRDefault="00C76CAA" w:rsidP="00C76CAA"/>
    <w:p w14:paraId="586B0BCA" w14:textId="2CB47B5E" w:rsidR="0052099F" w:rsidRDefault="002244CB" w:rsidP="008C100C">
      <w:pPr>
        <w:pStyle w:val="AppendixHeading1"/>
      </w:pPr>
      <w:bookmarkStart w:id="943" w:name="AppendixFingerprints"/>
      <w:bookmarkStart w:id="944" w:name="_Ref513039337"/>
      <w:bookmarkStart w:id="945" w:name="_Toc528157530"/>
      <w:bookmarkEnd w:id="943"/>
      <w:r>
        <w:lastRenderedPageBreak/>
        <w:t>(</w:t>
      </w:r>
      <w:r w:rsidR="00E8605A">
        <w:t>Normative</w:t>
      </w:r>
      <w:r>
        <w:t xml:space="preserve">) </w:t>
      </w:r>
      <w:r w:rsidR="00710FE0">
        <w:t>Use of fingerprints by result management systems</w:t>
      </w:r>
      <w:bookmarkEnd w:id="944"/>
      <w:bookmarkEnd w:id="9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6" w:name="AppendixViewers"/>
      <w:bookmarkStart w:id="947" w:name="_Toc528157531"/>
      <w:bookmarkEnd w:id="946"/>
      <w:r>
        <w:lastRenderedPageBreak/>
        <w:t xml:space="preserve">(Informative) </w:t>
      </w:r>
      <w:r w:rsidR="00710FE0">
        <w:t xml:space="preserve">Use of SARIF by log </w:t>
      </w:r>
      <w:r w:rsidR="00AF0D84">
        <w:t xml:space="preserve">file </w:t>
      </w:r>
      <w:r w:rsidR="00710FE0">
        <w:t>viewers</w:t>
      </w:r>
      <w:bookmarkEnd w:id="9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48" w:name="AppendixConverters"/>
      <w:bookmarkStart w:id="949" w:name="_Toc528157532"/>
      <w:bookmarkEnd w:id="948"/>
      <w:r>
        <w:lastRenderedPageBreak/>
        <w:t xml:space="preserve">(Informative) </w:t>
      </w:r>
      <w:r w:rsidR="00710FE0">
        <w:t>Production of SARIF by converters</w:t>
      </w:r>
      <w:bookmarkEnd w:id="94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950" w:name="AppendixRuleMetadata"/>
      <w:bookmarkStart w:id="951" w:name="_Toc528157533"/>
      <w:bookmarkEnd w:id="950"/>
      <w:r>
        <w:lastRenderedPageBreak/>
        <w:t xml:space="preserve">(Informative) </w:t>
      </w:r>
      <w:r w:rsidR="00710FE0">
        <w:t>Locating rule metadata</w:t>
      </w:r>
      <w:bookmarkEnd w:id="951"/>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2" w:name="AppendixDeterminism"/>
      <w:bookmarkStart w:id="953" w:name="_Toc528157534"/>
      <w:bookmarkEnd w:id="952"/>
      <w:r>
        <w:lastRenderedPageBreak/>
        <w:t xml:space="preserve">(Normative) </w:t>
      </w:r>
      <w:r w:rsidR="00710FE0">
        <w:t>Producing deterministic SARIF log files</w:t>
      </w:r>
      <w:bookmarkEnd w:id="953"/>
    </w:p>
    <w:p w14:paraId="269DCAE0" w14:textId="72CA49C1" w:rsidR="00B62028" w:rsidRDefault="00B62028" w:rsidP="00B62028">
      <w:pPr>
        <w:pStyle w:val="AppendixHeading2"/>
      </w:pPr>
      <w:bookmarkStart w:id="954" w:name="_Toc528157535"/>
      <w:r>
        <w:t>General</w:t>
      </w:r>
      <w:bookmarkEnd w:id="9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5" w:name="_Ref513042258"/>
      <w:bookmarkStart w:id="956" w:name="_Toc528157536"/>
      <w:r>
        <w:t>Non-deterministic file format elements</w:t>
      </w:r>
      <w:bookmarkEnd w:id="955"/>
      <w:bookmarkEnd w:id="9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7" w:name="_Toc528157537"/>
      <w:r>
        <w:t>Array and dictionary element ordering</w:t>
      </w:r>
      <w:bookmarkEnd w:id="9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8" w:name="_Ref513042289"/>
      <w:bookmarkStart w:id="959" w:name="_Toc528157538"/>
      <w:r>
        <w:t>Absolute paths</w:t>
      </w:r>
      <w:bookmarkEnd w:id="958"/>
      <w:bookmarkEnd w:id="95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60" w:name="_Toc528157539"/>
      <w:r>
        <w:t>Compensating for non-deterministic output</w:t>
      </w:r>
      <w:bookmarkEnd w:id="9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1" w:name="_Toc528157540"/>
      <w:r>
        <w:lastRenderedPageBreak/>
        <w:t>Interaction between determinism and baselining</w:t>
      </w:r>
      <w:bookmarkEnd w:id="96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2" w:name="AppendixFixes"/>
      <w:bookmarkStart w:id="963" w:name="_Toc528157541"/>
      <w:bookmarkEnd w:id="962"/>
      <w:r>
        <w:lastRenderedPageBreak/>
        <w:t xml:space="preserve">(Informative) </w:t>
      </w:r>
      <w:r w:rsidR="00710FE0">
        <w:t>Guidance on fixes</w:t>
      </w:r>
      <w:bookmarkEnd w:id="96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4" w:name="_Toc528157542"/>
      <w:r>
        <w:lastRenderedPageBreak/>
        <w:t>(Informative) Diagnosing results in generated files</w:t>
      </w:r>
      <w:bookmarkEnd w:id="96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65" w:name="AppendixExamples"/>
      <w:bookmarkStart w:id="966" w:name="_Toc528157543"/>
      <w:bookmarkEnd w:id="965"/>
      <w:r>
        <w:lastRenderedPageBreak/>
        <w:t xml:space="preserve">(Informative) </w:t>
      </w:r>
      <w:r w:rsidR="00710FE0">
        <w:t>Examples</w:t>
      </w:r>
      <w:bookmarkEnd w:id="9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67" w:name="_Toc528157544"/>
      <w:r>
        <w:t xml:space="preserve">Minimal valid SARIF </w:t>
      </w:r>
      <w:r w:rsidR="00EA1C84">
        <w:t>log file</w:t>
      </w:r>
      <w:bookmarkEnd w:id="96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8" w:name="_Toc528157545"/>
      <w:r w:rsidRPr="00745595">
        <w:t xml:space="preserve">Minimal recommended SARIF </w:t>
      </w:r>
      <w:r w:rsidR="00EA1C84">
        <w:t xml:space="preserve">log </w:t>
      </w:r>
      <w:r w:rsidRPr="00745595">
        <w:t>file with source information</w:t>
      </w:r>
      <w:bookmarkEnd w:id="96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9" w:name="_Toc528157546"/>
      <w:r w:rsidRPr="001D7651">
        <w:t xml:space="preserve">Minimal recommended SARIF </w:t>
      </w:r>
      <w:r w:rsidR="00EA1C84">
        <w:t xml:space="preserve">log </w:t>
      </w:r>
      <w:r w:rsidRPr="001D7651">
        <w:t>file without source information</w:t>
      </w:r>
      <w:bookmarkEnd w:id="969"/>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70" w:name="_Toc528157547"/>
      <w:r w:rsidRPr="001D7651">
        <w:t xml:space="preserve">SARIF </w:t>
      </w:r>
      <w:r w:rsidR="00D71A1D">
        <w:t xml:space="preserve">resource </w:t>
      </w:r>
      <w:r w:rsidRPr="001D7651">
        <w:t xml:space="preserve">file </w:t>
      </w:r>
      <w:r w:rsidR="00D71A1D">
        <w:t>with</w:t>
      </w:r>
      <w:r w:rsidRPr="001D7651">
        <w:t xml:space="preserve"> rule metadata</w:t>
      </w:r>
      <w:bookmarkEnd w:id="970"/>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71" w:name="_Toc528157548"/>
      <w:r>
        <w:t>Comprehensive SARIF file</w:t>
      </w:r>
      <w:bookmarkEnd w:id="9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100AFA3"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72" w:name="AppendixRevisionHistory"/>
      <w:bookmarkStart w:id="973" w:name="_Toc85472898"/>
      <w:bookmarkStart w:id="974" w:name="_Toc287332014"/>
      <w:bookmarkStart w:id="975" w:name="_Toc528157549"/>
      <w:bookmarkEnd w:id="972"/>
      <w:r>
        <w:lastRenderedPageBreak/>
        <w:t xml:space="preserve">(Informative) </w:t>
      </w:r>
      <w:r w:rsidR="00A05FDF">
        <w:t>Revision History</w:t>
      </w:r>
      <w:bookmarkEnd w:id="973"/>
      <w:bookmarkEnd w:id="974"/>
      <w:bookmarkEnd w:id="9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54D1D" w14:textId="77777777" w:rsidR="00A74F49" w:rsidRDefault="00A74F49" w:rsidP="008C100C">
      <w:r>
        <w:separator/>
      </w:r>
    </w:p>
    <w:p w14:paraId="345C2CF3" w14:textId="77777777" w:rsidR="00A74F49" w:rsidRDefault="00A74F49" w:rsidP="008C100C"/>
    <w:p w14:paraId="4F3530D5" w14:textId="77777777" w:rsidR="00A74F49" w:rsidRDefault="00A74F49" w:rsidP="008C100C"/>
    <w:p w14:paraId="469F2AF4" w14:textId="77777777" w:rsidR="00A74F49" w:rsidRDefault="00A74F49" w:rsidP="008C100C"/>
    <w:p w14:paraId="633FA8BB" w14:textId="77777777" w:rsidR="00A74F49" w:rsidRDefault="00A74F49" w:rsidP="008C100C"/>
    <w:p w14:paraId="1C3902D3" w14:textId="77777777" w:rsidR="00A74F49" w:rsidRDefault="00A74F49" w:rsidP="008C100C"/>
    <w:p w14:paraId="522E19EA" w14:textId="77777777" w:rsidR="00A74F49" w:rsidRDefault="00A74F49" w:rsidP="008C100C"/>
  </w:endnote>
  <w:endnote w:type="continuationSeparator" w:id="0">
    <w:p w14:paraId="4F2B8BAA" w14:textId="77777777" w:rsidR="00A74F49" w:rsidRDefault="00A74F49" w:rsidP="008C100C">
      <w:r>
        <w:continuationSeparator/>
      </w:r>
    </w:p>
    <w:p w14:paraId="5499E58E" w14:textId="77777777" w:rsidR="00A74F49" w:rsidRDefault="00A74F49" w:rsidP="008C100C"/>
    <w:p w14:paraId="2F084889" w14:textId="77777777" w:rsidR="00A74F49" w:rsidRDefault="00A74F49" w:rsidP="008C100C"/>
    <w:p w14:paraId="6BD38257" w14:textId="77777777" w:rsidR="00A74F49" w:rsidRDefault="00A74F49" w:rsidP="008C100C"/>
    <w:p w14:paraId="2C3C23E4" w14:textId="77777777" w:rsidR="00A74F49" w:rsidRDefault="00A74F49" w:rsidP="008C100C"/>
    <w:p w14:paraId="1A39A50B" w14:textId="77777777" w:rsidR="00A74F49" w:rsidRDefault="00A74F49" w:rsidP="008C100C"/>
    <w:p w14:paraId="307D47DA" w14:textId="77777777" w:rsidR="00A74F49" w:rsidRDefault="00A74F4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940C8" w:rsidRDefault="00694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940C8" w:rsidRPr="00195F88" w:rsidRDefault="006940C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940C8" w:rsidRPr="00195F88" w:rsidRDefault="006940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940C8" w:rsidRDefault="0069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F350A" w14:textId="77777777" w:rsidR="00A74F49" w:rsidRDefault="00A74F49" w:rsidP="008C100C">
      <w:r>
        <w:separator/>
      </w:r>
    </w:p>
    <w:p w14:paraId="4332997F" w14:textId="77777777" w:rsidR="00A74F49" w:rsidRDefault="00A74F49" w:rsidP="008C100C"/>
  </w:footnote>
  <w:footnote w:type="continuationSeparator" w:id="0">
    <w:p w14:paraId="784ECA4C" w14:textId="77777777" w:rsidR="00A74F49" w:rsidRDefault="00A74F49" w:rsidP="008C100C">
      <w:r>
        <w:continuationSeparator/>
      </w:r>
    </w:p>
    <w:p w14:paraId="01B3B555" w14:textId="77777777" w:rsidR="00A74F49" w:rsidRDefault="00A74F49" w:rsidP="008C100C"/>
  </w:footnote>
  <w:footnote w:id="1">
    <w:p w14:paraId="5B1B082F" w14:textId="0466E4EC" w:rsidR="006940C8" w:rsidRDefault="006940C8">
      <w:pPr>
        <w:pStyle w:val="FootnoteText"/>
      </w:pPr>
      <w:ins w:id="7" w:author="Laurence Golding" w:date="2018-11-09T12:04:00Z">
        <w:r>
          <w:rPr>
            <w:rStyle w:val="FootnoteReference"/>
          </w:rPr>
          <w:footnoteRef/>
        </w:r>
        <w:r>
          <w:t xml:space="preserve"> Pronounced </w:t>
        </w:r>
      </w:ins>
      <w:ins w:id="8" w:author="Laurence Golding" w:date="2018-11-10T15:36:00Z">
        <w:r w:rsidRPr="00DA5AD3">
          <w:t>'sæ-rɪf</w:t>
        </w:r>
        <w:r>
          <w:t xml:space="preserve"> (</w:t>
        </w:r>
      </w:ins>
      <w:ins w:id="9" w:author="Laurence Golding" w:date="2018-11-09T12:10:00Z">
        <w:r>
          <w:t>“</w:t>
        </w:r>
      </w:ins>
      <w:ins w:id="10" w:author="Laurence Golding" w:date="2018-11-10T15:36:00Z">
        <w:r>
          <w:t>a</w:t>
        </w:r>
      </w:ins>
      <w:ins w:id="11" w:author="Laurence Golding" w:date="2018-11-09T12:10:00Z">
        <w:r>
          <w:t>” as in “cat”, “</w:t>
        </w:r>
      </w:ins>
      <w:ins w:id="12" w:author="Laurence Golding" w:date="2018-11-10T15:36:00Z">
        <w:r>
          <w:t>i</w:t>
        </w:r>
      </w:ins>
      <w:ins w:id="13" w:author="Laurence Golding" w:date="2018-11-09T12:10:00Z">
        <w:r>
          <w:t>” as in “if”</w:t>
        </w:r>
      </w:ins>
      <w:ins w:id="14" w:author="Laurence Golding" w:date="2018-11-10T15:36:00Z">
        <w:r>
          <w:t>, emphasis on the first syllable)</w:t>
        </w:r>
      </w:ins>
      <w:ins w:id="15" w:author="Laurence Golding" w:date="2018-11-09T12:10:00Z">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940C8" w:rsidRDefault="006940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940C8" w:rsidRDefault="006940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940C8" w:rsidRDefault="00694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2F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6B7"/>
    <w:rsid w:val="00076EFC"/>
    <w:rsid w:val="000804E2"/>
    <w:rsid w:val="00082AAE"/>
    <w:rsid w:val="0008346E"/>
    <w:rsid w:val="000841B1"/>
    <w:rsid w:val="00084D2F"/>
    <w:rsid w:val="00087307"/>
    <w:rsid w:val="000904D6"/>
    <w:rsid w:val="000928F9"/>
    <w:rsid w:val="0009367B"/>
    <w:rsid w:val="00093AF3"/>
    <w:rsid w:val="00094423"/>
    <w:rsid w:val="00096E2D"/>
    <w:rsid w:val="000A15E8"/>
    <w:rsid w:val="000A451A"/>
    <w:rsid w:val="000A6828"/>
    <w:rsid w:val="000A7DA8"/>
    <w:rsid w:val="000B071A"/>
    <w:rsid w:val="000B1B0C"/>
    <w:rsid w:val="000B428A"/>
    <w:rsid w:val="000B6674"/>
    <w:rsid w:val="000B6A6C"/>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18E"/>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09F3"/>
    <w:rsid w:val="00151761"/>
    <w:rsid w:val="00153948"/>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1EC"/>
    <w:rsid w:val="0025687E"/>
    <w:rsid w:val="00257E64"/>
    <w:rsid w:val="00261AA9"/>
    <w:rsid w:val="00262B6F"/>
    <w:rsid w:val="00262CD2"/>
    <w:rsid w:val="002644D0"/>
    <w:rsid w:val="00265702"/>
    <w:rsid w:val="00266EB0"/>
    <w:rsid w:val="00270199"/>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273EE"/>
    <w:rsid w:val="00431CDA"/>
    <w:rsid w:val="00435405"/>
    <w:rsid w:val="00435972"/>
    <w:rsid w:val="00436274"/>
    <w:rsid w:val="0043737C"/>
    <w:rsid w:val="00440659"/>
    <w:rsid w:val="00442491"/>
    <w:rsid w:val="004424A2"/>
    <w:rsid w:val="00443944"/>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A9"/>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4BC3"/>
    <w:rsid w:val="00576770"/>
    <w:rsid w:val="00576C4A"/>
    <w:rsid w:val="00576FF4"/>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845"/>
    <w:rsid w:val="005A0BB6"/>
    <w:rsid w:val="005A293B"/>
    <w:rsid w:val="005A3711"/>
    <w:rsid w:val="005A5D2C"/>
    <w:rsid w:val="005A5E41"/>
    <w:rsid w:val="005A6322"/>
    <w:rsid w:val="005A78B4"/>
    <w:rsid w:val="005B0308"/>
    <w:rsid w:val="005B4B2F"/>
    <w:rsid w:val="005B76B8"/>
    <w:rsid w:val="005C0D7B"/>
    <w:rsid w:val="005C4A76"/>
    <w:rsid w:val="005C74C1"/>
    <w:rsid w:val="005D07BB"/>
    <w:rsid w:val="005D1F70"/>
    <w:rsid w:val="005D2999"/>
    <w:rsid w:val="005D2EE1"/>
    <w:rsid w:val="005D4871"/>
    <w:rsid w:val="005D48D6"/>
    <w:rsid w:val="005D4D17"/>
    <w:rsid w:val="005D50A2"/>
    <w:rsid w:val="005D6D00"/>
    <w:rsid w:val="005E0874"/>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721"/>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072"/>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1F37"/>
    <w:rsid w:val="00673F27"/>
    <w:rsid w:val="00675B49"/>
    <w:rsid w:val="00675C8D"/>
    <w:rsid w:val="00677F20"/>
    <w:rsid w:val="006805FB"/>
    <w:rsid w:val="0068062D"/>
    <w:rsid w:val="00682E52"/>
    <w:rsid w:val="0068398A"/>
    <w:rsid w:val="0068549E"/>
    <w:rsid w:val="00692CC8"/>
    <w:rsid w:val="006940C8"/>
    <w:rsid w:val="0069440C"/>
    <w:rsid w:val="0069571F"/>
    <w:rsid w:val="006958DC"/>
    <w:rsid w:val="00696524"/>
    <w:rsid w:val="00696EF8"/>
    <w:rsid w:val="006A0BE4"/>
    <w:rsid w:val="006A0C4D"/>
    <w:rsid w:val="006A0D86"/>
    <w:rsid w:val="006A16A8"/>
    <w:rsid w:val="006A1B10"/>
    <w:rsid w:val="006A1D20"/>
    <w:rsid w:val="006A4281"/>
    <w:rsid w:val="006A4407"/>
    <w:rsid w:val="006A48F3"/>
    <w:rsid w:val="006A5962"/>
    <w:rsid w:val="006A6380"/>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1969"/>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1E7"/>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6030"/>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95BED"/>
    <w:rsid w:val="008A0E1E"/>
    <w:rsid w:val="008A1D1D"/>
    <w:rsid w:val="008A21D5"/>
    <w:rsid w:val="008A2BEF"/>
    <w:rsid w:val="008A4CD4"/>
    <w:rsid w:val="008A57C9"/>
    <w:rsid w:val="008A5B4F"/>
    <w:rsid w:val="008A6250"/>
    <w:rsid w:val="008A6BC2"/>
    <w:rsid w:val="008A75AE"/>
    <w:rsid w:val="008B124A"/>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8F74C5"/>
    <w:rsid w:val="00903557"/>
    <w:rsid w:val="00903BE1"/>
    <w:rsid w:val="00903F25"/>
    <w:rsid w:val="00904B61"/>
    <w:rsid w:val="00907C51"/>
    <w:rsid w:val="009106FC"/>
    <w:rsid w:val="0091462A"/>
    <w:rsid w:val="009158FC"/>
    <w:rsid w:val="009225E1"/>
    <w:rsid w:val="0092395F"/>
    <w:rsid w:val="00926685"/>
    <w:rsid w:val="00926829"/>
    <w:rsid w:val="00927C55"/>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77C00"/>
    <w:rsid w:val="00980B92"/>
    <w:rsid w:val="00983EE3"/>
    <w:rsid w:val="00983F14"/>
    <w:rsid w:val="00984A18"/>
    <w:rsid w:val="009853E2"/>
    <w:rsid w:val="00990D7D"/>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9D8"/>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4F49"/>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0787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5651"/>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A1B"/>
    <w:rsid w:val="00BE3D40"/>
    <w:rsid w:val="00BE474A"/>
    <w:rsid w:val="00BF026B"/>
    <w:rsid w:val="00BF2FF9"/>
    <w:rsid w:val="00BF3723"/>
    <w:rsid w:val="00BF4F63"/>
    <w:rsid w:val="00BF6332"/>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A734F"/>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670A"/>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453CD"/>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0C5A"/>
    <w:rsid w:val="00DA5475"/>
    <w:rsid w:val="00DA5AD3"/>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664"/>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26B"/>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9BA"/>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44810-73C2-4B02-ABEF-6B98A0EC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21351</TotalTime>
  <Pages>149</Pages>
  <Words>62305</Words>
  <Characters>355139</Characters>
  <Application>Microsoft Office Word</Application>
  <DocSecurity>0</DocSecurity>
  <Lines>2959</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416611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977</cp:revision>
  <cp:lastPrinted>2011-08-05T16:21:00Z</cp:lastPrinted>
  <dcterms:created xsi:type="dcterms:W3CDTF">2017-08-01T19:18:00Z</dcterms:created>
  <dcterms:modified xsi:type="dcterms:W3CDTF">2018-11-14T00:57:00Z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