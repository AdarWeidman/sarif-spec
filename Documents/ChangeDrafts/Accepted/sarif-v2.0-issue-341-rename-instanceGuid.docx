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66FFA6C"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del w:id="0" w:author="Laurence Golding" w:date="2019-03-13T13:08:00Z">
        <w:r w:rsidR="00D26C36" w:rsidDel="001836A4">
          <w:rPr>
            <w:sz w:val="24"/>
            <w:szCs w:val="24"/>
          </w:rPr>
          <w:delText>0</w:delText>
        </w:r>
        <w:r w:rsidR="00B86882" w:rsidDel="001836A4">
          <w:rPr>
            <w:sz w:val="24"/>
            <w:szCs w:val="24"/>
          </w:rPr>
          <w:delText>2</w:delText>
        </w:r>
      </w:del>
      <w:ins w:id="1" w:author="Laurence Golding" w:date="2019-03-13T13:08:00Z">
        <w:r w:rsidR="001836A4">
          <w:rPr>
            <w:sz w:val="24"/>
            <w:szCs w:val="24"/>
          </w:rPr>
          <w:t>03</w:t>
        </w:r>
      </w:ins>
      <w:r w:rsidR="00FA0920">
        <w:rPr>
          <w:sz w:val="24"/>
          <w:szCs w:val="24"/>
        </w:rPr>
        <w:t>-</w:t>
      </w:r>
      <w:del w:id="2" w:author="Laurence Golding" w:date="2019-03-13T13:08:00Z">
        <w:r w:rsidR="00B86882" w:rsidDel="001836A4">
          <w:rPr>
            <w:sz w:val="24"/>
            <w:szCs w:val="24"/>
          </w:rPr>
          <w:delText>20</w:delText>
        </w:r>
      </w:del>
      <w:ins w:id="3" w:author="Laurence Golding" w:date="2019-03-13T13:08:00Z">
        <w:r w:rsidR="001836A4">
          <w:rPr>
            <w:sz w:val="24"/>
            <w:szCs w:val="24"/>
          </w:rPr>
          <w:t>13</w:t>
        </w:r>
      </w:ins>
      <w:r w:rsidR="00053543">
        <w:rPr>
          <w:sz w:val="24"/>
          <w:szCs w:val="24"/>
        </w:rPr>
        <w:t>)</w:t>
      </w:r>
    </w:p>
    <w:p w14:paraId="3EEE4F23" w14:textId="53232FC3" w:rsidR="00E01912" w:rsidRDefault="00B86882" w:rsidP="00E01912">
      <w:pPr>
        <w:pStyle w:val="Subtitle"/>
        <w:rPr>
          <w:sz w:val="24"/>
          <w:szCs w:val="24"/>
        </w:rPr>
      </w:pPr>
      <w:bookmarkStart w:id="4" w:name="_Toc85472892"/>
      <w:del w:id="5" w:author="Laurence Golding" w:date="2019-03-13T13:08:00Z">
        <w:r w:rsidDel="001836A4">
          <w:rPr>
            <w:sz w:val="24"/>
            <w:szCs w:val="24"/>
          </w:rPr>
          <w:delText>20</w:delText>
        </w:r>
        <w:r w:rsidR="00053543" w:rsidDel="001836A4">
          <w:rPr>
            <w:sz w:val="24"/>
            <w:szCs w:val="24"/>
          </w:rPr>
          <w:delText xml:space="preserve"> </w:delText>
        </w:r>
      </w:del>
      <w:ins w:id="6" w:author="Laurence Golding" w:date="2019-03-13T13:08:00Z">
        <w:r w:rsidR="001836A4">
          <w:rPr>
            <w:sz w:val="24"/>
            <w:szCs w:val="24"/>
          </w:rPr>
          <w:t xml:space="preserve">13 </w:t>
        </w:r>
      </w:ins>
      <w:del w:id="7" w:author="Laurence Golding" w:date="2019-03-13T13:08:00Z">
        <w:r w:rsidDel="001836A4">
          <w:rPr>
            <w:sz w:val="24"/>
            <w:szCs w:val="24"/>
          </w:rPr>
          <w:delText>Febr</w:delText>
        </w:r>
        <w:r w:rsidR="00D26C36" w:rsidDel="001836A4">
          <w:rPr>
            <w:sz w:val="24"/>
            <w:szCs w:val="24"/>
          </w:rPr>
          <w:delText>uary</w:delText>
        </w:r>
        <w:r w:rsidR="00053543" w:rsidDel="001836A4">
          <w:rPr>
            <w:sz w:val="24"/>
            <w:szCs w:val="24"/>
          </w:rPr>
          <w:delText xml:space="preserve"> </w:delText>
        </w:r>
      </w:del>
      <w:ins w:id="8" w:author="Laurence Golding" w:date="2019-03-13T13:08:00Z">
        <w:r w:rsidR="001836A4">
          <w:rPr>
            <w:sz w:val="24"/>
            <w:szCs w:val="24"/>
          </w:rPr>
          <w:t xml:space="preserve">March </w:t>
        </w:r>
      </w:ins>
      <w:r w:rsidR="00D26C36">
        <w:rPr>
          <w:sz w:val="24"/>
          <w:szCs w:val="24"/>
        </w:rPr>
        <w:t>2019</w:t>
      </w:r>
    </w:p>
    <w:p w14:paraId="575EB573" w14:textId="77777777" w:rsidR="00D17F06" w:rsidRDefault="00D17F06" w:rsidP="00D17F06">
      <w:pPr>
        <w:pStyle w:val="Titlepageinfo"/>
      </w:pPr>
      <w:r>
        <w:t>Technical Committee:</w:t>
      </w:r>
    </w:p>
    <w:p w14:paraId="6763DE68" w14:textId="2B35C8A2" w:rsidR="00D17F06" w:rsidRDefault="001836A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B03BBB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7BB2C6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7DC1607"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6173EB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9" w:name="AdditionalArtifacts"/>
      <w:r>
        <w:t>Additional artifacts</w:t>
      </w:r>
      <w:bookmarkEnd w:id="9"/>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10" w:name="RelatedWork"/>
      <w:r>
        <w:t>Related work</w:t>
      </w:r>
      <w:bookmarkEnd w:id="10"/>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0E3AE3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6366DB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11AF09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18CFA92"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391F673" w14:textId="6FFA868E" w:rsidR="00660149"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378764" w:history="1">
        <w:r w:rsidR="00660149" w:rsidRPr="00C315D9">
          <w:rPr>
            <w:rStyle w:val="Hyperlink"/>
            <w:noProof/>
          </w:rPr>
          <w:t>1</w:t>
        </w:r>
        <w:r w:rsidR="00660149">
          <w:rPr>
            <w:rFonts w:asciiTheme="minorHAnsi" w:eastAsiaTheme="minorEastAsia" w:hAnsiTheme="minorHAnsi" w:cstheme="minorBidi"/>
            <w:noProof/>
            <w:sz w:val="22"/>
            <w:szCs w:val="22"/>
          </w:rPr>
          <w:tab/>
        </w:r>
        <w:r w:rsidR="00660149" w:rsidRPr="00C315D9">
          <w:rPr>
            <w:rStyle w:val="Hyperlink"/>
            <w:noProof/>
          </w:rPr>
          <w:t>Introduction</w:t>
        </w:r>
        <w:r w:rsidR="00660149">
          <w:rPr>
            <w:noProof/>
            <w:webHidden/>
          </w:rPr>
          <w:tab/>
        </w:r>
        <w:r w:rsidR="00660149">
          <w:rPr>
            <w:noProof/>
            <w:webHidden/>
          </w:rPr>
          <w:fldChar w:fldCharType="begin"/>
        </w:r>
        <w:r w:rsidR="00660149">
          <w:rPr>
            <w:noProof/>
            <w:webHidden/>
          </w:rPr>
          <w:instrText xml:space="preserve"> PAGEREF _Toc3378764 \h </w:instrText>
        </w:r>
        <w:r w:rsidR="00660149">
          <w:rPr>
            <w:noProof/>
            <w:webHidden/>
          </w:rPr>
        </w:r>
        <w:r w:rsidR="00660149">
          <w:rPr>
            <w:noProof/>
            <w:webHidden/>
          </w:rPr>
          <w:fldChar w:fldCharType="separate"/>
        </w:r>
        <w:r w:rsidR="00660149">
          <w:rPr>
            <w:noProof/>
            <w:webHidden/>
          </w:rPr>
          <w:t>13</w:t>
        </w:r>
        <w:r w:rsidR="00660149">
          <w:rPr>
            <w:noProof/>
            <w:webHidden/>
          </w:rPr>
          <w:fldChar w:fldCharType="end"/>
        </w:r>
      </w:hyperlink>
    </w:p>
    <w:p w14:paraId="41A89290" w14:textId="65123035" w:rsidR="00660149" w:rsidRDefault="00660149">
      <w:pPr>
        <w:pStyle w:val="TOC2"/>
        <w:tabs>
          <w:tab w:val="right" w:leader="dot" w:pos="9350"/>
        </w:tabs>
        <w:rPr>
          <w:rFonts w:asciiTheme="minorHAnsi" w:eastAsiaTheme="minorEastAsia" w:hAnsiTheme="minorHAnsi" w:cstheme="minorBidi"/>
          <w:noProof/>
          <w:sz w:val="22"/>
          <w:szCs w:val="22"/>
        </w:rPr>
      </w:pPr>
      <w:hyperlink w:anchor="_Toc3378765" w:history="1">
        <w:r w:rsidRPr="00C315D9">
          <w:rPr>
            <w:rStyle w:val="Hyperlink"/>
            <w:noProof/>
          </w:rPr>
          <w:t>1.1 IPR Policy</w:t>
        </w:r>
        <w:r>
          <w:rPr>
            <w:noProof/>
            <w:webHidden/>
          </w:rPr>
          <w:tab/>
        </w:r>
        <w:r>
          <w:rPr>
            <w:noProof/>
            <w:webHidden/>
          </w:rPr>
          <w:fldChar w:fldCharType="begin"/>
        </w:r>
        <w:r>
          <w:rPr>
            <w:noProof/>
            <w:webHidden/>
          </w:rPr>
          <w:instrText xml:space="preserve"> PAGEREF _Toc3378765 \h </w:instrText>
        </w:r>
        <w:r>
          <w:rPr>
            <w:noProof/>
            <w:webHidden/>
          </w:rPr>
        </w:r>
        <w:r>
          <w:rPr>
            <w:noProof/>
            <w:webHidden/>
          </w:rPr>
          <w:fldChar w:fldCharType="separate"/>
        </w:r>
        <w:r>
          <w:rPr>
            <w:noProof/>
            <w:webHidden/>
          </w:rPr>
          <w:t>13</w:t>
        </w:r>
        <w:r>
          <w:rPr>
            <w:noProof/>
            <w:webHidden/>
          </w:rPr>
          <w:fldChar w:fldCharType="end"/>
        </w:r>
      </w:hyperlink>
    </w:p>
    <w:p w14:paraId="7B0B70A8" w14:textId="0644467C" w:rsidR="00660149" w:rsidRDefault="00660149">
      <w:pPr>
        <w:pStyle w:val="TOC2"/>
        <w:tabs>
          <w:tab w:val="right" w:leader="dot" w:pos="9350"/>
        </w:tabs>
        <w:rPr>
          <w:rFonts w:asciiTheme="minorHAnsi" w:eastAsiaTheme="minorEastAsia" w:hAnsiTheme="minorHAnsi" w:cstheme="minorBidi"/>
          <w:noProof/>
          <w:sz w:val="22"/>
          <w:szCs w:val="22"/>
        </w:rPr>
      </w:pPr>
      <w:hyperlink w:anchor="_Toc3378766" w:history="1">
        <w:r w:rsidRPr="00C315D9">
          <w:rPr>
            <w:rStyle w:val="Hyperlink"/>
            <w:noProof/>
          </w:rPr>
          <w:t>1.2 Terminology</w:t>
        </w:r>
        <w:r>
          <w:rPr>
            <w:noProof/>
            <w:webHidden/>
          </w:rPr>
          <w:tab/>
        </w:r>
        <w:r>
          <w:rPr>
            <w:noProof/>
            <w:webHidden/>
          </w:rPr>
          <w:fldChar w:fldCharType="begin"/>
        </w:r>
        <w:r>
          <w:rPr>
            <w:noProof/>
            <w:webHidden/>
          </w:rPr>
          <w:instrText xml:space="preserve"> PAGEREF _Toc3378766 \h </w:instrText>
        </w:r>
        <w:r>
          <w:rPr>
            <w:noProof/>
            <w:webHidden/>
          </w:rPr>
        </w:r>
        <w:r>
          <w:rPr>
            <w:noProof/>
            <w:webHidden/>
          </w:rPr>
          <w:fldChar w:fldCharType="separate"/>
        </w:r>
        <w:r>
          <w:rPr>
            <w:noProof/>
            <w:webHidden/>
          </w:rPr>
          <w:t>13</w:t>
        </w:r>
        <w:r>
          <w:rPr>
            <w:noProof/>
            <w:webHidden/>
          </w:rPr>
          <w:fldChar w:fldCharType="end"/>
        </w:r>
      </w:hyperlink>
    </w:p>
    <w:p w14:paraId="00EDCEC7" w14:textId="561D5504" w:rsidR="00660149" w:rsidRDefault="00660149">
      <w:pPr>
        <w:pStyle w:val="TOC2"/>
        <w:tabs>
          <w:tab w:val="right" w:leader="dot" w:pos="9350"/>
        </w:tabs>
        <w:rPr>
          <w:rFonts w:asciiTheme="minorHAnsi" w:eastAsiaTheme="minorEastAsia" w:hAnsiTheme="minorHAnsi" w:cstheme="minorBidi"/>
          <w:noProof/>
          <w:sz w:val="22"/>
          <w:szCs w:val="22"/>
        </w:rPr>
      </w:pPr>
      <w:hyperlink w:anchor="_Toc3378767" w:history="1">
        <w:r w:rsidRPr="00C315D9">
          <w:rPr>
            <w:rStyle w:val="Hyperlink"/>
            <w:noProof/>
          </w:rPr>
          <w:t>1.3 Normative References</w:t>
        </w:r>
        <w:r>
          <w:rPr>
            <w:noProof/>
            <w:webHidden/>
          </w:rPr>
          <w:tab/>
        </w:r>
        <w:r>
          <w:rPr>
            <w:noProof/>
            <w:webHidden/>
          </w:rPr>
          <w:fldChar w:fldCharType="begin"/>
        </w:r>
        <w:r>
          <w:rPr>
            <w:noProof/>
            <w:webHidden/>
          </w:rPr>
          <w:instrText xml:space="preserve"> PAGEREF _Toc3378767 \h </w:instrText>
        </w:r>
        <w:r>
          <w:rPr>
            <w:noProof/>
            <w:webHidden/>
          </w:rPr>
        </w:r>
        <w:r>
          <w:rPr>
            <w:noProof/>
            <w:webHidden/>
          </w:rPr>
          <w:fldChar w:fldCharType="separate"/>
        </w:r>
        <w:r>
          <w:rPr>
            <w:noProof/>
            <w:webHidden/>
          </w:rPr>
          <w:t>19</w:t>
        </w:r>
        <w:r>
          <w:rPr>
            <w:noProof/>
            <w:webHidden/>
          </w:rPr>
          <w:fldChar w:fldCharType="end"/>
        </w:r>
      </w:hyperlink>
    </w:p>
    <w:p w14:paraId="3E225194" w14:textId="23461515" w:rsidR="00660149" w:rsidRDefault="00660149">
      <w:pPr>
        <w:pStyle w:val="TOC2"/>
        <w:tabs>
          <w:tab w:val="right" w:leader="dot" w:pos="9350"/>
        </w:tabs>
        <w:rPr>
          <w:rFonts w:asciiTheme="minorHAnsi" w:eastAsiaTheme="minorEastAsia" w:hAnsiTheme="minorHAnsi" w:cstheme="minorBidi"/>
          <w:noProof/>
          <w:sz w:val="22"/>
          <w:szCs w:val="22"/>
        </w:rPr>
      </w:pPr>
      <w:hyperlink w:anchor="_Toc3378768" w:history="1">
        <w:r w:rsidRPr="00C315D9">
          <w:rPr>
            <w:rStyle w:val="Hyperlink"/>
            <w:noProof/>
          </w:rPr>
          <w:t>1.4 Non-Normative References</w:t>
        </w:r>
        <w:r>
          <w:rPr>
            <w:noProof/>
            <w:webHidden/>
          </w:rPr>
          <w:tab/>
        </w:r>
        <w:r>
          <w:rPr>
            <w:noProof/>
            <w:webHidden/>
          </w:rPr>
          <w:fldChar w:fldCharType="begin"/>
        </w:r>
        <w:r>
          <w:rPr>
            <w:noProof/>
            <w:webHidden/>
          </w:rPr>
          <w:instrText xml:space="preserve"> PAGEREF _Toc3378768 \h </w:instrText>
        </w:r>
        <w:r>
          <w:rPr>
            <w:noProof/>
            <w:webHidden/>
          </w:rPr>
        </w:r>
        <w:r>
          <w:rPr>
            <w:noProof/>
            <w:webHidden/>
          </w:rPr>
          <w:fldChar w:fldCharType="separate"/>
        </w:r>
        <w:r>
          <w:rPr>
            <w:noProof/>
            <w:webHidden/>
          </w:rPr>
          <w:t>20</w:t>
        </w:r>
        <w:r>
          <w:rPr>
            <w:noProof/>
            <w:webHidden/>
          </w:rPr>
          <w:fldChar w:fldCharType="end"/>
        </w:r>
      </w:hyperlink>
    </w:p>
    <w:p w14:paraId="45A077D4" w14:textId="63B67BC1" w:rsidR="00660149" w:rsidRDefault="00660149">
      <w:pPr>
        <w:pStyle w:val="TOC1"/>
        <w:rPr>
          <w:rFonts w:asciiTheme="minorHAnsi" w:eastAsiaTheme="minorEastAsia" w:hAnsiTheme="minorHAnsi" w:cstheme="minorBidi"/>
          <w:noProof/>
          <w:sz w:val="22"/>
          <w:szCs w:val="22"/>
        </w:rPr>
      </w:pPr>
      <w:hyperlink w:anchor="_Toc3378769" w:history="1">
        <w:r w:rsidRPr="00C315D9">
          <w:rPr>
            <w:rStyle w:val="Hyperlink"/>
            <w:noProof/>
          </w:rPr>
          <w:t>2</w:t>
        </w:r>
        <w:r>
          <w:rPr>
            <w:rFonts w:asciiTheme="minorHAnsi" w:eastAsiaTheme="minorEastAsia" w:hAnsiTheme="minorHAnsi" w:cstheme="minorBidi"/>
            <w:noProof/>
            <w:sz w:val="22"/>
            <w:szCs w:val="22"/>
          </w:rPr>
          <w:tab/>
        </w:r>
        <w:r w:rsidRPr="00C315D9">
          <w:rPr>
            <w:rStyle w:val="Hyperlink"/>
            <w:noProof/>
          </w:rPr>
          <w:t>Conventions</w:t>
        </w:r>
        <w:r>
          <w:rPr>
            <w:noProof/>
            <w:webHidden/>
          </w:rPr>
          <w:tab/>
        </w:r>
        <w:r>
          <w:rPr>
            <w:noProof/>
            <w:webHidden/>
          </w:rPr>
          <w:fldChar w:fldCharType="begin"/>
        </w:r>
        <w:r>
          <w:rPr>
            <w:noProof/>
            <w:webHidden/>
          </w:rPr>
          <w:instrText xml:space="preserve"> PAGEREF _Toc3378769 \h </w:instrText>
        </w:r>
        <w:r>
          <w:rPr>
            <w:noProof/>
            <w:webHidden/>
          </w:rPr>
        </w:r>
        <w:r>
          <w:rPr>
            <w:noProof/>
            <w:webHidden/>
          </w:rPr>
          <w:fldChar w:fldCharType="separate"/>
        </w:r>
        <w:r>
          <w:rPr>
            <w:noProof/>
            <w:webHidden/>
          </w:rPr>
          <w:t>21</w:t>
        </w:r>
        <w:r>
          <w:rPr>
            <w:noProof/>
            <w:webHidden/>
          </w:rPr>
          <w:fldChar w:fldCharType="end"/>
        </w:r>
      </w:hyperlink>
    </w:p>
    <w:p w14:paraId="3821D5E2" w14:textId="7B49C290" w:rsidR="00660149" w:rsidRDefault="00660149">
      <w:pPr>
        <w:pStyle w:val="TOC2"/>
        <w:tabs>
          <w:tab w:val="right" w:leader="dot" w:pos="9350"/>
        </w:tabs>
        <w:rPr>
          <w:rFonts w:asciiTheme="minorHAnsi" w:eastAsiaTheme="minorEastAsia" w:hAnsiTheme="minorHAnsi" w:cstheme="minorBidi"/>
          <w:noProof/>
          <w:sz w:val="22"/>
          <w:szCs w:val="22"/>
        </w:rPr>
      </w:pPr>
      <w:hyperlink w:anchor="_Toc3378770" w:history="1">
        <w:r w:rsidRPr="00C315D9">
          <w:rPr>
            <w:rStyle w:val="Hyperlink"/>
            <w:noProof/>
          </w:rPr>
          <w:t>2.1 General</w:t>
        </w:r>
        <w:r>
          <w:rPr>
            <w:noProof/>
            <w:webHidden/>
          </w:rPr>
          <w:tab/>
        </w:r>
        <w:r>
          <w:rPr>
            <w:noProof/>
            <w:webHidden/>
          </w:rPr>
          <w:fldChar w:fldCharType="begin"/>
        </w:r>
        <w:r>
          <w:rPr>
            <w:noProof/>
            <w:webHidden/>
          </w:rPr>
          <w:instrText xml:space="preserve"> PAGEREF _Toc3378770 \h </w:instrText>
        </w:r>
        <w:r>
          <w:rPr>
            <w:noProof/>
            <w:webHidden/>
          </w:rPr>
        </w:r>
        <w:r>
          <w:rPr>
            <w:noProof/>
            <w:webHidden/>
          </w:rPr>
          <w:fldChar w:fldCharType="separate"/>
        </w:r>
        <w:r>
          <w:rPr>
            <w:noProof/>
            <w:webHidden/>
          </w:rPr>
          <w:t>21</w:t>
        </w:r>
        <w:r>
          <w:rPr>
            <w:noProof/>
            <w:webHidden/>
          </w:rPr>
          <w:fldChar w:fldCharType="end"/>
        </w:r>
      </w:hyperlink>
    </w:p>
    <w:p w14:paraId="05171F17" w14:textId="765A3730" w:rsidR="00660149" w:rsidRDefault="00660149">
      <w:pPr>
        <w:pStyle w:val="TOC2"/>
        <w:tabs>
          <w:tab w:val="right" w:leader="dot" w:pos="9350"/>
        </w:tabs>
        <w:rPr>
          <w:rFonts w:asciiTheme="minorHAnsi" w:eastAsiaTheme="minorEastAsia" w:hAnsiTheme="minorHAnsi" w:cstheme="minorBidi"/>
          <w:noProof/>
          <w:sz w:val="22"/>
          <w:szCs w:val="22"/>
        </w:rPr>
      </w:pPr>
      <w:hyperlink w:anchor="_Toc3378771" w:history="1">
        <w:r w:rsidRPr="00C315D9">
          <w:rPr>
            <w:rStyle w:val="Hyperlink"/>
            <w:noProof/>
          </w:rPr>
          <w:t>2.2 Format examples</w:t>
        </w:r>
        <w:r>
          <w:rPr>
            <w:noProof/>
            <w:webHidden/>
          </w:rPr>
          <w:tab/>
        </w:r>
        <w:r>
          <w:rPr>
            <w:noProof/>
            <w:webHidden/>
          </w:rPr>
          <w:fldChar w:fldCharType="begin"/>
        </w:r>
        <w:r>
          <w:rPr>
            <w:noProof/>
            <w:webHidden/>
          </w:rPr>
          <w:instrText xml:space="preserve"> PAGEREF _Toc3378771 \h </w:instrText>
        </w:r>
        <w:r>
          <w:rPr>
            <w:noProof/>
            <w:webHidden/>
          </w:rPr>
        </w:r>
        <w:r>
          <w:rPr>
            <w:noProof/>
            <w:webHidden/>
          </w:rPr>
          <w:fldChar w:fldCharType="separate"/>
        </w:r>
        <w:r>
          <w:rPr>
            <w:noProof/>
            <w:webHidden/>
          </w:rPr>
          <w:t>21</w:t>
        </w:r>
        <w:r>
          <w:rPr>
            <w:noProof/>
            <w:webHidden/>
          </w:rPr>
          <w:fldChar w:fldCharType="end"/>
        </w:r>
      </w:hyperlink>
    </w:p>
    <w:p w14:paraId="63105C9E" w14:textId="5DC518FD" w:rsidR="00660149" w:rsidRDefault="00660149">
      <w:pPr>
        <w:pStyle w:val="TOC2"/>
        <w:tabs>
          <w:tab w:val="right" w:leader="dot" w:pos="9350"/>
        </w:tabs>
        <w:rPr>
          <w:rFonts w:asciiTheme="minorHAnsi" w:eastAsiaTheme="minorEastAsia" w:hAnsiTheme="minorHAnsi" w:cstheme="minorBidi"/>
          <w:noProof/>
          <w:sz w:val="22"/>
          <w:szCs w:val="22"/>
        </w:rPr>
      </w:pPr>
      <w:hyperlink w:anchor="_Toc3378772" w:history="1">
        <w:r w:rsidRPr="00C315D9">
          <w:rPr>
            <w:rStyle w:val="Hyperlink"/>
            <w:noProof/>
          </w:rPr>
          <w:t>2.3 Property notation</w:t>
        </w:r>
        <w:r>
          <w:rPr>
            <w:noProof/>
            <w:webHidden/>
          </w:rPr>
          <w:tab/>
        </w:r>
        <w:r>
          <w:rPr>
            <w:noProof/>
            <w:webHidden/>
          </w:rPr>
          <w:fldChar w:fldCharType="begin"/>
        </w:r>
        <w:r>
          <w:rPr>
            <w:noProof/>
            <w:webHidden/>
          </w:rPr>
          <w:instrText xml:space="preserve"> PAGEREF _Toc3378772 \h </w:instrText>
        </w:r>
        <w:r>
          <w:rPr>
            <w:noProof/>
            <w:webHidden/>
          </w:rPr>
        </w:r>
        <w:r>
          <w:rPr>
            <w:noProof/>
            <w:webHidden/>
          </w:rPr>
          <w:fldChar w:fldCharType="separate"/>
        </w:r>
        <w:r>
          <w:rPr>
            <w:noProof/>
            <w:webHidden/>
          </w:rPr>
          <w:t>21</w:t>
        </w:r>
        <w:r>
          <w:rPr>
            <w:noProof/>
            <w:webHidden/>
          </w:rPr>
          <w:fldChar w:fldCharType="end"/>
        </w:r>
      </w:hyperlink>
    </w:p>
    <w:p w14:paraId="05BDFA22" w14:textId="0914BC23" w:rsidR="00660149" w:rsidRDefault="00660149">
      <w:pPr>
        <w:pStyle w:val="TOC2"/>
        <w:tabs>
          <w:tab w:val="right" w:leader="dot" w:pos="9350"/>
        </w:tabs>
        <w:rPr>
          <w:rFonts w:asciiTheme="minorHAnsi" w:eastAsiaTheme="minorEastAsia" w:hAnsiTheme="minorHAnsi" w:cstheme="minorBidi"/>
          <w:noProof/>
          <w:sz w:val="22"/>
          <w:szCs w:val="22"/>
        </w:rPr>
      </w:pPr>
      <w:hyperlink w:anchor="_Toc3378773" w:history="1">
        <w:r w:rsidRPr="00C315D9">
          <w:rPr>
            <w:rStyle w:val="Hyperlink"/>
            <w:noProof/>
          </w:rPr>
          <w:t>2.4 Syntax notation</w:t>
        </w:r>
        <w:r>
          <w:rPr>
            <w:noProof/>
            <w:webHidden/>
          </w:rPr>
          <w:tab/>
        </w:r>
        <w:r>
          <w:rPr>
            <w:noProof/>
            <w:webHidden/>
          </w:rPr>
          <w:fldChar w:fldCharType="begin"/>
        </w:r>
        <w:r>
          <w:rPr>
            <w:noProof/>
            <w:webHidden/>
          </w:rPr>
          <w:instrText xml:space="preserve"> PAGEREF _Toc3378773 \h </w:instrText>
        </w:r>
        <w:r>
          <w:rPr>
            <w:noProof/>
            <w:webHidden/>
          </w:rPr>
        </w:r>
        <w:r>
          <w:rPr>
            <w:noProof/>
            <w:webHidden/>
          </w:rPr>
          <w:fldChar w:fldCharType="separate"/>
        </w:r>
        <w:r>
          <w:rPr>
            <w:noProof/>
            <w:webHidden/>
          </w:rPr>
          <w:t>21</w:t>
        </w:r>
        <w:r>
          <w:rPr>
            <w:noProof/>
            <w:webHidden/>
          </w:rPr>
          <w:fldChar w:fldCharType="end"/>
        </w:r>
      </w:hyperlink>
    </w:p>
    <w:p w14:paraId="6431B0EF" w14:textId="52AA15ED" w:rsidR="00660149" w:rsidRDefault="00660149">
      <w:pPr>
        <w:pStyle w:val="TOC1"/>
        <w:rPr>
          <w:rFonts w:asciiTheme="minorHAnsi" w:eastAsiaTheme="minorEastAsia" w:hAnsiTheme="minorHAnsi" w:cstheme="minorBidi"/>
          <w:noProof/>
          <w:sz w:val="22"/>
          <w:szCs w:val="22"/>
        </w:rPr>
      </w:pPr>
      <w:hyperlink w:anchor="_Toc3378774" w:history="1">
        <w:r w:rsidRPr="00C315D9">
          <w:rPr>
            <w:rStyle w:val="Hyperlink"/>
            <w:noProof/>
          </w:rPr>
          <w:t>3</w:t>
        </w:r>
        <w:r>
          <w:rPr>
            <w:rFonts w:asciiTheme="minorHAnsi" w:eastAsiaTheme="minorEastAsia" w:hAnsiTheme="minorHAnsi" w:cstheme="minorBidi"/>
            <w:noProof/>
            <w:sz w:val="22"/>
            <w:szCs w:val="22"/>
          </w:rPr>
          <w:tab/>
        </w:r>
        <w:r w:rsidRPr="00C315D9">
          <w:rPr>
            <w:rStyle w:val="Hyperlink"/>
            <w:noProof/>
          </w:rPr>
          <w:t>File format</w:t>
        </w:r>
        <w:r>
          <w:rPr>
            <w:noProof/>
            <w:webHidden/>
          </w:rPr>
          <w:tab/>
        </w:r>
        <w:r>
          <w:rPr>
            <w:noProof/>
            <w:webHidden/>
          </w:rPr>
          <w:fldChar w:fldCharType="begin"/>
        </w:r>
        <w:r>
          <w:rPr>
            <w:noProof/>
            <w:webHidden/>
          </w:rPr>
          <w:instrText xml:space="preserve"> PAGEREF _Toc3378774 \h </w:instrText>
        </w:r>
        <w:r>
          <w:rPr>
            <w:noProof/>
            <w:webHidden/>
          </w:rPr>
        </w:r>
        <w:r>
          <w:rPr>
            <w:noProof/>
            <w:webHidden/>
          </w:rPr>
          <w:fldChar w:fldCharType="separate"/>
        </w:r>
        <w:r>
          <w:rPr>
            <w:noProof/>
            <w:webHidden/>
          </w:rPr>
          <w:t>22</w:t>
        </w:r>
        <w:r>
          <w:rPr>
            <w:noProof/>
            <w:webHidden/>
          </w:rPr>
          <w:fldChar w:fldCharType="end"/>
        </w:r>
      </w:hyperlink>
    </w:p>
    <w:p w14:paraId="615D9EB5" w14:textId="742731CF" w:rsidR="00660149" w:rsidRDefault="00660149">
      <w:pPr>
        <w:pStyle w:val="TOC2"/>
        <w:tabs>
          <w:tab w:val="right" w:leader="dot" w:pos="9350"/>
        </w:tabs>
        <w:rPr>
          <w:rFonts w:asciiTheme="minorHAnsi" w:eastAsiaTheme="minorEastAsia" w:hAnsiTheme="minorHAnsi" w:cstheme="minorBidi"/>
          <w:noProof/>
          <w:sz w:val="22"/>
          <w:szCs w:val="22"/>
        </w:rPr>
      </w:pPr>
      <w:hyperlink w:anchor="_Toc3378775" w:history="1">
        <w:r w:rsidRPr="00C315D9">
          <w:rPr>
            <w:rStyle w:val="Hyperlink"/>
            <w:noProof/>
          </w:rPr>
          <w:t>3.1 General</w:t>
        </w:r>
        <w:r>
          <w:rPr>
            <w:noProof/>
            <w:webHidden/>
          </w:rPr>
          <w:tab/>
        </w:r>
        <w:r>
          <w:rPr>
            <w:noProof/>
            <w:webHidden/>
          </w:rPr>
          <w:fldChar w:fldCharType="begin"/>
        </w:r>
        <w:r>
          <w:rPr>
            <w:noProof/>
            <w:webHidden/>
          </w:rPr>
          <w:instrText xml:space="preserve"> PAGEREF _Toc3378775 \h </w:instrText>
        </w:r>
        <w:r>
          <w:rPr>
            <w:noProof/>
            <w:webHidden/>
          </w:rPr>
        </w:r>
        <w:r>
          <w:rPr>
            <w:noProof/>
            <w:webHidden/>
          </w:rPr>
          <w:fldChar w:fldCharType="separate"/>
        </w:r>
        <w:r>
          <w:rPr>
            <w:noProof/>
            <w:webHidden/>
          </w:rPr>
          <w:t>22</w:t>
        </w:r>
        <w:r>
          <w:rPr>
            <w:noProof/>
            <w:webHidden/>
          </w:rPr>
          <w:fldChar w:fldCharType="end"/>
        </w:r>
      </w:hyperlink>
    </w:p>
    <w:p w14:paraId="5F9E7672" w14:textId="6D8A37B3" w:rsidR="00660149" w:rsidRDefault="00660149">
      <w:pPr>
        <w:pStyle w:val="TOC2"/>
        <w:tabs>
          <w:tab w:val="right" w:leader="dot" w:pos="9350"/>
        </w:tabs>
        <w:rPr>
          <w:rFonts w:asciiTheme="minorHAnsi" w:eastAsiaTheme="minorEastAsia" w:hAnsiTheme="minorHAnsi" w:cstheme="minorBidi"/>
          <w:noProof/>
          <w:sz w:val="22"/>
          <w:szCs w:val="22"/>
        </w:rPr>
      </w:pPr>
      <w:hyperlink w:anchor="_Toc3378776" w:history="1">
        <w:r w:rsidRPr="00C315D9">
          <w:rPr>
            <w:rStyle w:val="Hyperlink"/>
            <w:noProof/>
          </w:rPr>
          <w:t>3.2 SARIF file naming convention</w:t>
        </w:r>
        <w:r>
          <w:rPr>
            <w:noProof/>
            <w:webHidden/>
          </w:rPr>
          <w:tab/>
        </w:r>
        <w:r>
          <w:rPr>
            <w:noProof/>
            <w:webHidden/>
          </w:rPr>
          <w:fldChar w:fldCharType="begin"/>
        </w:r>
        <w:r>
          <w:rPr>
            <w:noProof/>
            <w:webHidden/>
          </w:rPr>
          <w:instrText xml:space="preserve"> PAGEREF _Toc3378776 \h </w:instrText>
        </w:r>
        <w:r>
          <w:rPr>
            <w:noProof/>
            <w:webHidden/>
          </w:rPr>
        </w:r>
        <w:r>
          <w:rPr>
            <w:noProof/>
            <w:webHidden/>
          </w:rPr>
          <w:fldChar w:fldCharType="separate"/>
        </w:r>
        <w:r>
          <w:rPr>
            <w:noProof/>
            <w:webHidden/>
          </w:rPr>
          <w:t>22</w:t>
        </w:r>
        <w:r>
          <w:rPr>
            <w:noProof/>
            <w:webHidden/>
          </w:rPr>
          <w:fldChar w:fldCharType="end"/>
        </w:r>
      </w:hyperlink>
    </w:p>
    <w:p w14:paraId="5D32D472" w14:textId="11FA8589" w:rsidR="00660149" w:rsidRDefault="00660149">
      <w:pPr>
        <w:pStyle w:val="TOC2"/>
        <w:tabs>
          <w:tab w:val="right" w:leader="dot" w:pos="9350"/>
        </w:tabs>
        <w:rPr>
          <w:rFonts w:asciiTheme="minorHAnsi" w:eastAsiaTheme="minorEastAsia" w:hAnsiTheme="minorHAnsi" w:cstheme="minorBidi"/>
          <w:noProof/>
          <w:sz w:val="22"/>
          <w:szCs w:val="22"/>
        </w:rPr>
      </w:pPr>
      <w:hyperlink w:anchor="_Toc3378777" w:history="1">
        <w:r w:rsidRPr="00C315D9">
          <w:rPr>
            <w:rStyle w:val="Hyperlink"/>
            <w:noProof/>
          </w:rPr>
          <w:t>3.3 fileContent objects</w:t>
        </w:r>
        <w:r>
          <w:rPr>
            <w:noProof/>
            <w:webHidden/>
          </w:rPr>
          <w:tab/>
        </w:r>
        <w:r>
          <w:rPr>
            <w:noProof/>
            <w:webHidden/>
          </w:rPr>
          <w:fldChar w:fldCharType="begin"/>
        </w:r>
        <w:r>
          <w:rPr>
            <w:noProof/>
            <w:webHidden/>
          </w:rPr>
          <w:instrText xml:space="preserve"> PAGEREF _Toc3378777 \h </w:instrText>
        </w:r>
        <w:r>
          <w:rPr>
            <w:noProof/>
            <w:webHidden/>
          </w:rPr>
        </w:r>
        <w:r>
          <w:rPr>
            <w:noProof/>
            <w:webHidden/>
          </w:rPr>
          <w:fldChar w:fldCharType="separate"/>
        </w:r>
        <w:r>
          <w:rPr>
            <w:noProof/>
            <w:webHidden/>
          </w:rPr>
          <w:t>22</w:t>
        </w:r>
        <w:r>
          <w:rPr>
            <w:noProof/>
            <w:webHidden/>
          </w:rPr>
          <w:fldChar w:fldCharType="end"/>
        </w:r>
      </w:hyperlink>
    </w:p>
    <w:p w14:paraId="020CFBE0" w14:textId="40289C8B" w:rsidR="00660149" w:rsidRDefault="00660149">
      <w:pPr>
        <w:pStyle w:val="TOC3"/>
        <w:tabs>
          <w:tab w:val="right" w:leader="dot" w:pos="9350"/>
        </w:tabs>
        <w:rPr>
          <w:rFonts w:asciiTheme="minorHAnsi" w:eastAsiaTheme="minorEastAsia" w:hAnsiTheme="minorHAnsi" w:cstheme="minorBidi"/>
          <w:noProof/>
          <w:sz w:val="22"/>
          <w:szCs w:val="22"/>
        </w:rPr>
      </w:pPr>
      <w:hyperlink w:anchor="_Toc3378778" w:history="1">
        <w:r w:rsidRPr="00C315D9">
          <w:rPr>
            <w:rStyle w:val="Hyperlink"/>
            <w:noProof/>
          </w:rPr>
          <w:t>3.3.1 General</w:t>
        </w:r>
        <w:r>
          <w:rPr>
            <w:noProof/>
            <w:webHidden/>
          </w:rPr>
          <w:tab/>
        </w:r>
        <w:r>
          <w:rPr>
            <w:noProof/>
            <w:webHidden/>
          </w:rPr>
          <w:fldChar w:fldCharType="begin"/>
        </w:r>
        <w:r>
          <w:rPr>
            <w:noProof/>
            <w:webHidden/>
          </w:rPr>
          <w:instrText xml:space="preserve"> PAGEREF _Toc3378778 \h </w:instrText>
        </w:r>
        <w:r>
          <w:rPr>
            <w:noProof/>
            <w:webHidden/>
          </w:rPr>
        </w:r>
        <w:r>
          <w:rPr>
            <w:noProof/>
            <w:webHidden/>
          </w:rPr>
          <w:fldChar w:fldCharType="separate"/>
        </w:r>
        <w:r>
          <w:rPr>
            <w:noProof/>
            <w:webHidden/>
          </w:rPr>
          <w:t>22</w:t>
        </w:r>
        <w:r>
          <w:rPr>
            <w:noProof/>
            <w:webHidden/>
          </w:rPr>
          <w:fldChar w:fldCharType="end"/>
        </w:r>
      </w:hyperlink>
    </w:p>
    <w:p w14:paraId="4727676A" w14:textId="544EC508" w:rsidR="00660149" w:rsidRDefault="00660149">
      <w:pPr>
        <w:pStyle w:val="TOC3"/>
        <w:tabs>
          <w:tab w:val="right" w:leader="dot" w:pos="9350"/>
        </w:tabs>
        <w:rPr>
          <w:rFonts w:asciiTheme="minorHAnsi" w:eastAsiaTheme="minorEastAsia" w:hAnsiTheme="minorHAnsi" w:cstheme="minorBidi"/>
          <w:noProof/>
          <w:sz w:val="22"/>
          <w:szCs w:val="22"/>
        </w:rPr>
      </w:pPr>
      <w:hyperlink w:anchor="_Toc3378779" w:history="1">
        <w:r w:rsidRPr="00C315D9">
          <w:rPr>
            <w:rStyle w:val="Hyperlink"/>
            <w:noProof/>
          </w:rPr>
          <w:t>3.3.2 text property</w:t>
        </w:r>
        <w:r>
          <w:rPr>
            <w:noProof/>
            <w:webHidden/>
          </w:rPr>
          <w:tab/>
        </w:r>
        <w:r>
          <w:rPr>
            <w:noProof/>
            <w:webHidden/>
          </w:rPr>
          <w:fldChar w:fldCharType="begin"/>
        </w:r>
        <w:r>
          <w:rPr>
            <w:noProof/>
            <w:webHidden/>
          </w:rPr>
          <w:instrText xml:space="preserve"> PAGEREF _Toc3378779 \h </w:instrText>
        </w:r>
        <w:r>
          <w:rPr>
            <w:noProof/>
            <w:webHidden/>
          </w:rPr>
        </w:r>
        <w:r>
          <w:rPr>
            <w:noProof/>
            <w:webHidden/>
          </w:rPr>
          <w:fldChar w:fldCharType="separate"/>
        </w:r>
        <w:r>
          <w:rPr>
            <w:noProof/>
            <w:webHidden/>
          </w:rPr>
          <w:t>22</w:t>
        </w:r>
        <w:r>
          <w:rPr>
            <w:noProof/>
            <w:webHidden/>
          </w:rPr>
          <w:fldChar w:fldCharType="end"/>
        </w:r>
      </w:hyperlink>
    </w:p>
    <w:p w14:paraId="4DB71956" w14:textId="7F905F7F" w:rsidR="00660149" w:rsidRDefault="00660149">
      <w:pPr>
        <w:pStyle w:val="TOC3"/>
        <w:tabs>
          <w:tab w:val="right" w:leader="dot" w:pos="9350"/>
        </w:tabs>
        <w:rPr>
          <w:rFonts w:asciiTheme="minorHAnsi" w:eastAsiaTheme="minorEastAsia" w:hAnsiTheme="minorHAnsi" w:cstheme="minorBidi"/>
          <w:noProof/>
          <w:sz w:val="22"/>
          <w:szCs w:val="22"/>
        </w:rPr>
      </w:pPr>
      <w:hyperlink w:anchor="_Toc3378780" w:history="1">
        <w:r w:rsidRPr="00C315D9">
          <w:rPr>
            <w:rStyle w:val="Hyperlink"/>
            <w:noProof/>
          </w:rPr>
          <w:t>3.3.3 binary property</w:t>
        </w:r>
        <w:r>
          <w:rPr>
            <w:noProof/>
            <w:webHidden/>
          </w:rPr>
          <w:tab/>
        </w:r>
        <w:r>
          <w:rPr>
            <w:noProof/>
            <w:webHidden/>
          </w:rPr>
          <w:fldChar w:fldCharType="begin"/>
        </w:r>
        <w:r>
          <w:rPr>
            <w:noProof/>
            <w:webHidden/>
          </w:rPr>
          <w:instrText xml:space="preserve"> PAGEREF _Toc3378780 \h </w:instrText>
        </w:r>
        <w:r>
          <w:rPr>
            <w:noProof/>
            <w:webHidden/>
          </w:rPr>
        </w:r>
        <w:r>
          <w:rPr>
            <w:noProof/>
            <w:webHidden/>
          </w:rPr>
          <w:fldChar w:fldCharType="separate"/>
        </w:r>
        <w:r>
          <w:rPr>
            <w:noProof/>
            <w:webHidden/>
          </w:rPr>
          <w:t>22</w:t>
        </w:r>
        <w:r>
          <w:rPr>
            <w:noProof/>
            <w:webHidden/>
          </w:rPr>
          <w:fldChar w:fldCharType="end"/>
        </w:r>
      </w:hyperlink>
    </w:p>
    <w:p w14:paraId="0453E232" w14:textId="2758B234" w:rsidR="00660149" w:rsidRDefault="00660149">
      <w:pPr>
        <w:pStyle w:val="TOC2"/>
        <w:tabs>
          <w:tab w:val="right" w:leader="dot" w:pos="9350"/>
        </w:tabs>
        <w:rPr>
          <w:rFonts w:asciiTheme="minorHAnsi" w:eastAsiaTheme="minorEastAsia" w:hAnsiTheme="minorHAnsi" w:cstheme="minorBidi"/>
          <w:noProof/>
          <w:sz w:val="22"/>
          <w:szCs w:val="22"/>
        </w:rPr>
      </w:pPr>
      <w:hyperlink w:anchor="_Toc3378781" w:history="1">
        <w:r w:rsidRPr="00C315D9">
          <w:rPr>
            <w:rStyle w:val="Hyperlink"/>
            <w:noProof/>
          </w:rPr>
          <w:t>3.4 fileLocation objects</w:t>
        </w:r>
        <w:r>
          <w:rPr>
            <w:noProof/>
            <w:webHidden/>
          </w:rPr>
          <w:tab/>
        </w:r>
        <w:r>
          <w:rPr>
            <w:noProof/>
            <w:webHidden/>
          </w:rPr>
          <w:fldChar w:fldCharType="begin"/>
        </w:r>
        <w:r>
          <w:rPr>
            <w:noProof/>
            <w:webHidden/>
          </w:rPr>
          <w:instrText xml:space="preserve"> PAGEREF _Toc3378781 \h </w:instrText>
        </w:r>
        <w:r>
          <w:rPr>
            <w:noProof/>
            <w:webHidden/>
          </w:rPr>
        </w:r>
        <w:r>
          <w:rPr>
            <w:noProof/>
            <w:webHidden/>
          </w:rPr>
          <w:fldChar w:fldCharType="separate"/>
        </w:r>
        <w:r>
          <w:rPr>
            <w:noProof/>
            <w:webHidden/>
          </w:rPr>
          <w:t>23</w:t>
        </w:r>
        <w:r>
          <w:rPr>
            <w:noProof/>
            <w:webHidden/>
          </w:rPr>
          <w:fldChar w:fldCharType="end"/>
        </w:r>
      </w:hyperlink>
    </w:p>
    <w:p w14:paraId="2119457F" w14:textId="365F0B33" w:rsidR="00660149" w:rsidRDefault="00660149">
      <w:pPr>
        <w:pStyle w:val="TOC3"/>
        <w:tabs>
          <w:tab w:val="right" w:leader="dot" w:pos="9350"/>
        </w:tabs>
        <w:rPr>
          <w:rFonts w:asciiTheme="minorHAnsi" w:eastAsiaTheme="minorEastAsia" w:hAnsiTheme="minorHAnsi" w:cstheme="minorBidi"/>
          <w:noProof/>
          <w:sz w:val="22"/>
          <w:szCs w:val="22"/>
        </w:rPr>
      </w:pPr>
      <w:hyperlink w:anchor="_Toc3378782" w:history="1">
        <w:r w:rsidRPr="00C315D9">
          <w:rPr>
            <w:rStyle w:val="Hyperlink"/>
            <w:noProof/>
          </w:rPr>
          <w:t>3.4.1 General</w:t>
        </w:r>
        <w:r>
          <w:rPr>
            <w:noProof/>
            <w:webHidden/>
          </w:rPr>
          <w:tab/>
        </w:r>
        <w:r>
          <w:rPr>
            <w:noProof/>
            <w:webHidden/>
          </w:rPr>
          <w:fldChar w:fldCharType="begin"/>
        </w:r>
        <w:r>
          <w:rPr>
            <w:noProof/>
            <w:webHidden/>
          </w:rPr>
          <w:instrText xml:space="preserve"> PAGEREF _Toc3378782 \h </w:instrText>
        </w:r>
        <w:r>
          <w:rPr>
            <w:noProof/>
            <w:webHidden/>
          </w:rPr>
        </w:r>
        <w:r>
          <w:rPr>
            <w:noProof/>
            <w:webHidden/>
          </w:rPr>
          <w:fldChar w:fldCharType="separate"/>
        </w:r>
        <w:r>
          <w:rPr>
            <w:noProof/>
            <w:webHidden/>
          </w:rPr>
          <w:t>23</w:t>
        </w:r>
        <w:r>
          <w:rPr>
            <w:noProof/>
            <w:webHidden/>
          </w:rPr>
          <w:fldChar w:fldCharType="end"/>
        </w:r>
      </w:hyperlink>
    </w:p>
    <w:p w14:paraId="618BEEDA" w14:textId="68E30938" w:rsidR="00660149" w:rsidRDefault="00660149">
      <w:pPr>
        <w:pStyle w:val="TOC3"/>
        <w:tabs>
          <w:tab w:val="right" w:leader="dot" w:pos="9350"/>
        </w:tabs>
        <w:rPr>
          <w:rFonts w:asciiTheme="minorHAnsi" w:eastAsiaTheme="minorEastAsia" w:hAnsiTheme="minorHAnsi" w:cstheme="minorBidi"/>
          <w:noProof/>
          <w:sz w:val="22"/>
          <w:szCs w:val="22"/>
        </w:rPr>
      </w:pPr>
      <w:hyperlink w:anchor="_Toc3378783" w:history="1">
        <w:r w:rsidRPr="00C315D9">
          <w:rPr>
            <w:rStyle w:val="Hyperlink"/>
            <w:noProof/>
          </w:rPr>
          <w:t>3.4.2 Constraints</w:t>
        </w:r>
        <w:r>
          <w:rPr>
            <w:noProof/>
            <w:webHidden/>
          </w:rPr>
          <w:tab/>
        </w:r>
        <w:r>
          <w:rPr>
            <w:noProof/>
            <w:webHidden/>
          </w:rPr>
          <w:fldChar w:fldCharType="begin"/>
        </w:r>
        <w:r>
          <w:rPr>
            <w:noProof/>
            <w:webHidden/>
          </w:rPr>
          <w:instrText xml:space="preserve"> PAGEREF _Toc3378783 \h </w:instrText>
        </w:r>
        <w:r>
          <w:rPr>
            <w:noProof/>
            <w:webHidden/>
          </w:rPr>
        </w:r>
        <w:r>
          <w:rPr>
            <w:noProof/>
            <w:webHidden/>
          </w:rPr>
          <w:fldChar w:fldCharType="separate"/>
        </w:r>
        <w:r>
          <w:rPr>
            <w:noProof/>
            <w:webHidden/>
          </w:rPr>
          <w:t>23</w:t>
        </w:r>
        <w:r>
          <w:rPr>
            <w:noProof/>
            <w:webHidden/>
          </w:rPr>
          <w:fldChar w:fldCharType="end"/>
        </w:r>
      </w:hyperlink>
    </w:p>
    <w:p w14:paraId="5057199B" w14:textId="6B5A925F" w:rsidR="00660149" w:rsidRDefault="00660149">
      <w:pPr>
        <w:pStyle w:val="TOC3"/>
        <w:tabs>
          <w:tab w:val="right" w:leader="dot" w:pos="9350"/>
        </w:tabs>
        <w:rPr>
          <w:rFonts w:asciiTheme="minorHAnsi" w:eastAsiaTheme="minorEastAsia" w:hAnsiTheme="minorHAnsi" w:cstheme="minorBidi"/>
          <w:noProof/>
          <w:sz w:val="22"/>
          <w:szCs w:val="22"/>
        </w:rPr>
      </w:pPr>
      <w:hyperlink w:anchor="_Toc3378784" w:history="1">
        <w:r w:rsidRPr="00C315D9">
          <w:rPr>
            <w:rStyle w:val="Hyperlink"/>
            <w:noProof/>
          </w:rPr>
          <w:t>3.4.3 uri property</w:t>
        </w:r>
        <w:r>
          <w:rPr>
            <w:noProof/>
            <w:webHidden/>
          </w:rPr>
          <w:tab/>
        </w:r>
        <w:r>
          <w:rPr>
            <w:noProof/>
            <w:webHidden/>
          </w:rPr>
          <w:fldChar w:fldCharType="begin"/>
        </w:r>
        <w:r>
          <w:rPr>
            <w:noProof/>
            <w:webHidden/>
          </w:rPr>
          <w:instrText xml:space="preserve"> PAGEREF _Toc3378784 \h </w:instrText>
        </w:r>
        <w:r>
          <w:rPr>
            <w:noProof/>
            <w:webHidden/>
          </w:rPr>
        </w:r>
        <w:r>
          <w:rPr>
            <w:noProof/>
            <w:webHidden/>
          </w:rPr>
          <w:fldChar w:fldCharType="separate"/>
        </w:r>
        <w:r>
          <w:rPr>
            <w:noProof/>
            <w:webHidden/>
          </w:rPr>
          <w:t>23</w:t>
        </w:r>
        <w:r>
          <w:rPr>
            <w:noProof/>
            <w:webHidden/>
          </w:rPr>
          <w:fldChar w:fldCharType="end"/>
        </w:r>
      </w:hyperlink>
    </w:p>
    <w:p w14:paraId="387E252D" w14:textId="10CE8D61" w:rsidR="00660149" w:rsidRDefault="00660149">
      <w:pPr>
        <w:pStyle w:val="TOC3"/>
        <w:tabs>
          <w:tab w:val="right" w:leader="dot" w:pos="9350"/>
        </w:tabs>
        <w:rPr>
          <w:rFonts w:asciiTheme="minorHAnsi" w:eastAsiaTheme="minorEastAsia" w:hAnsiTheme="minorHAnsi" w:cstheme="minorBidi"/>
          <w:noProof/>
          <w:sz w:val="22"/>
          <w:szCs w:val="22"/>
        </w:rPr>
      </w:pPr>
      <w:hyperlink w:anchor="_Toc3378785" w:history="1">
        <w:r w:rsidRPr="00C315D9">
          <w:rPr>
            <w:rStyle w:val="Hyperlink"/>
            <w:noProof/>
          </w:rPr>
          <w:t>3.4.4 uriBaseId property</w:t>
        </w:r>
        <w:r>
          <w:rPr>
            <w:noProof/>
            <w:webHidden/>
          </w:rPr>
          <w:tab/>
        </w:r>
        <w:r>
          <w:rPr>
            <w:noProof/>
            <w:webHidden/>
          </w:rPr>
          <w:fldChar w:fldCharType="begin"/>
        </w:r>
        <w:r>
          <w:rPr>
            <w:noProof/>
            <w:webHidden/>
          </w:rPr>
          <w:instrText xml:space="preserve"> PAGEREF _Toc3378785 \h </w:instrText>
        </w:r>
        <w:r>
          <w:rPr>
            <w:noProof/>
            <w:webHidden/>
          </w:rPr>
        </w:r>
        <w:r>
          <w:rPr>
            <w:noProof/>
            <w:webHidden/>
          </w:rPr>
          <w:fldChar w:fldCharType="separate"/>
        </w:r>
        <w:r>
          <w:rPr>
            <w:noProof/>
            <w:webHidden/>
          </w:rPr>
          <w:t>23</w:t>
        </w:r>
        <w:r>
          <w:rPr>
            <w:noProof/>
            <w:webHidden/>
          </w:rPr>
          <w:fldChar w:fldCharType="end"/>
        </w:r>
      </w:hyperlink>
    </w:p>
    <w:p w14:paraId="5A650F54" w14:textId="3350484F" w:rsidR="00660149" w:rsidRDefault="00660149">
      <w:pPr>
        <w:pStyle w:val="TOC3"/>
        <w:tabs>
          <w:tab w:val="right" w:leader="dot" w:pos="9350"/>
        </w:tabs>
        <w:rPr>
          <w:rFonts w:asciiTheme="minorHAnsi" w:eastAsiaTheme="minorEastAsia" w:hAnsiTheme="minorHAnsi" w:cstheme="minorBidi"/>
          <w:noProof/>
          <w:sz w:val="22"/>
          <w:szCs w:val="22"/>
        </w:rPr>
      </w:pPr>
      <w:hyperlink w:anchor="_Toc3378786" w:history="1">
        <w:r w:rsidRPr="00C315D9">
          <w:rPr>
            <w:rStyle w:val="Hyperlink"/>
            <w:noProof/>
          </w:rPr>
          <w:t>3.4.5 fileIndex property</w:t>
        </w:r>
        <w:r>
          <w:rPr>
            <w:noProof/>
            <w:webHidden/>
          </w:rPr>
          <w:tab/>
        </w:r>
        <w:r>
          <w:rPr>
            <w:noProof/>
            <w:webHidden/>
          </w:rPr>
          <w:fldChar w:fldCharType="begin"/>
        </w:r>
        <w:r>
          <w:rPr>
            <w:noProof/>
            <w:webHidden/>
          </w:rPr>
          <w:instrText xml:space="preserve"> PAGEREF _Toc3378786 \h </w:instrText>
        </w:r>
        <w:r>
          <w:rPr>
            <w:noProof/>
            <w:webHidden/>
          </w:rPr>
        </w:r>
        <w:r>
          <w:rPr>
            <w:noProof/>
            <w:webHidden/>
          </w:rPr>
          <w:fldChar w:fldCharType="separate"/>
        </w:r>
        <w:r>
          <w:rPr>
            <w:noProof/>
            <w:webHidden/>
          </w:rPr>
          <w:t>25</w:t>
        </w:r>
        <w:r>
          <w:rPr>
            <w:noProof/>
            <w:webHidden/>
          </w:rPr>
          <w:fldChar w:fldCharType="end"/>
        </w:r>
      </w:hyperlink>
    </w:p>
    <w:p w14:paraId="7209FD80" w14:textId="380F3AE9" w:rsidR="00660149" w:rsidRDefault="00660149">
      <w:pPr>
        <w:pStyle w:val="TOC3"/>
        <w:tabs>
          <w:tab w:val="right" w:leader="dot" w:pos="9350"/>
        </w:tabs>
        <w:rPr>
          <w:rFonts w:asciiTheme="minorHAnsi" w:eastAsiaTheme="minorEastAsia" w:hAnsiTheme="minorHAnsi" w:cstheme="minorBidi"/>
          <w:noProof/>
          <w:sz w:val="22"/>
          <w:szCs w:val="22"/>
        </w:rPr>
      </w:pPr>
      <w:hyperlink w:anchor="_Toc3378787" w:history="1">
        <w:r w:rsidRPr="00C315D9">
          <w:rPr>
            <w:rStyle w:val="Hyperlink"/>
            <w:noProof/>
          </w:rPr>
          <w:t>3.4.6 Guidance on the use of fileLocation objects</w:t>
        </w:r>
        <w:r>
          <w:rPr>
            <w:noProof/>
            <w:webHidden/>
          </w:rPr>
          <w:tab/>
        </w:r>
        <w:r>
          <w:rPr>
            <w:noProof/>
            <w:webHidden/>
          </w:rPr>
          <w:fldChar w:fldCharType="begin"/>
        </w:r>
        <w:r>
          <w:rPr>
            <w:noProof/>
            <w:webHidden/>
          </w:rPr>
          <w:instrText xml:space="preserve"> PAGEREF _Toc3378787 \h </w:instrText>
        </w:r>
        <w:r>
          <w:rPr>
            <w:noProof/>
            <w:webHidden/>
          </w:rPr>
        </w:r>
        <w:r>
          <w:rPr>
            <w:noProof/>
            <w:webHidden/>
          </w:rPr>
          <w:fldChar w:fldCharType="separate"/>
        </w:r>
        <w:r>
          <w:rPr>
            <w:noProof/>
            <w:webHidden/>
          </w:rPr>
          <w:t>26</w:t>
        </w:r>
        <w:r>
          <w:rPr>
            <w:noProof/>
            <w:webHidden/>
          </w:rPr>
          <w:fldChar w:fldCharType="end"/>
        </w:r>
      </w:hyperlink>
    </w:p>
    <w:p w14:paraId="044F1E9A" w14:textId="1735B364" w:rsidR="00660149" w:rsidRDefault="00660149">
      <w:pPr>
        <w:pStyle w:val="TOC2"/>
        <w:tabs>
          <w:tab w:val="right" w:leader="dot" w:pos="9350"/>
        </w:tabs>
        <w:rPr>
          <w:rFonts w:asciiTheme="minorHAnsi" w:eastAsiaTheme="minorEastAsia" w:hAnsiTheme="minorHAnsi" w:cstheme="minorBidi"/>
          <w:noProof/>
          <w:sz w:val="22"/>
          <w:szCs w:val="22"/>
        </w:rPr>
      </w:pPr>
      <w:hyperlink w:anchor="_Toc3378788" w:history="1">
        <w:r w:rsidRPr="00C315D9">
          <w:rPr>
            <w:rStyle w:val="Hyperlink"/>
            <w:noProof/>
          </w:rPr>
          <w:t>3.5 String properties</w:t>
        </w:r>
        <w:r>
          <w:rPr>
            <w:noProof/>
            <w:webHidden/>
          </w:rPr>
          <w:tab/>
        </w:r>
        <w:r>
          <w:rPr>
            <w:noProof/>
            <w:webHidden/>
          </w:rPr>
          <w:fldChar w:fldCharType="begin"/>
        </w:r>
        <w:r>
          <w:rPr>
            <w:noProof/>
            <w:webHidden/>
          </w:rPr>
          <w:instrText xml:space="preserve"> PAGEREF _Toc3378788 \h </w:instrText>
        </w:r>
        <w:r>
          <w:rPr>
            <w:noProof/>
            <w:webHidden/>
          </w:rPr>
        </w:r>
        <w:r>
          <w:rPr>
            <w:noProof/>
            <w:webHidden/>
          </w:rPr>
          <w:fldChar w:fldCharType="separate"/>
        </w:r>
        <w:r>
          <w:rPr>
            <w:noProof/>
            <w:webHidden/>
          </w:rPr>
          <w:t>26</w:t>
        </w:r>
        <w:r>
          <w:rPr>
            <w:noProof/>
            <w:webHidden/>
          </w:rPr>
          <w:fldChar w:fldCharType="end"/>
        </w:r>
      </w:hyperlink>
    </w:p>
    <w:p w14:paraId="6A559A3D" w14:textId="5DFFDF3A" w:rsidR="00660149" w:rsidRDefault="00660149">
      <w:pPr>
        <w:pStyle w:val="TOC3"/>
        <w:tabs>
          <w:tab w:val="right" w:leader="dot" w:pos="9350"/>
        </w:tabs>
        <w:rPr>
          <w:rFonts w:asciiTheme="minorHAnsi" w:eastAsiaTheme="minorEastAsia" w:hAnsiTheme="minorHAnsi" w:cstheme="minorBidi"/>
          <w:noProof/>
          <w:sz w:val="22"/>
          <w:szCs w:val="22"/>
        </w:rPr>
      </w:pPr>
      <w:hyperlink w:anchor="_Toc3378789" w:history="1">
        <w:r w:rsidRPr="00C315D9">
          <w:rPr>
            <w:rStyle w:val="Hyperlink"/>
            <w:noProof/>
          </w:rPr>
          <w:t>3.5.1 General</w:t>
        </w:r>
        <w:r>
          <w:rPr>
            <w:noProof/>
            <w:webHidden/>
          </w:rPr>
          <w:tab/>
        </w:r>
        <w:r>
          <w:rPr>
            <w:noProof/>
            <w:webHidden/>
          </w:rPr>
          <w:fldChar w:fldCharType="begin"/>
        </w:r>
        <w:r>
          <w:rPr>
            <w:noProof/>
            <w:webHidden/>
          </w:rPr>
          <w:instrText xml:space="preserve"> PAGEREF _Toc3378789 \h </w:instrText>
        </w:r>
        <w:r>
          <w:rPr>
            <w:noProof/>
            <w:webHidden/>
          </w:rPr>
        </w:r>
        <w:r>
          <w:rPr>
            <w:noProof/>
            <w:webHidden/>
          </w:rPr>
          <w:fldChar w:fldCharType="separate"/>
        </w:r>
        <w:r>
          <w:rPr>
            <w:noProof/>
            <w:webHidden/>
          </w:rPr>
          <w:t>26</w:t>
        </w:r>
        <w:r>
          <w:rPr>
            <w:noProof/>
            <w:webHidden/>
          </w:rPr>
          <w:fldChar w:fldCharType="end"/>
        </w:r>
      </w:hyperlink>
    </w:p>
    <w:p w14:paraId="710AFB03" w14:textId="577C5A96" w:rsidR="00660149" w:rsidRDefault="00660149">
      <w:pPr>
        <w:pStyle w:val="TOC3"/>
        <w:tabs>
          <w:tab w:val="right" w:leader="dot" w:pos="9350"/>
        </w:tabs>
        <w:rPr>
          <w:rFonts w:asciiTheme="minorHAnsi" w:eastAsiaTheme="minorEastAsia" w:hAnsiTheme="minorHAnsi" w:cstheme="minorBidi"/>
          <w:noProof/>
          <w:sz w:val="22"/>
          <w:szCs w:val="22"/>
        </w:rPr>
      </w:pPr>
      <w:hyperlink w:anchor="_Toc3378790" w:history="1">
        <w:r w:rsidRPr="00C315D9">
          <w:rPr>
            <w:rStyle w:val="Hyperlink"/>
            <w:noProof/>
          </w:rPr>
          <w:t>3.5.2 Redactable string properties</w:t>
        </w:r>
        <w:r>
          <w:rPr>
            <w:noProof/>
            <w:webHidden/>
          </w:rPr>
          <w:tab/>
        </w:r>
        <w:r>
          <w:rPr>
            <w:noProof/>
            <w:webHidden/>
          </w:rPr>
          <w:fldChar w:fldCharType="begin"/>
        </w:r>
        <w:r>
          <w:rPr>
            <w:noProof/>
            <w:webHidden/>
          </w:rPr>
          <w:instrText xml:space="preserve"> PAGEREF _Toc3378790 \h </w:instrText>
        </w:r>
        <w:r>
          <w:rPr>
            <w:noProof/>
            <w:webHidden/>
          </w:rPr>
        </w:r>
        <w:r>
          <w:rPr>
            <w:noProof/>
            <w:webHidden/>
          </w:rPr>
          <w:fldChar w:fldCharType="separate"/>
        </w:r>
        <w:r>
          <w:rPr>
            <w:noProof/>
            <w:webHidden/>
          </w:rPr>
          <w:t>26</w:t>
        </w:r>
        <w:r>
          <w:rPr>
            <w:noProof/>
            <w:webHidden/>
          </w:rPr>
          <w:fldChar w:fldCharType="end"/>
        </w:r>
      </w:hyperlink>
    </w:p>
    <w:p w14:paraId="4D4C8EA9" w14:textId="24759A23" w:rsidR="00660149" w:rsidRDefault="00660149">
      <w:pPr>
        <w:pStyle w:val="TOC3"/>
        <w:tabs>
          <w:tab w:val="right" w:leader="dot" w:pos="9350"/>
        </w:tabs>
        <w:rPr>
          <w:rFonts w:asciiTheme="minorHAnsi" w:eastAsiaTheme="minorEastAsia" w:hAnsiTheme="minorHAnsi" w:cstheme="minorBidi"/>
          <w:noProof/>
          <w:sz w:val="22"/>
          <w:szCs w:val="22"/>
        </w:rPr>
      </w:pPr>
      <w:hyperlink w:anchor="_Toc3378791" w:history="1">
        <w:r w:rsidRPr="00C315D9">
          <w:rPr>
            <w:rStyle w:val="Hyperlink"/>
            <w:noProof/>
          </w:rPr>
          <w:t>3.5.3 GUID-valued string properties</w:t>
        </w:r>
        <w:r>
          <w:rPr>
            <w:noProof/>
            <w:webHidden/>
          </w:rPr>
          <w:tab/>
        </w:r>
        <w:r>
          <w:rPr>
            <w:noProof/>
            <w:webHidden/>
          </w:rPr>
          <w:fldChar w:fldCharType="begin"/>
        </w:r>
        <w:r>
          <w:rPr>
            <w:noProof/>
            <w:webHidden/>
          </w:rPr>
          <w:instrText xml:space="preserve"> PAGEREF _Toc3378791 \h </w:instrText>
        </w:r>
        <w:r>
          <w:rPr>
            <w:noProof/>
            <w:webHidden/>
          </w:rPr>
        </w:r>
        <w:r>
          <w:rPr>
            <w:noProof/>
            <w:webHidden/>
          </w:rPr>
          <w:fldChar w:fldCharType="separate"/>
        </w:r>
        <w:r>
          <w:rPr>
            <w:noProof/>
            <w:webHidden/>
          </w:rPr>
          <w:t>27</w:t>
        </w:r>
        <w:r>
          <w:rPr>
            <w:noProof/>
            <w:webHidden/>
          </w:rPr>
          <w:fldChar w:fldCharType="end"/>
        </w:r>
      </w:hyperlink>
    </w:p>
    <w:p w14:paraId="0D09CAE1" w14:textId="2B37ED05" w:rsidR="00660149" w:rsidRDefault="00660149">
      <w:pPr>
        <w:pStyle w:val="TOC3"/>
        <w:tabs>
          <w:tab w:val="right" w:leader="dot" w:pos="9350"/>
        </w:tabs>
        <w:rPr>
          <w:rFonts w:asciiTheme="minorHAnsi" w:eastAsiaTheme="minorEastAsia" w:hAnsiTheme="minorHAnsi" w:cstheme="minorBidi"/>
          <w:noProof/>
          <w:sz w:val="22"/>
          <w:szCs w:val="22"/>
        </w:rPr>
      </w:pPr>
      <w:hyperlink w:anchor="_Toc3378792" w:history="1">
        <w:r w:rsidRPr="00C315D9">
          <w:rPr>
            <w:rStyle w:val="Hyperlink"/>
            <w:noProof/>
          </w:rPr>
          <w:t>3.5.4 Hierarchical strings</w:t>
        </w:r>
        <w:r>
          <w:rPr>
            <w:noProof/>
            <w:webHidden/>
          </w:rPr>
          <w:tab/>
        </w:r>
        <w:r>
          <w:rPr>
            <w:noProof/>
            <w:webHidden/>
          </w:rPr>
          <w:fldChar w:fldCharType="begin"/>
        </w:r>
        <w:r>
          <w:rPr>
            <w:noProof/>
            <w:webHidden/>
          </w:rPr>
          <w:instrText xml:space="preserve"> PAGEREF _Toc3378792 \h </w:instrText>
        </w:r>
        <w:r>
          <w:rPr>
            <w:noProof/>
            <w:webHidden/>
          </w:rPr>
        </w:r>
        <w:r>
          <w:rPr>
            <w:noProof/>
            <w:webHidden/>
          </w:rPr>
          <w:fldChar w:fldCharType="separate"/>
        </w:r>
        <w:r>
          <w:rPr>
            <w:noProof/>
            <w:webHidden/>
          </w:rPr>
          <w:t>27</w:t>
        </w:r>
        <w:r>
          <w:rPr>
            <w:noProof/>
            <w:webHidden/>
          </w:rPr>
          <w:fldChar w:fldCharType="end"/>
        </w:r>
      </w:hyperlink>
    </w:p>
    <w:p w14:paraId="4BB8D947" w14:textId="49188055" w:rsidR="00660149" w:rsidRDefault="00660149">
      <w:pPr>
        <w:pStyle w:val="TOC4"/>
        <w:tabs>
          <w:tab w:val="right" w:leader="dot" w:pos="9350"/>
        </w:tabs>
        <w:rPr>
          <w:rFonts w:asciiTheme="minorHAnsi" w:eastAsiaTheme="minorEastAsia" w:hAnsiTheme="minorHAnsi" w:cstheme="minorBidi"/>
          <w:noProof/>
          <w:sz w:val="22"/>
          <w:szCs w:val="22"/>
        </w:rPr>
      </w:pPr>
      <w:hyperlink w:anchor="_Toc3378793" w:history="1">
        <w:r w:rsidRPr="00C315D9">
          <w:rPr>
            <w:rStyle w:val="Hyperlink"/>
            <w:noProof/>
          </w:rPr>
          <w:t>3.5.4.1 General</w:t>
        </w:r>
        <w:r>
          <w:rPr>
            <w:noProof/>
            <w:webHidden/>
          </w:rPr>
          <w:tab/>
        </w:r>
        <w:r>
          <w:rPr>
            <w:noProof/>
            <w:webHidden/>
          </w:rPr>
          <w:fldChar w:fldCharType="begin"/>
        </w:r>
        <w:r>
          <w:rPr>
            <w:noProof/>
            <w:webHidden/>
          </w:rPr>
          <w:instrText xml:space="preserve"> PAGEREF _Toc3378793 \h </w:instrText>
        </w:r>
        <w:r>
          <w:rPr>
            <w:noProof/>
            <w:webHidden/>
          </w:rPr>
        </w:r>
        <w:r>
          <w:rPr>
            <w:noProof/>
            <w:webHidden/>
          </w:rPr>
          <w:fldChar w:fldCharType="separate"/>
        </w:r>
        <w:r>
          <w:rPr>
            <w:noProof/>
            <w:webHidden/>
          </w:rPr>
          <w:t>27</w:t>
        </w:r>
        <w:r>
          <w:rPr>
            <w:noProof/>
            <w:webHidden/>
          </w:rPr>
          <w:fldChar w:fldCharType="end"/>
        </w:r>
      </w:hyperlink>
    </w:p>
    <w:p w14:paraId="0D7453D6" w14:textId="06ABBBAC" w:rsidR="00660149" w:rsidRDefault="00660149">
      <w:pPr>
        <w:pStyle w:val="TOC4"/>
        <w:tabs>
          <w:tab w:val="right" w:leader="dot" w:pos="9350"/>
        </w:tabs>
        <w:rPr>
          <w:rFonts w:asciiTheme="minorHAnsi" w:eastAsiaTheme="minorEastAsia" w:hAnsiTheme="minorHAnsi" w:cstheme="minorBidi"/>
          <w:noProof/>
          <w:sz w:val="22"/>
          <w:szCs w:val="22"/>
        </w:rPr>
      </w:pPr>
      <w:hyperlink w:anchor="_Toc3378794" w:history="1">
        <w:r w:rsidRPr="00C315D9">
          <w:rPr>
            <w:rStyle w:val="Hyperlink"/>
            <w:noProof/>
          </w:rPr>
          <w:t>3.5.4.2 Versioned hierarchical strings</w:t>
        </w:r>
        <w:r>
          <w:rPr>
            <w:noProof/>
            <w:webHidden/>
          </w:rPr>
          <w:tab/>
        </w:r>
        <w:r>
          <w:rPr>
            <w:noProof/>
            <w:webHidden/>
          </w:rPr>
          <w:fldChar w:fldCharType="begin"/>
        </w:r>
        <w:r>
          <w:rPr>
            <w:noProof/>
            <w:webHidden/>
          </w:rPr>
          <w:instrText xml:space="preserve"> PAGEREF _Toc3378794 \h </w:instrText>
        </w:r>
        <w:r>
          <w:rPr>
            <w:noProof/>
            <w:webHidden/>
          </w:rPr>
        </w:r>
        <w:r>
          <w:rPr>
            <w:noProof/>
            <w:webHidden/>
          </w:rPr>
          <w:fldChar w:fldCharType="separate"/>
        </w:r>
        <w:r>
          <w:rPr>
            <w:noProof/>
            <w:webHidden/>
          </w:rPr>
          <w:t>27</w:t>
        </w:r>
        <w:r>
          <w:rPr>
            <w:noProof/>
            <w:webHidden/>
          </w:rPr>
          <w:fldChar w:fldCharType="end"/>
        </w:r>
      </w:hyperlink>
    </w:p>
    <w:p w14:paraId="42C0E074" w14:textId="28E6B47D" w:rsidR="00660149" w:rsidRDefault="00660149">
      <w:pPr>
        <w:pStyle w:val="TOC2"/>
        <w:tabs>
          <w:tab w:val="right" w:leader="dot" w:pos="9350"/>
        </w:tabs>
        <w:rPr>
          <w:rFonts w:asciiTheme="minorHAnsi" w:eastAsiaTheme="minorEastAsia" w:hAnsiTheme="minorHAnsi" w:cstheme="minorBidi"/>
          <w:noProof/>
          <w:sz w:val="22"/>
          <w:szCs w:val="22"/>
        </w:rPr>
      </w:pPr>
      <w:hyperlink w:anchor="_Toc3378795" w:history="1">
        <w:r w:rsidRPr="00C315D9">
          <w:rPr>
            <w:rStyle w:val="Hyperlink"/>
            <w:noProof/>
          </w:rPr>
          <w:t>3.6 Object properties</w:t>
        </w:r>
        <w:r>
          <w:rPr>
            <w:noProof/>
            <w:webHidden/>
          </w:rPr>
          <w:tab/>
        </w:r>
        <w:r>
          <w:rPr>
            <w:noProof/>
            <w:webHidden/>
          </w:rPr>
          <w:fldChar w:fldCharType="begin"/>
        </w:r>
        <w:r>
          <w:rPr>
            <w:noProof/>
            <w:webHidden/>
          </w:rPr>
          <w:instrText xml:space="preserve"> PAGEREF _Toc3378795 \h </w:instrText>
        </w:r>
        <w:r>
          <w:rPr>
            <w:noProof/>
            <w:webHidden/>
          </w:rPr>
        </w:r>
        <w:r>
          <w:rPr>
            <w:noProof/>
            <w:webHidden/>
          </w:rPr>
          <w:fldChar w:fldCharType="separate"/>
        </w:r>
        <w:r>
          <w:rPr>
            <w:noProof/>
            <w:webHidden/>
          </w:rPr>
          <w:t>28</w:t>
        </w:r>
        <w:r>
          <w:rPr>
            <w:noProof/>
            <w:webHidden/>
          </w:rPr>
          <w:fldChar w:fldCharType="end"/>
        </w:r>
      </w:hyperlink>
    </w:p>
    <w:p w14:paraId="7C6FA651" w14:textId="30D3DFF7" w:rsidR="00660149" w:rsidRDefault="00660149">
      <w:pPr>
        <w:pStyle w:val="TOC2"/>
        <w:tabs>
          <w:tab w:val="right" w:leader="dot" w:pos="9350"/>
        </w:tabs>
        <w:rPr>
          <w:rFonts w:asciiTheme="minorHAnsi" w:eastAsiaTheme="minorEastAsia" w:hAnsiTheme="minorHAnsi" w:cstheme="minorBidi"/>
          <w:noProof/>
          <w:sz w:val="22"/>
          <w:szCs w:val="22"/>
        </w:rPr>
      </w:pPr>
      <w:hyperlink w:anchor="_Toc3378796" w:history="1">
        <w:r w:rsidRPr="00C315D9">
          <w:rPr>
            <w:rStyle w:val="Hyperlink"/>
            <w:noProof/>
          </w:rPr>
          <w:t>3.7 Array properties</w:t>
        </w:r>
        <w:r>
          <w:rPr>
            <w:noProof/>
            <w:webHidden/>
          </w:rPr>
          <w:tab/>
        </w:r>
        <w:r>
          <w:rPr>
            <w:noProof/>
            <w:webHidden/>
          </w:rPr>
          <w:fldChar w:fldCharType="begin"/>
        </w:r>
        <w:r>
          <w:rPr>
            <w:noProof/>
            <w:webHidden/>
          </w:rPr>
          <w:instrText xml:space="preserve"> PAGEREF _Toc3378796 \h </w:instrText>
        </w:r>
        <w:r>
          <w:rPr>
            <w:noProof/>
            <w:webHidden/>
          </w:rPr>
        </w:r>
        <w:r>
          <w:rPr>
            <w:noProof/>
            <w:webHidden/>
          </w:rPr>
          <w:fldChar w:fldCharType="separate"/>
        </w:r>
        <w:r>
          <w:rPr>
            <w:noProof/>
            <w:webHidden/>
          </w:rPr>
          <w:t>28</w:t>
        </w:r>
        <w:r>
          <w:rPr>
            <w:noProof/>
            <w:webHidden/>
          </w:rPr>
          <w:fldChar w:fldCharType="end"/>
        </w:r>
      </w:hyperlink>
    </w:p>
    <w:p w14:paraId="624C6C02" w14:textId="6088808E" w:rsidR="00660149" w:rsidRDefault="00660149">
      <w:pPr>
        <w:pStyle w:val="TOC3"/>
        <w:tabs>
          <w:tab w:val="right" w:leader="dot" w:pos="9350"/>
        </w:tabs>
        <w:rPr>
          <w:rFonts w:asciiTheme="minorHAnsi" w:eastAsiaTheme="minorEastAsia" w:hAnsiTheme="minorHAnsi" w:cstheme="minorBidi"/>
          <w:noProof/>
          <w:sz w:val="22"/>
          <w:szCs w:val="22"/>
        </w:rPr>
      </w:pPr>
      <w:hyperlink w:anchor="_Toc3378797" w:history="1">
        <w:r w:rsidRPr="00C315D9">
          <w:rPr>
            <w:rStyle w:val="Hyperlink"/>
            <w:noProof/>
          </w:rPr>
          <w:t>3.7.1 General</w:t>
        </w:r>
        <w:r>
          <w:rPr>
            <w:noProof/>
            <w:webHidden/>
          </w:rPr>
          <w:tab/>
        </w:r>
        <w:r>
          <w:rPr>
            <w:noProof/>
            <w:webHidden/>
          </w:rPr>
          <w:fldChar w:fldCharType="begin"/>
        </w:r>
        <w:r>
          <w:rPr>
            <w:noProof/>
            <w:webHidden/>
          </w:rPr>
          <w:instrText xml:space="preserve"> PAGEREF _Toc3378797 \h </w:instrText>
        </w:r>
        <w:r>
          <w:rPr>
            <w:noProof/>
            <w:webHidden/>
          </w:rPr>
        </w:r>
        <w:r>
          <w:rPr>
            <w:noProof/>
            <w:webHidden/>
          </w:rPr>
          <w:fldChar w:fldCharType="separate"/>
        </w:r>
        <w:r>
          <w:rPr>
            <w:noProof/>
            <w:webHidden/>
          </w:rPr>
          <w:t>28</w:t>
        </w:r>
        <w:r>
          <w:rPr>
            <w:noProof/>
            <w:webHidden/>
          </w:rPr>
          <w:fldChar w:fldCharType="end"/>
        </w:r>
      </w:hyperlink>
    </w:p>
    <w:p w14:paraId="28D868DC" w14:textId="0CA211E4" w:rsidR="00660149" w:rsidRDefault="00660149">
      <w:pPr>
        <w:pStyle w:val="TOC3"/>
        <w:tabs>
          <w:tab w:val="right" w:leader="dot" w:pos="9350"/>
        </w:tabs>
        <w:rPr>
          <w:rFonts w:asciiTheme="minorHAnsi" w:eastAsiaTheme="minorEastAsia" w:hAnsiTheme="minorHAnsi" w:cstheme="minorBidi"/>
          <w:noProof/>
          <w:sz w:val="22"/>
          <w:szCs w:val="22"/>
        </w:rPr>
      </w:pPr>
      <w:hyperlink w:anchor="_Toc3378798" w:history="1">
        <w:r w:rsidRPr="00C315D9">
          <w:rPr>
            <w:rStyle w:val="Hyperlink"/>
            <w:noProof/>
          </w:rPr>
          <w:t>3.7.2 Array properties with unique values</w:t>
        </w:r>
        <w:r>
          <w:rPr>
            <w:noProof/>
            <w:webHidden/>
          </w:rPr>
          <w:tab/>
        </w:r>
        <w:r>
          <w:rPr>
            <w:noProof/>
            <w:webHidden/>
          </w:rPr>
          <w:fldChar w:fldCharType="begin"/>
        </w:r>
        <w:r>
          <w:rPr>
            <w:noProof/>
            <w:webHidden/>
          </w:rPr>
          <w:instrText xml:space="preserve"> PAGEREF _Toc3378798 \h </w:instrText>
        </w:r>
        <w:r>
          <w:rPr>
            <w:noProof/>
            <w:webHidden/>
          </w:rPr>
        </w:r>
        <w:r>
          <w:rPr>
            <w:noProof/>
            <w:webHidden/>
          </w:rPr>
          <w:fldChar w:fldCharType="separate"/>
        </w:r>
        <w:r>
          <w:rPr>
            <w:noProof/>
            <w:webHidden/>
          </w:rPr>
          <w:t>28</w:t>
        </w:r>
        <w:r>
          <w:rPr>
            <w:noProof/>
            <w:webHidden/>
          </w:rPr>
          <w:fldChar w:fldCharType="end"/>
        </w:r>
      </w:hyperlink>
    </w:p>
    <w:p w14:paraId="113B9B7D" w14:textId="1FBEC77A" w:rsidR="00660149" w:rsidRDefault="00660149">
      <w:pPr>
        <w:pStyle w:val="TOC2"/>
        <w:tabs>
          <w:tab w:val="right" w:leader="dot" w:pos="9350"/>
        </w:tabs>
        <w:rPr>
          <w:rFonts w:asciiTheme="minorHAnsi" w:eastAsiaTheme="minorEastAsia" w:hAnsiTheme="minorHAnsi" w:cstheme="minorBidi"/>
          <w:noProof/>
          <w:sz w:val="22"/>
          <w:szCs w:val="22"/>
        </w:rPr>
      </w:pPr>
      <w:hyperlink w:anchor="_Toc3378799" w:history="1">
        <w:r w:rsidRPr="00C315D9">
          <w:rPr>
            <w:rStyle w:val="Hyperlink"/>
            <w:noProof/>
          </w:rPr>
          <w:t>3.8 Property bags</w:t>
        </w:r>
        <w:r>
          <w:rPr>
            <w:noProof/>
            <w:webHidden/>
          </w:rPr>
          <w:tab/>
        </w:r>
        <w:r>
          <w:rPr>
            <w:noProof/>
            <w:webHidden/>
          </w:rPr>
          <w:fldChar w:fldCharType="begin"/>
        </w:r>
        <w:r>
          <w:rPr>
            <w:noProof/>
            <w:webHidden/>
          </w:rPr>
          <w:instrText xml:space="preserve"> PAGEREF _Toc3378799 \h </w:instrText>
        </w:r>
        <w:r>
          <w:rPr>
            <w:noProof/>
            <w:webHidden/>
          </w:rPr>
        </w:r>
        <w:r>
          <w:rPr>
            <w:noProof/>
            <w:webHidden/>
          </w:rPr>
          <w:fldChar w:fldCharType="separate"/>
        </w:r>
        <w:r>
          <w:rPr>
            <w:noProof/>
            <w:webHidden/>
          </w:rPr>
          <w:t>28</w:t>
        </w:r>
        <w:r>
          <w:rPr>
            <w:noProof/>
            <w:webHidden/>
          </w:rPr>
          <w:fldChar w:fldCharType="end"/>
        </w:r>
      </w:hyperlink>
    </w:p>
    <w:p w14:paraId="36C8BC8A" w14:textId="7E46BF34"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00" w:history="1">
        <w:r w:rsidRPr="00C315D9">
          <w:rPr>
            <w:rStyle w:val="Hyperlink"/>
            <w:noProof/>
          </w:rPr>
          <w:t>3.8.1 General</w:t>
        </w:r>
        <w:r>
          <w:rPr>
            <w:noProof/>
            <w:webHidden/>
          </w:rPr>
          <w:tab/>
        </w:r>
        <w:r>
          <w:rPr>
            <w:noProof/>
            <w:webHidden/>
          </w:rPr>
          <w:fldChar w:fldCharType="begin"/>
        </w:r>
        <w:r>
          <w:rPr>
            <w:noProof/>
            <w:webHidden/>
          </w:rPr>
          <w:instrText xml:space="preserve"> PAGEREF _Toc3378800 \h </w:instrText>
        </w:r>
        <w:r>
          <w:rPr>
            <w:noProof/>
            <w:webHidden/>
          </w:rPr>
        </w:r>
        <w:r>
          <w:rPr>
            <w:noProof/>
            <w:webHidden/>
          </w:rPr>
          <w:fldChar w:fldCharType="separate"/>
        </w:r>
        <w:r>
          <w:rPr>
            <w:noProof/>
            <w:webHidden/>
          </w:rPr>
          <w:t>28</w:t>
        </w:r>
        <w:r>
          <w:rPr>
            <w:noProof/>
            <w:webHidden/>
          </w:rPr>
          <w:fldChar w:fldCharType="end"/>
        </w:r>
      </w:hyperlink>
    </w:p>
    <w:p w14:paraId="4DF5C177" w14:textId="143F6695"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01" w:history="1">
        <w:r w:rsidRPr="00C315D9">
          <w:rPr>
            <w:rStyle w:val="Hyperlink"/>
            <w:noProof/>
          </w:rPr>
          <w:t>3.8.2 Tags</w:t>
        </w:r>
        <w:r>
          <w:rPr>
            <w:noProof/>
            <w:webHidden/>
          </w:rPr>
          <w:tab/>
        </w:r>
        <w:r>
          <w:rPr>
            <w:noProof/>
            <w:webHidden/>
          </w:rPr>
          <w:fldChar w:fldCharType="begin"/>
        </w:r>
        <w:r>
          <w:rPr>
            <w:noProof/>
            <w:webHidden/>
          </w:rPr>
          <w:instrText xml:space="preserve"> PAGEREF _Toc3378801 \h </w:instrText>
        </w:r>
        <w:r>
          <w:rPr>
            <w:noProof/>
            <w:webHidden/>
          </w:rPr>
        </w:r>
        <w:r>
          <w:rPr>
            <w:noProof/>
            <w:webHidden/>
          </w:rPr>
          <w:fldChar w:fldCharType="separate"/>
        </w:r>
        <w:r>
          <w:rPr>
            <w:noProof/>
            <w:webHidden/>
          </w:rPr>
          <w:t>29</w:t>
        </w:r>
        <w:r>
          <w:rPr>
            <w:noProof/>
            <w:webHidden/>
          </w:rPr>
          <w:fldChar w:fldCharType="end"/>
        </w:r>
      </w:hyperlink>
    </w:p>
    <w:p w14:paraId="680BC912" w14:textId="662DD9A4" w:rsidR="00660149" w:rsidRDefault="00660149">
      <w:pPr>
        <w:pStyle w:val="TOC4"/>
        <w:tabs>
          <w:tab w:val="right" w:leader="dot" w:pos="9350"/>
        </w:tabs>
        <w:rPr>
          <w:rFonts w:asciiTheme="minorHAnsi" w:eastAsiaTheme="minorEastAsia" w:hAnsiTheme="minorHAnsi" w:cstheme="minorBidi"/>
          <w:noProof/>
          <w:sz w:val="22"/>
          <w:szCs w:val="22"/>
        </w:rPr>
      </w:pPr>
      <w:hyperlink w:anchor="_Toc3378802" w:history="1">
        <w:r w:rsidRPr="00C315D9">
          <w:rPr>
            <w:rStyle w:val="Hyperlink"/>
            <w:noProof/>
          </w:rPr>
          <w:t>3.8.2.1 General</w:t>
        </w:r>
        <w:r>
          <w:rPr>
            <w:noProof/>
            <w:webHidden/>
          </w:rPr>
          <w:tab/>
        </w:r>
        <w:r>
          <w:rPr>
            <w:noProof/>
            <w:webHidden/>
          </w:rPr>
          <w:fldChar w:fldCharType="begin"/>
        </w:r>
        <w:r>
          <w:rPr>
            <w:noProof/>
            <w:webHidden/>
          </w:rPr>
          <w:instrText xml:space="preserve"> PAGEREF _Toc3378802 \h </w:instrText>
        </w:r>
        <w:r>
          <w:rPr>
            <w:noProof/>
            <w:webHidden/>
          </w:rPr>
        </w:r>
        <w:r>
          <w:rPr>
            <w:noProof/>
            <w:webHidden/>
          </w:rPr>
          <w:fldChar w:fldCharType="separate"/>
        </w:r>
        <w:r>
          <w:rPr>
            <w:noProof/>
            <w:webHidden/>
          </w:rPr>
          <w:t>29</w:t>
        </w:r>
        <w:r>
          <w:rPr>
            <w:noProof/>
            <w:webHidden/>
          </w:rPr>
          <w:fldChar w:fldCharType="end"/>
        </w:r>
      </w:hyperlink>
    </w:p>
    <w:p w14:paraId="272DA563" w14:textId="6E28C763" w:rsidR="00660149" w:rsidRDefault="00660149">
      <w:pPr>
        <w:pStyle w:val="TOC4"/>
        <w:tabs>
          <w:tab w:val="right" w:leader="dot" w:pos="9350"/>
        </w:tabs>
        <w:rPr>
          <w:rFonts w:asciiTheme="minorHAnsi" w:eastAsiaTheme="minorEastAsia" w:hAnsiTheme="minorHAnsi" w:cstheme="minorBidi"/>
          <w:noProof/>
          <w:sz w:val="22"/>
          <w:szCs w:val="22"/>
        </w:rPr>
      </w:pPr>
      <w:hyperlink w:anchor="_Toc3378803" w:history="1">
        <w:r w:rsidRPr="00C315D9">
          <w:rPr>
            <w:rStyle w:val="Hyperlink"/>
            <w:noProof/>
          </w:rPr>
          <w:t>3.8.2.2 Tag metadata</w:t>
        </w:r>
        <w:r>
          <w:rPr>
            <w:noProof/>
            <w:webHidden/>
          </w:rPr>
          <w:tab/>
        </w:r>
        <w:r>
          <w:rPr>
            <w:noProof/>
            <w:webHidden/>
          </w:rPr>
          <w:fldChar w:fldCharType="begin"/>
        </w:r>
        <w:r>
          <w:rPr>
            <w:noProof/>
            <w:webHidden/>
          </w:rPr>
          <w:instrText xml:space="preserve"> PAGEREF _Toc3378803 \h </w:instrText>
        </w:r>
        <w:r>
          <w:rPr>
            <w:noProof/>
            <w:webHidden/>
          </w:rPr>
        </w:r>
        <w:r>
          <w:rPr>
            <w:noProof/>
            <w:webHidden/>
          </w:rPr>
          <w:fldChar w:fldCharType="separate"/>
        </w:r>
        <w:r>
          <w:rPr>
            <w:noProof/>
            <w:webHidden/>
          </w:rPr>
          <w:t>29</w:t>
        </w:r>
        <w:r>
          <w:rPr>
            <w:noProof/>
            <w:webHidden/>
          </w:rPr>
          <w:fldChar w:fldCharType="end"/>
        </w:r>
      </w:hyperlink>
    </w:p>
    <w:p w14:paraId="1D2E8562" w14:textId="5E12899B" w:rsidR="00660149" w:rsidRDefault="00660149">
      <w:pPr>
        <w:pStyle w:val="TOC2"/>
        <w:tabs>
          <w:tab w:val="right" w:leader="dot" w:pos="9350"/>
        </w:tabs>
        <w:rPr>
          <w:rFonts w:asciiTheme="minorHAnsi" w:eastAsiaTheme="minorEastAsia" w:hAnsiTheme="minorHAnsi" w:cstheme="minorBidi"/>
          <w:noProof/>
          <w:sz w:val="22"/>
          <w:szCs w:val="22"/>
        </w:rPr>
      </w:pPr>
      <w:hyperlink w:anchor="_Toc3378804" w:history="1">
        <w:r w:rsidRPr="00C315D9">
          <w:rPr>
            <w:rStyle w:val="Hyperlink"/>
            <w:noProof/>
          </w:rPr>
          <w:t>3.9 Date/time properties</w:t>
        </w:r>
        <w:r>
          <w:rPr>
            <w:noProof/>
            <w:webHidden/>
          </w:rPr>
          <w:tab/>
        </w:r>
        <w:r>
          <w:rPr>
            <w:noProof/>
            <w:webHidden/>
          </w:rPr>
          <w:fldChar w:fldCharType="begin"/>
        </w:r>
        <w:r>
          <w:rPr>
            <w:noProof/>
            <w:webHidden/>
          </w:rPr>
          <w:instrText xml:space="preserve"> PAGEREF _Toc3378804 \h </w:instrText>
        </w:r>
        <w:r>
          <w:rPr>
            <w:noProof/>
            <w:webHidden/>
          </w:rPr>
        </w:r>
        <w:r>
          <w:rPr>
            <w:noProof/>
            <w:webHidden/>
          </w:rPr>
          <w:fldChar w:fldCharType="separate"/>
        </w:r>
        <w:r>
          <w:rPr>
            <w:noProof/>
            <w:webHidden/>
          </w:rPr>
          <w:t>30</w:t>
        </w:r>
        <w:r>
          <w:rPr>
            <w:noProof/>
            <w:webHidden/>
          </w:rPr>
          <w:fldChar w:fldCharType="end"/>
        </w:r>
      </w:hyperlink>
    </w:p>
    <w:p w14:paraId="1CBFBFD8" w14:textId="264A37B4" w:rsidR="00660149" w:rsidRDefault="00660149">
      <w:pPr>
        <w:pStyle w:val="TOC2"/>
        <w:tabs>
          <w:tab w:val="right" w:leader="dot" w:pos="9350"/>
        </w:tabs>
        <w:rPr>
          <w:rFonts w:asciiTheme="minorHAnsi" w:eastAsiaTheme="minorEastAsia" w:hAnsiTheme="minorHAnsi" w:cstheme="minorBidi"/>
          <w:noProof/>
          <w:sz w:val="22"/>
          <w:szCs w:val="22"/>
        </w:rPr>
      </w:pPr>
      <w:hyperlink w:anchor="_Toc3378805" w:history="1">
        <w:r w:rsidRPr="00C315D9">
          <w:rPr>
            <w:rStyle w:val="Hyperlink"/>
            <w:noProof/>
          </w:rPr>
          <w:t>3.10 URI-valued properties</w:t>
        </w:r>
        <w:r>
          <w:rPr>
            <w:noProof/>
            <w:webHidden/>
          </w:rPr>
          <w:tab/>
        </w:r>
        <w:r>
          <w:rPr>
            <w:noProof/>
            <w:webHidden/>
          </w:rPr>
          <w:fldChar w:fldCharType="begin"/>
        </w:r>
        <w:r>
          <w:rPr>
            <w:noProof/>
            <w:webHidden/>
          </w:rPr>
          <w:instrText xml:space="preserve"> PAGEREF _Toc3378805 \h </w:instrText>
        </w:r>
        <w:r>
          <w:rPr>
            <w:noProof/>
            <w:webHidden/>
          </w:rPr>
        </w:r>
        <w:r>
          <w:rPr>
            <w:noProof/>
            <w:webHidden/>
          </w:rPr>
          <w:fldChar w:fldCharType="separate"/>
        </w:r>
        <w:r>
          <w:rPr>
            <w:noProof/>
            <w:webHidden/>
          </w:rPr>
          <w:t>31</w:t>
        </w:r>
        <w:r>
          <w:rPr>
            <w:noProof/>
            <w:webHidden/>
          </w:rPr>
          <w:fldChar w:fldCharType="end"/>
        </w:r>
      </w:hyperlink>
    </w:p>
    <w:p w14:paraId="032F80A3" w14:textId="251563FB"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06" w:history="1">
        <w:r w:rsidRPr="00C315D9">
          <w:rPr>
            <w:rStyle w:val="Hyperlink"/>
            <w:noProof/>
          </w:rPr>
          <w:t>3.10.1 General</w:t>
        </w:r>
        <w:r>
          <w:rPr>
            <w:noProof/>
            <w:webHidden/>
          </w:rPr>
          <w:tab/>
        </w:r>
        <w:r>
          <w:rPr>
            <w:noProof/>
            <w:webHidden/>
          </w:rPr>
          <w:fldChar w:fldCharType="begin"/>
        </w:r>
        <w:r>
          <w:rPr>
            <w:noProof/>
            <w:webHidden/>
          </w:rPr>
          <w:instrText xml:space="preserve"> PAGEREF _Toc3378806 \h </w:instrText>
        </w:r>
        <w:r>
          <w:rPr>
            <w:noProof/>
            <w:webHidden/>
          </w:rPr>
        </w:r>
        <w:r>
          <w:rPr>
            <w:noProof/>
            <w:webHidden/>
          </w:rPr>
          <w:fldChar w:fldCharType="separate"/>
        </w:r>
        <w:r>
          <w:rPr>
            <w:noProof/>
            <w:webHidden/>
          </w:rPr>
          <w:t>31</w:t>
        </w:r>
        <w:r>
          <w:rPr>
            <w:noProof/>
            <w:webHidden/>
          </w:rPr>
          <w:fldChar w:fldCharType="end"/>
        </w:r>
      </w:hyperlink>
    </w:p>
    <w:p w14:paraId="5066A569" w14:textId="6065EFD1"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07" w:history="1">
        <w:r w:rsidRPr="00C315D9">
          <w:rPr>
            <w:rStyle w:val="Hyperlink"/>
            <w:noProof/>
          </w:rPr>
          <w:t>3.10.2 URIs that use the file scheme</w:t>
        </w:r>
        <w:r>
          <w:rPr>
            <w:noProof/>
            <w:webHidden/>
          </w:rPr>
          <w:tab/>
        </w:r>
        <w:r>
          <w:rPr>
            <w:noProof/>
            <w:webHidden/>
          </w:rPr>
          <w:fldChar w:fldCharType="begin"/>
        </w:r>
        <w:r>
          <w:rPr>
            <w:noProof/>
            <w:webHidden/>
          </w:rPr>
          <w:instrText xml:space="preserve"> PAGEREF _Toc3378807 \h </w:instrText>
        </w:r>
        <w:r>
          <w:rPr>
            <w:noProof/>
            <w:webHidden/>
          </w:rPr>
        </w:r>
        <w:r>
          <w:rPr>
            <w:noProof/>
            <w:webHidden/>
          </w:rPr>
          <w:fldChar w:fldCharType="separate"/>
        </w:r>
        <w:r>
          <w:rPr>
            <w:noProof/>
            <w:webHidden/>
          </w:rPr>
          <w:t>32</w:t>
        </w:r>
        <w:r>
          <w:rPr>
            <w:noProof/>
            <w:webHidden/>
          </w:rPr>
          <w:fldChar w:fldCharType="end"/>
        </w:r>
      </w:hyperlink>
    </w:p>
    <w:p w14:paraId="0CE48FD5" w14:textId="198A8A6E"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08" w:history="1">
        <w:r w:rsidRPr="00C315D9">
          <w:rPr>
            <w:rStyle w:val="Hyperlink"/>
            <w:noProof/>
          </w:rPr>
          <w:t>3.10.3 Internationalized Resource Identifiers (IRIs)</w:t>
        </w:r>
        <w:r>
          <w:rPr>
            <w:noProof/>
            <w:webHidden/>
          </w:rPr>
          <w:tab/>
        </w:r>
        <w:r>
          <w:rPr>
            <w:noProof/>
            <w:webHidden/>
          </w:rPr>
          <w:fldChar w:fldCharType="begin"/>
        </w:r>
        <w:r>
          <w:rPr>
            <w:noProof/>
            <w:webHidden/>
          </w:rPr>
          <w:instrText xml:space="preserve"> PAGEREF _Toc3378808 \h </w:instrText>
        </w:r>
        <w:r>
          <w:rPr>
            <w:noProof/>
            <w:webHidden/>
          </w:rPr>
        </w:r>
        <w:r>
          <w:rPr>
            <w:noProof/>
            <w:webHidden/>
          </w:rPr>
          <w:fldChar w:fldCharType="separate"/>
        </w:r>
        <w:r>
          <w:rPr>
            <w:noProof/>
            <w:webHidden/>
          </w:rPr>
          <w:t>32</w:t>
        </w:r>
        <w:r>
          <w:rPr>
            <w:noProof/>
            <w:webHidden/>
          </w:rPr>
          <w:fldChar w:fldCharType="end"/>
        </w:r>
      </w:hyperlink>
    </w:p>
    <w:p w14:paraId="376E8AF6" w14:textId="6040DB16" w:rsidR="00660149" w:rsidRDefault="00660149">
      <w:pPr>
        <w:pStyle w:val="TOC2"/>
        <w:tabs>
          <w:tab w:val="right" w:leader="dot" w:pos="9350"/>
        </w:tabs>
        <w:rPr>
          <w:rFonts w:asciiTheme="minorHAnsi" w:eastAsiaTheme="minorEastAsia" w:hAnsiTheme="minorHAnsi" w:cstheme="minorBidi"/>
          <w:noProof/>
          <w:sz w:val="22"/>
          <w:szCs w:val="22"/>
        </w:rPr>
      </w:pPr>
      <w:hyperlink w:anchor="_Toc3378809" w:history="1">
        <w:r w:rsidRPr="00C315D9">
          <w:rPr>
            <w:rStyle w:val="Hyperlink"/>
            <w:noProof/>
          </w:rPr>
          <w:t>3.11 message objects</w:t>
        </w:r>
        <w:r>
          <w:rPr>
            <w:noProof/>
            <w:webHidden/>
          </w:rPr>
          <w:tab/>
        </w:r>
        <w:r>
          <w:rPr>
            <w:noProof/>
            <w:webHidden/>
          </w:rPr>
          <w:fldChar w:fldCharType="begin"/>
        </w:r>
        <w:r>
          <w:rPr>
            <w:noProof/>
            <w:webHidden/>
          </w:rPr>
          <w:instrText xml:space="preserve"> PAGEREF _Toc3378809 \h </w:instrText>
        </w:r>
        <w:r>
          <w:rPr>
            <w:noProof/>
            <w:webHidden/>
          </w:rPr>
        </w:r>
        <w:r>
          <w:rPr>
            <w:noProof/>
            <w:webHidden/>
          </w:rPr>
          <w:fldChar w:fldCharType="separate"/>
        </w:r>
        <w:r>
          <w:rPr>
            <w:noProof/>
            <w:webHidden/>
          </w:rPr>
          <w:t>32</w:t>
        </w:r>
        <w:r>
          <w:rPr>
            <w:noProof/>
            <w:webHidden/>
          </w:rPr>
          <w:fldChar w:fldCharType="end"/>
        </w:r>
      </w:hyperlink>
    </w:p>
    <w:p w14:paraId="26D5DC21" w14:textId="502CCDF3"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10" w:history="1">
        <w:r w:rsidRPr="00C315D9">
          <w:rPr>
            <w:rStyle w:val="Hyperlink"/>
            <w:noProof/>
          </w:rPr>
          <w:t>3.11.1 General</w:t>
        </w:r>
        <w:r>
          <w:rPr>
            <w:noProof/>
            <w:webHidden/>
          </w:rPr>
          <w:tab/>
        </w:r>
        <w:r>
          <w:rPr>
            <w:noProof/>
            <w:webHidden/>
          </w:rPr>
          <w:fldChar w:fldCharType="begin"/>
        </w:r>
        <w:r>
          <w:rPr>
            <w:noProof/>
            <w:webHidden/>
          </w:rPr>
          <w:instrText xml:space="preserve"> PAGEREF _Toc3378810 \h </w:instrText>
        </w:r>
        <w:r>
          <w:rPr>
            <w:noProof/>
            <w:webHidden/>
          </w:rPr>
        </w:r>
        <w:r>
          <w:rPr>
            <w:noProof/>
            <w:webHidden/>
          </w:rPr>
          <w:fldChar w:fldCharType="separate"/>
        </w:r>
        <w:r>
          <w:rPr>
            <w:noProof/>
            <w:webHidden/>
          </w:rPr>
          <w:t>32</w:t>
        </w:r>
        <w:r>
          <w:rPr>
            <w:noProof/>
            <w:webHidden/>
          </w:rPr>
          <w:fldChar w:fldCharType="end"/>
        </w:r>
      </w:hyperlink>
    </w:p>
    <w:p w14:paraId="756AB2E1" w14:textId="1CA089F0"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11" w:history="1">
        <w:r w:rsidRPr="00C315D9">
          <w:rPr>
            <w:rStyle w:val="Hyperlink"/>
            <w:noProof/>
          </w:rPr>
          <w:t>3.11.2 Plain text messages</w:t>
        </w:r>
        <w:r>
          <w:rPr>
            <w:noProof/>
            <w:webHidden/>
          </w:rPr>
          <w:tab/>
        </w:r>
        <w:r>
          <w:rPr>
            <w:noProof/>
            <w:webHidden/>
          </w:rPr>
          <w:fldChar w:fldCharType="begin"/>
        </w:r>
        <w:r>
          <w:rPr>
            <w:noProof/>
            <w:webHidden/>
          </w:rPr>
          <w:instrText xml:space="preserve"> PAGEREF _Toc3378811 \h </w:instrText>
        </w:r>
        <w:r>
          <w:rPr>
            <w:noProof/>
            <w:webHidden/>
          </w:rPr>
        </w:r>
        <w:r>
          <w:rPr>
            <w:noProof/>
            <w:webHidden/>
          </w:rPr>
          <w:fldChar w:fldCharType="separate"/>
        </w:r>
        <w:r>
          <w:rPr>
            <w:noProof/>
            <w:webHidden/>
          </w:rPr>
          <w:t>32</w:t>
        </w:r>
        <w:r>
          <w:rPr>
            <w:noProof/>
            <w:webHidden/>
          </w:rPr>
          <w:fldChar w:fldCharType="end"/>
        </w:r>
      </w:hyperlink>
    </w:p>
    <w:p w14:paraId="195D5A3A" w14:textId="1649BED3"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12" w:history="1">
        <w:r w:rsidRPr="00C315D9">
          <w:rPr>
            <w:rStyle w:val="Hyperlink"/>
            <w:noProof/>
          </w:rPr>
          <w:t>3.11.3 Rich text messages</w:t>
        </w:r>
        <w:r>
          <w:rPr>
            <w:noProof/>
            <w:webHidden/>
          </w:rPr>
          <w:tab/>
        </w:r>
        <w:r>
          <w:rPr>
            <w:noProof/>
            <w:webHidden/>
          </w:rPr>
          <w:fldChar w:fldCharType="begin"/>
        </w:r>
        <w:r>
          <w:rPr>
            <w:noProof/>
            <w:webHidden/>
          </w:rPr>
          <w:instrText xml:space="preserve"> PAGEREF _Toc3378812 \h </w:instrText>
        </w:r>
        <w:r>
          <w:rPr>
            <w:noProof/>
            <w:webHidden/>
          </w:rPr>
        </w:r>
        <w:r>
          <w:rPr>
            <w:noProof/>
            <w:webHidden/>
          </w:rPr>
          <w:fldChar w:fldCharType="separate"/>
        </w:r>
        <w:r>
          <w:rPr>
            <w:noProof/>
            <w:webHidden/>
          </w:rPr>
          <w:t>33</w:t>
        </w:r>
        <w:r>
          <w:rPr>
            <w:noProof/>
            <w:webHidden/>
          </w:rPr>
          <w:fldChar w:fldCharType="end"/>
        </w:r>
      </w:hyperlink>
    </w:p>
    <w:p w14:paraId="2D5B198B" w14:textId="1E8084E6" w:rsidR="00660149" w:rsidRDefault="00660149">
      <w:pPr>
        <w:pStyle w:val="TOC4"/>
        <w:tabs>
          <w:tab w:val="right" w:leader="dot" w:pos="9350"/>
        </w:tabs>
        <w:rPr>
          <w:rFonts w:asciiTheme="minorHAnsi" w:eastAsiaTheme="minorEastAsia" w:hAnsiTheme="minorHAnsi" w:cstheme="minorBidi"/>
          <w:noProof/>
          <w:sz w:val="22"/>
          <w:szCs w:val="22"/>
        </w:rPr>
      </w:pPr>
      <w:hyperlink w:anchor="_Toc3378813" w:history="1">
        <w:r w:rsidRPr="00C315D9">
          <w:rPr>
            <w:rStyle w:val="Hyperlink"/>
            <w:noProof/>
          </w:rPr>
          <w:t>3.11.3.1 General</w:t>
        </w:r>
        <w:r>
          <w:rPr>
            <w:noProof/>
            <w:webHidden/>
          </w:rPr>
          <w:tab/>
        </w:r>
        <w:r>
          <w:rPr>
            <w:noProof/>
            <w:webHidden/>
          </w:rPr>
          <w:fldChar w:fldCharType="begin"/>
        </w:r>
        <w:r>
          <w:rPr>
            <w:noProof/>
            <w:webHidden/>
          </w:rPr>
          <w:instrText xml:space="preserve"> PAGEREF _Toc3378813 \h </w:instrText>
        </w:r>
        <w:r>
          <w:rPr>
            <w:noProof/>
            <w:webHidden/>
          </w:rPr>
        </w:r>
        <w:r>
          <w:rPr>
            <w:noProof/>
            <w:webHidden/>
          </w:rPr>
          <w:fldChar w:fldCharType="separate"/>
        </w:r>
        <w:r>
          <w:rPr>
            <w:noProof/>
            <w:webHidden/>
          </w:rPr>
          <w:t>33</w:t>
        </w:r>
        <w:r>
          <w:rPr>
            <w:noProof/>
            <w:webHidden/>
          </w:rPr>
          <w:fldChar w:fldCharType="end"/>
        </w:r>
      </w:hyperlink>
    </w:p>
    <w:p w14:paraId="1AEFC55C" w14:textId="2CB173D9" w:rsidR="00660149" w:rsidRDefault="00660149">
      <w:pPr>
        <w:pStyle w:val="TOC4"/>
        <w:tabs>
          <w:tab w:val="right" w:leader="dot" w:pos="9350"/>
        </w:tabs>
        <w:rPr>
          <w:rFonts w:asciiTheme="minorHAnsi" w:eastAsiaTheme="minorEastAsia" w:hAnsiTheme="minorHAnsi" w:cstheme="minorBidi"/>
          <w:noProof/>
          <w:sz w:val="22"/>
          <w:szCs w:val="22"/>
        </w:rPr>
      </w:pPr>
      <w:hyperlink w:anchor="_Toc3378814" w:history="1">
        <w:r w:rsidRPr="00C315D9">
          <w:rPr>
            <w:rStyle w:val="Hyperlink"/>
            <w:noProof/>
          </w:rPr>
          <w:t>3.11.3.2 Security implications</w:t>
        </w:r>
        <w:r>
          <w:rPr>
            <w:noProof/>
            <w:webHidden/>
          </w:rPr>
          <w:tab/>
        </w:r>
        <w:r>
          <w:rPr>
            <w:noProof/>
            <w:webHidden/>
          </w:rPr>
          <w:fldChar w:fldCharType="begin"/>
        </w:r>
        <w:r>
          <w:rPr>
            <w:noProof/>
            <w:webHidden/>
          </w:rPr>
          <w:instrText xml:space="preserve"> PAGEREF _Toc3378814 \h </w:instrText>
        </w:r>
        <w:r>
          <w:rPr>
            <w:noProof/>
            <w:webHidden/>
          </w:rPr>
        </w:r>
        <w:r>
          <w:rPr>
            <w:noProof/>
            <w:webHidden/>
          </w:rPr>
          <w:fldChar w:fldCharType="separate"/>
        </w:r>
        <w:r>
          <w:rPr>
            <w:noProof/>
            <w:webHidden/>
          </w:rPr>
          <w:t>33</w:t>
        </w:r>
        <w:r>
          <w:rPr>
            <w:noProof/>
            <w:webHidden/>
          </w:rPr>
          <w:fldChar w:fldCharType="end"/>
        </w:r>
      </w:hyperlink>
    </w:p>
    <w:p w14:paraId="7B73286B" w14:textId="3E521B7D"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15" w:history="1">
        <w:r w:rsidRPr="00C315D9">
          <w:rPr>
            <w:rStyle w:val="Hyperlink"/>
            <w:noProof/>
          </w:rPr>
          <w:t>3.11.4 Messages with placeholders</w:t>
        </w:r>
        <w:r>
          <w:rPr>
            <w:noProof/>
            <w:webHidden/>
          </w:rPr>
          <w:tab/>
        </w:r>
        <w:r>
          <w:rPr>
            <w:noProof/>
            <w:webHidden/>
          </w:rPr>
          <w:fldChar w:fldCharType="begin"/>
        </w:r>
        <w:r>
          <w:rPr>
            <w:noProof/>
            <w:webHidden/>
          </w:rPr>
          <w:instrText xml:space="preserve"> PAGEREF _Toc3378815 \h </w:instrText>
        </w:r>
        <w:r>
          <w:rPr>
            <w:noProof/>
            <w:webHidden/>
          </w:rPr>
        </w:r>
        <w:r>
          <w:rPr>
            <w:noProof/>
            <w:webHidden/>
          </w:rPr>
          <w:fldChar w:fldCharType="separate"/>
        </w:r>
        <w:r>
          <w:rPr>
            <w:noProof/>
            <w:webHidden/>
          </w:rPr>
          <w:t>33</w:t>
        </w:r>
        <w:r>
          <w:rPr>
            <w:noProof/>
            <w:webHidden/>
          </w:rPr>
          <w:fldChar w:fldCharType="end"/>
        </w:r>
      </w:hyperlink>
    </w:p>
    <w:p w14:paraId="0BE29473" w14:textId="4F3979EB"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16" w:history="1">
        <w:r w:rsidRPr="00C315D9">
          <w:rPr>
            <w:rStyle w:val="Hyperlink"/>
            <w:noProof/>
          </w:rPr>
          <w:t>3.11.5 Messages with embedded links</w:t>
        </w:r>
        <w:r>
          <w:rPr>
            <w:noProof/>
            <w:webHidden/>
          </w:rPr>
          <w:tab/>
        </w:r>
        <w:r>
          <w:rPr>
            <w:noProof/>
            <w:webHidden/>
          </w:rPr>
          <w:fldChar w:fldCharType="begin"/>
        </w:r>
        <w:r>
          <w:rPr>
            <w:noProof/>
            <w:webHidden/>
          </w:rPr>
          <w:instrText xml:space="preserve"> PAGEREF _Toc3378816 \h </w:instrText>
        </w:r>
        <w:r>
          <w:rPr>
            <w:noProof/>
            <w:webHidden/>
          </w:rPr>
        </w:r>
        <w:r>
          <w:rPr>
            <w:noProof/>
            <w:webHidden/>
          </w:rPr>
          <w:fldChar w:fldCharType="separate"/>
        </w:r>
        <w:r>
          <w:rPr>
            <w:noProof/>
            <w:webHidden/>
          </w:rPr>
          <w:t>34</w:t>
        </w:r>
        <w:r>
          <w:rPr>
            <w:noProof/>
            <w:webHidden/>
          </w:rPr>
          <w:fldChar w:fldCharType="end"/>
        </w:r>
      </w:hyperlink>
    </w:p>
    <w:p w14:paraId="0E65B1C2" w14:textId="1B419463"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17" w:history="1">
        <w:r w:rsidRPr="00C315D9">
          <w:rPr>
            <w:rStyle w:val="Hyperlink"/>
            <w:noProof/>
          </w:rPr>
          <w:t>3.11.6 Message string resources</w:t>
        </w:r>
        <w:r>
          <w:rPr>
            <w:noProof/>
            <w:webHidden/>
          </w:rPr>
          <w:tab/>
        </w:r>
        <w:r>
          <w:rPr>
            <w:noProof/>
            <w:webHidden/>
          </w:rPr>
          <w:fldChar w:fldCharType="begin"/>
        </w:r>
        <w:r>
          <w:rPr>
            <w:noProof/>
            <w:webHidden/>
          </w:rPr>
          <w:instrText xml:space="preserve"> PAGEREF _Toc3378817 \h </w:instrText>
        </w:r>
        <w:r>
          <w:rPr>
            <w:noProof/>
            <w:webHidden/>
          </w:rPr>
        </w:r>
        <w:r>
          <w:rPr>
            <w:noProof/>
            <w:webHidden/>
          </w:rPr>
          <w:fldChar w:fldCharType="separate"/>
        </w:r>
        <w:r>
          <w:rPr>
            <w:noProof/>
            <w:webHidden/>
          </w:rPr>
          <w:t>36</w:t>
        </w:r>
        <w:r>
          <w:rPr>
            <w:noProof/>
            <w:webHidden/>
          </w:rPr>
          <w:fldChar w:fldCharType="end"/>
        </w:r>
      </w:hyperlink>
    </w:p>
    <w:p w14:paraId="6E6118DE" w14:textId="61C613E2" w:rsidR="00660149" w:rsidRDefault="00660149">
      <w:pPr>
        <w:pStyle w:val="TOC4"/>
        <w:tabs>
          <w:tab w:val="right" w:leader="dot" w:pos="9350"/>
        </w:tabs>
        <w:rPr>
          <w:rFonts w:asciiTheme="minorHAnsi" w:eastAsiaTheme="minorEastAsia" w:hAnsiTheme="minorHAnsi" w:cstheme="minorBidi"/>
          <w:noProof/>
          <w:sz w:val="22"/>
          <w:szCs w:val="22"/>
        </w:rPr>
      </w:pPr>
      <w:hyperlink w:anchor="_Toc3378818" w:history="1">
        <w:r w:rsidRPr="00C315D9">
          <w:rPr>
            <w:rStyle w:val="Hyperlink"/>
            <w:noProof/>
          </w:rPr>
          <w:t>3.11.6.1 General</w:t>
        </w:r>
        <w:r>
          <w:rPr>
            <w:noProof/>
            <w:webHidden/>
          </w:rPr>
          <w:tab/>
        </w:r>
        <w:r>
          <w:rPr>
            <w:noProof/>
            <w:webHidden/>
          </w:rPr>
          <w:fldChar w:fldCharType="begin"/>
        </w:r>
        <w:r>
          <w:rPr>
            <w:noProof/>
            <w:webHidden/>
          </w:rPr>
          <w:instrText xml:space="preserve"> PAGEREF _Toc3378818 \h </w:instrText>
        </w:r>
        <w:r>
          <w:rPr>
            <w:noProof/>
            <w:webHidden/>
          </w:rPr>
        </w:r>
        <w:r>
          <w:rPr>
            <w:noProof/>
            <w:webHidden/>
          </w:rPr>
          <w:fldChar w:fldCharType="separate"/>
        </w:r>
        <w:r>
          <w:rPr>
            <w:noProof/>
            <w:webHidden/>
          </w:rPr>
          <w:t>36</w:t>
        </w:r>
        <w:r>
          <w:rPr>
            <w:noProof/>
            <w:webHidden/>
          </w:rPr>
          <w:fldChar w:fldCharType="end"/>
        </w:r>
      </w:hyperlink>
    </w:p>
    <w:p w14:paraId="1E040219" w14:textId="34F4A37E" w:rsidR="00660149" w:rsidRDefault="00660149">
      <w:pPr>
        <w:pStyle w:val="TOC4"/>
        <w:tabs>
          <w:tab w:val="right" w:leader="dot" w:pos="9350"/>
        </w:tabs>
        <w:rPr>
          <w:rFonts w:asciiTheme="minorHAnsi" w:eastAsiaTheme="minorEastAsia" w:hAnsiTheme="minorHAnsi" w:cstheme="minorBidi"/>
          <w:noProof/>
          <w:sz w:val="22"/>
          <w:szCs w:val="22"/>
        </w:rPr>
      </w:pPr>
      <w:hyperlink w:anchor="_Toc3378819" w:history="1">
        <w:r w:rsidRPr="00C315D9">
          <w:rPr>
            <w:rStyle w:val="Hyperlink"/>
            <w:noProof/>
          </w:rPr>
          <w:t>3.11.6.2 Embedded string resource lookup procedure</w:t>
        </w:r>
        <w:r>
          <w:rPr>
            <w:noProof/>
            <w:webHidden/>
          </w:rPr>
          <w:tab/>
        </w:r>
        <w:r>
          <w:rPr>
            <w:noProof/>
            <w:webHidden/>
          </w:rPr>
          <w:fldChar w:fldCharType="begin"/>
        </w:r>
        <w:r>
          <w:rPr>
            <w:noProof/>
            <w:webHidden/>
          </w:rPr>
          <w:instrText xml:space="preserve"> PAGEREF _Toc3378819 \h </w:instrText>
        </w:r>
        <w:r>
          <w:rPr>
            <w:noProof/>
            <w:webHidden/>
          </w:rPr>
        </w:r>
        <w:r>
          <w:rPr>
            <w:noProof/>
            <w:webHidden/>
          </w:rPr>
          <w:fldChar w:fldCharType="separate"/>
        </w:r>
        <w:r>
          <w:rPr>
            <w:noProof/>
            <w:webHidden/>
          </w:rPr>
          <w:t>36</w:t>
        </w:r>
        <w:r>
          <w:rPr>
            <w:noProof/>
            <w:webHidden/>
          </w:rPr>
          <w:fldChar w:fldCharType="end"/>
        </w:r>
      </w:hyperlink>
    </w:p>
    <w:p w14:paraId="1AD13FE4" w14:textId="05E6D46C" w:rsidR="00660149" w:rsidRDefault="00660149">
      <w:pPr>
        <w:pStyle w:val="TOC4"/>
        <w:tabs>
          <w:tab w:val="right" w:leader="dot" w:pos="9350"/>
        </w:tabs>
        <w:rPr>
          <w:rFonts w:asciiTheme="minorHAnsi" w:eastAsiaTheme="minorEastAsia" w:hAnsiTheme="minorHAnsi" w:cstheme="minorBidi"/>
          <w:noProof/>
          <w:sz w:val="22"/>
          <w:szCs w:val="22"/>
        </w:rPr>
      </w:pPr>
      <w:hyperlink w:anchor="_Toc3378820" w:history="1">
        <w:r w:rsidRPr="00C315D9">
          <w:rPr>
            <w:rStyle w:val="Hyperlink"/>
            <w:noProof/>
          </w:rPr>
          <w:t>3.11.6.3 SARIF resource file naming convention</w:t>
        </w:r>
        <w:r>
          <w:rPr>
            <w:noProof/>
            <w:webHidden/>
          </w:rPr>
          <w:tab/>
        </w:r>
        <w:r>
          <w:rPr>
            <w:noProof/>
            <w:webHidden/>
          </w:rPr>
          <w:fldChar w:fldCharType="begin"/>
        </w:r>
        <w:r>
          <w:rPr>
            <w:noProof/>
            <w:webHidden/>
          </w:rPr>
          <w:instrText xml:space="preserve"> PAGEREF _Toc3378820 \h </w:instrText>
        </w:r>
        <w:r>
          <w:rPr>
            <w:noProof/>
            <w:webHidden/>
          </w:rPr>
        </w:r>
        <w:r>
          <w:rPr>
            <w:noProof/>
            <w:webHidden/>
          </w:rPr>
          <w:fldChar w:fldCharType="separate"/>
        </w:r>
        <w:r>
          <w:rPr>
            <w:noProof/>
            <w:webHidden/>
          </w:rPr>
          <w:t>37</w:t>
        </w:r>
        <w:r>
          <w:rPr>
            <w:noProof/>
            <w:webHidden/>
          </w:rPr>
          <w:fldChar w:fldCharType="end"/>
        </w:r>
      </w:hyperlink>
    </w:p>
    <w:p w14:paraId="688CDA41" w14:textId="4736AE78" w:rsidR="00660149" w:rsidRDefault="00660149">
      <w:pPr>
        <w:pStyle w:val="TOC4"/>
        <w:tabs>
          <w:tab w:val="right" w:leader="dot" w:pos="9350"/>
        </w:tabs>
        <w:rPr>
          <w:rFonts w:asciiTheme="minorHAnsi" w:eastAsiaTheme="minorEastAsia" w:hAnsiTheme="minorHAnsi" w:cstheme="minorBidi"/>
          <w:noProof/>
          <w:sz w:val="22"/>
          <w:szCs w:val="22"/>
        </w:rPr>
      </w:pPr>
      <w:hyperlink w:anchor="_Toc3378821" w:history="1">
        <w:r w:rsidRPr="00C315D9">
          <w:rPr>
            <w:rStyle w:val="Hyperlink"/>
            <w:noProof/>
          </w:rPr>
          <w:t>3.11.6.4 SARIF resource file lookup procedure</w:t>
        </w:r>
        <w:r>
          <w:rPr>
            <w:noProof/>
            <w:webHidden/>
          </w:rPr>
          <w:tab/>
        </w:r>
        <w:r>
          <w:rPr>
            <w:noProof/>
            <w:webHidden/>
          </w:rPr>
          <w:fldChar w:fldCharType="begin"/>
        </w:r>
        <w:r>
          <w:rPr>
            <w:noProof/>
            <w:webHidden/>
          </w:rPr>
          <w:instrText xml:space="preserve"> PAGEREF _Toc3378821 \h </w:instrText>
        </w:r>
        <w:r>
          <w:rPr>
            <w:noProof/>
            <w:webHidden/>
          </w:rPr>
        </w:r>
        <w:r>
          <w:rPr>
            <w:noProof/>
            <w:webHidden/>
          </w:rPr>
          <w:fldChar w:fldCharType="separate"/>
        </w:r>
        <w:r>
          <w:rPr>
            <w:noProof/>
            <w:webHidden/>
          </w:rPr>
          <w:t>37</w:t>
        </w:r>
        <w:r>
          <w:rPr>
            <w:noProof/>
            <w:webHidden/>
          </w:rPr>
          <w:fldChar w:fldCharType="end"/>
        </w:r>
      </w:hyperlink>
    </w:p>
    <w:p w14:paraId="7E9DD3F0" w14:textId="156FB703" w:rsidR="00660149" w:rsidRDefault="00660149">
      <w:pPr>
        <w:pStyle w:val="TOC4"/>
        <w:tabs>
          <w:tab w:val="right" w:leader="dot" w:pos="9350"/>
        </w:tabs>
        <w:rPr>
          <w:rFonts w:asciiTheme="minorHAnsi" w:eastAsiaTheme="minorEastAsia" w:hAnsiTheme="minorHAnsi" w:cstheme="minorBidi"/>
          <w:noProof/>
          <w:sz w:val="22"/>
          <w:szCs w:val="22"/>
        </w:rPr>
      </w:pPr>
      <w:hyperlink w:anchor="_Toc3378822" w:history="1">
        <w:r w:rsidRPr="00C315D9">
          <w:rPr>
            <w:rStyle w:val="Hyperlink"/>
            <w:noProof/>
          </w:rPr>
          <w:t>3.11.6.5 SARIF resource file format</w:t>
        </w:r>
        <w:r>
          <w:rPr>
            <w:noProof/>
            <w:webHidden/>
          </w:rPr>
          <w:tab/>
        </w:r>
        <w:r>
          <w:rPr>
            <w:noProof/>
            <w:webHidden/>
          </w:rPr>
          <w:fldChar w:fldCharType="begin"/>
        </w:r>
        <w:r>
          <w:rPr>
            <w:noProof/>
            <w:webHidden/>
          </w:rPr>
          <w:instrText xml:space="preserve"> PAGEREF _Toc3378822 \h </w:instrText>
        </w:r>
        <w:r>
          <w:rPr>
            <w:noProof/>
            <w:webHidden/>
          </w:rPr>
        </w:r>
        <w:r>
          <w:rPr>
            <w:noProof/>
            <w:webHidden/>
          </w:rPr>
          <w:fldChar w:fldCharType="separate"/>
        </w:r>
        <w:r>
          <w:rPr>
            <w:noProof/>
            <w:webHidden/>
          </w:rPr>
          <w:t>38</w:t>
        </w:r>
        <w:r>
          <w:rPr>
            <w:noProof/>
            <w:webHidden/>
          </w:rPr>
          <w:fldChar w:fldCharType="end"/>
        </w:r>
      </w:hyperlink>
    </w:p>
    <w:p w14:paraId="07D8A6B6" w14:textId="725F38AB" w:rsidR="00660149" w:rsidRDefault="00660149">
      <w:pPr>
        <w:pStyle w:val="TOC5"/>
        <w:tabs>
          <w:tab w:val="right" w:leader="dot" w:pos="9350"/>
        </w:tabs>
        <w:rPr>
          <w:rFonts w:asciiTheme="minorHAnsi" w:eastAsiaTheme="minorEastAsia" w:hAnsiTheme="minorHAnsi" w:cstheme="minorBidi"/>
          <w:noProof/>
          <w:sz w:val="22"/>
          <w:szCs w:val="22"/>
        </w:rPr>
      </w:pPr>
      <w:hyperlink w:anchor="_Toc3378823" w:history="1">
        <w:r w:rsidRPr="00C315D9">
          <w:rPr>
            <w:rStyle w:val="Hyperlink"/>
            <w:noProof/>
          </w:rPr>
          <w:t>3.11.6.5.1 General</w:t>
        </w:r>
        <w:r>
          <w:rPr>
            <w:noProof/>
            <w:webHidden/>
          </w:rPr>
          <w:tab/>
        </w:r>
        <w:r>
          <w:rPr>
            <w:noProof/>
            <w:webHidden/>
          </w:rPr>
          <w:fldChar w:fldCharType="begin"/>
        </w:r>
        <w:r>
          <w:rPr>
            <w:noProof/>
            <w:webHidden/>
          </w:rPr>
          <w:instrText xml:space="preserve"> PAGEREF _Toc3378823 \h </w:instrText>
        </w:r>
        <w:r>
          <w:rPr>
            <w:noProof/>
            <w:webHidden/>
          </w:rPr>
        </w:r>
        <w:r>
          <w:rPr>
            <w:noProof/>
            <w:webHidden/>
          </w:rPr>
          <w:fldChar w:fldCharType="separate"/>
        </w:r>
        <w:r>
          <w:rPr>
            <w:noProof/>
            <w:webHidden/>
          </w:rPr>
          <w:t>38</w:t>
        </w:r>
        <w:r>
          <w:rPr>
            <w:noProof/>
            <w:webHidden/>
          </w:rPr>
          <w:fldChar w:fldCharType="end"/>
        </w:r>
      </w:hyperlink>
    </w:p>
    <w:p w14:paraId="1D8045CC" w14:textId="210790D4" w:rsidR="00660149" w:rsidRDefault="00660149">
      <w:pPr>
        <w:pStyle w:val="TOC5"/>
        <w:tabs>
          <w:tab w:val="right" w:leader="dot" w:pos="9350"/>
        </w:tabs>
        <w:rPr>
          <w:rFonts w:asciiTheme="minorHAnsi" w:eastAsiaTheme="minorEastAsia" w:hAnsiTheme="minorHAnsi" w:cstheme="minorBidi"/>
          <w:noProof/>
          <w:sz w:val="22"/>
          <w:szCs w:val="22"/>
        </w:rPr>
      </w:pPr>
      <w:hyperlink w:anchor="_Toc3378824" w:history="1">
        <w:r w:rsidRPr="00C315D9">
          <w:rPr>
            <w:rStyle w:val="Hyperlink"/>
            <w:noProof/>
          </w:rPr>
          <w:t>3.11.6.5.2 sarifLog object</w:t>
        </w:r>
        <w:r>
          <w:rPr>
            <w:noProof/>
            <w:webHidden/>
          </w:rPr>
          <w:tab/>
        </w:r>
        <w:r>
          <w:rPr>
            <w:noProof/>
            <w:webHidden/>
          </w:rPr>
          <w:fldChar w:fldCharType="begin"/>
        </w:r>
        <w:r>
          <w:rPr>
            <w:noProof/>
            <w:webHidden/>
          </w:rPr>
          <w:instrText xml:space="preserve"> PAGEREF _Toc3378824 \h </w:instrText>
        </w:r>
        <w:r>
          <w:rPr>
            <w:noProof/>
            <w:webHidden/>
          </w:rPr>
        </w:r>
        <w:r>
          <w:rPr>
            <w:noProof/>
            <w:webHidden/>
          </w:rPr>
          <w:fldChar w:fldCharType="separate"/>
        </w:r>
        <w:r>
          <w:rPr>
            <w:noProof/>
            <w:webHidden/>
          </w:rPr>
          <w:t>38</w:t>
        </w:r>
        <w:r>
          <w:rPr>
            <w:noProof/>
            <w:webHidden/>
          </w:rPr>
          <w:fldChar w:fldCharType="end"/>
        </w:r>
      </w:hyperlink>
    </w:p>
    <w:p w14:paraId="5D0266FE" w14:textId="75C1E468" w:rsidR="00660149" w:rsidRDefault="00660149">
      <w:pPr>
        <w:pStyle w:val="TOC5"/>
        <w:tabs>
          <w:tab w:val="right" w:leader="dot" w:pos="9350"/>
        </w:tabs>
        <w:rPr>
          <w:rFonts w:asciiTheme="minorHAnsi" w:eastAsiaTheme="minorEastAsia" w:hAnsiTheme="minorHAnsi" w:cstheme="minorBidi"/>
          <w:noProof/>
          <w:sz w:val="22"/>
          <w:szCs w:val="22"/>
        </w:rPr>
      </w:pPr>
      <w:hyperlink w:anchor="_Toc3378825" w:history="1">
        <w:r w:rsidRPr="00C315D9">
          <w:rPr>
            <w:rStyle w:val="Hyperlink"/>
            <w:noProof/>
          </w:rPr>
          <w:t>3.11.6.5.3 run object</w:t>
        </w:r>
        <w:r>
          <w:rPr>
            <w:noProof/>
            <w:webHidden/>
          </w:rPr>
          <w:tab/>
        </w:r>
        <w:r>
          <w:rPr>
            <w:noProof/>
            <w:webHidden/>
          </w:rPr>
          <w:fldChar w:fldCharType="begin"/>
        </w:r>
        <w:r>
          <w:rPr>
            <w:noProof/>
            <w:webHidden/>
          </w:rPr>
          <w:instrText xml:space="preserve"> PAGEREF _Toc3378825 \h </w:instrText>
        </w:r>
        <w:r>
          <w:rPr>
            <w:noProof/>
            <w:webHidden/>
          </w:rPr>
        </w:r>
        <w:r>
          <w:rPr>
            <w:noProof/>
            <w:webHidden/>
          </w:rPr>
          <w:fldChar w:fldCharType="separate"/>
        </w:r>
        <w:r>
          <w:rPr>
            <w:noProof/>
            <w:webHidden/>
          </w:rPr>
          <w:t>38</w:t>
        </w:r>
        <w:r>
          <w:rPr>
            <w:noProof/>
            <w:webHidden/>
          </w:rPr>
          <w:fldChar w:fldCharType="end"/>
        </w:r>
      </w:hyperlink>
    </w:p>
    <w:p w14:paraId="40360DD8" w14:textId="64AB58C7" w:rsidR="00660149" w:rsidRDefault="00660149">
      <w:pPr>
        <w:pStyle w:val="TOC5"/>
        <w:tabs>
          <w:tab w:val="right" w:leader="dot" w:pos="9350"/>
        </w:tabs>
        <w:rPr>
          <w:rFonts w:asciiTheme="minorHAnsi" w:eastAsiaTheme="minorEastAsia" w:hAnsiTheme="minorHAnsi" w:cstheme="minorBidi"/>
          <w:noProof/>
          <w:sz w:val="22"/>
          <w:szCs w:val="22"/>
        </w:rPr>
      </w:pPr>
      <w:hyperlink w:anchor="_Toc3378826" w:history="1">
        <w:r w:rsidRPr="00C315D9">
          <w:rPr>
            <w:rStyle w:val="Hyperlink"/>
            <w:noProof/>
          </w:rPr>
          <w:t>3.11.6.5.4 tool object</w:t>
        </w:r>
        <w:r>
          <w:rPr>
            <w:noProof/>
            <w:webHidden/>
          </w:rPr>
          <w:tab/>
        </w:r>
        <w:r>
          <w:rPr>
            <w:noProof/>
            <w:webHidden/>
          </w:rPr>
          <w:fldChar w:fldCharType="begin"/>
        </w:r>
        <w:r>
          <w:rPr>
            <w:noProof/>
            <w:webHidden/>
          </w:rPr>
          <w:instrText xml:space="preserve"> PAGEREF _Toc3378826 \h </w:instrText>
        </w:r>
        <w:r>
          <w:rPr>
            <w:noProof/>
            <w:webHidden/>
          </w:rPr>
        </w:r>
        <w:r>
          <w:rPr>
            <w:noProof/>
            <w:webHidden/>
          </w:rPr>
          <w:fldChar w:fldCharType="separate"/>
        </w:r>
        <w:r>
          <w:rPr>
            <w:noProof/>
            <w:webHidden/>
          </w:rPr>
          <w:t>39</w:t>
        </w:r>
        <w:r>
          <w:rPr>
            <w:noProof/>
            <w:webHidden/>
          </w:rPr>
          <w:fldChar w:fldCharType="end"/>
        </w:r>
      </w:hyperlink>
    </w:p>
    <w:p w14:paraId="74BDDCB3" w14:textId="62A96F1C" w:rsidR="00660149" w:rsidRDefault="00660149">
      <w:pPr>
        <w:pStyle w:val="TOC5"/>
        <w:tabs>
          <w:tab w:val="right" w:leader="dot" w:pos="9350"/>
        </w:tabs>
        <w:rPr>
          <w:rFonts w:asciiTheme="minorHAnsi" w:eastAsiaTheme="minorEastAsia" w:hAnsiTheme="minorHAnsi" w:cstheme="minorBidi"/>
          <w:noProof/>
          <w:sz w:val="22"/>
          <w:szCs w:val="22"/>
        </w:rPr>
      </w:pPr>
      <w:hyperlink w:anchor="_Toc3378827" w:history="1">
        <w:r w:rsidRPr="00C315D9">
          <w:rPr>
            <w:rStyle w:val="Hyperlink"/>
            <w:noProof/>
          </w:rPr>
          <w:t>3.11.6.5.5 resources object</w:t>
        </w:r>
        <w:r>
          <w:rPr>
            <w:noProof/>
            <w:webHidden/>
          </w:rPr>
          <w:tab/>
        </w:r>
        <w:r>
          <w:rPr>
            <w:noProof/>
            <w:webHidden/>
          </w:rPr>
          <w:fldChar w:fldCharType="begin"/>
        </w:r>
        <w:r>
          <w:rPr>
            <w:noProof/>
            <w:webHidden/>
          </w:rPr>
          <w:instrText xml:space="preserve"> PAGEREF _Toc3378827 \h </w:instrText>
        </w:r>
        <w:r>
          <w:rPr>
            <w:noProof/>
            <w:webHidden/>
          </w:rPr>
        </w:r>
        <w:r>
          <w:rPr>
            <w:noProof/>
            <w:webHidden/>
          </w:rPr>
          <w:fldChar w:fldCharType="separate"/>
        </w:r>
        <w:r>
          <w:rPr>
            <w:noProof/>
            <w:webHidden/>
          </w:rPr>
          <w:t>39</w:t>
        </w:r>
        <w:r>
          <w:rPr>
            <w:noProof/>
            <w:webHidden/>
          </w:rPr>
          <w:fldChar w:fldCharType="end"/>
        </w:r>
      </w:hyperlink>
    </w:p>
    <w:p w14:paraId="32C8B8F0" w14:textId="684093C4"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28" w:history="1">
        <w:r w:rsidRPr="00C315D9">
          <w:rPr>
            <w:rStyle w:val="Hyperlink"/>
            <w:noProof/>
          </w:rPr>
          <w:t>3.11.7 text property</w:t>
        </w:r>
        <w:r>
          <w:rPr>
            <w:noProof/>
            <w:webHidden/>
          </w:rPr>
          <w:tab/>
        </w:r>
        <w:r>
          <w:rPr>
            <w:noProof/>
            <w:webHidden/>
          </w:rPr>
          <w:fldChar w:fldCharType="begin"/>
        </w:r>
        <w:r>
          <w:rPr>
            <w:noProof/>
            <w:webHidden/>
          </w:rPr>
          <w:instrText xml:space="preserve"> PAGEREF _Toc3378828 \h </w:instrText>
        </w:r>
        <w:r>
          <w:rPr>
            <w:noProof/>
            <w:webHidden/>
          </w:rPr>
        </w:r>
        <w:r>
          <w:rPr>
            <w:noProof/>
            <w:webHidden/>
          </w:rPr>
          <w:fldChar w:fldCharType="separate"/>
        </w:r>
        <w:r>
          <w:rPr>
            <w:noProof/>
            <w:webHidden/>
          </w:rPr>
          <w:t>39</w:t>
        </w:r>
        <w:r>
          <w:rPr>
            <w:noProof/>
            <w:webHidden/>
          </w:rPr>
          <w:fldChar w:fldCharType="end"/>
        </w:r>
      </w:hyperlink>
    </w:p>
    <w:p w14:paraId="596B970B" w14:textId="5B767324"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29" w:history="1">
        <w:r w:rsidRPr="00C315D9">
          <w:rPr>
            <w:rStyle w:val="Hyperlink"/>
            <w:noProof/>
          </w:rPr>
          <w:t>3.11.8 richText property</w:t>
        </w:r>
        <w:r>
          <w:rPr>
            <w:noProof/>
            <w:webHidden/>
          </w:rPr>
          <w:tab/>
        </w:r>
        <w:r>
          <w:rPr>
            <w:noProof/>
            <w:webHidden/>
          </w:rPr>
          <w:fldChar w:fldCharType="begin"/>
        </w:r>
        <w:r>
          <w:rPr>
            <w:noProof/>
            <w:webHidden/>
          </w:rPr>
          <w:instrText xml:space="preserve"> PAGEREF _Toc3378829 \h </w:instrText>
        </w:r>
        <w:r>
          <w:rPr>
            <w:noProof/>
            <w:webHidden/>
          </w:rPr>
        </w:r>
        <w:r>
          <w:rPr>
            <w:noProof/>
            <w:webHidden/>
          </w:rPr>
          <w:fldChar w:fldCharType="separate"/>
        </w:r>
        <w:r>
          <w:rPr>
            <w:noProof/>
            <w:webHidden/>
          </w:rPr>
          <w:t>39</w:t>
        </w:r>
        <w:r>
          <w:rPr>
            <w:noProof/>
            <w:webHidden/>
          </w:rPr>
          <w:fldChar w:fldCharType="end"/>
        </w:r>
      </w:hyperlink>
    </w:p>
    <w:p w14:paraId="0F8E6242" w14:textId="4EFC584D"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30" w:history="1">
        <w:r w:rsidRPr="00C315D9">
          <w:rPr>
            <w:rStyle w:val="Hyperlink"/>
            <w:noProof/>
          </w:rPr>
          <w:t>3.11.9 messageId property</w:t>
        </w:r>
        <w:r>
          <w:rPr>
            <w:noProof/>
            <w:webHidden/>
          </w:rPr>
          <w:tab/>
        </w:r>
        <w:r>
          <w:rPr>
            <w:noProof/>
            <w:webHidden/>
          </w:rPr>
          <w:fldChar w:fldCharType="begin"/>
        </w:r>
        <w:r>
          <w:rPr>
            <w:noProof/>
            <w:webHidden/>
          </w:rPr>
          <w:instrText xml:space="preserve"> PAGEREF _Toc3378830 \h </w:instrText>
        </w:r>
        <w:r>
          <w:rPr>
            <w:noProof/>
            <w:webHidden/>
          </w:rPr>
        </w:r>
        <w:r>
          <w:rPr>
            <w:noProof/>
            <w:webHidden/>
          </w:rPr>
          <w:fldChar w:fldCharType="separate"/>
        </w:r>
        <w:r>
          <w:rPr>
            <w:noProof/>
            <w:webHidden/>
          </w:rPr>
          <w:t>39</w:t>
        </w:r>
        <w:r>
          <w:rPr>
            <w:noProof/>
            <w:webHidden/>
          </w:rPr>
          <w:fldChar w:fldCharType="end"/>
        </w:r>
      </w:hyperlink>
    </w:p>
    <w:p w14:paraId="645C289C" w14:textId="1ACFD29D"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31" w:history="1">
        <w:r w:rsidRPr="00C315D9">
          <w:rPr>
            <w:rStyle w:val="Hyperlink"/>
            <w:noProof/>
          </w:rPr>
          <w:t>3.11.10 richMessageId property</w:t>
        </w:r>
        <w:r>
          <w:rPr>
            <w:noProof/>
            <w:webHidden/>
          </w:rPr>
          <w:tab/>
        </w:r>
        <w:r>
          <w:rPr>
            <w:noProof/>
            <w:webHidden/>
          </w:rPr>
          <w:fldChar w:fldCharType="begin"/>
        </w:r>
        <w:r>
          <w:rPr>
            <w:noProof/>
            <w:webHidden/>
          </w:rPr>
          <w:instrText xml:space="preserve"> PAGEREF _Toc3378831 \h </w:instrText>
        </w:r>
        <w:r>
          <w:rPr>
            <w:noProof/>
            <w:webHidden/>
          </w:rPr>
        </w:r>
        <w:r>
          <w:rPr>
            <w:noProof/>
            <w:webHidden/>
          </w:rPr>
          <w:fldChar w:fldCharType="separate"/>
        </w:r>
        <w:r>
          <w:rPr>
            <w:noProof/>
            <w:webHidden/>
          </w:rPr>
          <w:t>39</w:t>
        </w:r>
        <w:r>
          <w:rPr>
            <w:noProof/>
            <w:webHidden/>
          </w:rPr>
          <w:fldChar w:fldCharType="end"/>
        </w:r>
      </w:hyperlink>
    </w:p>
    <w:p w14:paraId="3E8ED013" w14:textId="0566E0B4"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32" w:history="1">
        <w:r w:rsidRPr="00C315D9">
          <w:rPr>
            <w:rStyle w:val="Hyperlink"/>
            <w:noProof/>
          </w:rPr>
          <w:t>3.11.11 arguments property</w:t>
        </w:r>
        <w:r>
          <w:rPr>
            <w:noProof/>
            <w:webHidden/>
          </w:rPr>
          <w:tab/>
        </w:r>
        <w:r>
          <w:rPr>
            <w:noProof/>
            <w:webHidden/>
          </w:rPr>
          <w:fldChar w:fldCharType="begin"/>
        </w:r>
        <w:r>
          <w:rPr>
            <w:noProof/>
            <w:webHidden/>
          </w:rPr>
          <w:instrText xml:space="preserve"> PAGEREF _Toc3378832 \h </w:instrText>
        </w:r>
        <w:r>
          <w:rPr>
            <w:noProof/>
            <w:webHidden/>
          </w:rPr>
        </w:r>
        <w:r>
          <w:rPr>
            <w:noProof/>
            <w:webHidden/>
          </w:rPr>
          <w:fldChar w:fldCharType="separate"/>
        </w:r>
        <w:r>
          <w:rPr>
            <w:noProof/>
            <w:webHidden/>
          </w:rPr>
          <w:t>40</w:t>
        </w:r>
        <w:r>
          <w:rPr>
            <w:noProof/>
            <w:webHidden/>
          </w:rPr>
          <w:fldChar w:fldCharType="end"/>
        </w:r>
      </w:hyperlink>
    </w:p>
    <w:p w14:paraId="07D135DC" w14:textId="5B530604" w:rsidR="00660149" w:rsidRDefault="00660149">
      <w:pPr>
        <w:pStyle w:val="TOC2"/>
        <w:tabs>
          <w:tab w:val="right" w:leader="dot" w:pos="9350"/>
        </w:tabs>
        <w:rPr>
          <w:rFonts w:asciiTheme="minorHAnsi" w:eastAsiaTheme="minorEastAsia" w:hAnsiTheme="minorHAnsi" w:cstheme="minorBidi"/>
          <w:noProof/>
          <w:sz w:val="22"/>
          <w:szCs w:val="22"/>
        </w:rPr>
      </w:pPr>
      <w:hyperlink w:anchor="_Toc3378833" w:history="1">
        <w:r w:rsidRPr="00C315D9">
          <w:rPr>
            <w:rStyle w:val="Hyperlink"/>
            <w:noProof/>
          </w:rPr>
          <w:t>3.12 sarifLog object</w:t>
        </w:r>
        <w:r>
          <w:rPr>
            <w:noProof/>
            <w:webHidden/>
          </w:rPr>
          <w:tab/>
        </w:r>
        <w:r>
          <w:rPr>
            <w:noProof/>
            <w:webHidden/>
          </w:rPr>
          <w:fldChar w:fldCharType="begin"/>
        </w:r>
        <w:r>
          <w:rPr>
            <w:noProof/>
            <w:webHidden/>
          </w:rPr>
          <w:instrText xml:space="preserve"> PAGEREF _Toc3378833 \h </w:instrText>
        </w:r>
        <w:r>
          <w:rPr>
            <w:noProof/>
            <w:webHidden/>
          </w:rPr>
        </w:r>
        <w:r>
          <w:rPr>
            <w:noProof/>
            <w:webHidden/>
          </w:rPr>
          <w:fldChar w:fldCharType="separate"/>
        </w:r>
        <w:r>
          <w:rPr>
            <w:noProof/>
            <w:webHidden/>
          </w:rPr>
          <w:t>40</w:t>
        </w:r>
        <w:r>
          <w:rPr>
            <w:noProof/>
            <w:webHidden/>
          </w:rPr>
          <w:fldChar w:fldCharType="end"/>
        </w:r>
      </w:hyperlink>
    </w:p>
    <w:p w14:paraId="000BDAF2" w14:textId="002EA84F"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34" w:history="1">
        <w:r w:rsidRPr="00C315D9">
          <w:rPr>
            <w:rStyle w:val="Hyperlink"/>
            <w:noProof/>
          </w:rPr>
          <w:t>3.12.1 General</w:t>
        </w:r>
        <w:r>
          <w:rPr>
            <w:noProof/>
            <w:webHidden/>
          </w:rPr>
          <w:tab/>
        </w:r>
        <w:r>
          <w:rPr>
            <w:noProof/>
            <w:webHidden/>
          </w:rPr>
          <w:fldChar w:fldCharType="begin"/>
        </w:r>
        <w:r>
          <w:rPr>
            <w:noProof/>
            <w:webHidden/>
          </w:rPr>
          <w:instrText xml:space="preserve"> PAGEREF _Toc3378834 \h </w:instrText>
        </w:r>
        <w:r>
          <w:rPr>
            <w:noProof/>
            <w:webHidden/>
          </w:rPr>
        </w:r>
        <w:r>
          <w:rPr>
            <w:noProof/>
            <w:webHidden/>
          </w:rPr>
          <w:fldChar w:fldCharType="separate"/>
        </w:r>
        <w:r>
          <w:rPr>
            <w:noProof/>
            <w:webHidden/>
          </w:rPr>
          <w:t>40</w:t>
        </w:r>
        <w:r>
          <w:rPr>
            <w:noProof/>
            <w:webHidden/>
          </w:rPr>
          <w:fldChar w:fldCharType="end"/>
        </w:r>
      </w:hyperlink>
    </w:p>
    <w:p w14:paraId="61DB14DC" w14:textId="048657AA"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35" w:history="1">
        <w:r w:rsidRPr="00C315D9">
          <w:rPr>
            <w:rStyle w:val="Hyperlink"/>
            <w:noProof/>
          </w:rPr>
          <w:t>3.12.2 version property</w:t>
        </w:r>
        <w:r>
          <w:rPr>
            <w:noProof/>
            <w:webHidden/>
          </w:rPr>
          <w:tab/>
        </w:r>
        <w:r>
          <w:rPr>
            <w:noProof/>
            <w:webHidden/>
          </w:rPr>
          <w:fldChar w:fldCharType="begin"/>
        </w:r>
        <w:r>
          <w:rPr>
            <w:noProof/>
            <w:webHidden/>
          </w:rPr>
          <w:instrText xml:space="preserve"> PAGEREF _Toc3378835 \h </w:instrText>
        </w:r>
        <w:r>
          <w:rPr>
            <w:noProof/>
            <w:webHidden/>
          </w:rPr>
        </w:r>
        <w:r>
          <w:rPr>
            <w:noProof/>
            <w:webHidden/>
          </w:rPr>
          <w:fldChar w:fldCharType="separate"/>
        </w:r>
        <w:r>
          <w:rPr>
            <w:noProof/>
            <w:webHidden/>
          </w:rPr>
          <w:t>40</w:t>
        </w:r>
        <w:r>
          <w:rPr>
            <w:noProof/>
            <w:webHidden/>
          </w:rPr>
          <w:fldChar w:fldCharType="end"/>
        </w:r>
      </w:hyperlink>
    </w:p>
    <w:p w14:paraId="2CBC1670" w14:textId="295C4E23"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36" w:history="1">
        <w:r w:rsidRPr="00C315D9">
          <w:rPr>
            <w:rStyle w:val="Hyperlink"/>
            <w:noProof/>
          </w:rPr>
          <w:t>3.12.3 $schema property</w:t>
        </w:r>
        <w:r>
          <w:rPr>
            <w:noProof/>
            <w:webHidden/>
          </w:rPr>
          <w:tab/>
        </w:r>
        <w:r>
          <w:rPr>
            <w:noProof/>
            <w:webHidden/>
          </w:rPr>
          <w:fldChar w:fldCharType="begin"/>
        </w:r>
        <w:r>
          <w:rPr>
            <w:noProof/>
            <w:webHidden/>
          </w:rPr>
          <w:instrText xml:space="preserve"> PAGEREF _Toc3378836 \h </w:instrText>
        </w:r>
        <w:r>
          <w:rPr>
            <w:noProof/>
            <w:webHidden/>
          </w:rPr>
        </w:r>
        <w:r>
          <w:rPr>
            <w:noProof/>
            <w:webHidden/>
          </w:rPr>
          <w:fldChar w:fldCharType="separate"/>
        </w:r>
        <w:r>
          <w:rPr>
            <w:noProof/>
            <w:webHidden/>
          </w:rPr>
          <w:t>41</w:t>
        </w:r>
        <w:r>
          <w:rPr>
            <w:noProof/>
            <w:webHidden/>
          </w:rPr>
          <w:fldChar w:fldCharType="end"/>
        </w:r>
      </w:hyperlink>
    </w:p>
    <w:p w14:paraId="46B597FC" w14:textId="0F5FE685"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37" w:history="1">
        <w:r w:rsidRPr="00C315D9">
          <w:rPr>
            <w:rStyle w:val="Hyperlink"/>
            <w:noProof/>
          </w:rPr>
          <w:t>3.12.4 runs property</w:t>
        </w:r>
        <w:r>
          <w:rPr>
            <w:noProof/>
            <w:webHidden/>
          </w:rPr>
          <w:tab/>
        </w:r>
        <w:r>
          <w:rPr>
            <w:noProof/>
            <w:webHidden/>
          </w:rPr>
          <w:fldChar w:fldCharType="begin"/>
        </w:r>
        <w:r>
          <w:rPr>
            <w:noProof/>
            <w:webHidden/>
          </w:rPr>
          <w:instrText xml:space="preserve"> PAGEREF _Toc3378837 \h </w:instrText>
        </w:r>
        <w:r>
          <w:rPr>
            <w:noProof/>
            <w:webHidden/>
          </w:rPr>
        </w:r>
        <w:r>
          <w:rPr>
            <w:noProof/>
            <w:webHidden/>
          </w:rPr>
          <w:fldChar w:fldCharType="separate"/>
        </w:r>
        <w:r>
          <w:rPr>
            <w:noProof/>
            <w:webHidden/>
          </w:rPr>
          <w:t>41</w:t>
        </w:r>
        <w:r>
          <w:rPr>
            <w:noProof/>
            <w:webHidden/>
          </w:rPr>
          <w:fldChar w:fldCharType="end"/>
        </w:r>
      </w:hyperlink>
    </w:p>
    <w:p w14:paraId="3F947B75" w14:textId="672DD435" w:rsidR="00660149" w:rsidRDefault="00660149">
      <w:pPr>
        <w:pStyle w:val="TOC2"/>
        <w:tabs>
          <w:tab w:val="right" w:leader="dot" w:pos="9350"/>
        </w:tabs>
        <w:rPr>
          <w:rFonts w:asciiTheme="minorHAnsi" w:eastAsiaTheme="minorEastAsia" w:hAnsiTheme="minorHAnsi" w:cstheme="minorBidi"/>
          <w:noProof/>
          <w:sz w:val="22"/>
          <w:szCs w:val="22"/>
        </w:rPr>
      </w:pPr>
      <w:hyperlink w:anchor="_Toc3378838" w:history="1">
        <w:r w:rsidRPr="00C315D9">
          <w:rPr>
            <w:rStyle w:val="Hyperlink"/>
            <w:noProof/>
          </w:rPr>
          <w:t>3.13 run object</w:t>
        </w:r>
        <w:r>
          <w:rPr>
            <w:noProof/>
            <w:webHidden/>
          </w:rPr>
          <w:tab/>
        </w:r>
        <w:r>
          <w:rPr>
            <w:noProof/>
            <w:webHidden/>
          </w:rPr>
          <w:fldChar w:fldCharType="begin"/>
        </w:r>
        <w:r>
          <w:rPr>
            <w:noProof/>
            <w:webHidden/>
          </w:rPr>
          <w:instrText xml:space="preserve"> PAGEREF _Toc3378838 \h </w:instrText>
        </w:r>
        <w:r>
          <w:rPr>
            <w:noProof/>
            <w:webHidden/>
          </w:rPr>
        </w:r>
        <w:r>
          <w:rPr>
            <w:noProof/>
            <w:webHidden/>
          </w:rPr>
          <w:fldChar w:fldCharType="separate"/>
        </w:r>
        <w:r>
          <w:rPr>
            <w:noProof/>
            <w:webHidden/>
          </w:rPr>
          <w:t>41</w:t>
        </w:r>
        <w:r>
          <w:rPr>
            <w:noProof/>
            <w:webHidden/>
          </w:rPr>
          <w:fldChar w:fldCharType="end"/>
        </w:r>
      </w:hyperlink>
    </w:p>
    <w:p w14:paraId="3E511A56" w14:textId="47DD8CA5"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39" w:history="1">
        <w:r w:rsidRPr="00C315D9">
          <w:rPr>
            <w:rStyle w:val="Hyperlink"/>
            <w:noProof/>
          </w:rPr>
          <w:t>3.13.1 General</w:t>
        </w:r>
        <w:r>
          <w:rPr>
            <w:noProof/>
            <w:webHidden/>
          </w:rPr>
          <w:tab/>
        </w:r>
        <w:r>
          <w:rPr>
            <w:noProof/>
            <w:webHidden/>
          </w:rPr>
          <w:fldChar w:fldCharType="begin"/>
        </w:r>
        <w:r>
          <w:rPr>
            <w:noProof/>
            <w:webHidden/>
          </w:rPr>
          <w:instrText xml:space="preserve"> PAGEREF _Toc3378839 \h </w:instrText>
        </w:r>
        <w:r>
          <w:rPr>
            <w:noProof/>
            <w:webHidden/>
          </w:rPr>
        </w:r>
        <w:r>
          <w:rPr>
            <w:noProof/>
            <w:webHidden/>
          </w:rPr>
          <w:fldChar w:fldCharType="separate"/>
        </w:r>
        <w:r>
          <w:rPr>
            <w:noProof/>
            <w:webHidden/>
          </w:rPr>
          <w:t>41</w:t>
        </w:r>
        <w:r>
          <w:rPr>
            <w:noProof/>
            <w:webHidden/>
          </w:rPr>
          <w:fldChar w:fldCharType="end"/>
        </w:r>
      </w:hyperlink>
    </w:p>
    <w:p w14:paraId="486C1F1F" w14:textId="0A46BF8F"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40" w:history="1">
        <w:r w:rsidRPr="00C315D9">
          <w:rPr>
            <w:rStyle w:val="Hyperlink"/>
            <w:noProof/>
          </w:rPr>
          <w:t>3.13.2 externalPropertyFiles property</w:t>
        </w:r>
        <w:r>
          <w:rPr>
            <w:noProof/>
            <w:webHidden/>
          </w:rPr>
          <w:tab/>
        </w:r>
        <w:r>
          <w:rPr>
            <w:noProof/>
            <w:webHidden/>
          </w:rPr>
          <w:fldChar w:fldCharType="begin"/>
        </w:r>
        <w:r>
          <w:rPr>
            <w:noProof/>
            <w:webHidden/>
          </w:rPr>
          <w:instrText xml:space="preserve"> PAGEREF _Toc3378840 \h </w:instrText>
        </w:r>
        <w:r>
          <w:rPr>
            <w:noProof/>
            <w:webHidden/>
          </w:rPr>
        </w:r>
        <w:r>
          <w:rPr>
            <w:noProof/>
            <w:webHidden/>
          </w:rPr>
          <w:fldChar w:fldCharType="separate"/>
        </w:r>
        <w:r>
          <w:rPr>
            <w:noProof/>
            <w:webHidden/>
          </w:rPr>
          <w:t>41</w:t>
        </w:r>
        <w:r>
          <w:rPr>
            <w:noProof/>
            <w:webHidden/>
          </w:rPr>
          <w:fldChar w:fldCharType="end"/>
        </w:r>
      </w:hyperlink>
    </w:p>
    <w:p w14:paraId="76F2C5D8" w14:textId="4AA18304" w:rsidR="00660149" w:rsidRDefault="00660149">
      <w:pPr>
        <w:pStyle w:val="TOC4"/>
        <w:tabs>
          <w:tab w:val="right" w:leader="dot" w:pos="9350"/>
        </w:tabs>
        <w:rPr>
          <w:rFonts w:asciiTheme="minorHAnsi" w:eastAsiaTheme="minorEastAsia" w:hAnsiTheme="minorHAnsi" w:cstheme="minorBidi"/>
          <w:noProof/>
          <w:sz w:val="22"/>
          <w:szCs w:val="22"/>
        </w:rPr>
      </w:pPr>
      <w:hyperlink w:anchor="_Toc3378841" w:history="1">
        <w:r w:rsidRPr="00C315D9">
          <w:rPr>
            <w:rStyle w:val="Hyperlink"/>
            <w:noProof/>
          </w:rPr>
          <w:t>3.13.2.1 Rationale</w:t>
        </w:r>
        <w:r>
          <w:rPr>
            <w:noProof/>
            <w:webHidden/>
          </w:rPr>
          <w:tab/>
        </w:r>
        <w:r>
          <w:rPr>
            <w:noProof/>
            <w:webHidden/>
          </w:rPr>
          <w:fldChar w:fldCharType="begin"/>
        </w:r>
        <w:r>
          <w:rPr>
            <w:noProof/>
            <w:webHidden/>
          </w:rPr>
          <w:instrText xml:space="preserve"> PAGEREF _Toc3378841 \h </w:instrText>
        </w:r>
        <w:r>
          <w:rPr>
            <w:noProof/>
            <w:webHidden/>
          </w:rPr>
        </w:r>
        <w:r>
          <w:rPr>
            <w:noProof/>
            <w:webHidden/>
          </w:rPr>
          <w:fldChar w:fldCharType="separate"/>
        </w:r>
        <w:r>
          <w:rPr>
            <w:noProof/>
            <w:webHidden/>
          </w:rPr>
          <w:t>41</w:t>
        </w:r>
        <w:r>
          <w:rPr>
            <w:noProof/>
            <w:webHidden/>
          </w:rPr>
          <w:fldChar w:fldCharType="end"/>
        </w:r>
      </w:hyperlink>
    </w:p>
    <w:p w14:paraId="5A9CEAA6" w14:textId="78DDCD4F" w:rsidR="00660149" w:rsidRDefault="00660149">
      <w:pPr>
        <w:pStyle w:val="TOC4"/>
        <w:tabs>
          <w:tab w:val="right" w:leader="dot" w:pos="9350"/>
        </w:tabs>
        <w:rPr>
          <w:rFonts w:asciiTheme="minorHAnsi" w:eastAsiaTheme="minorEastAsia" w:hAnsiTheme="minorHAnsi" w:cstheme="minorBidi"/>
          <w:noProof/>
          <w:sz w:val="22"/>
          <w:szCs w:val="22"/>
        </w:rPr>
      </w:pPr>
      <w:hyperlink w:anchor="_Toc3378842" w:history="1">
        <w:r w:rsidRPr="00C315D9">
          <w:rPr>
            <w:rStyle w:val="Hyperlink"/>
            <w:noProof/>
          </w:rPr>
          <w:t>3.13.2.2 Property definition</w:t>
        </w:r>
        <w:r>
          <w:rPr>
            <w:noProof/>
            <w:webHidden/>
          </w:rPr>
          <w:tab/>
        </w:r>
        <w:r>
          <w:rPr>
            <w:noProof/>
            <w:webHidden/>
          </w:rPr>
          <w:fldChar w:fldCharType="begin"/>
        </w:r>
        <w:r>
          <w:rPr>
            <w:noProof/>
            <w:webHidden/>
          </w:rPr>
          <w:instrText xml:space="preserve"> PAGEREF _Toc3378842 \h </w:instrText>
        </w:r>
        <w:r>
          <w:rPr>
            <w:noProof/>
            <w:webHidden/>
          </w:rPr>
        </w:r>
        <w:r>
          <w:rPr>
            <w:noProof/>
            <w:webHidden/>
          </w:rPr>
          <w:fldChar w:fldCharType="separate"/>
        </w:r>
        <w:r>
          <w:rPr>
            <w:noProof/>
            <w:webHidden/>
          </w:rPr>
          <w:t>42</w:t>
        </w:r>
        <w:r>
          <w:rPr>
            <w:noProof/>
            <w:webHidden/>
          </w:rPr>
          <w:fldChar w:fldCharType="end"/>
        </w:r>
      </w:hyperlink>
    </w:p>
    <w:p w14:paraId="50E2D3D2" w14:textId="51D781EA"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43" w:history="1">
        <w:r w:rsidRPr="00C315D9">
          <w:rPr>
            <w:rStyle w:val="Hyperlink"/>
            <w:noProof/>
          </w:rPr>
          <w:t>3.13.3 id property</w:t>
        </w:r>
        <w:r>
          <w:rPr>
            <w:noProof/>
            <w:webHidden/>
          </w:rPr>
          <w:tab/>
        </w:r>
        <w:r>
          <w:rPr>
            <w:noProof/>
            <w:webHidden/>
          </w:rPr>
          <w:fldChar w:fldCharType="begin"/>
        </w:r>
        <w:r>
          <w:rPr>
            <w:noProof/>
            <w:webHidden/>
          </w:rPr>
          <w:instrText xml:space="preserve"> PAGEREF _Toc3378843 \h </w:instrText>
        </w:r>
        <w:r>
          <w:rPr>
            <w:noProof/>
            <w:webHidden/>
          </w:rPr>
        </w:r>
        <w:r>
          <w:rPr>
            <w:noProof/>
            <w:webHidden/>
          </w:rPr>
          <w:fldChar w:fldCharType="separate"/>
        </w:r>
        <w:r>
          <w:rPr>
            <w:noProof/>
            <w:webHidden/>
          </w:rPr>
          <w:t>44</w:t>
        </w:r>
        <w:r>
          <w:rPr>
            <w:noProof/>
            <w:webHidden/>
          </w:rPr>
          <w:fldChar w:fldCharType="end"/>
        </w:r>
      </w:hyperlink>
    </w:p>
    <w:p w14:paraId="28E5003F" w14:textId="27F588CA"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44" w:history="1">
        <w:r w:rsidRPr="00C315D9">
          <w:rPr>
            <w:rStyle w:val="Hyperlink"/>
            <w:noProof/>
          </w:rPr>
          <w:t>3.13.4 aggregateIds property</w:t>
        </w:r>
        <w:r>
          <w:rPr>
            <w:noProof/>
            <w:webHidden/>
          </w:rPr>
          <w:tab/>
        </w:r>
        <w:r>
          <w:rPr>
            <w:noProof/>
            <w:webHidden/>
          </w:rPr>
          <w:fldChar w:fldCharType="begin"/>
        </w:r>
        <w:r>
          <w:rPr>
            <w:noProof/>
            <w:webHidden/>
          </w:rPr>
          <w:instrText xml:space="preserve"> PAGEREF _Toc3378844 \h </w:instrText>
        </w:r>
        <w:r>
          <w:rPr>
            <w:noProof/>
            <w:webHidden/>
          </w:rPr>
        </w:r>
        <w:r>
          <w:rPr>
            <w:noProof/>
            <w:webHidden/>
          </w:rPr>
          <w:fldChar w:fldCharType="separate"/>
        </w:r>
        <w:r>
          <w:rPr>
            <w:noProof/>
            <w:webHidden/>
          </w:rPr>
          <w:t>45</w:t>
        </w:r>
        <w:r>
          <w:rPr>
            <w:noProof/>
            <w:webHidden/>
          </w:rPr>
          <w:fldChar w:fldCharType="end"/>
        </w:r>
      </w:hyperlink>
    </w:p>
    <w:p w14:paraId="74474C5F" w14:textId="78228B1C"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45" w:history="1">
        <w:r w:rsidRPr="00C315D9">
          <w:rPr>
            <w:rStyle w:val="Hyperlink"/>
            <w:noProof/>
          </w:rPr>
          <w:t>3.13.5 baselineGuid property</w:t>
        </w:r>
        <w:r>
          <w:rPr>
            <w:noProof/>
            <w:webHidden/>
          </w:rPr>
          <w:tab/>
        </w:r>
        <w:r>
          <w:rPr>
            <w:noProof/>
            <w:webHidden/>
          </w:rPr>
          <w:fldChar w:fldCharType="begin"/>
        </w:r>
        <w:r>
          <w:rPr>
            <w:noProof/>
            <w:webHidden/>
          </w:rPr>
          <w:instrText xml:space="preserve"> PAGEREF _Toc3378845 \h </w:instrText>
        </w:r>
        <w:r>
          <w:rPr>
            <w:noProof/>
            <w:webHidden/>
          </w:rPr>
        </w:r>
        <w:r>
          <w:rPr>
            <w:noProof/>
            <w:webHidden/>
          </w:rPr>
          <w:fldChar w:fldCharType="separate"/>
        </w:r>
        <w:r>
          <w:rPr>
            <w:noProof/>
            <w:webHidden/>
          </w:rPr>
          <w:t>45</w:t>
        </w:r>
        <w:r>
          <w:rPr>
            <w:noProof/>
            <w:webHidden/>
          </w:rPr>
          <w:fldChar w:fldCharType="end"/>
        </w:r>
      </w:hyperlink>
    </w:p>
    <w:p w14:paraId="6E49D065" w14:textId="632193A4"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46" w:history="1">
        <w:r w:rsidRPr="00C315D9">
          <w:rPr>
            <w:rStyle w:val="Hyperlink"/>
            <w:noProof/>
          </w:rPr>
          <w:t>3.13.6 tool property</w:t>
        </w:r>
        <w:r>
          <w:rPr>
            <w:noProof/>
            <w:webHidden/>
          </w:rPr>
          <w:tab/>
        </w:r>
        <w:r>
          <w:rPr>
            <w:noProof/>
            <w:webHidden/>
          </w:rPr>
          <w:fldChar w:fldCharType="begin"/>
        </w:r>
        <w:r>
          <w:rPr>
            <w:noProof/>
            <w:webHidden/>
          </w:rPr>
          <w:instrText xml:space="preserve"> PAGEREF _Toc3378846 \h </w:instrText>
        </w:r>
        <w:r>
          <w:rPr>
            <w:noProof/>
            <w:webHidden/>
          </w:rPr>
        </w:r>
        <w:r>
          <w:rPr>
            <w:noProof/>
            <w:webHidden/>
          </w:rPr>
          <w:fldChar w:fldCharType="separate"/>
        </w:r>
        <w:r>
          <w:rPr>
            <w:noProof/>
            <w:webHidden/>
          </w:rPr>
          <w:t>45</w:t>
        </w:r>
        <w:r>
          <w:rPr>
            <w:noProof/>
            <w:webHidden/>
          </w:rPr>
          <w:fldChar w:fldCharType="end"/>
        </w:r>
      </w:hyperlink>
    </w:p>
    <w:p w14:paraId="20CCA482" w14:textId="105345ED"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47" w:history="1">
        <w:r w:rsidRPr="00C315D9">
          <w:rPr>
            <w:rStyle w:val="Hyperlink"/>
            <w:noProof/>
          </w:rPr>
          <w:t>3.13.7 invocations property</w:t>
        </w:r>
        <w:r>
          <w:rPr>
            <w:noProof/>
            <w:webHidden/>
          </w:rPr>
          <w:tab/>
        </w:r>
        <w:r>
          <w:rPr>
            <w:noProof/>
            <w:webHidden/>
          </w:rPr>
          <w:fldChar w:fldCharType="begin"/>
        </w:r>
        <w:r>
          <w:rPr>
            <w:noProof/>
            <w:webHidden/>
          </w:rPr>
          <w:instrText xml:space="preserve"> PAGEREF _Toc3378847 \h </w:instrText>
        </w:r>
        <w:r>
          <w:rPr>
            <w:noProof/>
            <w:webHidden/>
          </w:rPr>
        </w:r>
        <w:r>
          <w:rPr>
            <w:noProof/>
            <w:webHidden/>
          </w:rPr>
          <w:fldChar w:fldCharType="separate"/>
        </w:r>
        <w:r>
          <w:rPr>
            <w:noProof/>
            <w:webHidden/>
          </w:rPr>
          <w:t>45</w:t>
        </w:r>
        <w:r>
          <w:rPr>
            <w:noProof/>
            <w:webHidden/>
          </w:rPr>
          <w:fldChar w:fldCharType="end"/>
        </w:r>
      </w:hyperlink>
    </w:p>
    <w:p w14:paraId="65CFE5C4" w14:textId="45FD4A44"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48" w:history="1">
        <w:r w:rsidRPr="00C315D9">
          <w:rPr>
            <w:rStyle w:val="Hyperlink"/>
            <w:noProof/>
          </w:rPr>
          <w:t>3.13.8 conversion property</w:t>
        </w:r>
        <w:r>
          <w:rPr>
            <w:noProof/>
            <w:webHidden/>
          </w:rPr>
          <w:tab/>
        </w:r>
        <w:r>
          <w:rPr>
            <w:noProof/>
            <w:webHidden/>
          </w:rPr>
          <w:fldChar w:fldCharType="begin"/>
        </w:r>
        <w:r>
          <w:rPr>
            <w:noProof/>
            <w:webHidden/>
          </w:rPr>
          <w:instrText xml:space="preserve"> PAGEREF _Toc3378848 \h </w:instrText>
        </w:r>
        <w:r>
          <w:rPr>
            <w:noProof/>
            <w:webHidden/>
          </w:rPr>
        </w:r>
        <w:r>
          <w:rPr>
            <w:noProof/>
            <w:webHidden/>
          </w:rPr>
          <w:fldChar w:fldCharType="separate"/>
        </w:r>
        <w:r>
          <w:rPr>
            <w:noProof/>
            <w:webHidden/>
          </w:rPr>
          <w:t>45</w:t>
        </w:r>
        <w:r>
          <w:rPr>
            <w:noProof/>
            <w:webHidden/>
          </w:rPr>
          <w:fldChar w:fldCharType="end"/>
        </w:r>
      </w:hyperlink>
    </w:p>
    <w:p w14:paraId="73AE8889" w14:textId="036161A7"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49" w:history="1">
        <w:r w:rsidRPr="00C315D9">
          <w:rPr>
            <w:rStyle w:val="Hyperlink"/>
            <w:noProof/>
          </w:rPr>
          <w:t>3.13.9 versionControlProvenance property</w:t>
        </w:r>
        <w:r>
          <w:rPr>
            <w:noProof/>
            <w:webHidden/>
          </w:rPr>
          <w:tab/>
        </w:r>
        <w:r>
          <w:rPr>
            <w:noProof/>
            <w:webHidden/>
          </w:rPr>
          <w:fldChar w:fldCharType="begin"/>
        </w:r>
        <w:r>
          <w:rPr>
            <w:noProof/>
            <w:webHidden/>
          </w:rPr>
          <w:instrText xml:space="preserve"> PAGEREF _Toc3378849 \h </w:instrText>
        </w:r>
        <w:r>
          <w:rPr>
            <w:noProof/>
            <w:webHidden/>
          </w:rPr>
        </w:r>
        <w:r>
          <w:rPr>
            <w:noProof/>
            <w:webHidden/>
          </w:rPr>
          <w:fldChar w:fldCharType="separate"/>
        </w:r>
        <w:r>
          <w:rPr>
            <w:noProof/>
            <w:webHidden/>
          </w:rPr>
          <w:t>45</w:t>
        </w:r>
        <w:r>
          <w:rPr>
            <w:noProof/>
            <w:webHidden/>
          </w:rPr>
          <w:fldChar w:fldCharType="end"/>
        </w:r>
      </w:hyperlink>
    </w:p>
    <w:p w14:paraId="09B8E509" w14:textId="4012B967"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50" w:history="1">
        <w:r w:rsidRPr="00C315D9">
          <w:rPr>
            <w:rStyle w:val="Hyperlink"/>
            <w:noProof/>
          </w:rPr>
          <w:t>3.13.10 originalUriBaseIds property</w:t>
        </w:r>
        <w:r>
          <w:rPr>
            <w:noProof/>
            <w:webHidden/>
          </w:rPr>
          <w:tab/>
        </w:r>
        <w:r>
          <w:rPr>
            <w:noProof/>
            <w:webHidden/>
          </w:rPr>
          <w:fldChar w:fldCharType="begin"/>
        </w:r>
        <w:r>
          <w:rPr>
            <w:noProof/>
            <w:webHidden/>
          </w:rPr>
          <w:instrText xml:space="preserve"> PAGEREF _Toc3378850 \h </w:instrText>
        </w:r>
        <w:r>
          <w:rPr>
            <w:noProof/>
            <w:webHidden/>
          </w:rPr>
        </w:r>
        <w:r>
          <w:rPr>
            <w:noProof/>
            <w:webHidden/>
          </w:rPr>
          <w:fldChar w:fldCharType="separate"/>
        </w:r>
        <w:r>
          <w:rPr>
            <w:noProof/>
            <w:webHidden/>
          </w:rPr>
          <w:t>46</w:t>
        </w:r>
        <w:r>
          <w:rPr>
            <w:noProof/>
            <w:webHidden/>
          </w:rPr>
          <w:fldChar w:fldCharType="end"/>
        </w:r>
      </w:hyperlink>
    </w:p>
    <w:p w14:paraId="15374817" w14:textId="119B2D68"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51" w:history="1">
        <w:r w:rsidRPr="00C315D9">
          <w:rPr>
            <w:rStyle w:val="Hyperlink"/>
            <w:noProof/>
          </w:rPr>
          <w:t>3.13.11 files property</w:t>
        </w:r>
        <w:r>
          <w:rPr>
            <w:noProof/>
            <w:webHidden/>
          </w:rPr>
          <w:tab/>
        </w:r>
        <w:r>
          <w:rPr>
            <w:noProof/>
            <w:webHidden/>
          </w:rPr>
          <w:fldChar w:fldCharType="begin"/>
        </w:r>
        <w:r>
          <w:rPr>
            <w:noProof/>
            <w:webHidden/>
          </w:rPr>
          <w:instrText xml:space="preserve"> PAGEREF _Toc3378851 \h </w:instrText>
        </w:r>
        <w:r>
          <w:rPr>
            <w:noProof/>
            <w:webHidden/>
          </w:rPr>
        </w:r>
        <w:r>
          <w:rPr>
            <w:noProof/>
            <w:webHidden/>
          </w:rPr>
          <w:fldChar w:fldCharType="separate"/>
        </w:r>
        <w:r>
          <w:rPr>
            <w:noProof/>
            <w:webHidden/>
          </w:rPr>
          <w:t>47</w:t>
        </w:r>
        <w:r>
          <w:rPr>
            <w:noProof/>
            <w:webHidden/>
          </w:rPr>
          <w:fldChar w:fldCharType="end"/>
        </w:r>
      </w:hyperlink>
    </w:p>
    <w:p w14:paraId="04D54837" w14:textId="52F87DF3"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52" w:history="1">
        <w:r w:rsidRPr="00C315D9">
          <w:rPr>
            <w:rStyle w:val="Hyperlink"/>
            <w:noProof/>
          </w:rPr>
          <w:t>3.13.12 logicalLocations property</w:t>
        </w:r>
        <w:r>
          <w:rPr>
            <w:noProof/>
            <w:webHidden/>
          </w:rPr>
          <w:tab/>
        </w:r>
        <w:r>
          <w:rPr>
            <w:noProof/>
            <w:webHidden/>
          </w:rPr>
          <w:fldChar w:fldCharType="begin"/>
        </w:r>
        <w:r>
          <w:rPr>
            <w:noProof/>
            <w:webHidden/>
          </w:rPr>
          <w:instrText xml:space="preserve"> PAGEREF _Toc3378852 \h </w:instrText>
        </w:r>
        <w:r>
          <w:rPr>
            <w:noProof/>
            <w:webHidden/>
          </w:rPr>
        </w:r>
        <w:r>
          <w:rPr>
            <w:noProof/>
            <w:webHidden/>
          </w:rPr>
          <w:fldChar w:fldCharType="separate"/>
        </w:r>
        <w:r>
          <w:rPr>
            <w:noProof/>
            <w:webHidden/>
          </w:rPr>
          <w:t>48</w:t>
        </w:r>
        <w:r>
          <w:rPr>
            <w:noProof/>
            <w:webHidden/>
          </w:rPr>
          <w:fldChar w:fldCharType="end"/>
        </w:r>
      </w:hyperlink>
    </w:p>
    <w:p w14:paraId="05401FC1" w14:textId="1189E848"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53" w:history="1">
        <w:r w:rsidRPr="00C315D9">
          <w:rPr>
            <w:rStyle w:val="Hyperlink"/>
            <w:noProof/>
          </w:rPr>
          <w:t>3.13.13 graphs property</w:t>
        </w:r>
        <w:r>
          <w:rPr>
            <w:noProof/>
            <w:webHidden/>
          </w:rPr>
          <w:tab/>
        </w:r>
        <w:r>
          <w:rPr>
            <w:noProof/>
            <w:webHidden/>
          </w:rPr>
          <w:fldChar w:fldCharType="begin"/>
        </w:r>
        <w:r>
          <w:rPr>
            <w:noProof/>
            <w:webHidden/>
          </w:rPr>
          <w:instrText xml:space="preserve"> PAGEREF _Toc3378853 \h </w:instrText>
        </w:r>
        <w:r>
          <w:rPr>
            <w:noProof/>
            <w:webHidden/>
          </w:rPr>
        </w:r>
        <w:r>
          <w:rPr>
            <w:noProof/>
            <w:webHidden/>
          </w:rPr>
          <w:fldChar w:fldCharType="separate"/>
        </w:r>
        <w:r>
          <w:rPr>
            <w:noProof/>
            <w:webHidden/>
          </w:rPr>
          <w:t>49</w:t>
        </w:r>
        <w:r>
          <w:rPr>
            <w:noProof/>
            <w:webHidden/>
          </w:rPr>
          <w:fldChar w:fldCharType="end"/>
        </w:r>
      </w:hyperlink>
    </w:p>
    <w:p w14:paraId="080EE451" w14:textId="020A717E"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54" w:history="1">
        <w:r w:rsidRPr="00C315D9">
          <w:rPr>
            <w:rStyle w:val="Hyperlink"/>
            <w:noProof/>
          </w:rPr>
          <w:t>3.13.14 results property</w:t>
        </w:r>
        <w:r>
          <w:rPr>
            <w:noProof/>
            <w:webHidden/>
          </w:rPr>
          <w:tab/>
        </w:r>
        <w:r>
          <w:rPr>
            <w:noProof/>
            <w:webHidden/>
          </w:rPr>
          <w:fldChar w:fldCharType="begin"/>
        </w:r>
        <w:r>
          <w:rPr>
            <w:noProof/>
            <w:webHidden/>
          </w:rPr>
          <w:instrText xml:space="preserve"> PAGEREF _Toc3378854 \h </w:instrText>
        </w:r>
        <w:r>
          <w:rPr>
            <w:noProof/>
            <w:webHidden/>
          </w:rPr>
        </w:r>
        <w:r>
          <w:rPr>
            <w:noProof/>
            <w:webHidden/>
          </w:rPr>
          <w:fldChar w:fldCharType="separate"/>
        </w:r>
        <w:r>
          <w:rPr>
            <w:noProof/>
            <w:webHidden/>
          </w:rPr>
          <w:t>49</w:t>
        </w:r>
        <w:r>
          <w:rPr>
            <w:noProof/>
            <w:webHidden/>
          </w:rPr>
          <w:fldChar w:fldCharType="end"/>
        </w:r>
      </w:hyperlink>
    </w:p>
    <w:p w14:paraId="3E59A98E" w14:textId="336C712E"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55" w:history="1">
        <w:r w:rsidRPr="00C315D9">
          <w:rPr>
            <w:rStyle w:val="Hyperlink"/>
            <w:noProof/>
          </w:rPr>
          <w:t>3.13.15 resources property</w:t>
        </w:r>
        <w:r>
          <w:rPr>
            <w:noProof/>
            <w:webHidden/>
          </w:rPr>
          <w:tab/>
        </w:r>
        <w:r>
          <w:rPr>
            <w:noProof/>
            <w:webHidden/>
          </w:rPr>
          <w:fldChar w:fldCharType="begin"/>
        </w:r>
        <w:r>
          <w:rPr>
            <w:noProof/>
            <w:webHidden/>
          </w:rPr>
          <w:instrText xml:space="preserve"> PAGEREF _Toc3378855 \h </w:instrText>
        </w:r>
        <w:r>
          <w:rPr>
            <w:noProof/>
            <w:webHidden/>
          </w:rPr>
        </w:r>
        <w:r>
          <w:rPr>
            <w:noProof/>
            <w:webHidden/>
          </w:rPr>
          <w:fldChar w:fldCharType="separate"/>
        </w:r>
        <w:r>
          <w:rPr>
            <w:noProof/>
            <w:webHidden/>
          </w:rPr>
          <w:t>49</w:t>
        </w:r>
        <w:r>
          <w:rPr>
            <w:noProof/>
            <w:webHidden/>
          </w:rPr>
          <w:fldChar w:fldCharType="end"/>
        </w:r>
      </w:hyperlink>
    </w:p>
    <w:p w14:paraId="10CA73EC" w14:textId="74694F7F"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56" w:history="1">
        <w:r w:rsidRPr="00C315D9">
          <w:rPr>
            <w:rStyle w:val="Hyperlink"/>
            <w:noProof/>
          </w:rPr>
          <w:t>3.13.16 defaultFileEncoding property</w:t>
        </w:r>
        <w:r>
          <w:rPr>
            <w:noProof/>
            <w:webHidden/>
          </w:rPr>
          <w:tab/>
        </w:r>
        <w:r>
          <w:rPr>
            <w:noProof/>
            <w:webHidden/>
          </w:rPr>
          <w:fldChar w:fldCharType="begin"/>
        </w:r>
        <w:r>
          <w:rPr>
            <w:noProof/>
            <w:webHidden/>
          </w:rPr>
          <w:instrText xml:space="preserve"> PAGEREF _Toc3378856 \h </w:instrText>
        </w:r>
        <w:r>
          <w:rPr>
            <w:noProof/>
            <w:webHidden/>
          </w:rPr>
        </w:r>
        <w:r>
          <w:rPr>
            <w:noProof/>
            <w:webHidden/>
          </w:rPr>
          <w:fldChar w:fldCharType="separate"/>
        </w:r>
        <w:r>
          <w:rPr>
            <w:noProof/>
            <w:webHidden/>
          </w:rPr>
          <w:t>50</w:t>
        </w:r>
        <w:r>
          <w:rPr>
            <w:noProof/>
            <w:webHidden/>
          </w:rPr>
          <w:fldChar w:fldCharType="end"/>
        </w:r>
      </w:hyperlink>
    </w:p>
    <w:p w14:paraId="41CDD537" w14:textId="75C66093"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57" w:history="1">
        <w:r w:rsidRPr="00C315D9">
          <w:rPr>
            <w:rStyle w:val="Hyperlink"/>
            <w:noProof/>
          </w:rPr>
          <w:t>3.13.17 defaultSourceLanguage property</w:t>
        </w:r>
        <w:r>
          <w:rPr>
            <w:noProof/>
            <w:webHidden/>
          </w:rPr>
          <w:tab/>
        </w:r>
        <w:r>
          <w:rPr>
            <w:noProof/>
            <w:webHidden/>
          </w:rPr>
          <w:fldChar w:fldCharType="begin"/>
        </w:r>
        <w:r>
          <w:rPr>
            <w:noProof/>
            <w:webHidden/>
          </w:rPr>
          <w:instrText xml:space="preserve"> PAGEREF _Toc3378857 \h </w:instrText>
        </w:r>
        <w:r>
          <w:rPr>
            <w:noProof/>
            <w:webHidden/>
          </w:rPr>
        </w:r>
        <w:r>
          <w:rPr>
            <w:noProof/>
            <w:webHidden/>
          </w:rPr>
          <w:fldChar w:fldCharType="separate"/>
        </w:r>
        <w:r>
          <w:rPr>
            <w:noProof/>
            <w:webHidden/>
          </w:rPr>
          <w:t>50</w:t>
        </w:r>
        <w:r>
          <w:rPr>
            <w:noProof/>
            <w:webHidden/>
          </w:rPr>
          <w:fldChar w:fldCharType="end"/>
        </w:r>
      </w:hyperlink>
    </w:p>
    <w:p w14:paraId="10796677" w14:textId="23C0DCD9"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58" w:history="1">
        <w:r w:rsidRPr="00C315D9">
          <w:rPr>
            <w:rStyle w:val="Hyperlink"/>
            <w:noProof/>
          </w:rPr>
          <w:t>3.13.18 newlineSequences property</w:t>
        </w:r>
        <w:r>
          <w:rPr>
            <w:noProof/>
            <w:webHidden/>
          </w:rPr>
          <w:tab/>
        </w:r>
        <w:r>
          <w:rPr>
            <w:noProof/>
            <w:webHidden/>
          </w:rPr>
          <w:fldChar w:fldCharType="begin"/>
        </w:r>
        <w:r>
          <w:rPr>
            <w:noProof/>
            <w:webHidden/>
          </w:rPr>
          <w:instrText xml:space="preserve"> PAGEREF _Toc3378858 \h </w:instrText>
        </w:r>
        <w:r>
          <w:rPr>
            <w:noProof/>
            <w:webHidden/>
          </w:rPr>
        </w:r>
        <w:r>
          <w:rPr>
            <w:noProof/>
            <w:webHidden/>
          </w:rPr>
          <w:fldChar w:fldCharType="separate"/>
        </w:r>
        <w:r>
          <w:rPr>
            <w:noProof/>
            <w:webHidden/>
          </w:rPr>
          <w:t>50</w:t>
        </w:r>
        <w:r>
          <w:rPr>
            <w:noProof/>
            <w:webHidden/>
          </w:rPr>
          <w:fldChar w:fldCharType="end"/>
        </w:r>
      </w:hyperlink>
    </w:p>
    <w:p w14:paraId="1C5CA1A6" w14:textId="194CACBC"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59" w:history="1">
        <w:r w:rsidRPr="00C315D9">
          <w:rPr>
            <w:rStyle w:val="Hyperlink"/>
            <w:noProof/>
          </w:rPr>
          <w:t>3.13.19 columnKind property</w:t>
        </w:r>
        <w:r>
          <w:rPr>
            <w:noProof/>
            <w:webHidden/>
          </w:rPr>
          <w:tab/>
        </w:r>
        <w:r>
          <w:rPr>
            <w:noProof/>
            <w:webHidden/>
          </w:rPr>
          <w:fldChar w:fldCharType="begin"/>
        </w:r>
        <w:r>
          <w:rPr>
            <w:noProof/>
            <w:webHidden/>
          </w:rPr>
          <w:instrText xml:space="preserve"> PAGEREF _Toc3378859 \h </w:instrText>
        </w:r>
        <w:r>
          <w:rPr>
            <w:noProof/>
            <w:webHidden/>
          </w:rPr>
        </w:r>
        <w:r>
          <w:rPr>
            <w:noProof/>
            <w:webHidden/>
          </w:rPr>
          <w:fldChar w:fldCharType="separate"/>
        </w:r>
        <w:r>
          <w:rPr>
            <w:noProof/>
            <w:webHidden/>
          </w:rPr>
          <w:t>51</w:t>
        </w:r>
        <w:r>
          <w:rPr>
            <w:noProof/>
            <w:webHidden/>
          </w:rPr>
          <w:fldChar w:fldCharType="end"/>
        </w:r>
      </w:hyperlink>
    </w:p>
    <w:p w14:paraId="28B21C8C" w14:textId="30A44F49"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60" w:history="1">
        <w:r w:rsidRPr="00C315D9">
          <w:rPr>
            <w:rStyle w:val="Hyperlink"/>
            <w:noProof/>
          </w:rPr>
          <w:t>3.13.20 richMessageMimeType property</w:t>
        </w:r>
        <w:r>
          <w:rPr>
            <w:noProof/>
            <w:webHidden/>
          </w:rPr>
          <w:tab/>
        </w:r>
        <w:r>
          <w:rPr>
            <w:noProof/>
            <w:webHidden/>
          </w:rPr>
          <w:fldChar w:fldCharType="begin"/>
        </w:r>
        <w:r>
          <w:rPr>
            <w:noProof/>
            <w:webHidden/>
          </w:rPr>
          <w:instrText xml:space="preserve"> PAGEREF _Toc3378860 \h </w:instrText>
        </w:r>
        <w:r>
          <w:rPr>
            <w:noProof/>
            <w:webHidden/>
          </w:rPr>
        </w:r>
        <w:r>
          <w:rPr>
            <w:noProof/>
            <w:webHidden/>
          </w:rPr>
          <w:fldChar w:fldCharType="separate"/>
        </w:r>
        <w:r>
          <w:rPr>
            <w:noProof/>
            <w:webHidden/>
          </w:rPr>
          <w:t>51</w:t>
        </w:r>
        <w:r>
          <w:rPr>
            <w:noProof/>
            <w:webHidden/>
          </w:rPr>
          <w:fldChar w:fldCharType="end"/>
        </w:r>
      </w:hyperlink>
    </w:p>
    <w:p w14:paraId="53FDE606" w14:textId="3F570310"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61" w:history="1">
        <w:r w:rsidRPr="00C315D9">
          <w:rPr>
            <w:rStyle w:val="Hyperlink"/>
            <w:noProof/>
          </w:rPr>
          <w:t>3.13.21 redactionToken property</w:t>
        </w:r>
        <w:r>
          <w:rPr>
            <w:noProof/>
            <w:webHidden/>
          </w:rPr>
          <w:tab/>
        </w:r>
        <w:r>
          <w:rPr>
            <w:noProof/>
            <w:webHidden/>
          </w:rPr>
          <w:fldChar w:fldCharType="begin"/>
        </w:r>
        <w:r>
          <w:rPr>
            <w:noProof/>
            <w:webHidden/>
          </w:rPr>
          <w:instrText xml:space="preserve"> PAGEREF _Toc3378861 \h </w:instrText>
        </w:r>
        <w:r>
          <w:rPr>
            <w:noProof/>
            <w:webHidden/>
          </w:rPr>
        </w:r>
        <w:r>
          <w:rPr>
            <w:noProof/>
            <w:webHidden/>
          </w:rPr>
          <w:fldChar w:fldCharType="separate"/>
        </w:r>
        <w:r>
          <w:rPr>
            <w:noProof/>
            <w:webHidden/>
          </w:rPr>
          <w:t>51</w:t>
        </w:r>
        <w:r>
          <w:rPr>
            <w:noProof/>
            <w:webHidden/>
          </w:rPr>
          <w:fldChar w:fldCharType="end"/>
        </w:r>
      </w:hyperlink>
    </w:p>
    <w:p w14:paraId="4E6E52BD" w14:textId="6E23C725" w:rsidR="00660149" w:rsidRDefault="00660149">
      <w:pPr>
        <w:pStyle w:val="TOC2"/>
        <w:tabs>
          <w:tab w:val="right" w:leader="dot" w:pos="9350"/>
        </w:tabs>
        <w:rPr>
          <w:rFonts w:asciiTheme="minorHAnsi" w:eastAsiaTheme="minorEastAsia" w:hAnsiTheme="minorHAnsi" w:cstheme="minorBidi"/>
          <w:noProof/>
          <w:sz w:val="22"/>
          <w:szCs w:val="22"/>
        </w:rPr>
      </w:pPr>
      <w:hyperlink w:anchor="_Toc3378862" w:history="1">
        <w:r w:rsidRPr="00C315D9">
          <w:rPr>
            <w:rStyle w:val="Hyperlink"/>
            <w:noProof/>
          </w:rPr>
          <w:t>3.14 externaPropertyFile object</w:t>
        </w:r>
        <w:r>
          <w:rPr>
            <w:noProof/>
            <w:webHidden/>
          </w:rPr>
          <w:tab/>
        </w:r>
        <w:r>
          <w:rPr>
            <w:noProof/>
            <w:webHidden/>
          </w:rPr>
          <w:fldChar w:fldCharType="begin"/>
        </w:r>
        <w:r>
          <w:rPr>
            <w:noProof/>
            <w:webHidden/>
          </w:rPr>
          <w:instrText xml:space="preserve"> PAGEREF _Toc3378862 \h </w:instrText>
        </w:r>
        <w:r>
          <w:rPr>
            <w:noProof/>
            <w:webHidden/>
          </w:rPr>
        </w:r>
        <w:r>
          <w:rPr>
            <w:noProof/>
            <w:webHidden/>
          </w:rPr>
          <w:fldChar w:fldCharType="separate"/>
        </w:r>
        <w:r>
          <w:rPr>
            <w:noProof/>
            <w:webHidden/>
          </w:rPr>
          <w:t>52</w:t>
        </w:r>
        <w:r>
          <w:rPr>
            <w:noProof/>
            <w:webHidden/>
          </w:rPr>
          <w:fldChar w:fldCharType="end"/>
        </w:r>
      </w:hyperlink>
    </w:p>
    <w:p w14:paraId="7968FF56" w14:textId="6016C71A"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63" w:history="1">
        <w:r w:rsidRPr="00C315D9">
          <w:rPr>
            <w:rStyle w:val="Hyperlink"/>
            <w:noProof/>
          </w:rPr>
          <w:t>3.14.1 General</w:t>
        </w:r>
        <w:r>
          <w:rPr>
            <w:noProof/>
            <w:webHidden/>
          </w:rPr>
          <w:tab/>
        </w:r>
        <w:r>
          <w:rPr>
            <w:noProof/>
            <w:webHidden/>
          </w:rPr>
          <w:fldChar w:fldCharType="begin"/>
        </w:r>
        <w:r>
          <w:rPr>
            <w:noProof/>
            <w:webHidden/>
          </w:rPr>
          <w:instrText xml:space="preserve"> PAGEREF _Toc3378863 \h </w:instrText>
        </w:r>
        <w:r>
          <w:rPr>
            <w:noProof/>
            <w:webHidden/>
          </w:rPr>
        </w:r>
        <w:r>
          <w:rPr>
            <w:noProof/>
            <w:webHidden/>
          </w:rPr>
          <w:fldChar w:fldCharType="separate"/>
        </w:r>
        <w:r>
          <w:rPr>
            <w:noProof/>
            <w:webHidden/>
          </w:rPr>
          <w:t>52</w:t>
        </w:r>
        <w:r>
          <w:rPr>
            <w:noProof/>
            <w:webHidden/>
          </w:rPr>
          <w:fldChar w:fldCharType="end"/>
        </w:r>
      </w:hyperlink>
    </w:p>
    <w:p w14:paraId="4C188EE9" w14:textId="590849DE"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64" w:history="1">
        <w:r w:rsidRPr="00C315D9">
          <w:rPr>
            <w:rStyle w:val="Hyperlink"/>
            <w:noProof/>
          </w:rPr>
          <w:t>3.14.2 fileLocation property</w:t>
        </w:r>
        <w:r>
          <w:rPr>
            <w:noProof/>
            <w:webHidden/>
          </w:rPr>
          <w:tab/>
        </w:r>
        <w:r>
          <w:rPr>
            <w:noProof/>
            <w:webHidden/>
          </w:rPr>
          <w:fldChar w:fldCharType="begin"/>
        </w:r>
        <w:r>
          <w:rPr>
            <w:noProof/>
            <w:webHidden/>
          </w:rPr>
          <w:instrText xml:space="preserve"> PAGEREF _Toc3378864 \h </w:instrText>
        </w:r>
        <w:r>
          <w:rPr>
            <w:noProof/>
            <w:webHidden/>
          </w:rPr>
        </w:r>
        <w:r>
          <w:rPr>
            <w:noProof/>
            <w:webHidden/>
          </w:rPr>
          <w:fldChar w:fldCharType="separate"/>
        </w:r>
        <w:r>
          <w:rPr>
            <w:noProof/>
            <w:webHidden/>
          </w:rPr>
          <w:t>52</w:t>
        </w:r>
        <w:r>
          <w:rPr>
            <w:noProof/>
            <w:webHidden/>
          </w:rPr>
          <w:fldChar w:fldCharType="end"/>
        </w:r>
      </w:hyperlink>
    </w:p>
    <w:p w14:paraId="652F6678" w14:textId="6FECEE5A"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65" w:history="1">
        <w:r w:rsidRPr="00C315D9">
          <w:rPr>
            <w:rStyle w:val="Hyperlink"/>
            <w:noProof/>
          </w:rPr>
          <w:t>3.14.3 guid property</w:t>
        </w:r>
        <w:r>
          <w:rPr>
            <w:noProof/>
            <w:webHidden/>
          </w:rPr>
          <w:tab/>
        </w:r>
        <w:r>
          <w:rPr>
            <w:noProof/>
            <w:webHidden/>
          </w:rPr>
          <w:fldChar w:fldCharType="begin"/>
        </w:r>
        <w:r>
          <w:rPr>
            <w:noProof/>
            <w:webHidden/>
          </w:rPr>
          <w:instrText xml:space="preserve"> PAGEREF _Toc3378865 \h </w:instrText>
        </w:r>
        <w:r>
          <w:rPr>
            <w:noProof/>
            <w:webHidden/>
          </w:rPr>
        </w:r>
        <w:r>
          <w:rPr>
            <w:noProof/>
            <w:webHidden/>
          </w:rPr>
          <w:fldChar w:fldCharType="separate"/>
        </w:r>
        <w:r>
          <w:rPr>
            <w:noProof/>
            <w:webHidden/>
          </w:rPr>
          <w:t>52</w:t>
        </w:r>
        <w:r>
          <w:rPr>
            <w:noProof/>
            <w:webHidden/>
          </w:rPr>
          <w:fldChar w:fldCharType="end"/>
        </w:r>
      </w:hyperlink>
    </w:p>
    <w:p w14:paraId="667B0406" w14:textId="50C30C32"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66" w:history="1">
        <w:r w:rsidRPr="00C315D9">
          <w:rPr>
            <w:rStyle w:val="Hyperlink"/>
            <w:noProof/>
          </w:rPr>
          <w:t>3.14.4 itemCount property</w:t>
        </w:r>
        <w:r>
          <w:rPr>
            <w:noProof/>
            <w:webHidden/>
          </w:rPr>
          <w:tab/>
        </w:r>
        <w:r>
          <w:rPr>
            <w:noProof/>
            <w:webHidden/>
          </w:rPr>
          <w:fldChar w:fldCharType="begin"/>
        </w:r>
        <w:r>
          <w:rPr>
            <w:noProof/>
            <w:webHidden/>
          </w:rPr>
          <w:instrText xml:space="preserve"> PAGEREF _Toc3378866 \h </w:instrText>
        </w:r>
        <w:r>
          <w:rPr>
            <w:noProof/>
            <w:webHidden/>
          </w:rPr>
        </w:r>
        <w:r>
          <w:rPr>
            <w:noProof/>
            <w:webHidden/>
          </w:rPr>
          <w:fldChar w:fldCharType="separate"/>
        </w:r>
        <w:r>
          <w:rPr>
            <w:noProof/>
            <w:webHidden/>
          </w:rPr>
          <w:t>52</w:t>
        </w:r>
        <w:r>
          <w:rPr>
            <w:noProof/>
            <w:webHidden/>
          </w:rPr>
          <w:fldChar w:fldCharType="end"/>
        </w:r>
      </w:hyperlink>
    </w:p>
    <w:p w14:paraId="185652BE" w14:textId="4C92D064" w:rsidR="00660149" w:rsidRDefault="00660149">
      <w:pPr>
        <w:pStyle w:val="TOC2"/>
        <w:tabs>
          <w:tab w:val="right" w:leader="dot" w:pos="9350"/>
        </w:tabs>
        <w:rPr>
          <w:rFonts w:asciiTheme="minorHAnsi" w:eastAsiaTheme="minorEastAsia" w:hAnsiTheme="minorHAnsi" w:cstheme="minorBidi"/>
          <w:noProof/>
          <w:sz w:val="22"/>
          <w:szCs w:val="22"/>
        </w:rPr>
      </w:pPr>
      <w:hyperlink w:anchor="_Toc3378867" w:history="1">
        <w:r w:rsidRPr="00C315D9">
          <w:rPr>
            <w:rStyle w:val="Hyperlink"/>
            <w:noProof/>
          </w:rPr>
          <w:t>3.15 runAutomationDetails object</w:t>
        </w:r>
        <w:r>
          <w:rPr>
            <w:noProof/>
            <w:webHidden/>
          </w:rPr>
          <w:tab/>
        </w:r>
        <w:r>
          <w:rPr>
            <w:noProof/>
            <w:webHidden/>
          </w:rPr>
          <w:fldChar w:fldCharType="begin"/>
        </w:r>
        <w:r>
          <w:rPr>
            <w:noProof/>
            <w:webHidden/>
          </w:rPr>
          <w:instrText xml:space="preserve"> PAGEREF _Toc3378867 \h </w:instrText>
        </w:r>
        <w:r>
          <w:rPr>
            <w:noProof/>
            <w:webHidden/>
          </w:rPr>
        </w:r>
        <w:r>
          <w:rPr>
            <w:noProof/>
            <w:webHidden/>
          </w:rPr>
          <w:fldChar w:fldCharType="separate"/>
        </w:r>
        <w:r>
          <w:rPr>
            <w:noProof/>
            <w:webHidden/>
          </w:rPr>
          <w:t>52</w:t>
        </w:r>
        <w:r>
          <w:rPr>
            <w:noProof/>
            <w:webHidden/>
          </w:rPr>
          <w:fldChar w:fldCharType="end"/>
        </w:r>
      </w:hyperlink>
    </w:p>
    <w:p w14:paraId="42B10077" w14:textId="0665CB7B"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68" w:history="1">
        <w:r w:rsidRPr="00C315D9">
          <w:rPr>
            <w:rStyle w:val="Hyperlink"/>
            <w:noProof/>
          </w:rPr>
          <w:t>3.15.1 General</w:t>
        </w:r>
        <w:r>
          <w:rPr>
            <w:noProof/>
            <w:webHidden/>
          </w:rPr>
          <w:tab/>
        </w:r>
        <w:r>
          <w:rPr>
            <w:noProof/>
            <w:webHidden/>
          </w:rPr>
          <w:fldChar w:fldCharType="begin"/>
        </w:r>
        <w:r>
          <w:rPr>
            <w:noProof/>
            <w:webHidden/>
          </w:rPr>
          <w:instrText xml:space="preserve"> PAGEREF _Toc3378868 \h </w:instrText>
        </w:r>
        <w:r>
          <w:rPr>
            <w:noProof/>
            <w:webHidden/>
          </w:rPr>
        </w:r>
        <w:r>
          <w:rPr>
            <w:noProof/>
            <w:webHidden/>
          </w:rPr>
          <w:fldChar w:fldCharType="separate"/>
        </w:r>
        <w:r>
          <w:rPr>
            <w:noProof/>
            <w:webHidden/>
          </w:rPr>
          <w:t>52</w:t>
        </w:r>
        <w:r>
          <w:rPr>
            <w:noProof/>
            <w:webHidden/>
          </w:rPr>
          <w:fldChar w:fldCharType="end"/>
        </w:r>
      </w:hyperlink>
    </w:p>
    <w:p w14:paraId="1B6BACF9" w14:textId="6C764A6C"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69" w:history="1">
        <w:r w:rsidRPr="00C315D9">
          <w:rPr>
            <w:rStyle w:val="Hyperlink"/>
            <w:noProof/>
          </w:rPr>
          <w:t>3.15.2 Constraints</w:t>
        </w:r>
        <w:r>
          <w:rPr>
            <w:noProof/>
            <w:webHidden/>
          </w:rPr>
          <w:tab/>
        </w:r>
        <w:r>
          <w:rPr>
            <w:noProof/>
            <w:webHidden/>
          </w:rPr>
          <w:fldChar w:fldCharType="begin"/>
        </w:r>
        <w:r>
          <w:rPr>
            <w:noProof/>
            <w:webHidden/>
          </w:rPr>
          <w:instrText xml:space="preserve"> PAGEREF _Toc3378869 \h </w:instrText>
        </w:r>
        <w:r>
          <w:rPr>
            <w:noProof/>
            <w:webHidden/>
          </w:rPr>
        </w:r>
        <w:r>
          <w:rPr>
            <w:noProof/>
            <w:webHidden/>
          </w:rPr>
          <w:fldChar w:fldCharType="separate"/>
        </w:r>
        <w:r>
          <w:rPr>
            <w:noProof/>
            <w:webHidden/>
          </w:rPr>
          <w:t>53</w:t>
        </w:r>
        <w:r>
          <w:rPr>
            <w:noProof/>
            <w:webHidden/>
          </w:rPr>
          <w:fldChar w:fldCharType="end"/>
        </w:r>
      </w:hyperlink>
    </w:p>
    <w:p w14:paraId="0CD79AD6" w14:textId="42FB7E76"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70" w:history="1">
        <w:r w:rsidRPr="00C315D9">
          <w:rPr>
            <w:rStyle w:val="Hyperlink"/>
            <w:noProof/>
          </w:rPr>
          <w:t>3.15.3 description property</w:t>
        </w:r>
        <w:r>
          <w:rPr>
            <w:noProof/>
            <w:webHidden/>
          </w:rPr>
          <w:tab/>
        </w:r>
        <w:r>
          <w:rPr>
            <w:noProof/>
            <w:webHidden/>
          </w:rPr>
          <w:fldChar w:fldCharType="begin"/>
        </w:r>
        <w:r>
          <w:rPr>
            <w:noProof/>
            <w:webHidden/>
          </w:rPr>
          <w:instrText xml:space="preserve"> PAGEREF _Toc3378870 \h </w:instrText>
        </w:r>
        <w:r>
          <w:rPr>
            <w:noProof/>
            <w:webHidden/>
          </w:rPr>
        </w:r>
        <w:r>
          <w:rPr>
            <w:noProof/>
            <w:webHidden/>
          </w:rPr>
          <w:fldChar w:fldCharType="separate"/>
        </w:r>
        <w:r>
          <w:rPr>
            <w:noProof/>
            <w:webHidden/>
          </w:rPr>
          <w:t>53</w:t>
        </w:r>
        <w:r>
          <w:rPr>
            <w:noProof/>
            <w:webHidden/>
          </w:rPr>
          <w:fldChar w:fldCharType="end"/>
        </w:r>
      </w:hyperlink>
    </w:p>
    <w:p w14:paraId="465BB711" w14:textId="5DCDB7FA"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71" w:history="1">
        <w:r w:rsidRPr="00C315D9">
          <w:rPr>
            <w:rStyle w:val="Hyperlink"/>
            <w:noProof/>
          </w:rPr>
          <w:t>3.15.4 id property</w:t>
        </w:r>
        <w:r>
          <w:rPr>
            <w:noProof/>
            <w:webHidden/>
          </w:rPr>
          <w:tab/>
        </w:r>
        <w:r>
          <w:rPr>
            <w:noProof/>
            <w:webHidden/>
          </w:rPr>
          <w:fldChar w:fldCharType="begin"/>
        </w:r>
        <w:r>
          <w:rPr>
            <w:noProof/>
            <w:webHidden/>
          </w:rPr>
          <w:instrText xml:space="preserve"> PAGEREF _Toc3378871 \h </w:instrText>
        </w:r>
        <w:r>
          <w:rPr>
            <w:noProof/>
            <w:webHidden/>
          </w:rPr>
        </w:r>
        <w:r>
          <w:rPr>
            <w:noProof/>
            <w:webHidden/>
          </w:rPr>
          <w:fldChar w:fldCharType="separate"/>
        </w:r>
        <w:r>
          <w:rPr>
            <w:noProof/>
            <w:webHidden/>
          </w:rPr>
          <w:t>53</w:t>
        </w:r>
        <w:r>
          <w:rPr>
            <w:noProof/>
            <w:webHidden/>
          </w:rPr>
          <w:fldChar w:fldCharType="end"/>
        </w:r>
      </w:hyperlink>
    </w:p>
    <w:p w14:paraId="478AF146" w14:textId="592C7F38"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72" w:history="1">
        <w:r w:rsidRPr="00C315D9">
          <w:rPr>
            <w:rStyle w:val="Hyperlink"/>
            <w:noProof/>
          </w:rPr>
          <w:t>3.15.5 guid property</w:t>
        </w:r>
        <w:r>
          <w:rPr>
            <w:noProof/>
            <w:webHidden/>
          </w:rPr>
          <w:tab/>
        </w:r>
        <w:r>
          <w:rPr>
            <w:noProof/>
            <w:webHidden/>
          </w:rPr>
          <w:fldChar w:fldCharType="begin"/>
        </w:r>
        <w:r>
          <w:rPr>
            <w:noProof/>
            <w:webHidden/>
          </w:rPr>
          <w:instrText xml:space="preserve"> PAGEREF _Toc3378872 \h </w:instrText>
        </w:r>
        <w:r>
          <w:rPr>
            <w:noProof/>
            <w:webHidden/>
          </w:rPr>
        </w:r>
        <w:r>
          <w:rPr>
            <w:noProof/>
            <w:webHidden/>
          </w:rPr>
          <w:fldChar w:fldCharType="separate"/>
        </w:r>
        <w:r>
          <w:rPr>
            <w:noProof/>
            <w:webHidden/>
          </w:rPr>
          <w:t>54</w:t>
        </w:r>
        <w:r>
          <w:rPr>
            <w:noProof/>
            <w:webHidden/>
          </w:rPr>
          <w:fldChar w:fldCharType="end"/>
        </w:r>
      </w:hyperlink>
    </w:p>
    <w:p w14:paraId="3856EC10" w14:textId="476BA343"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73" w:history="1">
        <w:r w:rsidRPr="00C315D9">
          <w:rPr>
            <w:rStyle w:val="Hyperlink"/>
            <w:noProof/>
          </w:rPr>
          <w:t>3.15.6 correlationGuid property</w:t>
        </w:r>
        <w:r>
          <w:rPr>
            <w:noProof/>
            <w:webHidden/>
          </w:rPr>
          <w:tab/>
        </w:r>
        <w:r>
          <w:rPr>
            <w:noProof/>
            <w:webHidden/>
          </w:rPr>
          <w:fldChar w:fldCharType="begin"/>
        </w:r>
        <w:r>
          <w:rPr>
            <w:noProof/>
            <w:webHidden/>
          </w:rPr>
          <w:instrText xml:space="preserve"> PAGEREF _Toc3378873 \h </w:instrText>
        </w:r>
        <w:r>
          <w:rPr>
            <w:noProof/>
            <w:webHidden/>
          </w:rPr>
        </w:r>
        <w:r>
          <w:rPr>
            <w:noProof/>
            <w:webHidden/>
          </w:rPr>
          <w:fldChar w:fldCharType="separate"/>
        </w:r>
        <w:r>
          <w:rPr>
            <w:noProof/>
            <w:webHidden/>
          </w:rPr>
          <w:t>54</w:t>
        </w:r>
        <w:r>
          <w:rPr>
            <w:noProof/>
            <w:webHidden/>
          </w:rPr>
          <w:fldChar w:fldCharType="end"/>
        </w:r>
      </w:hyperlink>
    </w:p>
    <w:p w14:paraId="79AAEF49" w14:textId="0702216A" w:rsidR="00660149" w:rsidRDefault="00660149">
      <w:pPr>
        <w:pStyle w:val="TOC2"/>
        <w:tabs>
          <w:tab w:val="right" w:leader="dot" w:pos="9350"/>
        </w:tabs>
        <w:rPr>
          <w:rFonts w:asciiTheme="minorHAnsi" w:eastAsiaTheme="minorEastAsia" w:hAnsiTheme="minorHAnsi" w:cstheme="minorBidi"/>
          <w:noProof/>
          <w:sz w:val="22"/>
          <w:szCs w:val="22"/>
        </w:rPr>
      </w:pPr>
      <w:hyperlink w:anchor="_Toc3378874" w:history="1">
        <w:r w:rsidRPr="00C315D9">
          <w:rPr>
            <w:rStyle w:val="Hyperlink"/>
            <w:noProof/>
          </w:rPr>
          <w:t>3.16 tool object</w:t>
        </w:r>
        <w:r>
          <w:rPr>
            <w:noProof/>
            <w:webHidden/>
          </w:rPr>
          <w:tab/>
        </w:r>
        <w:r>
          <w:rPr>
            <w:noProof/>
            <w:webHidden/>
          </w:rPr>
          <w:fldChar w:fldCharType="begin"/>
        </w:r>
        <w:r>
          <w:rPr>
            <w:noProof/>
            <w:webHidden/>
          </w:rPr>
          <w:instrText xml:space="preserve"> PAGEREF _Toc3378874 \h </w:instrText>
        </w:r>
        <w:r>
          <w:rPr>
            <w:noProof/>
            <w:webHidden/>
          </w:rPr>
        </w:r>
        <w:r>
          <w:rPr>
            <w:noProof/>
            <w:webHidden/>
          </w:rPr>
          <w:fldChar w:fldCharType="separate"/>
        </w:r>
        <w:r>
          <w:rPr>
            <w:noProof/>
            <w:webHidden/>
          </w:rPr>
          <w:t>54</w:t>
        </w:r>
        <w:r>
          <w:rPr>
            <w:noProof/>
            <w:webHidden/>
          </w:rPr>
          <w:fldChar w:fldCharType="end"/>
        </w:r>
      </w:hyperlink>
    </w:p>
    <w:p w14:paraId="2DAABCAE" w14:textId="75B5D3D2"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75" w:history="1">
        <w:r w:rsidRPr="00C315D9">
          <w:rPr>
            <w:rStyle w:val="Hyperlink"/>
            <w:noProof/>
          </w:rPr>
          <w:t>3.16.1 General</w:t>
        </w:r>
        <w:r>
          <w:rPr>
            <w:noProof/>
            <w:webHidden/>
          </w:rPr>
          <w:tab/>
        </w:r>
        <w:r>
          <w:rPr>
            <w:noProof/>
            <w:webHidden/>
          </w:rPr>
          <w:fldChar w:fldCharType="begin"/>
        </w:r>
        <w:r>
          <w:rPr>
            <w:noProof/>
            <w:webHidden/>
          </w:rPr>
          <w:instrText xml:space="preserve"> PAGEREF _Toc3378875 \h </w:instrText>
        </w:r>
        <w:r>
          <w:rPr>
            <w:noProof/>
            <w:webHidden/>
          </w:rPr>
        </w:r>
        <w:r>
          <w:rPr>
            <w:noProof/>
            <w:webHidden/>
          </w:rPr>
          <w:fldChar w:fldCharType="separate"/>
        </w:r>
        <w:r>
          <w:rPr>
            <w:noProof/>
            <w:webHidden/>
          </w:rPr>
          <w:t>54</w:t>
        </w:r>
        <w:r>
          <w:rPr>
            <w:noProof/>
            <w:webHidden/>
          </w:rPr>
          <w:fldChar w:fldCharType="end"/>
        </w:r>
      </w:hyperlink>
    </w:p>
    <w:p w14:paraId="0A152E1D" w14:textId="14323D2B"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76" w:history="1">
        <w:r w:rsidRPr="00C315D9">
          <w:rPr>
            <w:rStyle w:val="Hyperlink"/>
            <w:noProof/>
          </w:rPr>
          <w:t>3.16.2 name property</w:t>
        </w:r>
        <w:r>
          <w:rPr>
            <w:noProof/>
            <w:webHidden/>
          </w:rPr>
          <w:tab/>
        </w:r>
        <w:r>
          <w:rPr>
            <w:noProof/>
            <w:webHidden/>
          </w:rPr>
          <w:fldChar w:fldCharType="begin"/>
        </w:r>
        <w:r>
          <w:rPr>
            <w:noProof/>
            <w:webHidden/>
          </w:rPr>
          <w:instrText xml:space="preserve"> PAGEREF _Toc3378876 \h </w:instrText>
        </w:r>
        <w:r>
          <w:rPr>
            <w:noProof/>
            <w:webHidden/>
          </w:rPr>
        </w:r>
        <w:r>
          <w:rPr>
            <w:noProof/>
            <w:webHidden/>
          </w:rPr>
          <w:fldChar w:fldCharType="separate"/>
        </w:r>
        <w:r>
          <w:rPr>
            <w:noProof/>
            <w:webHidden/>
          </w:rPr>
          <w:t>55</w:t>
        </w:r>
        <w:r>
          <w:rPr>
            <w:noProof/>
            <w:webHidden/>
          </w:rPr>
          <w:fldChar w:fldCharType="end"/>
        </w:r>
      </w:hyperlink>
    </w:p>
    <w:p w14:paraId="6996CC46" w14:textId="2CE88E87"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77" w:history="1">
        <w:r w:rsidRPr="00C315D9">
          <w:rPr>
            <w:rStyle w:val="Hyperlink"/>
            <w:noProof/>
          </w:rPr>
          <w:t>3.16.3 fullName property</w:t>
        </w:r>
        <w:r>
          <w:rPr>
            <w:noProof/>
            <w:webHidden/>
          </w:rPr>
          <w:tab/>
        </w:r>
        <w:r>
          <w:rPr>
            <w:noProof/>
            <w:webHidden/>
          </w:rPr>
          <w:fldChar w:fldCharType="begin"/>
        </w:r>
        <w:r>
          <w:rPr>
            <w:noProof/>
            <w:webHidden/>
          </w:rPr>
          <w:instrText xml:space="preserve"> PAGEREF _Toc3378877 \h </w:instrText>
        </w:r>
        <w:r>
          <w:rPr>
            <w:noProof/>
            <w:webHidden/>
          </w:rPr>
        </w:r>
        <w:r>
          <w:rPr>
            <w:noProof/>
            <w:webHidden/>
          </w:rPr>
          <w:fldChar w:fldCharType="separate"/>
        </w:r>
        <w:r>
          <w:rPr>
            <w:noProof/>
            <w:webHidden/>
          </w:rPr>
          <w:t>55</w:t>
        </w:r>
        <w:r>
          <w:rPr>
            <w:noProof/>
            <w:webHidden/>
          </w:rPr>
          <w:fldChar w:fldCharType="end"/>
        </w:r>
      </w:hyperlink>
    </w:p>
    <w:p w14:paraId="59278D0B" w14:textId="15A57E5A"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78" w:history="1">
        <w:r w:rsidRPr="00C315D9">
          <w:rPr>
            <w:rStyle w:val="Hyperlink"/>
            <w:noProof/>
          </w:rPr>
          <w:t>3.16.4 semanticVersion property</w:t>
        </w:r>
        <w:r>
          <w:rPr>
            <w:noProof/>
            <w:webHidden/>
          </w:rPr>
          <w:tab/>
        </w:r>
        <w:r>
          <w:rPr>
            <w:noProof/>
            <w:webHidden/>
          </w:rPr>
          <w:fldChar w:fldCharType="begin"/>
        </w:r>
        <w:r>
          <w:rPr>
            <w:noProof/>
            <w:webHidden/>
          </w:rPr>
          <w:instrText xml:space="preserve"> PAGEREF _Toc3378878 \h </w:instrText>
        </w:r>
        <w:r>
          <w:rPr>
            <w:noProof/>
            <w:webHidden/>
          </w:rPr>
        </w:r>
        <w:r>
          <w:rPr>
            <w:noProof/>
            <w:webHidden/>
          </w:rPr>
          <w:fldChar w:fldCharType="separate"/>
        </w:r>
        <w:r>
          <w:rPr>
            <w:noProof/>
            <w:webHidden/>
          </w:rPr>
          <w:t>55</w:t>
        </w:r>
        <w:r>
          <w:rPr>
            <w:noProof/>
            <w:webHidden/>
          </w:rPr>
          <w:fldChar w:fldCharType="end"/>
        </w:r>
      </w:hyperlink>
    </w:p>
    <w:p w14:paraId="5D5AC340" w14:textId="4715DBF7"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79" w:history="1">
        <w:r w:rsidRPr="00C315D9">
          <w:rPr>
            <w:rStyle w:val="Hyperlink"/>
            <w:noProof/>
          </w:rPr>
          <w:t>3.16.5 version property</w:t>
        </w:r>
        <w:r>
          <w:rPr>
            <w:noProof/>
            <w:webHidden/>
          </w:rPr>
          <w:tab/>
        </w:r>
        <w:r>
          <w:rPr>
            <w:noProof/>
            <w:webHidden/>
          </w:rPr>
          <w:fldChar w:fldCharType="begin"/>
        </w:r>
        <w:r>
          <w:rPr>
            <w:noProof/>
            <w:webHidden/>
          </w:rPr>
          <w:instrText xml:space="preserve"> PAGEREF _Toc3378879 \h </w:instrText>
        </w:r>
        <w:r>
          <w:rPr>
            <w:noProof/>
            <w:webHidden/>
          </w:rPr>
        </w:r>
        <w:r>
          <w:rPr>
            <w:noProof/>
            <w:webHidden/>
          </w:rPr>
          <w:fldChar w:fldCharType="separate"/>
        </w:r>
        <w:r>
          <w:rPr>
            <w:noProof/>
            <w:webHidden/>
          </w:rPr>
          <w:t>55</w:t>
        </w:r>
        <w:r>
          <w:rPr>
            <w:noProof/>
            <w:webHidden/>
          </w:rPr>
          <w:fldChar w:fldCharType="end"/>
        </w:r>
      </w:hyperlink>
    </w:p>
    <w:p w14:paraId="7E01496F" w14:textId="0E1C1AB9"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80" w:history="1">
        <w:r w:rsidRPr="00C315D9">
          <w:rPr>
            <w:rStyle w:val="Hyperlink"/>
            <w:noProof/>
          </w:rPr>
          <w:t>3.16.6 dottedQuadFileVersion property</w:t>
        </w:r>
        <w:r>
          <w:rPr>
            <w:noProof/>
            <w:webHidden/>
          </w:rPr>
          <w:tab/>
        </w:r>
        <w:r>
          <w:rPr>
            <w:noProof/>
            <w:webHidden/>
          </w:rPr>
          <w:fldChar w:fldCharType="begin"/>
        </w:r>
        <w:r>
          <w:rPr>
            <w:noProof/>
            <w:webHidden/>
          </w:rPr>
          <w:instrText xml:space="preserve"> PAGEREF _Toc3378880 \h </w:instrText>
        </w:r>
        <w:r>
          <w:rPr>
            <w:noProof/>
            <w:webHidden/>
          </w:rPr>
        </w:r>
        <w:r>
          <w:rPr>
            <w:noProof/>
            <w:webHidden/>
          </w:rPr>
          <w:fldChar w:fldCharType="separate"/>
        </w:r>
        <w:r>
          <w:rPr>
            <w:noProof/>
            <w:webHidden/>
          </w:rPr>
          <w:t>55</w:t>
        </w:r>
        <w:r>
          <w:rPr>
            <w:noProof/>
            <w:webHidden/>
          </w:rPr>
          <w:fldChar w:fldCharType="end"/>
        </w:r>
      </w:hyperlink>
    </w:p>
    <w:p w14:paraId="126B29B4" w14:textId="7863D255"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81" w:history="1">
        <w:r w:rsidRPr="00C315D9">
          <w:rPr>
            <w:rStyle w:val="Hyperlink"/>
            <w:noProof/>
          </w:rPr>
          <w:t>3.16.7 downloadUri property</w:t>
        </w:r>
        <w:r>
          <w:rPr>
            <w:noProof/>
            <w:webHidden/>
          </w:rPr>
          <w:tab/>
        </w:r>
        <w:r>
          <w:rPr>
            <w:noProof/>
            <w:webHidden/>
          </w:rPr>
          <w:fldChar w:fldCharType="begin"/>
        </w:r>
        <w:r>
          <w:rPr>
            <w:noProof/>
            <w:webHidden/>
          </w:rPr>
          <w:instrText xml:space="preserve"> PAGEREF _Toc3378881 \h </w:instrText>
        </w:r>
        <w:r>
          <w:rPr>
            <w:noProof/>
            <w:webHidden/>
          </w:rPr>
        </w:r>
        <w:r>
          <w:rPr>
            <w:noProof/>
            <w:webHidden/>
          </w:rPr>
          <w:fldChar w:fldCharType="separate"/>
        </w:r>
        <w:r>
          <w:rPr>
            <w:noProof/>
            <w:webHidden/>
          </w:rPr>
          <w:t>56</w:t>
        </w:r>
        <w:r>
          <w:rPr>
            <w:noProof/>
            <w:webHidden/>
          </w:rPr>
          <w:fldChar w:fldCharType="end"/>
        </w:r>
      </w:hyperlink>
    </w:p>
    <w:p w14:paraId="342B93F7" w14:textId="08708064"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82" w:history="1">
        <w:r w:rsidRPr="00C315D9">
          <w:rPr>
            <w:rStyle w:val="Hyperlink"/>
            <w:noProof/>
          </w:rPr>
          <w:t>3.16.8 language property</w:t>
        </w:r>
        <w:r>
          <w:rPr>
            <w:noProof/>
            <w:webHidden/>
          </w:rPr>
          <w:tab/>
        </w:r>
        <w:r>
          <w:rPr>
            <w:noProof/>
            <w:webHidden/>
          </w:rPr>
          <w:fldChar w:fldCharType="begin"/>
        </w:r>
        <w:r>
          <w:rPr>
            <w:noProof/>
            <w:webHidden/>
          </w:rPr>
          <w:instrText xml:space="preserve"> PAGEREF _Toc3378882 \h </w:instrText>
        </w:r>
        <w:r>
          <w:rPr>
            <w:noProof/>
            <w:webHidden/>
          </w:rPr>
        </w:r>
        <w:r>
          <w:rPr>
            <w:noProof/>
            <w:webHidden/>
          </w:rPr>
          <w:fldChar w:fldCharType="separate"/>
        </w:r>
        <w:r>
          <w:rPr>
            <w:noProof/>
            <w:webHidden/>
          </w:rPr>
          <w:t>56</w:t>
        </w:r>
        <w:r>
          <w:rPr>
            <w:noProof/>
            <w:webHidden/>
          </w:rPr>
          <w:fldChar w:fldCharType="end"/>
        </w:r>
      </w:hyperlink>
    </w:p>
    <w:p w14:paraId="06D83FB4" w14:textId="74CEB9BF"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83" w:history="1">
        <w:r w:rsidRPr="00C315D9">
          <w:rPr>
            <w:rStyle w:val="Hyperlink"/>
            <w:noProof/>
          </w:rPr>
          <w:t>3.16.9 resourceLocation property</w:t>
        </w:r>
        <w:r>
          <w:rPr>
            <w:noProof/>
            <w:webHidden/>
          </w:rPr>
          <w:tab/>
        </w:r>
        <w:r>
          <w:rPr>
            <w:noProof/>
            <w:webHidden/>
          </w:rPr>
          <w:fldChar w:fldCharType="begin"/>
        </w:r>
        <w:r>
          <w:rPr>
            <w:noProof/>
            <w:webHidden/>
          </w:rPr>
          <w:instrText xml:space="preserve"> PAGEREF _Toc3378883 \h </w:instrText>
        </w:r>
        <w:r>
          <w:rPr>
            <w:noProof/>
            <w:webHidden/>
          </w:rPr>
        </w:r>
        <w:r>
          <w:rPr>
            <w:noProof/>
            <w:webHidden/>
          </w:rPr>
          <w:fldChar w:fldCharType="separate"/>
        </w:r>
        <w:r>
          <w:rPr>
            <w:noProof/>
            <w:webHidden/>
          </w:rPr>
          <w:t>56</w:t>
        </w:r>
        <w:r>
          <w:rPr>
            <w:noProof/>
            <w:webHidden/>
          </w:rPr>
          <w:fldChar w:fldCharType="end"/>
        </w:r>
      </w:hyperlink>
    </w:p>
    <w:p w14:paraId="31108F1E" w14:textId="261C9870"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84" w:history="1">
        <w:r w:rsidRPr="00C315D9">
          <w:rPr>
            <w:rStyle w:val="Hyperlink"/>
            <w:noProof/>
          </w:rPr>
          <w:t>3.16.10 sarifLoggerVersion property</w:t>
        </w:r>
        <w:r>
          <w:rPr>
            <w:noProof/>
            <w:webHidden/>
          </w:rPr>
          <w:tab/>
        </w:r>
        <w:r>
          <w:rPr>
            <w:noProof/>
            <w:webHidden/>
          </w:rPr>
          <w:fldChar w:fldCharType="begin"/>
        </w:r>
        <w:r>
          <w:rPr>
            <w:noProof/>
            <w:webHidden/>
          </w:rPr>
          <w:instrText xml:space="preserve"> PAGEREF _Toc3378884 \h </w:instrText>
        </w:r>
        <w:r>
          <w:rPr>
            <w:noProof/>
            <w:webHidden/>
          </w:rPr>
        </w:r>
        <w:r>
          <w:rPr>
            <w:noProof/>
            <w:webHidden/>
          </w:rPr>
          <w:fldChar w:fldCharType="separate"/>
        </w:r>
        <w:r>
          <w:rPr>
            <w:noProof/>
            <w:webHidden/>
          </w:rPr>
          <w:t>57</w:t>
        </w:r>
        <w:r>
          <w:rPr>
            <w:noProof/>
            <w:webHidden/>
          </w:rPr>
          <w:fldChar w:fldCharType="end"/>
        </w:r>
      </w:hyperlink>
    </w:p>
    <w:p w14:paraId="634F4A9D" w14:textId="4C6AB22B" w:rsidR="00660149" w:rsidRDefault="00660149">
      <w:pPr>
        <w:pStyle w:val="TOC2"/>
        <w:tabs>
          <w:tab w:val="right" w:leader="dot" w:pos="9350"/>
        </w:tabs>
        <w:rPr>
          <w:rFonts w:asciiTheme="minorHAnsi" w:eastAsiaTheme="minorEastAsia" w:hAnsiTheme="minorHAnsi" w:cstheme="minorBidi"/>
          <w:noProof/>
          <w:sz w:val="22"/>
          <w:szCs w:val="22"/>
        </w:rPr>
      </w:pPr>
      <w:hyperlink w:anchor="_Toc3378885" w:history="1">
        <w:r w:rsidRPr="00C315D9">
          <w:rPr>
            <w:rStyle w:val="Hyperlink"/>
            <w:noProof/>
          </w:rPr>
          <w:t>3.17 invocation object</w:t>
        </w:r>
        <w:r>
          <w:rPr>
            <w:noProof/>
            <w:webHidden/>
          </w:rPr>
          <w:tab/>
        </w:r>
        <w:r>
          <w:rPr>
            <w:noProof/>
            <w:webHidden/>
          </w:rPr>
          <w:fldChar w:fldCharType="begin"/>
        </w:r>
        <w:r>
          <w:rPr>
            <w:noProof/>
            <w:webHidden/>
          </w:rPr>
          <w:instrText xml:space="preserve"> PAGEREF _Toc3378885 \h </w:instrText>
        </w:r>
        <w:r>
          <w:rPr>
            <w:noProof/>
            <w:webHidden/>
          </w:rPr>
        </w:r>
        <w:r>
          <w:rPr>
            <w:noProof/>
            <w:webHidden/>
          </w:rPr>
          <w:fldChar w:fldCharType="separate"/>
        </w:r>
        <w:r>
          <w:rPr>
            <w:noProof/>
            <w:webHidden/>
          </w:rPr>
          <w:t>57</w:t>
        </w:r>
        <w:r>
          <w:rPr>
            <w:noProof/>
            <w:webHidden/>
          </w:rPr>
          <w:fldChar w:fldCharType="end"/>
        </w:r>
      </w:hyperlink>
    </w:p>
    <w:p w14:paraId="73EE4545" w14:textId="44FF52AD"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86" w:history="1">
        <w:r w:rsidRPr="00C315D9">
          <w:rPr>
            <w:rStyle w:val="Hyperlink"/>
            <w:noProof/>
          </w:rPr>
          <w:t>3.17.1 General</w:t>
        </w:r>
        <w:r>
          <w:rPr>
            <w:noProof/>
            <w:webHidden/>
          </w:rPr>
          <w:tab/>
        </w:r>
        <w:r>
          <w:rPr>
            <w:noProof/>
            <w:webHidden/>
          </w:rPr>
          <w:fldChar w:fldCharType="begin"/>
        </w:r>
        <w:r>
          <w:rPr>
            <w:noProof/>
            <w:webHidden/>
          </w:rPr>
          <w:instrText xml:space="preserve"> PAGEREF _Toc3378886 \h </w:instrText>
        </w:r>
        <w:r>
          <w:rPr>
            <w:noProof/>
            <w:webHidden/>
          </w:rPr>
        </w:r>
        <w:r>
          <w:rPr>
            <w:noProof/>
            <w:webHidden/>
          </w:rPr>
          <w:fldChar w:fldCharType="separate"/>
        </w:r>
        <w:r>
          <w:rPr>
            <w:noProof/>
            <w:webHidden/>
          </w:rPr>
          <w:t>57</w:t>
        </w:r>
        <w:r>
          <w:rPr>
            <w:noProof/>
            <w:webHidden/>
          </w:rPr>
          <w:fldChar w:fldCharType="end"/>
        </w:r>
      </w:hyperlink>
    </w:p>
    <w:p w14:paraId="16E458E9" w14:textId="52B87738"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87" w:history="1">
        <w:r w:rsidRPr="00C315D9">
          <w:rPr>
            <w:rStyle w:val="Hyperlink"/>
            <w:noProof/>
          </w:rPr>
          <w:t>3.17.2 commandLine property</w:t>
        </w:r>
        <w:r>
          <w:rPr>
            <w:noProof/>
            <w:webHidden/>
          </w:rPr>
          <w:tab/>
        </w:r>
        <w:r>
          <w:rPr>
            <w:noProof/>
            <w:webHidden/>
          </w:rPr>
          <w:fldChar w:fldCharType="begin"/>
        </w:r>
        <w:r>
          <w:rPr>
            <w:noProof/>
            <w:webHidden/>
          </w:rPr>
          <w:instrText xml:space="preserve"> PAGEREF _Toc3378887 \h </w:instrText>
        </w:r>
        <w:r>
          <w:rPr>
            <w:noProof/>
            <w:webHidden/>
          </w:rPr>
        </w:r>
        <w:r>
          <w:rPr>
            <w:noProof/>
            <w:webHidden/>
          </w:rPr>
          <w:fldChar w:fldCharType="separate"/>
        </w:r>
        <w:r>
          <w:rPr>
            <w:noProof/>
            <w:webHidden/>
          </w:rPr>
          <w:t>57</w:t>
        </w:r>
        <w:r>
          <w:rPr>
            <w:noProof/>
            <w:webHidden/>
          </w:rPr>
          <w:fldChar w:fldCharType="end"/>
        </w:r>
      </w:hyperlink>
    </w:p>
    <w:p w14:paraId="5133AB66" w14:textId="151F4BF6"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88" w:history="1">
        <w:r w:rsidRPr="00C315D9">
          <w:rPr>
            <w:rStyle w:val="Hyperlink"/>
            <w:noProof/>
          </w:rPr>
          <w:t>3.17.3 arguments property</w:t>
        </w:r>
        <w:r>
          <w:rPr>
            <w:noProof/>
            <w:webHidden/>
          </w:rPr>
          <w:tab/>
        </w:r>
        <w:r>
          <w:rPr>
            <w:noProof/>
            <w:webHidden/>
          </w:rPr>
          <w:fldChar w:fldCharType="begin"/>
        </w:r>
        <w:r>
          <w:rPr>
            <w:noProof/>
            <w:webHidden/>
          </w:rPr>
          <w:instrText xml:space="preserve"> PAGEREF _Toc3378888 \h </w:instrText>
        </w:r>
        <w:r>
          <w:rPr>
            <w:noProof/>
            <w:webHidden/>
          </w:rPr>
        </w:r>
        <w:r>
          <w:rPr>
            <w:noProof/>
            <w:webHidden/>
          </w:rPr>
          <w:fldChar w:fldCharType="separate"/>
        </w:r>
        <w:r>
          <w:rPr>
            <w:noProof/>
            <w:webHidden/>
          </w:rPr>
          <w:t>58</w:t>
        </w:r>
        <w:r>
          <w:rPr>
            <w:noProof/>
            <w:webHidden/>
          </w:rPr>
          <w:fldChar w:fldCharType="end"/>
        </w:r>
      </w:hyperlink>
    </w:p>
    <w:p w14:paraId="46435034" w14:textId="2E67CEC9"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89" w:history="1">
        <w:r w:rsidRPr="00C315D9">
          <w:rPr>
            <w:rStyle w:val="Hyperlink"/>
            <w:noProof/>
          </w:rPr>
          <w:t>3.17.4 responseFiles property</w:t>
        </w:r>
        <w:r>
          <w:rPr>
            <w:noProof/>
            <w:webHidden/>
          </w:rPr>
          <w:tab/>
        </w:r>
        <w:r>
          <w:rPr>
            <w:noProof/>
            <w:webHidden/>
          </w:rPr>
          <w:fldChar w:fldCharType="begin"/>
        </w:r>
        <w:r>
          <w:rPr>
            <w:noProof/>
            <w:webHidden/>
          </w:rPr>
          <w:instrText xml:space="preserve"> PAGEREF _Toc3378889 \h </w:instrText>
        </w:r>
        <w:r>
          <w:rPr>
            <w:noProof/>
            <w:webHidden/>
          </w:rPr>
        </w:r>
        <w:r>
          <w:rPr>
            <w:noProof/>
            <w:webHidden/>
          </w:rPr>
          <w:fldChar w:fldCharType="separate"/>
        </w:r>
        <w:r>
          <w:rPr>
            <w:noProof/>
            <w:webHidden/>
          </w:rPr>
          <w:t>58</w:t>
        </w:r>
        <w:r>
          <w:rPr>
            <w:noProof/>
            <w:webHidden/>
          </w:rPr>
          <w:fldChar w:fldCharType="end"/>
        </w:r>
      </w:hyperlink>
    </w:p>
    <w:p w14:paraId="1F68C72A" w14:textId="54377B79"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90" w:history="1">
        <w:r w:rsidRPr="00C315D9">
          <w:rPr>
            <w:rStyle w:val="Hyperlink"/>
            <w:noProof/>
          </w:rPr>
          <w:t>3.17.5 attachments property</w:t>
        </w:r>
        <w:r>
          <w:rPr>
            <w:noProof/>
            <w:webHidden/>
          </w:rPr>
          <w:tab/>
        </w:r>
        <w:r>
          <w:rPr>
            <w:noProof/>
            <w:webHidden/>
          </w:rPr>
          <w:fldChar w:fldCharType="begin"/>
        </w:r>
        <w:r>
          <w:rPr>
            <w:noProof/>
            <w:webHidden/>
          </w:rPr>
          <w:instrText xml:space="preserve"> PAGEREF _Toc3378890 \h </w:instrText>
        </w:r>
        <w:r>
          <w:rPr>
            <w:noProof/>
            <w:webHidden/>
          </w:rPr>
        </w:r>
        <w:r>
          <w:rPr>
            <w:noProof/>
            <w:webHidden/>
          </w:rPr>
          <w:fldChar w:fldCharType="separate"/>
        </w:r>
        <w:r>
          <w:rPr>
            <w:noProof/>
            <w:webHidden/>
          </w:rPr>
          <w:t>59</w:t>
        </w:r>
        <w:r>
          <w:rPr>
            <w:noProof/>
            <w:webHidden/>
          </w:rPr>
          <w:fldChar w:fldCharType="end"/>
        </w:r>
      </w:hyperlink>
    </w:p>
    <w:p w14:paraId="11AD5BCB" w14:textId="2613FC46"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91" w:history="1">
        <w:r w:rsidRPr="00C315D9">
          <w:rPr>
            <w:rStyle w:val="Hyperlink"/>
            <w:noProof/>
          </w:rPr>
          <w:t>3.17.6 startTimeUtc property</w:t>
        </w:r>
        <w:r>
          <w:rPr>
            <w:noProof/>
            <w:webHidden/>
          </w:rPr>
          <w:tab/>
        </w:r>
        <w:r>
          <w:rPr>
            <w:noProof/>
            <w:webHidden/>
          </w:rPr>
          <w:fldChar w:fldCharType="begin"/>
        </w:r>
        <w:r>
          <w:rPr>
            <w:noProof/>
            <w:webHidden/>
          </w:rPr>
          <w:instrText xml:space="preserve"> PAGEREF _Toc3378891 \h </w:instrText>
        </w:r>
        <w:r>
          <w:rPr>
            <w:noProof/>
            <w:webHidden/>
          </w:rPr>
        </w:r>
        <w:r>
          <w:rPr>
            <w:noProof/>
            <w:webHidden/>
          </w:rPr>
          <w:fldChar w:fldCharType="separate"/>
        </w:r>
        <w:r>
          <w:rPr>
            <w:noProof/>
            <w:webHidden/>
          </w:rPr>
          <w:t>60</w:t>
        </w:r>
        <w:r>
          <w:rPr>
            <w:noProof/>
            <w:webHidden/>
          </w:rPr>
          <w:fldChar w:fldCharType="end"/>
        </w:r>
      </w:hyperlink>
    </w:p>
    <w:p w14:paraId="42A743CD" w14:textId="6BAFBCF1"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92" w:history="1">
        <w:r w:rsidRPr="00C315D9">
          <w:rPr>
            <w:rStyle w:val="Hyperlink"/>
            <w:noProof/>
          </w:rPr>
          <w:t>3.17.7 endTimeUtc property</w:t>
        </w:r>
        <w:r>
          <w:rPr>
            <w:noProof/>
            <w:webHidden/>
          </w:rPr>
          <w:tab/>
        </w:r>
        <w:r>
          <w:rPr>
            <w:noProof/>
            <w:webHidden/>
          </w:rPr>
          <w:fldChar w:fldCharType="begin"/>
        </w:r>
        <w:r>
          <w:rPr>
            <w:noProof/>
            <w:webHidden/>
          </w:rPr>
          <w:instrText xml:space="preserve"> PAGEREF _Toc3378892 \h </w:instrText>
        </w:r>
        <w:r>
          <w:rPr>
            <w:noProof/>
            <w:webHidden/>
          </w:rPr>
        </w:r>
        <w:r>
          <w:rPr>
            <w:noProof/>
            <w:webHidden/>
          </w:rPr>
          <w:fldChar w:fldCharType="separate"/>
        </w:r>
        <w:r>
          <w:rPr>
            <w:noProof/>
            <w:webHidden/>
          </w:rPr>
          <w:t>60</w:t>
        </w:r>
        <w:r>
          <w:rPr>
            <w:noProof/>
            <w:webHidden/>
          </w:rPr>
          <w:fldChar w:fldCharType="end"/>
        </w:r>
      </w:hyperlink>
    </w:p>
    <w:p w14:paraId="25E0ED23" w14:textId="4ADE04AD"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93" w:history="1">
        <w:r w:rsidRPr="00C315D9">
          <w:rPr>
            <w:rStyle w:val="Hyperlink"/>
            <w:noProof/>
          </w:rPr>
          <w:t>3.17.8 exitCode property</w:t>
        </w:r>
        <w:r>
          <w:rPr>
            <w:noProof/>
            <w:webHidden/>
          </w:rPr>
          <w:tab/>
        </w:r>
        <w:r>
          <w:rPr>
            <w:noProof/>
            <w:webHidden/>
          </w:rPr>
          <w:fldChar w:fldCharType="begin"/>
        </w:r>
        <w:r>
          <w:rPr>
            <w:noProof/>
            <w:webHidden/>
          </w:rPr>
          <w:instrText xml:space="preserve"> PAGEREF _Toc3378893 \h </w:instrText>
        </w:r>
        <w:r>
          <w:rPr>
            <w:noProof/>
            <w:webHidden/>
          </w:rPr>
        </w:r>
        <w:r>
          <w:rPr>
            <w:noProof/>
            <w:webHidden/>
          </w:rPr>
          <w:fldChar w:fldCharType="separate"/>
        </w:r>
        <w:r>
          <w:rPr>
            <w:noProof/>
            <w:webHidden/>
          </w:rPr>
          <w:t>60</w:t>
        </w:r>
        <w:r>
          <w:rPr>
            <w:noProof/>
            <w:webHidden/>
          </w:rPr>
          <w:fldChar w:fldCharType="end"/>
        </w:r>
      </w:hyperlink>
    </w:p>
    <w:p w14:paraId="40F60D24" w14:textId="56BE86C3"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94" w:history="1">
        <w:r w:rsidRPr="00C315D9">
          <w:rPr>
            <w:rStyle w:val="Hyperlink"/>
            <w:noProof/>
          </w:rPr>
          <w:t>3.17.9 exitCodeDescription property</w:t>
        </w:r>
        <w:r>
          <w:rPr>
            <w:noProof/>
            <w:webHidden/>
          </w:rPr>
          <w:tab/>
        </w:r>
        <w:r>
          <w:rPr>
            <w:noProof/>
            <w:webHidden/>
          </w:rPr>
          <w:fldChar w:fldCharType="begin"/>
        </w:r>
        <w:r>
          <w:rPr>
            <w:noProof/>
            <w:webHidden/>
          </w:rPr>
          <w:instrText xml:space="preserve"> PAGEREF _Toc3378894 \h </w:instrText>
        </w:r>
        <w:r>
          <w:rPr>
            <w:noProof/>
            <w:webHidden/>
          </w:rPr>
        </w:r>
        <w:r>
          <w:rPr>
            <w:noProof/>
            <w:webHidden/>
          </w:rPr>
          <w:fldChar w:fldCharType="separate"/>
        </w:r>
        <w:r>
          <w:rPr>
            <w:noProof/>
            <w:webHidden/>
          </w:rPr>
          <w:t>60</w:t>
        </w:r>
        <w:r>
          <w:rPr>
            <w:noProof/>
            <w:webHidden/>
          </w:rPr>
          <w:fldChar w:fldCharType="end"/>
        </w:r>
      </w:hyperlink>
    </w:p>
    <w:p w14:paraId="3A62E51C" w14:textId="1E60454C"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95" w:history="1">
        <w:r w:rsidRPr="00C315D9">
          <w:rPr>
            <w:rStyle w:val="Hyperlink"/>
            <w:noProof/>
          </w:rPr>
          <w:t>3.17.10 exitSignalName property</w:t>
        </w:r>
        <w:r>
          <w:rPr>
            <w:noProof/>
            <w:webHidden/>
          </w:rPr>
          <w:tab/>
        </w:r>
        <w:r>
          <w:rPr>
            <w:noProof/>
            <w:webHidden/>
          </w:rPr>
          <w:fldChar w:fldCharType="begin"/>
        </w:r>
        <w:r>
          <w:rPr>
            <w:noProof/>
            <w:webHidden/>
          </w:rPr>
          <w:instrText xml:space="preserve"> PAGEREF _Toc3378895 \h </w:instrText>
        </w:r>
        <w:r>
          <w:rPr>
            <w:noProof/>
            <w:webHidden/>
          </w:rPr>
        </w:r>
        <w:r>
          <w:rPr>
            <w:noProof/>
            <w:webHidden/>
          </w:rPr>
          <w:fldChar w:fldCharType="separate"/>
        </w:r>
        <w:r>
          <w:rPr>
            <w:noProof/>
            <w:webHidden/>
          </w:rPr>
          <w:t>61</w:t>
        </w:r>
        <w:r>
          <w:rPr>
            <w:noProof/>
            <w:webHidden/>
          </w:rPr>
          <w:fldChar w:fldCharType="end"/>
        </w:r>
      </w:hyperlink>
    </w:p>
    <w:p w14:paraId="7EFC4480" w14:textId="1F8CB833"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96" w:history="1">
        <w:r w:rsidRPr="00C315D9">
          <w:rPr>
            <w:rStyle w:val="Hyperlink"/>
            <w:noProof/>
          </w:rPr>
          <w:t>3.17.11 exitSignalNumber property</w:t>
        </w:r>
        <w:r>
          <w:rPr>
            <w:noProof/>
            <w:webHidden/>
          </w:rPr>
          <w:tab/>
        </w:r>
        <w:r>
          <w:rPr>
            <w:noProof/>
            <w:webHidden/>
          </w:rPr>
          <w:fldChar w:fldCharType="begin"/>
        </w:r>
        <w:r>
          <w:rPr>
            <w:noProof/>
            <w:webHidden/>
          </w:rPr>
          <w:instrText xml:space="preserve"> PAGEREF _Toc3378896 \h </w:instrText>
        </w:r>
        <w:r>
          <w:rPr>
            <w:noProof/>
            <w:webHidden/>
          </w:rPr>
        </w:r>
        <w:r>
          <w:rPr>
            <w:noProof/>
            <w:webHidden/>
          </w:rPr>
          <w:fldChar w:fldCharType="separate"/>
        </w:r>
        <w:r>
          <w:rPr>
            <w:noProof/>
            <w:webHidden/>
          </w:rPr>
          <w:t>61</w:t>
        </w:r>
        <w:r>
          <w:rPr>
            <w:noProof/>
            <w:webHidden/>
          </w:rPr>
          <w:fldChar w:fldCharType="end"/>
        </w:r>
      </w:hyperlink>
    </w:p>
    <w:p w14:paraId="2EDCE0D5" w14:textId="033FBB49"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97" w:history="1">
        <w:r w:rsidRPr="00C315D9">
          <w:rPr>
            <w:rStyle w:val="Hyperlink"/>
            <w:noProof/>
          </w:rPr>
          <w:t>3.17.12 processStartFailureMessage property</w:t>
        </w:r>
        <w:r>
          <w:rPr>
            <w:noProof/>
            <w:webHidden/>
          </w:rPr>
          <w:tab/>
        </w:r>
        <w:r>
          <w:rPr>
            <w:noProof/>
            <w:webHidden/>
          </w:rPr>
          <w:fldChar w:fldCharType="begin"/>
        </w:r>
        <w:r>
          <w:rPr>
            <w:noProof/>
            <w:webHidden/>
          </w:rPr>
          <w:instrText xml:space="preserve"> PAGEREF _Toc3378897 \h </w:instrText>
        </w:r>
        <w:r>
          <w:rPr>
            <w:noProof/>
            <w:webHidden/>
          </w:rPr>
        </w:r>
        <w:r>
          <w:rPr>
            <w:noProof/>
            <w:webHidden/>
          </w:rPr>
          <w:fldChar w:fldCharType="separate"/>
        </w:r>
        <w:r>
          <w:rPr>
            <w:noProof/>
            <w:webHidden/>
          </w:rPr>
          <w:t>61</w:t>
        </w:r>
        <w:r>
          <w:rPr>
            <w:noProof/>
            <w:webHidden/>
          </w:rPr>
          <w:fldChar w:fldCharType="end"/>
        </w:r>
      </w:hyperlink>
    </w:p>
    <w:p w14:paraId="6AAA0871" w14:textId="6806D2B0"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98" w:history="1">
        <w:r w:rsidRPr="00C315D9">
          <w:rPr>
            <w:rStyle w:val="Hyperlink"/>
            <w:noProof/>
          </w:rPr>
          <w:t>3.17.13 toolExecutionSuccessful property</w:t>
        </w:r>
        <w:r>
          <w:rPr>
            <w:noProof/>
            <w:webHidden/>
          </w:rPr>
          <w:tab/>
        </w:r>
        <w:r>
          <w:rPr>
            <w:noProof/>
            <w:webHidden/>
          </w:rPr>
          <w:fldChar w:fldCharType="begin"/>
        </w:r>
        <w:r>
          <w:rPr>
            <w:noProof/>
            <w:webHidden/>
          </w:rPr>
          <w:instrText xml:space="preserve"> PAGEREF _Toc3378898 \h </w:instrText>
        </w:r>
        <w:r>
          <w:rPr>
            <w:noProof/>
            <w:webHidden/>
          </w:rPr>
        </w:r>
        <w:r>
          <w:rPr>
            <w:noProof/>
            <w:webHidden/>
          </w:rPr>
          <w:fldChar w:fldCharType="separate"/>
        </w:r>
        <w:r>
          <w:rPr>
            <w:noProof/>
            <w:webHidden/>
          </w:rPr>
          <w:t>61</w:t>
        </w:r>
        <w:r>
          <w:rPr>
            <w:noProof/>
            <w:webHidden/>
          </w:rPr>
          <w:fldChar w:fldCharType="end"/>
        </w:r>
      </w:hyperlink>
    </w:p>
    <w:p w14:paraId="1812D8AE" w14:textId="0DBD589B" w:rsidR="00660149" w:rsidRDefault="00660149">
      <w:pPr>
        <w:pStyle w:val="TOC3"/>
        <w:tabs>
          <w:tab w:val="right" w:leader="dot" w:pos="9350"/>
        </w:tabs>
        <w:rPr>
          <w:rFonts w:asciiTheme="minorHAnsi" w:eastAsiaTheme="minorEastAsia" w:hAnsiTheme="minorHAnsi" w:cstheme="minorBidi"/>
          <w:noProof/>
          <w:sz w:val="22"/>
          <w:szCs w:val="22"/>
        </w:rPr>
      </w:pPr>
      <w:hyperlink w:anchor="_Toc3378899" w:history="1">
        <w:r w:rsidRPr="00C315D9">
          <w:rPr>
            <w:rStyle w:val="Hyperlink"/>
            <w:noProof/>
          </w:rPr>
          <w:t>3.17.14 machine property</w:t>
        </w:r>
        <w:r>
          <w:rPr>
            <w:noProof/>
            <w:webHidden/>
          </w:rPr>
          <w:tab/>
        </w:r>
        <w:r>
          <w:rPr>
            <w:noProof/>
            <w:webHidden/>
          </w:rPr>
          <w:fldChar w:fldCharType="begin"/>
        </w:r>
        <w:r>
          <w:rPr>
            <w:noProof/>
            <w:webHidden/>
          </w:rPr>
          <w:instrText xml:space="preserve"> PAGEREF _Toc3378899 \h </w:instrText>
        </w:r>
        <w:r>
          <w:rPr>
            <w:noProof/>
            <w:webHidden/>
          </w:rPr>
        </w:r>
        <w:r>
          <w:rPr>
            <w:noProof/>
            <w:webHidden/>
          </w:rPr>
          <w:fldChar w:fldCharType="separate"/>
        </w:r>
        <w:r>
          <w:rPr>
            <w:noProof/>
            <w:webHidden/>
          </w:rPr>
          <w:t>62</w:t>
        </w:r>
        <w:r>
          <w:rPr>
            <w:noProof/>
            <w:webHidden/>
          </w:rPr>
          <w:fldChar w:fldCharType="end"/>
        </w:r>
      </w:hyperlink>
    </w:p>
    <w:p w14:paraId="260F47D4" w14:textId="2D5C6953"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00" w:history="1">
        <w:r w:rsidRPr="00C315D9">
          <w:rPr>
            <w:rStyle w:val="Hyperlink"/>
            <w:noProof/>
          </w:rPr>
          <w:t>3.17.15 account property</w:t>
        </w:r>
        <w:r>
          <w:rPr>
            <w:noProof/>
            <w:webHidden/>
          </w:rPr>
          <w:tab/>
        </w:r>
        <w:r>
          <w:rPr>
            <w:noProof/>
            <w:webHidden/>
          </w:rPr>
          <w:fldChar w:fldCharType="begin"/>
        </w:r>
        <w:r>
          <w:rPr>
            <w:noProof/>
            <w:webHidden/>
          </w:rPr>
          <w:instrText xml:space="preserve"> PAGEREF _Toc3378900 \h </w:instrText>
        </w:r>
        <w:r>
          <w:rPr>
            <w:noProof/>
            <w:webHidden/>
          </w:rPr>
        </w:r>
        <w:r>
          <w:rPr>
            <w:noProof/>
            <w:webHidden/>
          </w:rPr>
          <w:fldChar w:fldCharType="separate"/>
        </w:r>
        <w:r>
          <w:rPr>
            <w:noProof/>
            <w:webHidden/>
          </w:rPr>
          <w:t>62</w:t>
        </w:r>
        <w:r>
          <w:rPr>
            <w:noProof/>
            <w:webHidden/>
          </w:rPr>
          <w:fldChar w:fldCharType="end"/>
        </w:r>
      </w:hyperlink>
    </w:p>
    <w:p w14:paraId="334367D5" w14:textId="13DFF434"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01" w:history="1">
        <w:r w:rsidRPr="00C315D9">
          <w:rPr>
            <w:rStyle w:val="Hyperlink"/>
            <w:noProof/>
          </w:rPr>
          <w:t>3.17.16 processId property</w:t>
        </w:r>
        <w:r>
          <w:rPr>
            <w:noProof/>
            <w:webHidden/>
          </w:rPr>
          <w:tab/>
        </w:r>
        <w:r>
          <w:rPr>
            <w:noProof/>
            <w:webHidden/>
          </w:rPr>
          <w:fldChar w:fldCharType="begin"/>
        </w:r>
        <w:r>
          <w:rPr>
            <w:noProof/>
            <w:webHidden/>
          </w:rPr>
          <w:instrText xml:space="preserve"> PAGEREF _Toc3378901 \h </w:instrText>
        </w:r>
        <w:r>
          <w:rPr>
            <w:noProof/>
            <w:webHidden/>
          </w:rPr>
        </w:r>
        <w:r>
          <w:rPr>
            <w:noProof/>
            <w:webHidden/>
          </w:rPr>
          <w:fldChar w:fldCharType="separate"/>
        </w:r>
        <w:r>
          <w:rPr>
            <w:noProof/>
            <w:webHidden/>
          </w:rPr>
          <w:t>62</w:t>
        </w:r>
        <w:r>
          <w:rPr>
            <w:noProof/>
            <w:webHidden/>
          </w:rPr>
          <w:fldChar w:fldCharType="end"/>
        </w:r>
      </w:hyperlink>
    </w:p>
    <w:p w14:paraId="3BF32BB9" w14:textId="56CF493C"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02" w:history="1">
        <w:r w:rsidRPr="00C315D9">
          <w:rPr>
            <w:rStyle w:val="Hyperlink"/>
            <w:noProof/>
          </w:rPr>
          <w:t>3.17.17 executableLocation property</w:t>
        </w:r>
        <w:r>
          <w:rPr>
            <w:noProof/>
            <w:webHidden/>
          </w:rPr>
          <w:tab/>
        </w:r>
        <w:r>
          <w:rPr>
            <w:noProof/>
            <w:webHidden/>
          </w:rPr>
          <w:fldChar w:fldCharType="begin"/>
        </w:r>
        <w:r>
          <w:rPr>
            <w:noProof/>
            <w:webHidden/>
          </w:rPr>
          <w:instrText xml:space="preserve"> PAGEREF _Toc3378902 \h </w:instrText>
        </w:r>
        <w:r>
          <w:rPr>
            <w:noProof/>
            <w:webHidden/>
          </w:rPr>
        </w:r>
        <w:r>
          <w:rPr>
            <w:noProof/>
            <w:webHidden/>
          </w:rPr>
          <w:fldChar w:fldCharType="separate"/>
        </w:r>
        <w:r>
          <w:rPr>
            <w:noProof/>
            <w:webHidden/>
          </w:rPr>
          <w:t>62</w:t>
        </w:r>
        <w:r>
          <w:rPr>
            <w:noProof/>
            <w:webHidden/>
          </w:rPr>
          <w:fldChar w:fldCharType="end"/>
        </w:r>
      </w:hyperlink>
    </w:p>
    <w:p w14:paraId="7AE12DC6" w14:textId="6DA6B2A0"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03" w:history="1">
        <w:r w:rsidRPr="00C315D9">
          <w:rPr>
            <w:rStyle w:val="Hyperlink"/>
            <w:noProof/>
          </w:rPr>
          <w:t>3.17.18 workingDirectory property</w:t>
        </w:r>
        <w:r>
          <w:rPr>
            <w:noProof/>
            <w:webHidden/>
          </w:rPr>
          <w:tab/>
        </w:r>
        <w:r>
          <w:rPr>
            <w:noProof/>
            <w:webHidden/>
          </w:rPr>
          <w:fldChar w:fldCharType="begin"/>
        </w:r>
        <w:r>
          <w:rPr>
            <w:noProof/>
            <w:webHidden/>
          </w:rPr>
          <w:instrText xml:space="preserve"> PAGEREF _Toc3378903 \h </w:instrText>
        </w:r>
        <w:r>
          <w:rPr>
            <w:noProof/>
            <w:webHidden/>
          </w:rPr>
        </w:r>
        <w:r>
          <w:rPr>
            <w:noProof/>
            <w:webHidden/>
          </w:rPr>
          <w:fldChar w:fldCharType="separate"/>
        </w:r>
        <w:r>
          <w:rPr>
            <w:noProof/>
            <w:webHidden/>
          </w:rPr>
          <w:t>62</w:t>
        </w:r>
        <w:r>
          <w:rPr>
            <w:noProof/>
            <w:webHidden/>
          </w:rPr>
          <w:fldChar w:fldCharType="end"/>
        </w:r>
      </w:hyperlink>
    </w:p>
    <w:p w14:paraId="2BA5EF68" w14:textId="4138F787"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04" w:history="1">
        <w:r w:rsidRPr="00C315D9">
          <w:rPr>
            <w:rStyle w:val="Hyperlink"/>
            <w:noProof/>
          </w:rPr>
          <w:t>3.17.19 environmentVariables property</w:t>
        </w:r>
        <w:r>
          <w:rPr>
            <w:noProof/>
            <w:webHidden/>
          </w:rPr>
          <w:tab/>
        </w:r>
        <w:r>
          <w:rPr>
            <w:noProof/>
            <w:webHidden/>
          </w:rPr>
          <w:fldChar w:fldCharType="begin"/>
        </w:r>
        <w:r>
          <w:rPr>
            <w:noProof/>
            <w:webHidden/>
          </w:rPr>
          <w:instrText xml:space="preserve"> PAGEREF _Toc3378904 \h </w:instrText>
        </w:r>
        <w:r>
          <w:rPr>
            <w:noProof/>
            <w:webHidden/>
          </w:rPr>
        </w:r>
        <w:r>
          <w:rPr>
            <w:noProof/>
            <w:webHidden/>
          </w:rPr>
          <w:fldChar w:fldCharType="separate"/>
        </w:r>
        <w:r>
          <w:rPr>
            <w:noProof/>
            <w:webHidden/>
          </w:rPr>
          <w:t>62</w:t>
        </w:r>
        <w:r>
          <w:rPr>
            <w:noProof/>
            <w:webHidden/>
          </w:rPr>
          <w:fldChar w:fldCharType="end"/>
        </w:r>
      </w:hyperlink>
    </w:p>
    <w:p w14:paraId="17DE209B" w14:textId="2E693DC5"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05" w:history="1">
        <w:r w:rsidRPr="00C315D9">
          <w:rPr>
            <w:rStyle w:val="Hyperlink"/>
            <w:noProof/>
          </w:rPr>
          <w:t>3.17.20 toolNotifications property</w:t>
        </w:r>
        <w:r>
          <w:rPr>
            <w:noProof/>
            <w:webHidden/>
          </w:rPr>
          <w:tab/>
        </w:r>
        <w:r>
          <w:rPr>
            <w:noProof/>
            <w:webHidden/>
          </w:rPr>
          <w:fldChar w:fldCharType="begin"/>
        </w:r>
        <w:r>
          <w:rPr>
            <w:noProof/>
            <w:webHidden/>
          </w:rPr>
          <w:instrText xml:space="preserve"> PAGEREF _Toc3378905 \h </w:instrText>
        </w:r>
        <w:r>
          <w:rPr>
            <w:noProof/>
            <w:webHidden/>
          </w:rPr>
        </w:r>
        <w:r>
          <w:rPr>
            <w:noProof/>
            <w:webHidden/>
          </w:rPr>
          <w:fldChar w:fldCharType="separate"/>
        </w:r>
        <w:r>
          <w:rPr>
            <w:noProof/>
            <w:webHidden/>
          </w:rPr>
          <w:t>63</w:t>
        </w:r>
        <w:r>
          <w:rPr>
            <w:noProof/>
            <w:webHidden/>
          </w:rPr>
          <w:fldChar w:fldCharType="end"/>
        </w:r>
      </w:hyperlink>
    </w:p>
    <w:p w14:paraId="3F959A26" w14:textId="4F5EC2EF"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06" w:history="1">
        <w:r w:rsidRPr="00C315D9">
          <w:rPr>
            <w:rStyle w:val="Hyperlink"/>
            <w:noProof/>
          </w:rPr>
          <w:t>3.17.21 configurationNotifications property</w:t>
        </w:r>
        <w:r>
          <w:rPr>
            <w:noProof/>
            <w:webHidden/>
          </w:rPr>
          <w:tab/>
        </w:r>
        <w:r>
          <w:rPr>
            <w:noProof/>
            <w:webHidden/>
          </w:rPr>
          <w:fldChar w:fldCharType="begin"/>
        </w:r>
        <w:r>
          <w:rPr>
            <w:noProof/>
            <w:webHidden/>
          </w:rPr>
          <w:instrText xml:space="preserve"> PAGEREF _Toc3378906 \h </w:instrText>
        </w:r>
        <w:r>
          <w:rPr>
            <w:noProof/>
            <w:webHidden/>
          </w:rPr>
        </w:r>
        <w:r>
          <w:rPr>
            <w:noProof/>
            <w:webHidden/>
          </w:rPr>
          <w:fldChar w:fldCharType="separate"/>
        </w:r>
        <w:r>
          <w:rPr>
            <w:noProof/>
            <w:webHidden/>
          </w:rPr>
          <w:t>63</w:t>
        </w:r>
        <w:r>
          <w:rPr>
            <w:noProof/>
            <w:webHidden/>
          </w:rPr>
          <w:fldChar w:fldCharType="end"/>
        </w:r>
      </w:hyperlink>
    </w:p>
    <w:p w14:paraId="6947745A" w14:textId="5684073E"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07" w:history="1">
        <w:r w:rsidRPr="00C315D9">
          <w:rPr>
            <w:rStyle w:val="Hyperlink"/>
            <w:noProof/>
          </w:rPr>
          <w:t>3.17.22 stdin, stdout, stderr, and stdoutStderr properties</w:t>
        </w:r>
        <w:r>
          <w:rPr>
            <w:noProof/>
            <w:webHidden/>
          </w:rPr>
          <w:tab/>
        </w:r>
        <w:r>
          <w:rPr>
            <w:noProof/>
            <w:webHidden/>
          </w:rPr>
          <w:fldChar w:fldCharType="begin"/>
        </w:r>
        <w:r>
          <w:rPr>
            <w:noProof/>
            <w:webHidden/>
          </w:rPr>
          <w:instrText xml:space="preserve"> PAGEREF _Toc3378907 \h </w:instrText>
        </w:r>
        <w:r>
          <w:rPr>
            <w:noProof/>
            <w:webHidden/>
          </w:rPr>
        </w:r>
        <w:r>
          <w:rPr>
            <w:noProof/>
            <w:webHidden/>
          </w:rPr>
          <w:fldChar w:fldCharType="separate"/>
        </w:r>
        <w:r>
          <w:rPr>
            <w:noProof/>
            <w:webHidden/>
          </w:rPr>
          <w:t>64</w:t>
        </w:r>
        <w:r>
          <w:rPr>
            <w:noProof/>
            <w:webHidden/>
          </w:rPr>
          <w:fldChar w:fldCharType="end"/>
        </w:r>
      </w:hyperlink>
    </w:p>
    <w:p w14:paraId="754784A6" w14:textId="014DA052" w:rsidR="00660149" w:rsidRDefault="00660149">
      <w:pPr>
        <w:pStyle w:val="TOC2"/>
        <w:tabs>
          <w:tab w:val="right" w:leader="dot" w:pos="9350"/>
        </w:tabs>
        <w:rPr>
          <w:rFonts w:asciiTheme="minorHAnsi" w:eastAsiaTheme="minorEastAsia" w:hAnsiTheme="minorHAnsi" w:cstheme="minorBidi"/>
          <w:noProof/>
          <w:sz w:val="22"/>
          <w:szCs w:val="22"/>
        </w:rPr>
      </w:pPr>
      <w:hyperlink w:anchor="_Toc3378908" w:history="1">
        <w:r w:rsidRPr="00C315D9">
          <w:rPr>
            <w:rStyle w:val="Hyperlink"/>
            <w:noProof/>
          </w:rPr>
          <w:t>3.18 attachment object</w:t>
        </w:r>
        <w:r>
          <w:rPr>
            <w:noProof/>
            <w:webHidden/>
          </w:rPr>
          <w:tab/>
        </w:r>
        <w:r>
          <w:rPr>
            <w:noProof/>
            <w:webHidden/>
          </w:rPr>
          <w:fldChar w:fldCharType="begin"/>
        </w:r>
        <w:r>
          <w:rPr>
            <w:noProof/>
            <w:webHidden/>
          </w:rPr>
          <w:instrText xml:space="preserve"> PAGEREF _Toc3378908 \h </w:instrText>
        </w:r>
        <w:r>
          <w:rPr>
            <w:noProof/>
            <w:webHidden/>
          </w:rPr>
        </w:r>
        <w:r>
          <w:rPr>
            <w:noProof/>
            <w:webHidden/>
          </w:rPr>
          <w:fldChar w:fldCharType="separate"/>
        </w:r>
        <w:r>
          <w:rPr>
            <w:noProof/>
            <w:webHidden/>
          </w:rPr>
          <w:t>64</w:t>
        </w:r>
        <w:r>
          <w:rPr>
            <w:noProof/>
            <w:webHidden/>
          </w:rPr>
          <w:fldChar w:fldCharType="end"/>
        </w:r>
      </w:hyperlink>
    </w:p>
    <w:p w14:paraId="53B8B9FB" w14:textId="466E74E5"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09" w:history="1">
        <w:r w:rsidRPr="00C315D9">
          <w:rPr>
            <w:rStyle w:val="Hyperlink"/>
            <w:noProof/>
          </w:rPr>
          <w:t>3.18.1 General</w:t>
        </w:r>
        <w:r>
          <w:rPr>
            <w:noProof/>
            <w:webHidden/>
          </w:rPr>
          <w:tab/>
        </w:r>
        <w:r>
          <w:rPr>
            <w:noProof/>
            <w:webHidden/>
          </w:rPr>
          <w:fldChar w:fldCharType="begin"/>
        </w:r>
        <w:r>
          <w:rPr>
            <w:noProof/>
            <w:webHidden/>
          </w:rPr>
          <w:instrText xml:space="preserve"> PAGEREF _Toc3378909 \h </w:instrText>
        </w:r>
        <w:r>
          <w:rPr>
            <w:noProof/>
            <w:webHidden/>
          </w:rPr>
        </w:r>
        <w:r>
          <w:rPr>
            <w:noProof/>
            <w:webHidden/>
          </w:rPr>
          <w:fldChar w:fldCharType="separate"/>
        </w:r>
        <w:r>
          <w:rPr>
            <w:noProof/>
            <w:webHidden/>
          </w:rPr>
          <w:t>64</w:t>
        </w:r>
        <w:r>
          <w:rPr>
            <w:noProof/>
            <w:webHidden/>
          </w:rPr>
          <w:fldChar w:fldCharType="end"/>
        </w:r>
      </w:hyperlink>
    </w:p>
    <w:p w14:paraId="70C3BEC1" w14:textId="22D81C30"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10" w:history="1">
        <w:r w:rsidRPr="00C315D9">
          <w:rPr>
            <w:rStyle w:val="Hyperlink"/>
            <w:noProof/>
          </w:rPr>
          <w:t>3.18.2 description property</w:t>
        </w:r>
        <w:r>
          <w:rPr>
            <w:noProof/>
            <w:webHidden/>
          </w:rPr>
          <w:tab/>
        </w:r>
        <w:r>
          <w:rPr>
            <w:noProof/>
            <w:webHidden/>
          </w:rPr>
          <w:fldChar w:fldCharType="begin"/>
        </w:r>
        <w:r>
          <w:rPr>
            <w:noProof/>
            <w:webHidden/>
          </w:rPr>
          <w:instrText xml:space="preserve"> PAGEREF _Toc3378910 \h </w:instrText>
        </w:r>
        <w:r>
          <w:rPr>
            <w:noProof/>
            <w:webHidden/>
          </w:rPr>
        </w:r>
        <w:r>
          <w:rPr>
            <w:noProof/>
            <w:webHidden/>
          </w:rPr>
          <w:fldChar w:fldCharType="separate"/>
        </w:r>
        <w:r>
          <w:rPr>
            <w:noProof/>
            <w:webHidden/>
          </w:rPr>
          <w:t>65</w:t>
        </w:r>
        <w:r>
          <w:rPr>
            <w:noProof/>
            <w:webHidden/>
          </w:rPr>
          <w:fldChar w:fldCharType="end"/>
        </w:r>
      </w:hyperlink>
    </w:p>
    <w:p w14:paraId="2079D386" w14:textId="5333F786"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11" w:history="1">
        <w:r w:rsidRPr="00C315D9">
          <w:rPr>
            <w:rStyle w:val="Hyperlink"/>
            <w:noProof/>
          </w:rPr>
          <w:t>3.18.3 fileLocation property</w:t>
        </w:r>
        <w:r>
          <w:rPr>
            <w:noProof/>
            <w:webHidden/>
          </w:rPr>
          <w:tab/>
        </w:r>
        <w:r>
          <w:rPr>
            <w:noProof/>
            <w:webHidden/>
          </w:rPr>
          <w:fldChar w:fldCharType="begin"/>
        </w:r>
        <w:r>
          <w:rPr>
            <w:noProof/>
            <w:webHidden/>
          </w:rPr>
          <w:instrText xml:space="preserve"> PAGEREF _Toc3378911 \h </w:instrText>
        </w:r>
        <w:r>
          <w:rPr>
            <w:noProof/>
            <w:webHidden/>
          </w:rPr>
        </w:r>
        <w:r>
          <w:rPr>
            <w:noProof/>
            <w:webHidden/>
          </w:rPr>
          <w:fldChar w:fldCharType="separate"/>
        </w:r>
        <w:r>
          <w:rPr>
            <w:noProof/>
            <w:webHidden/>
          </w:rPr>
          <w:t>65</w:t>
        </w:r>
        <w:r>
          <w:rPr>
            <w:noProof/>
            <w:webHidden/>
          </w:rPr>
          <w:fldChar w:fldCharType="end"/>
        </w:r>
      </w:hyperlink>
    </w:p>
    <w:p w14:paraId="7CB4743F" w14:textId="1D5154EF"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12" w:history="1">
        <w:r w:rsidRPr="00C315D9">
          <w:rPr>
            <w:rStyle w:val="Hyperlink"/>
            <w:noProof/>
          </w:rPr>
          <w:t>3.18.4 regions property</w:t>
        </w:r>
        <w:r>
          <w:rPr>
            <w:noProof/>
            <w:webHidden/>
          </w:rPr>
          <w:tab/>
        </w:r>
        <w:r>
          <w:rPr>
            <w:noProof/>
            <w:webHidden/>
          </w:rPr>
          <w:fldChar w:fldCharType="begin"/>
        </w:r>
        <w:r>
          <w:rPr>
            <w:noProof/>
            <w:webHidden/>
          </w:rPr>
          <w:instrText xml:space="preserve"> PAGEREF _Toc3378912 \h </w:instrText>
        </w:r>
        <w:r>
          <w:rPr>
            <w:noProof/>
            <w:webHidden/>
          </w:rPr>
        </w:r>
        <w:r>
          <w:rPr>
            <w:noProof/>
            <w:webHidden/>
          </w:rPr>
          <w:fldChar w:fldCharType="separate"/>
        </w:r>
        <w:r>
          <w:rPr>
            <w:noProof/>
            <w:webHidden/>
          </w:rPr>
          <w:t>65</w:t>
        </w:r>
        <w:r>
          <w:rPr>
            <w:noProof/>
            <w:webHidden/>
          </w:rPr>
          <w:fldChar w:fldCharType="end"/>
        </w:r>
      </w:hyperlink>
    </w:p>
    <w:p w14:paraId="31DC9A69" w14:textId="7B80150A"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13" w:history="1">
        <w:r w:rsidRPr="00C315D9">
          <w:rPr>
            <w:rStyle w:val="Hyperlink"/>
            <w:noProof/>
          </w:rPr>
          <w:t>3.18.5 rectangles property</w:t>
        </w:r>
        <w:r>
          <w:rPr>
            <w:noProof/>
            <w:webHidden/>
          </w:rPr>
          <w:tab/>
        </w:r>
        <w:r>
          <w:rPr>
            <w:noProof/>
            <w:webHidden/>
          </w:rPr>
          <w:fldChar w:fldCharType="begin"/>
        </w:r>
        <w:r>
          <w:rPr>
            <w:noProof/>
            <w:webHidden/>
          </w:rPr>
          <w:instrText xml:space="preserve"> PAGEREF _Toc3378913 \h </w:instrText>
        </w:r>
        <w:r>
          <w:rPr>
            <w:noProof/>
            <w:webHidden/>
          </w:rPr>
        </w:r>
        <w:r>
          <w:rPr>
            <w:noProof/>
            <w:webHidden/>
          </w:rPr>
          <w:fldChar w:fldCharType="separate"/>
        </w:r>
        <w:r>
          <w:rPr>
            <w:noProof/>
            <w:webHidden/>
          </w:rPr>
          <w:t>65</w:t>
        </w:r>
        <w:r>
          <w:rPr>
            <w:noProof/>
            <w:webHidden/>
          </w:rPr>
          <w:fldChar w:fldCharType="end"/>
        </w:r>
      </w:hyperlink>
    </w:p>
    <w:p w14:paraId="771C7BFE" w14:textId="6635F9F9" w:rsidR="00660149" w:rsidRDefault="00660149">
      <w:pPr>
        <w:pStyle w:val="TOC2"/>
        <w:tabs>
          <w:tab w:val="right" w:leader="dot" w:pos="9350"/>
        </w:tabs>
        <w:rPr>
          <w:rFonts w:asciiTheme="minorHAnsi" w:eastAsiaTheme="minorEastAsia" w:hAnsiTheme="minorHAnsi" w:cstheme="minorBidi"/>
          <w:noProof/>
          <w:sz w:val="22"/>
          <w:szCs w:val="22"/>
        </w:rPr>
      </w:pPr>
      <w:hyperlink w:anchor="_Toc3378914" w:history="1">
        <w:r w:rsidRPr="00C315D9">
          <w:rPr>
            <w:rStyle w:val="Hyperlink"/>
            <w:noProof/>
          </w:rPr>
          <w:t>3.19 conversion object</w:t>
        </w:r>
        <w:r>
          <w:rPr>
            <w:noProof/>
            <w:webHidden/>
          </w:rPr>
          <w:tab/>
        </w:r>
        <w:r>
          <w:rPr>
            <w:noProof/>
            <w:webHidden/>
          </w:rPr>
          <w:fldChar w:fldCharType="begin"/>
        </w:r>
        <w:r>
          <w:rPr>
            <w:noProof/>
            <w:webHidden/>
          </w:rPr>
          <w:instrText xml:space="preserve"> PAGEREF _Toc3378914 \h </w:instrText>
        </w:r>
        <w:r>
          <w:rPr>
            <w:noProof/>
            <w:webHidden/>
          </w:rPr>
        </w:r>
        <w:r>
          <w:rPr>
            <w:noProof/>
            <w:webHidden/>
          </w:rPr>
          <w:fldChar w:fldCharType="separate"/>
        </w:r>
        <w:r>
          <w:rPr>
            <w:noProof/>
            <w:webHidden/>
          </w:rPr>
          <w:t>66</w:t>
        </w:r>
        <w:r>
          <w:rPr>
            <w:noProof/>
            <w:webHidden/>
          </w:rPr>
          <w:fldChar w:fldCharType="end"/>
        </w:r>
      </w:hyperlink>
    </w:p>
    <w:p w14:paraId="1ACDB4EA" w14:textId="6F3E49B9"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15" w:history="1">
        <w:r w:rsidRPr="00C315D9">
          <w:rPr>
            <w:rStyle w:val="Hyperlink"/>
            <w:noProof/>
          </w:rPr>
          <w:t>3.19.1 General</w:t>
        </w:r>
        <w:r>
          <w:rPr>
            <w:noProof/>
            <w:webHidden/>
          </w:rPr>
          <w:tab/>
        </w:r>
        <w:r>
          <w:rPr>
            <w:noProof/>
            <w:webHidden/>
          </w:rPr>
          <w:fldChar w:fldCharType="begin"/>
        </w:r>
        <w:r>
          <w:rPr>
            <w:noProof/>
            <w:webHidden/>
          </w:rPr>
          <w:instrText xml:space="preserve"> PAGEREF _Toc3378915 \h </w:instrText>
        </w:r>
        <w:r>
          <w:rPr>
            <w:noProof/>
            <w:webHidden/>
          </w:rPr>
        </w:r>
        <w:r>
          <w:rPr>
            <w:noProof/>
            <w:webHidden/>
          </w:rPr>
          <w:fldChar w:fldCharType="separate"/>
        </w:r>
        <w:r>
          <w:rPr>
            <w:noProof/>
            <w:webHidden/>
          </w:rPr>
          <w:t>66</w:t>
        </w:r>
        <w:r>
          <w:rPr>
            <w:noProof/>
            <w:webHidden/>
          </w:rPr>
          <w:fldChar w:fldCharType="end"/>
        </w:r>
      </w:hyperlink>
    </w:p>
    <w:p w14:paraId="60A22F60" w14:textId="16B68FE7"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16" w:history="1">
        <w:r w:rsidRPr="00C315D9">
          <w:rPr>
            <w:rStyle w:val="Hyperlink"/>
            <w:noProof/>
          </w:rPr>
          <w:t>3.19.2 tool property</w:t>
        </w:r>
        <w:r>
          <w:rPr>
            <w:noProof/>
            <w:webHidden/>
          </w:rPr>
          <w:tab/>
        </w:r>
        <w:r>
          <w:rPr>
            <w:noProof/>
            <w:webHidden/>
          </w:rPr>
          <w:fldChar w:fldCharType="begin"/>
        </w:r>
        <w:r>
          <w:rPr>
            <w:noProof/>
            <w:webHidden/>
          </w:rPr>
          <w:instrText xml:space="preserve"> PAGEREF _Toc3378916 \h </w:instrText>
        </w:r>
        <w:r>
          <w:rPr>
            <w:noProof/>
            <w:webHidden/>
          </w:rPr>
        </w:r>
        <w:r>
          <w:rPr>
            <w:noProof/>
            <w:webHidden/>
          </w:rPr>
          <w:fldChar w:fldCharType="separate"/>
        </w:r>
        <w:r>
          <w:rPr>
            <w:noProof/>
            <w:webHidden/>
          </w:rPr>
          <w:t>66</w:t>
        </w:r>
        <w:r>
          <w:rPr>
            <w:noProof/>
            <w:webHidden/>
          </w:rPr>
          <w:fldChar w:fldCharType="end"/>
        </w:r>
      </w:hyperlink>
    </w:p>
    <w:p w14:paraId="490062D2" w14:textId="6982F975"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17" w:history="1">
        <w:r w:rsidRPr="00C315D9">
          <w:rPr>
            <w:rStyle w:val="Hyperlink"/>
            <w:noProof/>
          </w:rPr>
          <w:t>3.19.3 invocation property</w:t>
        </w:r>
        <w:r>
          <w:rPr>
            <w:noProof/>
            <w:webHidden/>
          </w:rPr>
          <w:tab/>
        </w:r>
        <w:r>
          <w:rPr>
            <w:noProof/>
            <w:webHidden/>
          </w:rPr>
          <w:fldChar w:fldCharType="begin"/>
        </w:r>
        <w:r>
          <w:rPr>
            <w:noProof/>
            <w:webHidden/>
          </w:rPr>
          <w:instrText xml:space="preserve"> PAGEREF _Toc3378917 \h </w:instrText>
        </w:r>
        <w:r>
          <w:rPr>
            <w:noProof/>
            <w:webHidden/>
          </w:rPr>
        </w:r>
        <w:r>
          <w:rPr>
            <w:noProof/>
            <w:webHidden/>
          </w:rPr>
          <w:fldChar w:fldCharType="separate"/>
        </w:r>
        <w:r>
          <w:rPr>
            <w:noProof/>
            <w:webHidden/>
          </w:rPr>
          <w:t>66</w:t>
        </w:r>
        <w:r>
          <w:rPr>
            <w:noProof/>
            <w:webHidden/>
          </w:rPr>
          <w:fldChar w:fldCharType="end"/>
        </w:r>
      </w:hyperlink>
    </w:p>
    <w:p w14:paraId="2EDBF02D" w14:textId="2B6DDF99"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18" w:history="1">
        <w:r w:rsidRPr="00C315D9">
          <w:rPr>
            <w:rStyle w:val="Hyperlink"/>
            <w:noProof/>
          </w:rPr>
          <w:t>3.19.4 analysisToolLogFiles property</w:t>
        </w:r>
        <w:r>
          <w:rPr>
            <w:noProof/>
            <w:webHidden/>
          </w:rPr>
          <w:tab/>
        </w:r>
        <w:r>
          <w:rPr>
            <w:noProof/>
            <w:webHidden/>
          </w:rPr>
          <w:fldChar w:fldCharType="begin"/>
        </w:r>
        <w:r>
          <w:rPr>
            <w:noProof/>
            <w:webHidden/>
          </w:rPr>
          <w:instrText xml:space="preserve"> PAGEREF _Toc3378918 \h </w:instrText>
        </w:r>
        <w:r>
          <w:rPr>
            <w:noProof/>
            <w:webHidden/>
          </w:rPr>
        </w:r>
        <w:r>
          <w:rPr>
            <w:noProof/>
            <w:webHidden/>
          </w:rPr>
          <w:fldChar w:fldCharType="separate"/>
        </w:r>
        <w:r>
          <w:rPr>
            <w:noProof/>
            <w:webHidden/>
          </w:rPr>
          <w:t>66</w:t>
        </w:r>
        <w:r>
          <w:rPr>
            <w:noProof/>
            <w:webHidden/>
          </w:rPr>
          <w:fldChar w:fldCharType="end"/>
        </w:r>
      </w:hyperlink>
    </w:p>
    <w:p w14:paraId="4699B8AD" w14:textId="22880064" w:rsidR="00660149" w:rsidRDefault="00660149">
      <w:pPr>
        <w:pStyle w:val="TOC2"/>
        <w:tabs>
          <w:tab w:val="right" w:leader="dot" w:pos="9350"/>
        </w:tabs>
        <w:rPr>
          <w:rFonts w:asciiTheme="minorHAnsi" w:eastAsiaTheme="minorEastAsia" w:hAnsiTheme="minorHAnsi" w:cstheme="minorBidi"/>
          <w:noProof/>
          <w:sz w:val="22"/>
          <w:szCs w:val="22"/>
        </w:rPr>
      </w:pPr>
      <w:hyperlink w:anchor="_Toc3378919" w:history="1">
        <w:r w:rsidRPr="00C315D9">
          <w:rPr>
            <w:rStyle w:val="Hyperlink"/>
            <w:noProof/>
          </w:rPr>
          <w:t>3.20 versionControlDetails object</w:t>
        </w:r>
        <w:r>
          <w:rPr>
            <w:noProof/>
            <w:webHidden/>
          </w:rPr>
          <w:tab/>
        </w:r>
        <w:r>
          <w:rPr>
            <w:noProof/>
            <w:webHidden/>
          </w:rPr>
          <w:fldChar w:fldCharType="begin"/>
        </w:r>
        <w:r>
          <w:rPr>
            <w:noProof/>
            <w:webHidden/>
          </w:rPr>
          <w:instrText xml:space="preserve"> PAGEREF _Toc3378919 \h </w:instrText>
        </w:r>
        <w:r>
          <w:rPr>
            <w:noProof/>
            <w:webHidden/>
          </w:rPr>
        </w:r>
        <w:r>
          <w:rPr>
            <w:noProof/>
            <w:webHidden/>
          </w:rPr>
          <w:fldChar w:fldCharType="separate"/>
        </w:r>
        <w:r>
          <w:rPr>
            <w:noProof/>
            <w:webHidden/>
          </w:rPr>
          <w:t>67</w:t>
        </w:r>
        <w:r>
          <w:rPr>
            <w:noProof/>
            <w:webHidden/>
          </w:rPr>
          <w:fldChar w:fldCharType="end"/>
        </w:r>
      </w:hyperlink>
    </w:p>
    <w:p w14:paraId="124EA5E2" w14:textId="6181D48A"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20" w:history="1">
        <w:r w:rsidRPr="00C315D9">
          <w:rPr>
            <w:rStyle w:val="Hyperlink"/>
            <w:noProof/>
          </w:rPr>
          <w:t>3.20.1 General</w:t>
        </w:r>
        <w:r>
          <w:rPr>
            <w:noProof/>
            <w:webHidden/>
          </w:rPr>
          <w:tab/>
        </w:r>
        <w:r>
          <w:rPr>
            <w:noProof/>
            <w:webHidden/>
          </w:rPr>
          <w:fldChar w:fldCharType="begin"/>
        </w:r>
        <w:r>
          <w:rPr>
            <w:noProof/>
            <w:webHidden/>
          </w:rPr>
          <w:instrText xml:space="preserve"> PAGEREF _Toc3378920 \h </w:instrText>
        </w:r>
        <w:r>
          <w:rPr>
            <w:noProof/>
            <w:webHidden/>
          </w:rPr>
        </w:r>
        <w:r>
          <w:rPr>
            <w:noProof/>
            <w:webHidden/>
          </w:rPr>
          <w:fldChar w:fldCharType="separate"/>
        </w:r>
        <w:r>
          <w:rPr>
            <w:noProof/>
            <w:webHidden/>
          </w:rPr>
          <w:t>67</w:t>
        </w:r>
        <w:r>
          <w:rPr>
            <w:noProof/>
            <w:webHidden/>
          </w:rPr>
          <w:fldChar w:fldCharType="end"/>
        </w:r>
      </w:hyperlink>
    </w:p>
    <w:p w14:paraId="6E3E8B31" w14:textId="3B3C36E3"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21" w:history="1">
        <w:r w:rsidRPr="00C315D9">
          <w:rPr>
            <w:rStyle w:val="Hyperlink"/>
            <w:noProof/>
          </w:rPr>
          <w:t>3.20.2 Constraints</w:t>
        </w:r>
        <w:r>
          <w:rPr>
            <w:noProof/>
            <w:webHidden/>
          </w:rPr>
          <w:tab/>
        </w:r>
        <w:r>
          <w:rPr>
            <w:noProof/>
            <w:webHidden/>
          </w:rPr>
          <w:fldChar w:fldCharType="begin"/>
        </w:r>
        <w:r>
          <w:rPr>
            <w:noProof/>
            <w:webHidden/>
          </w:rPr>
          <w:instrText xml:space="preserve"> PAGEREF _Toc3378921 \h </w:instrText>
        </w:r>
        <w:r>
          <w:rPr>
            <w:noProof/>
            <w:webHidden/>
          </w:rPr>
        </w:r>
        <w:r>
          <w:rPr>
            <w:noProof/>
            <w:webHidden/>
          </w:rPr>
          <w:fldChar w:fldCharType="separate"/>
        </w:r>
        <w:r>
          <w:rPr>
            <w:noProof/>
            <w:webHidden/>
          </w:rPr>
          <w:t>67</w:t>
        </w:r>
        <w:r>
          <w:rPr>
            <w:noProof/>
            <w:webHidden/>
          </w:rPr>
          <w:fldChar w:fldCharType="end"/>
        </w:r>
      </w:hyperlink>
    </w:p>
    <w:p w14:paraId="706ECA90" w14:textId="6792C1B3"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22" w:history="1">
        <w:r w:rsidRPr="00C315D9">
          <w:rPr>
            <w:rStyle w:val="Hyperlink"/>
            <w:noProof/>
          </w:rPr>
          <w:t>3.20.3 repositoryUri property</w:t>
        </w:r>
        <w:r>
          <w:rPr>
            <w:noProof/>
            <w:webHidden/>
          </w:rPr>
          <w:tab/>
        </w:r>
        <w:r>
          <w:rPr>
            <w:noProof/>
            <w:webHidden/>
          </w:rPr>
          <w:fldChar w:fldCharType="begin"/>
        </w:r>
        <w:r>
          <w:rPr>
            <w:noProof/>
            <w:webHidden/>
          </w:rPr>
          <w:instrText xml:space="preserve"> PAGEREF _Toc3378922 \h </w:instrText>
        </w:r>
        <w:r>
          <w:rPr>
            <w:noProof/>
            <w:webHidden/>
          </w:rPr>
        </w:r>
        <w:r>
          <w:rPr>
            <w:noProof/>
            <w:webHidden/>
          </w:rPr>
          <w:fldChar w:fldCharType="separate"/>
        </w:r>
        <w:r>
          <w:rPr>
            <w:noProof/>
            <w:webHidden/>
          </w:rPr>
          <w:t>67</w:t>
        </w:r>
        <w:r>
          <w:rPr>
            <w:noProof/>
            <w:webHidden/>
          </w:rPr>
          <w:fldChar w:fldCharType="end"/>
        </w:r>
      </w:hyperlink>
    </w:p>
    <w:p w14:paraId="655DE894" w14:textId="30BC587D"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23" w:history="1">
        <w:r w:rsidRPr="00C315D9">
          <w:rPr>
            <w:rStyle w:val="Hyperlink"/>
            <w:noProof/>
          </w:rPr>
          <w:t>3.20.4 revisionId property</w:t>
        </w:r>
        <w:r>
          <w:rPr>
            <w:noProof/>
            <w:webHidden/>
          </w:rPr>
          <w:tab/>
        </w:r>
        <w:r>
          <w:rPr>
            <w:noProof/>
            <w:webHidden/>
          </w:rPr>
          <w:fldChar w:fldCharType="begin"/>
        </w:r>
        <w:r>
          <w:rPr>
            <w:noProof/>
            <w:webHidden/>
          </w:rPr>
          <w:instrText xml:space="preserve"> PAGEREF _Toc3378923 \h </w:instrText>
        </w:r>
        <w:r>
          <w:rPr>
            <w:noProof/>
            <w:webHidden/>
          </w:rPr>
        </w:r>
        <w:r>
          <w:rPr>
            <w:noProof/>
            <w:webHidden/>
          </w:rPr>
          <w:fldChar w:fldCharType="separate"/>
        </w:r>
        <w:r>
          <w:rPr>
            <w:noProof/>
            <w:webHidden/>
          </w:rPr>
          <w:t>67</w:t>
        </w:r>
        <w:r>
          <w:rPr>
            <w:noProof/>
            <w:webHidden/>
          </w:rPr>
          <w:fldChar w:fldCharType="end"/>
        </w:r>
      </w:hyperlink>
    </w:p>
    <w:p w14:paraId="5EB04FC1" w14:textId="4BFCAFFA"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24" w:history="1">
        <w:r w:rsidRPr="00C315D9">
          <w:rPr>
            <w:rStyle w:val="Hyperlink"/>
            <w:noProof/>
          </w:rPr>
          <w:t>3.20.5 branch property</w:t>
        </w:r>
        <w:r>
          <w:rPr>
            <w:noProof/>
            <w:webHidden/>
          </w:rPr>
          <w:tab/>
        </w:r>
        <w:r>
          <w:rPr>
            <w:noProof/>
            <w:webHidden/>
          </w:rPr>
          <w:fldChar w:fldCharType="begin"/>
        </w:r>
        <w:r>
          <w:rPr>
            <w:noProof/>
            <w:webHidden/>
          </w:rPr>
          <w:instrText xml:space="preserve"> PAGEREF _Toc3378924 \h </w:instrText>
        </w:r>
        <w:r>
          <w:rPr>
            <w:noProof/>
            <w:webHidden/>
          </w:rPr>
        </w:r>
        <w:r>
          <w:rPr>
            <w:noProof/>
            <w:webHidden/>
          </w:rPr>
          <w:fldChar w:fldCharType="separate"/>
        </w:r>
        <w:r>
          <w:rPr>
            <w:noProof/>
            <w:webHidden/>
          </w:rPr>
          <w:t>67</w:t>
        </w:r>
        <w:r>
          <w:rPr>
            <w:noProof/>
            <w:webHidden/>
          </w:rPr>
          <w:fldChar w:fldCharType="end"/>
        </w:r>
      </w:hyperlink>
    </w:p>
    <w:p w14:paraId="2CF07EB9" w14:textId="64841A38"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25" w:history="1">
        <w:r w:rsidRPr="00C315D9">
          <w:rPr>
            <w:rStyle w:val="Hyperlink"/>
            <w:noProof/>
          </w:rPr>
          <w:t>3.20.6 revisionTag property</w:t>
        </w:r>
        <w:r>
          <w:rPr>
            <w:noProof/>
            <w:webHidden/>
          </w:rPr>
          <w:tab/>
        </w:r>
        <w:r>
          <w:rPr>
            <w:noProof/>
            <w:webHidden/>
          </w:rPr>
          <w:fldChar w:fldCharType="begin"/>
        </w:r>
        <w:r>
          <w:rPr>
            <w:noProof/>
            <w:webHidden/>
          </w:rPr>
          <w:instrText xml:space="preserve"> PAGEREF _Toc3378925 \h </w:instrText>
        </w:r>
        <w:r>
          <w:rPr>
            <w:noProof/>
            <w:webHidden/>
          </w:rPr>
        </w:r>
        <w:r>
          <w:rPr>
            <w:noProof/>
            <w:webHidden/>
          </w:rPr>
          <w:fldChar w:fldCharType="separate"/>
        </w:r>
        <w:r>
          <w:rPr>
            <w:noProof/>
            <w:webHidden/>
          </w:rPr>
          <w:t>67</w:t>
        </w:r>
        <w:r>
          <w:rPr>
            <w:noProof/>
            <w:webHidden/>
          </w:rPr>
          <w:fldChar w:fldCharType="end"/>
        </w:r>
      </w:hyperlink>
    </w:p>
    <w:p w14:paraId="213A505B" w14:textId="4CF0F48B"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26" w:history="1">
        <w:r w:rsidRPr="00C315D9">
          <w:rPr>
            <w:rStyle w:val="Hyperlink"/>
            <w:noProof/>
          </w:rPr>
          <w:t>3.20.7 asOfTimeUtc property</w:t>
        </w:r>
        <w:r>
          <w:rPr>
            <w:noProof/>
            <w:webHidden/>
          </w:rPr>
          <w:tab/>
        </w:r>
        <w:r>
          <w:rPr>
            <w:noProof/>
            <w:webHidden/>
          </w:rPr>
          <w:fldChar w:fldCharType="begin"/>
        </w:r>
        <w:r>
          <w:rPr>
            <w:noProof/>
            <w:webHidden/>
          </w:rPr>
          <w:instrText xml:space="preserve"> PAGEREF _Toc3378926 \h </w:instrText>
        </w:r>
        <w:r>
          <w:rPr>
            <w:noProof/>
            <w:webHidden/>
          </w:rPr>
        </w:r>
        <w:r>
          <w:rPr>
            <w:noProof/>
            <w:webHidden/>
          </w:rPr>
          <w:fldChar w:fldCharType="separate"/>
        </w:r>
        <w:r>
          <w:rPr>
            <w:noProof/>
            <w:webHidden/>
          </w:rPr>
          <w:t>68</w:t>
        </w:r>
        <w:r>
          <w:rPr>
            <w:noProof/>
            <w:webHidden/>
          </w:rPr>
          <w:fldChar w:fldCharType="end"/>
        </w:r>
      </w:hyperlink>
    </w:p>
    <w:p w14:paraId="55298208" w14:textId="7C40ABFD"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27" w:history="1">
        <w:r w:rsidRPr="00C315D9">
          <w:rPr>
            <w:rStyle w:val="Hyperlink"/>
            <w:noProof/>
          </w:rPr>
          <w:t>3.20.8 mappedTo property</w:t>
        </w:r>
        <w:r>
          <w:rPr>
            <w:noProof/>
            <w:webHidden/>
          </w:rPr>
          <w:tab/>
        </w:r>
        <w:r>
          <w:rPr>
            <w:noProof/>
            <w:webHidden/>
          </w:rPr>
          <w:fldChar w:fldCharType="begin"/>
        </w:r>
        <w:r>
          <w:rPr>
            <w:noProof/>
            <w:webHidden/>
          </w:rPr>
          <w:instrText xml:space="preserve"> PAGEREF _Toc3378927 \h </w:instrText>
        </w:r>
        <w:r>
          <w:rPr>
            <w:noProof/>
            <w:webHidden/>
          </w:rPr>
        </w:r>
        <w:r>
          <w:rPr>
            <w:noProof/>
            <w:webHidden/>
          </w:rPr>
          <w:fldChar w:fldCharType="separate"/>
        </w:r>
        <w:r>
          <w:rPr>
            <w:noProof/>
            <w:webHidden/>
          </w:rPr>
          <w:t>68</w:t>
        </w:r>
        <w:r>
          <w:rPr>
            <w:noProof/>
            <w:webHidden/>
          </w:rPr>
          <w:fldChar w:fldCharType="end"/>
        </w:r>
      </w:hyperlink>
    </w:p>
    <w:p w14:paraId="346E57FB" w14:textId="0CF47904" w:rsidR="00660149" w:rsidRDefault="00660149">
      <w:pPr>
        <w:pStyle w:val="TOC2"/>
        <w:tabs>
          <w:tab w:val="right" w:leader="dot" w:pos="9350"/>
        </w:tabs>
        <w:rPr>
          <w:rFonts w:asciiTheme="minorHAnsi" w:eastAsiaTheme="minorEastAsia" w:hAnsiTheme="minorHAnsi" w:cstheme="minorBidi"/>
          <w:noProof/>
          <w:sz w:val="22"/>
          <w:szCs w:val="22"/>
        </w:rPr>
      </w:pPr>
      <w:hyperlink w:anchor="_Toc3378928" w:history="1">
        <w:r w:rsidRPr="00C315D9">
          <w:rPr>
            <w:rStyle w:val="Hyperlink"/>
            <w:noProof/>
          </w:rPr>
          <w:t>3.21 file object</w:t>
        </w:r>
        <w:r>
          <w:rPr>
            <w:noProof/>
            <w:webHidden/>
          </w:rPr>
          <w:tab/>
        </w:r>
        <w:r>
          <w:rPr>
            <w:noProof/>
            <w:webHidden/>
          </w:rPr>
          <w:fldChar w:fldCharType="begin"/>
        </w:r>
        <w:r>
          <w:rPr>
            <w:noProof/>
            <w:webHidden/>
          </w:rPr>
          <w:instrText xml:space="preserve"> PAGEREF _Toc3378928 \h </w:instrText>
        </w:r>
        <w:r>
          <w:rPr>
            <w:noProof/>
            <w:webHidden/>
          </w:rPr>
        </w:r>
        <w:r>
          <w:rPr>
            <w:noProof/>
            <w:webHidden/>
          </w:rPr>
          <w:fldChar w:fldCharType="separate"/>
        </w:r>
        <w:r>
          <w:rPr>
            <w:noProof/>
            <w:webHidden/>
          </w:rPr>
          <w:t>70</w:t>
        </w:r>
        <w:r>
          <w:rPr>
            <w:noProof/>
            <w:webHidden/>
          </w:rPr>
          <w:fldChar w:fldCharType="end"/>
        </w:r>
      </w:hyperlink>
    </w:p>
    <w:p w14:paraId="08320151" w14:textId="475592BE"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29" w:history="1">
        <w:r w:rsidRPr="00C315D9">
          <w:rPr>
            <w:rStyle w:val="Hyperlink"/>
            <w:noProof/>
          </w:rPr>
          <w:t>3.21.1 General</w:t>
        </w:r>
        <w:r>
          <w:rPr>
            <w:noProof/>
            <w:webHidden/>
          </w:rPr>
          <w:tab/>
        </w:r>
        <w:r>
          <w:rPr>
            <w:noProof/>
            <w:webHidden/>
          </w:rPr>
          <w:fldChar w:fldCharType="begin"/>
        </w:r>
        <w:r>
          <w:rPr>
            <w:noProof/>
            <w:webHidden/>
          </w:rPr>
          <w:instrText xml:space="preserve"> PAGEREF _Toc3378929 \h </w:instrText>
        </w:r>
        <w:r>
          <w:rPr>
            <w:noProof/>
            <w:webHidden/>
          </w:rPr>
        </w:r>
        <w:r>
          <w:rPr>
            <w:noProof/>
            <w:webHidden/>
          </w:rPr>
          <w:fldChar w:fldCharType="separate"/>
        </w:r>
        <w:r>
          <w:rPr>
            <w:noProof/>
            <w:webHidden/>
          </w:rPr>
          <w:t>70</w:t>
        </w:r>
        <w:r>
          <w:rPr>
            <w:noProof/>
            <w:webHidden/>
          </w:rPr>
          <w:fldChar w:fldCharType="end"/>
        </w:r>
      </w:hyperlink>
    </w:p>
    <w:p w14:paraId="01693EB2" w14:textId="46DC6ED6"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30" w:history="1">
        <w:r w:rsidRPr="00C315D9">
          <w:rPr>
            <w:rStyle w:val="Hyperlink"/>
            <w:noProof/>
          </w:rPr>
          <w:t>3.21.2 fileLocation property</w:t>
        </w:r>
        <w:r>
          <w:rPr>
            <w:noProof/>
            <w:webHidden/>
          </w:rPr>
          <w:tab/>
        </w:r>
        <w:r>
          <w:rPr>
            <w:noProof/>
            <w:webHidden/>
          </w:rPr>
          <w:fldChar w:fldCharType="begin"/>
        </w:r>
        <w:r>
          <w:rPr>
            <w:noProof/>
            <w:webHidden/>
          </w:rPr>
          <w:instrText xml:space="preserve"> PAGEREF _Toc3378930 \h </w:instrText>
        </w:r>
        <w:r>
          <w:rPr>
            <w:noProof/>
            <w:webHidden/>
          </w:rPr>
        </w:r>
        <w:r>
          <w:rPr>
            <w:noProof/>
            <w:webHidden/>
          </w:rPr>
          <w:fldChar w:fldCharType="separate"/>
        </w:r>
        <w:r>
          <w:rPr>
            <w:noProof/>
            <w:webHidden/>
          </w:rPr>
          <w:t>70</w:t>
        </w:r>
        <w:r>
          <w:rPr>
            <w:noProof/>
            <w:webHidden/>
          </w:rPr>
          <w:fldChar w:fldCharType="end"/>
        </w:r>
      </w:hyperlink>
    </w:p>
    <w:p w14:paraId="3D96E3F8" w14:textId="53F5C692"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31" w:history="1">
        <w:r w:rsidRPr="00C315D9">
          <w:rPr>
            <w:rStyle w:val="Hyperlink"/>
            <w:noProof/>
          </w:rPr>
          <w:t>3.21.3 parentIndex property</w:t>
        </w:r>
        <w:r>
          <w:rPr>
            <w:noProof/>
            <w:webHidden/>
          </w:rPr>
          <w:tab/>
        </w:r>
        <w:r>
          <w:rPr>
            <w:noProof/>
            <w:webHidden/>
          </w:rPr>
          <w:fldChar w:fldCharType="begin"/>
        </w:r>
        <w:r>
          <w:rPr>
            <w:noProof/>
            <w:webHidden/>
          </w:rPr>
          <w:instrText xml:space="preserve"> PAGEREF _Toc3378931 \h </w:instrText>
        </w:r>
        <w:r>
          <w:rPr>
            <w:noProof/>
            <w:webHidden/>
          </w:rPr>
        </w:r>
        <w:r>
          <w:rPr>
            <w:noProof/>
            <w:webHidden/>
          </w:rPr>
          <w:fldChar w:fldCharType="separate"/>
        </w:r>
        <w:r>
          <w:rPr>
            <w:noProof/>
            <w:webHidden/>
          </w:rPr>
          <w:t>70</w:t>
        </w:r>
        <w:r>
          <w:rPr>
            <w:noProof/>
            <w:webHidden/>
          </w:rPr>
          <w:fldChar w:fldCharType="end"/>
        </w:r>
      </w:hyperlink>
    </w:p>
    <w:p w14:paraId="60B46880" w14:textId="69ED4737"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32" w:history="1">
        <w:r w:rsidRPr="00C315D9">
          <w:rPr>
            <w:rStyle w:val="Hyperlink"/>
            <w:noProof/>
          </w:rPr>
          <w:t>3.21.4 offset property</w:t>
        </w:r>
        <w:r>
          <w:rPr>
            <w:noProof/>
            <w:webHidden/>
          </w:rPr>
          <w:tab/>
        </w:r>
        <w:r>
          <w:rPr>
            <w:noProof/>
            <w:webHidden/>
          </w:rPr>
          <w:fldChar w:fldCharType="begin"/>
        </w:r>
        <w:r>
          <w:rPr>
            <w:noProof/>
            <w:webHidden/>
          </w:rPr>
          <w:instrText xml:space="preserve"> PAGEREF _Toc3378932 \h </w:instrText>
        </w:r>
        <w:r>
          <w:rPr>
            <w:noProof/>
            <w:webHidden/>
          </w:rPr>
        </w:r>
        <w:r>
          <w:rPr>
            <w:noProof/>
            <w:webHidden/>
          </w:rPr>
          <w:fldChar w:fldCharType="separate"/>
        </w:r>
        <w:r>
          <w:rPr>
            <w:noProof/>
            <w:webHidden/>
          </w:rPr>
          <w:t>71</w:t>
        </w:r>
        <w:r>
          <w:rPr>
            <w:noProof/>
            <w:webHidden/>
          </w:rPr>
          <w:fldChar w:fldCharType="end"/>
        </w:r>
      </w:hyperlink>
    </w:p>
    <w:p w14:paraId="0419DFC7" w14:textId="3DBFEF11"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33" w:history="1">
        <w:r w:rsidRPr="00C315D9">
          <w:rPr>
            <w:rStyle w:val="Hyperlink"/>
            <w:noProof/>
          </w:rPr>
          <w:t>3.21.5 length property</w:t>
        </w:r>
        <w:r>
          <w:rPr>
            <w:noProof/>
            <w:webHidden/>
          </w:rPr>
          <w:tab/>
        </w:r>
        <w:r>
          <w:rPr>
            <w:noProof/>
            <w:webHidden/>
          </w:rPr>
          <w:fldChar w:fldCharType="begin"/>
        </w:r>
        <w:r>
          <w:rPr>
            <w:noProof/>
            <w:webHidden/>
          </w:rPr>
          <w:instrText xml:space="preserve"> PAGEREF _Toc3378933 \h </w:instrText>
        </w:r>
        <w:r>
          <w:rPr>
            <w:noProof/>
            <w:webHidden/>
          </w:rPr>
        </w:r>
        <w:r>
          <w:rPr>
            <w:noProof/>
            <w:webHidden/>
          </w:rPr>
          <w:fldChar w:fldCharType="separate"/>
        </w:r>
        <w:r>
          <w:rPr>
            <w:noProof/>
            <w:webHidden/>
          </w:rPr>
          <w:t>71</w:t>
        </w:r>
        <w:r>
          <w:rPr>
            <w:noProof/>
            <w:webHidden/>
          </w:rPr>
          <w:fldChar w:fldCharType="end"/>
        </w:r>
      </w:hyperlink>
    </w:p>
    <w:p w14:paraId="6FAA90A2" w14:textId="6DCFC7FA"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34" w:history="1">
        <w:r w:rsidRPr="00C315D9">
          <w:rPr>
            <w:rStyle w:val="Hyperlink"/>
            <w:noProof/>
          </w:rPr>
          <w:t>3.21.6 roles property</w:t>
        </w:r>
        <w:r>
          <w:rPr>
            <w:noProof/>
            <w:webHidden/>
          </w:rPr>
          <w:tab/>
        </w:r>
        <w:r>
          <w:rPr>
            <w:noProof/>
            <w:webHidden/>
          </w:rPr>
          <w:fldChar w:fldCharType="begin"/>
        </w:r>
        <w:r>
          <w:rPr>
            <w:noProof/>
            <w:webHidden/>
          </w:rPr>
          <w:instrText xml:space="preserve"> PAGEREF _Toc3378934 \h </w:instrText>
        </w:r>
        <w:r>
          <w:rPr>
            <w:noProof/>
            <w:webHidden/>
          </w:rPr>
        </w:r>
        <w:r>
          <w:rPr>
            <w:noProof/>
            <w:webHidden/>
          </w:rPr>
          <w:fldChar w:fldCharType="separate"/>
        </w:r>
        <w:r>
          <w:rPr>
            <w:noProof/>
            <w:webHidden/>
          </w:rPr>
          <w:t>71</w:t>
        </w:r>
        <w:r>
          <w:rPr>
            <w:noProof/>
            <w:webHidden/>
          </w:rPr>
          <w:fldChar w:fldCharType="end"/>
        </w:r>
      </w:hyperlink>
    </w:p>
    <w:p w14:paraId="7D7B91A8" w14:textId="2674F0EF"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35" w:history="1">
        <w:r w:rsidRPr="00C315D9">
          <w:rPr>
            <w:rStyle w:val="Hyperlink"/>
            <w:noProof/>
          </w:rPr>
          <w:t>3.21.7 mimeType property</w:t>
        </w:r>
        <w:r>
          <w:rPr>
            <w:noProof/>
            <w:webHidden/>
          </w:rPr>
          <w:tab/>
        </w:r>
        <w:r>
          <w:rPr>
            <w:noProof/>
            <w:webHidden/>
          </w:rPr>
          <w:fldChar w:fldCharType="begin"/>
        </w:r>
        <w:r>
          <w:rPr>
            <w:noProof/>
            <w:webHidden/>
          </w:rPr>
          <w:instrText xml:space="preserve"> PAGEREF _Toc3378935 \h </w:instrText>
        </w:r>
        <w:r>
          <w:rPr>
            <w:noProof/>
            <w:webHidden/>
          </w:rPr>
        </w:r>
        <w:r>
          <w:rPr>
            <w:noProof/>
            <w:webHidden/>
          </w:rPr>
          <w:fldChar w:fldCharType="separate"/>
        </w:r>
        <w:r>
          <w:rPr>
            <w:noProof/>
            <w:webHidden/>
          </w:rPr>
          <w:t>72</w:t>
        </w:r>
        <w:r>
          <w:rPr>
            <w:noProof/>
            <w:webHidden/>
          </w:rPr>
          <w:fldChar w:fldCharType="end"/>
        </w:r>
      </w:hyperlink>
    </w:p>
    <w:p w14:paraId="088FCF26" w14:textId="7130D20E"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36" w:history="1">
        <w:r w:rsidRPr="00C315D9">
          <w:rPr>
            <w:rStyle w:val="Hyperlink"/>
            <w:noProof/>
          </w:rPr>
          <w:t>3.21.8 contents property</w:t>
        </w:r>
        <w:r>
          <w:rPr>
            <w:noProof/>
            <w:webHidden/>
          </w:rPr>
          <w:tab/>
        </w:r>
        <w:r>
          <w:rPr>
            <w:noProof/>
            <w:webHidden/>
          </w:rPr>
          <w:fldChar w:fldCharType="begin"/>
        </w:r>
        <w:r>
          <w:rPr>
            <w:noProof/>
            <w:webHidden/>
          </w:rPr>
          <w:instrText xml:space="preserve"> PAGEREF _Toc3378936 \h </w:instrText>
        </w:r>
        <w:r>
          <w:rPr>
            <w:noProof/>
            <w:webHidden/>
          </w:rPr>
        </w:r>
        <w:r>
          <w:rPr>
            <w:noProof/>
            <w:webHidden/>
          </w:rPr>
          <w:fldChar w:fldCharType="separate"/>
        </w:r>
        <w:r>
          <w:rPr>
            <w:noProof/>
            <w:webHidden/>
          </w:rPr>
          <w:t>72</w:t>
        </w:r>
        <w:r>
          <w:rPr>
            <w:noProof/>
            <w:webHidden/>
          </w:rPr>
          <w:fldChar w:fldCharType="end"/>
        </w:r>
      </w:hyperlink>
    </w:p>
    <w:p w14:paraId="100A94B0" w14:textId="67880C21"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37" w:history="1">
        <w:r w:rsidRPr="00C315D9">
          <w:rPr>
            <w:rStyle w:val="Hyperlink"/>
            <w:noProof/>
          </w:rPr>
          <w:t>3.21.9 encoding property</w:t>
        </w:r>
        <w:r>
          <w:rPr>
            <w:noProof/>
            <w:webHidden/>
          </w:rPr>
          <w:tab/>
        </w:r>
        <w:r>
          <w:rPr>
            <w:noProof/>
            <w:webHidden/>
          </w:rPr>
          <w:fldChar w:fldCharType="begin"/>
        </w:r>
        <w:r>
          <w:rPr>
            <w:noProof/>
            <w:webHidden/>
          </w:rPr>
          <w:instrText xml:space="preserve"> PAGEREF _Toc3378937 \h </w:instrText>
        </w:r>
        <w:r>
          <w:rPr>
            <w:noProof/>
            <w:webHidden/>
          </w:rPr>
        </w:r>
        <w:r>
          <w:rPr>
            <w:noProof/>
            <w:webHidden/>
          </w:rPr>
          <w:fldChar w:fldCharType="separate"/>
        </w:r>
        <w:r>
          <w:rPr>
            <w:noProof/>
            <w:webHidden/>
          </w:rPr>
          <w:t>72</w:t>
        </w:r>
        <w:r>
          <w:rPr>
            <w:noProof/>
            <w:webHidden/>
          </w:rPr>
          <w:fldChar w:fldCharType="end"/>
        </w:r>
      </w:hyperlink>
    </w:p>
    <w:p w14:paraId="00F6DA0A" w14:textId="60CF2C4C"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38" w:history="1">
        <w:r w:rsidRPr="00C315D9">
          <w:rPr>
            <w:rStyle w:val="Hyperlink"/>
            <w:noProof/>
          </w:rPr>
          <w:t>3.21.10 sourceLanguage property</w:t>
        </w:r>
        <w:r>
          <w:rPr>
            <w:noProof/>
            <w:webHidden/>
          </w:rPr>
          <w:tab/>
        </w:r>
        <w:r>
          <w:rPr>
            <w:noProof/>
            <w:webHidden/>
          </w:rPr>
          <w:fldChar w:fldCharType="begin"/>
        </w:r>
        <w:r>
          <w:rPr>
            <w:noProof/>
            <w:webHidden/>
          </w:rPr>
          <w:instrText xml:space="preserve"> PAGEREF _Toc3378938 \h </w:instrText>
        </w:r>
        <w:r>
          <w:rPr>
            <w:noProof/>
            <w:webHidden/>
          </w:rPr>
        </w:r>
        <w:r>
          <w:rPr>
            <w:noProof/>
            <w:webHidden/>
          </w:rPr>
          <w:fldChar w:fldCharType="separate"/>
        </w:r>
        <w:r>
          <w:rPr>
            <w:noProof/>
            <w:webHidden/>
          </w:rPr>
          <w:t>73</w:t>
        </w:r>
        <w:r>
          <w:rPr>
            <w:noProof/>
            <w:webHidden/>
          </w:rPr>
          <w:fldChar w:fldCharType="end"/>
        </w:r>
      </w:hyperlink>
    </w:p>
    <w:p w14:paraId="19176AA8" w14:textId="45234EB4" w:rsidR="00660149" w:rsidRDefault="00660149">
      <w:pPr>
        <w:pStyle w:val="TOC4"/>
        <w:tabs>
          <w:tab w:val="right" w:leader="dot" w:pos="9350"/>
        </w:tabs>
        <w:rPr>
          <w:rFonts w:asciiTheme="minorHAnsi" w:eastAsiaTheme="minorEastAsia" w:hAnsiTheme="minorHAnsi" w:cstheme="minorBidi"/>
          <w:noProof/>
          <w:sz w:val="22"/>
          <w:szCs w:val="22"/>
        </w:rPr>
      </w:pPr>
      <w:hyperlink w:anchor="_Toc3378939" w:history="1">
        <w:r w:rsidRPr="00C315D9">
          <w:rPr>
            <w:rStyle w:val="Hyperlink"/>
            <w:noProof/>
          </w:rPr>
          <w:t>3.21.10.1 General</w:t>
        </w:r>
        <w:r>
          <w:rPr>
            <w:noProof/>
            <w:webHidden/>
          </w:rPr>
          <w:tab/>
        </w:r>
        <w:r>
          <w:rPr>
            <w:noProof/>
            <w:webHidden/>
          </w:rPr>
          <w:fldChar w:fldCharType="begin"/>
        </w:r>
        <w:r>
          <w:rPr>
            <w:noProof/>
            <w:webHidden/>
          </w:rPr>
          <w:instrText xml:space="preserve"> PAGEREF _Toc3378939 \h </w:instrText>
        </w:r>
        <w:r>
          <w:rPr>
            <w:noProof/>
            <w:webHidden/>
          </w:rPr>
        </w:r>
        <w:r>
          <w:rPr>
            <w:noProof/>
            <w:webHidden/>
          </w:rPr>
          <w:fldChar w:fldCharType="separate"/>
        </w:r>
        <w:r>
          <w:rPr>
            <w:noProof/>
            <w:webHidden/>
          </w:rPr>
          <w:t>73</w:t>
        </w:r>
        <w:r>
          <w:rPr>
            <w:noProof/>
            <w:webHidden/>
          </w:rPr>
          <w:fldChar w:fldCharType="end"/>
        </w:r>
      </w:hyperlink>
    </w:p>
    <w:p w14:paraId="32636B47" w14:textId="41604CEB" w:rsidR="00660149" w:rsidRDefault="00660149">
      <w:pPr>
        <w:pStyle w:val="TOC4"/>
        <w:tabs>
          <w:tab w:val="right" w:leader="dot" w:pos="9350"/>
        </w:tabs>
        <w:rPr>
          <w:rFonts w:asciiTheme="minorHAnsi" w:eastAsiaTheme="minorEastAsia" w:hAnsiTheme="minorHAnsi" w:cstheme="minorBidi"/>
          <w:noProof/>
          <w:sz w:val="22"/>
          <w:szCs w:val="22"/>
        </w:rPr>
      </w:pPr>
      <w:hyperlink w:anchor="_Toc3378940" w:history="1">
        <w:r w:rsidRPr="00C315D9">
          <w:rPr>
            <w:rStyle w:val="Hyperlink"/>
            <w:noProof/>
          </w:rPr>
          <w:t>3.21.10.2 Source language identifier conventions and practices</w:t>
        </w:r>
        <w:r>
          <w:rPr>
            <w:noProof/>
            <w:webHidden/>
          </w:rPr>
          <w:tab/>
        </w:r>
        <w:r>
          <w:rPr>
            <w:noProof/>
            <w:webHidden/>
          </w:rPr>
          <w:fldChar w:fldCharType="begin"/>
        </w:r>
        <w:r>
          <w:rPr>
            <w:noProof/>
            <w:webHidden/>
          </w:rPr>
          <w:instrText xml:space="preserve"> PAGEREF _Toc3378940 \h </w:instrText>
        </w:r>
        <w:r>
          <w:rPr>
            <w:noProof/>
            <w:webHidden/>
          </w:rPr>
        </w:r>
        <w:r>
          <w:rPr>
            <w:noProof/>
            <w:webHidden/>
          </w:rPr>
          <w:fldChar w:fldCharType="separate"/>
        </w:r>
        <w:r>
          <w:rPr>
            <w:noProof/>
            <w:webHidden/>
          </w:rPr>
          <w:t>73</w:t>
        </w:r>
        <w:r>
          <w:rPr>
            <w:noProof/>
            <w:webHidden/>
          </w:rPr>
          <w:fldChar w:fldCharType="end"/>
        </w:r>
      </w:hyperlink>
    </w:p>
    <w:p w14:paraId="2B174345" w14:textId="352C6893"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41" w:history="1">
        <w:r w:rsidRPr="00C315D9">
          <w:rPr>
            <w:rStyle w:val="Hyperlink"/>
            <w:noProof/>
          </w:rPr>
          <w:t>3.21.11 hashes property</w:t>
        </w:r>
        <w:r>
          <w:rPr>
            <w:noProof/>
            <w:webHidden/>
          </w:rPr>
          <w:tab/>
        </w:r>
        <w:r>
          <w:rPr>
            <w:noProof/>
            <w:webHidden/>
          </w:rPr>
          <w:fldChar w:fldCharType="begin"/>
        </w:r>
        <w:r>
          <w:rPr>
            <w:noProof/>
            <w:webHidden/>
          </w:rPr>
          <w:instrText xml:space="preserve"> PAGEREF _Toc3378941 \h </w:instrText>
        </w:r>
        <w:r>
          <w:rPr>
            <w:noProof/>
            <w:webHidden/>
          </w:rPr>
        </w:r>
        <w:r>
          <w:rPr>
            <w:noProof/>
            <w:webHidden/>
          </w:rPr>
          <w:fldChar w:fldCharType="separate"/>
        </w:r>
        <w:r>
          <w:rPr>
            <w:noProof/>
            <w:webHidden/>
          </w:rPr>
          <w:t>74</w:t>
        </w:r>
        <w:r>
          <w:rPr>
            <w:noProof/>
            <w:webHidden/>
          </w:rPr>
          <w:fldChar w:fldCharType="end"/>
        </w:r>
      </w:hyperlink>
    </w:p>
    <w:p w14:paraId="367C804D" w14:textId="366FB85B"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42" w:history="1">
        <w:r w:rsidRPr="00C315D9">
          <w:rPr>
            <w:rStyle w:val="Hyperlink"/>
            <w:noProof/>
          </w:rPr>
          <w:t>3.21.12 lastModifiedTimeUtc property</w:t>
        </w:r>
        <w:r>
          <w:rPr>
            <w:noProof/>
            <w:webHidden/>
          </w:rPr>
          <w:tab/>
        </w:r>
        <w:r>
          <w:rPr>
            <w:noProof/>
            <w:webHidden/>
          </w:rPr>
          <w:fldChar w:fldCharType="begin"/>
        </w:r>
        <w:r>
          <w:rPr>
            <w:noProof/>
            <w:webHidden/>
          </w:rPr>
          <w:instrText xml:space="preserve"> PAGEREF _Toc3378942 \h </w:instrText>
        </w:r>
        <w:r>
          <w:rPr>
            <w:noProof/>
            <w:webHidden/>
          </w:rPr>
        </w:r>
        <w:r>
          <w:rPr>
            <w:noProof/>
            <w:webHidden/>
          </w:rPr>
          <w:fldChar w:fldCharType="separate"/>
        </w:r>
        <w:r>
          <w:rPr>
            <w:noProof/>
            <w:webHidden/>
          </w:rPr>
          <w:t>75</w:t>
        </w:r>
        <w:r>
          <w:rPr>
            <w:noProof/>
            <w:webHidden/>
          </w:rPr>
          <w:fldChar w:fldCharType="end"/>
        </w:r>
      </w:hyperlink>
    </w:p>
    <w:p w14:paraId="6152DE14" w14:textId="74662C2A" w:rsidR="00660149" w:rsidRDefault="00660149">
      <w:pPr>
        <w:pStyle w:val="TOC2"/>
        <w:tabs>
          <w:tab w:val="right" w:leader="dot" w:pos="9350"/>
        </w:tabs>
        <w:rPr>
          <w:rFonts w:asciiTheme="minorHAnsi" w:eastAsiaTheme="minorEastAsia" w:hAnsiTheme="minorHAnsi" w:cstheme="minorBidi"/>
          <w:noProof/>
          <w:sz w:val="22"/>
          <w:szCs w:val="22"/>
        </w:rPr>
      </w:pPr>
      <w:hyperlink w:anchor="_Toc3378943" w:history="1">
        <w:r w:rsidRPr="00C315D9">
          <w:rPr>
            <w:rStyle w:val="Hyperlink"/>
            <w:noProof/>
          </w:rPr>
          <w:t>3.22 result object</w:t>
        </w:r>
        <w:r>
          <w:rPr>
            <w:noProof/>
            <w:webHidden/>
          </w:rPr>
          <w:tab/>
        </w:r>
        <w:r>
          <w:rPr>
            <w:noProof/>
            <w:webHidden/>
          </w:rPr>
          <w:fldChar w:fldCharType="begin"/>
        </w:r>
        <w:r>
          <w:rPr>
            <w:noProof/>
            <w:webHidden/>
          </w:rPr>
          <w:instrText xml:space="preserve"> PAGEREF _Toc3378943 \h </w:instrText>
        </w:r>
        <w:r>
          <w:rPr>
            <w:noProof/>
            <w:webHidden/>
          </w:rPr>
        </w:r>
        <w:r>
          <w:rPr>
            <w:noProof/>
            <w:webHidden/>
          </w:rPr>
          <w:fldChar w:fldCharType="separate"/>
        </w:r>
        <w:r>
          <w:rPr>
            <w:noProof/>
            <w:webHidden/>
          </w:rPr>
          <w:t>75</w:t>
        </w:r>
        <w:r>
          <w:rPr>
            <w:noProof/>
            <w:webHidden/>
          </w:rPr>
          <w:fldChar w:fldCharType="end"/>
        </w:r>
      </w:hyperlink>
    </w:p>
    <w:p w14:paraId="431E8E2A" w14:textId="1912F7F6"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44" w:history="1">
        <w:r w:rsidRPr="00C315D9">
          <w:rPr>
            <w:rStyle w:val="Hyperlink"/>
            <w:noProof/>
          </w:rPr>
          <w:t>3.22.1 General</w:t>
        </w:r>
        <w:r>
          <w:rPr>
            <w:noProof/>
            <w:webHidden/>
          </w:rPr>
          <w:tab/>
        </w:r>
        <w:r>
          <w:rPr>
            <w:noProof/>
            <w:webHidden/>
          </w:rPr>
          <w:fldChar w:fldCharType="begin"/>
        </w:r>
        <w:r>
          <w:rPr>
            <w:noProof/>
            <w:webHidden/>
          </w:rPr>
          <w:instrText xml:space="preserve"> PAGEREF _Toc3378944 \h </w:instrText>
        </w:r>
        <w:r>
          <w:rPr>
            <w:noProof/>
            <w:webHidden/>
          </w:rPr>
        </w:r>
        <w:r>
          <w:rPr>
            <w:noProof/>
            <w:webHidden/>
          </w:rPr>
          <w:fldChar w:fldCharType="separate"/>
        </w:r>
        <w:r>
          <w:rPr>
            <w:noProof/>
            <w:webHidden/>
          </w:rPr>
          <w:t>75</w:t>
        </w:r>
        <w:r>
          <w:rPr>
            <w:noProof/>
            <w:webHidden/>
          </w:rPr>
          <w:fldChar w:fldCharType="end"/>
        </w:r>
      </w:hyperlink>
    </w:p>
    <w:p w14:paraId="0640C67D" w14:textId="22F60D82"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45" w:history="1">
        <w:r w:rsidRPr="00C315D9">
          <w:rPr>
            <w:rStyle w:val="Hyperlink"/>
            <w:noProof/>
          </w:rPr>
          <w:t>3.22.2 Distinguishing logically identical from logically distinct results</w:t>
        </w:r>
        <w:r>
          <w:rPr>
            <w:noProof/>
            <w:webHidden/>
          </w:rPr>
          <w:tab/>
        </w:r>
        <w:r>
          <w:rPr>
            <w:noProof/>
            <w:webHidden/>
          </w:rPr>
          <w:fldChar w:fldCharType="begin"/>
        </w:r>
        <w:r>
          <w:rPr>
            <w:noProof/>
            <w:webHidden/>
          </w:rPr>
          <w:instrText xml:space="preserve"> PAGEREF _Toc3378945 \h </w:instrText>
        </w:r>
        <w:r>
          <w:rPr>
            <w:noProof/>
            <w:webHidden/>
          </w:rPr>
        </w:r>
        <w:r>
          <w:rPr>
            <w:noProof/>
            <w:webHidden/>
          </w:rPr>
          <w:fldChar w:fldCharType="separate"/>
        </w:r>
        <w:r>
          <w:rPr>
            <w:noProof/>
            <w:webHidden/>
          </w:rPr>
          <w:t>75</w:t>
        </w:r>
        <w:r>
          <w:rPr>
            <w:noProof/>
            <w:webHidden/>
          </w:rPr>
          <w:fldChar w:fldCharType="end"/>
        </w:r>
      </w:hyperlink>
    </w:p>
    <w:p w14:paraId="7E0B6C18" w14:textId="2DEE0E58"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46" w:history="1">
        <w:r w:rsidRPr="00C315D9">
          <w:rPr>
            <w:rStyle w:val="Hyperlink"/>
            <w:noProof/>
          </w:rPr>
          <w:t>3.22.3 guid property</w:t>
        </w:r>
        <w:r>
          <w:rPr>
            <w:noProof/>
            <w:webHidden/>
          </w:rPr>
          <w:tab/>
        </w:r>
        <w:r>
          <w:rPr>
            <w:noProof/>
            <w:webHidden/>
          </w:rPr>
          <w:fldChar w:fldCharType="begin"/>
        </w:r>
        <w:r>
          <w:rPr>
            <w:noProof/>
            <w:webHidden/>
          </w:rPr>
          <w:instrText xml:space="preserve"> PAGEREF _Toc3378946 \h </w:instrText>
        </w:r>
        <w:r>
          <w:rPr>
            <w:noProof/>
            <w:webHidden/>
          </w:rPr>
        </w:r>
        <w:r>
          <w:rPr>
            <w:noProof/>
            <w:webHidden/>
          </w:rPr>
          <w:fldChar w:fldCharType="separate"/>
        </w:r>
        <w:r>
          <w:rPr>
            <w:noProof/>
            <w:webHidden/>
          </w:rPr>
          <w:t>76</w:t>
        </w:r>
        <w:r>
          <w:rPr>
            <w:noProof/>
            <w:webHidden/>
          </w:rPr>
          <w:fldChar w:fldCharType="end"/>
        </w:r>
      </w:hyperlink>
    </w:p>
    <w:p w14:paraId="173EC7E3" w14:textId="337615CD"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47" w:history="1">
        <w:r w:rsidRPr="00C315D9">
          <w:rPr>
            <w:rStyle w:val="Hyperlink"/>
            <w:noProof/>
          </w:rPr>
          <w:t>3.22.4 correlationGuid property</w:t>
        </w:r>
        <w:r>
          <w:rPr>
            <w:noProof/>
            <w:webHidden/>
          </w:rPr>
          <w:tab/>
        </w:r>
        <w:r>
          <w:rPr>
            <w:noProof/>
            <w:webHidden/>
          </w:rPr>
          <w:fldChar w:fldCharType="begin"/>
        </w:r>
        <w:r>
          <w:rPr>
            <w:noProof/>
            <w:webHidden/>
          </w:rPr>
          <w:instrText xml:space="preserve"> PAGEREF _Toc3378947 \h </w:instrText>
        </w:r>
        <w:r>
          <w:rPr>
            <w:noProof/>
            <w:webHidden/>
          </w:rPr>
        </w:r>
        <w:r>
          <w:rPr>
            <w:noProof/>
            <w:webHidden/>
          </w:rPr>
          <w:fldChar w:fldCharType="separate"/>
        </w:r>
        <w:r>
          <w:rPr>
            <w:noProof/>
            <w:webHidden/>
          </w:rPr>
          <w:t>76</w:t>
        </w:r>
        <w:r>
          <w:rPr>
            <w:noProof/>
            <w:webHidden/>
          </w:rPr>
          <w:fldChar w:fldCharType="end"/>
        </w:r>
      </w:hyperlink>
    </w:p>
    <w:p w14:paraId="5E8709FB" w14:textId="474E2A2D"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48" w:history="1">
        <w:r w:rsidRPr="00C315D9">
          <w:rPr>
            <w:rStyle w:val="Hyperlink"/>
            <w:noProof/>
          </w:rPr>
          <w:t>3.22.5 ruleId property</w:t>
        </w:r>
        <w:r>
          <w:rPr>
            <w:noProof/>
            <w:webHidden/>
          </w:rPr>
          <w:tab/>
        </w:r>
        <w:r>
          <w:rPr>
            <w:noProof/>
            <w:webHidden/>
          </w:rPr>
          <w:fldChar w:fldCharType="begin"/>
        </w:r>
        <w:r>
          <w:rPr>
            <w:noProof/>
            <w:webHidden/>
          </w:rPr>
          <w:instrText xml:space="preserve"> PAGEREF _Toc3378948 \h </w:instrText>
        </w:r>
        <w:r>
          <w:rPr>
            <w:noProof/>
            <w:webHidden/>
          </w:rPr>
        </w:r>
        <w:r>
          <w:rPr>
            <w:noProof/>
            <w:webHidden/>
          </w:rPr>
          <w:fldChar w:fldCharType="separate"/>
        </w:r>
        <w:r>
          <w:rPr>
            <w:noProof/>
            <w:webHidden/>
          </w:rPr>
          <w:t>76</w:t>
        </w:r>
        <w:r>
          <w:rPr>
            <w:noProof/>
            <w:webHidden/>
          </w:rPr>
          <w:fldChar w:fldCharType="end"/>
        </w:r>
      </w:hyperlink>
    </w:p>
    <w:p w14:paraId="7D96DD10" w14:textId="46171165"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49" w:history="1">
        <w:r w:rsidRPr="00C315D9">
          <w:rPr>
            <w:rStyle w:val="Hyperlink"/>
            <w:noProof/>
          </w:rPr>
          <w:t>3.22.6 ruleIndex property</w:t>
        </w:r>
        <w:r>
          <w:rPr>
            <w:noProof/>
            <w:webHidden/>
          </w:rPr>
          <w:tab/>
        </w:r>
        <w:r>
          <w:rPr>
            <w:noProof/>
            <w:webHidden/>
          </w:rPr>
          <w:fldChar w:fldCharType="begin"/>
        </w:r>
        <w:r>
          <w:rPr>
            <w:noProof/>
            <w:webHidden/>
          </w:rPr>
          <w:instrText xml:space="preserve"> PAGEREF _Toc3378949 \h </w:instrText>
        </w:r>
        <w:r>
          <w:rPr>
            <w:noProof/>
            <w:webHidden/>
          </w:rPr>
        </w:r>
        <w:r>
          <w:rPr>
            <w:noProof/>
            <w:webHidden/>
          </w:rPr>
          <w:fldChar w:fldCharType="separate"/>
        </w:r>
        <w:r>
          <w:rPr>
            <w:noProof/>
            <w:webHidden/>
          </w:rPr>
          <w:t>77</w:t>
        </w:r>
        <w:r>
          <w:rPr>
            <w:noProof/>
            <w:webHidden/>
          </w:rPr>
          <w:fldChar w:fldCharType="end"/>
        </w:r>
      </w:hyperlink>
    </w:p>
    <w:p w14:paraId="1FABAAD2" w14:textId="2FF5EAE5"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50" w:history="1">
        <w:r w:rsidRPr="00C315D9">
          <w:rPr>
            <w:rStyle w:val="Hyperlink"/>
            <w:noProof/>
          </w:rPr>
          <w:t>3.22.7 kind property</w:t>
        </w:r>
        <w:r>
          <w:rPr>
            <w:noProof/>
            <w:webHidden/>
          </w:rPr>
          <w:tab/>
        </w:r>
        <w:r>
          <w:rPr>
            <w:noProof/>
            <w:webHidden/>
          </w:rPr>
          <w:fldChar w:fldCharType="begin"/>
        </w:r>
        <w:r>
          <w:rPr>
            <w:noProof/>
            <w:webHidden/>
          </w:rPr>
          <w:instrText xml:space="preserve"> PAGEREF _Toc3378950 \h </w:instrText>
        </w:r>
        <w:r>
          <w:rPr>
            <w:noProof/>
            <w:webHidden/>
          </w:rPr>
        </w:r>
        <w:r>
          <w:rPr>
            <w:noProof/>
            <w:webHidden/>
          </w:rPr>
          <w:fldChar w:fldCharType="separate"/>
        </w:r>
        <w:r>
          <w:rPr>
            <w:noProof/>
            <w:webHidden/>
          </w:rPr>
          <w:t>78</w:t>
        </w:r>
        <w:r>
          <w:rPr>
            <w:noProof/>
            <w:webHidden/>
          </w:rPr>
          <w:fldChar w:fldCharType="end"/>
        </w:r>
      </w:hyperlink>
    </w:p>
    <w:p w14:paraId="17C50572" w14:textId="6C569781"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51" w:history="1">
        <w:r w:rsidRPr="00C315D9">
          <w:rPr>
            <w:rStyle w:val="Hyperlink"/>
            <w:noProof/>
          </w:rPr>
          <w:t>3.22.8 level property</w:t>
        </w:r>
        <w:r>
          <w:rPr>
            <w:noProof/>
            <w:webHidden/>
          </w:rPr>
          <w:tab/>
        </w:r>
        <w:r>
          <w:rPr>
            <w:noProof/>
            <w:webHidden/>
          </w:rPr>
          <w:fldChar w:fldCharType="begin"/>
        </w:r>
        <w:r>
          <w:rPr>
            <w:noProof/>
            <w:webHidden/>
          </w:rPr>
          <w:instrText xml:space="preserve"> PAGEREF _Toc3378951 \h </w:instrText>
        </w:r>
        <w:r>
          <w:rPr>
            <w:noProof/>
            <w:webHidden/>
          </w:rPr>
        </w:r>
        <w:r>
          <w:rPr>
            <w:noProof/>
            <w:webHidden/>
          </w:rPr>
          <w:fldChar w:fldCharType="separate"/>
        </w:r>
        <w:r>
          <w:rPr>
            <w:noProof/>
            <w:webHidden/>
          </w:rPr>
          <w:t>79</w:t>
        </w:r>
        <w:r>
          <w:rPr>
            <w:noProof/>
            <w:webHidden/>
          </w:rPr>
          <w:fldChar w:fldCharType="end"/>
        </w:r>
      </w:hyperlink>
    </w:p>
    <w:p w14:paraId="7C6EA101" w14:textId="41198C5A"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52" w:history="1">
        <w:r w:rsidRPr="00C315D9">
          <w:rPr>
            <w:rStyle w:val="Hyperlink"/>
            <w:noProof/>
          </w:rPr>
          <w:t>3.22.9 message property</w:t>
        </w:r>
        <w:r>
          <w:rPr>
            <w:noProof/>
            <w:webHidden/>
          </w:rPr>
          <w:tab/>
        </w:r>
        <w:r>
          <w:rPr>
            <w:noProof/>
            <w:webHidden/>
          </w:rPr>
          <w:fldChar w:fldCharType="begin"/>
        </w:r>
        <w:r>
          <w:rPr>
            <w:noProof/>
            <w:webHidden/>
          </w:rPr>
          <w:instrText xml:space="preserve"> PAGEREF _Toc3378952 \h </w:instrText>
        </w:r>
        <w:r>
          <w:rPr>
            <w:noProof/>
            <w:webHidden/>
          </w:rPr>
        </w:r>
        <w:r>
          <w:rPr>
            <w:noProof/>
            <w:webHidden/>
          </w:rPr>
          <w:fldChar w:fldCharType="separate"/>
        </w:r>
        <w:r>
          <w:rPr>
            <w:noProof/>
            <w:webHidden/>
          </w:rPr>
          <w:t>81</w:t>
        </w:r>
        <w:r>
          <w:rPr>
            <w:noProof/>
            <w:webHidden/>
          </w:rPr>
          <w:fldChar w:fldCharType="end"/>
        </w:r>
      </w:hyperlink>
    </w:p>
    <w:p w14:paraId="3B23A537" w14:textId="5317AB4F"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53" w:history="1">
        <w:r w:rsidRPr="00C315D9">
          <w:rPr>
            <w:rStyle w:val="Hyperlink"/>
            <w:noProof/>
          </w:rPr>
          <w:t>3.22.10 locations property</w:t>
        </w:r>
        <w:r>
          <w:rPr>
            <w:noProof/>
            <w:webHidden/>
          </w:rPr>
          <w:tab/>
        </w:r>
        <w:r>
          <w:rPr>
            <w:noProof/>
            <w:webHidden/>
          </w:rPr>
          <w:fldChar w:fldCharType="begin"/>
        </w:r>
        <w:r>
          <w:rPr>
            <w:noProof/>
            <w:webHidden/>
          </w:rPr>
          <w:instrText xml:space="preserve"> PAGEREF _Toc3378953 \h </w:instrText>
        </w:r>
        <w:r>
          <w:rPr>
            <w:noProof/>
            <w:webHidden/>
          </w:rPr>
        </w:r>
        <w:r>
          <w:rPr>
            <w:noProof/>
            <w:webHidden/>
          </w:rPr>
          <w:fldChar w:fldCharType="separate"/>
        </w:r>
        <w:r>
          <w:rPr>
            <w:noProof/>
            <w:webHidden/>
          </w:rPr>
          <w:t>82</w:t>
        </w:r>
        <w:r>
          <w:rPr>
            <w:noProof/>
            <w:webHidden/>
          </w:rPr>
          <w:fldChar w:fldCharType="end"/>
        </w:r>
      </w:hyperlink>
    </w:p>
    <w:p w14:paraId="61860093" w14:textId="169634A8"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54" w:history="1">
        <w:r w:rsidRPr="00C315D9">
          <w:rPr>
            <w:rStyle w:val="Hyperlink"/>
            <w:noProof/>
          </w:rPr>
          <w:t>3.22.11 analysisTarget property</w:t>
        </w:r>
        <w:r>
          <w:rPr>
            <w:noProof/>
            <w:webHidden/>
          </w:rPr>
          <w:tab/>
        </w:r>
        <w:r>
          <w:rPr>
            <w:noProof/>
            <w:webHidden/>
          </w:rPr>
          <w:fldChar w:fldCharType="begin"/>
        </w:r>
        <w:r>
          <w:rPr>
            <w:noProof/>
            <w:webHidden/>
          </w:rPr>
          <w:instrText xml:space="preserve"> PAGEREF _Toc3378954 \h </w:instrText>
        </w:r>
        <w:r>
          <w:rPr>
            <w:noProof/>
            <w:webHidden/>
          </w:rPr>
        </w:r>
        <w:r>
          <w:rPr>
            <w:noProof/>
            <w:webHidden/>
          </w:rPr>
          <w:fldChar w:fldCharType="separate"/>
        </w:r>
        <w:r>
          <w:rPr>
            <w:noProof/>
            <w:webHidden/>
          </w:rPr>
          <w:t>83</w:t>
        </w:r>
        <w:r>
          <w:rPr>
            <w:noProof/>
            <w:webHidden/>
          </w:rPr>
          <w:fldChar w:fldCharType="end"/>
        </w:r>
      </w:hyperlink>
    </w:p>
    <w:p w14:paraId="6CD1002F" w14:textId="55CAA14A"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55" w:history="1">
        <w:r w:rsidRPr="00C315D9">
          <w:rPr>
            <w:rStyle w:val="Hyperlink"/>
            <w:noProof/>
          </w:rPr>
          <w:t>3.22.12 fingerprints property</w:t>
        </w:r>
        <w:r>
          <w:rPr>
            <w:noProof/>
            <w:webHidden/>
          </w:rPr>
          <w:tab/>
        </w:r>
        <w:r>
          <w:rPr>
            <w:noProof/>
            <w:webHidden/>
          </w:rPr>
          <w:fldChar w:fldCharType="begin"/>
        </w:r>
        <w:r>
          <w:rPr>
            <w:noProof/>
            <w:webHidden/>
          </w:rPr>
          <w:instrText xml:space="preserve"> PAGEREF _Toc3378955 \h </w:instrText>
        </w:r>
        <w:r>
          <w:rPr>
            <w:noProof/>
            <w:webHidden/>
          </w:rPr>
        </w:r>
        <w:r>
          <w:rPr>
            <w:noProof/>
            <w:webHidden/>
          </w:rPr>
          <w:fldChar w:fldCharType="separate"/>
        </w:r>
        <w:r>
          <w:rPr>
            <w:noProof/>
            <w:webHidden/>
          </w:rPr>
          <w:t>83</w:t>
        </w:r>
        <w:r>
          <w:rPr>
            <w:noProof/>
            <w:webHidden/>
          </w:rPr>
          <w:fldChar w:fldCharType="end"/>
        </w:r>
      </w:hyperlink>
    </w:p>
    <w:p w14:paraId="290103C9" w14:textId="472E0149"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56" w:history="1">
        <w:r w:rsidRPr="00C315D9">
          <w:rPr>
            <w:rStyle w:val="Hyperlink"/>
            <w:noProof/>
          </w:rPr>
          <w:t>3.22.13 partialFingerprints property</w:t>
        </w:r>
        <w:r>
          <w:rPr>
            <w:noProof/>
            <w:webHidden/>
          </w:rPr>
          <w:tab/>
        </w:r>
        <w:r>
          <w:rPr>
            <w:noProof/>
            <w:webHidden/>
          </w:rPr>
          <w:fldChar w:fldCharType="begin"/>
        </w:r>
        <w:r>
          <w:rPr>
            <w:noProof/>
            <w:webHidden/>
          </w:rPr>
          <w:instrText xml:space="preserve"> PAGEREF _Toc3378956 \h </w:instrText>
        </w:r>
        <w:r>
          <w:rPr>
            <w:noProof/>
            <w:webHidden/>
          </w:rPr>
        </w:r>
        <w:r>
          <w:rPr>
            <w:noProof/>
            <w:webHidden/>
          </w:rPr>
          <w:fldChar w:fldCharType="separate"/>
        </w:r>
        <w:r>
          <w:rPr>
            <w:noProof/>
            <w:webHidden/>
          </w:rPr>
          <w:t>84</w:t>
        </w:r>
        <w:r>
          <w:rPr>
            <w:noProof/>
            <w:webHidden/>
          </w:rPr>
          <w:fldChar w:fldCharType="end"/>
        </w:r>
      </w:hyperlink>
    </w:p>
    <w:p w14:paraId="26FB0179" w14:textId="5BC291B7"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57" w:history="1">
        <w:r w:rsidRPr="00C315D9">
          <w:rPr>
            <w:rStyle w:val="Hyperlink"/>
            <w:noProof/>
          </w:rPr>
          <w:t>3.22.14 codeFlows property</w:t>
        </w:r>
        <w:r>
          <w:rPr>
            <w:noProof/>
            <w:webHidden/>
          </w:rPr>
          <w:tab/>
        </w:r>
        <w:r>
          <w:rPr>
            <w:noProof/>
            <w:webHidden/>
          </w:rPr>
          <w:fldChar w:fldCharType="begin"/>
        </w:r>
        <w:r>
          <w:rPr>
            <w:noProof/>
            <w:webHidden/>
          </w:rPr>
          <w:instrText xml:space="preserve"> PAGEREF _Toc3378957 \h </w:instrText>
        </w:r>
        <w:r>
          <w:rPr>
            <w:noProof/>
            <w:webHidden/>
          </w:rPr>
        </w:r>
        <w:r>
          <w:rPr>
            <w:noProof/>
            <w:webHidden/>
          </w:rPr>
          <w:fldChar w:fldCharType="separate"/>
        </w:r>
        <w:r>
          <w:rPr>
            <w:noProof/>
            <w:webHidden/>
          </w:rPr>
          <w:t>86</w:t>
        </w:r>
        <w:r>
          <w:rPr>
            <w:noProof/>
            <w:webHidden/>
          </w:rPr>
          <w:fldChar w:fldCharType="end"/>
        </w:r>
      </w:hyperlink>
    </w:p>
    <w:p w14:paraId="0674556E" w14:textId="1BD4392D"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58" w:history="1">
        <w:r w:rsidRPr="00C315D9">
          <w:rPr>
            <w:rStyle w:val="Hyperlink"/>
            <w:noProof/>
          </w:rPr>
          <w:t>3.22.15 graphs property</w:t>
        </w:r>
        <w:r>
          <w:rPr>
            <w:noProof/>
            <w:webHidden/>
          </w:rPr>
          <w:tab/>
        </w:r>
        <w:r>
          <w:rPr>
            <w:noProof/>
            <w:webHidden/>
          </w:rPr>
          <w:fldChar w:fldCharType="begin"/>
        </w:r>
        <w:r>
          <w:rPr>
            <w:noProof/>
            <w:webHidden/>
          </w:rPr>
          <w:instrText xml:space="preserve"> PAGEREF _Toc3378958 \h </w:instrText>
        </w:r>
        <w:r>
          <w:rPr>
            <w:noProof/>
            <w:webHidden/>
          </w:rPr>
        </w:r>
        <w:r>
          <w:rPr>
            <w:noProof/>
            <w:webHidden/>
          </w:rPr>
          <w:fldChar w:fldCharType="separate"/>
        </w:r>
        <w:r>
          <w:rPr>
            <w:noProof/>
            <w:webHidden/>
          </w:rPr>
          <w:t>86</w:t>
        </w:r>
        <w:r>
          <w:rPr>
            <w:noProof/>
            <w:webHidden/>
          </w:rPr>
          <w:fldChar w:fldCharType="end"/>
        </w:r>
      </w:hyperlink>
    </w:p>
    <w:p w14:paraId="37FE019A" w14:textId="1DAD5B9F"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59" w:history="1">
        <w:r w:rsidRPr="00C315D9">
          <w:rPr>
            <w:rStyle w:val="Hyperlink"/>
            <w:noProof/>
          </w:rPr>
          <w:t>3.22.16 graphTraversals property</w:t>
        </w:r>
        <w:r>
          <w:rPr>
            <w:noProof/>
            <w:webHidden/>
          </w:rPr>
          <w:tab/>
        </w:r>
        <w:r>
          <w:rPr>
            <w:noProof/>
            <w:webHidden/>
          </w:rPr>
          <w:fldChar w:fldCharType="begin"/>
        </w:r>
        <w:r>
          <w:rPr>
            <w:noProof/>
            <w:webHidden/>
          </w:rPr>
          <w:instrText xml:space="preserve"> PAGEREF _Toc3378959 \h </w:instrText>
        </w:r>
        <w:r>
          <w:rPr>
            <w:noProof/>
            <w:webHidden/>
          </w:rPr>
        </w:r>
        <w:r>
          <w:rPr>
            <w:noProof/>
            <w:webHidden/>
          </w:rPr>
          <w:fldChar w:fldCharType="separate"/>
        </w:r>
        <w:r>
          <w:rPr>
            <w:noProof/>
            <w:webHidden/>
          </w:rPr>
          <w:t>86</w:t>
        </w:r>
        <w:r>
          <w:rPr>
            <w:noProof/>
            <w:webHidden/>
          </w:rPr>
          <w:fldChar w:fldCharType="end"/>
        </w:r>
      </w:hyperlink>
    </w:p>
    <w:p w14:paraId="269043F8" w14:textId="4E4F075C"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60" w:history="1">
        <w:r w:rsidRPr="00C315D9">
          <w:rPr>
            <w:rStyle w:val="Hyperlink"/>
            <w:noProof/>
          </w:rPr>
          <w:t>3.22.17 stacks property</w:t>
        </w:r>
        <w:r>
          <w:rPr>
            <w:noProof/>
            <w:webHidden/>
          </w:rPr>
          <w:tab/>
        </w:r>
        <w:r>
          <w:rPr>
            <w:noProof/>
            <w:webHidden/>
          </w:rPr>
          <w:fldChar w:fldCharType="begin"/>
        </w:r>
        <w:r>
          <w:rPr>
            <w:noProof/>
            <w:webHidden/>
          </w:rPr>
          <w:instrText xml:space="preserve"> PAGEREF _Toc3378960 \h </w:instrText>
        </w:r>
        <w:r>
          <w:rPr>
            <w:noProof/>
            <w:webHidden/>
          </w:rPr>
        </w:r>
        <w:r>
          <w:rPr>
            <w:noProof/>
            <w:webHidden/>
          </w:rPr>
          <w:fldChar w:fldCharType="separate"/>
        </w:r>
        <w:r>
          <w:rPr>
            <w:noProof/>
            <w:webHidden/>
          </w:rPr>
          <w:t>86</w:t>
        </w:r>
        <w:r>
          <w:rPr>
            <w:noProof/>
            <w:webHidden/>
          </w:rPr>
          <w:fldChar w:fldCharType="end"/>
        </w:r>
      </w:hyperlink>
    </w:p>
    <w:p w14:paraId="078C3E77" w14:textId="4B96FBF0"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61" w:history="1">
        <w:r w:rsidRPr="00C315D9">
          <w:rPr>
            <w:rStyle w:val="Hyperlink"/>
            <w:noProof/>
          </w:rPr>
          <w:t>3.22.18 relatedLocations property</w:t>
        </w:r>
        <w:r>
          <w:rPr>
            <w:noProof/>
            <w:webHidden/>
          </w:rPr>
          <w:tab/>
        </w:r>
        <w:r>
          <w:rPr>
            <w:noProof/>
            <w:webHidden/>
          </w:rPr>
          <w:fldChar w:fldCharType="begin"/>
        </w:r>
        <w:r>
          <w:rPr>
            <w:noProof/>
            <w:webHidden/>
          </w:rPr>
          <w:instrText xml:space="preserve"> PAGEREF _Toc3378961 \h </w:instrText>
        </w:r>
        <w:r>
          <w:rPr>
            <w:noProof/>
            <w:webHidden/>
          </w:rPr>
        </w:r>
        <w:r>
          <w:rPr>
            <w:noProof/>
            <w:webHidden/>
          </w:rPr>
          <w:fldChar w:fldCharType="separate"/>
        </w:r>
        <w:r>
          <w:rPr>
            <w:noProof/>
            <w:webHidden/>
          </w:rPr>
          <w:t>86</w:t>
        </w:r>
        <w:r>
          <w:rPr>
            <w:noProof/>
            <w:webHidden/>
          </w:rPr>
          <w:fldChar w:fldCharType="end"/>
        </w:r>
      </w:hyperlink>
    </w:p>
    <w:p w14:paraId="2A4505A4" w14:textId="3C019697"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62" w:history="1">
        <w:r w:rsidRPr="00C315D9">
          <w:rPr>
            <w:rStyle w:val="Hyperlink"/>
            <w:noProof/>
          </w:rPr>
          <w:t>3.22.19 suppressionStates property</w:t>
        </w:r>
        <w:r>
          <w:rPr>
            <w:noProof/>
            <w:webHidden/>
          </w:rPr>
          <w:tab/>
        </w:r>
        <w:r>
          <w:rPr>
            <w:noProof/>
            <w:webHidden/>
          </w:rPr>
          <w:fldChar w:fldCharType="begin"/>
        </w:r>
        <w:r>
          <w:rPr>
            <w:noProof/>
            <w:webHidden/>
          </w:rPr>
          <w:instrText xml:space="preserve"> PAGEREF _Toc3378962 \h </w:instrText>
        </w:r>
        <w:r>
          <w:rPr>
            <w:noProof/>
            <w:webHidden/>
          </w:rPr>
        </w:r>
        <w:r>
          <w:rPr>
            <w:noProof/>
            <w:webHidden/>
          </w:rPr>
          <w:fldChar w:fldCharType="separate"/>
        </w:r>
        <w:r>
          <w:rPr>
            <w:noProof/>
            <w:webHidden/>
          </w:rPr>
          <w:t>87</w:t>
        </w:r>
        <w:r>
          <w:rPr>
            <w:noProof/>
            <w:webHidden/>
          </w:rPr>
          <w:fldChar w:fldCharType="end"/>
        </w:r>
      </w:hyperlink>
    </w:p>
    <w:p w14:paraId="34F63713" w14:textId="0E335641" w:rsidR="00660149" w:rsidRDefault="00660149">
      <w:pPr>
        <w:pStyle w:val="TOC4"/>
        <w:tabs>
          <w:tab w:val="right" w:leader="dot" w:pos="9350"/>
        </w:tabs>
        <w:rPr>
          <w:rFonts w:asciiTheme="minorHAnsi" w:eastAsiaTheme="minorEastAsia" w:hAnsiTheme="minorHAnsi" w:cstheme="minorBidi"/>
          <w:noProof/>
          <w:sz w:val="22"/>
          <w:szCs w:val="22"/>
        </w:rPr>
      </w:pPr>
      <w:hyperlink w:anchor="_Toc3378963" w:history="1">
        <w:r w:rsidRPr="00C315D9">
          <w:rPr>
            <w:rStyle w:val="Hyperlink"/>
            <w:noProof/>
          </w:rPr>
          <w:t>3.22.19.1 General</w:t>
        </w:r>
        <w:r>
          <w:rPr>
            <w:noProof/>
            <w:webHidden/>
          </w:rPr>
          <w:tab/>
        </w:r>
        <w:r>
          <w:rPr>
            <w:noProof/>
            <w:webHidden/>
          </w:rPr>
          <w:fldChar w:fldCharType="begin"/>
        </w:r>
        <w:r>
          <w:rPr>
            <w:noProof/>
            <w:webHidden/>
          </w:rPr>
          <w:instrText xml:space="preserve"> PAGEREF _Toc3378963 \h </w:instrText>
        </w:r>
        <w:r>
          <w:rPr>
            <w:noProof/>
            <w:webHidden/>
          </w:rPr>
        </w:r>
        <w:r>
          <w:rPr>
            <w:noProof/>
            <w:webHidden/>
          </w:rPr>
          <w:fldChar w:fldCharType="separate"/>
        </w:r>
        <w:r>
          <w:rPr>
            <w:noProof/>
            <w:webHidden/>
          </w:rPr>
          <w:t>87</w:t>
        </w:r>
        <w:r>
          <w:rPr>
            <w:noProof/>
            <w:webHidden/>
          </w:rPr>
          <w:fldChar w:fldCharType="end"/>
        </w:r>
      </w:hyperlink>
    </w:p>
    <w:p w14:paraId="64ABAD37" w14:textId="61299E72" w:rsidR="00660149" w:rsidRDefault="00660149">
      <w:pPr>
        <w:pStyle w:val="TOC4"/>
        <w:tabs>
          <w:tab w:val="right" w:leader="dot" w:pos="9350"/>
        </w:tabs>
        <w:rPr>
          <w:rFonts w:asciiTheme="minorHAnsi" w:eastAsiaTheme="minorEastAsia" w:hAnsiTheme="minorHAnsi" w:cstheme="minorBidi"/>
          <w:noProof/>
          <w:sz w:val="22"/>
          <w:szCs w:val="22"/>
        </w:rPr>
      </w:pPr>
      <w:hyperlink w:anchor="_Toc3378964" w:history="1">
        <w:r w:rsidRPr="00C315D9">
          <w:rPr>
            <w:rStyle w:val="Hyperlink"/>
            <w:noProof/>
          </w:rPr>
          <w:t>3.22.19.2 suppressedInSource value</w:t>
        </w:r>
        <w:r>
          <w:rPr>
            <w:noProof/>
            <w:webHidden/>
          </w:rPr>
          <w:tab/>
        </w:r>
        <w:r>
          <w:rPr>
            <w:noProof/>
            <w:webHidden/>
          </w:rPr>
          <w:fldChar w:fldCharType="begin"/>
        </w:r>
        <w:r>
          <w:rPr>
            <w:noProof/>
            <w:webHidden/>
          </w:rPr>
          <w:instrText xml:space="preserve"> PAGEREF _Toc3378964 \h </w:instrText>
        </w:r>
        <w:r>
          <w:rPr>
            <w:noProof/>
            <w:webHidden/>
          </w:rPr>
        </w:r>
        <w:r>
          <w:rPr>
            <w:noProof/>
            <w:webHidden/>
          </w:rPr>
          <w:fldChar w:fldCharType="separate"/>
        </w:r>
        <w:r>
          <w:rPr>
            <w:noProof/>
            <w:webHidden/>
          </w:rPr>
          <w:t>88</w:t>
        </w:r>
        <w:r>
          <w:rPr>
            <w:noProof/>
            <w:webHidden/>
          </w:rPr>
          <w:fldChar w:fldCharType="end"/>
        </w:r>
      </w:hyperlink>
    </w:p>
    <w:p w14:paraId="2921049A" w14:textId="64E989E7" w:rsidR="00660149" w:rsidRDefault="00660149">
      <w:pPr>
        <w:pStyle w:val="TOC4"/>
        <w:tabs>
          <w:tab w:val="right" w:leader="dot" w:pos="9350"/>
        </w:tabs>
        <w:rPr>
          <w:rFonts w:asciiTheme="minorHAnsi" w:eastAsiaTheme="minorEastAsia" w:hAnsiTheme="minorHAnsi" w:cstheme="minorBidi"/>
          <w:noProof/>
          <w:sz w:val="22"/>
          <w:szCs w:val="22"/>
        </w:rPr>
      </w:pPr>
      <w:hyperlink w:anchor="_Toc3378965" w:history="1">
        <w:r w:rsidRPr="00C315D9">
          <w:rPr>
            <w:rStyle w:val="Hyperlink"/>
            <w:noProof/>
          </w:rPr>
          <w:t>3.22.19.3 suppressedExternally value</w:t>
        </w:r>
        <w:r>
          <w:rPr>
            <w:noProof/>
            <w:webHidden/>
          </w:rPr>
          <w:tab/>
        </w:r>
        <w:r>
          <w:rPr>
            <w:noProof/>
            <w:webHidden/>
          </w:rPr>
          <w:fldChar w:fldCharType="begin"/>
        </w:r>
        <w:r>
          <w:rPr>
            <w:noProof/>
            <w:webHidden/>
          </w:rPr>
          <w:instrText xml:space="preserve"> PAGEREF _Toc3378965 \h </w:instrText>
        </w:r>
        <w:r>
          <w:rPr>
            <w:noProof/>
            <w:webHidden/>
          </w:rPr>
        </w:r>
        <w:r>
          <w:rPr>
            <w:noProof/>
            <w:webHidden/>
          </w:rPr>
          <w:fldChar w:fldCharType="separate"/>
        </w:r>
        <w:r>
          <w:rPr>
            <w:noProof/>
            <w:webHidden/>
          </w:rPr>
          <w:t>88</w:t>
        </w:r>
        <w:r>
          <w:rPr>
            <w:noProof/>
            <w:webHidden/>
          </w:rPr>
          <w:fldChar w:fldCharType="end"/>
        </w:r>
      </w:hyperlink>
    </w:p>
    <w:p w14:paraId="72BA57D1" w14:textId="642BE3D4"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66" w:history="1">
        <w:r w:rsidRPr="00C315D9">
          <w:rPr>
            <w:rStyle w:val="Hyperlink"/>
            <w:noProof/>
          </w:rPr>
          <w:t>3.22.20 baselineState property</w:t>
        </w:r>
        <w:r>
          <w:rPr>
            <w:noProof/>
            <w:webHidden/>
          </w:rPr>
          <w:tab/>
        </w:r>
        <w:r>
          <w:rPr>
            <w:noProof/>
            <w:webHidden/>
          </w:rPr>
          <w:fldChar w:fldCharType="begin"/>
        </w:r>
        <w:r>
          <w:rPr>
            <w:noProof/>
            <w:webHidden/>
          </w:rPr>
          <w:instrText xml:space="preserve"> PAGEREF _Toc3378966 \h </w:instrText>
        </w:r>
        <w:r>
          <w:rPr>
            <w:noProof/>
            <w:webHidden/>
          </w:rPr>
        </w:r>
        <w:r>
          <w:rPr>
            <w:noProof/>
            <w:webHidden/>
          </w:rPr>
          <w:fldChar w:fldCharType="separate"/>
        </w:r>
        <w:r>
          <w:rPr>
            <w:noProof/>
            <w:webHidden/>
          </w:rPr>
          <w:t>88</w:t>
        </w:r>
        <w:r>
          <w:rPr>
            <w:noProof/>
            <w:webHidden/>
          </w:rPr>
          <w:fldChar w:fldCharType="end"/>
        </w:r>
      </w:hyperlink>
    </w:p>
    <w:p w14:paraId="71C7DEE4" w14:textId="185D584B"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67" w:history="1">
        <w:r w:rsidRPr="00C315D9">
          <w:rPr>
            <w:rStyle w:val="Hyperlink"/>
            <w:noProof/>
          </w:rPr>
          <w:t>3.22.21 rank property</w:t>
        </w:r>
        <w:r>
          <w:rPr>
            <w:noProof/>
            <w:webHidden/>
          </w:rPr>
          <w:tab/>
        </w:r>
        <w:r>
          <w:rPr>
            <w:noProof/>
            <w:webHidden/>
          </w:rPr>
          <w:fldChar w:fldCharType="begin"/>
        </w:r>
        <w:r>
          <w:rPr>
            <w:noProof/>
            <w:webHidden/>
          </w:rPr>
          <w:instrText xml:space="preserve"> PAGEREF _Toc3378967 \h </w:instrText>
        </w:r>
        <w:r>
          <w:rPr>
            <w:noProof/>
            <w:webHidden/>
          </w:rPr>
        </w:r>
        <w:r>
          <w:rPr>
            <w:noProof/>
            <w:webHidden/>
          </w:rPr>
          <w:fldChar w:fldCharType="separate"/>
        </w:r>
        <w:r>
          <w:rPr>
            <w:noProof/>
            <w:webHidden/>
          </w:rPr>
          <w:t>89</w:t>
        </w:r>
        <w:r>
          <w:rPr>
            <w:noProof/>
            <w:webHidden/>
          </w:rPr>
          <w:fldChar w:fldCharType="end"/>
        </w:r>
      </w:hyperlink>
    </w:p>
    <w:p w14:paraId="1BBEB54F" w14:textId="7A8484E3"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68" w:history="1">
        <w:r w:rsidRPr="00C315D9">
          <w:rPr>
            <w:rStyle w:val="Hyperlink"/>
            <w:noProof/>
          </w:rPr>
          <w:t>3.22.22 attachments property</w:t>
        </w:r>
        <w:r>
          <w:rPr>
            <w:noProof/>
            <w:webHidden/>
          </w:rPr>
          <w:tab/>
        </w:r>
        <w:r>
          <w:rPr>
            <w:noProof/>
            <w:webHidden/>
          </w:rPr>
          <w:fldChar w:fldCharType="begin"/>
        </w:r>
        <w:r>
          <w:rPr>
            <w:noProof/>
            <w:webHidden/>
          </w:rPr>
          <w:instrText xml:space="preserve"> PAGEREF _Toc3378968 \h </w:instrText>
        </w:r>
        <w:r>
          <w:rPr>
            <w:noProof/>
            <w:webHidden/>
          </w:rPr>
        </w:r>
        <w:r>
          <w:rPr>
            <w:noProof/>
            <w:webHidden/>
          </w:rPr>
          <w:fldChar w:fldCharType="separate"/>
        </w:r>
        <w:r>
          <w:rPr>
            <w:noProof/>
            <w:webHidden/>
          </w:rPr>
          <w:t>89</w:t>
        </w:r>
        <w:r>
          <w:rPr>
            <w:noProof/>
            <w:webHidden/>
          </w:rPr>
          <w:fldChar w:fldCharType="end"/>
        </w:r>
      </w:hyperlink>
    </w:p>
    <w:p w14:paraId="7E3E6180" w14:textId="72C6E2B1"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69" w:history="1">
        <w:r w:rsidRPr="00C315D9">
          <w:rPr>
            <w:rStyle w:val="Hyperlink"/>
            <w:noProof/>
          </w:rPr>
          <w:t>3.22.23 workItemUris property</w:t>
        </w:r>
        <w:r>
          <w:rPr>
            <w:noProof/>
            <w:webHidden/>
          </w:rPr>
          <w:tab/>
        </w:r>
        <w:r>
          <w:rPr>
            <w:noProof/>
            <w:webHidden/>
          </w:rPr>
          <w:fldChar w:fldCharType="begin"/>
        </w:r>
        <w:r>
          <w:rPr>
            <w:noProof/>
            <w:webHidden/>
          </w:rPr>
          <w:instrText xml:space="preserve"> PAGEREF _Toc3378969 \h </w:instrText>
        </w:r>
        <w:r>
          <w:rPr>
            <w:noProof/>
            <w:webHidden/>
          </w:rPr>
        </w:r>
        <w:r>
          <w:rPr>
            <w:noProof/>
            <w:webHidden/>
          </w:rPr>
          <w:fldChar w:fldCharType="separate"/>
        </w:r>
        <w:r>
          <w:rPr>
            <w:noProof/>
            <w:webHidden/>
          </w:rPr>
          <w:t>90</w:t>
        </w:r>
        <w:r>
          <w:rPr>
            <w:noProof/>
            <w:webHidden/>
          </w:rPr>
          <w:fldChar w:fldCharType="end"/>
        </w:r>
      </w:hyperlink>
    </w:p>
    <w:p w14:paraId="3A2F687B" w14:textId="611DE4B7"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70" w:history="1">
        <w:r w:rsidRPr="00C315D9">
          <w:rPr>
            <w:rStyle w:val="Hyperlink"/>
            <w:noProof/>
          </w:rPr>
          <w:t>3.22.24 hostedViewerUri property</w:t>
        </w:r>
        <w:r>
          <w:rPr>
            <w:noProof/>
            <w:webHidden/>
          </w:rPr>
          <w:tab/>
        </w:r>
        <w:r>
          <w:rPr>
            <w:noProof/>
            <w:webHidden/>
          </w:rPr>
          <w:fldChar w:fldCharType="begin"/>
        </w:r>
        <w:r>
          <w:rPr>
            <w:noProof/>
            <w:webHidden/>
          </w:rPr>
          <w:instrText xml:space="preserve"> PAGEREF _Toc3378970 \h </w:instrText>
        </w:r>
        <w:r>
          <w:rPr>
            <w:noProof/>
            <w:webHidden/>
          </w:rPr>
        </w:r>
        <w:r>
          <w:rPr>
            <w:noProof/>
            <w:webHidden/>
          </w:rPr>
          <w:fldChar w:fldCharType="separate"/>
        </w:r>
        <w:r>
          <w:rPr>
            <w:noProof/>
            <w:webHidden/>
          </w:rPr>
          <w:t>90</w:t>
        </w:r>
        <w:r>
          <w:rPr>
            <w:noProof/>
            <w:webHidden/>
          </w:rPr>
          <w:fldChar w:fldCharType="end"/>
        </w:r>
      </w:hyperlink>
    </w:p>
    <w:p w14:paraId="47C80FA0" w14:textId="5017BD6E"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71" w:history="1">
        <w:r w:rsidRPr="00C315D9">
          <w:rPr>
            <w:rStyle w:val="Hyperlink"/>
            <w:noProof/>
          </w:rPr>
          <w:t>3.22.25 provenance property</w:t>
        </w:r>
        <w:r>
          <w:rPr>
            <w:noProof/>
            <w:webHidden/>
          </w:rPr>
          <w:tab/>
        </w:r>
        <w:r>
          <w:rPr>
            <w:noProof/>
            <w:webHidden/>
          </w:rPr>
          <w:fldChar w:fldCharType="begin"/>
        </w:r>
        <w:r>
          <w:rPr>
            <w:noProof/>
            <w:webHidden/>
          </w:rPr>
          <w:instrText xml:space="preserve"> PAGEREF _Toc3378971 \h </w:instrText>
        </w:r>
        <w:r>
          <w:rPr>
            <w:noProof/>
            <w:webHidden/>
          </w:rPr>
        </w:r>
        <w:r>
          <w:rPr>
            <w:noProof/>
            <w:webHidden/>
          </w:rPr>
          <w:fldChar w:fldCharType="separate"/>
        </w:r>
        <w:r>
          <w:rPr>
            <w:noProof/>
            <w:webHidden/>
          </w:rPr>
          <w:t>90</w:t>
        </w:r>
        <w:r>
          <w:rPr>
            <w:noProof/>
            <w:webHidden/>
          </w:rPr>
          <w:fldChar w:fldCharType="end"/>
        </w:r>
      </w:hyperlink>
    </w:p>
    <w:p w14:paraId="610C37E7" w14:textId="1D1713DD"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72" w:history="1">
        <w:r w:rsidRPr="00C315D9">
          <w:rPr>
            <w:rStyle w:val="Hyperlink"/>
            <w:noProof/>
          </w:rPr>
          <w:t>3.22.26 fixes property</w:t>
        </w:r>
        <w:r>
          <w:rPr>
            <w:noProof/>
            <w:webHidden/>
          </w:rPr>
          <w:tab/>
        </w:r>
        <w:r>
          <w:rPr>
            <w:noProof/>
            <w:webHidden/>
          </w:rPr>
          <w:fldChar w:fldCharType="begin"/>
        </w:r>
        <w:r>
          <w:rPr>
            <w:noProof/>
            <w:webHidden/>
          </w:rPr>
          <w:instrText xml:space="preserve"> PAGEREF _Toc3378972 \h </w:instrText>
        </w:r>
        <w:r>
          <w:rPr>
            <w:noProof/>
            <w:webHidden/>
          </w:rPr>
        </w:r>
        <w:r>
          <w:rPr>
            <w:noProof/>
            <w:webHidden/>
          </w:rPr>
          <w:fldChar w:fldCharType="separate"/>
        </w:r>
        <w:r>
          <w:rPr>
            <w:noProof/>
            <w:webHidden/>
          </w:rPr>
          <w:t>90</w:t>
        </w:r>
        <w:r>
          <w:rPr>
            <w:noProof/>
            <w:webHidden/>
          </w:rPr>
          <w:fldChar w:fldCharType="end"/>
        </w:r>
      </w:hyperlink>
    </w:p>
    <w:p w14:paraId="2CC97D66" w14:textId="2D1FC105"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73" w:history="1">
        <w:r w:rsidRPr="00C315D9">
          <w:rPr>
            <w:rStyle w:val="Hyperlink"/>
            <w:noProof/>
          </w:rPr>
          <w:t>3.22.27 occurrenceCount property</w:t>
        </w:r>
        <w:r>
          <w:rPr>
            <w:noProof/>
            <w:webHidden/>
          </w:rPr>
          <w:tab/>
        </w:r>
        <w:r>
          <w:rPr>
            <w:noProof/>
            <w:webHidden/>
          </w:rPr>
          <w:fldChar w:fldCharType="begin"/>
        </w:r>
        <w:r>
          <w:rPr>
            <w:noProof/>
            <w:webHidden/>
          </w:rPr>
          <w:instrText xml:space="preserve"> PAGEREF _Toc3378973 \h </w:instrText>
        </w:r>
        <w:r>
          <w:rPr>
            <w:noProof/>
            <w:webHidden/>
          </w:rPr>
        </w:r>
        <w:r>
          <w:rPr>
            <w:noProof/>
            <w:webHidden/>
          </w:rPr>
          <w:fldChar w:fldCharType="separate"/>
        </w:r>
        <w:r>
          <w:rPr>
            <w:noProof/>
            <w:webHidden/>
          </w:rPr>
          <w:t>90</w:t>
        </w:r>
        <w:r>
          <w:rPr>
            <w:noProof/>
            <w:webHidden/>
          </w:rPr>
          <w:fldChar w:fldCharType="end"/>
        </w:r>
      </w:hyperlink>
    </w:p>
    <w:p w14:paraId="48DC7BC9" w14:textId="7E2AA026" w:rsidR="00660149" w:rsidRDefault="00660149">
      <w:pPr>
        <w:pStyle w:val="TOC2"/>
        <w:tabs>
          <w:tab w:val="right" w:leader="dot" w:pos="9350"/>
        </w:tabs>
        <w:rPr>
          <w:rFonts w:asciiTheme="minorHAnsi" w:eastAsiaTheme="minorEastAsia" w:hAnsiTheme="minorHAnsi" w:cstheme="minorBidi"/>
          <w:noProof/>
          <w:sz w:val="22"/>
          <w:szCs w:val="22"/>
        </w:rPr>
      </w:pPr>
      <w:hyperlink w:anchor="_Toc3378974" w:history="1">
        <w:r w:rsidRPr="00C315D9">
          <w:rPr>
            <w:rStyle w:val="Hyperlink"/>
            <w:noProof/>
          </w:rPr>
          <w:t>3.23 location object</w:t>
        </w:r>
        <w:r>
          <w:rPr>
            <w:noProof/>
            <w:webHidden/>
          </w:rPr>
          <w:tab/>
        </w:r>
        <w:r>
          <w:rPr>
            <w:noProof/>
            <w:webHidden/>
          </w:rPr>
          <w:fldChar w:fldCharType="begin"/>
        </w:r>
        <w:r>
          <w:rPr>
            <w:noProof/>
            <w:webHidden/>
          </w:rPr>
          <w:instrText xml:space="preserve"> PAGEREF _Toc3378974 \h </w:instrText>
        </w:r>
        <w:r>
          <w:rPr>
            <w:noProof/>
            <w:webHidden/>
          </w:rPr>
        </w:r>
        <w:r>
          <w:rPr>
            <w:noProof/>
            <w:webHidden/>
          </w:rPr>
          <w:fldChar w:fldCharType="separate"/>
        </w:r>
        <w:r>
          <w:rPr>
            <w:noProof/>
            <w:webHidden/>
          </w:rPr>
          <w:t>90</w:t>
        </w:r>
        <w:r>
          <w:rPr>
            <w:noProof/>
            <w:webHidden/>
          </w:rPr>
          <w:fldChar w:fldCharType="end"/>
        </w:r>
      </w:hyperlink>
    </w:p>
    <w:p w14:paraId="4D859DAB" w14:textId="68D56B1F"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75" w:history="1">
        <w:r w:rsidRPr="00C315D9">
          <w:rPr>
            <w:rStyle w:val="Hyperlink"/>
            <w:noProof/>
          </w:rPr>
          <w:t>3.23.1 General</w:t>
        </w:r>
        <w:r>
          <w:rPr>
            <w:noProof/>
            <w:webHidden/>
          </w:rPr>
          <w:tab/>
        </w:r>
        <w:r>
          <w:rPr>
            <w:noProof/>
            <w:webHidden/>
          </w:rPr>
          <w:fldChar w:fldCharType="begin"/>
        </w:r>
        <w:r>
          <w:rPr>
            <w:noProof/>
            <w:webHidden/>
          </w:rPr>
          <w:instrText xml:space="preserve"> PAGEREF _Toc3378975 \h </w:instrText>
        </w:r>
        <w:r>
          <w:rPr>
            <w:noProof/>
            <w:webHidden/>
          </w:rPr>
        </w:r>
        <w:r>
          <w:rPr>
            <w:noProof/>
            <w:webHidden/>
          </w:rPr>
          <w:fldChar w:fldCharType="separate"/>
        </w:r>
        <w:r>
          <w:rPr>
            <w:noProof/>
            <w:webHidden/>
          </w:rPr>
          <w:t>90</w:t>
        </w:r>
        <w:r>
          <w:rPr>
            <w:noProof/>
            <w:webHidden/>
          </w:rPr>
          <w:fldChar w:fldCharType="end"/>
        </w:r>
      </w:hyperlink>
    </w:p>
    <w:p w14:paraId="19FE862F" w14:textId="4FB0D1BF"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76" w:history="1">
        <w:r w:rsidRPr="00C315D9">
          <w:rPr>
            <w:rStyle w:val="Hyperlink"/>
            <w:noProof/>
          </w:rPr>
          <w:t>3.23.2 Constraints</w:t>
        </w:r>
        <w:r>
          <w:rPr>
            <w:noProof/>
            <w:webHidden/>
          </w:rPr>
          <w:tab/>
        </w:r>
        <w:r>
          <w:rPr>
            <w:noProof/>
            <w:webHidden/>
          </w:rPr>
          <w:fldChar w:fldCharType="begin"/>
        </w:r>
        <w:r>
          <w:rPr>
            <w:noProof/>
            <w:webHidden/>
          </w:rPr>
          <w:instrText xml:space="preserve"> PAGEREF _Toc3378976 \h </w:instrText>
        </w:r>
        <w:r>
          <w:rPr>
            <w:noProof/>
            <w:webHidden/>
          </w:rPr>
        </w:r>
        <w:r>
          <w:rPr>
            <w:noProof/>
            <w:webHidden/>
          </w:rPr>
          <w:fldChar w:fldCharType="separate"/>
        </w:r>
        <w:r>
          <w:rPr>
            <w:noProof/>
            <w:webHidden/>
          </w:rPr>
          <w:t>91</w:t>
        </w:r>
        <w:r>
          <w:rPr>
            <w:noProof/>
            <w:webHidden/>
          </w:rPr>
          <w:fldChar w:fldCharType="end"/>
        </w:r>
      </w:hyperlink>
    </w:p>
    <w:p w14:paraId="546E837A" w14:textId="4F30D085"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77" w:history="1">
        <w:r w:rsidRPr="00C315D9">
          <w:rPr>
            <w:rStyle w:val="Hyperlink"/>
            <w:noProof/>
          </w:rPr>
          <w:t>3.23.3 physicalLocation property</w:t>
        </w:r>
        <w:r>
          <w:rPr>
            <w:noProof/>
            <w:webHidden/>
          </w:rPr>
          <w:tab/>
        </w:r>
        <w:r>
          <w:rPr>
            <w:noProof/>
            <w:webHidden/>
          </w:rPr>
          <w:fldChar w:fldCharType="begin"/>
        </w:r>
        <w:r>
          <w:rPr>
            <w:noProof/>
            <w:webHidden/>
          </w:rPr>
          <w:instrText xml:space="preserve"> PAGEREF _Toc3378977 \h </w:instrText>
        </w:r>
        <w:r>
          <w:rPr>
            <w:noProof/>
            <w:webHidden/>
          </w:rPr>
        </w:r>
        <w:r>
          <w:rPr>
            <w:noProof/>
            <w:webHidden/>
          </w:rPr>
          <w:fldChar w:fldCharType="separate"/>
        </w:r>
        <w:r>
          <w:rPr>
            <w:noProof/>
            <w:webHidden/>
          </w:rPr>
          <w:t>91</w:t>
        </w:r>
        <w:r>
          <w:rPr>
            <w:noProof/>
            <w:webHidden/>
          </w:rPr>
          <w:fldChar w:fldCharType="end"/>
        </w:r>
      </w:hyperlink>
    </w:p>
    <w:p w14:paraId="2EB6C752" w14:textId="5C3F9BEE"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78" w:history="1">
        <w:r w:rsidRPr="00C315D9">
          <w:rPr>
            <w:rStyle w:val="Hyperlink"/>
            <w:noProof/>
          </w:rPr>
          <w:t>3.23.4 fullyQualifiedLogicalName property</w:t>
        </w:r>
        <w:r>
          <w:rPr>
            <w:noProof/>
            <w:webHidden/>
          </w:rPr>
          <w:tab/>
        </w:r>
        <w:r>
          <w:rPr>
            <w:noProof/>
            <w:webHidden/>
          </w:rPr>
          <w:fldChar w:fldCharType="begin"/>
        </w:r>
        <w:r>
          <w:rPr>
            <w:noProof/>
            <w:webHidden/>
          </w:rPr>
          <w:instrText xml:space="preserve"> PAGEREF _Toc3378978 \h </w:instrText>
        </w:r>
        <w:r>
          <w:rPr>
            <w:noProof/>
            <w:webHidden/>
          </w:rPr>
        </w:r>
        <w:r>
          <w:rPr>
            <w:noProof/>
            <w:webHidden/>
          </w:rPr>
          <w:fldChar w:fldCharType="separate"/>
        </w:r>
        <w:r>
          <w:rPr>
            <w:noProof/>
            <w:webHidden/>
          </w:rPr>
          <w:t>91</w:t>
        </w:r>
        <w:r>
          <w:rPr>
            <w:noProof/>
            <w:webHidden/>
          </w:rPr>
          <w:fldChar w:fldCharType="end"/>
        </w:r>
      </w:hyperlink>
    </w:p>
    <w:p w14:paraId="35097320" w14:textId="61B87291"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79" w:history="1">
        <w:r w:rsidRPr="00C315D9">
          <w:rPr>
            <w:rStyle w:val="Hyperlink"/>
            <w:noProof/>
          </w:rPr>
          <w:t>3.23.5 logicalLocationIndex property</w:t>
        </w:r>
        <w:r>
          <w:rPr>
            <w:noProof/>
            <w:webHidden/>
          </w:rPr>
          <w:tab/>
        </w:r>
        <w:r>
          <w:rPr>
            <w:noProof/>
            <w:webHidden/>
          </w:rPr>
          <w:fldChar w:fldCharType="begin"/>
        </w:r>
        <w:r>
          <w:rPr>
            <w:noProof/>
            <w:webHidden/>
          </w:rPr>
          <w:instrText xml:space="preserve"> PAGEREF _Toc3378979 \h </w:instrText>
        </w:r>
        <w:r>
          <w:rPr>
            <w:noProof/>
            <w:webHidden/>
          </w:rPr>
        </w:r>
        <w:r>
          <w:rPr>
            <w:noProof/>
            <w:webHidden/>
          </w:rPr>
          <w:fldChar w:fldCharType="separate"/>
        </w:r>
        <w:r>
          <w:rPr>
            <w:noProof/>
            <w:webHidden/>
          </w:rPr>
          <w:t>93</w:t>
        </w:r>
        <w:r>
          <w:rPr>
            <w:noProof/>
            <w:webHidden/>
          </w:rPr>
          <w:fldChar w:fldCharType="end"/>
        </w:r>
      </w:hyperlink>
    </w:p>
    <w:p w14:paraId="46926067" w14:textId="7D127E3D"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80" w:history="1">
        <w:r w:rsidRPr="00C315D9">
          <w:rPr>
            <w:rStyle w:val="Hyperlink"/>
            <w:noProof/>
          </w:rPr>
          <w:t>3.23.6 message property</w:t>
        </w:r>
        <w:r>
          <w:rPr>
            <w:noProof/>
            <w:webHidden/>
          </w:rPr>
          <w:tab/>
        </w:r>
        <w:r>
          <w:rPr>
            <w:noProof/>
            <w:webHidden/>
          </w:rPr>
          <w:fldChar w:fldCharType="begin"/>
        </w:r>
        <w:r>
          <w:rPr>
            <w:noProof/>
            <w:webHidden/>
          </w:rPr>
          <w:instrText xml:space="preserve"> PAGEREF _Toc3378980 \h </w:instrText>
        </w:r>
        <w:r>
          <w:rPr>
            <w:noProof/>
            <w:webHidden/>
          </w:rPr>
        </w:r>
        <w:r>
          <w:rPr>
            <w:noProof/>
            <w:webHidden/>
          </w:rPr>
          <w:fldChar w:fldCharType="separate"/>
        </w:r>
        <w:r>
          <w:rPr>
            <w:noProof/>
            <w:webHidden/>
          </w:rPr>
          <w:t>93</w:t>
        </w:r>
        <w:r>
          <w:rPr>
            <w:noProof/>
            <w:webHidden/>
          </w:rPr>
          <w:fldChar w:fldCharType="end"/>
        </w:r>
      </w:hyperlink>
    </w:p>
    <w:p w14:paraId="788917B8" w14:textId="28CF6026"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81" w:history="1">
        <w:r w:rsidRPr="00C315D9">
          <w:rPr>
            <w:rStyle w:val="Hyperlink"/>
            <w:noProof/>
          </w:rPr>
          <w:t>3.23.7 annotations property</w:t>
        </w:r>
        <w:r>
          <w:rPr>
            <w:noProof/>
            <w:webHidden/>
          </w:rPr>
          <w:tab/>
        </w:r>
        <w:r>
          <w:rPr>
            <w:noProof/>
            <w:webHidden/>
          </w:rPr>
          <w:fldChar w:fldCharType="begin"/>
        </w:r>
        <w:r>
          <w:rPr>
            <w:noProof/>
            <w:webHidden/>
          </w:rPr>
          <w:instrText xml:space="preserve"> PAGEREF _Toc3378981 \h </w:instrText>
        </w:r>
        <w:r>
          <w:rPr>
            <w:noProof/>
            <w:webHidden/>
          </w:rPr>
        </w:r>
        <w:r>
          <w:rPr>
            <w:noProof/>
            <w:webHidden/>
          </w:rPr>
          <w:fldChar w:fldCharType="separate"/>
        </w:r>
        <w:r>
          <w:rPr>
            <w:noProof/>
            <w:webHidden/>
          </w:rPr>
          <w:t>93</w:t>
        </w:r>
        <w:r>
          <w:rPr>
            <w:noProof/>
            <w:webHidden/>
          </w:rPr>
          <w:fldChar w:fldCharType="end"/>
        </w:r>
      </w:hyperlink>
    </w:p>
    <w:p w14:paraId="3E5FF8E9" w14:textId="01794D28" w:rsidR="00660149" w:rsidRDefault="00660149">
      <w:pPr>
        <w:pStyle w:val="TOC2"/>
        <w:tabs>
          <w:tab w:val="right" w:leader="dot" w:pos="9350"/>
        </w:tabs>
        <w:rPr>
          <w:rFonts w:asciiTheme="minorHAnsi" w:eastAsiaTheme="minorEastAsia" w:hAnsiTheme="minorHAnsi" w:cstheme="minorBidi"/>
          <w:noProof/>
          <w:sz w:val="22"/>
          <w:szCs w:val="22"/>
        </w:rPr>
      </w:pPr>
      <w:hyperlink w:anchor="_Toc3378982" w:history="1">
        <w:r w:rsidRPr="00C315D9">
          <w:rPr>
            <w:rStyle w:val="Hyperlink"/>
            <w:noProof/>
          </w:rPr>
          <w:t>3.24 physicalLocation object</w:t>
        </w:r>
        <w:r>
          <w:rPr>
            <w:noProof/>
            <w:webHidden/>
          </w:rPr>
          <w:tab/>
        </w:r>
        <w:r>
          <w:rPr>
            <w:noProof/>
            <w:webHidden/>
          </w:rPr>
          <w:fldChar w:fldCharType="begin"/>
        </w:r>
        <w:r>
          <w:rPr>
            <w:noProof/>
            <w:webHidden/>
          </w:rPr>
          <w:instrText xml:space="preserve"> PAGEREF _Toc3378982 \h </w:instrText>
        </w:r>
        <w:r>
          <w:rPr>
            <w:noProof/>
            <w:webHidden/>
          </w:rPr>
        </w:r>
        <w:r>
          <w:rPr>
            <w:noProof/>
            <w:webHidden/>
          </w:rPr>
          <w:fldChar w:fldCharType="separate"/>
        </w:r>
        <w:r>
          <w:rPr>
            <w:noProof/>
            <w:webHidden/>
          </w:rPr>
          <w:t>94</w:t>
        </w:r>
        <w:r>
          <w:rPr>
            <w:noProof/>
            <w:webHidden/>
          </w:rPr>
          <w:fldChar w:fldCharType="end"/>
        </w:r>
      </w:hyperlink>
    </w:p>
    <w:p w14:paraId="02DCE148" w14:textId="196A3E4A"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83" w:history="1">
        <w:r w:rsidRPr="00C315D9">
          <w:rPr>
            <w:rStyle w:val="Hyperlink"/>
            <w:noProof/>
          </w:rPr>
          <w:t>3.24.1 General</w:t>
        </w:r>
        <w:r>
          <w:rPr>
            <w:noProof/>
            <w:webHidden/>
          </w:rPr>
          <w:tab/>
        </w:r>
        <w:r>
          <w:rPr>
            <w:noProof/>
            <w:webHidden/>
          </w:rPr>
          <w:fldChar w:fldCharType="begin"/>
        </w:r>
        <w:r>
          <w:rPr>
            <w:noProof/>
            <w:webHidden/>
          </w:rPr>
          <w:instrText xml:space="preserve"> PAGEREF _Toc3378983 \h </w:instrText>
        </w:r>
        <w:r>
          <w:rPr>
            <w:noProof/>
            <w:webHidden/>
          </w:rPr>
        </w:r>
        <w:r>
          <w:rPr>
            <w:noProof/>
            <w:webHidden/>
          </w:rPr>
          <w:fldChar w:fldCharType="separate"/>
        </w:r>
        <w:r>
          <w:rPr>
            <w:noProof/>
            <w:webHidden/>
          </w:rPr>
          <w:t>94</w:t>
        </w:r>
        <w:r>
          <w:rPr>
            <w:noProof/>
            <w:webHidden/>
          </w:rPr>
          <w:fldChar w:fldCharType="end"/>
        </w:r>
      </w:hyperlink>
    </w:p>
    <w:p w14:paraId="6EBB4A70" w14:textId="4F673B93"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84" w:history="1">
        <w:r w:rsidRPr="00C315D9">
          <w:rPr>
            <w:rStyle w:val="Hyperlink"/>
            <w:noProof/>
          </w:rPr>
          <w:t>3.24.2 id property</w:t>
        </w:r>
        <w:r>
          <w:rPr>
            <w:noProof/>
            <w:webHidden/>
          </w:rPr>
          <w:tab/>
        </w:r>
        <w:r>
          <w:rPr>
            <w:noProof/>
            <w:webHidden/>
          </w:rPr>
          <w:fldChar w:fldCharType="begin"/>
        </w:r>
        <w:r>
          <w:rPr>
            <w:noProof/>
            <w:webHidden/>
          </w:rPr>
          <w:instrText xml:space="preserve"> PAGEREF _Toc3378984 \h </w:instrText>
        </w:r>
        <w:r>
          <w:rPr>
            <w:noProof/>
            <w:webHidden/>
          </w:rPr>
        </w:r>
        <w:r>
          <w:rPr>
            <w:noProof/>
            <w:webHidden/>
          </w:rPr>
          <w:fldChar w:fldCharType="separate"/>
        </w:r>
        <w:r>
          <w:rPr>
            <w:noProof/>
            <w:webHidden/>
          </w:rPr>
          <w:t>94</w:t>
        </w:r>
        <w:r>
          <w:rPr>
            <w:noProof/>
            <w:webHidden/>
          </w:rPr>
          <w:fldChar w:fldCharType="end"/>
        </w:r>
      </w:hyperlink>
    </w:p>
    <w:p w14:paraId="2223AF3D" w14:textId="190B69BC"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85" w:history="1">
        <w:r w:rsidRPr="00C315D9">
          <w:rPr>
            <w:rStyle w:val="Hyperlink"/>
            <w:noProof/>
          </w:rPr>
          <w:t>3.24.3 fileLocation property</w:t>
        </w:r>
        <w:r>
          <w:rPr>
            <w:noProof/>
            <w:webHidden/>
          </w:rPr>
          <w:tab/>
        </w:r>
        <w:r>
          <w:rPr>
            <w:noProof/>
            <w:webHidden/>
          </w:rPr>
          <w:fldChar w:fldCharType="begin"/>
        </w:r>
        <w:r>
          <w:rPr>
            <w:noProof/>
            <w:webHidden/>
          </w:rPr>
          <w:instrText xml:space="preserve"> PAGEREF _Toc3378985 \h </w:instrText>
        </w:r>
        <w:r>
          <w:rPr>
            <w:noProof/>
            <w:webHidden/>
          </w:rPr>
        </w:r>
        <w:r>
          <w:rPr>
            <w:noProof/>
            <w:webHidden/>
          </w:rPr>
          <w:fldChar w:fldCharType="separate"/>
        </w:r>
        <w:r>
          <w:rPr>
            <w:noProof/>
            <w:webHidden/>
          </w:rPr>
          <w:t>94</w:t>
        </w:r>
        <w:r>
          <w:rPr>
            <w:noProof/>
            <w:webHidden/>
          </w:rPr>
          <w:fldChar w:fldCharType="end"/>
        </w:r>
      </w:hyperlink>
    </w:p>
    <w:p w14:paraId="4E068E00" w14:textId="295B27E1"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86" w:history="1">
        <w:r w:rsidRPr="00C315D9">
          <w:rPr>
            <w:rStyle w:val="Hyperlink"/>
            <w:noProof/>
          </w:rPr>
          <w:t>3.24.4 region property</w:t>
        </w:r>
        <w:r>
          <w:rPr>
            <w:noProof/>
            <w:webHidden/>
          </w:rPr>
          <w:tab/>
        </w:r>
        <w:r>
          <w:rPr>
            <w:noProof/>
            <w:webHidden/>
          </w:rPr>
          <w:fldChar w:fldCharType="begin"/>
        </w:r>
        <w:r>
          <w:rPr>
            <w:noProof/>
            <w:webHidden/>
          </w:rPr>
          <w:instrText xml:space="preserve"> PAGEREF _Toc3378986 \h </w:instrText>
        </w:r>
        <w:r>
          <w:rPr>
            <w:noProof/>
            <w:webHidden/>
          </w:rPr>
        </w:r>
        <w:r>
          <w:rPr>
            <w:noProof/>
            <w:webHidden/>
          </w:rPr>
          <w:fldChar w:fldCharType="separate"/>
        </w:r>
        <w:r>
          <w:rPr>
            <w:noProof/>
            <w:webHidden/>
          </w:rPr>
          <w:t>94</w:t>
        </w:r>
        <w:r>
          <w:rPr>
            <w:noProof/>
            <w:webHidden/>
          </w:rPr>
          <w:fldChar w:fldCharType="end"/>
        </w:r>
      </w:hyperlink>
    </w:p>
    <w:p w14:paraId="6C8283D8" w14:textId="1B8DFB29"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87" w:history="1">
        <w:r w:rsidRPr="00C315D9">
          <w:rPr>
            <w:rStyle w:val="Hyperlink"/>
            <w:noProof/>
          </w:rPr>
          <w:t>3.24.5 contextRegion property</w:t>
        </w:r>
        <w:r>
          <w:rPr>
            <w:noProof/>
            <w:webHidden/>
          </w:rPr>
          <w:tab/>
        </w:r>
        <w:r>
          <w:rPr>
            <w:noProof/>
            <w:webHidden/>
          </w:rPr>
          <w:fldChar w:fldCharType="begin"/>
        </w:r>
        <w:r>
          <w:rPr>
            <w:noProof/>
            <w:webHidden/>
          </w:rPr>
          <w:instrText xml:space="preserve"> PAGEREF _Toc3378987 \h </w:instrText>
        </w:r>
        <w:r>
          <w:rPr>
            <w:noProof/>
            <w:webHidden/>
          </w:rPr>
        </w:r>
        <w:r>
          <w:rPr>
            <w:noProof/>
            <w:webHidden/>
          </w:rPr>
          <w:fldChar w:fldCharType="separate"/>
        </w:r>
        <w:r>
          <w:rPr>
            <w:noProof/>
            <w:webHidden/>
          </w:rPr>
          <w:t>95</w:t>
        </w:r>
        <w:r>
          <w:rPr>
            <w:noProof/>
            <w:webHidden/>
          </w:rPr>
          <w:fldChar w:fldCharType="end"/>
        </w:r>
      </w:hyperlink>
    </w:p>
    <w:p w14:paraId="6608DA3F" w14:textId="1029BEDF" w:rsidR="00660149" w:rsidRDefault="00660149">
      <w:pPr>
        <w:pStyle w:val="TOC2"/>
        <w:tabs>
          <w:tab w:val="right" w:leader="dot" w:pos="9350"/>
        </w:tabs>
        <w:rPr>
          <w:rFonts w:asciiTheme="minorHAnsi" w:eastAsiaTheme="minorEastAsia" w:hAnsiTheme="minorHAnsi" w:cstheme="minorBidi"/>
          <w:noProof/>
          <w:sz w:val="22"/>
          <w:szCs w:val="22"/>
        </w:rPr>
      </w:pPr>
      <w:hyperlink w:anchor="_Toc3378988" w:history="1">
        <w:r w:rsidRPr="00C315D9">
          <w:rPr>
            <w:rStyle w:val="Hyperlink"/>
            <w:noProof/>
          </w:rPr>
          <w:t>3.25 region object</w:t>
        </w:r>
        <w:r>
          <w:rPr>
            <w:noProof/>
            <w:webHidden/>
          </w:rPr>
          <w:tab/>
        </w:r>
        <w:r>
          <w:rPr>
            <w:noProof/>
            <w:webHidden/>
          </w:rPr>
          <w:fldChar w:fldCharType="begin"/>
        </w:r>
        <w:r>
          <w:rPr>
            <w:noProof/>
            <w:webHidden/>
          </w:rPr>
          <w:instrText xml:space="preserve"> PAGEREF _Toc3378988 \h </w:instrText>
        </w:r>
        <w:r>
          <w:rPr>
            <w:noProof/>
            <w:webHidden/>
          </w:rPr>
        </w:r>
        <w:r>
          <w:rPr>
            <w:noProof/>
            <w:webHidden/>
          </w:rPr>
          <w:fldChar w:fldCharType="separate"/>
        </w:r>
        <w:r>
          <w:rPr>
            <w:noProof/>
            <w:webHidden/>
          </w:rPr>
          <w:t>96</w:t>
        </w:r>
        <w:r>
          <w:rPr>
            <w:noProof/>
            <w:webHidden/>
          </w:rPr>
          <w:fldChar w:fldCharType="end"/>
        </w:r>
      </w:hyperlink>
    </w:p>
    <w:p w14:paraId="7CA98890" w14:textId="118568F9"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89" w:history="1">
        <w:r w:rsidRPr="00C315D9">
          <w:rPr>
            <w:rStyle w:val="Hyperlink"/>
            <w:noProof/>
          </w:rPr>
          <w:t>3.25.1 General</w:t>
        </w:r>
        <w:r>
          <w:rPr>
            <w:noProof/>
            <w:webHidden/>
          </w:rPr>
          <w:tab/>
        </w:r>
        <w:r>
          <w:rPr>
            <w:noProof/>
            <w:webHidden/>
          </w:rPr>
          <w:fldChar w:fldCharType="begin"/>
        </w:r>
        <w:r>
          <w:rPr>
            <w:noProof/>
            <w:webHidden/>
          </w:rPr>
          <w:instrText xml:space="preserve"> PAGEREF _Toc3378989 \h </w:instrText>
        </w:r>
        <w:r>
          <w:rPr>
            <w:noProof/>
            <w:webHidden/>
          </w:rPr>
        </w:r>
        <w:r>
          <w:rPr>
            <w:noProof/>
            <w:webHidden/>
          </w:rPr>
          <w:fldChar w:fldCharType="separate"/>
        </w:r>
        <w:r>
          <w:rPr>
            <w:noProof/>
            <w:webHidden/>
          </w:rPr>
          <w:t>96</w:t>
        </w:r>
        <w:r>
          <w:rPr>
            <w:noProof/>
            <w:webHidden/>
          </w:rPr>
          <w:fldChar w:fldCharType="end"/>
        </w:r>
      </w:hyperlink>
    </w:p>
    <w:p w14:paraId="0EE8E8D0" w14:textId="651AA1CD"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90" w:history="1">
        <w:r w:rsidRPr="00C315D9">
          <w:rPr>
            <w:rStyle w:val="Hyperlink"/>
            <w:noProof/>
          </w:rPr>
          <w:t>3.25.2 Text regions</w:t>
        </w:r>
        <w:r>
          <w:rPr>
            <w:noProof/>
            <w:webHidden/>
          </w:rPr>
          <w:tab/>
        </w:r>
        <w:r>
          <w:rPr>
            <w:noProof/>
            <w:webHidden/>
          </w:rPr>
          <w:fldChar w:fldCharType="begin"/>
        </w:r>
        <w:r>
          <w:rPr>
            <w:noProof/>
            <w:webHidden/>
          </w:rPr>
          <w:instrText xml:space="preserve"> PAGEREF _Toc3378990 \h </w:instrText>
        </w:r>
        <w:r>
          <w:rPr>
            <w:noProof/>
            <w:webHidden/>
          </w:rPr>
        </w:r>
        <w:r>
          <w:rPr>
            <w:noProof/>
            <w:webHidden/>
          </w:rPr>
          <w:fldChar w:fldCharType="separate"/>
        </w:r>
        <w:r>
          <w:rPr>
            <w:noProof/>
            <w:webHidden/>
          </w:rPr>
          <w:t>96</w:t>
        </w:r>
        <w:r>
          <w:rPr>
            <w:noProof/>
            <w:webHidden/>
          </w:rPr>
          <w:fldChar w:fldCharType="end"/>
        </w:r>
      </w:hyperlink>
    </w:p>
    <w:p w14:paraId="183827A4" w14:textId="1F51301E"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91" w:history="1">
        <w:r w:rsidRPr="00C315D9">
          <w:rPr>
            <w:rStyle w:val="Hyperlink"/>
            <w:noProof/>
          </w:rPr>
          <w:t>3.25.3 Binary regions</w:t>
        </w:r>
        <w:r>
          <w:rPr>
            <w:noProof/>
            <w:webHidden/>
          </w:rPr>
          <w:tab/>
        </w:r>
        <w:r>
          <w:rPr>
            <w:noProof/>
            <w:webHidden/>
          </w:rPr>
          <w:fldChar w:fldCharType="begin"/>
        </w:r>
        <w:r>
          <w:rPr>
            <w:noProof/>
            <w:webHidden/>
          </w:rPr>
          <w:instrText xml:space="preserve"> PAGEREF _Toc3378991 \h </w:instrText>
        </w:r>
        <w:r>
          <w:rPr>
            <w:noProof/>
            <w:webHidden/>
          </w:rPr>
        </w:r>
        <w:r>
          <w:rPr>
            <w:noProof/>
            <w:webHidden/>
          </w:rPr>
          <w:fldChar w:fldCharType="separate"/>
        </w:r>
        <w:r>
          <w:rPr>
            <w:noProof/>
            <w:webHidden/>
          </w:rPr>
          <w:t>98</w:t>
        </w:r>
        <w:r>
          <w:rPr>
            <w:noProof/>
            <w:webHidden/>
          </w:rPr>
          <w:fldChar w:fldCharType="end"/>
        </w:r>
      </w:hyperlink>
    </w:p>
    <w:p w14:paraId="3D557B45" w14:textId="2D25CC1A"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92" w:history="1">
        <w:r w:rsidRPr="00C315D9">
          <w:rPr>
            <w:rStyle w:val="Hyperlink"/>
            <w:noProof/>
          </w:rPr>
          <w:t>3.25.4 Independence of text and binary regions</w:t>
        </w:r>
        <w:r>
          <w:rPr>
            <w:noProof/>
            <w:webHidden/>
          </w:rPr>
          <w:tab/>
        </w:r>
        <w:r>
          <w:rPr>
            <w:noProof/>
            <w:webHidden/>
          </w:rPr>
          <w:fldChar w:fldCharType="begin"/>
        </w:r>
        <w:r>
          <w:rPr>
            <w:noProof/>
            <w:webHidden/>
          </w:rPr>
          <w:instrText xml:space="preserve"> PAGEREF _Toc3378992 \h </w:instrText>
        </w:r>
        <w:r>
          <w:rPr>
            <w:noProof/>
            <w:webHidden/>
          </w:rPr>
        </w:r>
        <w:r>
          <w:rPr>
            <w:noProof/>
            <w:webHidden/>
          </w:rPr>
          <w:fldChar w:fldCharType="separate"/>
        </w:r>
        <w:r>
          <w:rPr>
            <w:noProof/>
            <w:webHidden/>
          </w:rPr>
          <w:t>99</w:t>
        </w:r>
        <w:r>
          <w:rPr>
            <w:noProof/>
            <w:webHidden/>
          </w:rPr>
          <w:fldChar w:fldCharType="end"/>
        </w:r>
      </w:hyperlink>
    </w:p>
    <w:p w14:paraId="1366E4DB" w14:textId="6B8E96EB"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93" w:history="1">
        <w:r w:rsidRPr="00C315D9">
          <w:rPr>
            <w:rStyle w:val="Hyperlink"/>
            <w:noProof/>
          </w:rPr>
          <w:t>3.25.5 startLine property</w:t>
        </w:r>
        <w:r>
          <w:rPr>
            <w:noProof/>
            <w:webHidden/>
          </w:rPr>
          <w:tab/>
        </w:r>
        <w:r>
          <w:rPr>
            <w:noProof/>
            <w:webHidden/>
          </w:rPr>
          <w:fldChar w:fldCharType="begin"/>
        </w:r>
        <w:r>
          <w:rPr>
            <w:noProof/>
            <w:webHidden/>
          </w:rPr>
          <w:instrText xml:space="preserve"> PAGEREF _Toc3378993 \h </w:instrText>
        </w:r>
        <w:r>
          <w:rPr>
            <w:noProof/>
            <w:webHidden/>
          </w:rPr>
        </w:r>
        <w:r>
          <w:rPr>
            <w:noProof/>
            <w:webHidden/>
          </w:rPr>
          <w:fldChar w:fldCharType="separate"/>
        </w:r>
        <w:r>
          <w:rPr>
            <w:noProof/>
            <w:webHidden/>
          </w:rPr>
          <w:t>99</w:t>
        </w:r>
        <w:r>
          <w:rPr>
            <w:noProof/>
            <w:webHidden/>
          </w:rPr>
          <w:fldChar w:fldCharType="end"/>
        </w:r>
      </w:hyperlink>
    </w:p>
    <w:p w14:paraId="6D66506A" w14:textId="018308E5"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94" w:history="1">
        <w:r w:rsidRPr="00C315D9">
          <w:rPr>
            <w:rStyle w:val="Hyperlink"/>
            <w:noProof/>
          </w:rPr>
          <w:t>3.25.6 startColumn property</w:t>
        </w:r>
        <w:r>
          <w:rPr>
            <w:noProof/>
            <w:webHidden/>
          </w:rPr>
          <w:tab/>
        </w:r>
        <w:r>
          <w:rPr>
            <w:noProof/>
            <w:webHidden/>
          </w:rPr>
          <w:fldChar w:fldCharType="begin"/>
        </w:r>
        <w:r>
          <w:rPr>
            <w:noProof/>
            <w:webHidden/>
          </w:rPr>
          <w:instrText xml:space="preserve"> PAGEREF _Toc3378994 \h </w:instrText>
        </w:r>
        <w:r>
          <w:rPr>
            <w:noProof/>
            <w:webHidden/>
          </w:rPr>
        </w:r>
        <w:r>
          <w:rPr>
            <w:noProof/>
            <w:webHidden/>
          </w:rPr>
          <w:fldChar w:fldCharType="separate"/>
        </w:r>
        <w:r>
          <w:rPr>
            <w:noProof/>
            <w:webHidden/>
          </w:rPr>
          <w:t>99</w:t>
        </w:r>
        <w:r>
          <w:rPr>
            <w:noProof/>
            <w:webHidden/>
          </w:rPr>
          <w:fldChar w:fldCharType="end"/>
        </w:r>
      </w:hyperlink>
    </w:p>
    <w:p w14:paraId="0927EED1" w14:textId="4D0DBF56"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95" w:history="1">
        <w:r w:rsidRPr="00C315D9">
          <w:rPr>
            <w:rStyle w:val="Hyperlink"/>
            <w:noProof/>
          </w:rPr>
          <w:t>3.25.7 endLine property</w:t>
        </w:r>
        <w:r>
          <w:rPr>
            <w:noProof/>
            <w:webHidden/>
          </w:rPr>
          <w:tab/>
        </w:r>
        <w:r>
          <w:rPr>
            <w:noProof/>
            <w:webHidden/>
          </w:rPr>
          <w:fldChar w:fldCharType="begin"/>
        </w:r>
        <w:r>
          <w:rPr>
            <w:noProof/>
            <w:webHidden/>
          </w:rPr>
          <w:instrText xml:space="preserve"> PAGEREF _Toc3378995 \h </w:instrText>
        </w:r>
        <w:r>
          <w:rPr>
            <w:noProof/>
            <w:webHidden/>
          </w:rPr>
        </w:r>
        <w:r>
          <w:rPr>
            <w:noProof/>
            <w:webHidden/>
          </w:rPr>
          <w:fldChar w:fldCharType="separate"/>
        </w:r>
        <w:r>
          <w:rPr>
            <w:noProof/>
            <w:webHidden/>
          </w:rPr>
          <w:t>99</w:t>
        </w:r>
        <w:r>
          <w:rPr>
            <w:noProof/>
            <w:webHidden/>
          </w:rPr>
          <w:fldChar w:fldCharType="end"/>
        </w:r>
      </w:hyperlink>
    </w:p>
    <w:p w14:paraId="5C018896" w14:textId="4F5B293A"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96" w:history="1">
        <w:r w:rsidRPr="00C315D9">
          <w:rPr>
            <w:rStyle w:val="Hyperlink"/>
            <w:noProof/>
          </w:rPr>
          <w:t>3.25.8 endColumn property</w:t>
        </w:r>
        <w:r>
          <w:rPr>
            <w:noProof/>
            <w:webHidden/>
          </w:rPr>
          <w:tab/>
        </w:r>
        <w:r>
          <w:rPr>
            <w:noProof/>
            <w:webHidden/>
          </w:rPr>
          <w:fldChar w:fldCharType="begin"/>
        </w:r>
        <w:r>
          <w:rPr>
            <w:noProof/>
            <w:webHidden/>
          </w:rPr>
          <w:instrText xml:space="preserve"> PAGEREF _Toc3378996 \h </w:instrText>
        </w:r>
        <w:r>
          <w:rPr>
            <w:noProof/>
            <w:webHidden/>
          </w:rPr>
        </w:r>
        <w:r>
          <w:rPr>
            <w:noProof/>
            <w:webHidden/>
          </w:rPr>
          <w:fldChar w:fldCharType="separate"/>
        </w:r>
        <w:r>
          <w:rPr>
            <w:noProof/>
            <w:webHidden/>
          </w:rPr>
          <w:t>99</w:t>
        </w:r>
        <w:r>
          <w:rPr>
            <w:noProof/>
            <w:webHidden/>
          </w:rPr>
          <w:fldChar w:fldCharType="end"/>
        </w:r>
      </w:hyperlink>
    </w:p>
    <w:p w14:paraId="41E1D954" w14:textId="0AB7B4B4"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97" w:history="1">
        <w:r w:rsidRPr="00C315D9">
          <w:rPr>
            <w:rStyle w:val="Hyperlink"/>
            <w:noProof/>
          </w:rPr>
          <w:t>3.25.9 charOffset property</w:t>
        </w:r>
        <w:r>
          <w:rPr>
            <w:noProof/>
            <w:webHidden/>
          </w:rPr>
          <w:tab/>
        </w:r>
        <w:r>
          <w:rPr>
            <w:noProof/>
            <w:webHidden/>
          </w:rPr>
          <w:fldChar w:fldCharType="begin"/>
        </w:r>
        <w:r>
          <w:rPr>
            <w:noProof/>
            <w:webHidden/>
          </w:rPr>
          <w:instrText xml:space="preserve"> PAGEREF _Toc3378997 \h </w:instrText>
        </w:r>
        <w:r>
          <w:rPr>
            <w:noProof/>
            <w:webHidden/>
          </w:rPr>
        </w:r>
        <w:r>
          <w:rPr>
            <w:noProof/>
            <w:webHidden/>
          </w:rPr>
          <w:fldChar w:fldCharType="separate"/>
        </w:r>
        <w:r>
          <w:rPr>
            <w:noProof/>
            <w:webHidden/>
          </w:rPr>
          <w:t>100</w:t>
        </w:r>
        <w:r>
          <w:rPr>
            <w:noProof/>
            <w:webHidden/>
          </w:rPr>
          <w:fldChar w:fldCharType="end"/>
        </w:r>
      </w:hyperlink>
    </w:p>
    <w:p w14:paraId="105B4881" w14:textId="5746B676"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98" w:history="1">
        <w:r w:rsidRPr="00C315D9">
          <w:rPr>
            <w:rStyle w:val="Hyperlink"/>
            <w:noProof/>
          </w:rPr>
          <w:t>3.25.10 charLength property</w:t>
        </w:r>
        <w:r>
          <w:rPr>
            <w:noProof/>
            <w:webHidden/>
          </w:rPr>
          <w:tab/>
        </w:r>
        <w:r>
          <w:rPr>
            <w:noProof/>
            <w:webHidden/>
          </w:rPr>
          <w:fldChar w:fldCharType="begin"/>
        </w:r>
        <w:r>
          <w:rPr>
            <w:noProof/>
            <w:webHidden/>
          </w:rPr>
          <w:instrText xml:space="preserve"> PAGEREF _Toc3378998 \h </w:instrText>
        </w:r>
        <w:r>
          <w:rPr>
            <w:noProof/>
            <w:webHidden/>
          </w:rPr>
        </w:r>
        <w:r>
          <w:rPr>
            <w:noProof/>
            <w:webHidden/>
          </w:rPr>
          <w:fldChar w:fldCharType="separate"/>
        </w:r>
        <w:r>
          <w:rPr>
            <w:noProof/>
            <w:webHidden/>
          </w:rPr>
          <w:t>100</w:t>
        </w:r>
        <w:r>
          <w:rPr>
            <w:noProof/>
            <w:webHidden/>
          </w:rPr>
          <w:fldChar w:fldCharType="end"/>
        </w:r>
      </w:hyperlink>
    </w:p>
    <w:p w14:paraId="18F9404D" w14:textId="6562D245" w:rsidR="00660149" w:rsidRDefault="00660149">
      <w:pPr>
        <w:pStyle w:val="TOC3"/>
        <w:tabs>
          <w:tab w:val="right" w:leader="dot" w:pos="9350"/>
        </w:tabs>
        <w:rPr>
          <w:rFonts w:asciiTheme="minorHAnsi" w:eastAsiaTheme="minorEastAsia" w:hAnsiTheme="minorHAnsi" w:cstheme="minorBidi"/>
          <w:noProof/>
          <w:sz w:val="22"/>
          <w:szCs w:val="22"/>
        </w:rPr>
      </w:pPr>
      <w:hyperlink w:anchor="_Toc3378999" w:history="1">
        <w:r w:rsidRPr="00C315D9">
          <w:rPr>
            <w:rStyle w:val="Hyperlink"/>
            <w:noProof/>
          </w:rPr>
          <w:t>3.25.11 byteOffset property</w:t>
        </w:r>
        <w:r>
          <w:rPr>
            <w:noProof/>
            <w:webHidden/>
          </w:rPr>
          <w:tab/>
        </w:r>
        <w:r>
          <w:rPr>
            <w:noProof/>
            <w:webHidden/>
          </w:rPr>
          <w:fldChar w:fldCharType="begin"/>
        </w:r>
        <w:r>
          <w:rPr>
            <w:noProof/>
            <w:webHidden/>
          </w:rPr>
          <w:instrText xml:space="preserve"> PAGEREF _Toc3378999 \h </w:instrText>
        </w:r>
        <w:r>
          <w:rPr>
            <w:noProof/>
            <w:webHidden/>
          </w:rPr>
        </w:r>
        <w:r>
          <w:rPr>
            <w:noProof/>
            <w:webHidden/>
          </w:rPr>
          <w:fldChar w:fldCharType="separate"/>
        </w:r>
        <w:r>
          <w:rPr>
            <w:noProof/>
            <w:webHidden/>
          </w:rPr>
          <w:t>100</w:t>
        </w:r>
        <w:r>
          <w:rPr>
            <w:noProof/>
            <w:webHidden/>
          </w:rPr>
          <w:fldChar w:fldCharType="end"/>
        </w:r>
      </w:hyperlink>
    </w:p>
    <w:p w14:paraId="2D248FBB" w14:textId="7C14DA33"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00" w:history="1">
        <w:r w:rsidRPr="00C315D9">
          <w:rPr>
            <w:rStyle w:val="Hyperlink"/>
            <w:noProof/>
          </w:rPr>
          <w:t>3.25.12 byteLength property</w:t>
        </w:r>
        <w:r>
          <w:rPr>
            <w:noProof/>
            <w:webHidden/>
          </w:rPr>
          <w:tab/>
        </w:r>
        <w:r>
          <w:rPr>
            <w:noProof/>
            <w:webHidden/>
          </w:rPr>
          <w:fldChar w:fldCharType="begin"/>
        </w:r>
        <w:r>
          <w:rPr>
            <w:noProof/>
            <w:webHidden/>
          </w:rPr>
          <w:instrText xml:space="preserve"> PAGEREF _Toc3379000 \h </w:instrText>
        </w:r>
        <w:r>
          <w:rPr>
            <w:noProof/>
            <w:webHidden/>
          </w:rPr>
        </w:r>
        <w:r>
          <w:rPr>
            <w:noProof/>
            <w:webHidden/>
          </w:rPr>
          <w:fldChar w:fldCharType="separate"/>
        </w:r>
        <w:r>
          <w:rPr>
            <w:noProof/>
            <w:webHidden/>
          </w:rPr>
          <w:t>100</w:t>
        </w:r>
        <w:r>
          <w:rPr>
            <w:noProof/>
            <w:webHidden/>
          </w:rPr>
          <w:fldChar w:fldCharType="end"/>
        </w:r>
      </w:hyperlink>
    </w:p>
    <w:p w14:paraId="6EAAD6E4" w14:textId="276EFD75"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01" w:history="1">
        <w:r w:rsidRPr="00C315D9">
          <w:rPr>
            <w:rStyle w:val="Hyperlink"/>
            <w:noProof/>
          </w:rPr>
          <w:t>3.25.13 snippet property</w:t>
        </w:r>
        <w:r>
          <w:rPr>
            <w:noProof/>
            <w:webHidden/>
          </w:rPr>
          <w:tab/>
        </w:r>
        <w:r>
          <w:rPr>
            <w:noProof/>
            <w:webHidden/>
          </w:rPr>
          <w:fldChar w:fldCharType="begin"/>
        </w:r>
        <w:r>
          <w:rPr>
            <w:noProof/>
            <w:webHidden/>
          </w:rPr>
          <w:instrText xml:space="preserve"> PAGEREF _Toc3379001 \h </w:instrText>
        </w:r>
        <w:r>
          <w:rPr>
            <w:noProof/>
            <w:webHidden/>
          </w:rPr>
        </w:r>
        <w:r>
          <w:rPr>
            <w:noProof/>
            <w:webHidden/>
          </w:rPr>
          <w:fldChar w:fldCharType="separate"/>
        </w:r>
        <w:r>
          <w:rPr>
            <w:noProof/>
            <w:webHidden/>
          </w:rPr>
          <w:t>100</w:t>
        </w:r>
        <w:r>
          <w:rPr>
            <w:noProof/>
            <w:webHidden/>
          </w:rPr>
          <w:fldChar w:fldCharType="end"/>
        </w:r>
      </w:hyperlink>
    </w:p>
    <w:p w14:paraId="2B02E07D" w14:textId="4B207163"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02" w:history="1">
        <w:r w:rsidRPr="00C315D9">
          <w:rPr>
            <w:rStyle w:val="Hyperlink"/>
            <w:noProof/>
          </w:rPr>
          <w:t>3.25.14 message property</w:t>
        </w:r>
        <w:r>
          <w:rPr>
            <w:noProof/>
            <w:webHidden/>
          </w:rPr>
          <w:tab/>
        </w:r>
        <w:r>
          <w:rPr>
            <w:noProof/>
            <w:webHidden/>
          </w:rPr>
          <w:fldChar w:fldCharType="begin"/>
        </w:r>
        <w:r>
          <w:rPr>
            <w:noProof/>
            <w:webHidden/>
          </w:rPr>
          <w:instrText xml:space="preserve"> PAGEREF _Toc3379002 \h </w:instrText>
        </w:r>
        <w:r>
          <w:rPr>
            <w:noProof/>
            <w:webHidden/>
          </w:rPr>
        </w:r>
        <w:r>
          <w:rPr>
            <w:noProof/>
            <w:webHidden/>
          </w:rPr>
          <w:fldChar w:fldCharType="separate"/>
        </w:r>
        <w:r>
          <w:rPr>
            <w:noProof/>
            <w:webHidden/>
          </w:rPr>
          <w:t>100</w:t>
        </w:r>
        <w:r>
          <w:rPr>
            <w:noProof/>
            <w:webHidden/>
          </w:rPr>
          <w:fldChar w:fldCharType="end"/>
        </w:r>
      </w:hyperlink>
    </w:p>
    <w:p w14:paraId="286AF866" w14:textId="066AE830"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03" w:history="1">
        <w:r w:rsidRPr="00C315D9">
          <w:rPr>
            <w:rStyle w:val="Hyperlink"/>
            <w:noProof/>
          </w:rPr>
          <w:t>3.25.15 sourceLanguage property</w:t>
        </w:r>
        <w:r>
          <w:rPr>
            <w:noProof/>
            <w:webHidden/>
          </w:rPr>
          <w:tab/>
        </w:r>
        <w:r>
          <w:rPr>
            <w:noProof/>
            <w:webHidden/>
          </w:rPr>
          <w:fldChar w:fldCharType="begin"/>
        </w:r>
        <w:r>
          <w:rPr>
            <w:noProof/>
            <w:webHidden/>
          </w:rPr>
          <w:instrText xml:space="preserve"> PAGEREF _Toc3379003 \h </w:instrText>
        </w:r>
        <w:r>
          <w:rPr>
            <w:noProof/>
            <w:webHidden/>
          </w:rPr>
        </w:r>
        <w:r>
          <w:rPr>
            <w:noProof/>
            <w:webHidden/>
          </w:rPr>
          <w:fldChar w:fldCharType="separate"/>
        </w:r>
        <w:r>
          <w:rPr>
            <w:noProof/>
            <w:webHidden/>
          </w:rPr>
          <w:t>100</w:t>
        </w:r>
        <w:r>
          <w:rPr>
            <w:noProof/>
            <w:webHidden/>
          </w:rPr>
          <w:fldChar w:fldCharType="end"/>
        </w:r>
      </w:hyperlink>
    </w:p>
    <w:p w14:paraId="2AC8247E" w14:textId="640B2D4A" w:rsidR="00660149" w:rsidRDefault="00660149">
      <w:pPr>
        <w:pStyle w:val="TOC2"/>
        <w:tabs>
          <w:tab w:val="right" w:leader="dot" w:pos="9350"/>
        </w:tabs>
        <w:rPr>
          <w:rFonts w:asciiTheme="minorHAnsi" w:eastAsiaTheme="minorEastAsia" w:hAnsiTheme="minorHAnsi" w:cstheme="minorBidi"/>
          <w:noProof/>
          <w:sz w:val="22"/>
          <w:szCs w:val="22"/>
        </w:rPr>
      </w:pPr>
      <w:hyperlink w:anchor="_Toc3379004" w:history="1">
        <w:r w:rsidRPr="00C315D9">
          <w:rPr>
            <w:rStyle w:val="Hyperlink"/>
            <w:noProof/>
          </w:rPr>
          <w:t>3.26 rectangle object</w:t>
        </w:r>
        <w:r>
          <w:rPr>
            <w:noProof/>
            <w:webHidden/>
          </w:rPr>
          <w:tab/>
        </w:r>
        <w:r>
          <w:rPr>
            <w:noProof/>
            <w:webHidden/>
          </w:rPr>
          <w:fldChar w:fldCharType="begin"/>
        </w:r>
        <w:r>
          <w:rPr>
            <w:noProof/>
            <w:webHidden/>
          </w:rPr>
          <w:instrText xml:space="preserve"> PAGEREF _Toc3379004 \h </w:instrText>
        </w:r>
        <w:r>
          <w:rPr>
            <w:noProof/>
            <w:webHidden/>
          </w:rPr>
        </w:r>
        <w:r>
          <w:rPr>
            <w:noProof/>
            <w:webHidden/>
          </w:rPr>
          <w:fldChar w:fldCharType="separate"/>
        </w:r>
        <w:r>
          <w:rPr>
            <w:noProof/>
            <w:webHidden/>
          </w:rPr>
          <w:t>101</w:t>
        </w:r>
        <w:r>
          <w:rPr>
            <w:noProof/>
            <w:webHidden/>
          </w:rPr>
          <w:fldChar w:fldCharType="end"/>
        </w:r>
      </w:hyperlink>
    </w:p>
    <w:p w14:paraId="5B2CBB88" w14:textId="750B8449"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05" w:history="1">
        <w:r w:rsidRPr="00C315D9">
          <w:rPr>
            <w:rStyle w:val="Hyperlink"/>
            <w:noProof/>
          </w:rPr>
          <w:t>3.26.1 General</w:t>
        </w:r>
        <w:r>
          <w:rPr>
            <w:noProof/>
            <w:webHidden/>
          </w:rPr>
          <w:tab/>
        </w:r>
        <w:r>
          <w:rPr>
            <w:noProof/>
            <w:webHidden/>
          </w:rPr>
          <w:fldChar w:fldCharType="begin"/>
        </w:r>
        <w:r>
          <w:rPr>
            <w:noProof/>
            <w:webHidden/>
          </w:rPr>
          <w:instrText xml:space="preserve"> PAGEREF _Toc3379005 \h </w:instrText>
        </w:r>
        <w:r>
          <w:rPr>
            <w:noProof/>
            <w:webHidden/>
          </w:rPr>
        </w:r>
        <w:r>
          <w:rPr>
            <w:noProof/>
            <w:webHidden/>
          </w:rPr>
          <w:fldChar w:fldCharType="separate"/>
        </w:r>
        <w:r>
          <w:rPr>
            <w:noProof/>
            <w:webHidden/>
          </w:rPr>
          <w:t>101</w:t>
        </w:r>
        <w:r>
          <w:rPr>
            <w:noProof/>
            <w:webHidden/>
          </w:rPr>
          <w:fldChar w:fldCharType="end"/>
        </w:r>
      </w:hyperlink>
    </w:p>
    <w:p w14:paraId="5E232E5D" w14:textId="7F89D17B"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06" w:history="1">
        <w:r w:rsidRPr="00C315D9">
          <w:rPr>
            <w:rStyle w:val="Hyperlink"/>
            <w:noProof/>
          </w:rPr>
          <w:t>3.26.2 top, left, bottom, and right properties</w:t>
        </w:r>
        <w:r>
          <w:rPr>
            <w:noProof/>
            <w:webHidden/>
          </w:rPr>
          <w:tab/>
        </w:r>
        <w:r>
          <w:rPr>
            <w:noProof/>
            <w:webHidden/>
          </w:rPr>
          <w:fldChar w:fldCharType="begin"/>
        </w:r>
        <w:r>
          <w:rPr>
            <w:noProof/>
            <w:webHidden/>
          </w:rPr>
          <w:instrText xml:space="preserve"> PAGEREF _Toc3379006 \h </w:instrText>
        </w:r>
        <w:r>
          <w:rPr>
            <w:noProof/>
            <w:webHidden/>
          </w:rPr>
        </w:r>
        <w:r>
          <w:rPr>
            <w:noProof/>
            <w:webHidden/>
          </w:rPr>
          <w:fldChar w:fldCharType="separate"/>
        </w:r>
        <w:r>
          <w:rPr>
            <w:noProof/>
            <w:webHidden/>
          </w:rPr>
          <w:t>101</w:t>
        </w:r>
        <w:r>
          <w:rPr>
            <w:noProof/>
            <w:webHidden/>
          </w:rPr>
          <w:fldChar w:fldCharType="end"/>
        </w:r>
      </w:hyperlink>
    </w:p>
    <w:p w14:paraId="06B69D73" w14:textId="37CC0D5E"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07" w:history="1">
        <w:r w:rsidRPr="00C315D9">
          <w:rPr>
            <w:rStyle w:val="Hyperlink"/>
            <w:noProof/>
          </w:rPr>
          <w:t>3.26.3 message property</w:t>
        </w:r>
        <w:r>
          <w:rPr>
            <w:noProof/>
            <w:webHidden/>
          </w:rPr>
          <w:tab/>
        </w:r>
        <w:r>
          <w:rPr>
            <w:noProof/>
            <w:webHidden/>
          </w:rPr>
          <w:fldChar w:fldCharType="begin"/>
        </w:r>
        <w:r>
          <w:rPr>
            <w:noProof/>
            <w:webHidden/>
          </w:rPr>
          <w:instrText xml:space="preserve"> PAGEREF _Toc3379007 \h </w:instrText>
        </w:r>
        <w:r>
          <w:rPr>
            <w:noProof/>
            <w:webHidden/>
          </w:rPr>
        </w:r>
        <w:r>
          <w:rPr>
            <w:noProof/>
            <w:webHidden/>
          </w:rPr>
          <w:fldChar w:fldCharType="separate"/>
        </w:r>
        <w:r>
          <w:rPr>
            <w:noProof/>
            <w:webHidden/>
          </w:rPr>
          <w:t>101</w:t>
        </w:r>
        <w:r>
          <w:rPr>
            <w:noProof/>
            <w:webHidden/>
          </w:rPr>
          <w:fldChar w:fldCharType="end"/>
        </w:r>
      </w:hyperlink>
    </w:p>
    <w:p w14:paraId="26C2FB54" w14:textId="01AC16FF" w:rsidR="00660149" w:rsidRDefault="00660149">
      <w:pPr>
        <w:pStyle w:val="TOC2"/>
        <w:tabs>
          <w:tab w:val="right" w:leader="dot" w:pos="9350"/>
        </w:tabs>
        <w:rPr>
          <w:rFonts w:asciiTheme="minorHAnsi" w:eastAsiaTheme="minorEastAsia" w:hAnsiTheme="minorHAnsi" w:cstheme="minorBidi"/>
          <w:noProof/>
          <w:sz w:val="22"/>
          <w:szCs w:val="22"/>
        </w:rPr>
      </w:pPr>
      <w:hyperlink w:anchor="_Toc3379008" w:history="1">
        <w:r w:rsidRPr="00C315D9">
          <w:rPr>
            <w:rStyle w:val="Hyperlink"/>
            <w:noProof/>
          </w:rPr>
          <w:t>3.27 logicalLocation object</w:t>
        </w:r>
        <w:r>
          <w:rPr>
            <w:noProof/>
            <w:webHidden/>
          </w:rPr>
          <w:tab/>
        </w:r>
        <w:r>
          <w:rPr>
            <w:noProof/>
            <w:webHidden/>
          </w:rPr>
          <w:fldChar w:fldCharType="begin"/>
        </w:r>
        <w:r>
          <w:rPr>
            <w:noProof/>
            <w:webHidden/>
          </w:rPr>
          <w:instrText xml:space="preserve"> PAGEREF _Toc3379008 \h </w:instrText>
        </w:r>
        <w:r>
          <w:rPr>
            <w:noProof/>
            <w:webHidden/>
          </w:rPr>
        </w:r>
        <w:r>
          <w:rPr>
            <w:noProof/>
            <w:webHidden/>
          </w:rPr>
          <w:fldChar w:fldCharType="separate"/>
        </w:r>
        <w:r>
          <w:rPr>
            <w:noProof/>
            <w:webHidden/>
          </w:rPr>
          <w:t>101</w:t>
        </w:r>
        <w:r>
          <w:rPr>
            <w:noProof/>
            <w:webHidden/>
          </w:rPr>
          <w:fldChar w:fldCharType="end"/>
        </w:r>
      </w:hyperlink>
    </w:p>
    <w:p w14:paraId="213081FC" w14:textId="22C718D4"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09" w:history="1">
        <w:r w:rsidRPr="00C315D9">
          <w:rPr>
            <w:rStyle w:val="Hyperlink"/>
            <w:noProof/>
          </w:rPr>
          <w:t>3.27.1 General</w:t>
        </w:r>
        <w:r>
          <w:rPr>
            <w:noProof/>
            <w:webHidden/>
          </w:rPr>
          <w:tab/>
        </w:r>
        <w:r>
          <w:rPr>
            <w:noProof/>
            <w:webHidden/>
          </w:rPr>
          <w:fldChar w:fldCharType="begin"/>
        </w:r>
        <w:r>
          <w:rPr>
            <w:noProof/>
            <w:webHidden/>
          </w:rPr>
          <w:instrText xml:space="preserve"> PAGEREF _Toc3379009 \h </w:instrText>
        </w:r>
        <w:r>
          <w:rPr>
            <w:noProof/>
            <w:webHidden/>
          </w:rPr>
        </w:r>
        <w:r>
          <w:rPr>
            <w:noProof/>
            <w:webHidden/>
          </w:rPr>
          <w:fldChar w:fldCharType="separate"/>
        </w:r>
        <w:r>
          <w:rPr>
            <w:noProof/>
            <w:webHidden/>
          </w:rPr>
          <w:t>101</w:t>
        </w:r>
        <w:r>
          <w:rPr>
            <w:noProof/>
            <w:webHidden/>
          </w:rPr>
          <w:fldChar w:fldCharType="end"/>
        </w:r>
      </w:hyperlink>
    </w:p>
    <w:p w14:paraId="5CF76A6D" w14:textId="7DFDB43A"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10" w:history="1">
        <w:r w:rsidRPr="00C315D9">
          <w:rPr>
            <w:rStyle w:val="Hyperlink"/>
            <w:noProof/>
          </w:rPr>
          <w:t>3.27.2 Logical location naming rules</w:t>
        </w:r>
        <w:r>
          <w:rPr>
            <w:noProof/>
            <w:webHidden/>
          </w:rPr>
          <w:tab/>
        </w:r>
        <w:r>
          <w:rPr>
            <w:noProof/>
            <w:webHidden/>
          </w:rPr>
          <w:fldChar w:fldCharType="begin"/>
        </w:r>
        <w:r>
          <w:rPr>
            <w:noProof/>
            <w:webHidden/>
          </w:rPr>
          <w:instrText xml:space="preserve"> PAGEREF _Toc3379010 \h </w:instrText>
        </w:r>
        <w:r>
          <w:rPr>
            <w:noProof/>
            <w:webHidden/>
          </w:rPr>
        </w:r>
        <w:r>
          <w:rPr>
            <w:noProof/>
            <w:webHidden/>
          </w:rPr>
          <w:fldChar w:fldCharType="separate"/>
        </w:r>
        <w:r>
          <w:rPr>
            <w:noProof/>
            <w:webHidden/>
          </w:rPr>
          <w:t>102</w:t>
        </w:r>
        <w:r>
          <w:rPr>
            <w:noProof/>
            <w:webHidden/>
          </w:rPr>
          <w:fldChar w:fldCharType="end"/>
        </w:r>
      </w:hyperlink>
    </w:p>
    <w:p w14:paraId="1ABAB530" w14:textId="52682D3A"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11" w:history="1">
        <w:r w:rsidRPr="00C315D9">
          <w:rPr>
            <w:rStyle w:val="Hyperlink"/>
            <w:noProof/>
          </w:rPr>
          <w:t>3.27.3 name property</w:t>
        </w:r>
        <w:r>
          <w:rPr>
            <w:noProof/>
            <w:webHidden/>
          </w:rPr>
          <w:tab/>
        </w:r>
        <w:r>
          <w:rPr>
            <w:noProof/>
            <w:webHidden/>
          </w:rPr>
          <w:fldChar w:fldCharType="begin"/>
        </w:r>
        <w:r>
          <w:rPr>
            <w:noProof/>
            <w:webHidden/>
          </w:rPr>
          <w:instrText xml:space="preserve"> PAGEREF _Toc3379011 \h </w:instrText>
        </w:r>
        <w:r>
          <w:rPr>
            <w:noProof/>
            <w:webHidden/>
          </w:rPr>
        </w:r>
        <w:r>
          <w:rPr>
            <w:noProof/>
            <w:webHidden/>
          </w:rPr>
          <w:fldChar w:fldCharType="separate"/>
        </w:r>
        <w:r>
          <w:rPr>
            <w:noProof/>
            <w:webHidden/>
          </w:rPr>
          <w:t>102</w:t>
        </w:r>
        <w:r>
          <w:rPr>
            <w:noProof/>
            <w:webHidden/>
          </w:rPr>
          <w:fldChar w:fldCharType="end"/>
        </w:r>
      </w:hyperlink>
    </w:p>
    <w:p w14:paraId="07C5A0E6" w14:textId="7EA728C5"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12" w:history="1">
        <w:r w:rsidRPr="00C315D9">
          <w:rPr>
            <w:rStyle w:val="Hyperlink"/>
            <w:noProof/>
          </w:rPr>
          <w:t>3.27.4 fullyQualifiedName property</w:t>
        </w:r>
        <w:r>
          <w:rPr>
            <w:noProof/>
            <w:webHidden/>
          </w:rPr>
          <w:tab/>
        </w:r>
        <w:r>
          <w:rPr>
            <w:noProof/>
            <w:webHidden/>
          </w:rPr>
          <w:fldChar w:fldCharType="begin"/>
        </w:r>
        <w:r>
          <w:rPr>
            <w:noProof/>
            <w:webHidden/>
          </w:rPr>
          <w:instrText xml:space="preserve"> PAGEREF _Toc3379012 \h </w:instrText>
        </w:r>
        <w:r>
          <w:rPr>
            <w:noProof/>
            <w:webHidden/>
          </w:rPr>
        </w:r>
        <w:r>
          <w:rPr>
            <w:noProof/>
            <w:webHidden/>
          </w:rPr>
          <w:fldChar w:fldCharType="separate"/>
        </w:r>
        <w:r>
          <w:rPr>
            <w:noProof/>
            <w:webHidden/>
          </w:rPr>
          <w:t>103</w:t>
        </w:r>
        <w:r>
          <w:rPr>
            <w:noProof/>
            <w:webHidden/>
          </w:rPr>
          <w:fldChar w:fldCharType="end"/>
        </w:r>
      </w:hyperlink>
    </w:p>
    <w:p w14:paraId="43BA3C58" w14:textId="4B461B7C"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13" w:history="1">
        <w:r w:rsidRPr="00C315D9">
          <w:rPr>
            <w:rStyle w:val="Hyperlink"/>
            <w:noProof/>
          </w:rPr>
          <w:t>3.27.5 decoratedName property</w:t>
        </w:r>
        <w:r>
          <w:rPr>
            <w:noProof/>
            <w:webHidden/>
          </w:rPr>
          <w:tab/>
        </w:r>
        <w:r>
          <w:rPr>
            <w:noProof/>
            <w:webHidden/>
          </w:rPr>
          <w:fldChar w:fldCharType="begin"/>
        </w:r>
        <w:r>
          <w:rPr>
            <w:noProof/>
            <w:webHidden/>
          </w:rPr>
          <w:instrText xml:space="preserve"> PAGEREF _Toc3379013 \h </w:instrText>
        </w:r>
        <w:r>
          <w:rPr>
            <w:noProof/>
            <w:webHidden/>
          </w:rPr>
        </w:r>
        <w:r>
          <w:rPr>
            <w:noProof/>
            <w:webHidden/>
          </w:rPr>
          <w:fldChar w:fldCharType="separate"/>
        </w:r>
        <w:r>
          <w:rPr>
            <w:noProof/>
            <w:webHidden/>
          </w:rPr>
          <w:t>103</w:t>
        </w:r>
        <w:r>
          <w:rPr>
            <w:noProof/>
            <w:webHidden/>
          </w:rPr>
          <w:fldChar w:fldCharType="end"/>
        </w:r>
      </w:hyperlink>
    </w:p>
    <w:p w14:paraId="5AA9DCED" w14:textId="0C89B898"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14" w:history="1">
        <w:r w:rsidRPr="00C315D9">
          <w:rPr>
            <w:rStyle w:val="Hyperlink"/>
            <w:noProof/>
          </w:rPr>
          <w:t>3.27.6 kind property</w:t>
        </w:r>
        <w:r>
          <w:rPr>
            <w:noProof/>
            <w:webHidden/>
          </w:rPr>
          <w:tab/>
        </w:r>
        <w:r>
          <w:rPr>
            <w:noProof/>
            <w:webHidden/>
          </w:rPr>
          <w:fldChar w:fldCharType="begin"/>
        </w:r>
        <w:r>
          <w:rPr>
            <w:noProof/>
            <w:webHidden/>
          </w:rPr>
          <w:instrText xml:space="preserve"> PAGEREF _Toc3379014 \h </w:instrText>
        </w:r>
        <w:r>
          <w:rPr>
            <w:noProof/>
            <w:webHidden/>
          </w:rPr>
        </w:r>
        <w:r>
          <w:rPr>
            <w:noProof/>
            <w:webHidden/>
          </w:rPr>
          <w:fldChar w:fldCharType="separate"/>
        </w:r>
        <w:r>
          <w:rPr>
            <w:noProof/>
            <w:webHidden/>
          </w:rPr>
          <w:t>103</w:t>
        </w:r>
        <w:r>
          <w:rPr>
            <w:noProof/>
            <w:webHidden/>
          </w:rPr>
          <w:fldChar w:fldCharType="end"/>
        </w:r>
      </w:hyperlink>
    </w:p>
    <w:p w14:paraId="418D4B96" w14:textId="1615C603"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15" w:history="1">
        <w:r w:rsidRPr="00C315D9">
          <w:rPr>
            <w:rStyle w:val="Hyperlink"/>
            <w:noProof/>
          </w:rPr>
          <w:t>3.27.7 parentIndex property</w:t>
        </w:r>
        <w:r>
          <w:rPr>
            <w:noProof/>
            <w:webHidden/>
          </w:rPr>
          <w:tab/>
        </w:r>
        <w:r>
          <w:rPr>
            <w:noProof/>
            <w:webHidden/>
          </w:rPr>
          <w:fldChar w:fldCharType="begin"/>
        </w:r>
        <w:r>
          <w:rPr>
            <w:noProof/>
            <w:webHidden/>
          </w:rPr>
          <w:instrText xml:space="preserve"> PAGEREF _Toc3379015 \h </w:instrText>
        </w:r>
        <w:r>
          <w:rPr>
            <w:noProof/>
            <w:webHidden/>
          </w:rPr>
        </w:r>
        <w:r>
          <w:rPr>
            <w:noProof/>
            <w:webHidden/>
          </w:rPr>
          <w:fldChar w:fldCharType="separate"/>
        </w:r>
        <w:r>
          <w:rPr>
            <w:noProof/>
            <w:webHidden/>
          </w:rPr>
          <w:t>104</w:t>
        </w:r>
        <w:r>
          <w:rPr>
            <w:noProof/>
            <w:webHidden/>
          </w:rPr>
          <w:fldChar w:fldCharType="end"/>
        </w:r>
      </w:hyperlink>
    </w:p>
    <w:p w14:paraId="64998B03" w14:textId="12D39576" w:rsidR="00660149" w:rsidRDefault="00660149">
      <w:pPr>
        <w:pStyle w:val="TOC2"/>
        <w:tabs>
          <w:tab w:val="right" w:leader="dot" w:pos="9350"/>
        </w:tabs>
        <w:rPr>
          <w:rFonts w:asciiTheme="minorHAnsi" w:eastAsiaTheme="minorEastAsia" w:hAnsiTheme="minorHAnsi" w:cstheme="minorBidi"/>
          <w:noProof/>
          <w:sz w:val="22"/>
          <w:szCs w:val="22"/>
        </w:rPr>
      </w:pPr>
      <w:hyperlink w:anchor="_Toc3379016" w:history="1">
        <w:r w:rsidRPr="00C315D9">
          <w:rPr>
            <w:rStyle w:val="Hyperlink"/>
            <w:noProof/>
          </w:rPr>
          <w:t>3.28 codeFlow object</w:t>
        </w:r>
        <w:r>
          <w:rPr>
            <w:noProof/>
            <w:webHidden/>
          </w:rPr>
          <w:tab/>
        </w:r>
        <w:r>
          <w:rPr>
            <w:noProof/>
            <w:webHidden/>
          </w:rPr>
          <w:fldChar w:fldCharType="begin"/>
        </w:r>
        <w:r>
          <w:rPr>
            <w:noProof/>
            <w:webHidden/>
          </w:rPr>
          <w:instrText xml:space="preserve"> PAGEREF _Toc3379016 \h </w:instrText>
        </w:r>
        <w:r>
          <w:rPr>
            <w:noProof/>
            <w:webHidden/>
          </w:rPr>
        </w:r>
        <w:r>
          <w:rPr>
            <w:noProof/>
            <w:webHidden/>
          </w:rPr>
          <w:fldChar w:fldCharType="separate"/>
        </w:r>
        <w:r>
          <w:rPr>
            <w:noProof/>
            <w:webHidden/>
          </w:rPr>
          <w:t>104</w:t>
        </w:r>
        <w:r>
          <w:rPr>
            <w:noProof/>
            <w:webHidden/>
          </w:rPr>
          <w:fldChar w:fldCharType="end"/>
        </w:r>
      </w:hyperlink>
    </w:p>
    <w:p w14:paraId="7176E3E7" w14:textId="66477C9F"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17" w:history="1">
        <w:r w:rsidRPr="00C315D9">
          <w:rPr>
            <w:rStyle w:val="Hyperlink"/>
            <w:noProof/>
          </w:rPr>
          <w:t>3.28.1 General</w:t>
        </w:r>
        <w:r>
          <w:rPr>
            <w:noProof/>
            <w:webHidden/>
          </w:rPr>
          <w:tab/>
        </w:r>
        <w:r>
          <w:rPr>
            <w:noProof/>
            <w:webHidden/>
          </w:rPr>
          <w:fldChar w:fldCharType="begin"/>
        </w:r>
        <w:r>
          <w:rPr>
            <w:noProof/>
            <w:webHidden/>
          </w:rPr>
          <w:instrText xml:space="preserve"> PAGEREF _Toc3379017 \h </w:instrText>
        </w:r>
        <w:r>
          <w:rPr>
            <w:noProof/>
            <w:webHidden/>
          </w:rPr>
        </w:r>
        <w:r>
          <w:rPr>
            <w:noProof/>
            <w:webHidden/>
          </w:rPr>
          <w:fldChar w:fldCharType="separate"/>
        </w:r>
        <w:r>
          <w:rPr>
            <w:noProof/>
            <w:webHidden/>
          </w:rPr>
          <w:t>104</w:t>
        </w:r>
        <w:r>
          <w:rPr>
            <w:noProof/>
            <w:webHidden/>
          </w:rPr>
          <w:fldChar w:fldCharType="end"/>
        </w:r>
      </w:hyperlink>
    </w:p>
    <w:p w14:paraId="791211BF" w14:textId="26990E37"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18" w:history="1">
        <w:r w:rsidRPr="00C315D9">
          <w:rPr>
            <w:rStyle w:val="Hyperlink"/>
            <w:noProof/>
          </w:rPr>
          <w:t>3.28.2 message property</w:t>
        </w:r>
        <w:r>
          <w:rPr>
            <w:noProof/>
            <w:webHidden/>
          </w:rPr>
          <w:tab/>
        </w:r>
        <w:r>
          <w:rPr>
            <w:noProof/>
            <w:webHidden/>
          </w:rPr>
          <w:fldChar w:fldCharType="begin"/>
        </w:r>
        <w:r>
          <w:rPr>
            <w:noProof/>
            <w:webHidden/>
          </w:rPr>
          <w:instrText xml:space="preserve"> PAGEREF _Toc3379018 \h </w:instrText>
        </w:r>
        <w:r>
          <w:rPr>
            <w:noProof/>
            <w:webHidden/>
          </w:rPr>
        </w:r>
        <w:r>
          <w:rPr>
            <w:noProof/>
            <w:webHidden/>
          </w:rPr>
          <w:fldChar w:fldCharType="separate"/>
        </w:r>
        <w:r>
          <w:rPr>
            <w:noProof/>
            <w:webHidden/>
          </w:rPr>
          <w:t>105</w:t>
        </w:r>
        <w:r>
          <w:rPr>
            <w:noProof/>
            <w:webHidden/>
          </w:rPr>
          <w:fldChar w:fldCharType="end"/>
        </w:r>
      </w:hyperlink>
    </w:p>
    <w:p w14:paraId="453FBDE7" w14:textId="5A35B209"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19" w:history="1">
        <w:r w:rsidRPr="00C315D9">
          <w:rPr>
            <w:rStyle w:val="Hyperlink"/>
            <w:noProof/>
          </w:rPr>
          <w:t>3.28.3 threadFlows property</w:t>
        </w:r>
        <w:r>
          <w:rPr>
            <w:noProof/>
            <w:webHidden/>
          </w:rPr>
          <w:tab/>
        </w:r>
        <w:r>
          <w:rPr>
            <w:noProof/>
            <w:webHidden/>
          </w:rPr>
          <w:fldChar w:fldCharType="begin"/>
        </w:r>
        <w:r>
          <w:rPr>
            <w:noProof/>
            <w:webHidden/>
          </w:rPr>
          <w:instrText xml:space="preserve"> PAGEREF _Toc3379019 \h </w:instrText>
        </w:r>
        <w:r>
          <w:rPr>
            <w:noProof/>
            <w:webHidden/>
          </w:rPr>
        </w:r>
        <w:r>
          <w:rPr>
            <w:noProof/>
            <w:webHidden/>
          </w:rPr>
          <w:fldChar w:fldCharType="separate"/>
        </w:r>
        <w:r>
          <w:rPr>
            <w:noProof/>
            <w:webHidden/>
          </w:rPr>
          <w:t>105</w:t>
        </w:r>
        <w:r>
          <w:rPr>
            <w:noProof/>
            <w:webHidden/>
          </w:rPr>
          <w:fldChar w:fldCharType="end"/>
        </w:r>
      </w:hyperlink>
    </w:p>
    <w:p w14:paraId="396527F3" w14:textId="1EE589F4" w:rsidR="00660149" w:rsidRDefault="00660149">
      <w:pPr>
        <w:pStyle w:val="TOC2"/>
        <w:tabs>
          <w:tab w:val="right" w:leader="dot" w:pos="9350"/>
        </w:tabs>
        <w:rPr>
          <w:rFonts w:asciiTheme="minorHAnsi" w:eastAsiaTheme="minorEastAsia" w:hAnsiTheme="minorHAnsi" w:cstheme="minorBidi"/>
          <w:noProof/>
          <w:sz w:val="22"/>
          <w:szCs w:val="22"/>
        </w:rPr>
      </w:pPr>
      <w:hyperlink w:anchor="_Toc3379020" w:history="1">
        <w:r w:rsidRPr="00C315D9">
          <w:rPr>
            <w:rStyle w:val="Hyperlink"/>
            <w:noProof/>
          </w:rPr>
          <w:t>3.29 threadFlow object</w:t>
        </w:r>
        <w:r>
          <w:rPr>
            <w:noProof/>
            <w:webHidden/>
          </w:rPr>
          <w:tab/>
        </w:r>
        <w:r>
          <w:rPr>
            <w:noProof/>
            <w:webHidden/>
          </w:rPr>
          <w:fldChar w:fldCharType="begin"/>
        </w:r>
        <w:r>
          <w:rPr>
            <w:noProof/>
            <w:webHidden/>
          </w:rPr>
          <w:instrText xml:space="preserve"> PAGEREF _Toc3379020 \h </w:instrText>
        </w:r>
        <w:r>
          <w:rPr>
            <w:noProof/>
            <w:webHidden/>
          </w:rPr>
        </w:r>
        <w:r>
          <w:rPr>
            <w:noProof/>
            <w:webHidden/>
          </w:rPr>
          <w:fldChar w:fldCharType="separate"/>
        </w:r>
        <w:r>
          <w:rPr>
            <w:noProof/>
            <w:webHidden/>
          </w:rPr>
          <w:t>105</w:t>
        </w:r>
        <w:r>
          <w:rPr>
            <w:noProof/>
            <w:webHidden/>
          </w:rPr>
          <w:fldChar w:fldCharType="end"/>
        </w:r>
      </w:hyperlink>
    </w:p>
    <w:p w14:paraId="78BA77BB" w14:textId="172ECBB3"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21" w:history="1">
        <w:r w:rsidRPr="00C315D9">
          <w:rPr>
            <w:rStyle w:val="Hyperlink"/>
            <w:noProof/>
          </w:rPr>
          <w:t>3.29.1 General</w:t>
        </w:r>
        <w:r>
          <w:rPr>
            <w:noProof/>
            <w:webHidden/>
          </w:rPr>
          <w:tab/>
        </w:r>
        <w:r>
          <w:rPr>
            <w:noProof/>
            <w:webHidden/>
          </w:rPr>
          <w:fldChar w:fldCharType="begin"/>
        </w:r>
        <w:r>
          <w:rPr>
            <w:noProof/>
            <w:webHidden/>
          </w:rPr>
          <w:instrText xml:space="preserve"> PAGEREF _Toc3379021 \h </w:instrText>
        </w:r>
        <w:r>
          <w:rPr>
            <w:noProof/>
            <w:webHidden/>
          </w:rPr>
        </w:r>
        <w:r>
          <w:rPr>
            <w:noProof/>
            <w:webHidden/>
          </w:rPr>
          <w:fldChar w:fldCharType="separate"/>
        </w:r>
        <w:r>
          <w:rPr>
            <w:noProof/>
            <w:webHidden/>
          </w:rPr>
          <w:t>105</w:t>
        </w:r>
        <w:r>
          <w:rPr>
            <w:noProof/>
            <w:webHidden/>
          </w:rPr>
          <w:fldChar w:fldCharType="end"/>
        </w:r>
      </w:hyperlink>
    </w:p>
    <w:p w14:paraId="249034B3" w14:textId="04A72461"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22" w:history="1">
        <w:r w:rsidRPr="00C315D9">
          <w:rPr>
            <w:rStyle w:val="Hyperlink"/>
            <w:noProof/>
          </w:rPr>
          <w:t>3.29.2 id property</w:t>
        </w:r>
        <w:r>
          <w:rPr>
            <w:noProof/>
            <w:webHidden/>
          </w:rPr>
          <w:tab/>
        </w:r>
        <w:r>
          <w:rPr>
            <w:noProof/>
            <w:webHidden/>
          </w:rPr>
          <w:fldChar w:fldCharType="begin"/>
        </w:r>
        <w:r>
          <w:rPr>
            <w:noProof/>
            <w:webHidden/>
          </w:rPr>
          <w:instrText xml:space="preserve"> PAGEREF _Toc3379022 \h </w:instrText>
        </w:r>
        <w:r>
          <w:rPr>
            <w:noProof/>
            <w:webHidden/>
          </w:rPr>
        </w:r>
        <w:r>
          <w:rPr>
            <w:noProof/>
            <w:webHidden/>
          </w:rPr>
          <w:fldChar w:fldCharType="separate"/>
        </w:r>
        <w:r>
          <w:rPr>
            <w:noProof/>
            <w:webHidden/>
          </w:rPr>
          <w:t>105</w:t>
        </w:r>
        <w:r>
          <w:rPr>
            <w:noProof/>
            <w:webHidden/>
          </w:rPr>
          <w:fldChar w:fldCharType="end"/>
        </w:r>
      </w:hyperlink>
    </w:p>
    <w:p w14:paraId="4B4282EE" w14:textId="7B823B8A"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23" w:history="1">
        <w:r w:rsidRPr="00C315D9">
          <w:rPr>
            <w:rStyle w:val="Hyperlink"/>
            <w:noProof/>
          </w:rPr>
          <w:t>3.29.3 message property</w:t>
        </w:r>
        <w:r>
          <w:rPr>
            <w:noProof/>
            <w:webHidden/>
          </w:rPr>
          <w:tab/>
        </w:r>
        <w:r>
          <w:rPr>
            <w:noProof/>
            <w:webHidden/>
          </w:rPr>
          <w:fldChar w:fldCharType="begin"/>
        </w:r>
        <w:r>
          <w:rPr>
            <w:noProof/>
            <w:webHidden/>
          </w:rPr>
          <w:instrText xml:space="preserve"> PAGEREF _Toc3379023 \h </w:instrText>
        </w:r>
        <w:r>
          <w:rPr>
            <w:noProof/>
            <w:webHidden/>
          </w:rPr>
        </w:r>
        <w:r>
          <w:rPr>
            <w:noProof/>
            <w:webHidden/>
          </w:rPr>
          <w:fldChar w:fldCharType="separate"/>
        </w:r>
        <w:r>
          <w:rPr>
            <w:noProof/>
            <w:webHidden/>
          </w:rPr>
          <w:t>106</w:t>
        </w:r>
        <w:r>
          <w:rPr>
            <w:noProof/>
            <w:webHidden/>
          </w:rPr>
          <w:fldChar w:fldCharType="end"/>
        </w:r>
      </w:hyperlink>
    </w:p>
    <w:p w14:paraId="51A5BE60" w14:textId="737A85AB"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24" w:history="1">
        <w:r w:rsidRPr="00C315D9">
          <w:rPr>
            <w:rStyle w:val="Hyperlink"/>
            <w:noProof/>
          </w:rPr>
          <w:t>3.29.4 locations property</w:t>
        </w:r>
        <w:r>
          <w:rPr>
            <w:noProof/>
            <w:webHidden/>
          </w:rPr>
          <w:tab/>
        </w:r>
        <w:r>
          <w:rPr>
            <w:noProof/>
            <w:webHidden/>
          </w:rPr>
          <w:fldChar w:fldCharType="begin"/>
        </w:r>
        <w:r>
          <w:rPr>
            <w:noProof/>
            <w:webHidden/>
          </w:rPr>
          <w:instrText xml:space="preserve"> PAGEREF _Toc3379024 \h </w:instrText>
        </w:r>
        <w:r>
          <w:rPr>
            <w:noProof/>
            <w:webHidden/>
          </w:rPr>
        </w:r>
        <w:r>
          <w:rPr>
            <w:noProof/>
            <w:webHidden/>
          </w:rPr>
          <w:fldChar w:fldCharType="separate"/>
        </w:r>
        <w:r>
          <w:rPr>
            <w:noProof/>
            <w:webHidden/>
          </w:rPr>
          <w:t>106</w:t>
        </w:r>
        <w:r>
          <w:rPr>
            <w:noProof/>
            <w:webHidden/>
          </w:rPr>
          <w:fldChar w:fldCharType="end"/>
        </w:r>
      </w:hyperlink>
    </w:p>
    <w:p w14:paraId="5E854183" w14:textId="47A7860D" w:rsidR="00660149" w:rsidRDefault="00660149">
      <w:pPr>
        <w:pStyle w:val="TOC2"/>
        <w:tabs>
          <w:tab w:val="right" w:leader="dot" w:pos="9350"/>
        </w:tabs>
        <w:rPr>
          <w:rFonts w:asciiTheme="minorHAnsi" w:eastAsiaTheme="minorEastAsia" w:hAnsiTheme="minorHAnsi" w:cstheme="minorBidi"/>
          <w:noProof/>
          <w:sz w:val="22"/>
          <w:szCs w:val="22"/>
        </w:rPr>
      </w:pPr>
      <w:hyperlink w:anchor="_Toc3379025" w:history="1">
        <w:r w:rsidRPr="00C315D9">
          <w:rPr>
            <w:rStyle w:val="Hyperlink"/>
            <w:noProof/>
          </w:rPr>
          <w:t>3.30 graph object</w:t>
        </w:r>
        <w:r>
          <w:rPr>
            <w:noProof/>
            <w:webHidden/>
          </w:rPr>
          <w:tab/>
        </w:r>
        <w:r>
          <w:rPr>
            <w:noProof/>
            <w:webHidden/>
          </w:rPr>
          <w:fldChar w:fldCharType="begin"/>
        </w:r>
        <w:r>
          <w:rPr>
            <w:noProof/>
            <w:webHidden/>
          </w:rPr>
          <w:instrText xml:space="preserve"> PAGEREF _Toc3379025 \h </w:instrText>
        </w:r>
        <w:r>
          <w:rPr>
            <w:noProof/>
            <w:webHidden/>
          </w:rPr>
        </w:r>
        <w:r>
          <w:rPr>
            <w:noProof/>
            <w:webHidden/>
          </w:rPr>
          <w:fldChar w:fldCharType="separate"/>
        </w:r>
        <w:r>
          <w:rPr>
            <w:noProof/>
            <w:webHidden/>
          </w:rPr>
          <w:t>106</w:t>
        </w:r>
        <w:r>
          <w:rPr>
            <w:noProof/>
            <w:webHidden/>
          </w:rPr>
          <w:fldChar w:fldCharType="end"/>
        </w:r>
      </w:hyperlink>
    </w:p>
    <w:p w14:paraId="392F3A39" w14:textId="7C805DBF"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26" w:history="1">
        <w:r w:rsidRPr="00C315D9">
          <w:rPr>
            <w:rStyle w:val="Hyperlink"/>
            <w:noProof/>
          </w:rPr>
          <w:t>3.30.1 General</w:t>
        </w:r>
        <w:r>
          <w:rPr>
            <w:noProof/>
            <w:webHidden/>
          </w:rPr>
          <w:tab/>
        </w:r>
        <w:r>
          <w:rPr>
            <w:noProof/>
            <w:webHidden/>
          </w:rPr>
          <w:fldChar w:fldCharType="begin"/>
        </w:r>
        <w:r>
          <w:rPr>
            <w:noProof/>
            <w:webHidden/>
          </w:rPr>
          <w:instrText xml:space="preserve"> PAGEREF _Toc3379026 \h </w:instrText>
        </w:r>
        <w:r>
          <w:rPr>
            <w:noProof/>
            <w:webHidden/>
          </w:rPr>
        </w:r>
        <w:r>
          <w:rPr>
            <w:noProof/>
            <w:webHidden/>
          </w:rPr>
          <w:fldChar w:fldCharType="separate"/>
        </w:r>
        <w:r>
          <w:rPr>
            <w:noProof/>
            <w:webHidden/>
          </w:rPr>
          <w:t>106</w:t>
        </w:r>
        <w:r>
          <w:rPr>
            <w:noProof/>
            <w:webHidden/>
          </w:rPr>
          <w:fldChar w:fldCharType="end"/>
        </w:r>
      </w:hyperlink>
    </w:p>
    <w:p w14:paraId="63D96B4E" w14:textId="651C0CF4"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27" w:history="1">
        <w:r w:rsidRPr="00C315D9">
          <w:rPr>
            <w:rStyle w:val="Hyperlink"/>
            <w:noProof/>
          </w:rPr>
          <w:t>3.30.2 id property</w:t>
        </w:r>
        <w:r>
          <w:rPr>
            <w:noProof/>
            <w:webHidden/>
          </w:rPr>
          <w:tab/>
        </w:r>
        <w:r>
          <w:rPr>
            <w:noProof/>
            <w:webHidden/>
          </w:rPr>
          <w:fldChar w:fldCharType="begin"/>
        </w:r>
        <w:r>
          <w:rPr>
            <w:noProof/>
            <w:webHidden/>
          </w:rPr>
          <w:instrText xml:space="preserve"> PAGEREF _Toc3379027 \h </w:instrText>
        </w:r>
        <w:r>
          <w:rPr>
            <w:noProof/>
            <w:webHidden/>
          </w:rPr>
        </w:r>
        <w:r>
          <w:rPr>
            <w:noProof/>
            <w:webHidden/>
          </w:rPr>
          <w:fldChar w:fldCharType="separate"/>
        </w:r>
        <w:r>
          <w:rPr>
            <w:noProof/>
            <w:webHidden/>
          </w:rPr>
          <w:t>106</w:t>
        </w:r>
        <w:r>
          <w:rPr>
            <w:noProof/>
            <w:webHidden/>
          </w:rPr>
          <w:fldChar w:fldCharType="end"/>
        </w:r>
      </w:hyperlink>
    </w:p>
    <w:p w14:paraId="26F67DEF" w14:textId="4DBAEF21"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28" w:history="1">
        <w:r w:rsidRPr="00C315D9">
          <w:rPr>
            <w:rStyle w:val="Hyperlink"/>
            <w:noProof/>
          </w:rPr>
          <w:t>3.30.3 description property</w:t>
        </w:r>
        <w:r>
          <w:rPr>
            <w:noProof/>
            <w:webHidden/>
          </w:rPr>
          <w:tab/>
        </w:r>
        <w:r>
          <w:rPr>
            <w:noProof/>
            <w:webHidden/>
          </w:rPr>
          <w:fldChar w:fldCharType="begin"/>
        </w:r>
        <w:r>
          <w:rPr>
            <w:noProof/>
            <w:webHidden/>
          </w:rPr>
          <w:instrText xml:space="preserve"> PAGEREF _Toc3379028 \h </w:instrText>
        </w:r>
        <w:r>
          <w:rPr>
            <w:noProof/>
            <w:webHidden/>
          </w:rPr>
        </w:r>
        <w:r>
          <w:rPr>
            <w:noProof/>
            <w:webHidden/>
          </w:rPr>
          <w:fldChar w:fldCharType="separate"/>
        </w:r>
        <w:r>
          <w:rPr>
            <w:noProof/>
            <w:webHidden/>
          </w:rPr>
          <w:t>107</w:t>
        </w:r>
        <w:r>
          <w:rPr>
            <w:noProof/>
            <w:webHidden/>
          </w:rPr>
          <w:fldChar w:fldCharType="end"/>
        </w:r>
      </w:hyperlink>
    </w:p>
    <w:p w14:paraId="5949F132" w14:textId="4F6ED79A"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29" w:history="1">
        <w:r w:rsidRPr="00C315D9">
          <w:rPr>
            <w:rStyle w:val="Hyperlink"/>
            <w:noProof/>
          </w:rPr>
          <w:t>3.30.4 nodes property</w:t>
        </w:r>
        <w:r>
          <w:rPr>
            <w:noProof/>
            <w:webHidden/>
          </w:rPr>
          <w:tab/>
        </w:r>
        <w:r>
          <w:rPr>
            <w:noProof/>
            <w:webHidden/>
          </w:rPr>
          <w:fldChar w:fldCharType="begin"/>
        </w:r>
        <w:r>
          <w:rPr>
            <w:noProof/>
            <w:webHidden/>
          </w:rPr>
          <w:instrText xml:space="preserve"> PAGEREF _Toc3379029 \h </w:instrText>
        </w:r>
        <w:r>
          <w:rPr>
            <w:noProof/>
            <w:webHidden/>
          </w:rPr>
        </w:r>
        <w:r>
          <w:rPr>
            <w:noProof/>
            <w:webHidden/>
          </w:rPr>
          <w:fldChar w:fldCharType="separate"/>
        </w:r>
        <w:r>
          <w:rPr>
            <w:noProof/>
            <w:webHidden/>
          </w:rPr>
          <w:t>107</w:t>
        </w:r>
        <w:r>
          <w:rPr>
            <w:noProof/>
            <w:webHidden/>
          </w:rPr>
          <w:fldChar w:fldCharType="end"/>
        </w:r>
      </w:hyperlink>
    </w:p>
    <w:p w14:paraId="04B6EDEC" w14:textId="23082E71"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30" w:history="1">
        <w:r w:rsidRPr="00C315D9">
          <w:rPr>
            <w:rStyle w:val="Hyperlink"/>
            <w:noProof/>
          </w:rPr>
          <w:t>3.30.5 edges property</w:t>
        </w:r>
        <w:r>
          <w:rPr>
            <w:noProof/>
            <w:webHidden/>
          </w:rPr>
          <w:tab/>
        </w:r>
        <w:r>
          <w:rPr>
            <w:noProof/>
            <w:webHidden/>
          </w:rPr>
          <w:fldChar w:fldCharType="begin"/>
        </w:r>
        <w:r>
          <w:rPr>
            <w:noProof/>
            <w:webHidden/>
          </w:rPr>
          <w:instrText xml:space="preserve"> PAGEREF _Toc3379030 \h </w:instrText>
        </w:r>
        <w:r>
          <w:rPr>
            <w:noProof/>
            <w:webHidden/>
          </w:rPr>
        </w:r>
        <w:r>
          <w:rPr>
            <w:noProof/>
            <w:webHidden/>
          </w:rPr>
          <w:fldChar w:fldCharType="separate"/>
        </w:r>
        <w:r>
          <w:rPr>
            <w:noProof/>
            <w:webHidden/>
          </w:rPr>
          <w:t>107</w:t>
        </w:r>
        <w:r>
          <w:rPr>
            <w:noProof/>
            <w:webHidden/>
          </w:rPr>
          <w:fldChar w:fldCharType="end"/>
        </w:r>
      </w:hyperlink>
    </w:p>
    <w:p w14:paraId="78D239A4" w14:textId="761233EC" w:rsidR="00660149" w:rsidRDefault="00660149">
      <w:pPr>
        <w:pStyle w:val="TOC2"/>
        <w:tabs>
          <w:tab w:val="right" w:leader="dot" w:pos="9350"/>
        </w:tabs>
        <w:rPr>
          <w:rFonts w:asciiTheme="minorHAnsi" w:eastAsiaTheme="minorEastAsia" w:hAnsiTheme="minorHAnsi" w:cstheme="minorBidi"/>
          <w:noProof/>
          <w:sz w:val="22"/>
          <w:szCs w:val="22"/>
        </w:rPr>
      </w:pPr>
      <w:hyperlink w:anchor="_Toc3379031" w:history="1">
        <w:r w:rsidRPr="00C315D9">
          <w:rPr>
            <w:rStyle w:val="Hyperlink"/>
            <w:noProof/>
          </w:rPr>
          <w:t>3.31 node object</w:t>
        </w:r>
        <w:r>
          <w:rPr>
            <w:noProof/>
            <w:webHidden/>
          </w:rPr>
          <w:tab/>
        </w:r>
        <w:r>
          <w:rPr>
            <w:noProof/>
            <w:webHidden/>
          </w:rPr>
          <w:fldChar w:fldCharType="begin"/>
        </w:r>
        <w:r>
          <w:rPr>
            <w:noProof/>
            <w:webHidden/>
          </w:rPr>
          <w:instrText xml:space="preserve"> PAGEREF _Toc3379031 \h </w:instrText>
        </w:r>
        <w:r>
          <w:rPr>
            <w:noProof/>
            <w:webHidden/>
          </w:rPr>
        </w:r>
        <w:r>
          <w:rPr>
            <w:noProof/>
            <w:webHidden/>
          </w:rPr>
          <w:fldChar w:fldCharType="separate"/>
        </w:r>
        <w:r>
          <w:rPr>
            <w:noProof/>
            <w:webHidden/>
          </w:rPr>
          <w:t>107</w:t>
        </w:r>
        <w:r>
          <w:rPr>
            <w:noProof/>
            <w:webHidden/>
          </w:rPr>
          <w:fldChar w:fldCharType="end"/>
        </w:r>
      </w:hyperlink>
    </w:p>
    <w:p w14:paraId="33FA50A6" w14:textId="4107409B"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32" w:history="1">
        <w:r w:rsidRPr="00C315D9">
          <w:rPr>
            <w:rStyle w:val="Hyperlink"/>
            <w:noProof/>
          </w:rPr>
          <w:t>3.31.1 General</w:t>
        </w:r>
        <w:r>
          <w:rPr>
            <w:noProof/>
            <w:webHidden/>
          </w:rPr>
          <w:tab/>
        </w:r>
        <w:r>
          <w:rPr>
            <w:noProof/>
            <w:webHidden/>
          </w:rPr>
          <w:fldChar w:fldCharType="begin"/>
        </w:r>
        <w:r>
          <w:rPr>
            <w:noProof/>
            <w:webHidden/>
          </w:rPr>
          <w:instrText xml:space="preserve"> PAGEREF _Toc3379032 \h </w:instrText>
        </w:r>
        <w:r>
          <w:rPr>
            <w:noProof/>
            <w:webHidden/>
          </w:rPr>
        </w:r>
        <w:r>
          <w:rPr>
            <w:noProof/>
            <w:webHidden/>
          </w:rPr>
          <w:fldChar w:fldCharType="separate"/>
        </w:r>
        <w:r>
          <w:rPr>
            <w:noProof/>
            <w:webHidden/>
          </w:rPr>
          <w:t>107</w:t>
        </w:r>
        <w:r>
          <w:rPr>
            <w:noProof/>
            <w:webHidden/>
          </w:rPr>
          <w:fldChar w:fldCharType="end"/>
        </w:r>
      </w:hyperlink>
    </w:p>
    <w:p w14:paraId="24F4C4C0" w14:textId="728B3B15"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33" w:history="1">
        <w:r w:rsidRPr="00C315D9">
          <w:rPr>
            <w:rStyle w:val="Hyperlink"/>
            <w:noProof/>
          </w:rPr>
          <w:t>3.31.2 id property</w:t>
        </w:r>
        <w:r>
          <w:rPr>
            <w:noProof/>
            <w:webHidden/>
          </w:rPr>
          <w:tab/>
        </w:r>
        <w:r>
          <w:rPr>
            <w:noProof/>
            <w:webHidden/>
          </w:rPr>
          <w:fldChar w:fldCharType="begin"/>
        </w:r>
        <w:r>
          <w:rPr>
            <w:noProof/>
            <w:webHidden/>
          </w:rPr>
          <w:instrText xml:space="preserve"> PAGEREF _Toc3379033 \h </w:instrText>
        </w:r>
        <w:r>
          <w:rPr>
            <w:noProof/>
            <w:webHidden/>
          </w:rPr>
        </w:r>
        <w:r>
          <w:rPr>
            <w:noProof/>
            <w:webHidden/>
          </w:rPr>
          <w:fldChar w:fldCharType="separate"/>
        </w:r>
        <w:r>
          <w:rPr>
            <w:noProof/>
            <w:webHidden/>
          </w:rPr>
          <w:t>107</w:t>
        </w:r>
        <w:r>
          <w:rPr>
            <w:noProof/>
            <w:webHidden/>
          </w:rPr>
          <w:fldChar w:fldCharType="end"/>
        </w:r>
      </w:hyperlink>
    </w:p>
    <w:p w14:paraId="5D2CC86C" w14:textId="0F2A5D67"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34" w:history="1">
        <w:r w:rsidRPr="00C315D9">
          <w:rPr>
            <w:rStyle w:val="Hyperlink"/>
            <w:noProof/>
          </w:rPr>
          <w:t>3.31.3 label property</w:t>
        </w:r>
        <w:r>
          <w:rPr>
            <w:noProof/>
            <w:webHidden/>
          </w:rPr>
          <w:tab/>
        </w:r>
        <w:r>
          <w:rPr>
            <w:noProof/>
            <w:webHidden/>
          </w:rPr>
          <w:fldChar w:fldCharType="begin"/>
        </w:r>
        <w:r>
          <w:rPr>
            <w:noProof/>
            <w:webHidden/>
          </w:rPr>
          <w:instrText xml:space="preserve"> PAGEREF _Toc3379034 \h </w:instrText>
        </w:r>
        <w:r>
          <w:rPr>
            <w:noProof/>
            <w:webHidden/>
          </w:rPr>
        </w:r>
        <w:r>
          <w:rPr>
            <w:noProof/>
            <w:webHidden/>
          </w:rPr>
          <w:fldChar w:fldCharType="separate"/>
        </w:r>
        <w:r>
          <w:rPr>
            <w:noProof/>
            <w:webHidden/>
          </w:rPr>
          <w:t>107</w:t>
        </w:r>
        <w:r>
          <w:rPr>
            <w:noProof/>
            <w:webHidden/>
          </w:rPr>
          <w:fldChar w:fldCharType="end"/>
        </w:r>
      </w:hyperlink>
    </w:p>
    <w:p w14:paraId="1A11CCCD" w14:textId="48EBF31E"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35" w:history="1">
        <w:r w:rsidRPr="00C315D9">
          <w:rPr>
            <w:rStyle w:val="Hyperlink"/>
            <w:noProof/>
          </w:rPr>
          <w:t>3.31.4 location property</w:t>
        </w:r>
        <w:r>
          <w:rPr>
            <w:noProof/>
            <w:webHidden/>
          </w:rPr>
          <w:tab/>
        </w:r>
        <w:r>
          <w:rPr>
            <w:noProof/>
            <w:webHidden/>
          </w:rPr>
          <w:fldChar w:fldCharType="begin"/>
        </w:r>
        <w:r>
          <w:rPr>
            <w:noProof/>
            <w:webHidden/>
          </w:rPr>
          <w:instrText xml:space="preserve"> PAGEREF _Toc3379035 \h </w:instrText>
        </w:r>
        <w:r>
          <w:rPr>
            <w:noProof/>
            <w:webHidden/>
          </w:rPr>
        </w:r>
        <w:r>
          <w:rPr>
            <w:noProof/>
            <w:webHidden/>
          </w:rPr>
          <w:fldChar w:fldCharType="separate"/>
        </w:r>
        <w:r>
          <w:rPr>
            <w:noProof/>
            <w:webHidden/>
          </w:rPr>
          <w:t>108</w:t>
        </w:r>
        <w:r>
          <w:rPr>
            <w:noProof/>
            <w:webHidden/>
          </w:rPr>
          <w:fldChar w:fldCharType="end"/>
        </w:r>
      </w:hyperlink>
    </w:p>
    <w:p w14:paraId="37EA87B9" w14:textId="54E8ECB1"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36" w:history="1">
        <w:r w:rsidRPr="00C315D9">
          <w:rPr>
            <w:rStyle w:val="Hyperlink"/>
            <w:noProof/>
          </w:rPr>
          <w:t>3.31.5 children property</w:t>
        </w:r>
        <w:r>
          <w:rPr>
            <w:noProof/>
            <w:webHidden/>
          </w:rPr>
          <w:tab/>
        </w:r>
        <w:r>
          <w:rPr>
            <w:noProof/>
            <w:webHidden/>
          </w:rPr>
          <w:fldChar w:fldCharType="begin"/>
        </w:r>
        <w:r>
          <w:rPr>
            <w:noProof/>
            <w:webHidden/>
          </w:rPr>
          <w:instrText xml:space="preserve"> PAGEREF _Toc3379036 \h </w:instrText>
        </w:r>
        <w:r>
          <w:rPr>
            <w:noProof/>
            <w:webHidden/>
          </w:rPr>
        </w:r>
        <w:r>
          <w:rPr>
            <w:noProof/>
            <w:webHidden/>
          </w:rPr>
          <w:fldChar w:fldCharType="separate"/>
        </w:r>
        <w:r>
          <w:rPr>
            <w:noProof/>
            <w:webHidden/>
          </w:rPr>
          <w:t>108</w:t>
        </w:r>
        <w:r>
          <w:rPr>
            <w:noProof/>
            <w:webHidden/>
          </w:rPr>
          <w:fldChar w:fldCharType="end"/>
        </w:r>
      </w:hyperlink>
    </w:p>
    <w:p w14:paraId="3B65A756" w14:textId="451E2190" w:rsidR="00660149" w:rsidRDefault="00660149">
      <w:pPr>
        <w:pStyle w:val="TOC2"/>
        <w:tabs>
          <w:tab w:val="right" w:leader="dot" w:pos="9350"/>
        </w:tabs>
        <w:rPr>
          <w:rFonts w:asciiTheme="minorHAnsi" w:eastAsiaTheme="minorEastAsia" w:hAnsiTheme="minorHAnsi" w:cstheme="minorBidi"/>
          <w:noProof/>
          <w:sz w:val="22"/>
          <w:szCs w:val="22"/>
        </w:rPr>
      </w:pPr>
      <w:hyperlink w:anchor="_Toc3379037" w:history="1">
        <w:r w:rsidRPr="00C315D9">
          <w:rPr>
            <w:rStyle w:val="Hyperlink"/>
            <w:noProof/>
          </w:rPr>
          <w:t>3.32 edge object</w:t>
        </w:r>
        <w:r>
          <w:rPr>
            <w:noProof/>
            <w:webHidden/>
          </w:rPr>
          <w:tab/>
        </w:r>
        <w:r>
          <w:rPr>
            <w:noProof/>
            <w:webHidden/>
          </w:rPr>
          <w:fldChar w:fldCharType="begin"/>
        </w:r>
        <w:r>
          <w:rPr>
            <w:noProof/>
            <w:webHidden/>
          </w:rPr>
          <w:instrText xml:space="preserve"> PAGEREF _Toc3379037 \h </w:instrText>
        </w:r>
        <w:r>
          <w:rPr>
            <w:noProof/>
            <w:webHidden/>
          </w:rPr>
        </w:r>
        <w:r>
          <w:rPr>
            <w:noProof/>
            <w:webHidden/>
          </w:rPr>
          <w:fldChar w:fldCharType="separate"/>
        </w:r>
        <w:r>
          <w:rPr>
            <w:noProof/>
            <w:webHidden/>
          </w:rPr>
          <w:t>108</w:t>
        </w:r>
        <w:r>
          <w:rPr>
            <w:noProof/>
            <w:webHidden/>
          </w:rPr>
          <w:fldChar w:fldCharType="end"/>
        </w:r>
      </w:hyperlink>
    </w:p>
    <w:p w14:paraId="45D173FF" w14:textId="2CF5A428"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38" w:history="1">
        <w:r w:rsidRPr="00C315D9">
          <w:rPr>
            <w:rStyle w:val="Hyperlink"/>
            <w:noProof/>
          </w:rPr>
          <w:t>3.32.1 General</w:t>
        </w:r>
        <w:r>
          <w:rPr>
            <w:noProof/>
            <w:webHidden/>
          </w:rPr>
          <w:tab/>
        </w:r>
        <w:r>
          <w:rPr>
            <w:noProof/>
            <w:webHidden/>
          </w:rPr>
          <w:fldChar w:fldCharType="begin"/>
        </w:r>
        <w:r>
          <w:rPr>
            <w:noProof/>
            <w:webHidden/>
          </w:rPr>
          <w:instrText xml:space="preserve"> PAGEREF _Toc3379038 \h </w:instrText>
        </w:r>
        <w:r>
          <w:rPr>
            <w:noProof/>
            <w:webHidden/>
          </w:rPr>
        </w:r>
        <w:r>
          <w:rPr>
            <w:noProof/>
            <w:webHidden/>
          </w:rPr>
          <w:fldChar w:fldCharType="separate"/>
        </w:r>
        <w:r>
          <w:rPr>
            <w:noProof/>
            <w:webHidden/>
          </w:rPr>
          <w:t>108</w:t>
        </w:r>
        <w:r>
          <w:rPr>
            <w:noProof/>
            <w:webHidden/>
          </w:rPr>
          <w:fldChar w:fldCharType="end"/>
        </w:r>
      </w:hyperlink>
    </w:p>
    <w:p w14:paraId="0F5BCABE" w14:textId="1A724A33"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39" w:history="1">
        <w:r w:rsidRPr="00C315D9">
          <w:rPr>
            <w:rStyle w:val="Hyperlink"/>
            <w:noProof/>
          </w:rPr>
          <w:t>3.32.2 id property</w:t>
        </w:r>
        <w:r>
          <w:rPr>
            <w:noProof/>
            <w:webHidden/>
          </w:rPr>
          <w:tab/>
        </w:r>
        <w:r>
          <w:rPr>
            <w:noProof/>
            <w:webHidden/>
          </w:rPr>
          <w:fldChar w:fldCharType="begin"/>
        </w:r>
        <w:r>
          <w:rPr>
            <w:noProof/>
            <w:webHidden/>
          </w:rPr>
          <w:instrText xml:space="preserve"> PAGEREF _Toc3379039 \h </w:instrText>
        </w:r>
        <w:r>
          <w:rPr>
            <w:noProof/>
            <w:webHidden/>
          </w:rPr>
        </w:r>
        <w:r>
          <w:rPr>
            <w:noProof/>
            <w:webHidden/>
          </w:rPr>
          <w:fldChar w:fldCharType="separate"/>
        </w:r>
        <w:r>
          <w:rPr>
            <w:noProof/>
            <w:webHidden/>
          </w:rPr>
          <w:t>108</w:t>
        </w:r>
        <w:r>
          <w:rPr>
            <w:noProof/>
            <w:webHidden/>
          </w:rPr>
          <w:fldChar w:fldCharType="end"/>
        </w:r>
      </w:hyperlink>
    </w:p>
    <w:p w14:paraId="4F7D8AFA" w14:textId="42124A2A"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40" w:history="1">
        <w:r w:rsidRPr="00C315D9">
          <w:rPr>
            <w:rStyle w:val="Hyperlink"/>
            <w:noProof/>
          </w:rPr>
          <w:t>3.32.3 label property</w:t>
        </w:r>
        <w:r>
          <w:rPr>
            <w:noProof/>
            <w:webHidden/>
          </w:rPr>
          <w:tab/>
        </w:r>
        <w:r>
          <w:rPr>
            <w:noProof/>
            <w:webHidden/>
          </w:rPr>
          <w:fldChar w:fldCharType="begin"/>
        </w:r>
        <w:r>
          <w:rPr>
            <w:noProof/>
            <w:webHidden/>
          </w:rPr>
          <w:instrText xml:space="preserve"> PAGEREF _Toc3379040 \h </w:instrText>
        </w:r>
        <w:r>
          <w:rPr>
            <w:noProof/>
            <w:webHidden/>
          </w:rPr>
        </w:r>
        <w:r>
          <w:rPr>
            <w:noProof/>
            <w:webHidden/>
          </w:rPr>
          <w:fldChar w:fldCharType="separate"/>
        </w:r>
        <w:r>
          <w:rPr>
            <w:noProof/>
            <w:webHidden/>
          </w:rPr>
          <w:t>108</w:t>
        </w:r>
        <w:r>
          <w:rPr>
            <w:noProof/>
            <w:webHidden/>
          </w:rPr>
          <w:fldChar w:fldCharType="end"/>
        </w:r>
      </w:hyperlink>
    </w:p>
    <w:p w14:paraId="1E497C41" w14:textId="147F20A4"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41" w:history="1">
        <w:r w:rsidRPr="00C315D9">
          <w:rPr>
            <w:rStyle w:val="Hyperlink"/>
            <w:noProof/>
          </w:rPr>
          <w:t>3.32.4 sourceNodeId property</w:t>
        </w:r>
        <w:r>
          <w:rPr>
            <w:noProof/>
            <w:webHidden/>
          </w:rPr>
          <w:tab/>
        </w:r>
        <w:r>
          <w:rPr>
            <w:noProof/>
            <w:webHidden/>
          </w:rPr>
          <w:fldChar w:fldCharType="begin"/>
        </w:r>
        <w:r>
          <w:rPr>
            <w:noProof/>
            <w:webHidden/>
          </w:rPr>
          <w:instrText xml:space="preserve"> PAGEREF _Toc3379041 \h </w:instrText>
        </w:r>
        <w:r>
          <w:rPr>
            <w:noProof/>
            <w:webHidden/>
          </w:rPr>
        </w:r>
        <w:r>
          <w:rPr>
            <w:noProof/>
            <w:webHidden/>
          </w:rPr>
          <w:fldChar w:fldCharType="separate"/>
        </w:r>
        <w:r>
          <w:rPr>
            <w:noProof/>
            <w:webHidden/>
          </w:rPr>
          <w:t>108</w:t>
        </w:r>
        <w:r>
          <w:rPr>
            <w:noProof/>
            <w:webHidden/>
          </w:rPr>
          <w:fldChar w:fldCharType="end"/>
        </w:r>
      </w:hyperlink>
    </w:p>
    <w:p w14:paraId="04307E84" w14:textId="35AF0533"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42" w:history="1">
        <w:r w:rsidRPr="00C315D9">
          <w:rPr>
            <w:rStyle w:val="Hyperlink"/>
            <w:noProof/>
          </w:rPr>
          <w:t>3.32.5 targetNodeId property</w:t>
        </w:r>
        <w:r>
          <w:rPr>
            <w:noProof/>
            <w:webHidden/>
          </w:rPr>
          <w:tab/>
        </w:r>
        <w:r>
          <w:rPr>
            <w:noProof/>
            <w:webHidden/>
          </w:rPr>
          <w:fldChar w:fldCharType="begin"/>
        </w:r>
        <w:r>
          <w:rPr>
            <w:noProof/>
            <w:webHidden/>
          </w:rPr>
          <w:instrText xml:space="preserve"> PAGEREF _Toc3379042 \h </w:instrText>
        </w:r>
        <w:r>
          <w:rPr>
            <w:noProof/>
            <w:webHidden/>
          </w:rPr>
        </w:r>
        <w:r>
          <w:rPr>
            <w:noProof/>
            <w:webHidden/>
          </w:rPr>
          <w:fldChar w:fldCharType="separate"/>
        </w:r>
        <w:r>
          <w:rPr>
            <w:noProof/>
            <w:webHidden/>
          </w:rPr>
          <w:t>109</w:t>
        </w:r>
        <w:r>
          <w:rPr>
            <w:noProof/>
            <w:webHidden/>
          </w:rPr>
          <w:fldChar w:fldCharType="end"/>
        </w:r>
      </w:hyperlink>
    </w:p>
    <w:p w14:paraId="53724A92" w14:textId="7EAA50E7" w:rsidR="00660149" w:rsidRDefault="00660149">
      <w:pPr>
        <w:pStyle w:val="TOC2"/>
        <w:tabs>
          <w:tab w:val="right" w:leader="dot" w:pos="9350"/>
        </w:tabs>
        <w:rPr>
          <w:rFonts w:asciiTheme="minorHAnsi" w:eastAsiaTheme="minorEastAsia" w:hAnsiTheme="minorHAnsi" w:cstheme="minorBidi"/>
          <w:noProof/>
          <w:sz w:val="22"/>
          <w:szCs w:val="22"/>
        </w:rPr>
      </w:pPr>
      <w:hyperlink w:anchor="_Toc3379043" w:history="1">
        <w:r w:rsidRPr="00C315D9">
          <w:rPr>
            <w:rStyle w:val="Hyperlink"/>
            <w:noProof/>
          </w:rPr>
          <w:t>3.33 graphTraversal object</w:t>
        </w:r>
        <w:r>
          <w:rPr>
            <w:noProof/>
            <w:webHidden/>
          </w:rPr>
          <w:tab/>
        </w:r>
        <w:r>
          <w:rPr>
            <w:noProof/>
            <w:webHidden/>
          </w:rPr>
          <w:fldChar w:fldCharType="begin"/>
        </w:r>
        <w:r>
          <w:rPr>
            <w:noProof/>
            <w:webHidden/>
          </w:rPr>
          <w:instrText xml:space="preserve"> PAGEREF _Toc3379043 \h </w:instrText>
        </w:r>
        <w:r>
          <w:rPr>
            <w:noProof/>
            <w:webHidden/>
          </w:rPr>
        </w:r>
        <w:r>
          <w:rPr>
            <w:noProof/>
            <w:webHidden/>
          </w:rPr>
          <w:fldChar w:fldCharType="separate"/>
        </w:r>
        <w:r>
          <w:rPr>
            <w:noProof/>
            <w:webHidden/>
          </w:rPr>
          <w:t>109</w:t>
        </w:r>
        <w:r>
          <w:rPr>
            <w:noProof/>
            <w:webHidden/>
          </w:rPr>
          <w:fldChar w:fldCharType="end"/>
        </w:r>
      </w:hyperlink>
    </w:p>
    <w:p w14:paraId="62A39ADA" w14:textId="43B1356C"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44" w:history="1">
        <w:r w:rsidRPr="00C315D9">
          <w:rPr>
            <w:rStyle w:val="Hyperlink"/>
            <w:noProof/>
          </w:rPr>
          <w:t>3.33.1 General</w:t>
        </w:r>
        <w:r>
          <w:rPr>
            <w:noProof/>
            <w:webHidden/>
          </w:rPr>
          <w:tab/>
        </w:r>
        <w:r>
          <w:rPr>
            <w:noProof/>
            <w:webHidden/>
          </w:rPr>
          <w:fldChar w:fldCharType="begin"/>
        </w:r>
        <w:r>
          <w:rPr>
            <w:noProof/>
            <w:webHidden/>
          </w:rPr>
          <w:instrText xml:space="preserve"> PAGEREF _Toc3379044 \h </w:instrText>
        </w:r>
        <w:r>
          <w:rPr>
            <w:noProof/>
            <w:webHidden/>
          </w:rPr>
        </w:r>
        <w:r>
          <w:rPr>
            <w:noProof/>
            <w:webHidden/>
          </w:rPr>
          <w:fldChar w:fldCharType="separate"/>
        </w:r>
        <w:r>
          <w:rPr>
            <w:noProof/>
            <w:webHidden/>
          </w:rPr>
          <w:t>109</w:t>
        </w:r>
        <w:r>
          <w:rPr>
            <w:noProof/>
            <w:webHidden/>
          </w:rPr>
          <w:fldChar w:fldCharType="end"/>
        </w:r>
      </w:hyperlink>
    </w:p>
    <w:p w14:paraId="397898E7" w14:textId="7ABB4CE4"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45" w:history="1">
        <w:r w:rsidRPr="00C315D9">
          <w:rPr>
            <w:rStyle w:val="Hyperlink"/>
            <w:noProof/>
          </w:rPr>
          <w:t>3.33.2 graphId property</w:t>
        </w:r>
        <w:r>
          <w:rPr>
            <w:noProof/>
            <w:webHidden/>
          </w:rPr>
          <w:tab/>
        </w:r>
        <w:r>
          <w:rPr>
            <w:noProof/>
            <w:webHidden/>
          </w:rPr>
          <w:fldChar w:fldCharType="begin"/>
        </w:r>
        <w:r>
          <w:rPr>
            <w:noProof/>
            <w:webHidden/>
          </w:rPr>
          <w:instrText xml:space="preserve"> PAGEREF _Toc3379045 \h </w:instrText>
        </w:r>
        <w:r>
          <w:rPr>
            <w:noProof/>
            <w:webHidden/>
          </w:rPr>
        </w:r>
        <w:r>
          <w:rPr>
            <w:noProof/>
            <w:webHidden/>
          </w:rPr>
          <w:fldChar w:fldCharType="separate"/>
        </w:r>
        <w:r>
          <w:rPr>
            <w:noProof/>
            <w:webHidden/>
          </w:rPr>
          <w:t>109</w:t>
        </w:r>
        <w:r>
          <w:rPr>
            <w:noProof/>
            <w:webHidden/>
          </w:rPr>
          <w:fldChar w:fldCharType="end"/>
        </w:r>
      </w:hyperlink>
    </w:p>
    <w:p w14:paraId="628EAB7C" w14:textId="43FBEDDF"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46" w:history="1">
        <w:r w:rsidRPr="00C315D9">
          <w:rPr>
            <w:rStyle w:val="Hyperlink"/>
            <w:noProof/>
          </w:rPr>
          <w:t>3.33.3 description property</w:t>
        </w:r>
        <w:r>
          <w:rPr>
            <w:noProof/>
            <w:webHidden/>
          </w:rPr>
          <w:tab/>
        </w:r>
        <w:r>
          <w:rPr>
            <w:noProof/>
            <w:webHidden/>
          </w:rPr>
          <w:fldChar w:fldCharType="begin"/>
        </w:r>
        <w:r>
          <w:rPr>
            <w:noProof/>
            <w:webHidden/>
          </w:rPr>
          <w:instrText xml:space="preserve"> PAGEREF _Toc3379046 \h </w:instrText>
        </w:r>
        <w:r>
          <w:rPr>
            <w:noProof/>
            <w:webHidden/>
          </w:rPr>
        </w:r>
        <w:r>
          <w:rPr>
            <w:noProof/>
            <w:webHidden/>
          </w:rPr>
          <w:fldChar w:fldCharType="separate"/>
        </w:r>
        <w:r>
          <w:rPr>
            <w:noProof/>
            <w:webHidden/>
          </w:rPr>
          <w:t>109</w:t>
        </w:r>
        <w:r>
          <w:rPr>
            <w:noProof/>
            <w:webHidden/>
          </w:rPr>
          <w:fldChar w:fldCharType="end"/>
        </w:r>
      </w:hyperlink>
    </w:p>
    <w:p w14:paraId="16559E86" w14:textId="63425584"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47" w:history="1">
        <w:r w:rsidRPr="00C315D9">
          <w:rPr>
            <w:rStyle w:val="Hyperlink"/>
            <w:noProof/>
          </w:rPr>
          <w:t>3.33.4 initialState property</w:t>
        </w:r>
        <w:r>
          <w:rPr>
            <w:noProof/>
            <w:webHidden/>
          </w:rPr>
          <w:tab/>
        </w:r>
        <w:r>
          <w:rPr>
            <w:noProof/>
            <w:webHidden/>
          </w:rPr>
          <w:fldChar w:fldCharType="begin"/>
        </w:r>
        <w:r>
          <w:rPr>
            <w:noProof/>
            <w:webHidden/>
          </w:rPr>
          <w:instrText xml:space="preserve"> PAGEREF _Toc3379047 \h </w:instrText>
        </w:r>
        <w:r>
          <w:rPr>
            <w:noProof/>
            <w:webHidden/>
          </w:rPr>
        </w:r>
        <w:r>
          <w:rPr>
            <w:noProof/>
            <w:webHidden/>
          </w:rPr>
          <w:fldChar w:fldCharType="separate"/>
        </w:r>
        <w:r>
          <w:rPr>
            <w:noProof/>
            <w:webHidden/>
          </w:rPr>
          <w:t>109</w:t>
        </w:r>
        <w:r>
          <w:rPr>
            <w:noProof/>
            <w:webHidden/>
          </w:rPr>
          <w:fldChar w:fldCharType="end"/>
        </w:r>
      </w:hyperlink>
    </w:p>
    <w:p w14:paraId="6DAF326D" w14:textId="18CEDAC2"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48" w:history="1">
        <w:r w:rsidRPr="00C315D9">
          <w:rPr>
            <w:rStyle w:val="Hyperlink"/>
            <w:noProof/>
          </w:rPr>
          <w:t>3.33.5 edgeTraversals property</w:t>
        </w:r>
        <w:r>
          <w:rPr>
            <w:noProof/>
            <w:webHidden/>
          </w:rPr>
          <w:tab/>
        </w:r>
        <w:r>
          <w:rPr>
            <w:noProof/>
            <w:webHidden/>
          </w:rPr>
          <w:fldChar w:fldCharType="begin"/>
        </w:r>
        <w:r>
          <w:rPr>
            <w:noProof/>
            <w:webHidden/>
          </w:rPr>
          <w:instrText xml:space="preserve"> PAGEREF _Toc3379048 \h </w:instrText>
        </w:r>
        <w:r>
          <w:rPr>
            <w:noProof/>
            <w:webHidden/>
          </w:rPr>
        </w:r>
        <w:r>
          <w:rPr>
            <w:noProof/>
            <w:webHidden/>
          </w:rPr>
          <w:fldChar w:fldCharType="separate"/>
        </w:r>
        <w:r>
          <w:rPr>
            <w:noProof/>
            <w:webHidden/>
          </w:rPr>
          <w:t>109</w:t>
        </w:r>
        <w:r>
          <w:rPr>
            <w:noProof/>
            <w:webHidden/>
          </w:rPr>
          <w:fldChar w:fldCharType="end"/>
        </w:r>
      </w:hyperlink>
    </w:p>
    <w:p w14:paraId="752E5ED4" w14:textId="4AECC83F" w:rsidR="00660149" w:rsidRDefault="00660149">
      <w:pPr>
        <w:pStyle w:val="TOC2"/>
        <w:tabs>
          <w:tab w:val="right" w:leader="dot" w:pos="9350"/>
        </w:tabs>
        <w:rPr>
          <w:rFonts w:asciiTheme="minorHAnsi" w:eastAsiaTheme="minorEastAsia" w:hAnsiTheme="minorHAnsi" w:cstheme="minorBidi"/>
          <w:noProof/>
          <w:sz w:val="22"/>
          <w:szCs w:val="22"/>
        </w:rPr>
      </w:pPr>
      <w:hyperlink w:anchor="_Toc3379049" w:history="1">
        <w:r w:rsidRPr="00C315D9">
          <w:rPr>
            <w:rStyle w:val="Hyperlink"/>
            <w:noProof/>
          </w:rPr>
          <w:t>3.34 edgeTraversal object</w:t>
        </w:r>
        <w:r>
          <w:rPr>
            <w:noProof/>
            <w:webHidden/>
          </w:rPr>
          <w:tab/>
        </w:r>
        <w:r>
          <w:rPr>
            <w:noProof/>
            <w:webHidden/>
          </w:rPr>
          <w:fldChar w:fldCharType="begin"/>
        </w:r>
        <w:r>
          <w:rPr>
            <w:noProof/>
            <w:webHidden/>
          </w:rPr>
          <w:instrText xml:space="preserve"> PAGEREF _Toc3379049 \h </w:instrText>
        </w:r>
        <w:r>
          <w:rPr>
            <w:noProof/>
            <w:webHidden/>
          </w:rPr>
        </w:r>
        <w:r>
          <w:rPr>
            <w:noProof/>
            <w:webHidden/>
          </w:rPr>
          <w:fldChar w:fldCharType="separate"/>
        </w:r>
        <w:r>
          <w:rPr>
            <w:noProof/>
            <w:webHidden/>
          </w:rPr>
          <w:t>111</w:t>
        </w:r>
        <w:r>
          <w:rPr>
            <w:noProof/>
            <w:webHidden/>
          </w:rPr>
          <w:fldChar w:fldCharType="end"/>
        </w:r>
      </w:hyperlink>
    </w:p>
    <w:p w14:paraId="0EF8E620" w14:textId="5289B93A"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50" w:history="1">
        <w:r w:rsidRPr="00C315D9">
          <w:rPr>
            <w:rStyle w:val="Hyperlink"/>
            <w:noProof/>
          </w:rPr>
          <w:t>3.34.1 General</w:t>
        </w:r>
        <w:r>
          <w:rPr>
            <w:noProof/>
            <w:webHidden/>
          </w:rPr>
          <w:tab/>
        </w:r>
        <w:r>
          <w:rPr>
            <w:noProof/>
            <w:webHidden/>
          </w:rPr>
          <w:fldChar w:fldCharType="begin"/>
        </w:r>
        <w:r>
          <w:rPr>
            <w:noProof/>
            <w:webHidden/>
          </w:rPr>
          <w:instrText xml:space="preserve"> PAGEREF _Toc3379050 \h </w:instrText>
        </w:r>
        <w:r>
          <w:rPr>
            <w:noProof/>
            <w:webHidden/>
          </w:rPr>
        </w:r>
        <w:r>
          <w:rPr>
            <w:noProof/>
            <w:webHidden/>
          </w:rPr>
          <w:fldChar w:fldCharType="separate"/>
        </w:r>
        <w:r>
          <w:rPr>
            <w:noProof/>
            <w:webHidden/>
          </w:rPr>
          <w:t>111</w:t>
        </w:r>
        <w:r>
          <w:rPr>
            <w:noProof/>
            <w:webHidden/>
          </w:rPr>
          <w:fldChar w:fldCharType="end"/>
        </w:r>
      </w:hyperlink>
    </w:p>
    <w:p w14:paraId="7DA11DE2" w14:textId="3FC68E0E"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51" w:history="1">
        <w:r w:rsidRPr="00C315D9">
          <w:rPr>
            <w:rStyle w:val="Hyperlink"/>
            <w:noProof/>
          </w:rPr>
          <w:t>3.34.2 edgeId property</w:t>
        </w:r>
        <w:r>
          <w:rPr>
            <w:noProof/>
            <w:webHidden/>
          </w:rPr>
          <w:tab/>
        </w:r>
        <w:r>
          <w:rPr>
            <w:noProof/>
            <w:webHidden/>
          </w:rPr>
          <w:fldChar w:fldCharType="begin"/>
        </w:r>
        <w:r>
          <w:rPr>
            <w:noProof/>
            <w:webHidden/>
          </w:rPr>
          <w:instrText xml:space="preserve"> PAGEREF _Toc3379051 \h </w:instrText>
        </w:r>
        <w:r>
          <w:rPr>
            <w:noProof/>
            <w:webHidden/>
          </w:rPr>
        </w:r>
        <w:r>
          <w:rPr>
            <w:noProof/>
            <w:webHidden/>
          </w:rPr>
          <w:fldChar w:fldCharType="separate"/>
        </w:r>
        <w:r>
          <w:rPr>
            <w:noProof/>
            <w:webHidden/>
          </w:rPr>
          <w:t>111</w:t>
        </w:r>
        <w:r>
          <w:rPr>
            <w:noProof/>
            <w:webHidden/>
          </w:rPr>
          <w:fldChar w:fldCharType="end"/>
        </w:r>
      </w:hyperlink>
    </w:p>
    <w:p w14:paraId="29045326" w14:textId="210D0901"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52" w:history="1">
        <w:r w:rsidRPr="00C315D9">
          <w:rPr>
            <w:rStyle w:val="Hyperlink"/>
            <w:noProof/>
          </w:rPr>
          <w:t>3.34.3 message property</w:t>
        </w:r>
        <w:r>
          <w:rPr>
            <w:noProof/>
            <w:webHidden/>
          </w:rPr>
          <w:tab/>
        </w:r>
        <w:r>
          <w:rPr>
            <w:noProof/>
            <w:webHidden/>
          </w:rPr>
          <w:fldChar w:fldCharType="begin"/>
        </w:r>
        <w:r>
          <w:rPr>
            <w:noProof/>
            <w:webHidden/>
          </w:rPr>
          <w:instrText xml:space="preserve"> PAGEREF _Toc3379052 \h </w:instrText>
        </w:r>
        <w:r>
          <w:rPr>
            <w:noProof/>
            <w:webHidden/>
          </w:rPr>
        </w:r>
        <w:r>
          <w:rPr>
            <w:noProof/>
            <w:webHidden/>
          </w:rPr>
          <w:fldChar w:fldCharType="separate"/>
        </w:r>
        <w:r>
          <w:rPr>
            <w:noProof/>
            <w:webHidden/>
          </w:rPr>
          <w:t>111</w:t>
        </w:r>
        <w:r>
          <w:rPr>
            <w:noProof/>
            <w:webHidden/>
          </w:rPr>
          <w:fldChar w:fldCharType="end"/>
        </w:r>
      </w:hyperlink>
    </w:p>
    <w:p w14:paraId="25F6AFF3" w14:textId="100C47BF"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53" w:history="1">
        <w:r w:rsidRPr="00C315D9">
          <w:rPr>
            <w:rStyle w:val="Hyperlink"/>
            <w:noProof/>
          </w:rPr>
          <w:t>3.34.4 finalState property</w:t>
        </w:r>
        <w:r>
          <w:rPr>
            <w:noProof/>
            <w:webHidden/>
          </w:rPr>
          <w:tab/>
        </w:r>
        <w:r>
          <w:rPr>
            <w:noProof/>
            <w:webHidden/>
          </w:rPr>
          <w:fldChar w:fldCharType="begin"/>
        </w:r>
        <w:r>
          <w:rPr>
            <w:noProof/>
            <w:webHidden/>
          </w:rPr>
          <w:instrText xml:space="preserve"> PAGEREF _Toc3379053 \h </w:instrText>
        </w:r>
        <w:r>
          <w:rPr>
            <w:noProof/>
            <w:webHidden/>
          </w:rPr>
        </w:r>
        <w:r>
          <w:rPr>
            <w:noProof/>
            <w:webHidden/>
          </w:rPr>
          <w:fldChar w:fldCharType="separate"/>
        </w:r>
        <w:r>
          <w:rPr>
            <w:noProof/>
            <w:webHidden/>
          </w:rPr>
          <w:t>111</w:t>
        </w:r>
        <w:r>
          <w:rPr>
            <w:noProof/>
            <w:webHidden/>
          </w:rPr>
          <w:fldChar w:fldCharType="end"/>
        </w:r>
      </w:hyperlink>
    </w:p>
    <w:p w14:paraId="03C8BA46" w14:textId="117A6687"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54" w:history="1">
        <w:r w:rsidRPr="00C315D9">
          <w:rPr>
            <w:rStyle w:val="Hyperlink"/>
            <w:noProof/>
          </w:rPr>
          <w:t>3.34.5 stepOverEdgeCount property</w:t>
        </w:r>
        <w:r>
          <w:rPr>
            <w:noProof/>
            <w:webHidden/>
          </w:rPr>
          <w:tab/>
        </w:r>
        <w:r>
          <w:rPr>
            <w:noProof/>
            <w:webHidden/>
          </w:rPr>
          <w:fldChar w:fldCharType="begin"/>
        </w:r>
        <w:r>
          <w:rPr>
            <w:noProof/>
            <w:webHidden/>
          </w:rPr>
          <w:instrText xml:space="preserve"> PAGEREF _Toc3379054 \h </w:instrText>
        </w:r>
        <w:r>
          <w:rPr>
            <w:noProof/>
            <w:webHidden/>
          </w:rPr>
        </w:r>
        <w:r>
          <w:rPr>
            <w:noProof/>
            <w:webHidden/>
          </w:rPr>
          <w:fldChar w:fldCharType="separate"/>
        </w:r>
        <w:r>
          <w:rPr>
            <w:noProof/>
            <w:webHidden/>
          </w:rPr>
          <w:t>111</w:t>
        </w:r>
        <w:r>
          <w:rPr>
            <w:noProof/>
            <w:webHidden/>
          </w:rPr>
          <w:fldChar w:fldCharType="end"/>
        </w:r>
      </w:hyperlink>
    </w:p>
    <w:p w14:paraId="469EBD5C" w14:textId="6F994C87" w:rsidR="00660149" w:rsidRDefault="00660149">
      <w:pPr>
        <w:pStyle w:val="TOC2"/>
        <w:tabs>
          <w:tab w:val="right" w:leader="dot" w:pos="9350"/>
        </w:tabs>
        <w:rPr>
          <w:rFonts w:asciiTheme="minorHAnsi" w:eastAsiaTheme="minorEastAsia" w:hAnsiTheme="minorHAnsi" w:cstheme="minorBidi"/>
          <w:noProof/>
          <w:sz w:val="22"/>
          <w:szCs w:val="22"/>
        </w:rPr>
      </w:pPr>
      <w:hyperlink w:anchor="_Toc3379055" w:history="1">
        <w:r w:rsidRPr="00C315D9">
          <w:rPr>
            <w:rStyle w:val="Hyperlink"/>
            <w:noProof/>
          </w:rPr>
          <w:t>3.35 stack object</w:t>
        </w:r>
        <w:r>
          <w:rPr>
            <w:noProof/>
            <w:webHidden/>
          </w:rPr>
          <w:tab/>
        </w:r>
        <w:r>
          <w:rPr>
            <w:noProof/>
            <w:webHidden/>
          </w:rPr>
          <w:fldChar w:fldCharType="begin"/>
        </w:r>
        <w:r>
          <w:rPr>
            <w:noProof/>
            <w:webHidden/>
          </w:rPr>
          <w:instrText xml:space="preserve"> PAGEREF _Toc3379055 \h </w:instrText>
        </w:r>
        <w:r>
          <w:rPr>
            <w:noProof/>
            <w:webHidden/>
          </w:rPr>
        </w:r>
        <w:r>
          <w:rPr>
            <w:noProof/>
            <w:webHidden/>
          </w:rPr>
          <w:fldChar w:fldCharType="separate"/>
        </w:r>
        <w:r>
          <w:rPr>
            <w:noProof/>
            <w:webHidden/>
          </w:rPr>
          <w:t>113</w:t>
        </w:r>
        <w:r>
          <w:rPr>
            <w:noProof/>
            <w:webHidden/>
          </w:rPr>
          <w:fldChar w:fldCharType="end"/>
        </w:r>
      </w:hyperlink>
    </w:p>
    <w:p w14:paraId="52D35986" w14:textId="29F44879"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56" w:history="1">
        <w:r w:rsidRPr="00C315D9">
          <w:rPr>
            <w:rStyle w:val="Hyperlink"/>
            <w:noProof/>
          </w:rPr>
          <w:t>3.35.1 General</w:t>
        </w:r>
        <w:r>
          <w:rPr>
            <w:noProof/>
            <w:webHidden/>
          </w:rPr>
          <w:tab/>
        </w:r>
        <w:r>
          <w:rPr>
            <w:noProof/>
            <w:webHidden/>
          </w:rPr>
          <w:fldChar w:fldCharType="begin"/>
        </w:r>
        <w:r>
          <w:rPr>
            <w:noProof/>
            <w:webHidden/>
          </w:rPr>
          <w:instrText xml:space="preserve"> PAGEREF _Toc3379056 \h </w:instrText>
        </w:r>
        <w:r>
          <w:rPr>
            <w:noProof/>
            <w:webHidden/>
          </w:rPr>
        </w:r>
        <w:r>
          <w:rPr>
            <w:noProof/>
            <w:webHidden/>
          </w:rPr>
          <w:fldChar w:fldCharType="separate"/>
        </w:r>
        <w:r>
          <w:rPr>
            <w:noProof/>
            <w:webHidden/>
          </w:rPr>
          <w:t>113</w:t>
        </w:r>
        <w:r>
          <w:rPr>
            <w:noProof/>
            <w:webHidden/>
          </w:rPr>
          <w:fldChar w:fldCharType="end"/>
        </w:r>
      </w:hyperlink>
    </w:p>
    <w:p w14:paraId="111E4120" w14:textId="45BCA6FA"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57" w:history="1">
        <w:r w:rsidRPr="00C315D9">
          <w:rPr>
            <w:rStyle w:val="Hyperlink"/>
            <w:noProof/>
          </w:rPr>
          <w:t>3.35.2 message property</w:t>
        </w:r>
        <w:r>
          <w:rPr>
            <w:noProof/>
            <w:webHidden/>
          </w:rPr>
          <w:tab/>
        </w:r>
        <w:r>
          <w:rPr>
            <w:noProof/>
            <w:webHidden/>
          </w:rPr>
          <w:fldChar w:fldCharType="begin"/>
        </w:r>
        <w:r>
          <w:rPr>
            <w:noProof/>
            <w:webHidden/>
          </w:rPr>
          <w:instrText xml:space="preserve"> PAGEREF _Toc3379057 \h </w:instrText>
        </w:r>
        <w:r>
          <w:rPr>
            <w:noProof/>
            <w:webHidden/>
          </w:rPr>
        </w:r>
        <w:r>
          <w:rPr>
            <w:noProof/>
            <w:webHidden/>
          </w:rPr>
          <w:fldChar w:fldCharType="separate"/>
        </w:r>
        <w:r>
          <w:rPr>
            <w:noProof/>
            <w:webHidden/>
          </w:rPr>
          <w:t>113</w:t>
        </w:r>
        <w:r>
          <w:rPr>
            <w:noProof/>
            <w:webHidden/>
          </w:rPr>
          <w:fldChar w:fldCharType="end"/>
        </w:r>
      </w:hyperlink>
    </w:p>
    <w:p w14:paraId="50B51B20" w14:textId="10EF3854"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58" w:history="1">
        <w:r w:rsidRPr="00C315D9">
          <w:rPr>
            <w:rStyle w:val="Hyperlink"/>
            <w:noProof/>
          </w:rPr>
          <w:t>3.35.3 frames property</w:t>
        </w:r>
        <w:r>
          <w:rPr>
            <w:noProof/>
            <w:webHidden/>
          </w:rPr>
          <w:tab/>
        </w:r>
        <w:r>
          <w:rPr>
            <w:noProof/>
            <w:webHidden/>
          </w:rPr>
          <w:fldChar w:fldCharType="begin"/>
        </w:r>
        <w:r>
          <w:rPr>
            <w:noProof/>
            <w:webHidden/>
          </w:rPr>
          <w:instrText xml:space="preserve"> PAGEREF _Toc3379058 \h </w:instrText>
        </w:r>
        <w:r>
          <w:rPr>
            <w:noProof/>
            <w:webHidden/>
          </w:rPr>
        </w:r>
        <w:r>
          <w:rPr>
            <w:noProof/>
            <w:webHidden/>
          </w:rPr>
          <w:fldChar w:fldCharType="separate"/>
        </w:r>
        <w:r>
          <w:rPr>
            <w:noProof/>
            <w:webHidden/>
          </w:rPr>
          <w:t>113</w:t>
        </w:r>
        <w:r>
          <w:rPr>
            <w:noProof/>
            <w:webHidden/>
          </w:rPr>
          <w:fldChar w:fldCharType="end"/>
        </w:r>
      </w:hyperlink>
    </w:p>
    <w:p w14:paraId="4EDE84CC" w14:textId="3F7F2209" w:rsidR="00660149" w:rsidRDefault="00660149">
      <w:pPr>
        <w:pStyle w:val="TOC2"/>
        <w:tabs>
          <w:tab w:val="right" w:leader="dot" w:pos="9350"/>
        </w:tabs>
        <w:rPr>
          <w:rFonts w:asciiTheme="minorHAnsi" w:eastAsiaTheme="minorEastAsia" w:hAnsiTheme="minorHAnsi" w:cstheme="minorBidi"/>
          <w:noProof/>
          <w:sz w:val="22"/>
          <w:szCs w:val="22"/>
        </w:rPr>
      </w:pPr>
      <w:hyperlink w:anchor="_Toc3379059" w:history="1">
        <w:r w:rsidRPr="00C315D9">
          <w:rPr>
            <w:rStyle w:val="Hyperlink"/>
            <w:noProof/>
          </w:rPr>
          <w:t>3.36 stackFrame object</w:t>
        </w:r>
        <w:r>
          <w:rPr>
            <w:noProof/>
            <w:webHidden/>
          </w:rPr>
          <w:tab/>
        </w:r>
        <w:r>
          <w:rPr>
            <w:noProof/>
            <w:webHidden/>
          </w:rPr>
          <w:fldChar w:fldCharType="begin"/>
        </w:r>
        <w:r>
          <w:rPr>
            <w:noProof/>
            <w:webHidden/>
          </w:rPr>
          <w:instrText xml:space="preserve"> PAGEREF _Toc3379059 \h </w:instrText>
        </w:r>
        <w:r>
          <w:rPr>
            <w:noProof/>
            <w:webHidden/>
          </w:rPr>
        </w:r>
        <w:r>
          <w:rPr>
            <w:noProof/>
            <w:webHidden/>
          </w:rPr>
          <w:fldChar w:fldCharType="separate"/>
        </w:r>
        <w:r>
          <w:rPr>
            <w:noProof/>
            <w:webHidden/>
          </w:rPr>
          <w:t>113</w:t>
        </w:r>
        <w:r>
          <w:rPr>
            <w:noProof/>
            <w:webHidden/>
          </w:rPr>
          <w:fldChar w:fldCharType="end"/>
        </w:r>
      </w:hyperlink>
    </w:p>
    <w:p w14:paraId="49996EB6" w14:textId="2C069EAB"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60" w:history="1">
        <w:r w:rsidRPr="00C315D9">
          <w:rPr>
            <w:rStyle w:val="Hyperlink"/>
            <w:noProof/>
          </w:rPr>
          <w:t>3.36.1 General</w:t>
        </w:r>
        <w:r>
          <w:rPr>
            <w:noProof/>
            <w:webHidden/>
          </w:rPr>
          <w:tab/>
        </w:r>
        <w:r>
          <w:rPr>
            <w:noProof/>
            <w:webHidden/>
          </w:rPr>
          <w:fldChar w:fldCharType="begin"/>
        </w:r>
        <w:r>
          <w:rPr>
            <w:noProof/>
            <w:webHidden/>
          </w:rPr>
          <w:instrText xml:space="preserve"> PAGEREF _Toc3379060 \h </w:instrText>
        </w:r>
        <w:r>
          <w:rPr>
            <w:noProof/>
            <w:webHidden/>
          </w:rPr>
        </w:r>
        <w:r>
          <w:rPr>
            <w:noProof/>
            <w:webHidden/>
          </w:rPr>
          <w:fldChar w:fldCharType="separate"/>
        </w:r>
        <w:r>
          <w:rPr>
            <w:noProof/>
            <w:webHidden/>
          </w:rPr>
          <w:t>113</w:t>
        </w:r>
        <w:r>
          <w:rPr>
            <w:noProof/>
            <w:webHidden/>
          </w:rPr>
          <w:fldChar w:fldCharType="end"/>
        </w:r>
      </w:hyperlink>
    </w:p>
    <w:p w14:paraId="1E390579" w14:textId="1B26A924"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61" w:history="1">
        <w:r w:rsidRPr="00C315D9">
          <w:rPr>
            <w:rStyle w:val="Hyperlink"/>
            <w:noProof/>
          </w:rPr>
          <w:t>3.36.2 location property</w:t>
        </w:r>
        <w:r>
          <w:rPr>
            <w:noProof/>
            <w:webHidden/>
          </w:rPr>
          <w:tab/>
        </w:r>
        <w:r>
          <w:rPr>
            <w:noProof/>
            <w:webHidden/>
          </w:rPr>
          <w:fldChar w:fldCharType="begin"/>
        </w:r>
        <w:r>
          <w:rPr>
            <w:noProof/>
            <w:webHidden/>
          </w:rPr>
          <w:instrText xml:space="preserve"> PAGEREF _Toc3379061 \h </w:instrText>
        </w:r>
        <w:r>
          <w:rPr>
            <w:noProof/>
            <w:webHidden/>
          </w:rPr>
        </w:r>
        <w:r>
          <w:rPr>
            <w:noProof/>
            <w:webHidden/>
          </w:rPr>
          <w:fldChar w:fldCharType="separate"/>
        </w:r>
        <w:r>
          <w:rPr>
            <w:noProof/>
            <w:webHidden/>
          </w:rPr>
          <w:t>113</w:t>
        </w:r>
        <w:r>
          <w:rPr>
            <w:noProof/>
            <w:webHidden/>
          </w:rPr>
          <w:fldChar w:fldCharType="end"/>
        </w:r>
      </w:hyperlink>
    </w:p>
    <w:p w14:paraId="0C93C622" w14:textId="2209342B"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62" w:history="1">
        <w:r w:rsidRPr="00C315D9">
          <w:rPr>
            <w:rStyle w:val="Hyperlink"/>
            <w:noProof/>
          </w:rPr>
          <w:t>3.36.3 module property</w:t>
        </w:r>
        <w:r>
          <w:rPr>
            <w:noProof/>
            <w:webHidden/>
          </w:rPr>
          <w:tab/>
        </w:r>
        <w:r>
          <w:rPr>
            <w:noProof/>
            <w:webHidden/>
          </w:rPr>
          <w:fldChar w:fldCharType="begin"/>
        </w:r>
        <w:r>
          <w:rPr>
            <w:noProof/>
            <w:webHidden/>
          </w:rPr>
          <w:instrText xml:space="preserve"> PAGEREF _Toc3379062 \h </w:instrText>
        </w:r>
        <w:r>
          <w:rPr>
            <w:noProof/>
            <w:webHidden/>
          </w:rPr>
        </w:r>
        <w:r>
          <w:rPr>
            <w:noProof/>
            <w:webHidden/>
          </w:rPr>
          <w:fldChar w:fldCharType="separate"/>
        </w:r>
        <w:r>
          <w:rPr>
            <w:noProof/>
            <w:webHidden/>
          </w:rPr>
          <w:t>113</w:t>
        </w:r>
        <w:r>
          <w:rPr>
            <w:noProof/>
            <w:webHidden/>
          </w:rPr>
          <w:fldChar w:fldCharType="end"/>
        </w:r>
      </w:hyperlink>
    </w:p>
    <w:p w14:paraId="1C24AB4B" w14:textId="6566A7F2"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63" w:history="1">
        <w:r w:rsidRPr="00C315D9">
          <w:rPr>
            <w:rStyle w:val="Hyperlink"/>
            <w:noProof/>
          </w:rPr>
          <w:t>3.36.4 threadId property</w:t>
        </w:r>
        <w:r>
          <w:rPr>
            <w:noProof/>
            <w:webHidden/>
          </w:rPr>
          <w:tab/>
        </w:r>
        <w:r>
          <w:rPr>
            <w:noProof/>
            <w:webHidden/>
          </w:rPr>
          <w:fldChar w:fldCharType="begin"/>
        </w:r>
        <w:r>
          <w:rPr>
            <w:noProof/>
            <w:webHidden/>
          </w:rPr>
          <w:instrText xml:space="preserve"> PAGEREF _Toc3379063 \h </w:instrText>
        </w:r>
        <w:r>
          <w:rPr>
            <w:noProof/>
            <w:webHidden/>
          </w:rPr>
        </w:r>
        <w:r>
          <w:rPr>
            <w:noProof/>
            <w:webHidden/>
          </w:rPr>
          <w:fldChar w:fldCharType="separate"/>
        </w:r>
        <w:r>
          <w:rPr>
            <w:noProof/>
            <w:webHidden/>
          </w:rPr>
          <w:t>113</w:t>
        </w:r>
        <w:r>
          <w:rPr>
            <w:noProof/>
            <w:webHidden/>
          </w:rPr>
          <w:fldChar w:fldCharType="end"/>
        </w:r>
      </w:hyperlink>
    </w:p>
    <w:p w14:paraId="45CC24C7" w14:textId="3F8B2908"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64" w:history="1">
        <w:r w:rsidRPr="00C315D9">
          <w:rPr>
            <w:rStyle w:val="Hyperlink"/>
            <w:noProof/>
          </w:rPr>
          <w:t>3.36.5 address property</w:t>
        </w:r>
        <w:r>
          <w:rPr>
            <w:noProof/>
            <w:webHidden/>
          </w:rPr>
          <w:tab/>
        </w:r>
        <w:r>
          <w:rPr>
            <w:noProof/>
            <w:webHidden/>
          </w:rPr>
          <w:fldChar w:fldCharType="begin"/>
        </w:r>
        <w:r>
          <w:rPr>
            <w:noProof/>
            <w:webHidden/>
          </w:rPr>
          <w:instrText xml:space="preserve"> PAGEREF _Toc3379064 \h </w:instrText>
        </w:r>
        <w:r>
          <w:rPr>
            <w:noProof/>
            <w:webHidden/>
          </w:rPr>
        </w:r>
        <w:r>
          <w:rPr>
            <w:noProof/>
            <w:webHidden/>
          </w:rPr>
          <w:fldChar w:fldCharType="separate"/>
        </w:r>
        <w:r>
          <w:rPr>
            <w:noProof/>
            <w:webHidden/>
          </w:rPr>
          <w:t>113</w:t>
        </w:r>
        <w:r>
          <w:rPr>
            <w:noProof/>
            <w:webHidden/>
          </w:rPr>
          <w:fldChar w:fldCharType="end"/>
        </w:r>
      </w:hyperlink>
    </w:p>
    <w:p w14:paraId="43ABB98A" w14:textId="67362AE5"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65" w:history="1">
        <w:r w:rsidRPr="00C315D9">
          <w:rPr>
            <w:rStyle w:val="Hyperlink"/>
            <w:noProof/>
          </w:rPr>
          <w:t>3.36.6 offset property</w:t>
        </w:r>
        <w:r>
          <w:rPr>
            <w:noProof/>
            <w:webHidden/>
          </w:rPr>
          <w:tab/>
        </w:r>
        <w:r>
          <w:rPr>
            <w:noProof/>
            <w:webHidden/>
          </w:rPr>
          <w:fldChar w:fldCharType="begin"/>
        </w:r>
        <w:r>
          <w:rPr>
            <w:noProof/>
            <w:webHidden/>
          </w:rPr>
          <w:instrText xml:space="preserve"> PAGEREF _Toc3379065 \h </w:instrText>
        </w:r>
        <w:r>
          <w:rPr>
            <w:noProof/>
            <w:webHidden/>
          </w:rPr>
        </w:r>
        <w:r>
          <w:rPr>
            <w:noProof/>
            <w:webHidden/>
          </w:rPr>
          <w:fldChar w:fldCharType="separate"/>
        </w:r>
        <w:r>
          <w:rPr>
            <w:noProof/>
            <w:webHidden/>
          </w:rPr>
          <w:t>114</w:t>
        </w:r>
        <w:r>
          <w:rPr>
            <w:noProof/>
            <w:webHidden/>
          </w:rPr>
          <w:fldChar w:fldCharType="end"/>
        </w:r>
      </w:hyperlink>
    </w:p>
    <w:p w14:paraId="2DF9B568" w14:textId="5229160D"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66" w:history="1">
        <w:r w:rsidRPr="00C315D9">
          <w:rPr>
            <w:rStyle w:val="Hyperlink"/>
            <w:noProof/>
          </w:rPr>
          <w:t>3.36.7 parameters property</w:t>
        </w:r>
        <w:r>
          <w:rPr>
            <w:noProof/>
            <w:webHidden/>
          </w:rPr>
          <w:tab/>
        </w:r>
        <w:r>
          <w:rPr>
            <w:noProof/>
            <w:webHidden/>
          </w:rPr>
          <w:fldChar w:fldCharType="begin"/>
        </w:r>
        <w:r>
          <w:rPr>
            <w:noProof/>
            <w:webHidden/>
          </w:rPr>
          <w:instrText xml:space="preserve"> PAGEREF _Toc3379066 \h </w:instrText>
        </w:r>
        <w:r>
          <w:rPr>
            <w:noProof/>
            <w:webHidden/>
          </w:rPr>
        </w:r>
        <w:r>
          <w:rPr>
            <w:noProof/>
            <w:webHidden/>
          </w:rPr>
          <w:fldChar w:fldCharType="separate"/>
        </w:r>
        <w:r>
          <w:rPr>
            <w:noProof/>
            <w:webHidden/>
          </w:rPr>
          <w:t>114</w:t>
        </w:r>
        <w:r>
          <w:rPr>
            <w:noProof/>
            <w:webHidden/>
          </w:rPr>
          <w:fldChar w:fldCharType="end"/>
        </w:r>
      </w:hyperlink>
    </w:p>
    <w:p w14:paraId="5FB11B30" w14:textId="1406C7A2" w:rsidR="00660149" w:rsidRDefault="00660149">
      <w:pPr>
        <w:pStyle w:val="TOC2"/>
        <w:tabs>
          <w:tab w:val="right" w:leader="dot" w:pos="9350"/>
        </w:tabs>
        <w:rPr>
          <w:rFonts w:asciiTheme="minorHAnsi" w:eastAsiaTheme="minorEastAsia" w:hAnsiTheme="minorHAnsi" w:cstheme="minorBidi"/>
          <w:noProof/>
          <w:sz w:val="22"/>
          <w:szCs w:val="22"/>
        </w:rPr>
      </w:pPr>
      <w:hyperlink w:anchor="_Toc3379067" w:history="1">
        <w:r w:rsidRPr="00C315D9">
          <w:rPr>
            <w:rStyle w:val="Hyperlink"/>
            <w:noProof/>
          </w:rPr>
          <w:t>3.37 threadFlowLocation object</w:t>
        </w:r>
        <w:r>
          <w:rPr>
            <w:noProof/>
            <w:webHidden/>
          </w:rPr>
          <w:tab/>
        </w:r>
        <w:r>
          <w:rPr>
            <w:noProof/>
            <w:webHidden/>
          </w:rPr>
          <w:fldChar w:fldCharType="begin"/>
        </w:r>
        <w:r>
          <w:rPr>
            <w:noProof/>
            <w:webHidden/>
          </w:rPr>
          <w:instrText xml:space="preserve"> PAGEREF _Toc3379067 \h </w:instrText>
        </w:r>
        <w:r>
          <w:rPr>
            <w:noProof/>
            <w:webHidden/>
          </w:rPr>
        </w:r>
        <w:r>
          <w:rPr>
            <w:noProof/>
            <w:webHidden/>
          </w:rPr>
          <w:fldChar w:fldCharType="separate"/>
        </w:r>
        <w:r>
          <w:rPr>
            <w:noProof/>
            <w:webHidden/>
          </w:rPr>
          <w:t>114</w:t>
        </w:r>
        <w:r>
          <w:rPr>
            <w:noProof/>
            <w:webHidden/>
          </w:rPr>
          <w:fldChar w:fldCharType="end"/>
        </w:r>
      </w:hyperlink>
    </w:p>
    <w:p w14:paraId="286CFA6C" w14:textId="0C23E65E"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68" w:history="1">
        <w:r w:rsidRPr="00C315D9">
          <w:rPr>
            <w:rStyle w:val="Hyperlink"/>
            <w:noProof/>
          </w:rPr>
          <w:t>3.37.1 General</w:t>
        </w:r>
        <w:r>
          <w:rPr>
            <w:noProof/>
            <w:webHidden/>
          </w:rPr>
          <w:tab/>
        </w:r>
        <w:r>
          <w:rPr>
            <w:noProof/>
            <w:webHidden/>
          </w:rPr>
          <w:fldChar w:fldCharType="begin"/>
        </w:r>
        <w:r>
          <w:rPr>
            <w:noProof/>
            <w:webHidden/>
          </w:rPr>
          <w:instrText xml:space="preserve"> PAGEREF _Toc3379068 \h </w:instrText>
        </w:r>
        <w:r>
          <w:rPr>
            <w:noProof/>
            <w:webHidden/>
          </w:rPr>
        </w:r>
        <w:r>
          <w:rPr>
            <w:noProof/>
            <w:webHidden/>
          </w:rPr>
          <w:fldChar w:fldCharType="separate"/>
        </w:r>
        <w:r>
          <w:rPr>
            <w:noProof/>
            <w:webHidden/>
          </w:rPr>
          <w:t>114</w:t>
        </w:r>
        <w:r>
          <w:rPr>
            <w:noProof/>
            <w:webHidden/>
          </w:rPr>
          <w:fldChar w:fldCharType="end"/>
        </w:r>
      </w:hyperlink>
    </w:p>
    <w:p w14:paraId="77CFCFFB" w14:textId="6226D3DB"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69" w:history="1">
        <w:r w:rsidRPr="00C315D9">
          <w:rPr>
            <w:rStyle w:val="Hyperlink"/>
            <w:noProof/>
          </w:rPr>
          <w:t>3.37.2 location property</w:t>
        </w:r>
        <w:r>
          <w:rPr>
            <w:noProof/>
            <w:webHidden/>
          </w:rPr>
          <w:tab/>
        </w:r>
        <w:r>
          <w:rPr>
            <w:noProof/>
            <w:webHidden/>
          </w:rPr>
          <w:fldChar w:fldCharType="begin"/>
        </w:r>
        <w:r>
          <w:rPr>
            <w:noProof/>
            <w:webHidden/>
          </w:rPr>
          <w:instrText xml:space="preserve"> PAGEREF _Toc3379069 \h </w:instrText>
        </w:r>
        <w:r>
          <w:rPr>
            <w:noProof/>
            <w:webHidden/>
          </w:rPr>
        </w:r>
        <w:r>
          <w:rPr>
            <w:noProof/>
            <w:webHidden/>
          </w:rPr>
          <w:fldChar w:fldCharType="separate"/>
        </w:r>
        <w:r>
          <w:rPr>
            <w:noProof/>
            <w:webHidden/>
          </w:rPr>
          <w:t>114</w:t>
        </w:r>
        <w:r>
          <w:rPr>
            <w:noProof/>
            <w:webHidden/>
          </w:rPr>
          <w:fldChar w:fldCharType="end"/>
        </w:r>
      </w:hyperlink>
    </w:p>
    <w:p w14:paraId="7A6ACCB6" w14:textId="7A0AD45A"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70" w:history="1">
        <w:r w:rsidRPr="00C315D9">
          <w:rPr>
            <w:rStyle w:val="Hyperlink"/>
            <w:noProof/>
          </w:rPr>
          <w:t>3.37.3 module property</w:t>
        </w:r>
        <w:r>
          <w:rPr>
            <w:noProof/>
            <w:webHidden/>
          </w:rPr>
          <w:tab/>
        </w:r>
        <w:r>
          <w:rPr>
            <w:noProof/>
            <w:webHidden/>
          </w:rPr>
          <w:fldChar w:fldCharType="begin"/>
        </w:r>
        <w:r>
          <w:rPr>
            <w:noProof/>
            <w:webHidden/>
          </w:rPr>
          <w:instrText xml:space="preserve"> PAGEREF _Toc3379070 \h </w:instrText>
        </w:r>
        <w:r>
          <w:rPr>
            <w:noProof/>
            <w:webHidden/>
          </w:rPr>
        </w:r>
        <w:r>
          <w:rPr>
            <w:noProof/>
            <w:webHidden/>
          </w:rPr>
          <w:fldChar w:fldCharType="separate"/>
        </w:r>
        <w:r>
          <w:rPr>
            <w:noProof/>
            <w:webHidden/>
          </w:rPr>
          <w:t>115</w:t>
        </w:r>
        <w:r>
          <w:rPr>
            <w:noProof/>
            <w:webHidden/>
          </w:rPr>
          <w:fldChar w:fldCharType="end"/>
        </w:r>
      </w:hyperlink>
    </w:p>
    <w:p w14:paraId="6E3C5E1F" w14:textId="45BFAE74"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71" w:history="1">
        <w:r w:rsidRPr="00C315D9">
          <w:rPr>
            <w:rStyle w:val="Hyperlink"/>
            <w:noProof/>
          </w:rPr>
          <w:t>3.37.4 stack property</w:t>
        </w:r>
        <w:r>
          <w:rPr>
            <w:noProof/>
            <w:webHidden/>
          </w:rPr>
          <w:tab/>
        </w:r>
        <w:r>
          <w:rPr>
            <w:noProof/>
            <w:webHidden/>
          </w:rPr>
          <w:fldChar w:fldCharType="begin"/>
        </w:r>
        <w:r>
          <w:rPr>
            <w:noProof/>
            <w:webHidden/>
          </w:rPr>
          <w:instrText xml:space="preserve"> PAGEREF _Toc3379071 \h </w:instrText>
        </w:r>
        <w:r>
          <w:rPr>
            <w:noProof/>
            <w:webHidden/>
          </w:rPr>
        </w:r>
        <w:r>
          <w:rPr>
            <w:noProof/>
            <w:webHidden/>
          </w:rPr>
          <w:fldChar w:fldCharType="separate"/>
        </w:r>
        <w:r>
          <w:rPr>
            <w:noProof/>
            <w:webHidden/>
          </w:rPr>
          <w:t>115</w:t>
        </w:r>
        <w:r>
          <w:rPr>
            <w:noProof/>
            <w:webHidden/>
          </w:rPr>
          <w:fldChar w:fldCharType="end"/>
        </w:r>
      </w:hyperlink>
    </w:p>
    <w:p w14:paraId="1CF3BCC8" w14:textId="63B91FCB"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72" w:history="1">
        <w:r w:rsidRPr="00C315D9">
          <w:rPr>
            <w:rStyle w:val="Hyperlink"/>
            <w:noProof/>
          </w:rPr>
          <w:t>3.37.5 kind property</w:t>
        </w:r>
        <w:r>
          <w:rPr>
            <w:noProof/>
            <w:webHidden/>
          </w:rPr>
          <w:tab/>
        </w:r>
        <w:r>
          <w:rPr>
            <w:noProof/>
            <w:webHidden/>
          </w:rPr>
          <w:fldChar w:fldCharType="begin"/>
        </w:r>
        <w:r>
          <w:rPr>
            <w:noProof/>
            <w:webHidden/>
          </w:rPr>
          <w:instrText xml:space="preserve"> PAGEREF _Toc3379072 \h </w:instrText>
        </w:r>
        <w:r>
          <w:rPr>
            <w:noProof/>
            <w:webHidden/>
          </w:rPr>
        </w:r>
        <w:r>
          <w:rPr>
            <w:noProof/>
            <w:webHidden/>
          </w:rPr>
          <w:fldChar w:fldCharType="separate"/>
        </w:r>
        <w:r>
          <w:rPr>
            <w:noProof/>
            <w:webHidden/>
          </w:rPr>
          <w:t>115</w:t>
        </w:r>
        <w:r>
          <w:rPr>
            <w:noProof/>
            <w:webHidden/>
          </w:rPr>
          <w:fldChar w:fldCharType="end"/>
        </w:r>
      </w:hyperlink>
    </w:p>
    <w:p w14:paraId="4D9DFF53" w14:textId="6098D975"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73" w:history="1">
        <w:r w:rsidRPr="00C315D9">
          <w:rPr>
            <w:rStyle w:val="Hyperlink"/>
            <w:noProof/>
          </w:rPr>
          <w:t>3.37.6 state property</w:t>
        </w:r>
        <w:r>
          <w:rPr>
            <w:noProof/>
            <w:webHidden/>
          </w:rPr>
          <w:tab/>
        </w:r>
        <w:r>
          <w:rPr>
            <w:noProof/>
            <w:webHidden/>
          </w:rPr>
          <w:fldChar w:fldCharType="begin"/>
        </w:r>
        <w:r>
          <w:rPr>
            <w:noProof/>
            <w:webHidden/>
          </w:rPr>
          <w:instrText xml:space="preserve"> PAGEREF _Toc3379073 \h </w:instrText>
        </w:r>
        <w:r>
          <w:rPr>
            <w:noProof/>
            <w:webHidden/>
          </w:rPr>
        </w:r>
        <w:r>
          <w:rPr>
            <w:noProof/>
            <w:webHidden/>
          </w:rPr>
          <w:fldChar w:fldCharType="separate"/>
        </w:r>
        <w:r>
          <w:rPr>
            <w:noProof/>
            <w:webHidden/>
          </w:rPr>
          <w:t>116</w:t>
        </w:r>
        <w:r>
          <w:rPr>
            <w:noProof/>
            <w:webHidden/>
          </w:rPr>
          <w:fldChar w:fldCharType="end"/>
        </w:r>
      </w:hyperlink>
    </w:p>
    <w:p w14:paraId="4158F59C" w14:textId="77469D3E"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74" w:history="1">
        <w:r w:rsidRPr="00C315D9">
          <w:rPr>
            <w:rStyle w:val="Hyperlink"/>
            <w:noProof/>
          </w:rPr>
          <w:t>3.37.7 nestingLevel property</w:t>
        </w:r>
        <w:r>
          <w:rPr>
            <w:noProof/>
            <w:webHidden/>
          </w:rPr>
          <w:tab/>
        </w:r>
        <w:r>
          <w:rPr>
            <w:noProof/>
            <w:webHidden/>
          </w:rPr>
          <w:fldChar w:fldCharType="begin"/>
        </w:r>
        <w:r>
          <w:rPr>
            <w:noProof/>
            <w:webHidden/>
          </w:rPr>
          <w:instrText xml:space="preserve"> PAGEREF _Toc3379074 \h </w:instrText>
        </w:r>
        <w:r>
          <w:rPr>
            <w:noProof/>
            <w:webHidden/>
          </w:rPr>
        </w:r>
        <w:r>
          <w:rPr>
            <w:noProof/>
            <w:webHidden/>
          </w:rPr>
          <w:fldChar w:fldCharType="separate"/>
        </w:r>
        <w:r>
          <w:rPr>
            <w:noProof/>
            <w:webHidden/>
          </w:rPr>
          <w:t>116</w:t>
        </w:r>
        <w:r>
          <w:rPr>
            <w:noProof/>
            <w:webHidden/>
          </w:rPr>
          <w:fldChar w:fldCharType="end"/>
        </w:r>
      </w:hyperlink>
    </w:p>
    <w:p w14:paraId="0CD32F14" w14:textId="4D202BA1"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75" w:history="1">
        <w:r w:rsidRPr="00C315D9">
          <w:rPr>
            <w:rStyle w:val="Hyperlink"/>
            <w:noProof/>
          </w:rPr>
          <w:t>3.37.8 executionOrder property</w:t>
        </w:r>
        <w:r>
          <w:rPr>
            <w:noProof/>
            <w:webHidden/>
          </w:rPr>
          <w:tab/>
        </w:r>
        <w:r>
          <w:rPr>
            <w:noProof/>
            <w:webHidden/>
          </w:rPr>
          <w:fldChar w:fldCharType="begin"/>
        </w:r>
        <w:r>
          <w:rPr>
            <w:noProof/>
            <w:webHidden/>
          </w:rPr>
          <w:instrText xml:space="preserve"> PAGEREF _Toc3379075 \h </w:instrText>
        </w:r>
        <w:r>
          <w:rPr>
            <w:noProof/>
            <w:webHidden/>
          </w:rPr>
        </w:r>
        <w:r>
          <w:rPr>
            <w:noProof/>
            <w:webHidden/>
          </w:rPr>
          <w:fldChar w:fldCharType="separate"/>
        </w:r>
        <w:r>
          <w:rPr>
            <w:noProof/>
            <w:webHidden/>
          </w:rPr>
          <w:t>116</w:t>
        </w:r>
        <w:r>
          <w:rPr>
            <w:noProof/>
            <w:webHidden/>
          </w:rPr>
          <w:fldChar w:fldCharType="end"/>
        </w:r>
      </w:hyperlink>
    </w:p>
    <w:p w14:paraId="1CC1B7BB" w14:textId="6DEEF755"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76" w:history="1">
        <w:r w:rsidRPr="00C315D9">
          <w:rPr>
            <w:rStyle w:val="Hyperlink"/>
            <w:noProof/>
          </w:rPr>
          <w:t>3.37.9 executionTimeUtc property</w:t>
        </w:r>
        <w:r>
          <w:rPr>
            <w:noProof/>
            <w:webHidden/>
          </w:rPr>
          <w:tab/>
        </w:r>
        <w:r>
          <w:rPr>
            <w:noProof/>
            <w:webHidden/>
          </w:rPr>
          <w:fldChar w:fldCharType="begin"/>
        </w:r>
        <w:r>
          <w:rPr>
            <w:noProof/>
            <w:webHidden/>
          </w:rPr>
          <w:instrText xml:space="preserve"> PAGEREF _Toc3379076 \h </w:instrText>
        </w:r>
        <w:r>
          <w:rPr>
            <w:noProof/>
            <w:webHidden/>
          </w:rPr>
        </w:r>
        <w:r>
          <w:rPr>
            <w:noProof/>
            <w:webHidden/>
          </w:rPr>
          <w:fldChar w:fldCharType="separate"/>
        </w:r>
        <w:r>
          <w:rPr>
            <w:noProof/>
            <w:webHidden/>
          </w:rPr>
          <w:t>117</w:t>
        </w:r>
        <w:r>
          <w:rPr>
            <w:noProof/>
            <w:webHidden/>
          </w:rPr>
          <w:fldChar w:fldCharType="end"/>
        </w:r>
      </w:hyperlink>
    </w:p>
    <w:p w14:paraId="4EB253E1" w14:textId="2EA24080"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77" w:history="1">
        <w:r w:rsidRPr="00C315D9">
          <w:rPr>
            <w:rStyle w:val="Hyperlink"/>
            <w:noProof/>
          </w:rPr>
          <w:t>3.37.10 importance property</w:t>
        </w:r>
        <w:r>
          <w:rPr>
            <w:noProof/>
            <w:webHidden/>
          </w:rPr>
          <w:tab/>
        </w:r>
        <w:r>
          <w:rPr>
            <w:noProof/>
            <w:webHidden/>
          </w:rPr>
          <w:fldChar w:fldCharType="begin"/>
        </w:r>
        <w:r>
          <w:rPr>
            <w:noProof/>
            <w:webHidden/>
          </w:rPr>
          <w:instrText xml:space="preserve"> PAGEREF _Toc3379077 \h </w:instrText>
        </w:r>
        <w:r>
          <w:rPr>
            <w:noProof/>
            <w:webHidden/>
          </w:rPr>
        </w:r>
        <w:r>
          <w:rPr>
            <w:noProof/>
            <w:webHidden/>
          </w:rPr>
          <w:fldChar w:fldCharType="separate"/>
        </w:r>
        <w:r>
          <w:rPr>
            <w:noProof/>
            <w:webHidden/>
          </w:rPr>
          <w:t>117</w:t>
        </w:r>
        <w:r>
          <w:rPr>
            <w:noProof/>
            <w:webHidden/>
          </w:rPr>
          <w:fldChar w:fldCharType="end"/>
        </w:r>
      </w:hyperlink>
    </w:p>
    <w:p w14:paraId="2A48BB80" w14:textId="4CB8E496" w:rsidR="00660149" w:rsidRDefault="00660149">
      <w:pPr>
        <w:pStyle w:val="TOC2"/>
        <w:tabs>
          <w:tab w:val="right" w:leader="dot" w:pos="9350"/>
        </w:tabs>
        <w:rPr>
          <w:rFonts w:asciiTheme="minorHAnsi" w:eastAsiaTheme="minorEastAsia" w:hAnsiTheme="minorHAnsi" w:cstheme="minorBidi"/>
          <w:noProof/>
          <w:sz w:val="22"/>
          <w:szCs w:val="22"/>
        </w:rPr>
      </w:pPr>
      <w:hyperlink w:anchor="_Toc3379078" w:history="1">
        <w:r w:rsidRPr="00C315D9">
          <w:rPr>
            <w:rStyle w:val="Hyperlink"/>
            <w:noProof/>
          </w:rPr>
          <w:t>3.38 resultProvenance object</w:t>
        </w:r>
        <w:r>
          <w:rPr>
            <w:noProof/>
            <w:webHidden/>
          </w:rPr>
          <w:tab/>
        </w:r>
        <w:r>
          <w:rPr>
            <w:noProof/>
            <w:webHidden/>
          </w:rPr>
          <w:fldChar w:fldCharType="begin"/>
        </w:r>
        <w:r>
          <w:rPr>
            <w:noProof/>
            <w:webHidden/>
          </w:rPr>
          <w:instrText xml:space="preserve"> PAGEREF _Toc3379078 \h </w:instrText>
        </w:r>
        <w:r>
          <w:rPr>
            <w:noProof/>
            <w:webHidden/>
          </w:rPr>
        </w:r>
        <w:r>
          <w:rPr>
            <w:noProof/>
            <w:webHidden/>
          </w:rPr>
          <w:fldChar w:fldCharType="separate"/>
        </w:r>
        <w:r>
          <w:rPr>
            <w:noProof/>
            <w:webHidden/>
          </w:rPr>
          <w:t>117</w:t>
        </w:r>
        <w:r>
          <w:rPr>
            <w:noProof/>
            <w:webHidden/>
          </w:rPr>
          <w:fldChar w:fldCharType="end"/>
        </w:r>
      </w:hyperlink>
    </w:p>
    <w:p w14:paraId="434DF265" w14:textId="0CA90DC9"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79" w:history="1">
        <w:r w:rsidRPr="00C315D9">
          <w:rPr>
            <w:rStyle w:val="Hyperlink"/>
            <w:noProof/>
          </w:rPr>
          <w:t>3.38.1 General</w:t>
        </w:r>
        <w:r>
          <w:rPr>
            <w:noProof/>
            <w:webHidden/>
          </w:rPr>
          <w:tab/>
        </w:r>
        <w:r>
          <w:rPr>
            <w:noProof/>
            <w:webHidden/>
          </w:rPr>
          <w:fldChar w:fldCharType="begin"/>
        </w:r>
        <w:r>
          <w:rPr>
            <w:noProof/>
            <w:webHidden/>
          </w:rPr>
          <w:instrText xml:space="preserve"> PAGEREF _Toc3379079 \h </w:instrText>
        </w:r>
        <w:r>
          <w:rPr>
            <w:noProof/>
            <w:webHidden/>
          </w:rPr>
        </w:r>
        <w:r>
          <w:rPr>
            <w:noProof/>
            <w:webHidden/>
          </w:rPr>
          <w:fldChar w:fldCharType="separate"/>
        </w:r>
        <w:r>
          <w:rPr>
            <w:noProof/>
            <w:webHidden/>
          </w:rPr>
          <w:t>117</w:t>
        </w:r>
        <w:r>
          <w:rPr>
            <w:noProof/>
            <w:webHidden/>
          </w:rPr>
          <w:fldChar w:fldCharType="end"/>
        </w:r>
      </w:hyperlink>
    </w:p>
    <w:p w14:paraId="2058DED1" w14:textId="1CD687B3"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80" w:history="1">
        <w:r w:rsidRPr="00C315D9">
          <w:rPr>
            <w:rStyle w:val="Hyperlink"/>
            <w:noProof/>
          </w:rPr>
          <w:t>3.38.2 firstDetectionTimeUtc property</w:t>
        </w:r>
        <w:r>
          <w:rPr>
            <w:noProof/>
            <w:webHidden/>
          </w:rPr>
          <w:tab/>
        </w:r>
        <w:r>
          <w:rPr>
            <w:noProof/>
            <w:webHidden/>
          </w:rPr>
          <w:fldChar w:fldCharType="begin"/>
        </w:r>
        <w:r>
          <w:rPr>
            <w:noProof/>
            <w:webHidden/>
          </w:rPr>
          <w:instrText xml:space="preserve"> PAGEREF _Toc3379080 \h </w:instrText>
        </w:r>
        <w:r>
          <w:rPr>
            <w:noProof/>
            <w:webHidden/>
          </w:rPr>
        </w:r>
        <w:r>
          <w:rPr>
            <w:noProof/>
            <w:webHidden/>
          </w:rPr>
          <w:fldChar w:fldCharType="separate"/>
        </w:r>
        <w:r>
          <w:rPr>
            <w:noProof/>
            <w:webHidden/>
          </w:rPr>
          <w:t>118</w:t>
        </w:r>
        <w:r>
          <w:rPr>
            <w:noProof/>
            <w:webHidden/>
          </w:rPr>
          <w:fldChar w:fldCharType="end"/>
        </w:r>
      </w:hyperlink>
    </w:p>
    <w:p w14:paraId="0C68AE67" w14:textId="54CAF5AE"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81" w:history="1">
        <w:r w:rsidRPr="00C315D9">
          <w:rPr>
            <w:rStyle w:val="Hyperlink"/>
            <w:noProof/>
          </w:rPr>
          <w:t>3.38.3 lastDetectionTimeUtc property</w:t>
        </w:r>
        <w:r>
          <w:rPr>
            <w:noProof/>
            <w:webHidden/>
          </w:rPr>
          <w:tab/>
        </w:r>
        <w:r>
          <w:rPr>
            <w:noProof/>
            <w:webHidden/>
          </w:rPr>
          <w:fldChar w:fldCharType="begin"/>
        </w:r>
        <w:r>
          <w:rPr>
            <w:noProof/>
            <w:webHidden/>
          </w:rPr>
          <w:instrText xml:space="preserve"> PAGEREF _Toc3379081 \h </w:instrText>
        </w:r>
        <w:r>
          <w:rPr>
            <w:noProof/>
            <w:webHidden/>
          </w:rPr>
        </w:r>
        <w:r>
          <w:rPr>
            <w:noProof/>
            <w:webHidden/>
          </w:rPr>
          <w:fldChar w:fldCharType="separate"/>
        </w:r>
        <w:r>
          <w:rPr>
            <w:noProof/>
            <w:webHidden/>
          </w:rPr>
          <w:t>118</w:t>
        </w:r>
        <w:r>
          <w:rPr>
            <w:noProof/>
            <w:webHidden/>
          </w:rPr>
          <w:fldChar w:fldCharType="end"/>
        </w:r>
      </w:hyperlink>
    </w:p>
    <w:p w14:paraId="26F75AEB" w14:textId="52B1312B"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82" w:history="1">
        <w:r w:rsidRPr="00C315D9">
          <w:rPr>
            <w:rStyle w:val="Hyperlink"/>
            <w:noProof/>
          </w:rPr>
          <w:t>3.38.4 firstDetectionRunGuid property</w:t>
        </w:r>
        <w:r>
          <w:rPr>
            <w:noProof/>
            <w:webHidden/>
          </w:rPr>
          <w:tab/>
        </w:r>
        <w:r>
          <w:rPr>
            <w:noProof/>
            <w:webHidden/>
          </w:rPr>
          <w:fldChar w:fldCharType="begin"/>
        </w:r>
        <w:r>
          <w:rPr>
            <w:noProof/>
            <w:webHidden/>
          </w:rPr>
          <w:instrText xml:space="preserve"> PAGEREF _Toc3379082 \h </w:instrText>
        </w:r>
        <w:r>
          <w:rPr>
            <w:noProof/>
            <w:webHidden/>
          </w:rPr>
        </w:r>
        <w:r>
          <w:rPr>
            <w:noProof/>
            <w:webHidden/>
          </w:rPr>
          <w:fldChar w:fldCharType="separate"/>
        </w:r>
        <w:r>
          <w:rPr>
            <w:noProof/>
            <w:webHidden/>
          </w:rPr>
          <w:t>118</w:t>
        </w:r>
        <w:r>
          <w:rPr>
            <w:noProof/>
            <w:webHidden/>
          </w:rPr>
          <w:fldChar w:fldCharType="end"/>
        </w:r>
      </w:hyperlink>
    </w:p>
    <w:p w14:paraId="7A67B75E" w14:textId="5F781F73"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83" w:history="1">
        <w:r w:rsidRPr="00C315D9">
          <w:rPr>
            <w:rStyle w:val="Hyperlink"/>
            <w:noProof/>
          </w:rPr>
          <w:t>3.38.5 lastDetectionRunGuid property</w:t>
        </w:r>
        <w:r>
          <w:rPr>
            <w:noProof/>
            <w:webHidden/>
          </w:rPr>
          <w:tab/>
        </w:r>
        <w:r>
          <w:rPr>
            <w:noProof/>
            <w:webHidden/>
          </w:rPr>
          <w:fldChar w:fldCharType="begin"/>
        </w:r>
        <w:r>
          <w:rPr>
            <w:noProof/>
            <w:webHidden/>
          </w:rPr>
          <w:instrText xml:space="preserve"> PAGEREF _Toc3379083 \h </w:instrText>
        </w:r>
        <w:r>
          <w:rPr>
            <w:noProof/>
            <w:webHidden/>
          </w:rPr>
        </w:r>
        <w:r>
          <w:rPr>
            <w:noProof/>
            <w:webHidden/>
          </w:rPr>
          <w:fldChar w:fldCharType="separate"/>
        </w:r>
        <w:r>
          <w:rPr>
            <w:noProof/>
            <w:webHidden/>
          </w:rPr>
          <w:t>118</w:t>
        </w:r>
        <w:r>
          <w:rPr>
            <w:noProof/>
            <w:webHidden/>
          </w:rPr>
          <w:fldChar w:fldCharType="end"/>
        </w:r>
      </w:hyperlink>
    </w:p>
    <w:p w14:paraId="77F294B8" w14:textId="1FEA0596"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84" w:history="1">
        <w:r w:rsidRPr="00C315D9">
          <w:rPr>
            <w:rStyle w:val="Hyperlink"/>
            <w:noProof/>
          </w:rPr>
          <w:t>3.38.6 invocationIndex property</w:t>
        </w:r>
        <w:r>
          <w:rPr>
            <w:noProof/>
            <w:webHidden/>
          </w:rPr>
          <w:tab/>
        </w:r>
        <w:r>
          <w:rPr>
            <w:noProof/>
            <w:webHidden/>
          </w:rPr>
          <w:fldChar w:fldCharType="begin"/>
        </w:r>
        <w:r>
          <w:rPr>
            <w:noProof/>
            <w:webHidden/>
          </w:rPr>
          <w:instrText xml:space="preserve"> PAGEREF _Toc3379084 \h </w:instrText>
        </w:r>
        <w:r>
          <w:rPr>
            <w:noProof/>
            <w:webHidden/>
          </w:rPr>
        </w:r>
        <w:r>
          <w:rPr>
            <w:noProof/>
            <w:webHidden/>
          </w:rPr>
          <w:fldChar w:fldCharType="separate"/>
        </w:r>
        <w:r>
          <w:rPr>
            <w:noProof/>
            <w:webHidden/>
          </w:rPr>
          <w:t>118</w:t>
        </w:r>
        <w:r>
          <w:rPr>
            <w:noProof/>
            <w:webHidden/>
          </w:rPr>
          <w:fldChar w:fldCharType="end"/>
        </w:r>
      </w:hyperlink>
    </w:p>
    <w:p w14:paraId="3040558C" w14:textId="64E1CB30"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85" w:history="1">
        <w:r w:rsidRPr="00C315D9">
          <w:rPr>
            <w:rStyle w:val="Hyperlink"/>
            <w:noProof/>
          </w:rPr>
          <w:t>3.38.7 conversionSources property</w:t>
        </w:r>
        <w:r>
          <w:rPr>
            <w:noProof/>
            <w:webHidden/>
          </w:rPr>
          <w:tab/>
        </w:r>
        <w:r>
          <w:rPr>
            <w:noProof/>
            <w:webHidden/>
          </w:rPr>
          <w:fldChar w:fldCharType="begin"/>
        </w:r>
        <w:r>
          <w:rPr>
            <w:noProof/>
            <w:webHidden/>
          </w:rPr>
          <w:instrText xml:space="preserve"> PAGEREF _Toc3379085 \h </w:instrText>
        </w:r>
        <w:r>
          <w:rPr>
            <w:noProof/>
            <w:webHidden/>
          </w:rPr>
        </w:r>
        <w:r>
          <w:rPr>
            <w:noProof/>
            <w:webHidden/>
          </w:rPr>
          <w:fldChar w:fldCharType="separate"/>
        </w:r>
        <w:r>
          <w:rPr>
            <w:noProof/>
            <w:webHidden/>
          </w:rPr>
          <w:t>119</w:t>
        </w:r>
        <w:r>
          <w:rPr>
            <w:noProof/>
            <w:webHidden/>
          </w:rPr>
          <w:fldChar w:fldCharType="end"/>
        </w:r>
      </w:hyperlink>
    </w:p>
    <w:p w14:paraId="2F1EBBB2" w14:textId="1B5A39FE" w:rsidR="00660149" w:rsidRDefault="00660149">
      <w:pPr>
        <w:pStyle w:val="TOC2"/>
        <w:tabs>
          <w:tab w:val="right" w:leader="dot" w:pos="9350"/>
        </w:tabs>
        <w:rPr>
          <w:rFonts w:asciiTheme="minorHAnsi" w:eastAsiaTheme="minorEastAsia" w:hAnsiTheme="minorHAnsi" w:cstheme="minorBidi"/>
          <w:noProof/>
          <w:sz w:val="22"/>
          <w:szCs w:val="22"/>
        </w:rPr>
      </w:pPr>
      <w:hyperlink w:anchor="_Toc3379086" w:history="1">
        <w:r w:rsidRPr="00C315D9">
          <w:rPr>
            <w:rStyle w:val="Hyperlink"/>
            <w:noProof/>
          </w:rPr>
          <w:t>3.39 resources object</w:t>
        </w:r>
        <w:r>
          <w:rPr>
            <w:noProof/>
            <w:webHidden/>
          </w:rPr>
          <w:tab/>
        </w:r>
        <w:r>
          <w:rPr>
            <w:noProof/>
            <w:webHidden/>
          </w:rPr>
          <w:fldChar w:fldCharType="begin"/>
        </w:r>
        <w:r>
          <w:rPr>
            <w:noProof/>
            <w:webHidden/>
          </w:rPr>
          <w:instrText xml:space="preserve"> PAGEREF _Toc3379086 \h </w:instrText>
        </w:r>
        <w:r>
          <w:rPr>
            <w:noProof/>
            <w:webHidden/>
          </w:rPr>
        </w:r>
        <w:r>
          <w:rPr>
            <w:noProof/>
            <w:webHidden/>
          </w:rPr>
          <w:fldChar w:fldCharType="separate"/>
        </w:r>
        <w:r>
          <w:rPr>
            <w:noProof/>
            <w:webHidden/>
          </w:rPr>
          <w:t>120</w:t>
        </w:r>
        <w:r>
          <w:rPr>
            <w:noProof/>
            <w:webHidden/>
          </w:rPr>
          <w:fldChar w:fldCharType="end"/>
        </w:r>
      </w:hyperlink>
    </w:p>
    <w:p w14:paraId="49135B5A" w14:textId="700B2B6C"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87" w:history="1">
        <w:r w:rsidRPr="00C315D9">
          <w:rPr>
            <w:rStyle w:val="Hyperlink"/>
            <w:noProof/>
          </w:rPr>
          <w:t>3.39.1 General</w:t>
        </w:r>
        <w:r>
          <w:rPr>
            <w:noProof/>
            <w:webHidden/>
          </w:rPr>
          <w:tab/>
        </w:r>
        <w:r>
          <w:rPr>
            <w:noProof/>
            <w:webHidden/>
          </w:rPr>
          <w:fldChar w:fldCharType="begin"/>
        </w:r>
        <w:r>
          <w:rPr>
            <w:noProof/>
            <w:webHidden/>
          </w:rPr>
          <w:instrText xml:space="preserve"> PAGEREF _Toc3379087 \h </w:instrText>
        </w:r>
        <w:r>
          <w:rPr>
            <w:noProof/>
            <w:webHidden/>
          </w:rPr>
        </w:r>
        <w:r>
          <w:rPr>
            <w:noProof/>
            <w:webHidden/>
          </w:rPr>
          <w:fldChar w:fldCharType="separate"/>
        </w:r>
        <w:r>
          <w:rPr>
            <w:noProof/>
            <w:webHidden/>
          </w:rPr>
          <w:t>120</w:t>
        </w:r>
        <w:r>
          <w:rPr>
            <w:noProof/>
            <w:webHidden/>
          </w:rPr>
          <w:fldChar w:fldCharType="end"/>
        </w:r>
      </w:hyperlink>
    </w:p>
    <w:p w14:paraId="06A474AC" w14:textId="63245A40"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88" w:history="1">
        <w:r w:rsidRPr="00C315D9">
          <w:rPr>
            <w:rStyle w:val="Hyperlink"/>
            <w:noProof/>
          </w:rPr>
          <w:t>3.39.2 messageStrings property</w:t>
        </w:r>
        <w:r>
          <w:rPr>
            <w:noProof/>
            <w:webHidden/>
          </w:rPr>
          <w:tab/>
        </w:r>
        <w:r>
          <w:rPr>
            <w:noProof/>
            <w:webHidden/>
          </w:rPr>
          <w:fldChar w:fldCharType="begin"/>
        </w:r>
        <w:r>
          <w:rPr>
            <w:noProof/>
            <w:webHidden/>
          </w:rPr>
          <w:instrText xml:space="preserve"> PAGEREF _Toc3379088 \h </w:instrText>
        </w:r>
        <w:r>
          <w:rPr>
            <w:noProof/>
            <w:webHidden/>
          </w:rPr>
        </w:r>
        <w:r>
          <w:rPr>
            <w:noProof/>
            <w:webHidden/>
          </w:rPr>
          <w:fldChar w:fldCharType="separate"/>
        </w:r>
        <w:r>
          <w:rPr>
            <w:noProof/>
            <w:webHidden/>
          </w:rPr>
          <w:t>120</w:t>
        </w:r>
        <w:r>
          <w:rPr>
            <w:noProof/>
            <w:webHidden/>
          </w:rPr>
          <w:fldChar w:fldCharType="end"/>
        </w:r>
      </w:hyperlink>
    </w:p>
    <w:p w14:paraId="6E1CB051" w14:textId="2F45462C"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89" w:history="1">
        <w:r w:rsidRPr="00C315D9">
          <w:rPr>
            <w:rStyle w:val="Hyperlink"/>
            <w:noProof/>
          </w:rPr>
          <w:t>3.39.3 rules property</w:t>
        </w:r>
        <w:r>
          <w:rPr>
            <w:noProof/>
            <w:webHidden/>
          </w:rPr>
          <w:tab/>
        </w:r>
        <w:r>
          <w:rPr>
            <w:noProof/>
            <w:webHidden/>
          </w:rPr>
          <w:fldChar w:fldCharType="begin"/>
        </w:r>
        <w:r>
          <w:rPr>
            <w:noProof/>
            <w:webHidden/>
          </w:rPr>
          <w:instrText xml:space="preserve"> PAGEREF _Toc3379089 \h </w:instrText>
        </w:r>
        <w:r>
          <w:rPr>
            <w:noProof/>
            <w:webHidden/>
          </w:rPr>
        </w:r>
        <w:r>
          <w:rPr>
            <w:noProof/>
            <w:webHidden/>
          </w:rPr>
          <w:fldChar w:fldCharType="separate"/>
        </w:r>
        <w:r>
          <w:rPr>
            <w:noProof/>
            <w:webHidden/>
          </w:rPr>
          <w:t>120</w:t>
        </w:r>
        <w:r>
          <w:rPr>
            <w:noProof/>
            <w:webHidden/>
          </w:rPr>
          <w:fldChar w:fldCharType="end"/>
        </w:r>
      </w:hyperlink>
    </w:p>
    <w:p w14:paraId="5DA4F85A" w14:textId="76D260A0" w:rsidR="00660149" w:rsidRDefault="00660149">
      <w:pPr>
        <w:pStyle w:val="TOC2"/>
        <w:tabs>
          <w:tab w:val="right" w:leader="dot" w:pos="9350"/>
        </w:tabs>
        <w:rPr>
          <w:rFonts w:asciiTheme="minorHAnsi" w:eastAsiaTheme="minorEastAsia" w:hAnsiTheme="minorHAnsi" w:cstheme="minorBidi"/>
          <w:noProof/>
          <w:sz w:val="22"/>
          <w:szCs w:val="22"/>
        </w:rPr>
      </w:pPr>
      <w:hyperlink w:anchor="_Toc3379090" w:history="1">
        <w:r w:rsidRPr="00C315D9">
          <w:rPr>
            <w:rStyle w:val="Hyperlink"/>
            <w:noProof/>
          </w:rPr>
          <w:t>3.40 rule object</w:t>
        </w:r>
        <w:r>
          <w:rPr>
            <w:noProof/>
            <w:webHidden/>
          </w:rPr>
          <w:tab/>
        </w:r>
        <w:r>
          <w:rPr>
            <w:noProof/>
            <w:webHidden/>
          </w:rPr>
          <w:fldChar w:fldCharType="begin"/>
        </w:r>
        <w:r>
          <w:rPr>
            <w:noProof/>
            <w:webHidden/>
          </w:rPr>
          <w:instrText xml:space="preserve"> PAGEREF _Toc3379090 \h </w:instrText>
        </w:r>
        <w:r>
          <w:rPr>
            <w:noProof/>
            <w:webHidden/>
          </w:rPr>
        </w:r>
        <w:r>
          <w:rPr>
            <w:noProof/>
            <w:webHidden/>
          </w:rPr>
          <w:fldChar w:fldCharType="separate"/>
        </w:r>
        <w:r>
          <w:rPr>
            <w:noProof/>
            <w:webHidden/>
          </w:rPr>
          <w:t>121</w:t>
        </w:r>
        <w:r>
          <w:rPr>
            <w:noProof/>
            <w:webHidden/>
          </w:rPr>
          <w:fldChar w:fldCharType="end"/>
        </w:r>
      </w:hyperlink>
    </w:p>
    <w:p w14:paraId="1CD88850" w14:textId="6D3393AF"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91" w:history="1">
        <w:r w:rsidRPr="00C315D9">
          <w:rPr>
            <w:rStyle w:val="Hyperlink"/>
            <w:noProof/>
          </w:rPr>
          <w:t>3.40.1 General</w:t>
        </w:r>
        <w:r>
          <w:rPr>
            <w:noProof/>
            <w:webHidden/>
          </w:rPr>
          <w:tab/>
        </w:r>
        <w:r>
          <w:rPr>
            <w:noProof/>
            <w:webHidden/>
          </w:rPr>
          <w:fldChar w:fldCharType="begin"/>
        </w:r>
        <w:r>
          <w:rPr>
            <w:noProof/>
            <w:webHidden/>
          </w:rPr>
          <w:instrText xml:space="preserve"> PAGEREF _Toc3379091 \h </w:instrText>
        </w:r>
        <w:r>
          <w:rPr>
            <w:noProof/>
            <w:webHidden/>
          </w:rPr>
        </w:r>
        <w:r>
          <w:rPr>
            <w:noProof/>
            <w:webHidden/>
          </w:rPr>
          <w:fldChar w:fldCharType="separate"/>
        </w:r>
        <w:r>
          <w:rPr>
            <w:noProof/>
            <w:webHidden/>
          </w:rPr>
          <w:t>121</w:t>
        </w:r>
        <w:r>
          <w:rPr>
            <w:noProof/>
            <w:webHidden/>
          </w:rPr>
          <w:fldChar w:fldCharType="end"/>
        </w:r>
      </w:hyperlink>
    </w:p>
    <w:p w14:paraId="39F222F4" w14:textId="5338E7A8"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92" w:history="1">
        <w:r w:rsidRPr="00C315D9">
          <w:rPr>
            <w:rStyle w:val="Hyperlink"/>
            <w:noProof/>
          </w:rPr>
          <w:t>3.40.2 Constraints</w:t>
        </w:r>
        <w:r>
          <w:rPr>
            <w:noProof/>
            <w:webHidden/>
          </w:rPr>
          <w:tab/>
        </w:r>
        <w:r>
          <w:rPr>
            <w:noProof/>
            <w:webHidden/>
          </w:rPr>
          <w:fldChar w:fldCharType="begin"/>
        </w:r>
        <w:r>
          <w:rPr>
            <w:noProof/>
            <w:webHidden/>
          </w:rPr>
          <w:instrText xml:space="preserve"> PAGEREF _Toc3379092 \h </w:instrText>
        </w:r>
        <w:r>
          <w:rPr>
            <w:noProof/>
            <w:webHidden/>
          </w:rPr>
        </w:r>
        <w:r>
          <w:rPr>
            <w:noProof/>
            <w:webHidden/>
          </w:rPr>
          <w:fldChar w:fldCharType="separate"/>
        </w:r>
        <w:r>
          <w:rPr>
            <w:noProof/>
            <w:webHidden/>
          </w:rPr>
          <w:t>121</w:t>
        </w:r>
        <w:r>
          <w:rPr>
            <w:noProof/>
            <w:webHidden/>
          </w:rPr>
          <w:fldChar w:fldCharType="end"/>
        </w:r>
      </w:hyperlink>
    </w:p>
    <w:p w14:paraId="1933C5D5" w14:textId="79C39C28"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93" w:history="1">
        <w:r w:rsidRPr="00C315D9">
          <w:rPr>
            <w:rStyle w:val="Hyperlink"/>
            <w:noProof/>
          </w:rPr>
          <w:t>3.40.3 id property</w:t>
        </w:r>
        <w:r>
          <w:rPr>
            <w:noProof/>
            <w:webHidden/>
          </w:rPr>
          <w:tab/>
        </w:r>
        <w:r>
          <w:rPr>
            <w:noProof/>
            <w:webHidden/>
          </w:rPr>
          <w:fldChar w:fldCharType="begin"/>
        </w:r>
        <w:r>
          <w:rPr>
            <w:noProof/>
            <w:webHidden/>
          </w:rPr>
          <w:instrText xml:space="preserve"> PAGEREF _Toc3379093 \h </w:instrText>
        </w:r>
        <w:r>
          <w:rPr>
            <w:noProof/>
            <w:webHidden/>
          </w:rPr>
        </w:r>
        <w:r>
          <w:rPr>
            <w:noProof/>
            <w:webHidden/>
          </w:rPr>
          <w:fldChar w:fldCharType="separate"/>
        </w:r>
        <w:r>
          <w:rPr>
            <w:noProof/>
            <w:webHidden/>
          </w:rPr>
          <w:t>121</w:t>
        </w:r>
        <w:r>
          <w:rPr>
            <w:noProof/>
            <w:webHidden/>
          </w:rPr>
          <w:fldChar w:fldCharType="end"/>
        </w:r>
      </w:hyperlink>
    </w:p>
    <w:p w14:paraId="72393206" w14:textId="3FDBD751"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94" w:history="1">
        <w:r w:rsidRPr="00C315D9">
          <w:rPr>
            <w:rStyle w:val="Hyperlink"/>
            <w:noProof/>
          </w:rPr>
          <w:t>3.40.4 deprecatedIds property</w:t>
        </w:r>
        <w:r>
          <w:rPr>
            <w:noProof/>
            <w:webHidden/>
          </w:rPr>
          <w:tab/>
        </w:r>
        <w:r>
          <w:rPr>
            <w:noProof/>
            <w:webHidden/>
          </w:rPr>
          <w:fldChar w:fldCharType="begin"/>
        </w:r>
        <w:r>
          <w:rPr>
            <w:noProof/>
            <w:webHidden/>
          </w:rPr>
          <w:instrText xml:space="preserve"> PAGEREF _Toc3379094 \h </w:instrText>
        </w:r>
        <w:r>
          <w:rPr>
            <w:noProof/>
            <w:webHidden/>
          </w:rPr>
        </w:r>
        <w:r>
          <w:rPr>
            <w:noProof/>
            <w:webHidden/>
          </w:rPr>
          <w:fldChar w:fldCharType="separate"/>
        </w:r>
        <w:r>
          <w:rPr>
            <w:noProof/>
            <w:webHidden/>
          </w:rPr>
          <w:t>121</w:t>
        </w:r>
        <w:r>
          <w:rPr>
            <w:noProof/>
            <w:webHidden/>
          </w:rPr>
          <w:fldChar w:fldCharType="end"/>
        </w:r>
      </w:hyperlink>
    </w:p>
    <w:p w14:paraId="1741127C" w14:textId="72AC277A"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95" w:history="1">
        <w:r w:rsidRPr="00C315D9">
          <w:rPr>
            <w:rStyle w:val="Hyperlink"/>
            <w:noProof/>
          </w:rPr>
          <w:t>3.40.5 name property</w:t>
        </w:r>
        <w:r>
          <w:rPr>
            <w:noProof/>
            <w:webHidden/>
          </w:rPr>
          <w:tab/>
        </w:r>
        <w:r>
          <w:rPr>
            <w:noProof/>
            <w:webHidden/>
          </w:rPr>
          <w:fldChar w:fldCharType="begin"/>
        </w:r>
        <w:r>
          <w:rPr>
            <w:noProof/>
            <w:webHidden/>
          </w:rPr>
          <w:instrText xml:space="preserve"> PAGEREF _Toc3379095 \h </w:instrText>
        </w:r>
        <w:r>
          <w:rPr>
            <w:noProof/>
            <w:webHidden/>
          </w:rPr>
        </w:r>
        <w:r>
          <w:rPr>
            <w:noProof/>
            <w:webHidden/>
          </w:rPr>
          <w:fldChar w:fldCharType="separate"/>
        </w:r>
        <w:r>
          <w:rPr>
            <w:noProof/>
            <w:webHidden/>
          </w:rPr>
          <w:t>123</w:t>
        </w:r>
        <w:r>
          <w:rPr>
            <w:noProof/>
            <w:webHidden/>
          </w:rPr>
          <w:fldChar w:fldCharType="end"/>
        </w:r>
      </w:hyperlink>
    </w:p>
    <w:p w14:paraId="366ECDBA" w14:textId="3F997BD3"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96" w:history="1">
        <w:r w:rsidRPr="00C315D9">
          <w:rPr>
            <w:rStyle w:val="Hyperlink"/>
            <w:noProof/>
          </w:rPr>
          <w:t>3.40.6 shortDescription property</w:t>
        </w:r>
        <w:r>
          <w:rPr>
            <w:noProof/>
            <w:webHidden/>
          </w:rPr>
          <w:tab/>
        </w:r>
        <w:r>
          <w:rPr>
            <w:noProof/>
            <w:webHidden/>
          </w:rPr>
          <w:fldChar w:fldCharType="begin"/>
        </w:r>
        <w:r>
          <w:rPr>
            <w:noProof/>
            <w:webHidden/>
          </w:rPr>
          <w:instrText xml:space="preserve"> PAGEREF _Toc3379096 \h </w:instrText>
        </w:r>
        <w:r>
          <w:rPr>
            <w:noProof/>
            <w:webHidden/>
          </w:rPr>
        </w:r>
        <w:r>
          <w:rPr>
            <w:noProof/>
            <w:webHidden/>
          </w:rPr>
          <w:fldChar w:fldCharType="separate"/>
        </w:r>
        <w:r>
          <w:rPr>
            <w:noProof/>
            <w:webHidden/>
          </w:rPr>
          <w:t>124</w:t>
        </w:r>
        <w:r>
          <w:rPr>
            <w:noProof/>
            <w:webHidden/>
          </w:rPr>
          <w:fldChar w:fldCharType="end"/>
        </w:r>
      </w:hyperlink>
    </w:p>
    <w:p w14:paraId="53D738A1" w14:textId="500DFBB7"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97" w:history="1">
        <w:r w:rsidRPr="00C315D9">
          <w:rPr>
            <w:rStyle w:val="Hyperlink"/>
            <w:noProof/>
          </w:rPr>
          <w:t>3.40.7 fullDescription property</w:t>
        </w:r>
        <w:r>
          <w:rPr>
            <w:noProof/>
            <w:webHidden/>
          </w:rPr>
          <w:tab/>
        </w:r>
        <w:r>
          <w:rPr>
            <w:noProof/>
            <w:webHidden/>
          </w:rPr>
          <w:fldChar w:fldCharType="begin"/>
        </w:r>
        <w:r>
          <w:rPr>
            <w:noProof/>
            <w:webHidden/>
          </w:rPr>
          <w:instrText xml:space="preserve"> PAGEREF _Toc3379097 \h </w:instrText>
        </w:r>
        <w:r>
          <w:rPr>
            <w:noProof/>
            <w:webHidden/>
          </w:rPr>
        </w:r>
        <w:r>
          <w:rPr>
            <w:noProof/>
            <w:webHidden/>
          </w:rPr>
          <w:fldChar w:fldCharType="separate"/>
        </w:r>
        <w:r>
          <w:rPr>
            <w:noProof/>
            <w:webHidden/>
          </w:rPr>
          <w:t>124</w:t>
        </w:r>
        <w:r>
          <w:rPr>
            <w:noProof/>
            <w:webHidden/>
          </w:rPr>
          <w:fldChar w:fldCharType="end"/>
        </w:r>
      </w:hyperlink>
    </w:p>
    <w:p w14:paraId="02A44D16" w14:textId="43D98611"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98" w:history="1">
        <w:r w:rsidRPr="00C315D9">
          <w:rPr>
            <w:rStyle w:val="Hyperlink"/>
            <w:noProof/>
          </w:rPr>
          <w:t>3.40.8 messageStrings property</w:t>
        </w:r>
        <w:r>
          <w:rPr>
            <w:noProof/>
            <w:webHidden/>
          </w:rPr>
          <w:tab/>
        </w:r>
        <w:r>
          <w:rPr>
            <w:noProof/>
            <w:webHidden/>
          </w:rPr>
          <w:fldChar w:fldCharType="begin"/>
        </w:r>
        <w:r>
          <w:rPr>
            <w:noProof/>
            <w:webHidden/>
          </w:rPr>
          <w:instrText xml:space="preserve"> PAGEREF _Toc3379098 \h </w:instrText>
        </w:r>
        <w:r>
          <w:rPr>
            <w:noProof/>
            <w:webHidden/>
          </w:rPr>
        </w:r>
        <w:r>
          <w:rPr>
            <w:noProof/>
            <w:webHidden/>
          </w:rPr>
          <w:fldChar w:fldCharType="separate"/>
        </w:r>
        <w:r>
          <w:rPr>
            <w:noProof/>
            <w:webHidden/>
          </w:rPr>
          <w:t>124</w:t>
        </w:r>
        <w:r>
          <w:rPr>
            <w:noProof/>
            <w:webHidden/>
          </w:rPr>
          <w:fldChar w:fldCharType="end"/>
        </w:r>
      </w:hyperlink>
    </w:p>
    <w:p w14:paraId="742DFB3D" w14:textId="436A9E74" w:rsidR="00660149" w:rsidRDefault="00660149">
      <w:pPr>
        <w:pStyle w:val="TOC3"/>
        <w:tabs>
          <w:tab w:val="right" w:leader="dot" w:pos="9350"/>
        </w:tabs>
        <w:rPr>
          <w:rFonts w:asciiTheme="minorHAnsi" w:eastAsiaTheme="minorEastAsia" w:hAnsiTheme="minorHAnsi" w:cstheme="minorBidi"/>
          <w:noProof/>
          <w:sz w:val="22"/>
          <w:szCs w:val="22"/>
        </w:rPr>
      </w:pPr>
      <w:hyperlink w:anchor="_Toc3379099" w:history="1">
        <w:r w:rsidRPr="00C315D9">
          <w:rPr>
            <w:rStyle w:val="Hyperlink"/>
            <w:noProof/>
          </w:rPr>
          <w:t>3.40.9 richMessageStrings property</w:t>
        </w:r>
        <w:r>
          <w:rPr>
            <w:noProof/>
            <w:webHidden/>
          </w:rPr>
          <w:tab/>
        </w:r>
        <w:r>
          <w:rPr>
            <w:noProof/>
            <w:webHidden/>
          </w:rPr>
          <w:fldChar w:fldCharType="begin"/>
        </w:r>
        <w:r>
          <w:rPr>
            <w:noProof/>
            <w:webHidden/>
          </w:rPr>
          <w:instrText xml:space="preserve"> PAGEREF _Toc3379099 \h </w:instrText>
        </w:r>
        <w:r>
          <w:rPr>
            <w:noProof/>
            <w:webHidden/>
          </w:rPr>
        </w:r>
        <w:r>
          <w:rPr>
            <w:noProof/>
            <w:webHidden/>
          </w:rPr>
          <w:fldChar w:fldCharType="separate"/>
        </w:r>
        <w:r>
          <w:rPr>
            <w:noProof/>
            <w:webHidden/>
          </w:rPr>
          <w:t>125</w:t>
        </w:r>
        <w:r>
          <w:rPr>
            <w:noProof/>
            <w:webHidden/>
          </w:rPr>
          <w:fldChar w:fldCharType="end"/>
        </w:r>
      </w:hyperlink>
    </w:p>
    <w:p w14:paraId="230C407C" w14:textId="6226AE7D"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00" w:history="1">
        <w:r w:rsidRPr="00C315D9">
          <w:rPr>
            <w:rStyle w:val="Hyperlink"/>
            <w:noProof/>
          </w:rPr>
          <w:t>3.40.10 helpUri property</w:t>
        </w:r>
        <w:r>
          <w:rPr>
            <w:noProof/>
            <w:webHidden/>
          </w:rPr>
          <w:tab/>
        </w:r>
        <w:r>
          <w:rPr>
            <w:noProof/>
            <w:webHidden/>
          </w:rPr>
          <w:fldChar w:fldCharType="begin"/>
        </w:r>
        <w:r>
          <w:rPr>
            <w:noProof/>
            <w:webHidden/>
          </w:rPr>
          <w:instrText xml:space="preserve"> PAGEREF _Toc3379100 \h </w:instrText>
        </w:r>
        <w:r>
          <w:rPr>
            <w:noProof/>
            <w:webHidden/>
          </w:rPr>
        </w:r>
        <w:r>
          <w:rPr>
            <w:noProof/>
            <w:webHidden/>
          </w:rPr>
          <w:fldChar w:fldCharType="separate"/>
        </w:r>
        <w:r>
          <w:rPr>
            <w:noProof/>
            <w:webHidden/>
          </w:rPr>
          <w:t>125</w:t>
        </w:r>
        <w:r>
          <w:rPr>
            <w:noProof/>
            <w:webHidden/>
          </w:rPr>
          <w:fldChar w:fldCharType="end"/>
        </w:r>
      </w:hyperlink>
    </w:p>
    <w:p w14:paraId="2812A00D" w14:textId="6C8E6AFD"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01" w:history="1">
        <w:r w:rsidRPr="00C315D9">
          <w:rPr>
            <w:rStyle w:val="Hyperlink"/>
            <w:noProof/>
          </w:rPr>
          <w:t>3.40.11 help property</w:t>
        </w:r>
        <w:r>
          <w:rPr>
            <w:noProof/>
            <w:webHidden/>
          </w:rPr>
          <w:tab/>
        </w:r>
        <w:r>
          <w:rPr>
            <w:noProof/>
            <w:webHidden/>
          </w:rPr>
          <w:fldChar w:fldCharType="begin"/>
        </w:r>
        <w:r>
          <w:rPr>
            <w:noProof/>
            <w:webHidden/>
          </w:rPr>
          <w:instrText xml:space="preserve"> PAGEREF _Toc3379101 \h </w:instrText>
        </w:r>
        <w:r>
          <w:rPr>
            <w:noProof/>
            <w:webHidden/>
          </w:rPr>
        </w:r>
        <w:r>
          <w:rPr>
            <w:noProof/>
            <w:webHidden/>
          </w:rPr>
          <w:fldChar w:fldCharType="separate"/>
        </w:r>
        <w:r>
          <w:rPr>
            <w:noProof/>
            <w:webHidden/>
          </w:rPr>
          <w:t>125</w:t>
        </w:r>
        <w:r>
          <w:rPr>
            <w:noProof/>
            <w:webHidden/>
          </w:rPr>
          <w:fldChar w:fldCharType="end"/>
        </w:r>
      </w:hyperlink>
    </w:p>
    <w:p w14:paraId="6D92E5BE" w14:textId="644D77A5"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02" w:history="1">
        <w:r w:rsidRPr="00C315D9">
          <w:rPr>
            <w:rStyle w:val="Hyperlink"/>
            <w:noProof/>
          </w:rPr>
          <w:t>3.40.12 configuration property</w:t>
        </w:r>
        <w:r>
          <w:rPr>
            <w:noProof/>
            <w:webHidden/>
          </w:rPr>
          <w:tab/>
        </w:r>
        <w:r>
          <w:rPr>
            <w:noProof/>
            <w:webHidden/>
          </w:rPr>
          <w:fldChar w:fldCharType="begin"/>
        </w:r>
        <w:r>
          <w:rPr>
            <w:noProof/>
            <w:webHidden/>
          </w:rPr>
          <w:instrText xml:space="preserve"> PAGEREF _Toc3379102 \h </w:instrText>
        </w:r>
        <w:r>
          <w:rPr>
            <w:noProof/>
            <w:webHidden/>
          </w:rPr>
        </w:r>
        <w:r>
          <w:rPr>
            <w:noProof/>
            <w:webHidden/>
          </w:rPr>
          <w:fldChar w:fldCharType="separate"/>
        </w:r>
        <w:r>
          <w:rPr>
            <w:noProof/>
            <w:webHidden/>
          </w:rPr>
          <w:t>125</w:t>
        </w:r>
        <w:r>
          <w:rPr>
            <w:noProof/>
            <w:webHidden/>
          </w:rPr>
          <w:fldChar w:fldCharType="end"/>
        </w:r>
      </w:hyperlink>
    </w:p>
    <w:p w14:paraId="37848DC1" w14:textId="71FCA86D"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03" w:history="1">
        <w:r w:rsidRPr="00C315D9">
          <w:rPr>
            <w:rStyle w:val="Hyperlink"/>
            <w:noProof/>
          </w:rPr>
          <w:t>3.41 ruleConfiguration object</w:t>
        </w:r>
        <w:r>
          <w:rPr>
            <w:noProof/>
            <w:webHidden/>
          </w:rPr>
          <w:tab/>
        </w:r>
        <w:r>
          <w:rPr>
            <w:noProof/>
            <w:webHidden/>
          </w:rPr>
          <w:fldChar w:fldCharType="begin"/>
        </w:r>
        <w:r>
          <w:rPr>
            <w:noProof/>
            <w:webHidden/>
          </w:rPr>
          <w:instrText xml:space="preserve"> PAGEREF _Toc3379103 \h </w:instrText>
        </w:r>
        <w:r>
          <w:rPr>
            <w:noProof/>
            <w:webHidden/>
          </w:rPr>
        </w:r>
        <w:r>
          <w:rPr>
            <w:noProof/>
            <w:webHidden/>
          </w:rPr>
          <w:fldChar w:fldCharType="separate"/>
        </w:r>
        <w:r>
          <w:rPr>
            <w:noProof/>
            <w:webHidden/>
          </w:rPr>
          <w:t>125</w:t>
        </w:r>
        <w:r>
          <w:rPr>
            <w:noProof/>
            <w:webHidden/>
          </w:rPr>
          <w:fldChar w:fldCharType="end"/>
        </w:r>
      </w:hyperlink>
    </w:p>
    <w:p w14:paraId="733EF5F5" w14:textId="556423AD"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04" w:history="1">
        <w:r w:rsidRPr="00C315D9">
          <w:rPr>
            <w:rStyle w:val="Hyperlink"/>
            <w:noProof/>
          </w:rPr>
          <w:t>3.41.1 General</w:t>
        </w:r>
        <w:r>
          <w:rPr>
            <w:noProof/>
            <w:webHidden/>
          </w:rPr>
          <w:tab/>
        </w:r>
        <w:r>
          <w:rPr>
            <w:noProof/>
            <w:webHidden/>
          </w:rPr>
          <w:fldChar w:fldCharType="begin"/>
        </w:r>
        <w:r>
          <w:rPr>
            <w:noProof/>
            <w:webHidden/>
          </w:rPr>
          <w:instrText xml:space="preserve"> PAGEREF _Toc3379104 \h </w:instrText>
        </w:r>
        <w:r>
          <w:rPr>
            <w:noProof/>
            <w:webHidden/>
          </w:rPr>
        </w:r>
        <w:r>
          <w:rPr>
            <w:noProof/>
            <w:webHidden/>
          </w:rPr>
          <w:fldChar w:fldCharType="separate"/>
        </w:r>
        <w:r>
          <w:rPr>
            <w:noProof/>
            <w:webHidden/>
          </w:rPr>
          <w:t>125</w:t>
        </w:r>
        <w:r>
          <w:rPr>
            <w:noProof/>
            <w:webHidden/>
          </w:rPr>
          <w:fldChar w:fldCharType="end"/>
        </w:r>
      </w:hyperlink>
    </w:p>
    <w:p w14:paraId="516EB7D5" w14:textId="1BDBD438"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05" w:history="1">
        <w:r w:rsidRPr="00C315D9">
          <w:rPr>
            <w:rStyle w:val="Hyperlink"/>
            <w:noProof/>
          </w:rPr>
          <w:t>3.41.2 enabled property</w:t>
        </w:r>
        <w:r>
          <w:rPr>
            <w:noProof/>
            <w:webHidden/>
          </w:rPr>
          <w:tab/>
        </w:r>
        <w:r>
          <w:rPr>
            <w:noProof/>
            <w:webHidden/>
          </w:rPr>
          <w:fldChar w:fldCharType="begin"/>
        </w:r>
        <w:r>
          <w:rPr>
            <w:noProof/>
            <w:webHidden/>
          </w:rPr>
          <w:instrText xml:space="preserve"> PAGEREF _Toc3379105 \h </w:instrText>
        </w:r>
        <w:r>
          <w:rPr>
            <w:noProof/>
            <w:webHidden/>
          </w:rPr>
        </w:r>
        <w:r>
          <w:rPr>
            <w:noProof/>
            <w:webHidden/>
          </w:rPr>
          <w:fldChar w:fldCharType="separate"/>
        </w:r>
        <w:r>
          <w:rPr>
            <w:noProof/>
            <w:webHidden/>
          </w:rPr>
          <w:t>126</w:t>
        </w:r>
        <w:r>
          <w:rPr>
            <w:noProof/>
            <w:webHidden/>
          </w:rPr>
          <w:fldChar w:fldCharType="end"/>
        </w:r>
      </w:hyperlink>
    </w:p>
    <w:p w14:paraId="1F8F3BB9" w14:textId="0CC30107"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06" w:history="1">
        <w:r w:rsidRPr="00C315D9">
          <w:rPr>
            <w:rStyle w:val="Hyperlink"/>
            <w:noProof/>
          </w:rPr>
          <w:t>3.41.3 defaultLevel property</w:t>
        </w:r>
        <w:r>
          <w:rPr>
            <w:noProof/>
            <w:webHidden/>
          </w:rPr>
          <w:tab/>
        </w:r>
        <w:r>
          <w:rPr>
            <w:noProof/>
            <w:webHidden/>
          </w:rPr>
          <w:fldChar w:fldCharType="begin"/>
        </w:r>
        <w:r>
          <w:rPr>
            <w:noProof/>
            <w:webHidden/>
          </w:rPr>
          <w:instrText xml:space="preserve"> PAGEREF _Toc3379106 \h </w:instrText>
        </w:r>
        <w:r>
          <w:rPr>
            <w:noProof/>
            <w:webHidden/>
          </w:rPr>
        </w:r>
        <w:r>
          <w:rPr>
            <w:noProof/>
            <w:webHidden/>
          </w:rPr>
          <w:fldChar w:fldCharType="separate"/>
        </w:r>
        <w:r>
          <w:rPr>
            <w:noProof/>
            <w:webHidden/>
          </w:rPr>
          <w:t>126</w:t>
        </w:r>
        <w:r>
          <w:rPr>
            <w:noProof/>
            <w:webHidden/>
          </w:rPr>
          <w:fldChar w:fldCharType="end"/>
        </w:r>
      </w:hyperlink>
    </w:p>
    <w:p w14:paraId="54F2FDC6" w14:textId="759807C1"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07" w:history="1">
        <w:r w:rsidRPr="00C315D9">
          <w:rPr>
            <w:rStyle w:val="Hyperlink"/>
            <w:noProof/>
          </w:rPr>
          <w:t>3.41.4 defaultRank property</w:t>
        </w:r>
        <w:r>
          <w:rPr>
            <w:noProof/>
            <w:webHidden/>
          </w:rPr>
          <w:tab/>
        </w:r>
        <w:r>
          <w:rPr>
            <w:noProof/>
            <w:webHidden/>
          </w:rPr>
          <w:fldChar w:fldCharType="begin"/>
        </w:r>
        <w:r>
          <w:rPr>
            <w:noProof/>
            <w:webHidden/>
          </w:rPr>
          <w:instrText xml:space="preserve"> PAGEREF _Toc3379107 \h </w:instrText>
        </w:r>
        <w:r>
          <w:rPr>
            <w:noProof/>
            <w:webHidden/>
          </w:rPr>
        </w:r>
        <w:r>
          <w:rPr>
            <w:noProof/>
            <w:webHidden/>
          </w:rPr>
          <w:fldChar w:fldCharType="separate"/>
        </w:r>
        <w:r>
          <w:rPr>
            <w:noProof/>
            <w:webHidden/>
          </w:rPr>
          <w:t>126</w:t>
        </w:r>
        <w:r>
          <w:rPr>
            <w:noProof/>
            <w:webHidden/>
          </w:rPr>
          <w:fldChar w:fldCharType="end"/>
        </w:r>
      </w:hyperlink>
    </w:p>
    <w:p w14:paraId="08FE7F68" w14:textId="031CA2D6"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08" w:history="1">
        <w:r w:rsidRPr="00C315D9">
          <w:rPr>
            <w:rStyle w:val="Hyperlink"/>
            <w:noProof/>
          </w:rPr>
          <w:t>3.41.5 parameters property</w:t>
        </w:r>
        <w:r>
          <w:rPr>
            <w:noProof/>
            <w:webHidden/>
          </w:rPr>
          <w:tab/>
        </w:r>
        <w:r>
          <w:rPr>
            <w:noProof/>
            <w:webHidden/>
          </w:rPr>
          <w:fldChar w:fldCharType="begin"/>
        </w:r>
        <w:r>
          <w:rPr>
            <w:noProof/>
            <w:webHidden/>
          </w:rPr>
          <w:instrText xml:space="preserve"> PAGEREF _Toc3379108 \h </w:instrText>
        </w:r>
        <w:r>
          <w:rPr>
            <w:noProof/>
            <w:webHidden/>
          </w:rPr>
        </w:r>
        <w:r>
          <w:rPr>
            <w:noProof/>
            <w:webHidden/>
          </w:rPr>
          <w:fldChar w:fldCharType="separate"/>
        </w:r>
        <w:r>
          <w:rPr>
            <w:noProof/>
            <w:webHidden/>
          </w:rPr>
          <w:t>126</w:t>
        </w:r>
        <w:r>
          <w:rPr>
            <w:noProof/>
            <w:webHidden/>
          </w:rPr>
          <w:fldChar w:fldCharType="end"/>
        </w:r>
      </w:hyperlink>
    </w:p>
    <w:p w14:paraId="266A7088" w14:textId="4523D00D"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09" w:history="1">
        <w:r w:rsidRPr="00C315D9">
          <w:rPr>
            <w:rStyle w:val="Hyperlink"/>
            <w:noProof/>
          </w:rPr>
          <w:t>3.42 fix object</w:t>
        </w:r>
        <w:r>
          <w:rPr>
            <w:noProof/>
            <w:webHidden/>
          </w:rPr>
          <w:tab/>
        </w:r>
        <w:r>
          <w:rPr>
            <w:noProof/>
            <w:webHidden/>
          </w:rPr>
          <w:fldChar w:fldCharType="begin"/>
        </w:r>
        <w:r>
          <w:rPr>
            <w:noProof/>
            <w:webHidden/>
          </w:rPr>
          <w:instrText xml:space="preserve"> PAGEREF _Toc3379109 \h </w:instrText>
        </w:r>
        <w:r>
          <w:rPr>
            <w:noProof/>
            <w:webHidden/>
          </w:rPr>
        </w:r>
        <w:r>
          <w:rPr>
            <w:noProof/>
            <w:webHidden/>
          </w:rPr>
          <w:fldChar w:fldCharType="separate"/>
        </w:r>
        <w:r>
          <w:rPr>
            <w:noProof/>
            <w:webHidden/>
          </w:rPr>
          <w:t>127</w:t>
        </w:r>
        <w:r>
          <w:rPr>
            <w:noProof/>
            <w:webHidden/>
          </w:rPr>
          <w:fldChar w:fldCharType="end"/>
        </w:r>
      </w:hyperlink>
    </w:p>
    <w:p w14:paraId="5C6BCA47" w14:textId="70466294"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10" w:history="1">
        <w:r w:rsidRPr="00C315D9">
          <w:rPr>
            <w:rStyle w:val="Hyperlink"/>
            <w:noProof/>
          </w:rPr>
          <w:t>3.42.1 General</w:t>
        </w:r>
        <w:r>
          <w:rPr>
            <w:noProof/>
            <w:webHidden/>
          </w:rPr>
          <w:tab/>
        </w:r>
        <w:r>
          <w:rPr>
            <w:noProof/>
            <w:webHidden/>
          </w:rPr>
          <w:fldChar w:fldCharType="begin"/>
        </w:r>
        <w:r>
          <w:rPr>
            <w:noProof/>
            <w:webHidden/>
          </w:rPr>
          <w:instrText xml:space="preserve"> PAGEREF _Toc3379110 \h </w:instrText>
        </w:r>
        <w:r>
          <w:rPr>
            <w:noProof/>
            <w:webHidden/>
          </w:rPr>
        </w:r>
        <w:r>
          <w:rPr>
            <w:noProof/>
            <w:webHidden/>
          </w:rPr>
          <w:fldChar w:fldCharType="separate"/>
        </w:r>
        <w:r>
          <w:rPr>
            <w:noProof/>
            <w:webHidden/>
          </w:rPr>
          <w:t>127</w:t>
        </w:r>
        <w:r>
          <w:rPr>
            <w:noProof/>
            <w:webHidden/>
          </w:rPr>
          <w:fldChar w:fldCharType="end"/>
        </w:r>
      </w:hyperlink>
    </w:p>
    <w:p w14:paraId="2E3BDA77" w14:textId="14248779"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11" w:history="1">
        <w:r w:rsidRPr="00C315D9">
          <w:rPr>
            <w:rStyle w:val="Hyperlink"/>
            <w:noProof/>
          </w:rPr>
          <w:t>3.42.2 description property</w:t>
        </w:r>
        <w:r>
          <w:rPr>
            <w:noProof/>
            <w:webHidden/>
          </w:rPr>
          <w:tab/>
        </w:r>
        <w:r>
          <w:rPr>
            <w:noProof/>
            <w:webHidden/>
          </w:rPr>
          <w:fldChar w:fldCharType="begin"/>
        </w:r>
        <w:r>
          <w:rPr>
            <w:noProof/>
            <w:webHidden/>
          </w:rPr>
          <w:instrText xml:space="preserve"> PAGEREF _Toc3379111 \h </w:instrText>
        </w:r>
        <w:r>
          <w:rPr>
            <w:noProof/>
            <w:webHidden/>
          </w:rPr>
        </w:r>
        <w:r>
          <w:rPr>
            <w:noProof/>
            <w:webHidden/>
          </w:rPr>
          <w:fldChar w:fldCharType="separate"/>
        </w:r>
        <w:r>
          <w:rPr>
            <w:noProof/>
            <w:webHidden/>
          </w:rPr>
          <w:t>127</w:t>
        </w:r>
        <w:r>
          <w:rPr>
            <w:noProof/>
            <w:webHidden/>
          </w:rPr>
          <w:fldChar w:fldCharType="end"/>
        </w:r>
      </w:hyperlink>
    </w:p>
    <w:p w14:paraId="4938C472" w14:textId="1FA43F07"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12" w:history="1">
        <w:r w:rsidRPr="00C315D9">
          <w:rPr>
            <w:rStyle w:val="Hyperlink"/>
            <w:noProof/>
          </w:rPr>
          <w:t>3.42.3 fileChanges property</w:t>
        </w:r>
        <w:r>
          <w:rPr>
            <w:noProof/>
            <w:webHidden/>
          </w:rPr>
          <w:tab/>
        </w:r>
        <w:r>
          <w:rPr>
            <w:noProof/>
            <w:webHidden/>
          </w:rPr>
          <w:fldChar w:fldCharType="begin"/>
        </w:r>
        <w:r>
          <w:rPr>
            <w:noProof/>
            <w:webHidden/>
          </w:rPr>
          <w:instrText xml:space="preserve"> PAGEREF _Toc3379112 \h </w:instrText>
        </w:r>
        <w:r>
          <w:rPr>
            <w:noProof/>
            <w:webHidden/>
          </w:rPr>
        </w:r>
        <w:r>
          <w:rPr>
            <w:noProof/>
            <w:webHidden/>
          </w:rPr>
          <w:fldChar w:fldCharType="separate"/>
        </w:r>
        <w:r>
          <w:rPr>
            <w:noProof/>
            <w:webHidden/>
          </w:rPr>
          <w:t>127</w:t>
        </w:r>
        <w:r>
          <w:rPr>
            <w:noProof/>
            <w:webHidden/>
          </w:rPr>
          <w:fldChar w:fldCharType="end"/>
        </w:r>
      </w:hyperlink>
    </w:p>
    <w:p w14:paraId="21D5329E" w14:textId="33A7AB85"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13" w:history="1">
        <w:r w:rsidRPr="00C315D9">
          <w:rPr>
            <w:rStyle w:val="Hyperlink"/>
            <w:noProof/>
          </w:rPr>
          <w:t>3.43 fileChange object</w:t>
        </w:r>
        <w:r>
          <w:rPr>
            <w:noProof/>
            <w:webHidden/>
          </w:rPr>
          <w:tab/>
        </w:r>
        <w:r>
          <w:rPr>
            <w:noProof/>
            <w:webHidden/>
          </w:rPr>
          <w:fldChar w:fldCharType="begin"/>
        </w:r>
        <w:r>
          <w:rPr>
            <w:noProof/>
            <w:webHidden/>
          </w:rPr>
          <w:instrText xml:space="preserve"> PAGEREF _Toc3379113 \h </w:instrText>
        </w:r>
        <w:r>
          <w:rPr>
            <w:noProof/>
            <w:webHidden/>
          </w:rPr>
        </w:r>
        <w:r>
          <w:rPr>
            <w:noProof/>
            <w:webHidden/>
          </w:rPr>
          <w:fldChar w:fldCharType="separate"/>
        </w:r>
        <w:r>
          <w:rPr>
            <w:noProof/>
            <w:webHidden/>
          </w:rPr>
          <w:t>129</w:t>
        </w:r>
        <w:r>
          <w:rPr>
            <w:noProof/>
            <w:webHidden/>
          </w:rPr>
          <w:fldChar w:fldCharType="end"/>
        </w:r>
      </w:hyperlink>
    </w:p>
    <w:p w14:paraId="0B038BC7" w14:textId="1A714B4C"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14" w:history="1">
        <w:r w:rsidRPr="00C315D9">
          <w:rPr>
            <w:rStyle w:val="Hyperlink"/>
            <w:noProof/>
          </w:rPr>
          <w:t>3.43.1 General</w:t>
        </w:r>
        <w:r>
          <w:rPr>
            <w:noProof/>
            <w:webHidden/>
          </w:rPr>
          <w:tab/>
        </w:r>
        <w:r>
          <w:rPr>
            <w:noProof/>
            <w:webHidden/>
          </w:rPr>
          <w:fldChar w:fldCharType="begin"/>
        </w:r>
        <w:r>
          <w:rPr>
            <w:noProof/>
            <w:webHidden/>
          </w:rPr>
          <w:instrText xml:space="preserve"> PAGEREF _Toc3379114 \h </w:instrText>
        </w:r>
        <w:r>
          <w:rPr>
            <w:noProof/>
            <w:webHidden/>
          </w:rPr>
        </w:r>
        <w:r>
          <w:rPr>
            <w:noProof/>
            <w:webHidden/>
          </w:rPr>
          <w:fldChar w:fldCharType="separate"/>
        </w:r>
        <w:r>
          <w:rPr>
            <w:noProof/>
            <w:webHidden/>
          </w:rPr>
          <w:t>129</w:t>
        </w:r>
        <w:r>
          <w:rPr>
            <w:noProof/>
            <w:webHidden/>
          </w:rPr>
          <w:fldChar w:fldCharType="end"/>
        </w:r>
      </w:hyperlink>
    </w:p>
    <w:p w14:paraId="2216037F" w14:textId="31178E8F"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15" w:history="1">
        <w:r w:rsidRPr="00C315D9">
          <w:rPr>
            <w:rStyle w:val="Hyperlink"/>
            <w:noProof/>
          </w:rPr>
          <w:t>3.43.2 fileLocation property</w:t>
        </w:r>
        <w:r>
          <w:rPr>
            <w:noProof/>
            <w:webHidden/>
          </w:rPr>
          <w:tab/>
        </w:r>
        <w:r>
          <w:rPr>
            <w:noProof/>
            <w:webHidden/>
          </w:rPr>
          <w:fldChar w:fldCharType="begin"/>
        </w:r>
        <w:r>
          <w:rPr>
            <w:noProof/>
            <w:webHidden/>
          </w:rPr>
          <w:instrText xml:space="preserve"> PAGEREF _Toc3379115 \h </w:instrText>
        </w:r>
        <w:r>
          <w:rPr>
            <w:noProof/>
            <w:webHidden/>
          </w:rPr>
        </w:r>
        <w:r>
          <w:rPr>
            <w:noProof/>
            <w:webHidden/>
          </w:rPr>
          <w:fldChar w:fldCharType="separate"/>
        </w:r>
        <w:r>
          <w:rPr>
            <w:noProof/>
            <w:webHidden/>
          </w:rPr>
          <w:t>129</w:t>
        </w:r>
        <w:r>
          <w:rPr>
            <w:noProof/>
            <w:webHidden/>
          </w:rPr>
          <w:fldChar w:fldCharType="end"/>
        </w:r>
      </w:hyperlink>
    </w:p>
    <w:p w14:paraId="4190ED70" w14:textId="4D3DA1AA"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16" w:history="1">
        <w:r w:rsidRPr="00C315D9">
          <w:rPr>
            <w:rStyle w:val="Hyperlink"/>
            <w:noProof/>
          </w:rPr>
          <w:t>3.43.3 replacements property</w:t>
        </w:r>
        <w:r>
          <w:rPr>
            <w:noProof/>
            <w:webHidden/>
          </w:rPr>
          <w:tab/>
        </w:r>
        <w:r>
          <w:rPr>
            <w:noProof/>
            <w:webHidden/>
          </w:rPr>
          <w:fldChar w:fldCharType="begin"/>
        </w:r>
        <w:r>
          <w:rPr>
            <w:noProof/>
            <w:webHidden/>
          </w:rPr>
          <w:instrText xml:space="preserve"> PAGEREF _Toc3379116 \h </w:instrText>
        </w:r>
        <w:r>
          <w:rPr>
            <w:noProof/>
            <w:webHidden/>
          </w:rPr>
        </w:r>
        <w:r>
          <w:rPr>
            <w:noProof/>
            <w:webHidden/>
          </w:rPr>
          <w:fldChar w:fldCharType="separate"/>
        </w:r>
        <w:r>
          <w:rPr>
            <w:noProof/>
            <w:webHidden/>
          </w:rPr>
          <w:t>129</w:t>
        </w:r>
        <w:r>
          <w:rPr>
            <w:noProof/>
            <w:webHidden/>
          </w:rPr>
          <w:fldChar w:fldCharType="end"/>
        </w:r>
      </w:hyperlink>
    </w:p>
    <w:p w14:paraId="6FF1B468" w14:textId="6BFEAE10"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17" w:history="1">
        <w:r w:rsidRPr="00C315D9">
          <w:rPr>
            <w:rStyle w:val="Hyperlink"/>
            <w:noProof/>
          </w:rPr>
          <w:t>3.44 replacement object</w:t>
        </w:r>
        <w:r>
          <w:rPr>
            <w:noProof/>
            <w:webHidden/>
          </w:rPr>
          <w:tab/>
        </w:r>
        <w:r>
          <w:rPr>
            <w:noProof/>
            <w:webHidden/>
          </w:rPr>
          <w:fldChar w:fldCharType="begin"/>
        </w:r>
        <w:r>
          <w:rPr>
            <w:noProof/>
            <w:webHidden/>
          </w:rPr>
          <w:instrText xml:space="preserve"> PAGEREF _Toc3379117 \h </w:instrText>
        </w:r>
        <w:r>
          <w:rPr>
            <w:noProof/>
            <w:webHidden/>
          </w:rPr>
        </w:r>
        <w:r>
          <w:rPr>
            <w:noProof/>
            <w:webHidden/>
          </w:rPr>
          <w:fldChar w:fldCharType="separate"/>
        </w:r>
        <w:r>
          <w:rPr>
            <w:noProof/>
            <w:webHidden/>
          </w:rPr>
          <w:t>130</w:t>
        </w:r>
        <w:r>
          <w:rPr>
            <w:noProof/>
            <w:webHidden/>
          </w:rPr>
          <w:fldChar w:fldCharType="end"/>
        </w:r>
      </w:hyperlink>
    </w:p>
    <w:p w14:paraId="26A2E801" w14:textId="534E2059"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18" w:history="1">
        <w:r w:rsidRPr="00C315D9">
          <w:rPr>
            <w:rStyle w:val="Hyperlink"/>
            <w:noProof/>
          </w:rPr>
          <w:t>3.44.1 General</w:t>
        </w:r>
        <w:r>
          <w:rPr>
            <w:noProof/>
            <w:webHidden/>
          </w:rPr>
          <w:tab/>
        </w:r>
        <w:r>
          <w:rPr>
            <w:noProof/>
            <w:webHidden/>
          </w:rPr>
          <w:fldChar w:fldCharType="begin"/>
        </w:r>
        <w:r>
          <w:rPr>
            <w:noProof/>
            <w:webHidden/>
          </w:rPr>
          <w:instrText xml:space="preserve"> PAGEREF _Toc3379118 \h </w:instrText>
        </w:r>
        <w:r>
          <w:rPr>
            <w:noProof/>
            <w:webHidden/>
          </w:rPr>
        </w:r>
        <w:r>
          <w:rPr>
            <w:noProof/>
            <w:webHidden/>
          </w:rPr>
          <w:fldChar w:fldCharType="separate"/>
        </w:r>
        <w:r>
          <w:rPr>
            <w:noProof/>
            <w:webHidden/>
          </w:rPr>
          <w:t>130</w:t>
        </w:r>
        <w:r>
          <w:rPr>
            <w:noProof/>
            <w:webHidden/>
          </w:rPr>
          <w:fldChar w:fldCharType="end"/>
        </w:r>
      </w:hyperlink>
    </w:p>
    <w:p w14:paraId="52AB2955" w14:textId="65A81779"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19" w:history="1">
        <w:r w:rsidRPr="00C315D9">
          <w:rPr>
            <w:rStyle w:val="Hyperlink"/>
            <w:noProof/>
          </w:rPr>
          <w:t>3.44.2 Constraints</w:t>
        </w:r>
        <w:r>
          <w:rPr>
            <w:noProof/>
            <w:webHidden/>
          </w:rPr>
          <w:tab/>
        </w:r>
        <w:r>
          <w:rPr>
            <w:noProof/>
            <w:webHidden/>
          </w:rPr>
          <w:fldChar w:fldCharType="begin"/>
        </w:r>
        <w:r>
          <w:rPr>
            <w:noProof/>
            <w:webHidden/>
          </w:rPr>
          <w:instrText xml:space="preserve"> PAGEREF _Toc3379119 \h </w:instrText>
        </w:r>
        <w:r>
          <w:rPr>
            <w:noProof/>
            <w:webHidden/>
          </w:rPr>
        </w:r>
        <w:r>
          <w:rPr>
            <w:noProof/>
            <w:webHidden/>
          </w:rPr>
          <w:fldChar w:fldCharType="separate"/>
        </w:r>
        <w:r>
          <w:rPr>
            <w:noProof/>
            <w:webHidden/>
          </w:rPr>
          <w:t>131</w:t>
        </w:r>
        <w:r>
          <w:rPr>
            <w:noProof/>
            <w:webHidden/>
          </w:rPr>
          <w:fldChar w:fldCharType="end"/>
        </w:r>
      </w:hyperlink>
    </w:p>
    <w:p w14:paraId="0B5D79D9" w14:textId="4A55C1CF"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20" w:history="1">
        <w:r w:rsidRPr="00C315D9">
          <w:rPr>
            <w:rStyle w:val="Hyperlink"/>
            <w:noProof/>
          </w:rPr>
          <w:t>3.44.3 deletedRegion property</w:t>
        </w:r>
        <w:r>
          <w:rPr>
            <w:noProof/>
            <w:webHidden/>
          </w:rPr>
          <w:tab/>
        </w:r>
        <w:r>
          <w:rPr>
            <w:noProof/>
            <w:webHidden/>
          </w:rPr>
          <w:fldChar w:fldCharType="begin"/>
        </w:r>
        <w:r>
          <w:rPr>
            <w:noProof/>
            <w:webHidden/>
          </w:rPr>
          <w:instrText xml:space="preserve"> PAGEREF _Toc3379120 \h </w:instrText>
        </w:r>
        <w:r>
          <w:rPr>
            <w:noProof/>
            <w:webHidden/>
          </w:rPr>
        </w:r>
        <w:r>
          <w:rPr>
            <w:noProof/>
            <w:webHidden/>
          </w:rPr>
          <w:fldChar w:fldCharType="separate"/>
        </w:r>
        <w:r>
          <w:rPr>
            <w:noProof/>
            <w:webHidden/>
          </w:rPr>
          <w:t>131</w:t>
        </w:r>
        <w:r>
          <w:rPr>
            <w:noProof/>
            <w:webHidden/>
          </w:rPr>
          <w:fldChar w:fldCharType="end"/>
        </w:r>
      </w:hyperlink>
    </w:p>
    <w:p w14:paraId="1C1836C0" w14:textId="1CBF6ADE"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21" w:history="1">
        <w:r w:rsidRPr="00C315D9">
          <w:rPr>
            <w:rStyle w:val="Hyperlink"/>
            <w:noProof/>
          </w:rPr>
          <w:t>3.44.4 insertedContent property</w:t>
        </w:r>
        <w:r>
          <w:rPr>
            <w:noProof/>
            <w:webHidden/>
          </w:rPr>
          <w:tab/>
        </w:r>
        <w:r>
          <w:rPr>
            <w:noProof/>
            <w:webHidden/>
          </w:rPr>
          <w:fldChar w:fldCharType="begin"/>
        </w:r>
        <w:r>
          <w:rPr>
            <w:noProof/>
            <w:webHidden/>
          </w:rPr>
          <w:instrText xml:space="preserve"> PAGEREF _Toc3379121 \h </w:instrText>
        </w:r>
        <w:r>
          <w:rPr>
            <w:noProof/>
            <w:webHidden/>
          </w:rPr>
        </w:r>
        <w:r>
          <w:rPr>
            <w:noProof/>
            <w:webHidden/>
          </w:rPr>
          <w:fldChar w:fldCharType="separate"/>
        </w:r>
        <w:r>
          <w:rPr>
            <w:noProof/>
            <w:webHidden/>
          </w:rPr>
          <w:t>131</w:t>
        </w:r>
        <w:r>
          <w:rPr>
            <w:noProof/>
            <w:webHidden/>
          </w:rPr>
          <w:fldChar w:fldCharType="end"/>
        </w:r>
      </w:hyperlink>
    </w:p>
    <w:p w14:paraId="67F93113" w14:textId="42D3B276"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22" w:history="1">
        <w:r w:rsidRPr="00C315D9">
          <w:rPr>
            <w:rStyle w:val="Hyperlink"/>
            <w:noProof/>
          </w:rPr>
          <w:t>3.45 notification object</w:t>
        </w:r>
        <w:r>
          <w:rPr>
            <w:noProof/>
            <w:webHidden/>
          </w:rPr>
          <w:tab/>
        </w:r>
        <w:r>
          <w:rPr>
            <w:noProof/>
            <w:webHidden/>
          </w:rPr>
          <w:fldChar w:fldCharType="begin"/>
        </w:r>
        <w:r>
          <w:rPr>
            <w:noProof/>
            <w:webHidden/>
          </w:rPr>
          <w:instrText xml:space="preserve"> PAGEREF _Toc3379122 \h </w:instrText>
        </w:r>
        <w:r>
          <w:rPr>
            <w:noProof/>
            <w:webHidden/>
          </w:rPr>
        </w:r>
        <w:r>
          <w:rPr>
            <w:noProof/>
            <w:webHidden/>
          </w:rPr>
          <w:fldChar w:fldCharType="separate"/>
        </w:r>
        <w:r>
          <w:rPr>
            <w:noProof/>
            <w:webHidden/>
          </w:rPr>
          <w:t>132</w:t>
        </w:r>
        <w:r>
          <w:rPr>
            <w:noProof/>
            <w:webHidden/>
          </w:rPr>
          <w:fldChar w:fldCharType="end"/>
        </w:r>
      </w:hyperlink>
    </w:p>
    <w:p w14:paraId="5DDC9120" w14:textId="55F76ECB"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23" w:history="1">
        <w:r w:rsidRPr="00C315D9">
          <w:rPr>
            <w:rStyle w:val="Hyperlink"/>
            <w:noProof/>
          </w:rPr>
          <w:t>3.45.1 General</w:t>
        </w:r>
        <w:r>
          <w:rPr>
            <w:noProof/>
            <w:webHidden/>
          </w:rPr>
          <w:tab/>
        </w:r>
        <w:r>
          <w:rPr>
            <w:noProof/>
            <w:webHidden/>
          </w:rPr>
          <w:fldChar w:fldCharType="begin"/>
        </w:r>
        <w:r>
          <w:rPr>
            <w:noProof/>
            <w:webHidden/>
          </w:rPr>
          <w:instrText xml:space="preserve"> PAGEREF _Toc3379123 \h </w:instrText>
        </w:r>
        <w:r>
          <w:rPr>
            <w:noProof/>
            <w:webHidden/>
          </w:rPr>
        </w:r>
        <w:r>
          <w:rPr>
            <w:noProof/>
            <w:webHidden/>
          </w:rPr>
          <w:fldChar w:fldCharType="separate"/>
        </w:r>
        <w:r>
          <w:rPr>
            <w:noProof/>
            <w:webHidden/>
          </w:rPr>
          <w:t>132</w:t>
        </w:r>
        <w:r>
          <w:rPr>
            <w:noProof/>
            <w:webHidden/>
          </w:rPr>
          <w:fldChar w:fldCharType="end"/>
        </w:r>
      </w:hyperlink>
    </w:p>
    <w:p w14:paraId="71B84FB0" w14:textId="4B1EA766"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24" w:history="1">
        <w:r w:rsidRPr="00C315D9">
          <w:rPr>
            <w:rStyle w:val="Hyperlink"/>
            <w:noProof/>
          </w:rPr>
          <w:t>3.45.2 id property</w:t>
        </w:r>
        <w:r>
          <w:rPr>
            <w:noProof/>
            <w:webHidden/>
          </w:rPr>
          <w:tab/>
        </w:r>
        <w:r>
          <w:rPr>
            <w:noProof/>
            <w:webHidden/>
          </w:rPr>
          <w:fldChar w:fldCharType="begin"/>
        </w:r>
        <w:r>
          <w:rPr>
            <w:noProof/>
            <w:webHidden/>
          </w:rPr>
          <w:instrText xml:space="preserve"> PAGEREF _Toc3379124 \h </w:instrText>
        </w:r>
        <w:r>
          <w:rPr>
            <w:noProof/>
            <w:webHidden/>
          </w:rPr>
        </w:r>
        <w:r>
          <w:rPr>
            <w:noProof/>
            <w:webHidden/>
          </w:rPr>
          <w:fldChar w:fldCharType="separate"/>
        </w:r>
        <w:r>
          <w:rPr>
            <w:noProof/>
            <w:webHidden/>
          </w:rPr>
          <w:t>132</w:t>
        </w:r>
        <w:r>
          <w:rPr>
            <w:noProof/>
            <w:webHidden/>
          </w:rPr>
          <w:fldChar w:fldCharType="end"/>
        </w:r>
      </w:hyperlink>
    </w:p>
    <w:p w14:paraId="46D615B0" w14:textId="7B56F3CA"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25" w:history="1">
        <w:r w:rsidRPr="00C315D9">
          <w:rPr>
            <w:rStyle w:val="Hyperlink"/>
            <w:noProof/>
          </w:rPr>
          <w:t>3.45.3 ruleId property</w:t>
        </w:r>
        <w:r>
          <w:rPr>
            <w:noProof/>
            <w:webHidden/>
          </w:rPr>
          <w:tab/>
        </w:r>
        <w:r>
          <w:rPr>
            <w:noProof/>
            <w:webHidden/>
          </w:rPr>
          <w:fldChar w:fldCharType="begin"/>
        </w:r>
        <w:r>
          <w:rPr>
            <w:noProof/>
            <w:webHidden/>
          </w:rPr>
          <w:instrText xml:space="preserve"> PAGEREF _Toc3379125 \h </w:instrText>
        </w:r>
        <w:r>
          <w:rPr>
            <w:noProof/>
            <w:webHidden/>
          </w:rPr>
        </w:r>
        <w:r>
          <w:rPr>
            <w:noProof/>
            <w:webHidden/>
          </w:rPr>
          <w:fldChar w:fldCharType="separate"/>
        </w:r>
        <w:r>
          <w:rPr>
            <w:noProof/>
            <w:webHidden/>
          </w:rPr>
          <w:t>132</w:t>
        </w:r>
        <w:r>
          <w:rPr>
            <w:noProof/>
            <w:webHidden/>
          </w:rPr>
          <w:fldChar w:fldCharType="end"/>
        </w:r>
      </w:hyperlink>
    </w:p>
    <w:p w14:paraId="1E0AD96E" w14:textId="7D0174C5"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26" w:history="1">
        <w:r w:rsidRPr="00C315D9">
          <w:rPr>
            <w:rStyle w:val="Hyperlink"/>
            <w:noProof/>
          </w:rPr>
          <w:t>3.45.4 ruleIndex property</w:t>
        </w:r>
        <w:r>
          <w:rPr>
            <w:noProof/>
            <w:webHidden/>
          </w:rPr>
          <w:tab/>
        </w:r>
        <w:r>
          <w:rPr>
            <w:noProof/>
            <w:webHidden/>
          </w:rPr>
          <w:fldChar w:fldCharType="begin"/>
        </w:r>
        <w:r>
          <w:rPr>
            <w:noProof/>
            <w:webHidden/>
          </w:rPr>
          <w:instrText xml:space="preserve"> PAGEREF _Toc3379126 \h </w:instrText>
        </w:r>
        <w:r>
          <w:rPr>
            <w:noProof/>
            <w:webHidden/>
          </w:rPr>
        </w:r>
        <w:r>
          <w:rPr>
            <w:noProof/>
            <w:webHidden/>
          </w:rPr>
          <w:fldChar w:fldCharType="separate"/>
        </w:r>
        <w:r>
          <w:rPr>
            <w:noProof/>
            <w:webHidden/>
          </w:rPr>
          <w:t>132</w:t>
        </w:r>
        <w:r>
          <w:rPr>
            <w:noProof/>
            <w:webHidden/>
          </w:rPr>
          <w:fldChar w:fldCharType="end"/>
        </w:r>
      </w:hyperlink>
    </w:p>
    <w:p w14:paraId="2144184B" w14:textId="3C92AB9A"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27" w:history="1">
        <w:r w:rsidRPr="00C315D9">
          <w:rPr>
            <w:rStyle w:val="Hyperlink"/>
            <w:noProof/>
          </w:rPr>
          <w:t>3.45.5 physicalLocation property</w:t>
        </w:r>
        <w:r>
          <w:rPr>
            <w:noProof/>
            <w:webHidden/>
          </w:rPr>
          <w:tab/>
        </w:r>
        <w:r>
          <w:rPr>
            <w:noProof/>
            <w:webHidden/>
          </w:rPr>
          <w:fldChar w:fldCharType="begin"/>
        </w:r>
        <w:r>
          <w:rPr>
            <w:noProof/>
            <w:webHidden/>
          </w:rPr>
          <w:instrText xml:space="preserve"> PAGEREF _Toc3379127 \h </w:instrText>
        </w:r>
        <w:r>
          <w:rPr>
            <w:noProof/>
            <w:webHidden/>
          </w:rPr>
        </w:r>
        <w:r>
          <w:rPr>
            <w:noProof/>
            <w:webHidden/>
          </w:rPr>
          <w:fldChar w:fldCharType="separate"/>
        </w:r>
        <w:r>
          <w:rPr>
            <w:noProof/>
            <w:webHidden/>
          </w:rPr>
          <w:t>133</w:t>
        </w:r>
        <w:r>
          <w:rPr>
            <w:noProof/>
            <w:webHidden/>
          </w:rPr>
          <w:fldChar w:fldCharType="end"/>
        </w:r>
      </w:hyperlink>
    </w:p>
    <w:p w14:paraId="4C64CC16" w14:textId="50D4FB45"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28" w:history="1">
        <w:r w:rsidRPr="00C315D9">
          <w:rPr>
            <w:rStyle w:val="Hyperlink"/>
            <w:noProof/>
          </w:rPr>
          <w:t>3.45.6 message property</w:t>
        </w:r>
        <w:r>
          <w:rPr>
            <w:noProof/>
            <w:webHidden/>
          </w:rPr>
          <w:tab/>
        </w:r>
        <w:r>
          <w:rPr>
            <w:noProof/>
            <w:webHidden/>
          </w:rPr>
          <w:fldChar w:fldCharType="begin"/>
        </w:r>
        <w:r>
          <w:rPr>
            <w:noProof/>
            <w:webHidden/>
          </w:rPr>
          <w:instrText xml:space="preserve"> PAGEREF _Toc3379128 \h </w:instrText>
        </w:r>
        <w:r>
          <w:rPr>
            <w:noProof/>
            <w:webHidden/>
          </w:rPr>
        </w:r>
        <w:r>
          <w:rPr>
            <w:noProof/>
            <w:webHidden/>
          </w:rPr>
          <w:fldChar w:fldCharType="separate"/>
        </w:r>
        <w:r>
          <w:rPr>
            <w:noProof/>
            <w:webHidden/>
          </w:rPr>
          <w:t>133</w:t>
        </w:r>
        <w:r>
          <w:rPr>
            <w:noProof/>
            <w:webHidden/>
          </w:rPr>
          <w:fldChar w:fldCharType="end"/>
        </w:r>
      </w:hyperlink>
    </w:p>
    <w:p w14:paraId="51F655D6" w14:textId="3B241CB9"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29" w:history="1">
        <w:r w:rsidRPr="00C315D9">
          <w:rPr>
            <w:rStyle w:val="Hyperlink"/>
            <w:noProof/>
          </w:rPr>
          <w:t>3.45.7 level property</w:t>
        </w:r>
        <w:r>
          <w:rPr>
            <w:noProof/>
            <w:webHidden/>
          </w:rPr>
          <w:tab/>
        </w:r>
        <w:r>
          <w:rPr>
            <w:noProof/>
            <w:webHidden/>
          </w:rPr>
          <w:fldChar w:fldCharType="begin"/>
        </w:r>
        <w:r>
          <w:rPr>
            <w:noProof/>
            <w:webHidden/>
          </w:rPr>
          <w:instrText xml:space="preserve"> PAGEREF _Toc3379129 \h </w:instrText>
        </w:r>
        <w:r>
          <w:rPr>
            <w:noProof/>
            <w:webHidden/>
          </w:rPr>
        </w:r>
        <w:r>
          <w:rPr>
            <w:noProof/>
            <w:webHidden/>
          </w:rPr>
          <w:fldChar w:fldCharType="separate"/>
        </w:r>
        <w:r>
          <w:rPr>
            <w:noProof/>
            <w:webHidden/>
          </w:rPr>
          <w:t>133</w:t>
        </w:r>
        <w:r>
          <w:rPr>
            <w:noProof/>
            <w:webHidden/>
          </w:rPr>
          <w:fldChar w:fldCharType="end"/>
        </w:r>
      </w:hyperlink>
    </w:p>
    <w:p w14:paraId="7247D785" w14:textId="0961C6AE"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30" w:history="1">
        <w:r w:rsidRPr="00C315D9">
          <w:rPr>
            <w:rStyle w:val="Hyperlink"/>
            <w:noProof/>
          </w:rPr>
          <w:t>3.45.8 threadId property</w:t>
        </w:r>
        <w:r>
          <w:rPr>
            <w:noProof/>
            <w:webHidden/>
          </w:rPr>
          <w:tab/>
        </w:r>
        <w:r>
          <w:rPr>
            <w:noProof/>
            <w:webHidden/>
          </w:rPr>
          <w:fldChar w:fldCharType="begin"/>
        </w:r>
        <w:r>
          <w:rPr>
            <w:noProof/>
            <w:webHidden/>
          </w:rPr>
          <w:instrText xml:space="preserve"> PAGEREF _Toc3379130 \h </w:instrText>
        </w:r>
        <w:r>
          <w:rPr>
            <w:noProof/>
            <w:webHidden/>
          </w:rPr>
        </w:r>
        <w:r>
          <w:rPr>
            <w:noProof/>
            <w:webHidden/>
          </w:rPr>
          <w:fldChar w:fldCharType="separate"/>
        </w:r>
        <w:r>
          <w:rPr>
            <w:noProof/>
            <w:webHidden/>
          </w:rPr>
          <w:t>133</w:t>
        </w:r>
        <w:r>
          <w:rPr>
            <w:noProof/>
            <w:webHidden/>
          </w:rPr>
          <w:fldChar w:fldCharType="end"/>
        </w:r>
      </w:hyperlink>
    </w:p>
    <w:p w14:paraId="4923EEEB" w14:textId="6F10F4A1"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31" w:history="1">
        <w:r w:rsidRPr="00C315D9">
          <w:rPr>
            <w:rStyle w:val="Hyperlink"/>
            <w:noProof/>
          </w:rPr>
          <w:t>3.45.9 timeUtc property</w:t>
        </w:r>
        <w:r>
          <w:rPr>
            <w:noProof/>
            <w:webHidden/>
          </w:rPr>
          <w:tab/>
        </w:r>
        <w:r>
          <w:rPr>
            <w:noProof/>
            <w:webHidden/>
          </w:rPr>
          <w:fldChar w:fldCharType="begin"/>
        </w:r>
        <w:r>
          <w:rPr>
            <w:noProof/>
            <w:webHidden/>
          </w:rPr>
          <w:instrText xml:space="preserve"> PAGEREF _Toc3379131 \h </w:instrText>
        </w:r>
        <w:r>
          <w:rPr>
            <w:noProof/>
            <w:webHidden/>
          </w:rPr>
        </w:r>
        <w:r>
          <w:rPr>
            <w:noProof/>
            <w:webHidden/>
          </w:rPr>
          <w:fldChar w:fldCharType="separate"/>
        </w:r>
        <w:r>
          <w:rPr>
            <w:noProof/>
            <w:webHidden/>
          </w:rPr>
          <w:t>134</w:t>
        </w:r>
        <w:r>
          <w:rPr>
            <w:noProof/>
            <w:webHidden/>
          </w:rPr>
          <w:fldChar w:fldCharType="end"/>
        </w:r>
      </w:hyperlink>
    </w:p>
    <w:p w14:paraId="029192E7" w14:textId="06D29E38"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32" w:history="1">
        <w:r w:rsidRPr="00C315D9">
          <w:rPr>
            <w:rStyle w:val="Hyperlink"/>
            <w:noProof/>
          </w:rPr>
          <w:t>3.45.10 exception property</w:t>
        </w:r>
        <w:r>
          <w:rPr>
            <w:noProof/>
            <w:webHidden/>
          </w:rPr>
          <w:tab/>
        </w:r>
        <w:r>
          <w:rPr>
            <w:noProof/>
            <w:webHidden/>
          </w:rPr>
          <w:fldChar w:fldCharType="begin"/>
        </w:r>
        <w:r>
          <w:rPr>
            <w:noProof/>
            <w:webHidden/>
          </w:rPr>
          <w:instrText xml:space="preserve"> PAGEREF _Toc3379132 \h </w:instrText>
        </w:r>
        <w:r>
          <w:rPr>
            <w:noProof/>
            <w:webHidden/>
          </w:rPr>
        </w:r>
        <w:r>
          <w:rPr>
            <w:noProof/>
            <w:webHidden/>
          </w:rPr>
          <w:fldChar w:fldCharType="separate"/>
        </w:r>
        <w:r>
          <w:rPr>
            <w:noProof/>
            <w:webHidden/>
          </w:rPr>
          <w:t>134</w:t>
        </w:r>
        <w:r>
          <w:rPr>
            <w:noProof/>
            <w:webHidden/>
          </w:rPr>
          <w:fldChar w:fldCharType="end"/>
        </w:r>
      </w:hyperlink>
    </w:p>
    <w:p w14:paraId="25BD601E" w14:textId="6CE1490F"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33" w:history="1">
        <w:r w:rsidRPr="00C315D9">
          <w:rPr>
            <w:rStyle w:val="Hyperlink"/>
            <w:noProof/>
          </w:rPr>
          <w:t>3.46 exception object</w:t>
        </w:r>
        <w:r>
          <w:rPr>
            <w:noProof/>
            <w:webHidden/>
          </w:rPr>
          <w:tab/>
        </w:r>
        <w:r>
          <w:rPr>
            <w:noProof/>
            <w:webHidden/>
          </w:rPr>
          <w:fldChar w:fldCharType="begin"/>
        </w:r>
        <w:r>
          <w:rPr>
            <w:noProof/>
            <w:webHidden/>
          </w:rPr>
          <w:instrText xml:space="preserve"> PAGEREF _Toc3379133 \h </w:instrText>
        </w:r>
        <w:r>
          <w:rPr>
            <w:noProof/>
            <w:webHidden/>
          </w:rPr>
        </w:r>
        <w:r>
          <w:rPr>
            <w:noProof/>
            <w:webHidden/>
          </w:rPr>
          <w:fldChar w:fldCharType="separate"/>
        </w:r>
        <w:r>
          <w:rPr>
            <w:noProof/>
            <w:webHidden/>
          </w:rPr>
          <w:t>134</w:t>
        </w:r>
        <w:r>
          <w:rPr>
            <w:noProof/>
            <w:webHidden/>
          </w:rPr>
          <w:fldChar w:fldCharType="end"/>
        </w:r>
      </w:hyperlink>
    </w:p>
    <w:p w14:paraId="6D1D1B37" w14:textId="34138580"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34" w:history="1">
        <w:r w:rsidRPr="00C315D9">
          <w:rPr>
            <w:rStyle w:val="Hyperlink"/>
            <w:noProof/>
          </w:rPr>
          <w:t>3.46.1 General</w:t>
        </w:r>
        <w:r>
          <w:rPr>
            <w:noProof/>
            <w:webHidden/>
          </w:rPr>
          <w:tab/>
        </w:r>
        <w:r>
          <w:rPr>
            <w:noProof/>
            <w:webHidden/>
          </w:rPr>
          <w:fldChar w:fldCharType="begin"/>
        </w:r>
        <w:r>
          <w:rPr>
            <w:noProof/>
            <w:webHidden/>
          </w:rPr>
          <w:instrText xml:space="preserve"> PAGEREF _Toc3379134 \h </w:instrText>
        </w:r>
        <w:r>
          <w:rPr>
            <w:noProof/>
            <w:webHidden/>
          </w:rPr>
        </w:r>
        <w:r>
          <w:rPr>
            <w:noProof/>
            <w:webHidden/>
          </w:rPr>
          <w:fldChar w:fldCharType="separate"/>
        </w:r>
        <w:r>
          <w:rPr>
            <w:noProof/>
            <w:webHidden/>
          </w:rPr>
          <w:t>134</w:t>
        </w:r>
        <w:r>
          <w:rPr>
            <w:noProof/>
            <w:webHidden/>
          </w:rPr>
          <w:fldChar w:fldCharType="end"/>
        </w:r>
      </w:hyperlink>
    </w:p>
    <w:p w14:paraId="10AA064B" w14:textId="690DCC93"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35" w:history="1">
        <w:r w:rsidRPr="00C315D9">
          <w:rPr>
            <w:rStyle w:val="Hyperlink"/>
            <w:noProof/>
          </w:rPr>
          <w:t>3.46.2 kind property</w:t>
        </w:r>
        <w:r>
          <w:rPr>
            <w:noProof/>
            <w:webHidden/>
          </w:rPr>
          <w:tab/>
        </w:r>
        <w:r>
          <w:rPr>
            <w:noProof/>
            <w:webHidden/>
          </w:rPr>
          <w:fldChar w:fldCharType="begin"/>
        </w:r>
        <w:r>
          <w:rPr>
            <w:noProof/>
            <w:webHidden/>
          </w:rPr>
          <w:instrText xml:space="preserve"> PAGEREF _Toc3379135 \h </w:instrText>
        </w:r>
        <w:r>
          <w:rPr>
            <w:noProof/>
            <w:webHidden/>
          </w:rPr>
        </w:r>
        <w:r>
          <w:rPr>
            <w:noProof/>
            <w:webHidden/>
          </w:rPr>
          <w:fldChar w:fldCharType="separate"/>
        </w:r>
        <w:r>
          <w:rPr>
            <w:noProof/>
            <w:webHidden/>
          </w:rPr>
          <w:t>134</w:t>
        </w:r>
        <w:r>
          <w:rPr>
            <w:noProof/>
            <w:webHidden/>
          </w:rPr>
          <w:fldChar w:fldCharType="end"/>
        </w:r>
      </w:hyperlink>
    </w:p>
    <w:p w14:paraId="65C021B8" w14:textId="42720DC3"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36" w:history="1">
        <w:r w:rsidRPr="00C315D9">
          <w:rPr>
            <w:rStyle w:val="Hyperlink"/>
            <w:noProof/>
          </w:rPr>
          <w:t>3.46.3 message property</w:t>
        </w:r>
        <w:r>
          <w:rPr>
            <w:noProof/>
            <w:webHidden/>
          </w:rPr>
          <w:tab/>
        </w:r>
        <w:r>
          <w:rPr>
            <w:noProof/>
            <w:webHidden/>
          </w:rPr>
          <w:fldChar w:fldCharType="begin"/>
        </w:r>
        <w:r>
          <w:rPr>
            <w:noProof/>
            <w:webHidden/>
          </w:rPr>
          <w:instrText xml:space="preserve"> PAGEREF _Toc3379136 \h </w:instrText>
        </w:r>
        <w:r>
          <w:rPr>
            <w:noProof/>
            <w:webHidden/>
          </w:rPr>
        </w:r>
        <w:r>
          <w:rPr>
            <w:noProof/>
            <w:webHidden/>
          </w:rPr>
          <w:fldChar w:fldCharType="separate"/>
        </w:r>
        <w:r>
          <w:rPr>
            <w:noProof/>
            <w:webHidden/>
          </w:rPr>
          <w:t>134</w:t>
        </w:r>
        <w:r>
          <w:rPr>
            <w:noProof/>
            <w:webHidden/>
          </w:rPr>
          <w:fldChar w:fldCharType="end"/>
        </w:r>
      </w:hyperlink>
    </w:p>
    <w:p w14:paraId="16DA6BB5" w14:textId="53F5308E"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37" w:history="1">
        <w:r w:rsidRPr="00C315D9">
          <w:rPr>
            <w:rStyle w:val="Hyperlink"/>
            <w:noProof/>
          </w:rPr>
          <w:t>3.46.4 stack property</w:t>
        </w:r>
        <w:r>
          <w:rPr>
            <w:noProof/>
            <w:webHidden/>
          </w:rPr>
          <w:tab/>
        </w:r>
        <w:r>
          <w:rPr>
            <w:noProof/>
            <w:webHidden/>
          </w:rPr>
          <w:fldChar w:fldCharType="begin"/>
        </w:r>
        <w:r>
          <w:rPr>
            <w:noProof/>
            <w:webHidden/>
          </w:rPr>
          <w:instrText xml:space="preserve"> PAGEREF _Toc3379137 \h </w:instrText>
        </w:r>
        <w:r>
          <w:rPr>
            <w:noProof/>
            <w:webHidden/>
          </w:rPr>
        </w:r>
        <w:r>
          <w:rPr>
            <w:noProof/>
            <w:webHidden/>
          </w:rPr>
          <w:fldChar w:fldCharType="separate"/>
        </w:r>
        <w:r>
          <w:rPr>
            <w:noProof/>
            <w:webHidden/>
          </w:rPr>
          <w:t>134</w:t>
        </w:r>
        <w:r>
          <w:rPr>
            <w:noProof/>
            <w:webHidden/>
          </w:rPr>
          <w:fldChar w:fldCharType="end"/>
        </w:r>
      </w:hyperlink>
    </w:p>
    <w:p w14:paraId="5462CCC1" w14:textId="7799A6F3"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38" w:history="1">
        <w:r w:rsidRPr="00C315D9">
          <w:rPr>
            <w:rStyle w:val="Hyperlink"/>
            <w:noProof/>
          </w:rPr>
          <w:t>3.46.5 innerExceptions property</w:t>
        </w:r>
        <w:r>
          <w:rPr>
            <w:noProof/>
            <w:webHidden/>
          </w:rPr>
          <w:tab/>
        </w:r>
        <w:r>
          <w:rPr>
            <w:noProof/>
            <w:webHidden/>
          </w:rPr>
          <w:fldChar w:fldCharType="begin"/>
        </w:r>
        <w:r>
          <w:rPr>
            <w:noProof/>
            <w:webHidden/>
          </w:rPr>
          <w:instrText xml:space="preserve"> PAGEREF _Toc3379138 \h </w:instrText>
        </w:r>
        <w:r>
          <w:rPr>
            <w:noProof/>
            <w:webHidden/>
          </w:rPr>
        </w:r>
        <w:r>
          <w:rPr>
            <w:noProof/>
            <w:webHidden/>
          </w:rPr>
          <w:fldChar w:fldCharType="separate"/>
        </w:r>
        <w:r>
          <w:rPr>
            <w:noProof/>
            <w:webHidden/>
          </w:rPr>
          <w:t>135</w:t>
        </w:r>
        <w:r>
          <w:rPr>
            <w:noProof/>
            <w:webHidden/>
          </w:rPr>
          <w:fldChar w:fldCharType="end"/>
        </w:r>
      </w:hyperlink>
    </w:p>
    <w:p w14:paraId="6D55E552" w14:textId="6ADF120D" w:rsidR="00660149" w:rsidRDefault="00660149">
      <w:pPr>
        <w:pStyle w:val="TOC1"/>
        <w:rPr>
          <w:rFonts w:asciiTheme="minorHAnsi" w:eastAsiaTheme="minorEastAsia" w:hAnsiTheme="minorHAnsi" w:cstheme="minorBidi"/>
          <w:noProof/>
          <w:sz w:val="22"/>
          <w:szCs w:val="22"/>
        </w:rPr>
      </w:pPr>
      <w:hyperlink w:anchor="_Toc3379139" w:history="1">
        <w:r w:rsidRPr="00C315D9">
          <w:rPr>
            <w:rStyle w:val="Hyperlink"/>
            <w:noProof/>
          </w:rPr>
          <w:t>4</w:t>
        </w:r>
        <w:r>
          <w:rPr>
            <w:rFonts w:asciiTheme="minorHAnsi" w:eastAsiaTheme="minorEastAsia" w:hAnsiTheme="minorHAnsi" w:cstheme="minorBidi"/>
            <w:noProof/>
            <w:sz w:val="22"/>
            <w:szCs w:val="22"/>
          </w:rPr>
          <w:tab/>
        </w:r>
        <w:r w:rsidRPr="00C315D9">
          <w:rPr>
            <w:rStyle w:val="Hyperlink"/>
            <w:noProof/>
          </w:rPr>
          <w:t>External property file format</w:t>
        </w:r>
        <w:r>
          <w:rPr>
            <w:noProof/>
            <w:webHidden/>
          </w:rPr>
          <w:tab/>
        </w:r>
        <w:r>
          <w:rPr>
            <w:noProof/>
            <w:webHidden/>
          </w:rPr>
          <w:fldChar w:fldCharType="begin"/>
        </w:r>
        <w:r>
          <w:rPr>
            <w:noProof/>
            <w:webHidden/>
          </w:rPr>
          <w:instrText xml:space="preserve"> PAGEREF _Toc3379139 \h </w:instrText>
        </w:r>
        <w:r>
          <w:rPr>
            <w:noProof/>
            <w:webHidden/>
          </w:rPr>
        </w:r>
        <w:r>
          <w:rPr>
            <w:noProof/>
            <w:webHidden/>
          </w:rPr>
          <w:fldChar w:fldCharType="separate"/>
        </w:r>
        <w:r>
          <w:rPr>
            <w:noProof/>
            <w:webHidden/>
          </w:rPr>
          <w:t>136</w:t>
        </w:r>
        <w:r>
          <w:rPr>
            <w:noProof/>
            <w:webHidden/>
          </w:rPr>
          <w:fldChar w:fldCharType="end"/>
        </w:r>
      </w:hyperlink>
    </w:p>
    <w:p w14:paraId="134B797F" w14:textId="3D18579F"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40" w:history="1">
        <w:r w:rsidRPr="00C315D9">
          <w:rPr>
            <w:rStyle w:val="Hyperlink"/>
            <w:noProof/>
          </w:rPr>
          <w:t>4.1 General</w:t>
        </w:r>
        <w:r>
          <w:rPr>
            <w:noProof/>
            <w:webHidden/>
          </w:rPr>
          <w:tab/>
        </w:r>
        <w:r>
          <w:rPr>
            <w:noProof/>
            <w:webHidden/>
          </w:rPr>
          <w:fldChar w:fldCharType="begin"/>
        </w:r>
        <w:r>
          <w:rPr>
            <w:noProof/>
            <w:webHidden/>
          </w:rPr>
          <w:instrText xml:space="preserve"> PAGEREF _Toc3379140 \h </w:instrText>
        </w:r>
        <w:r>
          <w:rPr>
            <w:noProof/>
            <w:webHidden/>
          </w:rPr>
        </w:r>
        <w:r>
          <w:rPr>
            <w:noProof/>
            <w:webHidden/>
          </w:rPr>
          <w:fldChar w:fldCharType="separate"/>
        </w:r>
        <w:r>
          <w:rPr>
            <w:noProof/>
            <w:webHidden/>
          </w:rPr>
          <w:t>136</w:t>
        </w:r>
        <w:r>
          <w:rPr>
            <w:noProof/>
            <w:webHidden/>
          </w:rPr>
          <w:fldChar w:fldCharType="end"/>
        </w:r>
      </w:hyperlink>
    </w:p>
    <w:p w14:paraId="5180B69B" w14:textId="4E325D50"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41" w:history="1">
        <w:r w:rsidRPr="00C315D9">
          <w:rPr>
            <w:rStyle w:val="Hyperlink"/>
            <w:noProof/>
          </w:rPr>
          <w:t>4.2 External property file naming convention</w:t>
        </w:r>
        <w:r>
          <w:rPr>
            <w:noProof/>
            <w:webHidden/>
          </w:rPr>
          <w:tab/>
        </w:r>
        <w:r>
          <w:rPr>
            <w:noProof/>
            <w:webHidden/>
          </w:rPr>
          <w:fldChar w:fldCharType="begin"/>
        </w:r>
        <w:r>
          <w:rPr>
            <w:noProof/>
            <w:webHidden/>
          </w:rPr>
          <w:instrText xml:space="preserve"> PAGEREF _Toc3379141 \h </w:instrText>
        </w:r>
        <w:r>
          <w:rPr>
            <w:noProof/>
            <w:webHidden/>
          </w:rPr>
        </w:r>
        <w:r>
          <w:rPr>
            <w:noProof/>
            <w:webHidden/>
          </w:rPr>
          <w:fldChar w:fldCharType="separate"/>
        </w:r>
        <w:r>
          <w:rPr>
            <w:noProof/>
            <w:webHidden/>
          </w:rPr>
          <w:t>136</w:t>
        </w:r>
        <w:r>
          <w:rPr>
            <w:noProof/>
            <w:webHidden/>
          </w:rPr>
          <w:fldChar w:fldCharType="end"/>
        </w:r>
      </w:hyperlink>
    </w:p>
    <w:p w14:paraId="51EA3E5C" w14:textId="2BA07743"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42" w:history="1">
        <w:r w:rsidRPr="00C315D9">
          <w:rPr>
            <w:rStyle w:val="Hyperlink"/>
            <w:noProof/>
          </w:rPr>
          <w:t>4.3 externalProperties object</w:t>
        </w:r>
        <w:r>
          <w:rPr>
            <w:noProof/>
            <w:webHidden/>
          </w:rPr>
          <w:tab/>
        </w:r>
        <w:r>
          <w:rPr>
            <w:noProof/>
            <w:webHidden/>
          </w:rPr>
          <w:fldChar w:fldCharType="begin"/>
        </w:r>
        <w:r>
          <w:rPr>
            <w:noProof/>
            <w:webHidden/>
          </w:rPr>
          <w:instrText xml:space="preserve"> PAGEREF _Toc3379142 \h </w:instrText>
        </w:r>
        <w:r>
          <w:rPr>
            <w:noProof/>
            <w:webHidden/>
          </w:rPr>
        </w:r>
        <w:r>
          <w:rPr>
            <w:noProof/>
            <w:webHidden/>
          </w:rPr>
          <w:fldChar w:fldCharType="separate"/>
        </w:r>
        <w:r>
          <w:rPr>
            <w:noProof/>
            <w:webHidden/>
          </w:rPr>
          <w:t>136</w:t>
        </w:r>
        <w:r>
          <w:rPr>
            <w:noProof/>
            <w:webHidden/>
          </w:rPr>
          <w:fldChar w:fldCharType="end"/>
        </w:r>
      </w:hyperlink>
    </w:p>
    <w:p w14:paraId="22673866" w14:textId="7EB3B26F"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43" w:history="1">
        <w:r w:rsidRPr="00C315D9">
          <w:rPr>
            <w:rStyle w:val="Hyperlink"/>
            <w:noProof/>
          </w:rPr>
          <w:t>4.3.1 General</w:t>
        </w:r>
        <w:r>
          <w:rPr>
            <w:noProof/>
            <w:webHidden/>
          </w:rPr>
          <w:tab/>
        </w:r>
        <w:r>
          <w:rPr>
            <w:noProof/>
            <w:webHidden/>
          </w:rPr>
          <w:fldChar w:fldCharType="begin"/>
        </w:r>
        <w:r>
          <w:rPr>
            <w:noProof/>
            <w:webHidden/>
          </w:rPr>
          <w:instrText xml:space="preserve"> PAGEREF _Toc3379143 \h </w:instrText>
        </w:r>
        <w:r>
          <w:rPr>
            <w:noProof/>
            <w:webHidden/>
          </w:rPr>
        </w:r>
        <w:r>
          <w:rPr>
            <w:noProof/>
            <w:webHidden/>
          </w:rPr>
          <w:fldChar w:fldCharType="separate"/>
        </w:r>
        <w:r>
          <w:rPr>
            <w:noProof/>
            <w:webHidden/>
          </w:rPr>
          <w:t>136</w:t>
        </w:r>
        <w:r>
          <w:rPr>
            <w:noProof/>
            <w:webHidden/>
          </w:rPr>
          <w:fldChar w:fldCharType="end"/>
        </w:r>
      </w:hyperlink>
    </w:p>
    <w:p w14:paraId="6CEB66E3" w14:textId="266A5A29"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44" w:history="1">
        <w:r w:rsidRPr="00C315D9">
          <w:rPr>
            <w:rStyle w:val="Hyperlink"/>
            <w:noProof/>
          </w:rPr>
          <w:t>4.3.2 $schema property</w:t>
        </w:r>
        <w:r>
          <w:rPr>
            <w:noProof/>
            <w:webHidden/>
          </w:rPr>
          <w:tab/>
        </w:r>
        <w:r>
          <w:rPr>
            <w:noProof/>
            <w:webHidden/>
          </w:rPr>
          <w:fldChar w:fldCharType="begin"/>
        </w:r>
        <w:r>
          <w:rPr>
            <w:noProof/>
            <w:webHidden/>
          </w:rPr>
          <w:instrText xml:space="preserve"> PAGEREF _Toc3379144 \h </w:instrText>
        </w:r>
        <w:r>
          <w:rPr>
            <w:noProof/>
            <w:webHidden/>
          </w:rPr>
        </w:r>
        <w:r>
          <w:rPr>
            <w:noProof/>
            <w:webHidden/>
          </w:rPr>
          <w:fldChar w:fldCharType="separate"/>
        </w:r>
        <w:r>
          <w:rPr>
            <w:noProof/>
            <w:webHidden/>
          </w:rPr>
          <w:t>137</w:t>
        </w:r>
        <w:r>
          <w:rPr>
            <w:noProof/>
            <w:webHidden/>
          </w:rPr>
          <w:fldChar w:fldCharType="end"/>
        </w:r>
      </w:hyperlink>
    </w:p>
    <w:p w14:paraId="1DD6F765" w14:textId="6B6B7485"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45" w:history="1">
        <w:r w:rsidRPr="00C315D9">
          <w:rPr>
            <w:rStyle w:val="Hyperlink"/>
            <w:noProof/>
          </w:rPr>
          <w:t>4.3.3 version property</w:t>
        </w:r>
        <w:r>
          <w:rPr>
            <w:noProof/>
            <w:webHidden/>
          </w:rPr>
          <w:tab/>
        </w:r>
        <w:r>
          <w:rPr>
            <w:noProof/>
            <w:webHidden/>
          </w:rPr>
          <w:fldChar w:fldCharType="begin"/>
        </w:r>
        <w:r>
          <w:rPr>
            <w:noProof/>
            <w:webHidden/>
          </w:rPr>
          <w:instrText xml:space="preserve"> PAGEREF _Toc3379145 \h </w:instrText>
        </w:r>
        <w:r>
          <w:rPr>
            <w:noProof/>
            <w:webHidden/>
          </w:rPr>
        </w:r>
        <w:r>
          <w:rPr>
            <w:noProof/>
            <w:webHidden/>
          </w:rPr>
          <w:fldChar w:fldCharType="separate"/>
        </w:r>
        <w:r>
          <w:rPr>
            <w:noProof/>
            <w:webHidden/>
          </w:rPr>
          <w:t>137</w:t>
        </w:r>
        <w:r>
          <w:rPr>
            <w:noProof/>
            <w:webHidden/>
          </w:rPr>
          <w:fldChar w:fldCharType="end"/>
        </w:r>
      </w:hyperlink>
    </w:p>
    <w:p w14:paraId="5ADDAAF1" w14:textId="182A0E53"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46" w:history="1">
        <w:r w:rsidRPr="00C315D9">
          <w:rPr>
            <w:rStyle w:val="Hyperlink"/>
            <w:noProof/>
          </w:rPr>
          <w:t>4.3.4 guid property</w:t>
        </w:r>
        <w:r>
          <w:rPr>
            <w:noProof/>
            <w:webHidden/>
          </w:rPr>
          <w:tab/>
        </w:r>
        <w:r>
          <w:rPr>
            <w:noProof/>
            <w:webHidden/>
          </w:rPr>
          <w:fldChar w:fldCharType="begin"/>
        </w:r>
        <w:r>
          <w:rPr>
            <w:noProof/>
            <w:webHidden/>
          </w:rPr>
          <w:instrText xml:space="preserve"> PAGEREF _Toc3379146 \h </w:instrText>
        </w:r>
        <w:r>
          <w:rPr>
            <w:noProof/>
            <w:webHidden/>
          </w:rPr>
        </w:r>
        <w:r>
          <w:rPr>
            <w:noProof/>
            <w:webHidden/>
          </w:rPr>
          <w:fldChar w:fldCharType="separate"/>
        </w:r>
        <w:r>
          <w:rPr>
            <w:noProof/>
            <w:webHidden/>
          </w:rPr>
          <w:t>137</w:t>
        </w:r>
        <w:r>
          <w:rPr>
            <w:noProof/>
            <w:webHidden/>
          </w:rPr>
          <w:fldChar w:fldCharType="end"/>
        </w:r>
      </w:hyperlink>
    </w:p>
    <w:p w14:paraId="04F3C3CF" w14:textId="72363ECD"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47" w:history="1">
        <w:r w:rsidRPr="00C315D9">
          <w:rPr>
            <w:rStyle w:val="Hyperlink"/>
            <w:noProof/>
          </w:rPr>
          <w:t>4.3.5 runGuid property</w:t>
        </w:r>
        <w:r>
          <w:rPr>
            <w:noProof/>
            <w:webHidden/>
          </w:rPr>
          <w:tab/>
        </w:r>
        <w:r>
          <w:rPr>
            <w:noProof/>
            <w:webHidden/>
          </w:rPr>
          <w:fldChar w:fldCharType="begin"/>
        </w:r>
        <w:r>
          <w:rPr>
            <w:noProof/>
            <w:webHidden/>
          </w:rPr>
          <w:instrText xml:space="preserve"> PAGEREF _Toc3379147 \h </w:instrText>
        </w:r>
        <w:r>
          <w:rPr>
            <w:noProof/>
            <w:webHidden/>
          </w:rPr>
        </w:r>
        <w:r>
          <w:rPr>
            <w:noProof/>
            <w:webHidden/>
          </w:rPr>
          <w:fldChar w:fldCharType="separate"/>
        </w:r>
        <w:r>
          <w:rPr>
            <w:noProof/>
            <w:webHidden/>
          </w:rPr>
          <w:t>137</w:t>
        </w:r>
        <w:r>
          <w:rPr>
            <w:noProof/>
            <w:webHidden/>
          </w:rPr>
          <w:fldChar w:fldCharType="end"/>
        </w:r>
      </w:hyperlink>
    </w:p>
    <w:p w14:paraId="16AB9107" w14:textId="73742B0E" w:rsidR="00660149" w:rsidRDefault="00660149">
      <w:pPr>
        <w:pStyle w:val="TOC3"/>
        <w:tabs>
          <w:tab w:val="right" w:leader="dot" w:pos="9350"/>
        </w:tabs>
        <w:rPr>
          <w:rFonts w:asciiTheme="minorHAnsi" w:eastAsiaTheme="minorEastAsia" w:hAnsiTheme="minorHAnsi" w:cstheme="minorBidi"/>
          <w:noProof/>
          <w:sz w:val="22"/>
          <w:szCs w:val="22"/>
        </w:rPr>
      </w:pPr>
      <w:hyperlink w:anchor="_Toc3379148" w:history="1">
        <w:r w:rsidRPr="00C315D9">
          <w:rPr>
            <w:rStyle w:val="Hyperlink"/>
            <w:noProof/>
          </w:rPr>
          <w:t>4.3.6 The property value properties</w:t>
        </w:r>
        <w:r>
          <w:rPr>
            <w:noProof/>
            <w:webHidden/>
          </w:rPr>
          <w:tab/>
        </w:r>
        <w:r>
          <w:rPr>
            <w:noProof/>
            <w:webHidden/>
          </w:rPr>
          <w:fldChar w:fldCharType="begin"/>
        </w:r>
        <w:r>
          <w:rPr>
            <w:noProof/>
            <w:webHidden/>
          </w:rPr>
          <w:instrText xml:space="preserve"> PAGEREF _Toc3379148 \h </w:instrText>
        </w:r>
        <w:r>
          <w:rPr>
            <w:noProof/>
            <w:webHidden/>
          </w:rPr>
        </w:r>
        <w:r>
          <w:rPr>
            <w:noProof/>
            <w:webHidden/>
          </w:rPr>
          <w:fldChar w:fldCharType="separate"/>
        </w:r>
        <w:r>
          <w:rPr>
            <w:noProof/>
            <w:webHidden/>
          </w:rPr>
          <w:t>137</w:t>
        </w:r>
        <w:r>
          <w:rPr>
            <w:noProof/>
            <w:webHidden/>
          </w:rPr>
          <w:fldChar w:fldCharType="end"/>
        </w:r>
      </w:hyperlink>
    </w:p>
    <w:p w14:paraId="4EE76F31" w14:textId="29678C4A" w:rsidR="00660149" w:rsidRDefault="00660149">
      <w:pPr>
        <w:pStyle w:val="TOC1"/>
        <w:rPr>
          <w:rFonts w:asciiTheme="minorHAnsi" w:eastAsiaTheme="minorEastAsia" w:hAnsiTheme="minorHAnsi" w:cstheme="minorBidi"/>
          <w:noProof/>
          <w:sz w:val="22"/>
          <w:szCs w:val="22"/>
        </w:rPr>
      </w:pPr>
      <w:hyperlink w:anchor="_Toc3379149" w:history="1">
        <w:r w:rsidRPr="00C315D9">
          <w:rPr>
            <w:rStyle w:val="Hyperlink"/>
            <w:noProof/>
          </w:rPr>
          <w:t>5</w:t>
        </w:r>
        <w:r>
          <w:rPr>
            <w:rFonts w:asciiTheme="minorHAnsi" w:eastAsiaTheme="minorEastAsia" w:hAnsiTheme="minorHAnsi" w:cstheme="minorBidi"/>
            <w:noProof/>
            <w:sz w:val="22"/>
            <w:szCs w:val="22"/>
          </w:rPr>
          <w:tab/>
        </w:r>
        <w:r w:rsidRPr="00C315D9">
          <w:rPr>
            <w:rStyle w:val="Hyperlink"/>
            <w:noProof/>
          </w:rPr>
          <w:t>Conformance</w:t>
        </w:r>
        <w:r>
          <w:rPr>
            <w:noProof/>
            <w:webHidden/>
          </w:rPr>
          <w:tab/>
        </w:r>
        <w:r>
          <w:rPr>
            <w:noProof/>
            <w:webHidden/>
          </w:rPr>
          <w:fldChar w:fldCharType="begin"/>
        </w:r>
        <w:r>
          <w:rPr>
            <w:noProof/>
            <w:webHidden/>
          </w:rPr>
          <w:instrText xml:space="preserve"> PAGEREF _Toc3379149 \h </w:instrText>
        </w:r>
        <w:r>
          <w:rPr>
            <w:noProof/>
            <w:webHidden/>
          </w:rPr>
        </w:r>
        <w:r>
          <w:rPr>
            <w:noProof/>
            <w:webHidden/>
          </w:rPr>
          <w:fldChar w:fldCharType="separate"/>
        </w:r>
        <w:r>
          <w:rPr>
            <w:noProof/>
            <w:webHidden/>
          </w:rPr>
          <w:t>138</w:t>
        </w:r>
        <w:r>
          <w:rPr>
            <w:noProof/>
            <w:webHidden/>
          </w:rPr>
          <w:fldChar w:fldCharType="end"/>
        </w:r>
      </w:hyperlink>
    </w:p>
    <w:p w14:paraId="1FA186BD" w14:textId="1481E47A"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50" w:history="1">
        <w:r w:rsidRPr="00C315D9">
          <w:rPr>
            <w:rStyle w:val="Hyperlink"/>
            <w:noProof/>
          </w:rPr>
          <w:t>5.1 Conformance targets</w:t>
        </w:r>
        <w:r>
          <w:rPr>
            <w:noProof/>
            <w:webHidden/>
          </w:rPr>
          <w:tab/>
        </w:r>
        <w:r>
          <w:rPr>
            <w:noProof/>
            <w:webHidden/>
          </w:rPr>
          <w:fldChar w:fldCharType="begin"/>
        </w:r>
        <w:r>
          <w:rPr>
            <w:noProof/>
            <w:webHidden/>
          </w:rPr>
          <w:instrText xml:space="preserve"> PAGEREF _Toc3379150 \h </w:instrText>
        </w:r>
        <w:r>
          <w:rPr>
            <w:noProof/>
            <w:webHidden/>
          </w:rPr>
        </w:r>
        <w:r>
          <w:rPr>
            <w:noProof/>
            <w:webHidden/>
          </w:rPr>
          <w:fldChar w:fldCharType="separate"/>
        </w:r>
        <w:r>
          <w:rPr>
            <w:noProof/>
            <w:webHidden/>
          </w:rPr>
          <w:t>138</w:t>
        </w:r>
        <w:r>
          <w:rPr>
            <w:noProof/>
            <w:webHidden/>
          </w:rPr>
          <w:fldChar w:fldCharType="end"/>
        </w:r>
      </w:hyperlink>
    </w:p>
    <w:p w14:paraId="12BAD5A2" w14:textId="1C64A41A"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51" w:history="1">
        <w:r w:rsidRPr="00C315D9">
          <w:rPr>
            <w:rStyle w:val="Hyperlink"/>
            <w:noProof/>
          </w:rPr>
          <w:t>5.2 Conformance Clause 1: SARIF log file</w:t>
        </w:r>
        <w:r>
          <w:rPr>
            <w:noProof/>
            <w:webHidden/>
          </w:rPr>
          <w:tab/>
        </w:r>
        <w:r>
          <w:rPr>
            <w:noProof/>
            <w:webHidden/>
          </w:rPr>
          <w:fldChar w:fldCharType="begin"/>
        </w:r>
        <w:r>
          <w:rPr>
            <w:noProof/>
            <w:webHidden/>
          </w:rPr>
          <w:instrText xml:space="preserve"> PAGEREF _Toc3379151 \h </w:instrText>
        </w:r>
        <w:r>
          <w:rPr>
            <w:noProof/>
            <w:webHidden/>
          </w:rPr>
        </w:r>
        <w:r>
          <w:rPr>
            <w:noProof/>
            <w:webHidden/>
          </w:rPr>
          <w:fldChar w:fldCharType="separate"/>
        </w:r>
        <w:r>
          <w:rPr>
            <w:noProof/>
            <w:webHidden/>
          </w:rPr>
          <w:t>138</w:t>
        </w:r>
        <w:r>
          <w:rPr>
            <w:noProof/>
            <w:webHidden/>
          </w:rPr>
          <w:fldChar w:fldCharType="end"/>
        </w:r>
      </w:hyperlink>
    </w:p>
    <w:p w14:paraId="24A25A94" w14:textId="2842F01D"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52" w:history="1">
        <w:r w:rsidRPr="00C315D9">
          <w:rPr>
            <w:rStyle w:val="Hyperlink"/>
            <w:noProof/>
          </w:rPr>
          <w:t>5.3 Conformance Clause 2: SARIF resource file</w:t>
        </w:r>
        <w:r>
          <w:rPr>
            <w:noProof/>
            <w:webHidden/>
          </w:rPr>
          <w:tab/>
        </w:r>
        <w:r>
          <w:rPr>
            <w:noProof/>
            <w:webHidden/>
          </w:rPr>
          <w:fldChar w:fldCharType="begin"/>
        </w:r>
        <w:r>
          <w:rPr>
            <w:noProof/>
            <w:webHidden/>
          </w:rPr>
          <w:instrText xml:space="preserve"> PAGEREF _Toc3379152 \h </w:instrText>
        </w:r>
        <w:r>
          <w:rPr>
            <w:noProof/>
            <w:webHidden/>
          </w:rPr>
        </w:r>
        <w:r>
          <w:rPr>
            <w:noProof/>
            <w:webHidden/>
          </w:rPr>
          <w:fldChar w:fldCharType="separate"/>
        </w:r>
        <w:r>
          <w:rPr>
            <w:noProof/>
            <w:webHidden/>
          </w:rPr>
          <w:t>138</w:t>
        </w:r>
        <w:r>
          <w:rPr>
            <w:noProof/>
            <w:webHidden/>
          </w:rPr>
          <w:fldChar w:fldCharType="end"/>
        </w:r>
      </w:hyperlink>
    </w:p>
    <w:p w14:paraId="0379B87C" w14:textId="156259C4"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53" w:history="1">
        <w:r w:rsidRPr="00C315D9">
          <w:rPr>
            <w:rStyle w:val="Hyperlink"/>
            <w:noProof/>
          </w:rPr>
          <w:t>5.4 Conformance Clause 3: SARIF producer</w:t>
        </w:r>
        <w:r>
          <w:rPr>
            <w:noProof/>
            <w:webHidden/>
          </w:rPr>
          <w:tab/>
        </w:r>
        <w:r>
          <w:rPr>
            <w:noProof/>
            <w:webHidden/>
          </w:rPr>
          <w:fldChar w:fldCharType="begin"/>
        </w:r>
        <w:r>
          <w:rPr>
            <w:noProof/>
            <w:webHidden/>
          </w:rPr>
          <w:instrText xml:space="preserve"> PAGEREF _Toc3379153 \h </w:instrText>
        </w:r>
        <w:r>
          <w:rPr>
            <w:noProof/>
            <w:webHidden/>
          </w:rPr>
        </w:r>
        <w:r>
          <w:rPr>
            <w:noProof/>
            <w:webHidden/>
          </w:rPr>
          <w:fldChar w:fldCharType="separate"/>
        </w:r>
        <w:r>
          <w:rPr>
            <w:noProof/>
            <w:webHidden/>
          </w:rPr>
          <w:t>138</w:t>
        </w:r>
        <w:r>
          <w:rPr>
            <w:noProof/>
            <w:webHidden/>
          </w:rPr>
          <w:fldChar w:fldCharType="end"/>
        </w:r>
      </w:hyperlink>
    </w:p>
    <w:p w14:paraId="6FA722EB" w14:textId="2871F276"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54" w:history="1">
        <w:r w:rsidRPr="00C315D9">
          <w:rPr>
            <w:rStyle w:val="Hyperlink"/>
            <w:noProof/>
          </w:rPr>
          <w:t>5.5 Conformance Clause 4: Direct producer</w:t>
        </w:r>
        <w:r>
          <w:rPr>
            <w:noProof/>
            <w:webHidden/>
          </w:rPr>
          <w:tab/>
        </w:r>
        <w:r>
          <w:rPr>
            <w:noProof/>
            <w:webHidden/>
          </w:rPr>
          <w:fldChar w:fldCharType="begin"/>
        </w:r>
        <w:r>
          <w:rPr>
            <w:noProof/>
            <w:webHidden/>
          </w:rPr>
          <w:instrText xml:space="preserve"> PAGEREF _Toc3379154 \h </w:instrText>
        </w:r>
        <w:r>
          <w:rPr>
            <w:noProof/>
            <w:webHidden/>
          </w:rPr>
        </w:r>
        <w:r>
          <w:rPr>
            <w:noProof/>
            <w:webHidden/>
          </w:rPr>
          <w:fldChar w:fldCharType="separate"/>
        </w:r>
        <w:r>
          <w:rPr>
            <w:noProof/>
            <w:webHidden/>
          </w:rPr>
          <w:t>139</w:t>
        </w:r>
        <w:r>
          <w:rPr>
            <w:noProof/>
            <w:webHidden/>
          </w:rPr>
          <w:fldChar w:fldCharType="end"/>
        </w:r>
      </w:hyperlink>
    </w:p>
    <w:p w14:paraId="79F38236" w14:textId="2684C5BF"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55" w:history="1">
        <w:r w:rsidRPr="00C315D9">
          <w:rPr>
            <w:rStyle w:val="Hyperlink"/>
            <w:noProof/>
          </w:rPr>
          <w:t>5.6 Conformance Clause 5: Deterministic producer</w:t>
        </w:r>
        <w:r>
          <w:rPr>
            <w:noProof/>
            <w:webHidden/>
          </w:rPr>
          <w:tab/>
        </w:r>
        <w:r>
          <w:rPr>
            <w:noProof/>
            <w:webHidden/>
          </w:rPr>
          <w:fldChar w:fldCharType="begin"/>
        </w:r>
        <w:r>
          <w:rPr>
            <w:noProof/>
            <w:webHidden/>
          </w:rPr>
          <w:instrText xml:space="preserve"> PAGEREF _Toc3379155 \h </w:instrText>
        </w:r>
        <w:r>
          <w:rPr>
            <w:noProof/>
            <w:webHidden/>
          </w:rPr>
        </w:r>
        <w:r>
          <w:rPr>
            <w:noProof/>
            <w:webHidden/>
          </w:rPr>
          <w:fldChar w:fldCharType="separate"/>
        </w:r>
        <w:r>
          <w:rPr>
            <w:noProof/>
            <w:webHidden/>
          </w:rPr>
          <w:t>139</w:t>
        </w:r>
        <w:r>
          <w:rPr>
            <w:noProof/>
            <w:webHidden/>
          </w:rPr>
          <w:fldChar w:fldCharType="end"/>
        </w:r>
      </w:hyperlink>
    </w:p>
    <w:p w14:paraId="0DD740BD" w14:textId="5E6AD7C1"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56" w:history="1">
        <w:r w:rsidRPr="00C315D9">
          <w:rPr>
            <w:rStyle w:val="Hyperlink"/>
            <w:noProof/>
          </w:rPr>
          <w:t>5.7 Conformance Clause 6: Converter</w:t>
        </w:r>
        <w:r>
          <w:rPr>
            <w:noProof/>
            <w:webHidden/>
          </w:rPr>
          <w:tab/>
        </w:r>
        <w:r>
          <w:rPr>
            <w:noProof/>
            <w:webHidden/>
          </w:rPr>
          <w:fldChar w:fldCharType="begin"/>
        </w:r>
        <w:r>
          <w:rPr>
            <w:noProof/>
            <w:webHidden/>
          </w:rPr>
          <w:instrText xml:space="preserve"> PAGEREF _Toc3379156 \h </w:instrText>
        </w:r>
        <w:r>
          <w:rPr>
            <w:noProof/>
            <w:webHidden/>
          </w:rPr>
        </w:r>
        <w:r>
          <w:rPr>
            <w:noProof/>
            <w:webHidden/>
          </w:rPr>
          <w:fldChar w:fldCharType="separate"/>
        </w:r>
        <w:r>
          <w:rPr>
            <w:noProof/>
            <w:webHidden/>
          </w:rPr>
          <w:t>139</w:t>
        </w:r>
        <w:r>
          <w:rPr>
            <w:noProof/>
            <w:webHidden/>
          </w:rPr>
          <w:fldChar w:fldCharType="end"/>
        </w:r>
      </w:hyperlink>
    </w:p>
    <w:p w14:paraId="15DB5486" w14:textId="6BBA3F0E"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57" w:history="1">
        <w:r w:rsidRPr="00C315D9">
          <w:rPr>
            <w:rStyle w:val="Hyperlink"/>
            <w:noProof/>
          </w:rPr>
          <w:t>5.8 Conformance Clause 7: SARIF post-processor</w:t>
        </w:r>
        <w:r>
          <w:rPr>
            <w:noProof/>
            <w:webHidden/>
          </w:rPr>
          <w:tab/>
        </w:r>
        <w:r>
          <w:rPr>
            <w:noProof/>
            <w:webHidden/>
          </w:rPr>
          <w:fldChar w:fldCharType="begin"/>
        </w:r>
        <w:r>
          <w:rPr>
            <w:noProof/>
            <w:webHidden/>
          </w:rPr>
          <w:instrText xml:space="preserve"> PAGEREF _Toc3379157 \h </w:instrText>
        </w:r>
        <w:r>
          <w:rPr>
            <w:noProof/>
            <w:webHidden/>
          </w:rPr>
        </w:r>
        <w:r>
          <w:rPr>
            <w:noProof/>
            <w:webHidden/>
          </w:rPr>
          <w:fldChar w:fldCharType="separate"/>
        </w:r>
        <w:r>
          <w:rPr>
            <w:noProof/>
            <w:webHidden/>
          </w:rPr>
          <w:t>139</w:t>
        </w:r>
        <w:r>
          <w:rPr>
            <w:noProof/>
            <w:webHidden/>
          </w:rPr>
          <w:fldChar w:fldCharType="end"/>
        </w:r>
      </w:hyperlink>
    </w:p>
    <w:p w14:paraId="1A46658F" w14:textId="55B36A57"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58" w:history="1">
        <w:r w:rsidRPr="00C315D9">
          <w:rPr>
            <w:rStyle w:val="Hyperlink"/>
            <w:noProof/>
          </w:rPr>
          <w:t>5.9 Conformance Clause 8: SARIF consumer</w:t>
        </w:r>
        <w:r>
          <w:rPr>
            <w:noProof/>
            <w:webHidden/>
          </w:rPr>
          <w:tab/>
        </w:r>
        <w:r>
          <w:rPr>
            <w:noProof/>
            <w:webHidden/>
          </w:rPr>
          <w:fldChar w:fldCharType="begin"/>
        </w:r>
        <w:r>
          <w:rPr>
            <w:noProof/>
            <w:webHidden/>
          </w:rPr>
          <w:instrText xml:space="preserve"> PAGEREF _Toc3379158 \h </w:instrText>
        </w:r>
        <w:r>
          <w:rPr>
            <w:noProof/>
            <w:webHidden/>
          </w:rPr>
        </w:r>
        <w:r>
          <w:rPr>
            <w:noProof/>
            <w:webHidden/>
          </w:rPr>
          <w:fldChar w:fldCharType="separate"/>
        </w:r>
        <w:r>
          <w:rPr>
            <w:noProof/>
            <w:webHidden/>
          </w:rPr>
          <w:t>139</w:t>
        </w:r>
        <w:r>
          <w:rPr>
            <w:noProof/>
            <w:webHidden/>
          </w:rPr>
          <w:fldChar w:fldCharType="end"/>
        </w:r>
      </w:hyperlink>
    </w:p>
    <w:p w14:paraId="19B2E05D" w14:textId="00B854C3"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59" w:history="1">
        <w:r w:rsidRPr="00C315D9">
          <w:rPr>
            <w:rStyle w:val="Hyperlink"/>
            <w:noProof/>
          </w:rPr>
          <w:t>5.10 Conformance Clause 9: Viewer</w:t>
        </w:r>
        <w:r>
          <w:rPr>
            <w:noProof/>
            <w:webHidden/>
          </w:rPr>
          <w:tab/>
        </w:r>
        <w:r>
          <w:rPr>
            <w:noProof/>
            <w:webHidden/>
          </w:rPr>
          <w:fldChar w:fldCharType="begin"/>
        </w:r>
        <w:r>
          <w:rPr>
            <w:noProof/>
            <w:webHidden/>
          </w:rPr>
          <w:instrText xml:space="preserve"> PAGEREF _Toc3379159 \h </w:instrText>
        </w:r>
        <w:r>
          <w:rPr>
            <w:noProof/>
            <w:webHidden/>
          </w:rPr>
        </w:r>
        <w:r>
          <w:rPr>
            <w:noProof/>
            <w:webHidden/>
          </w:rPr>
          <w:fldChar w:fldCharType="separate"/>
        </w:r>
        <w:r>
          <w:rPr>
            <w:noProof/>
            <w:webHidden/>
          </w:rPr>
          <w:t>139</w:t>
        </w:r>
        <w:r>
          <w:rPr>
            <w:noProof/>
            <w:webHidden/>
          </w:rPr>
          <w:fldChar w:fldCharType="end"/>
        </w:r>
      </w:hyperlink>
    </w:p>
    <w:p w14:paraId="7E561936" w14:textId="615CDDD9"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60" w:history="1">
        <w:r w:rsidRPr="00C315D9">
          <w:rPr>
            <w:rStyle w:val="Hyperlink"/>
            <w:noProof/>
          </w:rPr>
          <w:t>5.11 Conformance Clause 10: Result management system</w:t>
        </w:r>
        <w:r>
          <w:rPr>
            <w:noProof/>
            <w:webHidden/>
          </w:rPr>
          <w:tab/>
        </w:r>
        <w:r>
          <w:rPr>
            <w:noProof/>
            <w:webHidden/>
          </w:rPr>
          <w:fldChar w:fldCharType="begin"/>
        </w:r>
        <w:r>
          <w:rPr>
            <w:noProof/>
            <w:webHidden/>
          </w:rPr>
          <w:instrText xml:space="preserve"> PAGEREF _Toc3379160 \h </w:instrText>
        </w:r>
        <w:r>
          <w:rPr>
            <w:noProof/>
            <w:webHidden/>
          </w:rPr>
        </w:r>
        <w:r>
          <w:rPr>
            <w:noProof/>
            <w:webHidden/>
          </w:rPr>
          <w:fldChar w:fldCharType="separate"/>
        </w:r>
        <w:r>
          <w:rPr>
            <w:noProof/>
            <w:webHidden/>
          </w:rPr>
          <w:t>139</w:t>
        </w:r>
        <w:r>
          <w:rPr>
            <w:noProof/>
            <w:webHidden/>
          </w:rPr>
          <w:fldChar w:fldCharType="end"/>
        </w:r>
      </w:hyperlink>
    </w:p>
    <w:p w14:paraId="48122D1E" w14:textId="656CC058"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61" w:history="1">
        <w:r w:rsidRPr="00C315D9">
          <w:rPr>
            <w:rStyle w:val="Hyperlink"/>
            <w:noProof/>
          </w:rPr>
          <w:t>5.12 Conformance Clause 11: Engineering system</w:t>
        </w:r>
        <w:r>
          <w:rPr>
            <w:noProof/>
            <w:webHidden/>
          </w:rPr>
          <w:tab/>
        </w:r>
        <w:r>
          <w:rPr>
            <w:noProof/>
            <w:webHidden/>
          </w:rPr>
          <w:fldChar w:fldCharType="begin"/>
        </w:r>
        <w:r>
          <w:rPr>
            <w:noProof/>
            <w:webHidden/>
          </w:rPr>
          <w:instrText xml:space="preserve"> PAGEREF _Toc3379161 \h </w:instrText>
        </w:r>
        <w:r>
          <w:rPr>
            <w:noProof/>
            <w:webHidden/>
          </w:rPr>
        </w:r>
        <w:r>
          <w:rPr>
            <w:noProof/>
            <w:webHidden/>
          </w:rPr>
          <w:fldChar w:fldCharType="separate"/>
        </w:r>
        <w:r>
          <w:rPr>
            <w:noProof/>
            <w:webHidden/>
          </w:rPr>
          <w:t>140</w:t>
        </w:r>
        <w:r>
          <w:rPr>
            <w:noProof/>
            <w:webHidden/>
          </w:rPr>
          <w:fldChar w:fldCharType="end"/>
        </w:r>
      </w:hyperlink>
    </w:p>
    <w:p w14:paraId="7C59C584" w14:textId="40C2B3F3" w:rsidR="00660149" w:rsidRDefault="00660149">
      <w:pPr>
        <w:pStyle w:val="TOC1"/>
        <w:rPr>
          <w:rFonts w:asciiTheme="minorHAnsi" w:eastAsiaTheme="minorEastAsia" w:hAnsiTheme="minorHAnsi" w:cstheme="minorBidi"/>
          <w:noProof/>
          <w:sz w:val="22"/>
          <w:szCs w:val="22"/>
        </w:rPr>
      </w:pPr>
      <w:hyperlink w:anchor="_Toc3379162" w:history="1">
        <w:r w:rsidRPr="00C315D9">
          <w:rPr>
            <w:rStyle w:val="Hyperlink"/>
            <w:noProof/>
          </w:rPr>
          <w:t>Appendix A. (Informative) Acknowledgments</w:t>
        </w:r>
        <w:r>
          <w:rPr>
            <w:noProof/>
            <w:webHidden/>
          </w:rPr>
          <w:tab/>
        </w:r>
        <w:r>
          <w:rPr>
            <w:noProof/>
            <w:webHidden/>
          </w:rPr>
          <w:fldChar w:fldCharType="begin"/>
        </w:r>
        <w:r>
          <w:rPr>
            <w:noProof/>
            <w:webHidden/>
          </w:rPr>
          <w:instrText xml:space="preserve"> PAGEREF _Toc3379162 \h </w:instrText>
        </w:r>
        <w:r>
          <w:rPr>
            <w:noProof/>
            <w:webHidden/>
          </w:rPr>
        </w:r>
        <w:r>
          <w:rPr>
            <w:noProof/>
            <w:webHidden/>
          </w:rPr>
          <w:fldChar w:fldCharType="separate"/>
        </w:r>
        <w:r>
          <w:rPr>
            <w:noProof/>
            <w:webHidden/>
          </w:rPr>
          <w:t>141</w:t>
        </w:r>
        <w:r>
          <w:rPr>
            <w:noProof/>
            <w:webHidden/>
          </w:rPr>
          <w:fldChar w:fldCharType="end"/>
        </w:r>
      </w:hyperlink>
    </w:p>
    <w:p w14:paraId="1AFB4F31" w14:textId="10C66CA7" w:rsidR="00660149" w:rsidRDefault="00660149">
      <w:pPr>
        <w:pStyle w:val="TOC1"/>
        <w:rPr>
          <w:rFonts w:asciiTheme="minorHAnsi" w:eastAsiaTheme="minorEastAsia" w:hAnsiTheme="minorHAnsi" w:cstheme="minorBidi"/>
          <w:noProof/>
          <w:sz w:val="22"/>
          <w:szCs w:val="22"/>
        </w:rPr>
      </w:pPr>
      <w:hyperlink w:anchor="_Toc3379163" w:history="1">
        <w:r w:rsidRPr="00C315D9">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_Toc3379163 \h </w:instrText>
        </w:r>
        <w:r>
          <w:rPr>
            <w:noProof/>
            <w:webHidden/>
          </w:rPr>
        </w:r>
        <w:r>
          <w:rPr>
            <w:noProof/>
            <w:webHidden/>
          </w:rPr>
          <w:fldChar w:fldCharType="separate"/>
        </w:r>
        <w:r>
          <w:rPr>
            <w:noProof/>
            <w:webHidden/>
          </w:rPr>
          <w:t>142</w:t>
        </w:r>
        <w:r>
          <w:rPr>
            <w:noProof/>
            <w:webHidden/>
          </w:rPr>
          <w:fldChar w:fldCharType="end"/>
        </w:r>
      </w:hyperlink>
    </w:p>
    <w:p w14:paraId="3619D68E" w14:textId="6FDAC8EF" w:rsidR="00660149" w:rsidRDefault="00660149">
      <w:pPr>
        <w:pStyle w:val="TOC1"/>
        <w:rPr>
          <w:rFonts w:asciiTheme="minorHAnsi" w:eastAsiaTheme="minorEastAsia" w:hAnsiTheme="minorHAnsi" w:cstheme="minorBidi"/>
          <w:noProof/>
          <w:sz w:val="22"/>
          <w:szCs w:val="22"/>
        </w:rPr>
      </w:pPr>
      <w:hyperlink w:anchor="_Toc3379164" w:history="1">
        <w:r w:rsidRPr="00C315D9">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_Toc3379164 \h </w:instrText>
        </w:r>
        <w:r>
          <w:rPr>
            <w:noProof/>
            <w:webHidden/>
          </w:rPr>
        </w:r>
        <w:r>
          <w:rPr>
            <w:noProof/>
            <w:webHidden/>
          </w:rPr>
          <w:fldChar w:fldCharType="separate"/>
        </w:r>
        <w:r>
          <w:rPr>
            <w:noProof/>
            <w:webHidden/>
          </w:rPr>
          <w:t>143</w:t>
        </w:r>
        <w:r>
          <w:rPr>
            <w:noProof/>
            <w:webHidden/>
          </w:rPr>
          <w:fldChar w:fldCharType="end"/>
        </w:r>
      </w:hyperlink>
    </w:p>
    <w:p w14:paraId="1848D191" w14:textId="677AE411" w:rsidR="00660149" w:rsidRDefault="00660149">
      <w:pPr>
        <w:pStyle w:val="TOC1"/>
        <w:rPr>
          <w:rFonts w:asciiTheme="minorHAnsi" w:eastAsiaTheme="minorEastAsia" w:hAnsiTheme="minorHAnsi" w:cstheme="minorBidi"/>
          <w:noProof/>
          <w:sz w:val="22"/>
          <w:szCs w:val="22"/>
        </w:rPr>
      </w:pPr>
      <w:hyperlink w:anchor="_Toc3379165" w:history="1">
        <w:r w:rsidRPr="00C315D9">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_Toc3379165 \h </w:instrText>
        </w:r>
        <w:r>
          <w:rPr>
            <w:noProof/>
            <w:webHidden/>
          </w:rPr>
        </w:r>
        <w:r>
          <w:rPr>
            <w:noProof/>
            <w:webHidden/>
          </w:rPr>
          <w:fldChar w:fldCharType="separate"/>
        </w:r>
        <w:r>
          <w:rPr>
            <w:noProof/>
            <w:webHidden/>
          </w:rPr>
          <w:t>144</w:t>
        </w:r>
        <w:r>
          <w:rPr>
            <w:noProof/>
            <w:webHidden/>
          </w:rPr>
          <w:fldChar w:fldCharType="end"/>
        </w:r>
      </w:hyperlink>
    </w:p>
    <w:p w14:paraId="3C9C6232" w14:textId="29706E7D" w:rsidR="00660149" w:rsidRDefault="00660149">
      <w:pPr>
        <w:pStyle w:val="TOC1"/>
        <w:rPr>
          <w:rFonts w:asciiTheme="minorHAnsi" w:eastAsiaTheme="minorEastAsia" w:hAnsiTheme="minorHAnsi" w:cstheme="minorBidi"/>
          <w:noProof/>
          <w:sz w:val="22"/>
          <w:szCs w:val="22"/>
        </w:rPr>
      </w:pPr>
      <w:hyperlink w:anchor="_Toc3379166" w:history="1">
        <w:r w:rsidRPr="00C315D9">
          <w:rPr>
            <w:rStyle w:val="Hyperlink"/>
            <w:noProof/>
          </w:rPr>
          <w:t>Appendix E. (Informative) Locating rule metadata</w:t>
        </w:r>
        <w:r>
          <w:rPr>
            <w:noProof/>
            <w:webHidden/>
          </w:rPr>
          <w:tab/>
        </w:r>
        <w:r>
          <w:rPr>
            <w:noProof/>
            <w:webHidden/>
          </w:rPr>
          <w:fldChar w:fldCharType="begin"/>
        </w:r>
        <w:r>
          <w:rPr>
            <w:noProof/>
            <w:webHidden/>
          </w:rPr>
          <w:instrText xml:space="preserve"> PAGEREF _Toc3379166 \h </w:instrText>
        </w:r>
        <w:r>
          <w:rPr>
            <w:noProof/>
            <w:webHidden/>
          </w:rPr>
        </w:r>
        <w:r>
          <w:rPr>
            <w:noProof/>
            <w:webHidden/>
          </w:rPr>
          <w:fldChar w:fldCharType="separate"/>
        </w:r>
        <w:r>
          <w:rPr>
            <w:noProof/>
            <w:webHidden/>
          </w:rPr>
          <w:t>145</w:t>
        </w:r>
        <w:r>
          <w:rPr>
            <w:noProof/>
            <w:webHidden/>
          </w:rPr>
          <w:fldChar w:fldCharType="end"/>
        </w:r>
      </w:hyperlink>
    </w:p>
    <w:p w14:paraId="566FECAF" w14:textId="11C98C9A" w:rsidR="00660149" w:rsidRDefault="00660149">
      <w:pPr>
        <w:pStyle w:val="TOC1"/>
        <w:rPr>
          <w:rFonts w:asciiTheme="minorHAnsi" w:eastAsiaTheme="minorEastAsia" w:hAnsiTheme="minorHAnsi" w:cstheme="minorBidi"/>
          <w:noProof/>
          <w:sz w:val="22"/>
          <w:szCs w:val="22"/>
        </w:rPr>
      </w:pPr>
      <w:hyperlink w:anchor="_Toc3379167" w:history="1">
        <w:r w:rsidRPr="00C315D9">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_Toc3379167 \h </w:instrText>
        </w:r>
        <w:r>
          <w:rPr>
            <w:noProof/>
            <w:webHidden/>
          </w:rPr>
        </w:r>
        <w:r>
          <w:rPr>
            <w:noProof/>
            <w:webHidden/>
          </w:rPr>
          <w:fldChar w:fldCharType="separate"/>
        </w:r>
        <w:r>
          <w:rPr>
            <w:noProof/>
            <w:webHidden/>
          </w:rPr>
          <w:t>146</w:t>
        </w:r>
        <w:r>
          <w:rPr>
            <w:noProof/>
            <w:webHidden/>
          </w:rPr>
          <w:fldChar w:fldCharType="end"/>
        </w:r>
      </w:hyperlink>
    </w:p>
    <w:p w14:paraId="1ED7CB38" w14:textId="52493ADA"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68" w:history="1">
        <w:r w:rsidRPr="00C315D9">
          <w:rPr>
            <w:rStyle w:val="Hyperlink"/>
            <w:noProof/>
          </w:rPr>
          <w:t>F.1 General</w:t>
        </w:r>
        <w:r>
          <w:rPr>
            <w:noProof/>
            <w:webHidden/>
          </w:rPr>
          <w:tab/>
        </w:r>
        <w:r>
          <w:rPr>
            <w:noProof/>
            <w:webHidden/>
          </w:rPr>
          <w:fldChar w:fldCharType="begin"/>
        </w:r>
        <w:r>
          <w:rPr>
            <w:noProof/>
            <w:webHidden/>
          </w:rPr>
          <w:instrText xml:space="preserve"> PAGEREF _Toc3379168 \h </w:instrText>
        </w:r>
        <w:r>
          <w:rPr>
            <w:noProof/>
            <w:webHidden/>
          </w:rPr>
        </w:r>
        <w:r>
          <w:rPr>
            <w:noProof/>
            <w:webHidden/>
          </w:rPr>
          <w:fldChar w:fldCharType="separate"/>
        </w:r>
        <w:r>
          <w:rPr>
            <w:noProof/>
            <w:webHidden/>
          </w:rPr>
          <w:t>146</w:t>
        </w:r>
        <w:r>
          <w:rPr>
            <w:noProof/>
            <w:webHidden/>
          </w:rPr>
          <w:fldChar w:fldCharType="end"/>
        </w:r>
      </w:hyperlink>
    </w:p>
    <w:p w14:paraId="579BEE6C" w14:textId="6B48AAF5"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69" w:history="1">
        <w:r w:rsidRPr="00C315D9">
          <w:rPr>
            <w:rStyle w:val="Hyperlink"/>
            <w:noProof/>
          </w:rPr>
          <w:t>F.2 Non-deterministic file format elements</w:t>
        </w:r>
        <w:r>
          <w:rPr>
            <w:noProof/>
            <w:webHidden/>
          </w:rPr>
          <w:tab/>
        </w:r>
        <w:r>
          <w:rPr>
            <w:noProof/>
            <w:webHidden/>
          </w:rPr>
          <w:fldChar w:fldCharType="begin"/>
        </w:r>
        <w:r>
          <w:rPr>
            <w:noProof/>
            <w:webHidden/>
          </w:rPr>
          <w:instrText xml:space="preserve"> PAGEREF _Toc3379169 \h </w:instrText>
        </w:r>
        <w:r>
          <w:rPr>
            <w:noProof/>
            <w:webHidden/>
          </w:rPr>
        </w:r>
        <w:r>
          <w:rPr>
            <w:noProof/>
            <w:webHidden/>
          </w:rPr>
          <w:fldChar w:fldCharType="separate"/>
        </w:r>
        <w:r>
          <w:rPr>
            <w:noProof/>
            <w:webHidden/>
          </w:rPr>
          <w:t>146</w:t>
        </w:r>
        <w:r>
          <w:rPr>
            <w:noProof/>
            <w:webHidden/>
          </w:rPr>
          <w:fldChar w:fldCharType="end"/>
        </w:r>
      </w:hyperlink>
    </w:p>
    <w:p w14:paraId="14167F3A" w14:textId="0849D58D"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70" w:history="1">
        <w:r w:rsidRPr="00C315D9">
          <w:rPr>
            <w:rStyle w:val="Hyperlink"/>
            <w:noProof/>
          </w:rPr>
          <w:t>F.3 Array and dictionary element ordering</w:t>
        </w:r>
        <w:r>
          <w:rPr>
            <w:noProof/>
            <w:webHidden/>
          </w:rPr>
          <w:tab/>
        </w:r>
        <w:r>
          <w:rPr>
            <w:noProof/>
            <w:webHidden/>
          </w:rPr>
          <w:fldChar w:fldCharType="begin"/>
        </w:r>
        <w:r>
          <w:rPr>
            <w:noProof/>
            <w:webHidden/>
          </w:rPr>
          <w:instrText xml:space="preserve"> PAGEREF _Toc3379170 \h </w:instrText>
        </w:r>
        <w:r>
          <w:rPr>
            <w:noProof/>
            <w:webHidden/>
          </w:rPr>
        </w:r>
        <w:r>
          <w:rPr>
            <w:noProof/>
            <w:webHidden/>
          </w:rPr>
          <w:fldChar w:fldCharType="separate"/>
        </w:r>
        <w:r>
          <w:rPr>
            <w:noProof/>
            <w:webHidden/>
          </w:rPr>
          <w:t>147</w:t>
        </w:r>
        <w:r>
          <w:rPr>
            <w:noProof/>
            <w:webHidden/>
          </w:rPr>
          <w:fldChar w:fldCharType="end"/>
        </w:r>
      </w:hyperlink>
    </w:p>
    <w:p w14:paraId="3E1B8D51" w14:textId="301EB19F"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71" w:history="1">
        <w:r w:rsidRPr="00C315D9">
          <w:rPr>
            <w:rStyle w:val="Hyperlink"/>
            <w:noProof/>
          </w:rPr>
          <w:t>F.4 Absolute paths</w:t>
        </w:r>
        <w:r>
          <w:rPr>
            <w:noProof/>
            <w:webHidden/>
          </w:rPr>
          <w:tab/>
        </w:r>
        <w:r>
          <w:rPr>
            <w:noProof/>
            <w:webHidden/>
          </w:rPr>
          <w:fldChar w:fldCharType="begin"/>
        </w:r>
        <w:r>
          <w:rPr>
            <w:noProof/>
            <w:webHidden/>
          </w:rPr>
          <w:instrText xml:space="preserve"> PAGEREF _Toc3379171 \h </w:instrText>
        </w:r>
        <w:r>
          <w:rPr>
            <w:noProof/>
            <w:webHidden/>
          </w:rPr>
        </w:r>
        <w:r>
          <w:rPr>
            <w:noProof/>
            <w:webHidden/>
          </w:rPr>
          <w:fldChar w:fldCharType="separate"/>
        </w:r>
        <w:r>
          <w:rPr>
            <w:noProof/>
            <w:webHidden/>
          </w:rPr>
          <w:t>147</w:t>
        </w:r>
        <w:r>
          <w:rPr>
            <w:noProof/>
            <w:webHidden/>
          </w:rPr>
          <w:fldChar w:fldCharType="end"/>
        </w:r>
      </w:hyperlink>
    </w:p>
    <w:p w14:paraId="42092D93" w14:textId="66D67F45"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72" w:history="1">
        <w:r w:rsidRPr="00C315D9">
          <w:rPr>
            <w:rStyle w:val="Hyperlink"/>
            <w:noProof/>
          </w:rPr>
          <w:t>F.5 Compensating for non-deterministic output</w:t>
        </w:r>
        <w:r>
          <w:rPr>
            <w:noProof/>
            <w:webHidden/>
          </w:rPr>
          <w:tab/>
        </w:r>
        <w:r>
          <w:rPr>
            <w:noProof/>
            <w:webHidden/>
          </w:rPr>
          <w:fldChar w:fldCharType="begin"/>
        </w:r>
        <w:r>
          <w:rPr>
            <w:noProof/>
            <w:webHidden/>
          </w:rPr>
          <w:instrText xml:space="preserve"> PAGEREF _Toc3379172 \h </w:instrText>
        </w:r>
        <w:r>
          <w:rPr>
            <w:noProof/>
            <w:webHidden/>
          </w:rPr>
        </w:r>
        <w:r>
          <w:rPr>
            <w:noProof/>
            <w:webHidden/>
          </w:rPr>
          <w:fldChar w:fldCharType="separate"/>
        </w:r>
        <w:r>
          <w:rPr>
            <w:noProof/>
            <w:webHidden/>
          </w:rPr>
          <w:t>147</w:t>
        </w:r>
        <w:r>
          <w:rPr>
            <w:noProof/>
            <w:webHidden/>
          </w:rPr>
          <w:fldChar w:fldCharType="end"/>
        </w:r>
      </w:hyperlink>
    </w:p>
    <w:p w14:paraId="75262F60" w14:textId="2BE084D4"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73" w:history="1">
        <w:r w:rsidRPr="00C315D9">
          <w:rPr>
            <w:rStyle w:val="Hyperlink"/>
            <w:noProof/>
          </w:rPr>
          <w:t>F.6 Interaction between determinism and baselining</w:t>
        </w:r>
        <w:r>
          <w:rPr>
            <w:noProof/>
            <w:webHidden/>
          </w:rPr>
          <w:tab/>
        </w:r>
        <w:r>
          <w:rPr>
            <w:noProof/>
            <w:webHidden/>
          </w:rPr>
          <w:fldChar w:fldCharType="begin"/>
        </w:r>
        <w:r>
          <w:rPr>
            <w:noProof/>
            <w:webHidden/>
          </w:rPr>
          <w:instrText xml:space="preserve"> PAGEREF _Toc3379173 \h </w:instrText>
        </w:r>
        <w:r>
          <w:rPr>
            <w:noProof/>
            <w:webHidden/>
          </w:rPr>
        </w:r>
        <w:r>
          <w:rPr>
            <w:noProof/>
            <w:webHidden/>
          </w:rPr>
          <w:fldChar w:fldCharType="separate"/>
        </w:r>
        <w:r>
          <w:rPr>
            <w:noProof/>
            <w:webHidden/>
          </w:rPr>
          <w:t>148</w:t>
        </w:r>
        <w:r>
          <w:rPr>
            <w:noProof/>
            <w:webHidden/>
          </w:rPr>
          <w:fldChar w:fldCharType="end"/>
        </w:r>
      </w:hyperlink>
    </w:p>
    <w:p w14:paraId="54F460F2" w14:textId="308090D0" w:rsidR="00660149" w:rsidRDefault="00660149">
      <w:pPr>
        <w:pStyle w:val="TOC1"/>
        <w:rPr>
          <w:rFonts w:asciiTheme="minorHAnsi" w:eastAsiaTheme="minorEastAsia" w:hAnsiTheme="minorHAnsi" w:cstheme="minorBidi"/>
          <w:noProof/>
          <w:sz w:val="22"/>
          <w:szCs w:val="22"/>
        </w:rPr>
      </w:pPr>
      <w:hyperlink w:anchor="_Toc3379174" w:history="1">
        <w:r w:rsidRPr="00C315D9">
          <w:rPr>
            <w:rStyle w:val="Hyperlink"/>
            <w:noProof/>
          </w:rPr>
          <w:t>Appendix G. (Informative) Guidance on fixes</w:t>
        </w:r>
        <w:r>
          <w:rPr>
            <w:noProof/>
            <w:webHidden/>
          </w:rPr>
          <w:tab/>
        </w:r>
        <w:r>
          <w:rPr>
            <w:noProof/>
            <w:webHidden/>
          </w:rPr>
          <w:fldChar w:fldCharType="begin"/>
        </w:r>
        <w:r>
          <w:rPr>
            <w:noProof/>
            <w:webHidden/>
          </w:rPr>
          <w:instrText xml:space="preserve"> PAGEREF _Toc3379174 \h </w:instrText>
        </w:r>
        <w:r>
          <w:rPr>
            <w:noProof/>
            <w:webHidden/>
          </w:rPr>
        </w:r>
        <w:r>
          <w:rPr>
            <w:noProof/>
            <w:webHidden/>
          </w:rPr>
          <w:fldChar w:fldCharType="separate"/>
        </w:r>
        <w:r>
          <w:rPr>
            <w:noProof/>
            <w:webHidden/>
          </w:rPr>
          <w:t>149</w:t>
        </w:r>
        <w:r>
          <w:rPr>
            <w:noProof/>
            <w:webHidden/>
          </w:rPr>
          <w:fldChar w:fldCharType="end"/>
        </w:r>
      </w:hyperlink>
    </w:p>
    <w:p w14:paraId="3E38137C" w14:textId="3976A4BA" w:rsidR="00660149" w:rsidRDefault="00660149">
      <w:pPr>
        <w:pStyle w:val="TOC1"/>
        <w:rPr>
          <w:rFonts w:asciiTheme="minorHAnsi" w:eastAsiaTheme="minorEastAsia" w:hAnsiTheme="minorHAnsi" w:cstheme="minorBidi"/>
          <w:noProof/>
          <w:sz w:val="22"/>
          <w:szCs w:val="22"/>
        </w:rPr>
      </w:pPr>
      <w:hyperlink w:anchor="_Toc3379175" w:history="1">
        <w:r w:rsidRPr="00C315D9">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_Toc3379175 \h </w:instrText>
        </w:r>
        <w:r>
          <w:rPr>
            <w:noProof/>
            <w:webHidden/>
          </w:rPr>
        </w:r>
        <w:r>
          <w:rPr>
            <w:noProof/>
            <w:webHidden/>
          </w:rPr>
          <w:fldChar w:fldCharType="separate"/>
        </w:r>
        <w:r>
          <w:rPr>
            <w:noProof/>
            <w:webHidden/>
          </w:rPr>
          <w:t>150</w:t>
        </w:r>
        <w:r>
          <w:rPr>
            <w:noProof/>
            <w:webHidden/>
          </w:rPr>
          <w:fldChar w:fldCharType="end"/>
        </w:r>
      </w:hyperlink>
    </w:p>
    <w:p w14:paraId="08504149" w14:textId="7BCD9471" w:rsidR="00660149" w:rsidRDefault="00660149">
      <w:pPr>
        <w:pStyle w:val="TOC1"/>
        <w:rPr>
          <w:rFonts w:asciiTheme="minorHAnsi" w:eastAsiaTheme="minorEastAsia" w:hAnsiTheme="minorHAnsi" w:cstheme="minorBidi"/>
          <w:noProof/>
          <w:sz w:val="22"/>
          <w:szCs w:val="22"/>
        </w:rPr>
      </w:pPr>
      <w:hyperlink w:anchor="_Toc3379176" w:history="1">
        <w:r w:rsidRPr="00C315D9">
          <w:rPr>
            <w:rStyle w:val="Hyperlink"/>
            <w:noProof/>
          </w:rPr>
          <w:t>Appendix I. (Informative) Sample sourceLanguage values</w:t>
        </w:r>
        <w:r>
          <w:rPr>
            <w:noProof/>
            <w:webHidden/>
          </w:rPr>
          <w:tab/>
        </w:r>
        <w:r>
          <w:rPr>
            <w:noProof/>
            <w:webHidden/>
          </w:rPr>
          <w:fldChar w:fldCharType="begin"/>
        </w:r>
        <w:r>
          <w:rPr>
            <w:noProof/>
            <w:webHidden/>
          </w:rPr>
          <w:instrText xml:space="preserve"> PAGEREF _Toc3379176 \h </w:instrText>
        </w:r>
        <w:r>
          <w:rPr>
            <w:noProof/>
            <w:webHidden/>
          </w:rPr>
        </w:r>
        <w:r>
          <w:rPr>
            <w:noProof/>
            <w:webHidden/>
          </w:rPr>
          <w:fldChar w:fldCharType="separate"/>
        </w:r>
        <w:r>
          <w:rPr>
            <w:noProof/>
            <w:webHidden/>
          </w:rPr>
          <w:t>153</w:t>
        </w:r>
        <w:r>
          <w:rPr>
            <w:noProof/>
            <w:webHidden/>
          </w:rPr>
          <w:fldChar w:fldCharType="end"/>
        </w:r>
      </w:hyperlink>
    </w:p>
    <w:p w14:paraId="09E53AB4" w14:textId="23C3C3BE" w:rsidR="00660149" w:rsidRDefault="00660149">
      <w:pPr>
        <w:pStyle w:val="TOC1"/>
        <w:rPr>
          <w:rFonts w:asciiTheme="minorHAnsi" w:eastAsiaTheme="minorEastAsia" w:hAnsiTheme="minorHAnsi" w:cstheme="minorBidi"/>
          <w:noProof/>
          <w:sz w:val="22"/>
          <w:szCs w:val="22"/>
        </w:rPr>
      </w:pPr>
      <w:hyperlink w:anchor="_Toc3379177" w:history="1">
        <w:r w:rsidRPr="00C315D9">
          <w:rPr>
            <w:rStyle w:val="Hyperlink"/>
            <w:noProof/>
          </w:rPr>
          <w:t>Appendix J. (Informative) Examples</w:t>
        </w:r>
        <w:r>
          <w:rPr>
            <w:noProof/>
            <w:webHidden/>
          </w:rPr>
          <w:tab/>
        </w:r>
        <w:r>
          <w:rPr>
            <w:noProof/>
            <w:webHidden/>
          </w:rPr>
          <w:fldChar w:fldCharType="begin"/>
        </w:r>
        <w:r>
          <w:rPr>
            <w:noProof/>
            <w:webHidden/>
          </w:rPr>
          <w:instrText xml:space="preserve"> PAGEREF _Toc3379177 \h </w:instrText>
        </w:r>
        <w:r>
          <w:rPr>
            <w:noProof/>
            <w:webHidden/>
          </w:rPr>
        </w:r>
        <w:r>
          <w:rPr>
            <w:noProof/>
            <w:webHidden/>
          </w:rPr>
          <w:fldChar w:fldCharType="separate"/>
        </w:r>
        <w:r>
          <w:rPr>
            <w:noProof/>
            <w:webHidden/>
          </w:rPr>
          <w:t>155</w:t>
        </w:r>
        <w:r>
          <w:rPr>
            <w:noProof/>
            <w:webHidden/>
          </w:rPr>
          <w:fldChar w:fldCharType="end"/>
        </w:r>
      </w:hyperlink>
    </w:p>
    <w:p w14:paraId="3A09D32C" w14:textId="147B046E"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78" w:history="1">
        <w:r w:rsidRPr="00C315D9">
          <w:rPr>
            <w:rStyle w:val="Hyperlink"/>
            <w:noProof/>
          </w:rPr>
          <w:t>J.1 Minimal valid SARIF log file</w:t>
        </w:r>
        <w:r>
          <w:rPr>
            <w:noProof/>
            <w:webHidden/>
          </w:rPr>
          <w:tab/>
        </w:r>
        <w:r>
          <w:rPr>
            <w:noProof/>
            <w:webHidden/>
          </w:rPr>
          <w:fldChar w:fldCharType="begin"/>
        </w:r>
        <w:r>
          <w:rPr>
            <w:noProof/>
            <w:webHidden/>
          </w:rPr>
          <w:instrText xml:space="preserve"> PAGEREF _Toc3379178 \h </w:instrText>
        </w:r>
        <w:r>
          <w:rPr>
            <w:noProof/>
            <w:webHidden/>
          </w:rPr>
        </w:r>
        <w:r>
          <w:rPr>
            <w:noProof/>
            <w:webHidden/>
          </w:rPr>
          <w:fldChar w:fldCharType="separate"/>
        </w:r>
        <w:r>
          <w:rPr>
            <w:noProof/>
            <w:webHidden/>
          </w:rPr>
          <w:t>155</w:t>
        </w:r>
        <w:r>
          <w:rPr>
            <w:noProof/>
            <w:webHidden/>
          </w:rPr>
          <w:fldChar w:fldCharType="end"/>
        </w:r>
      </w:hyperlink>
    </w:p>
    <w:p w14:paraId="25F71946" w14:textId="248E5EF7"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79" w:history="1">
        <w:r w:rsidRPr="00C315D9">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_Toc3379179 \h </w:instrText>
        </w:r>
        <w:r>
          <w:rPr>
            <w:noProof/>
            <w:webHidden/>
          </w:rPr>
        </w:r>
        <w:r>
          <w:rPr>
            <w:noProof/>
            <w:webHidden/>
          </w:rPr>
          <w:fldChar w:fldCharType="separate"/>
        </w:r>
        <w:r>
          <w:rPr>
            <w:noProof/>
            <w:webHidden/>
          </w:rPr>
          <w:t>155</w:t>
        </w:r>
        <w:r>
          <w:rPr>
            <w:noProof/>
            <w:webHidden/>
          </w:rPr>
          <w:fldChar w:fldCharType="end"/>
        </w:r>
      </w:hyperlink>
    </w:p>
    <w:p w14:paraId="1391678D" w14:textId="75252EE3"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80" w:history="1">
        <w:r w:rsidRPr="00C315D9">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_Toc3379180 \h </w:instrText>
        </w:r>
        <w:r>
          <w:rPr>
            <w:noProof/>
            <w:webHidden/>
          </w:rPr>
        </w:r>
        <w:r>
          <w:rPr>
            <w:noProof/>
            <w:webHidden/>
          </w:rPr>
          <w:fldChar w:fldCharType="separate"/>
        </w:r>
        <w:r>
          <w:rPr>
            <w:noProof/>
            <w:webHidden/>
          </w:rPr>
          <w:t>156</w:t>
        </w:r>
        <w:r>
          <w:rPr>
            <w:noProof/>
            <w:webHidden/>
          </w:rPr>
          <w:fldChar w:fldCharType="end"/>
        </w:r>
      </w:hyperlink>
    </w:p>
    <w:p w14:paraId="4C3E4CE3" w14:textId="0C6D72CD"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81" w:history="1">
        <w:r w:rsidRPr="00C315D9">
          <w:rPr>
            <w:rStyle w:val="Hyperlink"/>
            <w:noProof/>
          </w:rPr>
          <w:t>J.4 SARIF resource file with rule metadata</w:t>
        </w:r>
        <w:r>
          <w:rPr>
            <w:noProof/>
            <w:webHidden/>
          </w:rPr>
          <w:tab/>
        </w:r>
        <w:r>
          <w:rPr>
            <w:noProof/>
            <w:webHidden/>
          </w:rPr>
          <w:fldChar w:fldCharType="begin"/>
        </w:r>
        <w:r>
          <w:rPr>
            <w:noProof/>
            <w:webHidden/>
          </w:rPr>
          <w:instrText xml:space="preserve"> PAGEREF _Toc3379181 \h </w:instrText>
        </w:r>
        <w:r>
          <w:rPr>
            <w:noProof/>
            <w:webHidden/>
          </w:rPr>
        </w:r>
        <w:r>
          <w:rPr>
            <w:noProof/>
            <w:webHidden/>
          </w:rPr>
          <w:fldChar w:fldCharType="separate"/>
        </w:r>
        <w:r>
          <w:rPr>
            <w:noProof/>
            <w:webHidden/>
          </w:rPr>
          <w:t>157</w:t>
        </w:r>
        <w:r>
          <w:rPr>
            <w:noProof/>
            <w:webHidden/>
          </w:rPr>
          <w:fldChar w:fldCharType="end"/>
        </w:r>
      </w:hyperlink>
    </w:p>
    <w:p w14:paraId="0D1870F1" w14:textId="2AAD25C6" w:rsidR="00660149" w:rsidRDefault="00660149">
      <w:pPr>
        <w:pStyle w:val="TOC2"/>
        <w:tabs>
          <w:tab w:val="right" w:leader="dot" w:pos="9350"/>
        </w:tabs>
        <w:rPr>
          <w:rFonts w:asciiTheme="minorHAnsi" w:eastAsiaTheme="minorEastAsia" w:hAnsiTheme="minorHAnsi" w:cstheme="minorBidi"/>
          <w:noProof/>
          <w:sz w:val="22"/>
          <w:szCs w:val="22"/>
        </w:rPr>
      </w:pPr>
      <w:hyperlink w:anchor="_Toc3379182" w:history="1">
        <w:r w:rsidRPr="00C315D9">
          <w:rPr>
            <w:rStyle w:val="Hyperlink"/>
            <w:noProof/>
          </w:rPr>
          <w:t>J.5 Comprehensive SARIF file</w:t>
        </w:r>
        <w:r>
          <w:rPr>
            <w:noProof/>
            <w:webHidden/>
          </w:rPr>
          <w:tab/>
        </w:r>
        <w:r>
          <w:rPr>
            <w:noProof/>
            <w:webHidden/>
          </w:rPr>
          <w:fldChar w:fldCharType="begin"/>
        </w:r>
        <w:r>
          <w:rPr>
            <w:noProof/>
            <w:webHidden/>
          </w:rPr>
          <w:instrText xml:space="preserve"> PAGEREF _Toc3379182 \h </w:instrText>
        </w:r>
        <w:r>
          <w:rPr>
            <w:noProof/>
            <w:webHidden/>
          </w:rPr>
        </w:r>
        <w:r>
          <w:rPr>
            <w:noProof/>
            <w:webHidden/>
          </w:rPr>
          <w:fldChar w:fldCharType="separate"/>
        </w:r>
        <w:r>
          <w:rPr>
            <w:noProof/>
            <w:webHidden/>
          </w:rPr>
          <w:t>158</w:t>
        </w:r>
        <w:r>
          <w:rPr>
            <w:noProof/>
            <w:webHidden/>
          </w:rPr>
          <w:fldChar w:fldCharType="end"/>
        </w:r>
      </w:hyperlink>
    </w:p>
    <w:p w14:paraId="7DB1842C" w14:textId="777885EA" w:rsidR="00660149" w:rsidRDefault="00660149">
      <w:pPr>
        <w:pStyle w:val="TOC1"/>
        <w:rPr>
          <w:rFonts w:asciiTheme="minorHAnsi" w:eastAsiaTheme="minorEastAsia" w:hAnsiTheme="minorHAnsi" w:cstheme="minorBidi"/>
          <w:noProof/>
          <w:sz w:val="22"/>
          <w:szCs w:val="22"/>
        </w:rPr>
      </w:pPr>
      <w:hyperlink w:anchor="_Toc3379183" w:history="1">
        <w:r w:rsidRPr="00C315D9">
          <w:rPr>
            <w:rStyle w:val="Hyperlink"/>
            <w:noProof/>
          </w:rPr>
          <w:t>Appendix K. (Informative) Revision History</w:t>
        </w:r>
        <w:r>
          <w:rPr>
            <w:noProof/>
            <w:webHidden/>
          </w:rPr>
          <w:tab/>
        </w:r>
        <w:r>
          <w:rPr>
            <w:noProof/>
            <w:webHidden/>
          </w:rPr>
          <w:fldChar w:fldCharType="begin"/>
        </w:r>
        <w:r>
          <w:rPr>
            <w:noProof/>
            <w:webHidden/>
          </w:rPr>
          <w:instrText xml:space="preserve"> PAGEREF _Toc3379183 \h </w:instrText>
        </w:r>
        <w:r>
          <w:rPr>
            <w:noProof/>
            <w:webHidden/>
          </w:rPr>
        </w:r>
        <w:r>
          <w:rPr>
            <w:noProof/>
            <w:webHidden/>
          </w:rPr>
          <w:fldChar w:fldCharType="separate"/>
        </w:r>
        <w:r>
          <w:rPr>
            <w:noProof/>
            <w:webHidden/>
          </w:rPr>
          <w:t>167</w:t>
        </w:r>
        <w:r>
          <w:rPr>
            <w:noProof/>
            <w:webHidden/>
          </w:rPr>
          <w:fldChar w:fldCharType="end"/>
        </w:r>
      </w:hyperlink>
    </w:p>
    <w:p w14:paraId="300EBE96" w14:textId="2943350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11" w:name="_Toc287332006"/>
    </w:p>
    <w:p w14:paraId="12382379" w14:textId="77777777" w:rsidR="00C71349" w:rsidRPr="00C52EFC" w:rsidRDefault="00177DED" w:rsidP="0076113A">
      <w:pPr>
        <w:pStyle w:val="Heading1"/>
      </w:pPr>
      <w:bookmarkStart w:id="12" w:name="_Toc3378764"/>
      <w:r>
        <w:lastRenderedPageBreak/>
        <w:t>Introduction</w:t>
      </w:r>
      <w:bookmarkEnd w:id="4"/>
      <w:bookmarkEnd w:id="11"/>
      <w:bookmarkEnd w:id="12"/>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13" w:name="_Toc3378765"/>
      <w:bookmarkStart w:id="14" w:name="_Toc85472893"/>
      <w:bookmarkStart w:id="15" w:name="_Toc287332007"/>
      <w:r>
        <w:t>IPR Policy</w:t>
      </w:r>
      <w:bookmarkEnd w:id="13"/>
    </w:p>
    <w:p w14:paraId="46AF25ED" w14:textId="21A31AC7"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946FDB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6" w:name="_Toc3378766"/>
      <w:r>
        <w:t>Terminology</w:t>
      </w:r>
      <w:bookmarkEnd w:id="14"/>
      <w:bookmarkEnd w:id="15"/>
      <w:bookmarkEnd w:id="16"/>
    </w:p>
    <w:p w14:paraId="332C78E7" w14:textId="6E0DBA7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7" w:name="def_analysis_target"/>
      <w:r>
        <w:t>analysis target</w:t>
      </w:r>
      <w:bookmarkEnd w:id="17"/>
    </w:p>
    <w:p w14:paraId="38F3CE24" w14:textId="5678A824" w:rsidR="00B05C99" w:rsidRDefault="001836A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DD7566D"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8" w:name="def_baseline"/>
      <w:r>
        <w:t>baseline</w:t>
      </w:r>
      <w:bookmarkEnd w:id="18"/>
    </w:p>
    <w:p w14:paraId="6EE62249" w14:textId="0FD530B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64AF710A"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9" w:name="def_baseline_run"/>
      <w:bookmarkStart w:id="20" w:name="_Hlk514318092"/>
      <w:r>
        <w:t>baseline run</w:t>
      </w:r>
      <w:bookmarkEnd w:id="19"/>
    </w:p>
    <w:p w14:paraId="16ED2498" w14:textId="784CCCDC" w:rsidR="008119BF" w:rsidRPr="008119BF" w:rsidRDefault="001836A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21" w:name="def_binary_file"/>
      <w:bookmarkEnd w:id="20"/>
      <w:r>
        <w:t>binary file</w:t>
      </w:r>
      <w:bookmarkEnd w:id="21"/>
    </w:p>
    <w:p w14:paraId="0D5EBE60" w14:textId="355C1A45" w:rsidR="0044419A" w:rsidRDefault="001836A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C6CC4E8" w:rsidR="0044419A" w:rsidRDefault="001836A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22" w:name="def_camelCase_name"/>
      <w:r>
        <w:t>camelCase name</w:t>
      </w:r>
    </w:p>
    <w:bookmarkEnd w:id="2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36AE94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23" w:name="def_column"/>
      <w:r>
        <w:t>column</w:t>
      </w:r>
      <w:bookmarkEnd w:id="23"/>
    </w:p>
    <w:p w14:paraId="06998AFE" w14:textId="67845C5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AD0B7C0" w:rsidR="00B05C99" w:rsidRDefault="001836A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577DD4A" w:rsidR="00D06F1A" w:rsidRPr="00D06F1A" w:rsidRDefault="001836A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4" w:name="def_direct_producer"/>
      <w:r>
        <w:t>direct producer</w:t>
      </w:r>
      <w:bookmarkEnd w:id="24"/>
    </w:p>
    <w:p w14:paraId="0955FC92" w14:textId="36D843E8" w:rsidR="00376AE7" w:rsidRPr="00376AE7" w:rsidRDefault="001836A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2A2359A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C422A12" w:rsidR="00366BA7" w:rsidRDefault="001836A4"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25" w:name="def_engineering_system"/>
      <w:r>
        <w:t>engineering system</w:t>
      </w:r>
      <w:bookmarkEnd w:id="25"/>
    </w:p>
    <w:p w14:paraId="5762D674" w14:textId="3154B30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65001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6" w:name="def_end_user"/>
      <w:r>
        <w:t>(end) user</w:t>
      </w:r>
      <w:bookmarkEnd w:id="26"/>
    </w:p>
    <w:p w14:paraId="2B9FF6D7" w14:textId="26E6C13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27" w:name="def_external_property"/>
      <w:r>
        <w:t>external property</w:t>
      </w:r>
      <w:bookmarkEnd w:id="27"/>
    </w:p>
    <w:p w14:paraId="31C02DE2" w14:textId="7D8EDBF4"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8" w:name="def_external_property_file"/>
      <w:r>
        <w:t>external property file</w:t>
      </w:r>
      <w:bookmarkEnd w:id="28"/>
    </w:p>
    <w:p w14:paraId="5932A836" w14:textId="6C9915BA"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47E3649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37D82F51" w:rsidR="000237CE" w:rsidRPr="000237CE" w:rsidRDefault="001836A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571AFAC9" w:rsidR="0044419A" w:rsidRDefault="001836A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9" w:name="def_file"/>
      <w:r>
        <w:t>file</w:t>
      </w:r>
      <w:bookmarkEnd w:id="29"/>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09F8773" w:rsidR="0044419A" w:rsidRDefault="001836A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30" w:name="def_fully_qualified_logical_name"/>
      <w:r>
        <w:t>fully qualified logical name</w:t>
      </w:r>
      <w:bookmarkEnd w:id="30"/>
    </w:p>
    <w:p w14:paraId="2BC69F36" w14:textId="031BFFF4"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436D77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1" w:name="def_hierarchical_string"/>
      <w:r>
        <w:t>hierarchical string</w:t>
      </w:r>
      <w:bookmarkEnd w:id="3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32" w:name="def_line"/>
      <w:r>
        <w:t>line</w:t>
      </w:r>
      <w:bookmarkEnd w:id="32"/>
    </w:p>
    <w:p w14:paraId="1C2EBEBC" w14:textId="0D2FDB7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33" w:name="def_localization"/>
      <w:r>
        <w:t>localization</w:t>
      </w:r>
      <w:bookmarkEnd w:id="33"/>
    </w:p>
    <w:p w14:paraId="7388F780" w14:textId="00032AA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34" w:name="def_log_file"/>
      <w:r>
        <w:t>log file</w:t>
      </w:r>
      <w:bookmarkEnd w:id="34"/>
    </w:p>
    <w:p w14:paraId="7A312E29" w14:textId="5564715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5" w:name="def_log_file_viewer"/>
      <w:r>
        <w:t>(log file) viewer</w:t>
      </w:r>
      <w:bookmarkEnd w:id="35"/>
    </w:p>
    <w:p w14:paraId="16E84D5B" w14:textId="59C4EF47" w:rsidR="0044419A" w:rsidRDefault="001836A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36" w:name="def_logical_location"/>
      <w:r>
        <w:t>logical location</w:t>
      </w:r>
      <w:bookmarkEnd w:id="36"/>
    </w:p>
    <w:p w14:paraId="4BBB3B8A" w14:textId="731C4CA8"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7" w:name="def_logical_name"/>
      <w:r>
        <w:t>logical name</w:t>
      </w:r>
      <w:bookmarkEnd w:id="37"/>
    </w:p>
    <w:p w14:paraId="61CE7EB5" w14:textId="1CE189F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375A3E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8" w:name="def_message_string"/>
      <w:r>
        <w:t>message</w:t>
      </w:r>
      <w:r w:rsidR="00366BA7">
        <w:t xml:space="preserve"> string</w:t>
      </w:r>
      <w:bookmarkEnd w:id="3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231D244B" w:rsidR="00646038" w:rsidRDefault="001836A4"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30060925" w:rsidR="0044419A" w:rsidRDefault="001836A4"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299973F" w:rsidR="00646038" w:rsidRDefault="001836A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D0D572D"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3D63B82" w:rsidR="0044419A" w:rsidRDefault="001836A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40" w:name="def_programming_artifact"/>
      <w:r>
        <w:t xml:space="preserve"> </w:t>
      </w:r>
      <w:r w:rsidR="00646038">
        <w:t>(programming) artifact</w:t>
      </w:r>
    </w:p>
    <w:bookmarkEnd w:id="40"/>
    <w:p w14:paraId="423BBE77" w14:textId="1CB59BC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41" w:name="def_problem"/>
      <w:r>
        <w:t>problem</w:t>
      </w:r>
      <w:bookmarkEnd w:id="41"/>
    </w:p>
    <w:p w14:paraId="6CDABD9B" w14:textId="7E25176C" w:rsidR="00B05C99" w:rsidRDefault="001836A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E89CAEB"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59ACE4E6" w:rsidR="00D65090" w:rsidRPr="00D65090" w:rsidRDefault="001836A4"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lastRenderedPageBreak/>
        <w:t>region</w:t>
      </w:r>
      <w:bookmarkEnd w:id="43"/>
    </w:p>
    <w:p w14:paraId="1059A9E8" w14:textId="58D640BE"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44" w:name="def_repository"/>
      <w:r>
        <w:t>repository</w:t>
      </w:r>
      <w:bookmarkEnd w:id="4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9537444" w:rsidR="0044419A" w:rsidRDefault="001836A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45" w:name="def_resource"/>
      <w:r>
        <w:t>resource</w:t>
      </w:r>
      <w:bookmarkEnd w:id="45"/>
    </w:p>
    <w:p w14:paraId="6016A970" w14:textId="2886245C"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46" w:name="def_result"/>
      <w:r>
        <w:t>result</w:t>
      </w:r>
      <w:bookmarkEnd w:id="46"/>
    </w:p>
    <w:p w14:paraId="7C7B90EF" w14:textId="1DE4F6A0"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D256794" w:rsidR="00B05C99" w:rsidRDefault="001836A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7" w:name="def_result_management_system"/>
      <w:r>
        <w:t>result management system</w:t>
      </w:r>
      <w:bookmarkEnd w:id="47"/>
    </w:p>
    <w:p w14:paraId="1864B8E6" w14:textId="20C0264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688EBE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4DCDBCCD" w:rsidR="0044419A" w:rsidRDefault="001836A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317FE2A1" w:rsidR="00811F21" w:rsidRPr="00811F21" w:rsidRDefault="001836A4"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8" w:name="def_rule"/>
      <w:r>
        <w:t>rule</w:t>
      </w:r>
      <w:bookmarkEnd w:id="48"/>
    </w:p>
    <w:p w14:paraId="40742D5C" w14:textId="1226126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E41C5AB"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BC2D3AF" w:rsidR="00822D1D" w:rsidRPr="00822D1D" w:rsidRDefault="001836A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9" w:name="def_rule_id"/>
      <w:r>
        <w:t>rule id</w:t>
      </w:r>
      <w:bookmarkEnd w:id="49"/>
    </w:p>
    <w:p w14:paraId="4C9F5179" w14:textId="15BE3460" w:rsidR="00B05C99" w:rsidRDefault="001836A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0" w:name="def_rule_metadata"/>
      <w:r>
        <w:t>rule metadata</w:t>
      </w:r>
      <w:bookmarkEnd w:id="50"/>
    </w:p>
    <w:p w14:paraId="4DC3C58A" w14:textId="3CEBF66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51" w:name="def_run"/>
      <w:r>
        <w:lastRenderedPageBreak/>
        <w:t>run</w:t>
      </w:r>
      <w:bookmarkEnd w:id="51"/>
    </w:p>
    <w:p w14:paraId="22615526" w14:textId="1982A35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3C0D49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2" w:name="def_sarif_consumer"/>
      <w:r>
        <w:t>SARIF consumer</w:t>
      </w:r>
      <w:bookmarkEnd w:id="5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3" w:name="def_sarif_log_file"/>
      <w:r>
        <w:t>SARIF log file</w:t>
      </w:r>
      <w:bookmarkEnd w:id="53"/>
    </w:p>
    <w:p w14:paraId="3BDD8C08" w14:textId="57A9519E" w:rsidR="00366BA7" w:rsidRDefault="001836A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4" w:name="def_post_processor"/>
      <w:r>
        <w:t>SARIF post-processor</w:t>
      </w:r>
      <w:bookmarkEnd w:id="54"/>
    </w:p>
    <w:p w14:paraId="346D0207" w14:textId="27BDD2DA" w:rsidR="00753025" w:rsidRPr="00753025" w:rsidRDefault="001836A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5" w:name="def_sarif_producer"/>
      <w:r>
        <w:t>SARIF producer</w:t>
      </w:r>
      <w:bookmarkEnd w:id="5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56" w:name="def_sarif_resource_file"/>
      <w:r>
        <w:t>SARIF resource file</w:t>
      </w:r>
      <w:bookmarkEnd w:id="56"/>
    </w:p>
    <w:p w14:paraId="37BBB05A" w14:textId="384EAFDD"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7" w:name="def_stable_value"/>
      <w:r>
        <w:t>stable value</w:t>
      </w:r>
      <w:bookmarkEnd w:id="5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8" w:name="def_static_analysis_tool"/>
      <w:r>
        <w:t>(static analysis) tool</w:t>
      </w:r>
      <w:bookmarkEnd w:id="58"/>
    </w:p>
    <w:p w14:paraId="1D0151E8" w14:textId="3DBD93BE"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9" w:name="def_tag"/>
      <w:r>
        <w:t>tag</w:t>
      </w:r>
      <w:bookmarkEnd w:id="59"/>
    </w:p>
    <w:p w14:paraId="54E71C71" w14:textId="2CD9AD6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60" w:name="def_text_file"/>
      <w:r>
        <w:t>text file</w:t>
      </w:r>
      <w:bookmarkEnd w:id="60"/>
    </w:p>
    <w:p w14:paraId="29A46E48" w14:textId="394D8342" w:rsidR="0044419A" w:rsidRDefault="001836A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651F022" w:rsidR="0044419A" w:rsidRDefault="001836A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61" w:name="def_thread_flow"/>
      <w:r>
        <w:t>thread flow</w:t>
      </w:r>
      <w:bookmarkEnd w:id="6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0762530" w:rsidR="0003129F" w:rsidRDefault="001836A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5F7D7E4C" w:rsidR="0044419A" w:rsidRDefault="001836A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2" w:name="def_triage"/>
      <w:r>
        <w:t>triage</w:t>
      </w:r>
      <w:bookmarkEnd w:id="62"/>
    </w:p>
    <w:p w14:paraId="38D08C7E" w14:textId="3181B6A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8499676"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3" w:name="def_vcs"/>
      <w:r>
        <w:t>VCS</w:t>
      </w:r>
      <w:bookmarkEnd w:id="6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A1E0CA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4" w:name="_Ref7502892"/>
      <w:bookmarkStart w:id="65" w:name="_Toc12011611"/>
      <w:bookmarkStart w:id="66" w:name="_Toc85472894"/>
      <w:bookmarkStart w:id="67" w:name="_Toc287332008"/>
      <w:bookmarkStart w:id="68" w:name="_Toc3378767"/>
      <w:r>
        <w:t>Normative</w:t>
      </w:r>
      <w:bookmarkEnd w:id="64"/>
      <w:bookmarkEnd w:id="65"/>
      <w:r>
        <w:t xml:space="preserve"> References</w:t>
      </w:r>
      <w:bookmarkEnd w:id="66"/>
      <w:bookmarkEnd w:id="67"/>
      <w:bookmarkEnd w:id="68"/>
    </w:p>
    <w:p w14:paraId="1CA20F39" w14:textId="3EB9E8F7" w:rsidR="00130B0A" w:rsidRDefault="00130B0A" w:rsidP="00130B0A">
      <w:pPr>
        <w:pStyle w:val="Ref"/>
        <w:rPr>
          <w:rStyle w:val="Refterm"/>
          <w:b w:val="0"/>
        </w:rPr>
      </w:pPr>
      <w:r w:rsidRPr="00EE7D13">
        <w:rPr>
          <w:rStyle w:val="Refterm"/>
        </w:rPr>
        <w:t>[</w:t>
      </w:r>
      <w:bookmarkStart w:id="69" w:name="BCP14"/>
      <w:r>
        <w:rPr>
          <w:rStyle w:val="Refterm"/>
        </w:rPr>
        <w:t>BCP14</w:t>
      </w:r>
      <w:bookmarkEnd w:id="6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DD73536" w:rsidR="005B76B8" w:rsidRDefault="005B76B8" w:rsidP="005B76B8">
      <w:pPr>
        <w:pStyle w:val="Ref"/>
        <w:rPr>
          <w:rStyle w:val="Refterm"/>
          <w:b w:val="0"/>
        </w:rPr>
      </w:pPr>
      <w:r w:rsidRPr="00EE7D13">
        <w:rPr>
          <w:rStyle w:val="Refterm"/>
        </w:rPr>
        <w:t>[</w:t>
      </w:r>
      <w:bookmarkStart w:id="70" w:name="GFM"/>
      <w:r>
        <w:rPr>
          <w:rStyle w:val="Refterm"/>
        </w:rPr>
        <w:t>GFM</w:t>
      </w:r>
      <w:bookmarkEnd w:id="7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4211F5A" w:rsidR="00A95453" w:rsidRDefault="00A95453" w:rsidP="005B76B8">
      <w:pPr>
        <w:pStyle w:val="Ref"/>
        <w:rPr>
          <w:rStyle w:val="Refterm"/>
          <w:b w:val="0"/>
        </w:rPr>
      </w:pPr>
      <w:r w:rsidRPr="00EE7D13">
        <w:rPr>
          <w:rStyle w:val="Refterm"/>
        </w:rPr>
        <w:t>[</w:t>
      </w:r>
      <w:bookmarkStart w:id="71" w:name="IANA_ENC"/>
      <w:r>
        <w:rPr>
          <w:rStyle w:val="Refterm"/>
        </w:rPr>
        <w:t>IANA-ENC</w:t>
      </w:r>
      <w:bookmarkEnd w:id="71"/>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5BC8527" w:rsidR="00EE0846" w:rsidRDefault="00EE0846" w:rsidP="00EE0846">
      <w:pPr>
        <w:pStyle w:val="Ref"/>
        <w:rPr>
          <w:rStyle w:val="Refterm"/>
          <w:b w:val="0"/>
        </w:rPr>
      </w:pPr>
      <w:r w:rsidRPr="00EE7D13">
        <w:rPr>
          <w:rStyle w:val="Refterm"/>
        </w:rPr>
        <w:t>[</w:t>
      </w:r>
      <w:bookmarkStart w:id="72" w:name="IANA_HASH"/>
      <w:r>
        <w:rPr>
          <w:rStyle w:val="Refterm"/>
        </w:rPr>
        <w:t>IANA-HASH</w:t>
      </w:r>
      <w:bookmarkEnd w:id="72"/>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3C4D119E" w:rsidR="00F27B42" w:rsidRDefault="00F27B42" w:rsidP="00EE0846">
      <w:pPr>
        <w:pStyle w:val="Ref"/>
        <w:rPr>
          <w:rStyle w:val="Refterm"/>
          <w:b w:val="0"/>
        </w:rPr>
      </w:pPr>
      <w:r w:rsidRPr="00EE7D13">
        <w:rPr>
          <w:rStyle w:val="Refterm"/>
        </w:rPr>
        <w:t>[</w:t>
      </w:r>
      <w:bookmarkStart w:id="73" w:name="ISO639_1"/>
      <w:r>
        <w:rPr>
          <w:rStyle w:val="Refterm"/>
        </w:rPr>
        <w:t>ISO639-1</w:t>
      </w:r>
      <w:bookmarkEnd w:id="7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3A9BC2D" w:rsidR="00F27B42" w:rsidRDefault="00F27B42" w:rsidP="00F27B42">
      <w:pPr>
        <w:pStyle w:val="Ref"/>
        <w:rPr>
          <w:rStyle w:val="Refterm"/>
          <w:b w:val="0"/>
        </w:rPr>
      </w:pPr>
      <w:r w:rsidRPr="00EE7D13">
        <w:rPr>
          <w:rStyle w:val="Refterm"/>
        </w:rPr>
        <w:t>[</w:t>
      </w:r>
      <w:bookmarkStart w:id="74" w:name="ISO639_2"/>
      <w:r>
        <w:rPr>
          <w:rStyle w:val="Refterm"/>
        </w:rPr>
        <w:t>ISO639-2</w:t>
      </w:r>
      <w:bookmarkEnd w:id="7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1A50C1F" w:rsidR="00F27B42" w:rsidRDefault="00F27B42" w:rsidP="00F27B42">
      <w:pPr>
        <w:pStyle w:val="Ref"/>
        <w:rPr>
          <w:rStyle w:val="Refterm"/>
          <w:b w:val="0"/>
        </w:rPr>
      </w:pPr>
      <w:r w:rsidRPr="00EE7D13">
        <w:rPr>
          <w:rStyle w:val="Refterm"/>
        </w:rPr>
        <w:t>[</w:t>
      </w:r>
      <w:bookmarkStart w:id="75" w:name="ISO639_3"/>
      <w:r>
        <w:rPr>
          <w:rStyle w:val="Refterm"/>
        </w:rPr>
        <w:t>ISO639-3</w:t>
      </w:r>
      <w:bookmarkEnd w:id="7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43CEF22E" w:rsidR="00AB66A4" w:rsidRDefault="00AB66A4" w:rsidP="00F27B42">
      <w:pPr>
        <w:pStyle w:val="Ref"/>
      </w:pPr>
      <w:r w:rsidRPr="00EE7D13">
        <w:rPr>
          <w:rStyle w:val="Refterm"/>
        </w:rPr>
        <w:t>[</w:t>
      </w:r>
      <w:bookmarkStart w:id="76" w:name="ISO86012004"/>
      <w:r w:rsidRPr="00EE7D13">
        <w:rPr>
          <w:rStyle w:val="Refterm"/>
        </w:rPr>
        <w:t>ISO8601:2004</w:t>
      </w:r>
      <w:bookmarkEnd w:id="76"/>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752D9E48" w:rsidR="004F385B" w:rsidRDefault="004F385B" w:rsidP="004F385B">
      <w:pPr>
        <w:pStyle w:val="Ref"/>
      </w:pPr>
      <w:r w:rsidRPr="00EE7D13">
        <w:rPr>
          <w:rStyle w:val="Refterm"/>
        </w:rPr>
        <w:t>[</w:t>
      </w:r>
      <w:bookmarkStart w:id="77" w:name="ISO14977"/>
      <w:r w:rsidRPr="00EE7D13">
        <w:rPr>
          <w:rStyle w:val="Refterm"/>
        </w:rPr>
        <w:t>ISO</w:t>
      </w:r>
      <w:r>
        <w:rPr>
          <w:rStyle w:val="Refterm"/>
        </w:rPr>
        <w:t>14977</w:t>
      </w:r>
      <w:r w:rsidRPr="00EE7D13">
        <w:rPr>
          <w:rStyle w:val="Refterm"/>
        </w:rPr>
        <w:t>:</w:t>
      </w:r>
      <w:r>
        <w:rPr>
          <w:rStyle w:val="Refterm"/>
        </w:rPr>
        <w:t>1996</w:t>
      </w:r>
      <w:bookmarkEnd w:id="77"/>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21E2C9C" w:rsidR="00F85576" w:rsidRDefault="00F85576" w:rsidP="004F385B">
      <w:pPr>
        <w:pStyle w:val="Ref"/>
      </w:pPr>
      <w:r w:rsidRPr="00EE7D13">
        <w:rPr>
          <w:rStyle w:val="Refterm"/>
        </w:rPr>
        <w:t>[</w:t>
      </w:r>
      <w:bookmarkStart w:id="78" w:name="JSCHEMA01"/>
      <w:r w:rsidRPr="00EE7D13">
        <w:rPr>
          <w:rStyle w:val="Refterm"/>
        </w:rPr>
        <w:t>JSCHEMA01</w:t>
      </w:r>
      <w:bookmarkEnd w:id="7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0AA251A3" w:rsidR="00C02DEC" w:rsidRDefault="00C02DEC" w:rsidP="00F85576">
      <w:pPr>
        <w:pStyle w:val="Ref"/>
      </w:pPr>
      <w:r w:rsidRPr="00EE7D13">
        <w:rPr>
          <w:rStyle w:val="Refterm"/>
        </w:rPr>
        <w:t>[</w:t>
      </w:r>
      <w:bookmarkStart w:id="79" w:name="RFC2119"/>
      <w:r w:rsidRPr="00EE7D13">
        <w:rPr>
          <w:rStyle w:val="Refterm"/>
        </w:rPr>
        <w:t>RFC2119</w:t>
      </w:r>
      <w:bookmarkEnd w:id="7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1022A286" w:rsidR="00AB66A4" w:rsidRDefault="00AB66A4" w:rsidP="00AB66A4">
      <w:pPr>
        <w:pStyle w:val="Ref"/>
      </w:pPr>
      <w:r w:rsidRPr="00EE7D13">
        <w:rPr>
          <w:rStyle w:val="Refterm"/>
        </w:rPr>
        <w:t>[</w:t>
      </w:r>
      <w:bookmarkStart w:id="80" w:name="RFC2045"/>
      <w:r w:rsidRPr="00EE7D13">
        <w:rPr>
          <w:rStyle w:val="Refterm"/>
        </w:rPr>
        <w:t>RFC2045</w:t>
      </w:r>
      <w:bookmarkEnd w:id="8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1BC1AD06" w:rsidR="00C56762" w:rsidRPr="0052312C" w:rsidRDefault="00C56762" w:rsidP="00C56762">
      <w:pPr>
        <w:pStyle w:val="Ref"/>
      </w:pPr>
      <w:r>
        <w:rPr>
          <w:rStyle w:val="Refterm"/>
        </w:rPr>
        <w:t>[</w:t>
      </w:r>
      <w:bookmarkStart w:id="81" w:name="RFC3629"/>
      <w:r>
        <w:rPr>
          <w:rStyle w:val="Refterm"/>
        </w:rPr>
        <w:t>RFC3629</w:t>
      </w:r>
      <w:bookmarkEnd w:id="81"/>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70177773" w:rsidR="0092395F" w:rsidRDefault="00AB66A4" w:rsidP="00C56762">
      <w:pPr>
        <w:pStyle w:val="Ref"/>
      </w:pPr>
      <w:r w:rsidRPr="00EE7D13">
        <w:rPr>
          <w:rStyle w:val="Refterm"/>
        </w:rPr>
        <w:t>[</w:t>
      </w:r>
      <w:bookmarkStart w:id="82" w:name="RFC3986"/>
      <w:r w:rsidRPr="00EE7D13">
        <w:rPr>
          <w:rStyle w:val="Refterm"/>
        </w:rPr>
        <w:t>RFC3986</w:t>
      </w:r>
      <w:bookmarkEnd w:id="8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4F4E606D" w:rsidR="00A146BE" w:rsidRDefault="00A146BE" w:rsidP="00A146BE">
      <w:pPr>
        <w:pStyle w:val="Ref"/>
      </w:pPr>
      <w:r w:rsidRPr="00EE7D13">
        <w:rPr>
          <w:rStyle w:val="Refterm"/>
        </w:rPr>
        <w:t>[</w:t>
      </w:r>
      <w:bookmarkStart w:id="83" w:name="RFC3987"/>
      <w:r w:rsidRPr="00EE7D13">
        <w:rPr>
          <w:rStyle w:val="Refterm"/>
        </w:rPr>
        <w:t>RFC398</w:t>
      </w:r>
      <w:r>
        <w:rPr>
          <w:rStyle w:val="Refterm"/>
        </w:rPr>
        <w:t>7</w:t>
      </w:r>
      <w:bookmarkEnd w:id="83"/>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CD613F0" w:rsidR="00435405" w:rsidRDefault="00435405" w:rsidP="00A146BE">
      <w:pPr>
        <w:pStyle w:val="Ref"/>
      </w:pPr>
      <w:r>
        <w:rPr>
          <w:rStyle w:val="Refterm"/>
        </w:rPr>
        <w:t>[</w:t>
      </w:r>
      <w:bookmarkStart w:id="84" w:name="RFC4122"/>
      <w:r>
        <w:rPr>
          <w:rStyle w:val="Refterm"/>
        </w:rPr>
        <w:t>RFC4122</w:t>
      </w:r>
      <w:bookmarkEnd w:id="84"/>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0BC7859A" w:rsidR="00C56762" w:rsidRDefault="00C56762" w:rsidP="00C56762">
      <w:pPr>
        <w:pStyle w:val="Ref"/>
      </w:pPr>
      <w:r>
        <w:rPr>
          <w:rStyle w:val="Refterm"/>
        </w:rPr>
        <w:t>[</w:t>
      </w:r>
      <w:bookmarkStart w:id="85" w:name="RFC5646"/>
      <w:r>
        <w:rPr>
          <w:rStyle w:val="Refterm"/>
        </w:rPr>
        <w:t>RFC5646</w:t>
      </w:r>
      <w:bookmarkEnd w:id="8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005D2D41" w:rsidR="006E09CB" w:rsidRDefault="006E09CB" w:rsidP="00130B0A">
      <w:pPr>
        <w:pStyle w:val="Ref"/>
        <w:rPr>
          <w:rStyle w:val="Refterm"/>
        </w:rPr>
      </w:pPr>
      <w:r>
        <w:rPr>
          <w:rStyle w:val="Refterm"/>
        </w:rPr>
        <w:lastRenderedPageBreak/>
        <w:t>[</w:t>
      </w:r>
      <w:bookmarkStart w:id="86" w:name="RFC7763"/>
      <w:r>
        <w:rPr>
          <w:rStyle w:val="Refterm"/>
        </w:rPr>
        <w:t>RFC7763</w:t>
      </w:r>
      <w:bookmarkEnd w:id="86"/>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119DD4F5" w:rsidR="006E09CB" w:rsidRDefault="006E09CB" w:rsidP="006E09CB">
      <w:pPr>
        <w:pStyle w:val="Ref"/>
      </w:pPr>
      <w:r>
        <w:rPr>
          <w:rStyle w:val="Refterm"/>
          <w:bCs w:val="0"/>
        </w:rPr>
        <w:t>[</w:t>
      </w:r>
      <w:bookmarkStart w:id="87" w:name="RFC7764"/>
      <w:r>
        <w:rPr>
          <w:rStyle w:val="Refterm"/>
          <w:bCs w:val="0"/>
        </w:rPr>
        <w:t>RFC7764</w:t>
      </w:r>
      <w:bookmarkEnd w:id="8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6EFF7346" w:rsidR="00130B0A" w:rsidRDefault="00130B0A" w:rsidP="00130B0A">
      <w:pPr>
        <w:pStyle w:val="Ref"/>
      </w:pPr>
      <w:r>
        <w:rPr>
          <w:rStyle w:val="Refterm"/>
          <w:bCs w:val="0"/>
        </w:rPr>
        <w:t>[</w:t>
      </w:r>
      <w:bookmarkStart w:id="88" w:name="RFC8174"/>
      <w:r>
        <w:rPr>
          <w:rStyle w:val="Refterm"/>
          <w:bCs w:val="0"/>
        </w:rPr>
        <w:t>RFC8174</w:t>
      </w:r>
      <w:bookmarkEnd w:id="8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58F63C72" w:rsidR="00111248" w:rsidRDefault="00111248" w:rsidP="00111248">
      <w:pPr>
        <w:pStyle w:val="Ref"/>
      </w:pPr>
      <w:r>
        <w:rPr>
          <w:rStyle w:val="Refterm"/>
          <w:bCs w:val="0"/>
        </w:rPr>
        <w:t>[</w:t>
      </w:r>
      <w:bookmarkStart w:id="89" w:name="RFC8089"/>
      <w:r>
        <w:rPr>
          <w:rStyle w:val="Refterm"/>
          <w:bCs w:val="0"/>
        </w:rPr>
        <w:t>RFC8089</w:t>
      </w:r>
      <w:bookmarkEnd w:id="89"/>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7979C2BE" w:rsidR="00034C6A" w:rsidRDefault="00034C6A" w:rsidP="00111248">
      <w:pPr>
        <w:pStyle w:val="Ref"/>
      </w:pPr>
      <w:r>
        <w:rPr>
          <w:rStyle w:val="Refterm"/>
          <w:bCs w:val="0"/>
        </w:rPr>
        <w:t>[</w:t>
      </w:r>
      <w:bookmarkStart w:id="90" w:name="RFC8259"/>
      <w:r>
        <w:rPr>
          <w:rStyle w:val="Refterm"/>
          <w:bCs w:val="0"/>
        </w:rPr>
        <w:t>RFC8259</w:t>
      </w:r>
      <w:bookmarkEnd w:id="9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4F30F15A" w:rsidR="00F85576" w:rsidRPr="00F85576" w:rsidRDefault="00F85576" w:rsidP="00034C6A">
      <w:pPr>
        <w:pStyle w:val="Ref"/>
        <w:rPr>
          <w:rStyle w:val="Refterm"/>
          <w:b w:val="0"/>
        </w:rPr>
      </w:pPr>
      <w:r>
        <w:rPr>
          <w:rStyle w:val="Refterm"/>
        </w:rPr>
        <w:t>[</w:t>
      </w:r>
      <w:bookmarkStart w:id="91" w:name="SEMVER"/>
      <w:r>
        <w:rPr>
          <w:rStyle w:val="Refterm"/>
        </w:rPr>
        <w:t>SEMVER</w:t>
      </w:r>
      <w:bookmarkEnd w:id="91"/>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23A7ED21" w:rsidR="0092395F" w:rsidRDefault="00DE0F9F" w:rsidP="00F85576">
      <w:pPr>
        <w:pStyle w:val="Ref"/>
      </w:pPr>
      <w:r>
        <w:rPr>
          <w:rStyle w:val="Refterm"/>
        </w:rPr>
        <w:t>[</w:t>
      </w:r>
      <w:bookmarkStart w:id="92" w:name="UNICODE10"/>
      <w:r>
        <w:rPr>
          <w:rStyle w:val="Refterm"/>
        </w:rPr>
        <w:t>UNICODE10</w:t>
      </w:r>
      <w:bookmarkEnd w:id="92"/>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93" w:name="_Toc85472895"/>
      <w:bookmarkStart w:id="94" w:name="_Toc287332009"/>
      <w:bookmarkStart w:id="95" w:name="_Toc3378768"/>
      <w:r>
        <w:t>Non-Normative References</w:t>
      </w:r>
      <w:bookmarkEnd w:id="93"/>
      <w:bookmarkEnd w:id="94"/>
      <w:bookmarkEnd w:id="95"/>
    </w:p>
    <w:p w14:paraId="1067680D" w14:textId="7C40BFE2" w:rsidR="00D422AB" w:rsidRDefault="00D422AB" w:rsidP="00D422AB">
      <w:pPr>
        <w:pStyle w:val="Ref"/>
        <w:rPr>
          <w:rStyle w:val="Refterm"/>
          <w:b w:val="0"/>
        </w:rPr>
      </w:pPr>
      <w:r w:rsidRPr="001A52C9">
        <w:rPr>
          <w:rStyle w:val="Refterm"/>
        </w:rPr>
        <w:t>[</w:t>
      </w:r>
      <w:bookmarkStart w:id="96" w:name="CMARK"/>
      <w:r>
        <w:rPr>
          <w:rStyle w:val="Refterm"/>
        </w:rPr>
        <w:t>CMARK</w:t>
      </w:r>
      <w:bookmarkEnd w:id="96"/>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5B0E4A72" w:rsidR="00A86F30" w:rsidRDefault="00A86F30" w:rsidP="00D422AB">
      <w:pPr>
        <w:pStyle w:val="Ref"/>
        <w:rPr>
          <w:rStyle w:val="Refterm"/>
          <w:b w:val="0"/>
        </w:rPr>
      </w:pPr>
      <w:r w:rsidRPr="001A52C9">
        <w:rPr>
          <w:rStyle w:val="Refterm"/>
        </w:rPr>
        <w:t>[</w:t>
      </w:r>
      <w:bookmarkStart w:id="97" w:name="CWE"/>
      <w:r>
        <w:rPr>
          <w:rStyle w:val="Refterm"/>
        </w:rPr>
        <w:t>CWE</w:t>
      </w:r>
      <w:bookmarkEnd w:id="97"/>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4E4ACF4E" w:rsidR="00F84A73" w:rsidRDefault="00F84A73" w:rsidP="00F84A73">
      <w:pPr>
        <w:pStyle w:val="Ref"/>
        <w:rPr>
          <w:rStyle w:val="Refterm"/>
          <w:b w:val="0"/>
        </w:rPr>
      </w:pPr>
      <w:r w:rsidRPr="001A52C9">
        <w:rPr>
          <w:rStyle w:val="Refterm"/>
        </w:rPr>
        <w:t>[</w:t>
      </w:r>
      <w:bookmarkStart w:id="98" w:name="GFMCMARK"/>
      <w:r>
        <w:rPr>
          <w:rStyle w:val="Refterm"/>
        </w:rPr>
        <w:t>GFMCMARK</w:t>
      </w:r>
      <w:bookmarkEnd w:id="98"/>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26FFBFA6" w:rsidR="00F84A73" w:rsidRDefault="00F84A73" w:rsidP="00F84A73">
      <w:pPr>
        <w:pStyle w:val="Ref"/>
        <w:rPr>
          <w:rStyle w:val="Refterm"/>
          <w:b w:val="0"/>
        </w:rPr>
      </w:pPr>
      <w:r w:rsidRPr="001A52C9">
        <w:rPr>
          <w:rStyle w:val="Refterm"/>
        </w:rPr>
        <w:t>[</w:t>
      </w:r>
      <w:bookmarkStart w:id="99" w:name="GFMENG"/>
      <w:r>
        <w:rPr>
          <w:rStyle w:val="Refterm"/>
        </w:rPr>
        <w:t>GFMENG</w:t>
      </w:r>
      <w:bookmarkEnd w:id="99"/>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3C6814C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7FF0F498"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9E46C2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0" w:name="_Toc3378769"/>
      <w:r>
        <w:lastRenderedPageBreak/>
        <w:t>Conventions</w:t>
      </w:r>
      <w:bookmarkEnd w:id="100"/>
    </w:p>
    <w:p w14:paraId="50E64719" w14:textId="2428E7E7" w:rsidR="0012387E" w:rsidRPr="0012387E" w:rsidRDefault="0012387E" w:rsidP="0012387E"/>
    <w:p w14:paraId="2D42620D" w14:textId="4CD3D186" w:rsidR="0012387E" w:rsidRDefault="00EE7D13" w:rsidP="0012387E">
      <w:pPr>
        <w:pStyle w:val="Heading2"/>
      </w:pPr>
      <w:bookmarkStart w:id="101" w:name="_Toc3378770"/>
      <w:r>
        <w:t>General</w:t>
      </w:r>
      <w:bookmarkEnd w:id="10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2" w:name="_Toc3378771"/>
      <w:r>
        <w:t>Format examples</w:t>
      </w:r>
      <w:bookmarkEnd w:id="102"/>
    </w:p>
    <w:p w14:paraId="0C763244" w14:textId="2B169EB1"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3" w:name="_Toc3378772"/>
      <w:r>
        <w:t>Property notation</w:t>
      </w:r>
      <w:bookmarkEnd w:id="103"/>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4" w:name="_Toc3378773"/>
      <w:r>
        <w:t>Syntax notation</w:t>
      </w:r>
      <w:bookmarkEnd w:id="104"/>
    </w:p>
    <w:p w14:paraId="15BCDF38" w14:textId="1DD2A37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41D2FC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05" w:name="_Ref506805751"/>
      <w:bookmarkStart w:id="106" w:name="_Ref506805786"/>
      <w:bookmarkStart w:id="107" w:name="_Ref506805801"/>
      <w:bookmarkStart w:id="108" w:name="_Ref506805881"/>
      <w:bookmarkStart w:id="109" w:name="_Toc3378774"/>
      <w:r>
        <w:lastRenderedPageBreak/>
        <w:t>File format</w:t>
      </w:r>
      <w:bookmarkEnd w:id="105"/>
      <w:bookmarkEnd w:id="106"/>
      <w:bookmarkEnd w:id="107"/>
      <w:bookmarkEnd w:id="108"/>
      <w:bookmarkEnd w:id="109"/>
    </w:p>
    <w:p w14:paraId="4E58823B" w14:textId="39ED7B8C" w:rsidR="008F022E" w:rsidRDefault="008F022E" w:rsidP="008F022E">
      <w:pPr>
        <w:pStyle w:val="Heading2"/>
      </w:pPr>
      <w:bookmarkStart w:id="110" w:name="_Ref509041819"/>
      <w:bookmarkStart w:id="111" w:name="_Toc3378775"/>
      <w:r>
        <w:t>General</w:t>
      </w:r>
      <w:bookmarkEnd w:id="110"/>
      <w:bookmarkEnd w:id="111"/>
    </w:p>
    <w:p w14:paraId="66A97768" w14:textId="00BB0A53"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660149">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2287B286"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AD8842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F5226AA"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2" w:name="_Toc3378776"/>
      <w:r>
        <w:t>SARIF file naming convention</w:t>
      </w:r>
      <w:bookmarkEnd w:id="112"/>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13" w:name="_Ref509042171"/>
      <w:bookmarkStart w:id="114" w:name="_Ref509042221"/>
      <w:bookmarkStart w:id="115" w:name="_Ref509042382"/>
      <w:bookmarkStart w:id="116" w:name="_Ref509042434"/>
      <w:bookmarkStart w:id="117" w:name="_Ref509043989"/>
      <w:bookmarkStart w:id="118" w:name="_Toc3378777"/>
      <w:bookmarkStart w:id="119" w:name="_Ref507594747"/>
      <w:r>
        <w:t>fileContent objects</w:t>
      </w:r>
      <w:bookmarkEnd w:id="113"/>
      <w:bookmarkEnd w:id="114"/>
      <w:bookmarkEnd w:id="115"/>
      <w:bookmarkEnd w:id="116"/>
      <w:bookmarkEnd w:id="117"/>
      <w:bookmarkEnd w:id="118"/>
    </w:p>
    <w:p w14:paraId="2BBA9A14" w14:textId="2A52D71B" w:rsidR="00C50C8C" w:rsidRDefault="00C50C8C" w:rsidP="00C50C8C">
      <w:pPr>
        <w:pStyle w:val="Heading3"/>
      </w:pPr>
      <w:bookmarkStart w:id="120" w:name="_Toc3378778"/>
      <w:r>
        <w:t>General</w:t>
      </w:r>
      <w:bookmarkEnd w:id="120"/>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21" w:name="_Ref509043697"/>
      <w:bookmarkStart w:id="122" w:name="_Toc3378779"/>
      <w:r>
        <w:t>text property</w:t>
      </w:r>
      <w:bookmarkEnd w:id="121"/>
      <w:bookmarkEnd w:id="122"/>
    </w:p>
    <w:p w14:paraId="4A7B5CC6" w14:textId="726CB89E"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60149">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3" w:name="_Ref509043776"/>
      <w:bookmarkStart w:id="124" w:name="_Toc3378780"/>
      <w:r>
        <w:t>binary property</w:t>
      </w:r>
      <w:bookmarkEnd w:id="123"/>
      <w:bookmarkEnd w:id="124"/>
    </w:p>
    <w:p w14:paraId="1BB5464B" w14:textId="4FF385AD"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25" w:name="_Ref508989521"/>
      <w:bookmarkStart w:id="126" w:name="_Toc3378781"/>
      <w:r>
        <w:t>fileLocation objects</w:t>
      </w:r>
      <w:bookmarkEnd w:id="119"/>
      <w:bookmarkEnd w:id="125"/>
      <w:bookmarkEnd w:id="126"/>
    </w:p>
    <w:p w14:paraId="15E45BC8" w14:textId="6BB90172" w:rsidR="00EF1697" w:rsidRPr="00EF1697" w:rsidRDefault="00EF1697" w:rsidP="00EF1697">
      <w:pPr>
        <w:pStyle w:val="Heading3"/>
      </w:pPr>
      <w:bookmarkStart w:id="127" w:name="_Ref507595872"/>
      <w:bookmarkStart w:id="128" w:name="_Toc3378782"/>
      <w:r>
        <w:t>General</w:t>
      </w:r>
      <w:bookmarkEnd w:id="127"/>
      <w:bookmarkEnd w:id="128"/>
    </w:p>
    <w:p w14:paraId="0DE4A1DE" w14:textId="68FDFF7B"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60149">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60149">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9" w:name="_Toc3378783"/>
      <w:r>
        <w:t>Constraints</w:t>
      </w:r>
      <w:bookmarkEnd w:id="129"/>
    </w:p>
    <w:p w14:paraId="13519D8E" w14:textId="1E777E2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660149">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660149">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660149">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660149">
        <w:t>3.4.5</w:t>
      </w:r>
      <w:r w:rsidR="008F3B71">
        <w:fldChar w:fldCharType="end"/>
      </w:r>
      <w:r w:rsidR="008F3B71">
        <w:t xml:space="preserve">), they </w:t>
      </w:r>
      <w:r w:rsidR="008F3B71">
        <w:rPr>
          <w:b/>
        </w:rPr>
        <w:t>MAY</w:t>
      </w:r>
      <w:r w:rsidR="008F3B71">
        <w:t xml:space="preserve"> both be present.</w:t>
      </w:r>
    </w:p>
    <w:p w14:paraId="2FC50484" w14:textId="374B9DA4" w:rsid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660149">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660149">
        <w:t>3.13</w:t>
      </w:r>
      <w:r>
        <w:fldChar w:fldCharType="end"/>
      </w:r>
      <w:r>
        <w:t>, §</w:t>
      </w:r>
      <w:r>
        <w:fldChar w:fldCharType="begin"/>
      </w:r>
      <w:r>
        <w:instrText xml:space="preserve"> REF _Ref507667580 \r \h  \* MERGEFORMAT </w:instrText>
      </w:r>
      <w:r>
        <w:fldChar w:fldCharType="separate"/>
      </w:r>
      <w:r w:rsidR="00660149">
        <w:t>3.13.11</w:t>
      </w:r>
      <w:r>
        <w:fldChar w:fldCharType="end"/>
      </w:r>
      <w:r>
        <w:t xml:space="preserve">) specified by </w:t>
      </w:r>
      <w:r w:rsidRPr="00C32F86">
        <w:rPr>
          <w:rStyle w:val="CODEtemp"/>
        </w:rPr>
        <w:t>fileIndex</w:t>
      </w:r>
      <w:r>
        <w:t>.</w:t>
      </w:r>
    </w:p>
    <w:p w14:paraId="5AE64DCB" w14:textId="3E63A404" w:rsidR="00CB48EC" w:rsidRPr="00CB48EC" w:rsidRDefault="00CB48EC" w:rsidP="00CB48EC">
      <w:bookmarkStart w:id="130" w:name="_Hlk534808704"/>
      <w:r>
        <w:t xml:space="preserve">If both </w:t>
      </w:r>
      <w:r w:rsidRPr="00CB48EC">
        <w:rPr>
          <w:rStyle w:val="CODEtemp"/>
        </w:rPr>
        <w:t>uri</w:t>
      </w:r>
      <w:r>
        <w:t xml:space="preserve"> and </w:t>
      </w:r>
      <w:r w:rsidRPr="00CB48EC">
        <w:rPr>
          <w:rStyle w:val="CODEtemp"/>
        </w:rPr>
        <w:t>fileIndex</w:t>
      </w:r>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r w:rsidRPr="00CB48EC">
        <w:rPr>
          <w:rStyle w:val="CODEtemp"/>
        </w:rPr>
        <w:t>fileLocation</w:t>
      </w:r>
      <w:r>
        <w:t xml:space="preserve"> 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660149">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660149">
        <w:t>3.21</w:t>
      </w:r>
      <w:r>
        <w:fldChar w:fldCharType="end"/>
      </w:r>
      <w:r>
        <w:t xml:space="preserve">) indicated by </w:t>
      </w:r>
      <w:r w:rsidRPr="00CB48EC">
        <w:rPr>
          <w:rStyle w:val="CODEtemp"/>
        </w:rPr>
        <w:t>fileIndex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1" w:name="_Hlk534814192"/>
      <w:r w:rsidR="00AE64EB">
        <w:t>equivalent in the sense described in §</w:t>
      </w:r>
      <w:r w:rsidR="00AE64EB">
        <w:fldChar w:fldCharType="begin"/>
      </w:r>
      <w:r w:rsidR="00AE64EB">
        <w:instrText xml:space="preserve"> REF _Ref534814172 \r \h </w:instrText>
      </w:r>
      <w:r w:rsidR="00AE64EB">
        <w:fldChar w:fldCharType="separate"/>
      </w:r>
      <w:r w:rsidR="00660149">
        <w:t>3.10.1</w:t>
      </w:r>
      <w:r w:rsidR="00AE64EB">
        <w:fldChar w:fldCharType="end"/>
      </w:r>
      <w:bookmarkEnd w:id="131"/>
      <w:r>
        <w:t>.</w:t>
      </w:r>
    </w:p>
    <w:p w14:paraId="511A338A" w14:textId="211565EC" w:rsidR="00EF1697" w:rsidRDefault="00EF1697" w:rsidP="00EF1697">
      <w:pPr>
        <w:pStyle w:val="Heading3"/>
      </w:pPr>
      <w:bookmarkStart w:id="132" w:name="_Ref507592462"/>
      <w:bookmarkStart w:id="133" w:name="_Toc3378784"/>
      <w:bookmarkEnd w:id="130"/>
      <w:r>
        <w:t>uri property</w:t>
      </w:r>
      <w:bookmarkEnd w:id="132"/>
      <w:bookmarkEnd w:id="133"/>
    </w:p>
    <w:p w14:paraId="3855C821" w14:textId="58900092" w:rsidR="00B15213" w:rsidRDefault="00B44F8D" w:rsidP="00B6127A">
      <w:r>
        <w:t>Depending on the circumstances, a</w:t>
      </w:r>
      <w:r w:rsidR="00747D86">
        <w:t xml:space="preserve"> </w:t>
      </w:r>
      <w:r w:rsidR="00747D86">
        <w:rPr>
          <w:rStyle w:val="CODEtemp"/>
        </w:rPr>
        <w:t>fileLocation</w:t>
      </w:r>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r w:rsidR="00A01234" w:rsidRPr="00A01234">
        <w:rPr>
          <w:rStyle w:val="CODEtemp"/>
        </w:rPr>
        <w:t>fileLocation</w:t>
      </w:r>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77165FCE" w:rsidR="00B44F8D" w:rsidRDefault="00B44F8D" w:rsidP="00B6127A">
      <w:r>
        <w:t xml:space="preserve">If the </w:t>
      </w:r>
      <w:r w:rsidRPr="00B44F8D">
        <w:rPr>
          <w:rStyle w:val="CODEtemp"/>
        </w:rPr>
        <w:t>fileIndex</w:t>
      </w:r>
      <w:r>
        <w:t xml:space="preserve"> property (§</w:t>
      </w:r>
      <w:r>
        <w:fldChar w:fldCharType="begin"/>
      </w:r>
      <w:r>
        <w:instrText xml:space="preserve"> REF _Ref530055459 \r \h </w:instrText>
      </w:r>
      <w:r>
        <w:fldChar w:fldCharType="separate"/>
      </w:r>
      <w:r w:rsidR="00660149">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r w:rsidRPr="00883614">
        <w:rPr>
          <w:rStyle w:val="CODEtemp"/>
        </w:rPr>
        <w:t>fileLocation</w:t>
      </w:r>
      <w:r w:rsidRPr="00883614">
        <w:t xml:space="preserve"> object.</w:t>
      </w:r>
    </w:p>
    <w:p w14:paraId="2BD64C60" w14:textId="63F6841B" w:rsidR="00DB3EB5" w:rsidRDefault="00DB3EB5" w:rsidP="00DB3EB5">
      <w:r w:rsidRPr="00883614">
        <w:t xml:space="preserve">If the </w:t>
      </w:r>
      <w:r w:rsidRPr="00883614">
        <w:rPr>
          <w:rStyle w:val="CODEtemp"/>
        </w:rPr>
        <w:t>fileLocation</w:t>
      </w:r>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0BB032D" w:rsidR="008F3B71" w:rsidRDefault="008F3B71" w:rsidP="008F3B71">
      <w:pPr>
        <w:pStyle w:val="Note"/>
      </w:pPr>
      <w:r>
        <w:t xml:space="preserve">NOTE 2: This implies that </w:t>
      </w:r>
      <w:r w:rsidRPr="008F3B71">
        <w:rPr>
          <w:rStyle w:val="CODEtemp"/>
        </w:rPr>
        <w:t>fileIndex</w:t>
      </w:r>
      <w:r>
        <w:t xml:space="preserve"> </w:t>
      </w:r>
      <w:r w:rsidR="00A01234">
        <w:t xml:space="preserve">will be </w:t>
      </w:r>
      <w:r>
        <w:t>present; see §</w:t>
      </w:r>
      <w:r>
        <w:fldChar w:fldCharType="begin"/>
      </w:r>
      <w:r>
        <w:instrText xml:space="preserve"> REF _Ref530055459 \r \h </w:instrText>
      </w:r>
      <w:r>
        <w:fldChar w:fldCharType="separate"/>
      </w:r>
      <w:r w:rsidR="00660149">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4" w:name="_Ref507592476"/>
      <w:bookmarkStart w:id="135" w:name="_Toc3378785"/>
      <w:r>
        <w:t>uriBaseId property</w:t>
      </w:r>
      <w:bookmarkEnd w:id="134"/>
      <w:bookmarkEnd w:id="135"/>
    </w:p>
    <w:p w14:paraId="3AB64385" w14:textId="1A6FBA61"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660149">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FB95D20"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660149">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660149">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660149">
        <w:t>3.13.10</w:t>
      </w:r>
      <w:r>
        <w:fldChar w:fldCharType="end"/>
      </w:r>
      <w:r>
        <w:t>.</w:t>
      </w:r>
    </w:p>
    <w:p w14:paraId="45A5749D" w14:textId="4BA6F2B4"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1785C97"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60149">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"fileLocation":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7184CC18"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2A84185"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60149">
        <w:t>3.4.6</w:t>
      </w:r>
      <w:r>
        <w:fldChar w:fldCharType="end"/>
      </w:r>
      <w:r>
        <w:t>.</w:t>
      </w:r>
    </w:p>
    <w:p w14:paraId="1775FB53" w14:textId="0C209096" w:rsidR="00677224" w:rsidRDefault="00677224" w:rsidP="00677224">
      <w:pPr>
        <w:pStyle w:val="Heading3"/>
      </w:pPr>
      <w:bookmarkStart w:id="136" w:name="_Ref530055459"/>
      <w:bookmarkStart w:id="137" w:name="_Toc3378786"/>
      <w:r>
        <w:lastRenderedPageBreak/>
        <w:t>fileIndex property</w:t>
      </w:r>
      <w:bookmarkEnd w:id="136"/>
      <w:bookmarkEnd w:id="137"/>
    </w:p>
    <w:p w14:paraId="330EA005" w14:textId="696A204B" w:rsidR="00F428A9" w:rsidRDefault="00CB48EC" w:rsidP="00CB48EC">
      <w:r>
        <w:t xml:space="preserve">Depending on the circumstances, a </w:t>
      </w:r>
      <w:r w:rsidRPr="00855658">
        <w:rPr>
          <w:rStyle w:val="CODEtemp"/>
        </w:rPr>
        <w:t>fileLocation</w:t>
      </w:r>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r w:rsidRPr="00855658">
        <w:rPr>
          <w:rStyle w:val="CODEtemp"/>
        </w:rPr>
        <w:t>fileIndex</w:t>
      </w:r>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660149">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660149">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660149">
        <w:t>3.21</w:t>
      </w:r>
      <w:r w:rsidR="00F428A9">
        <w:fldChar w:fldCharType="end"/>
      </w:r>
      <w:r>
        <w:t>)</w:t>
      </w:r>
      <w:r w:rsidR="00AD6513">
        <w:t>, if any,</w:t>
      </w:r>
      <w:r>
        <w:t xml:space="preserve"> that describes the file specified by this </w:t>
      </w:r>
      <w:r w:rsidRPr="00855658">
        <w:rPr>
          <w:rStyle w:val="CODEtemp"/>
        </w:rPr>
        <w:t>fileLocation</w:t>
      </w:r>
      <w:r>
        <w:t xml:space="preserve"> object.</w:t>
      </w:r>
      <w:r w:rsidR="00E07920">
        <w:t xml:space="preserve"> </w:t>
      </w:r>
      <w:r w:rsidR="00F428A9">
        <w:t xml:space="preserve">If </w:t>
      </w:r>
      <w:r w:rsidR="000E7FBD" w:rsidRPr="000E7FBD">
        <w:rPr>
          <w:rStyle w:val="CODEtemp"/>
        </w:rPr>
        <w:t>fileIndex</w:t>
      </w:r>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06F95877"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660149">
        <w:t>3.4.3</w:t>
      </w:r>
      <w:r w:rsidR="000E7FBD">
        <w:fldChar w:fldCharType="end"/>
      </w:r>
      <w:r w:rsidR="000E7FBD">
        <w:t>)</w:t>
      </w:r>
      <w:r>
        <w:t xml:space="preserve"> is absent, then </w:t>
      </w:r>
      <w:r w:rsidRPr="00855658">
        <w:rPr>
          <w:rStyle w:val="CODEtemp"/>
        </w:rPr>
        <w:t>fileIndex</w:t>
      </w:r>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r w:rsidRPr="00883614">
        <w:rPr>
          <w:rStyle w:val="CODEtemp"/>
        </w:rPr>
        <w:t>fileLocation</w:t>
      </w:r>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r w:rsidRPr="00855658">
        <w:rPr>
          <w:rStyle w:val="CODEtemp"/>
        </w:rPr>
        <w:t>fileLocation</w:t>
      </w:r>
      <w:r>
        <w:t xml:space="preserve"> object, then </w:t>
      </w:r>
      <w:r w:rsidRPr="00855658">
        <w:rPr>
          <w:rStyle w:val="CODEtemp"/>
        </w:rPr>
        <w:t>fileIndex</w:t>
      </w:r>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r w:rsidR="00F428A9" w:rsidRPr="00855658">
        <w:rPr>
          <w:rStyle w:val="CODEtemp"/>
        </w:rPr>
        <w:t>fileIndex</w:t>
      </w:r>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r w:rsidRPr="00855658">
        <w:rPr>
          <w:rStyle w:val="CODEtemp"/>
        </w:rPr>
        <w:t>fileIndex</w:t>
      </w:r>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r w:rsidRPr="00855658">
        <w:rPr>
          <w:rStyle w:val="CODEtemp"/>
        </w:rPr>
        <w:t>fileLocation</w:t>
      </w:r>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.fileLocation.</w:t>
      </w:r>
      <w:r>
        <w:rPr>
          <w:rStyle w:val="CODEtemp"/>
        </w:rPr>
        <w:t>fileIndex</w:t>
      </w:r>
      <w:r>
        <w:t xml:space="preserve"> specifies the </w:t>
      </w:r>
      <w:r w:rsidRPr="00581205">
        <w:rPr>
          <w:rStyle w:val="CODEtemp"/>
        </w:rPr>
        <w:t>file</w:t>
      </w:r>
      <w:r>
        <w:t xml:space="preserve"> object located at </w:t>
      </w:r>
      <w:r w:rsidRPr="005D0859">
        <w:rPr>
          <w:rStyle w:val="CODEtemp"/>
        </w:rPr>
        <w:t>files[0]</w:t>
      </w:r>
      <w:r>
        <w:t>.</w:t>
      </w:r>
    </w:p>
    <w:p w14:paraId="18EA6CFD" w14:textId="368F0185" w:rsidR="00F428A9" w:rsidRDefault="00F428A9" w:rsidP="00F428A9">
      <w:pPr>
        <w:pStyle w:val="Code"/>
      </w:pPr>
      <w:r>
        <w:t>{                                    # A run object (§</w:t>
      </w:r>
      <w:r>
        <w:fldChar w:fldCharType="begin"/>
      </w:r>
      <w:r>
        <w:instrText xml:space="preserve"> REF _Ref493349997 \r \h  \* MERGEFORMAT </w:instrText>
      </w:r>
      <w:r>
        <w:fldChar w:fldCharType="separate"/>
      </w:r>
      <w:r w:rsidR="00660149">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"fileLocation":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77777777" w:rsidR="00F428A9" w:rsidRDefault="00F428A9" w:rsidP="00F428A9">
      <w:pPr>
        <w:pStyle w:val="Code"/>
      </w:pPr>
      <w:r>
        <w:t xml:space="preserve">            "fileLocation":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"fileIndex":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38" w:name="_Ref510013017"/>
      <w:bookmarkStart w:id="139" w:name="_Toc3378787"/>
      <w:r>
        <w:lastRenderedPageBreak/>
        <w:t>Guidance on the use of fileLocation objects</w:t>
      </w:r>
      <w:bookmarkEnd w:id="138"/>
      <w:bookmarkEnd w:id="13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C072E37"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660149">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660149">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1468094" w:rsidR="00F47A7C" w:rsidRDefault="00F47A7C" w:rsidP="00E9295D">
      <w:pPr>
        <w:pStyle w:val="Code"/>
      </w:pPr>
      <w:r>
        <w:t>{                                                # A run object (§</w:t>
      </w:r>
      <w:r>
        <w:fldChar w:fldCharType="begin"/>
      </w:r>
      <w:r>
        <w:instrText xml:space="preserve"> REF _Ref493349997 \r \h </w:instrText>
      </w:r>
      <w:r>
        <w:fldChar w:fldCharType="separate"/>
      </w:r>
      <w:r w:rsidR="00660149">
        <w:t>3.13</w:t>
      </w:r>
      <w:r>
        <w:fldChar w:fldCharType="end"/>
      </w:r>
      <w:r>
        <w:t>).</w:t>
      </w:r>
    </w:p>
    <w:p w14:paraId="4DCC6D62" w14:textId="54639244"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660149">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4B6DED9" w:rsidR="00F47A7C" w:rsidRDefault="00F47A7C" w:rsidP="00E9295D">
      <w:pPr>
        <w:pStyle w:val="Code"/>
      </w:pPr>
      <w:r>
        <w:t xml:space="preserve">  "results": [                                   # See §</w:t>
      </w:r>
      <w:r>
        <w:fldChar w:fldCharType="begin"/>
      </w:r>
      <w:r>
        <w:instrText xml:space="preserve"> REF _Ref493350972 \r \h </w:instrText>
      </w:r>
      <w:r>
        <w:fldChar w:fldCharType="separate"/>
      </w:r>
      <w:r w:rsidR="00660149">
        <w:t>3.13.14</w:t>
      </w:r>
      <w:r>
        <w:fldChar w:fldCharType="end"/>
      </w:r>
      <w:r>
        <w:t xml:space="preserve">.                                     </w:t>
      </w:r>
    </w:p>
    <w:p w14:paraId="6EB641EB" w14:textId="18532E3F" w:rsidR="00F47A7C" w:rsidRDefault="00F47A7C" w:rsidP="00E9295D">
      <w:pPr>
        <w:pStyle w:val="Code"/>
      </w:pPr>
      <w:r>
        <w:t xml:space="preserve">    {                                            # A result object (§</w:t>
      </w:r>
      <w:r>
        <w:fldChar w:fldCharType="begin"/>
      </w:r>
      <w:r>
        <w:instrText xml:space="preserve"> REF _Ref493350984 \r \h </w:instrText>
      </w:r>
      <w:r>
        <w:fldChar w:fldCharType="separate"/>
      </w:r>
      <w:r w:rsidR="00660149">
        <w:t>3.22</w:t>
      </w:r>
      <w:r>
        <w:fldChar w:fldCharType="end"/>
      </w:r>
      <w:r>
        <w:t xml:space="preserve">). </w:t>
      </w:r>
    </w:p>
    <w:p w14:paraId="610BCD74" w14:textId="0F139B59" w:rsidR="00F47A7C" w:rsidRDefault="00F47A7C" w:rsidP="00E9295D">
      <w:pPr>
        <w:pStyle w:val="Code"/>
      </w:pPr>
      <w:r>
        <w:t xml:space="preserve">      "locations": [                             # See §</w:t>
      </w:r>
      <w:r>
        <w:fldChar w:fldCharType="begin"/>
      </w:r>
      <w:r>
        <w:instrText xml:space="preserve"> REF _Ref510013155 \r \h </w:instrText>
      </w:r>
      <w:r>
        <w:fldChar w:fldCharType="separate"/>
      </w:r>
      <w:r w:rsidR="00660149">
        <w:t>3.22.10</w:t>
      </w:r>
      <w:r>
        <w:fldChar w:fldCharType="end"/>
      </w:r>
      <w:r>
        <w:t>.</w:t>
      </w:r>
    </w:p>
    <w:p w14:paraId="1CD5C95D" w14:textId="48E70B0C" w:rsidR="00F47A7C" w:rsidRDefault="00F47A7C" w:rsidP="00E9295D">
      <w:pPr>
        <w:pStyle w:val="Code"/>
      </w:pPr>
      <w:r>
        <w:t xml:space="preserve">        {                                        # A location object (§</w:t>
      </w:r>
      <w:r>
        <w:fldChar w:fldCharType="begin"/>
      </w:r>
      <w:r>
        <w:instrText xml:space="preserve"> REF _Ref507665939 \r \h </w:instrText>
      </w:r>
      <w:r>
        <w:fldChar w:fldCharType="separate"/>
      </w:r>
      <w:r w:rsidR="00660149">
        <w:t>3.23</w:t>
      </w:r>
      <w:r>
        <w:fldChar w:fldCharType="end"/>
      </w:r>
      <w:r>
        <w:t>).</w:t>
      </w:r>
    </w:p>
    <w:p w14:paraId="509AAFAE" w14:textId="22EA57AF"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60149">
        <w:t>3.23.3</w:t>
      </w:r>
      <w:r w:rsidR="00C6546E">
        <w:fldChar w:fldCharType="end"/>
      </w:r>
      <w:r>
        <w:t>.</w:t>
      </w:r>
    </w:p>
    <w:p w14:paraId="59527735" w14:textId="77777777" w:rsidR="00F47A7C" w:rsidRDefault="00F47A7C" w:rsidP="00E9295D">
      <w:pPr>
        <w:pStyle w:val="Code"/>
      </w:pPr>
      <w:r>
        <w:t xml:space="preserve">            "fileLocation": {                    # A fileLocation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0" w:name="_Toc3378788"/>
      <w:r>
        <w:t>String properties</w:t>
      </w:r>
      <w:bookmarkEnd w:id="140"/>
    </w:p>
    <w:p w14:paraId="6C63FE5C" w14:textId="4016EE67" w:rsidR="00D65090" w:rsidRDefault="00D65090" w:rsidP="00D65090">
      <w:pPr>
        <w:pStyle w:val="Heading3"/>
      </w:pPr>
      <w:bookmarkStart w:id="141" w:name="_Toc3378789"/>
      <w:r>
        <w:t>General</w:t>
      </w:r>
      <w:bookmarkEnd w:id="14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2" w:name="_Ref1571704"/>
      <w:bookmarkStart w:id="143" w:name="_Ref1571705"/>
      <w:bookmarkStart w:id="144" w:name="_Toc3378790"/>
      <w:r>
        <w:t>Redactable</w:t>
      </w:r>
      <w:r w:rsidR="00D244F4">
        <w:t xml:space="preserve"> string properties</w:t>
      </w:r>
      <w:bookmarkEnd w:id="142"/>
      <w:bookmarkEnd w:id="143"/>
      <w:bookmarkEnd w:id="144"/>
    </w:p>
    <w:p w14:paraId="553A2175" w14:textId="1529E5EE"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60149">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1412B5FF"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660149">
        <w:t>3.13.21</w:t>
      </w:r>
      <w:r>
        <w:fldChar w:fldCharType="end"/>
      </w:r>
      <w:r>
        <w:t>).</w:t>
      </w:r>
    </w:p>
    <w:p w14:paraId="670174B2" w14:textId="2F6F7D08" w:rsidR="00435405" w:rsidRDefault="00435405" w:rsidP="00435405">
      <w:pPr>
        <w:pStyle w:val="Heading3"/>
      </w:pPr>
      <w:bookmarkStart w:id="145" w:name="_Ref514314114"/>
      <w:bookmarkStart w:id="146" w:name="_Toc3378791"/>
      <w:r>
        <w:lastRenderedPageBreak/>
        <w:t>GUID-valued string properties</w:t>
      </w:r>
      <w:bookmarkEnd w:id="145"/>
      <w:bookmarkEnd w:id="146"/>
    </w:p>
    <w:p w14:paraId="515A660C" w14:textId="2CDCACC3"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7" w:name="_Ref514326061"/>
      <w:bookmarkStart w:id="148" w:name="_Ref526937577"/>
      <w:bookmarkStart w:id="149" w:name="_Ref534894828"/>
      <w:bookmarkStart w:id="150" w:name="_Ref534896655"/>
      <w:bookmarkStart w:id="151" w:name="_Ref534897905"/>
      <w:bookmarkStart w:id="152" w:name="_Toc3378792"/>
      <w:r>
        <w:t>Hierarchical string</w:t>
      </w:r>
      <w:bookmarkEnd w:id="147"/>
      <w:r w:rsidR="00EA1909">
        <w:t>s</w:t>
      </w:r>
      <w:bookmarkEnd w:id="148"/>
      <w:bookmarkEnd w:id="149"/>
      <w:bookmarkEnd w:id="150"/>
      <w:bookmarkEnd w:id="151"/>
      <w:bookmarkEnd w:id="152"/>
    </w:p>
    <w:p w14:paraId="48E1903C" w14:textId="613DF0CD" w:rsidR="00C535F2" w:rsidRPr="00C535F2" w:rsidRDefault="00C535F2" w:rsidP="00C535F2">
      <w:pPr>
        <w:pStyle w:val="Heading4"/>
      </w:pPr>
      <w:bookmarkStart w:id="153" w:name="_Ref528149163"/>
      <w:bookmarkStart w:id="154" w:name="_Toc3378793"/>
      <w:r>
        <w:t>General</w:t>
      </w:r>
      <w:bookmarkEnd w:id="153"/>
      <w:bookmarkEnd w:id="154"/>
    </w:p>
    <w:p w14:paraId="06B22FB1" w14:textId="45472E7E"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del w:id="155" w:author="Laurence Golding" w:date="2019-03-13T14:02:00Z">
        <w:r w:rsidR="00636635" w:rsidDel="00B130BE">
          <w:rPr>
            <w:rStyle w:val="CODEtemp"/>
          </w:rPr>
          <w:delText>instanceId</w:delText>
        </w:r>
        <w:r w:rsidDel="00B130BE">
          <w:delText xml:space="preserve"> </w:delText>
        </w:r>
      </w:del>
      <w:ins w:id="156" w:author="Laurence Golding" w:date="2019-03-13T14:02:00Z">
        <w:r w:rsidR="00B130BE">
          <w:rPr>
            <w:rStyle w:val="CODEtemp"/>
          </w:rPr>
          <w:t>id</w:t>
        </w:r>
        <w:r w:rsidR="00B130BE">
          <w:t xml:space="preserve"> </w:t>
        </w:r>
      </w:ins>
      <w:r w:rsidR="00EA1909">
        <w:t xml:space="preserve">property </w:t>
      </w:r>
      <w:r>
        <w:t>(§</w:t>
      </w:r>
      <w:r w:rsidR="00636635">
        <w:fldChar w:fldCharType="begin"/>
      </w:r>
      <w:r w:rsidR="00636635">
        <w:instrText xml:space="preserve"> REF _Ref526936776 \r \h </w:instrText>
      </w:r>
      <w:r w:rsidR="00636635">
        <w:fldChar w:fldCharType="separate"/>
      </w:r>
      <w:r w:rsidR="00660149">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660149">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D43995D" w:rsidR="00D244F4" w:rsidRDefault="00D244F4" w:rsidP="00D244F4">
      <w:r>
        <w:t>For examples, see §</w:t>
      </w:r>
      <w:r>
        <w:fldChar w:fldCharType="begin"/>
      </w:r>
      <w:r>
        <w:instrText xml:space="preserve"> REF _Ref514325725 \r \h </w:instrText>
      </w:r>
      <w:r>
        <w:fldChar w:fldCharType="separate"/>
      </w:r>
      <w:r w:rsidR="00660149">
        <w:t>3.8.2</w:t>
      </w:r>
      <w:r>
        <w:fldChar w:fldCharType="end"/>
      </w:r>
      <w:r>
        <w:t xml:space="preserve"> and §</w:t>
      </w:r>
      <w:r w:rsidR="00AC5BD9">
        <w:fldChar w:fldCharType="begin"/>
      </w:r>
      <w:r w:rsidR="00AC5BD9">
        <w:instrText xml:space="preserve"> REF _Ref526936776 \r \h </w:instrText>
      </w:r>
      <w:r w:rsidR="00AC5BD9">
        <w:fldChar w:fldCharType="separate"/>
      </w:r>
      <w:r w:rsidR="00660149">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8" w:name="_Ref515815105"/>
      <w:bookmarkStart w:id="159" w:name="_Toc3378794"/>
      <w:r>
        <w:t>Versioned hierarchical strings</w:t>
      </w:r>
      <w:bookmarkEnd w:id="158"/>
      <w:bookmarkEnd w:id="159"/>
    </w:p>
    <w:p w14:paraId="0E475B79" w14:textId="2BBFFCCE"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660149">
        <w:t>3.22.12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660149">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DA68620" w:rsidR="004108B9" w:rsidRDefault="004108B9" w:rsidP="004108B9">
      <w:pPr>
        <w:pStyle w:val="Code"/>
      </w:pPr>
      <w:r>
        <w:t>{                                 # A result object (§</w:t>
      </w:r>
      <w:r>
        <w:fldChar w:fldCharType="begin"/>
      </w:r>
      <w:r>
        <w:instrText xml:space="preserve"> REF _Ref493350984 \r \h </w:instrText>
      </w:r>
      <w:r>
        <w:fldChar w:fldCharType="separate"/>
      </w:r>
      <w:r w:rsidR="00660149">
        <w:t>3.22</w:t>
      </w:r>
      <w:r>
        <w:fldChar w:fldCharType="end"/>
      </w:r>
      <w:r>
        <w:t>).</w:t>
      </w:r>
    </w:p>
    <w:p w14:paraId="38CD9D1B" w14:textId="2B1899F3"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660149">
        <w:t>3.22.13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0" w:name="_Ref508798892"/>
      <w:bookmarkStart w:id="161" w:name="_Toc3378795"/>
      <w:r>
        <w:t>Object properties</w:t>
      </w:r>
      <w:bookmarkEnd w:id="160"/>
      <w:bookmarkEnd w:id="161"/>
    </w:p>
    <w:p w14:paraId="1C30B6EF" w14:textId="0558F144"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660149">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60149">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2" w:name="_Ref508869720"/>
      <w:bookmarkStart w:id="163" w:name="_Toc3378796"/>
      <w:r>
        <w:t>Array properties</w:t>
      </w:r>
      <w:bookmarkEnd w:id="162"/>
      <w:bookmarkEnd w:id="163"/>
    </w:p>
    <w:p w14:paraId="28EB82AC" w14:textId="5479DEBF" w:rsidR="000308F0" w:rsidRDefault="000308F0" w:rsidP="000308F0">
      <w:pPr>
        <w:pStyle w:val="Heading3"/>
      </w:pPr>
      <w:bookmarkStart w:id="164" w:name="_Toc3378797"/>
      <w:r>
        <w:t>General</w:t>
      </w:r>
      <w:bookmarkEnd w:id="164"/>
    </w:p>
    <w:p w14:paraId="5EBAA746" w14:textId="789DED9C"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60149">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660149">
        <w:t>3.8.2</w:t>
      </w:r>
      <w:r w:rsidR="00DA0A5A">
        <w:fldChar w:fldCharType="end"/>
      </w:r>
      <w:r w:rsidRPr="008F0C80">
        <w:t>).</w:t>
      </w:r>
    </w:p>
    <w:p w14:paraId="492BEB80" w14:textId="77777777" w:rsidR="000308F0" w:rsidRDefault="000308F0" w:rsidP="000308F0">
      <w:pPr>
        <w:pStyle w:val="Heading3"/>
      </w:pPr>
      <w:bookmarkStart w:id="165" w:name="_Ref493404799"/>
      <w:bookmarkStart w:id="166" w:name="_Toc3378798"/>
      <w:r>
        <w:t>Array properties with unique values</w:t>
      </w:r>
      <w:bookmarkEnd w:id="165"/>
      <w:bookmarkEnd w:id="166"/>
    </w:p>
    <w:p w14:paraId="125B0718" w14:textId="79A0BA8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67" w:name="_Ref493408960"/>
      <w:bookmarkStart w:id="168" w:name="_Toc3378799"/>
      <w:r>
        <w:t>Property bags</w:t>
      </w:r>
      <w:bookmarkEnd w:id="167"/>
      <w:bookmarkEnd w:id="168"/>
    </w:p>
    <w:p w14:paraId="394A6CDE" w14:textId="6ABA55FC" w:rsidR="00815787" w:rsidRDefault="00815787" w:rsidP="00815787">
      <w:pPr>
        <w:pStyle w:val="Heading3"/>
      </w:pPr>
      <w:bookmarkStart w:id="169" w:name="_Toc3378800"/>
      <w:r>
        <w:t>General</w:t>
      </w:r>
      <w:bookmarkEnd w:id="169"/>
    </w:p>
    <w:p w14:paraId="0C250E31" w14:textId="4676B0E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660149">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B6488F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660149">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0" w:name="_Ref514325416"/>
      <w:bookmarkStart w:id="171" w:name="_Ref514325725"/>
      <w:bookmarkStart w:id="172" w:name="_Toc3378801"/>
      <w:r>
        <w:lastRenderedPageBreak/>
        <w:t>Tags</w:t>
      </w:r>
      <w:bookmarkEnd w:id="170"/>
      <w:bookmarkEnd w:id="171"/>
      <w:bookmarkEnd w:id="172"/>
    </w:p>
    <w:p w14:paraId="0765905B" w14:textId="2D9C6858" w:rsidR="00B501CE" w:rsidRPr="00B501CE" w:rsidRDefault="00B501CE" w:rsidP="00B501CE">
      <w:pPr>
        <w:pStyle w:val="Heading4"/>
      </w:pPr>
      <w:bookmarkStart w:id="173" w:name="_Toc3378802"/>
      <w:r>
        <w:t>General</w:t>
      </w:r>
      <w:bookmarkEnd w:id="173"/>
    </w:p>
    <w:p w14:paraId="0F1BC690" w14:textId="28BE4664"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74" w:name="_Hlk493349329"/>
      <w:r w:rsidRPr="001A344F">
        <w:t xml:space="preserve">an array </w:t>
      </w:r>
      <w:r w:rsidR="00DC2EEB">
        <w:t>of</w:t>
      </w:r>
      <w:r w:rsidRPr="001A344F">
        <w:t xml:space="preserve"> zero or more </w:t>
      </w:r>
      <w:r w:rsidR="00DC2EEB">
        <w:t>unique</w:t>
      </w:r>
      <w:r w:rsidRPr="001A344F">
        <w:t xml:space="preserve"> strings</w:t>
      </w:r>
      <w:bookmarkEnd w:id="174"/>
      <w:r w:rsidR="00DC2EEB">
        <w:t xml:space="preserve"> (§</w:t>
      </w:r>
      <w:r w:rsidR="00DC2EEB">
        <w:fldChar w:fldCharType="begin"/>
      </w:r>
      <w:r w:rsidR="00DC2EEB">
        <w:instrText xml:space="preserve"> REF _Ref493404799 \r \h </w:instrText>
      </w:r>
      <w:r w:rsidR="00DC2EEB">
        <w:fldChar w:fldCharType="separate"/>
      </w:r>
      <w:r w:rsidR="00660149">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45496B57"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660149">
        <w:t>3.5.4</w:t>
      </w:r>
      <w:r>
        <w:fldChar w:fldCharType="end"/>
      </w:r>
      <w:r>
        <w:t>).</w:t>
      </w:r>
    </w:p>
    <w:p w14:paraId="040355DB" w14:textId="2CA7B49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5C45DC9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660149">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75" w:name="_Toc3378803"/>
      <w:r>
        <w:t>Tag metadata</w:t>
      </w:r>
      <w:bookmarkEnd w:id="17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018A4882" w:rsidR="00E945FA" w:rsidRDefault="00E945FA" w:rsidP="00E945FA">
      <w:pPr>
        <w:pStyle w:val="Code"/>
      </w:pPr>
      <w:r>
        <w:t>{                              # A result object (§</w:t>
      </w:r>
      <w:r>
        <w:fldChar w:fldCharType="begin"/>
      </w:r>
      <w:r>
        <w:instrText xml:space="preserve"> REF _Ref493350984 \r \h </w:instrText>
      </w:r>
      <w:r>
        <w:fldChar w:fldCharType="separate"/>
      </w:r>
      <w:r w:rsidR="00660149">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172888C" w:rsidR="00E945FA" w:rsidRDefault="00E945FA" w:rsidP="00E945FA">
      <w:pPr>
        <w:pStyle w:val="Code"/>
      </w:pPr>
      <w:r>
        <w:t>{                              # A result object (§</w:t>
      </w:r>
      <w:r>
        <w:fldChar w:fldCharType="begin"/>
      </w:r>
      <w:r>
        <w:instrText xml:space="preserve"> REF _Ref493350984 \r \h </w:instrText>
      </w:r>
      <w:r>
        <w:fldChar w:fldCharType="separate"/>
      </w:r>
      <w:r w:rsidR="00660149">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46E0A1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60149">
        <w:t>3.13</w:t>
      </w:r>
      <w:r>
        <w:fldChar w:fldCharType="end"/>
      </w:r>
      <w:r>
        <w:t xml:space="preserve">) that lexically contains the </w:t>
      </w:r>
      <w:r w:rsidRPr="00B94FAC">
        <w:rPr>
          <w:rStyle w:val="CODEtemp"/>
        </w:rPr>
        <w:t>result</w:t>
      </w:r>
      <w:r>
        <w:t xml:space="preserve"> object:</w:t>
      </w:r>
    </w:p>
    <w:p w14:paraId="2D58AD47" w14:textId="0ACAC158" w:rsidR="00E945FA" w:rsidRDefault="00E945FA" w:rsidP="00E945FA">
      <w:pPr>
        <w:pStyle w:val="Code"/>
      </w:pPr>
      <w:r>
        <w:t>{                              # A run object (see §</w:t>
      </w:r>
      <w:r>
        <w:fldChar w:fldCharType="begin"/>
      </w:r>
      <w:r>
        <w:instrText xml:space="preserve"> REF _Ref493349997 \r \h </w:instrText>
      </w:r>
      <w:r>
        <w:fldChar w:fldCharType="separate"/>
      </w:r>
      <w:r w:rsidR="00660149">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6" w:name="_Ref493413701"/>
      <w:bookmarkStart w:id="177" w:name="_Ref493413744"/>
      <w:bookmarkStart w:id="178" w:name="_Toc3378804"/>
      <w:r>
        <w:t>Date/time properties</w:t>
      </w:r>
      <w:bookmarkEnd w:id="176"/>
      <w:bookmarkEnd w:id="177"/>
      <w:bookmarkEnd w:id="178"/>
    </w:p>
    <w:p w14:paraId="33510EF1" w14:textId="1F680BD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9"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4FADEFC3" w:rsidR="00485F6A" w:rsidRDefault="00485F6A" w:rsidP="00A14EA3">
      <w:r>
        <w:t>The time components of date/time-valued properties in property bags (§</w:t>
      </w:r>
      <w:r>
        <w:fldChar w:fldCharType="begin"/>
      </w:r>
      <w:r>
        <w:instrText xml:space="preserve"> REF _Ref493408960 \r \h </w:instrText>
      </w:r>
      <w:r>
        <w:fldChar w:fldCharType="separate"/>
      </w:r>
      <w:r w:rsidR="00660149">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9"/>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80" w:name="_Ref530232021"/>
      <w:bookmarkStart w:id="181" w:name="_Toc3378805"/>
      <w:r>
        <w:t>URI-valued properties</w:t>
      </w:r>
      <w:bookmarkEnd w:id="180"/>
      <w:bookmarkEnd w:id="181"/>
    </w:p>
    <w:p w14:paraId="62EF182C" w14:textId="7EBBAB7A" w:rsidR="00D55684" w:rsidRDefault="00D55684" w:rsidP="00D55684">
      <w:pPr>
        <w:pStyle w:val="Heading3"/>
      </w:pPr>
      <w:bookmarkStart w:id="182" w:name="_Ref534814172"/>
      <w:bookmarkStart w:id="183" w:name="_Toc3378806"/>
      <w:r>
        <w:t>General</w:t>
      </w:r>
      <w:bookmarkEnd w:id="182"/>
      <w:bookmarkEnd w:id="183"/>
    </w:p>
    <w:p w14:paraId="3EA3A765" w14:textId="032D49BB"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B723A36"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8301B0F"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84" w:name="_Toc3378807"/>
      <w:r>
        <w:t>URIs that use the file scheme</w:t>
      </w:r>
      <w:bookmarkEnd w:id="184"/>
    </w:p>
    <w:p w14:paraId="2A404ABE" w14:textId="188AFF85"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7794877"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85" w:name="_Toc3378808"/>
      <w:r>
        <w:t>Internationalized Resource Identifiers (IRIs)</w:t>
      </w:r>
      <w:bookmarkEnd w:id="185"/>
    </w:p>
    <w:p w14:paraId="51D90CB3" w14:textId="323685A7"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70B21E3F"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86" w:name="_Ref493426052"/>
      <w:bookmarkStart w:id="187" w:name="_Ref508814664"/>
      <w:bookmarkStart w:id="188" w:name="_Toc3378809"/>
      <w:r>
        <w:t>m</w:t>
      </w:r>
      <w:r w:rsidR="00815787">
        <w:t xml:space="preserve">essage </w:t>
      </w:r>
      <w:bookmarkEnd w:id="186"/>
      <w:r>
        <w:t>objects</w:t>
      </w:r>
      <w:bookmarkEnd w:id="187"/>
      <w:bookmarkEnd w:id="188"/>
    </w:p>
    <w:p w14:paraId="0A758B59" w14:textId="372BB610" w:rsidR="00354823" w:rsidRPr="00354823" w:rsidRDefault="00354823" w:rsidP="00354823">
      <w:pPr>
        <w:pStyle w:val="Heading3"/>
      </w:pPr>
      <w:bookmarkStart w:id="189" w:name="_Toc3378810"/>
      <w:r>
        <w:t>General</w:t>
      </w:r>
      <w:bookmarkEnd w:id="18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90" w:name="_Ref503354593"/>
      <w:bookmarkStart w:id="191" w:name="_Toc3378811"/>
      <w:r>
        <w:t>Plain text messages</w:t>
      </w:r>
      <w:bookmarkEnd w:id="190"/>
      <w:bookmarkEnd w:id="19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BCB1BC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660149">
        <w:t>3.11.4</w:t>
      </w:r>
      <w:r>
        <w:fldChar w:fldCharType="end"/>
      </w:r>
      <w:r>
        <w:t>) and embedded links (§</w:t>
      </w:r>
      <w:r>
        <w:fldChar w:fldCharType="begin"/>
      </w:r>
      <w:r>
        <w:instrText xml:space="preserve"> REF _Ref508810900 \r \h </w:instrText>
      </w:r>
      <w:r>
        <w:fldChar w:fldCharType="separate"/>
      </w:r>
      <w:r w:rsidR="00660149">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92" w:name="_Ref503354606"/>
      <w:bookmarkStart w:id="193" w:name="_Toc3378812"/>
      <w:r>
        <w:t>Rich text messages</w:t>
      </w:r>
      <w:bookmarkEnd w:id="192"/>
      <w:bookmarkEnd w:id="193"/>
    </w:p>
    <w:p w14:paraId="78C77DEB" w14:textId="06212753" w:rsidR="00675C8D" w:rsidRPr="00675C8D" w:rsidRDefault="00675C8D" w:rsidP="00675C8D">
      <w:pPr>
        <w:pStyle w:val="Heading4"/>
      </w:pPr>
      <w:bookmarkStart w:id="194" w:name="_Toc3378813"/>
      <w:r>
        <w:t>General</w:t>
      </w:r>
      <w:bookmarkEnd w:id="194"/>
    </w:p>
    <w:p w14:paraId="45F56986" w14:textId="6A51A7F1"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60149">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60149">
        <w:t>3.11.5</w:t>
      </w:r>
      <w:r w:rsidR="0085499B">
        <w:fldChar w:fldCharType="end"/>
      </w:r>
      <w:r w:rsidR="0085499B">
        <w:t>).</w:t>
      </w:r>
    </w:p>
    <w:p w14:paraId="1BFC46D5" w14:textId="5D3E011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660149">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95" w:name="_Ref503355198"/>
      <w:bookmarkStart w:id="196" w:name="_Toc3378814"/>
      <w:r>
        <w:t>Security implications</w:t>
      </w:r>
      <w:bookmarkEnd w:id="195"/>
      <w:bookmarkEnd w:id="19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854A9CC"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7" w:name="_Ref508810893"/>
      <w:bookmarkStart w:id="198" w:name="_Toc3378815"/>
      <w:bookmarkStart w:id="199" w:name="_Ref503352567"/>
      <w:r>
        <w:t>Messages with placeholders</w:t>
      </w:r>
      <w:bookmarkEnd w:id="197"/>
      <w:bookmarkEnd w:id="19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2A4577EC"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60149">
        <w:t>3.11.11</w:t>
      </w:r>
      <w:r>
        <w:fldChar w:fldCharType="end"/>
      </w:r>
      <w:r>
        <w:t>).</w:t>
      </w:r>
    </w:p>
    <w:p w14:paraId="5BF7BEF4" w14:textId="6367A36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660149">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8C2FDC7"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60149">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B54A47C"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660149">
        <w:t>3.13</w:t>
      </w:r>
      <w:r>
        <w:fldChar w:fldCharType="end"/>
      </w:r>
      <w:r>
        <w:t>).</w:t>
      </w:r>
    </w:p>
    <w:p w14:paraId="2D82F457" w14:textId="0E5411B1"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660149">
        <w:t>3.13.14</w:t>
      </w:r>
      <w:r>
        <w:fldChar w:fldCharType="end"/>
      </w:r>
      <w:r>
        <w:t>.</w:t>
      </w:r>
    </w:p>
    <w:p w14:paraId="13E475FD" w14:textId="4C06DF9A"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660149">
        <w:t>3.22</w:t>
      </w:r>
      <w:r>
        <w:fldChar w:fldCharType="end"/>
      </w:r>
      <w:r>
        <w:t>).</w:t>
      </w:r>
    </w:p>
    <w:p w14:paraId="3E8F3038" w14:textId="6FE73247"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660149">
        <w:t>3.22.5</w:t>
      </w:r>
      <w:r>
        <w:fldChar w:fldCharType="end"/>
      </w:r>
      <w:r>
        <w:t>.</w:t>
      </w:r>
    </w:p>
    <w:p w14:paraId="1639AEDC" w14:textId="4D1B5C0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660149">
        <w:t>3.22.9</w:t>
      </w:r>
      <w:r>
        <w:fldChar w:fldCharType="end"/>
      </w:r>
      <w:r>
        <w:t>.</w:t>
      </w:r>
    </w:p>
    <w:p w14:paraId="3DF5F195" w14:textId="5CAB59B3"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660149">
        <w:t>3.11.7</w:t>
      </w:r>
      <w:r>
        <w:fldChar w:fldCharType="end"/>
      </w:r>
      <w:r>
        <w:t>.</w:t>
      </w:r>
    </w:p>
    <w:p w14:paraId="1F41BBCB" w14:textId="098AEEBA"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660149">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0" w:name="_Ref508810900"/>
      <w:bookmarkStart w:id="201" w:name="_Toc3378816"/>
      <w:r>
        <w:t>Messages with e</w:t>
      </w:r>
      <w:r w:rsidR="00A4123E">
        <w:t>mbedded links</w:t>
      </w:r>
      <w:bookmarkEnd w:id="199"/>
      <w:bookmarkEnd w:id="200"/>
      <w:bookmarkEnd w:id="201"/>
    </w:p>
    <w:p w14:paraId="039E6FD3" w14:textId="1E0A5E52"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60149">
        <w:t>3.22</w:t>
      </w:r>
      <w:r w:rsidR="00360983">
        <w:fldChar w:fldCharType="end"/>
      </w:r>
      <w:r w:rsidR="006B7822">
        <w:t>)</w:t>
      </w:r>
      <w:r w:rsidR="002957C4">
        <w:t>. We refer to these links as “embedded links”.</w:t>
      </w:r>
    </w:p>
    <w:p w14:paraId="2E75A42E" w14:textId="50F302A3" w:rsidR="00424AAB" w:rsidRDefault="00424AAB" w:rsidP="00424AAB">
      <w:r>
        <w:t>Within a rich text message (§</w:t>
      </w:r>
      <w:r>
        <w:fldChar w:fldCharType="begin"/>
      </w:r>
      <w:r>
        <w:instrText xml:space="preserve"> REF _Ref503354606 \r \h </w:instrText>
      </w:r>
      <w:r>
        <w:fldChar w:fldCharType="separate"/>
      </w:r>
      <w:r w:rsidR="00660149">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753C49D3" w:rsidR="002957C4" w:rsidRDefault="00424AAB" w:rsidP="002957C4">
      <w:r>
        <w:t>Within a plain text message (§</w:t>
      </w:r>
      <w:r>
        <w:fldChar w:fldCharType="begin"/>
      </w:r>
      <w:r>
        <w:instrText xml:space="preserve"> REF _Ref503354593 \r \h </w:instrText>
      </w:r>
      <w:r>
        <w:fldChar w:fldCharType="separate"/>
      </w:r>
      <w:r w:rsidR="00660149">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4E9189E"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2BE246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660149">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60149">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60149">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202" w:name="_Ref508812963"/>
      <w:bookmarkStart w:id="203" w:name="_Toc3378817"/>
      <w:bookmarkStart w:id="204" w:name="_Ref493337542"/>
      <w:r>
        <w:t>Message string resources</w:t>
      </w:r>
      <w:bookmarkEnd w:id="202"/>
      <w:bookmarkEnd w:id="203"/>
    </w:p>
    <w:p w14:paraId="558CEB2A" w14:textId="15F84E5D" w:rsidR="00F27B42" w:rsidRDefault="00F27B42" w:rsidP="00F27B42">
      <w:pPr>
        <w:pStyle w:val="Heading4"/>
      </w:pPr>
      <w:bookmarkStart w:id="205" w:name="_Toc3378818"/>
      <w:r>
        <w:t>General</w:t>
      </w:r>
      <w:bookmarkEnd w:id="205"/>
    </w:p>
    <w:p w14:paraId="2DC31705" w14:textId="290DE69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60149">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60149">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60149">
        <w:t>3.11.9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60149">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4534492"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60149">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60149">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660149">
        <w:t>3.39.2</w:t>
      </w:r>
      <w:r w:rsidR="000A6828">
        <w:fldChar w:fldCharType="end"/>
      </w:r>
      <w:r>
        <w:t>).</w:t>
      </w:r>
    </w:p>
    <w:p w14:paraId="71E30852" w14:textId="3C952555"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60149">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60149">
        <w:t>3.11.6.5</w:t>
      </w:r>
      <w:r>
        <w:fldChar w:fldCharType="end"/>
      </w:r>
      <w:r>
        <w:t xml:space="preserve"> defines the SARIF resource file format.</w:t>
      </w:r>
    </w:p>
    <w:p w14:paraId="256FEF1F" w14:textId="2E1E79D9" w:rsidR="00F27B42" w:rsidRDefault="00F27B42" w:rsidP="00F27B42">
      <w:pPr>
        <w:pStyle w:val="Heading4"/>
      </w:pPr>
      <w:bookmarkStart w:id="206" w:name="_Ref508812199"/>
      <w:bookmarkStart w:id="207" w:name="_Toc3378819"/>
      <w:r>
        <w:t>Embedded string resource lookup procedure</w:t>
      </w:r>
      <w:bookmarkEnd w:id="206"/>
      <w:bookmarkEnd w:id="20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08" w:name="_Toc3378820"/>
      <w:r>
        <w:t>SARIF resource file naming convention</w:t>
      </w:r>
      <w:bookmarkEnd w:id="208"/>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09" w:name="_Ref508811713"/>
      <w:bookmarkStart w:id="210" w:name="_Toc3378821"/>
      <w:r>
        <w:t>SARIF resource file lookup procedure</w:t>
      </w:r>
      <w:bookmarkEnd w:id="209"/>
      <w:bookmarkEnd w:id="21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060687D5"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660149">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4395B0E6"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0E5317F1"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r>
        <w:lastRenderedPageBreak/>
        <w:t xml:space="preserve">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B0D99F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60149">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4E33038"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60149">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11" w:name="_Ref508811723"/>
      <w:bookmarkStart w:id="212" w:name="_Toc3378822"/>
      <w:r>
        <w:t>SARIF resource file format</w:t>
      </w:r>
      <w:bookmarkEnd w:id="211"/>
      <w:bookmarkEnd w:id="212"/>
    </w:p>
    <w:p w14:paraId="441176F7" w14:textId="05E307FC" w:rsidR="00F27B42" w:rsidRDefault="00F27B42" w:rsidP="00F27B42">
      <w:pPr>
        <w:pStyle w:val="Heading5"/>
      </w:pPr>
      <w:bookmarkStart w:id="213" w:name="_Toc3378823"/>
      <w:r>
        <w:t>General</w:t>
      </w:r>
      <w:bookmarkEnd w:id="21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4" w:name="_Toc3378824"/>
      <w:r>
        <w:t>sarifLog object</w:t>
      </w:r>
      <w:bookmarkEnd w:id="214"/>
    </w:p>
    <w:p w14:paraId="5BC49FE7" w14:textId="17B0CB31"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60149">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15C2433"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60149">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A563512"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60149">
              <w:t>3.12.4</w:t>
            </w:r>
            <w:r>
              <w:fldChar w:fldCharType="end"/>
            </w:r>
            <w:r>
              <w:rPr>
                <w:rStyle w:val="CODEtemp"/>
              </w:rPr>
              <w:t>)</w:t>
            </w:r>
          </w:p>
        </w:tc>
        <w:tc>
          <w:tcPr>
            <w:tcW w:w="1890" w:type="dxa"/>
          </w:tcPr>
          <w:p w14:paraId="4E542B44" w14:textId="6D316A35"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660149">
              <w:t>3.13</w:t>
            </w:r>
            <w:r>
              <w:fldChar w:fldCharType="end"/>
            </w:r>
            <w:r>
              <w:t>)</w:t>
            </w:r>
          </w:p>
        </w:tc>
        <w:tc>
          <w:tcPr>
            <w:tcW w:w="1170" w:type="dxa"/>
          </w:tcPr>
          <w:p w14:paraId="0E0CACFE" w14:textId="77777777" w:rsidR="0086153A" w:rsidRDefault="0086153A" w:rsidP="00282714">
            <w:r>
              <w:t>Yes</w:t>
            </w:r>
          </w:p>
        </w:tc>
        <w:tc>
          <w:tcPr>
            <w:tcW w:w="5691" w:type="dxa"/>
          </w:tcPr>
          <w:p w14:paraId="17554539" w14:textId="5A2985B3"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60149">
              <w:t>3.11.6.5.3</w:t>
            </w:r>
            <w:r>
              <w:fldChar w:fldCharType="end"/>
            </w:r>
            <w:r>
              <w:t>.</w:t>
            </w:r>
          </w:p>
        </w:tc>
      </w:tr>
    </w:tbl>
    <w:p w14:paraId="1325EAA7" w14:textId="079EF80F" w:rsidR="00F27B42" w:rsidRDefault="00F27B42" w:rsidP="00F27B42">
      <w:pPr>
        <w:pStyle w:val="Heading5"/>
      </w:pPr>
      <w:bookmarkStart w:id="215" w:name="_Ref508812519"/>
      <w:bookmarkStart w:id="216" w:name="_Toc3378825"/>
      <w:r>
        <w:t>run object</w:t>
      </w:r>
      <w:bookmarkEnd w:id="215"/>
      <w:bookmarkEnd w:id="21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D36EDC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60149">
              <w:t>3.13.6</w:t>
            </w:r>
            <w:r>
              <w:fldChar w:fldCharType="end"/>
            </w:r>
            <w:r>
              <w:t>)</w:t>
            </w:r>
          </w:p>
        </w:tc>
        <w:tc>
          <w:tcPr>
            <w:tcW w:w="1966" w:type="dxa"/>
          </w:tcPr>
          <w:p w14:paraId="562C4BC7" w14:textId="1F8F9E99"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60149">
              <w:t>3.16</w:t>
            </w:r>
            <w:r>
              <w:fldChar w:fldCharType="end"/>
            </w:r>
            <w:r>
              <w:t>)</w:t>
            </w:r>
          </w:p>
        </w:tc>
        <w:tc>
          <w:tcPr>
            <w:tcW w:w="1205" w:type="dxa"/>
          </w:tcPr>
          <w:p w14:paraId="7C63EEBA" w14:textId="77777777" w:rsidR="0086153A" w:rsidRDefault="0086153A" w:rsidP="00282714">
            <w:r>
              <w:t>Yes</w:t>
            </w:r>
          </w:p>
        </w:tc>
        <w:tc>
          <w:tcPr>
            <w:tcW w:w="5597" w:type="dxa"/>
          </w:tcPr>
          <w:p w14:paraId="20CA42D1" w14:textId="750A1CB1"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60149">
              <w:t>3.11.6.5.4</w:t>
            </w:r>
            <w:r>
              <w:fldChar w:fldCharType="end"/>
            </w:r>
            <w:r>
              <w:t>.</w:t>
            </w:r>
          </w:p>
        </w:tc>
      </w:tr>
      <w:tr w:rsidR="0086153A" w14:paraId="0A6EE765" w14:textId="77777777" w:rsidTr="00282714">
        <w:trPr>
          <w:trHeight w:val="485"/>
        </w:trPr>
        <w:tc>
          <w:tcPr>
            <w:tcW w:w="2071" w:type="dxa"/>
          </w:tcPr>
          <w:p w14:paraId="572E2CBD" w14:textId="1552382B"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60149">
              <w:t>3.13.15</w:t>
            </w:r>
            <w:r>
              <w:fldChar w:fldCharType="end"/>
            </w:r>
            <w:r>
              <w:t>)</w:t>
            </w:r>
          </w:p>
        </w:tc>
        <w:tc>
          <w:tcPr>
            <w:tcW w:w="1966" w:type="dxa"/>
          </w:tcPr>
          <w:p w14:paraId="217728F3" w14:textId="0349042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60149">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7" w:name="_Ref508812478"/>
      <w:bookmarkStart w:id="218" w:name="_Toc3378826"/>
      <w:r>
        <w:lastRenderedPageBreak/>
        <w:t>tool object</w:t>
      </w:r>
      <w:bookmarkEnd w:id="217"/>
      <w:bookmarkEnd w:id="21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59386F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60149">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6013ED2"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60149">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42823D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60149">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136E18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60149">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D217556"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660149">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59A30B1"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60149">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9" w:name="_Toc3378827"/>
      <w:r>
        <w:t>resources object</w:t>
      </w:r>
      <w:bookmarkEnd w:id="219"/>
    </w:p>
    <w:p w14:paraId="56784490" w14:textId="3DC373DE"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60149">
        <w:t>3.39</w:t>
      </w:r>
      <w:r>
        <w:fldChar w:fldCharType="end"/>
      </w:r>
      <w:r>
        <w:t>).</w:t>
      </w:r>
    </w:p>
    <w:p w14:paraId="55D59945" w14:textId="28AAB945" w:rsidR="00B607AD" w:rsidRDefault="00B607AD" w:rsidP="00B607AD">
      <w:pPr>
        <w:pStyle w:val="Heading3"/>
      </w:pPr>
      <w:bookmarkStart w:id="220" w:name="_Ref508811133"/>
      <w:bookmarkStart w:id="221" w:name="_Toc3378828"/>
      <w:r>
        <w:t>text property</w:t>
      </w:r>
      <w:bookmarkEnd w:id="220"/>
      <w:bookmarkEnd w:id="221"/>
    </w:p>
    <w:p w14:paraId="38926169" w14:textId="6C7129E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60149">
        <w:t>3.11.2</w:t>
      </w:r>
      <w:r>
        <w:fldChar w:fldCharType="end"/>
      </w:r>
      <w:r>
        <w:t>)</w:t>
      </w:r>
      <w:r w:rsidRPr="0027620D">
        <w:t>.</w:t>
      </w:r>
    </w:p>
    <w:p w14:paraId="68ED5C2D" w14:textId="1A275EF8" w:rsidR="00B607AD" w:rsidRDefault="00B607AD" w:rsidP="00B607AD">
      <w:pPr>
        <w:pStyle w:val="Heading3"/>
      </w:pPr>
      <w:bookmarkStart w:id="222" w:name="_Ref508811583"/>
      <w:bookmarkStart w:id="223" w:name="_Toc3378829"/>
      <w:r>
        <w:t>richText property</w:t>
      </w:r>
      <w:bookmarkEnd w:id="222"/>
      <w:bookmarkEnd w:id="223"/>
    </w:p>
    <w:p w14:paraId="252D70DD" w14:textId="55433EBF"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60149">
        <w:t>3.11.3</w:t>
      </w:r>
      <w:r>
        <w:fldChar w:fldCharType="end"/>
      </w:r>
      <w:r>
        <w:t>)</w:t>
      </w:r>
      <w:r w:rsidRPr="0027620D">
        <w:t>.</w:t>
      </w:r>
    </w:p>
    <w:p w14:paraId="5B4F9624" w14:textId="7C856505"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60149">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24" w:name="_Ref508811592"/>
      <w:bookmarkStart w:id="225" w:name="_Toc3378830"/>
      <w:r>
        <w:t>messageId property</w:t>
      </w:r>
      <w:bookmarkEnd w:id="224"/>
      <w:bookmarkEnd w:id="225"/>
    </w:p>
    <w:p w14:paraId="5F5AED7E" w14:textId="1F27F8B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60149">
        <w:t>3.11.6</w:t>
      </w:r>
      <w:r>
        <w:fldChar w:fldCharType="end"/>
      </w:r>
      <w:r>
        <w:t>) for the desired plain text message (§</w:t>
      </w:r>
      <w:r>
        <w:fldChar w:fldCharType="begin"/>
      </w:r>
      <w:r>
        <w:instrText xml:space="preserve"> REF _Ref503354593 \r \h </w:instrText>
      </w:r>
      <w:r>
        <w:fldChar w:fldCharType="separate"/>
      </w:r>
      <w:r w:rsidR="00660149">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60149">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60149">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26" w:name="_Ref508811630"/>
      <w:bookmarkStart w:id="227" w:name="_Toc3378831"/>
      <w:r>
        <w:t>richMessageId property</w:t>
      </w:r>
      <w:bookmarkEnd w:id="226"/>
      <w:bookmarkEnd w:id="227"/>
    </w:p>
    <w:p w14:paraId="71ECB735" w14:textId="09B1890D"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60149">
        <w:t>3.11.6</w:t>
      </w:r>
      <w:r>
        <w:fldChar w:fldCharType="end"/>
      </w:r>
      <w:r>
        <w:t>) for the desired rich text message (§</w:t>
      </w:r>
      <w:r>
        <w:fldChar w:fldCharType="begin"/>
      </w:r>
      <w:r>
        <w:instrText xml:space="preserve"> REF _Ref503354606 \r \h </w:instrText>
      </w:r>
      <w:r>
        <w:fldChar w:fldCharType="separate"/>
      </w:r>
      <w:r w:rsidR="00660149">
        <w:t>3.11.3</w:t>
      </w:r>
      <w:r>
        <w:fldChar w:fldCharType="end"/>
      </w:r>
      <w:r>
        <w:t>).</w:t>
      </w:r>
    </w:p>
    <w:p w14:paraId="1DCA38AB" w14:textId="06E3E8B0"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60149">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60149">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8" w:name="_Ref508811093"/>
      <w:bookmarkStart w:id="229" w:name="_Toc3378832"/>
      <w:r>
        <w:lastRenderedPageBreak/>
        <w:t>arguments property</w:t>
      </w:r>
      <w:bookmarkEnd w:id="228"/>
      <w:bookmarkEnd w:id="229"/>
    </w:p>
    <w:p w14:paraId="3337B550" w14:textId="206BC58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60149">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60149">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60149">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60149">
        <w:t>3.11.10</w:t>
      </w:r>
      <w:r>
        <w:fldChar w:fldCharType="end"/>
      </w:r>
      <w:r>
        <w:t>) contains any placeholders (§</w:t>
      </w:r>
      <w:r>
        <w:fldChar w:fldCharType="begin"/>
      </w:r>
      <w:r>
        <w:instrText xml:space="preserve"> REF _Ref508810893 \r \h </w:instrText>
      </w:r>
      <w:r>
        <w:fldChar w:fldCharType="separate"/>
      </w:r>
      <w:r w:rsidR="00660149">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60149">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30" w:name="_Ref508812301"/>
      <w:bookmarkStart w:id="231" w:name="_Toc3378833"/>
      <w:r>
        <w:t>sarifLog object</w:t>
      </w:r>
      <w:bookmarkEnd w:id="204"/>
      <w:bookmarkEnd w:id="230"/>
      <w:bookmarkEnd w:id="231"/>
    </w:p>
    <w:p w14:paraId="5DEDD21B" w14:textId="0630136E" w:rsidR="000D32C1" w:rsidRDefault="000D32C1" w:rsidP="000D32C1">
      <w:pPr>
        <w:pStyle w:val="Heading3"/>
      </w:pPr>
      <w:bookmarkStart w:id="232" w:name="_Toc3378834"/>
      <w:r>
        <w:t>General</w:t>
      </w:r>
      <w:bookmarkEnd w:id="23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ED1D602"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60149">
        <w:t>3.12.2</w:t>
      </w:r>
      <w:r w:rsidR="0038356E">
        <w:fldChar w:fldCharType="end"/>
      </w:r>
      <w:r w:rsidR="00D71A1D">
        <w:t>.</w:t>
      </w:r>
    </w:p>
    <w:p w14:paraId="69B7D7D3" w14:textId="4A57DFD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60149">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3CAE3B3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60149">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3" w:name="_Ref493349977"/>
      <w:bookmarkStart w:id="234" w:name="_Ref493350297"/>
      <w:bookmarkStart w:id="235" w:name="_Toc3378835"/>
      <w:r>
        <w:t>version property</w:t>
      </w:r>
      <w:bookmarkEnd w:id="233"/>
      <w:bookmarkEnd w:id="234"/>
      <w:bookmarkEnd w:id="235"/>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6" w:name="_Ref508812350"/>
      <w:bookmarkStart w:id="237" w:name="_Toc3378836"/>
      <w:r>
        <w:lastRenderedPageBreak/>
        <w:t>$schema property</w:t>
      </w:r>
      <w:bookmarkEnd w:id="236"/>
      <w:bookmarkEnd w:id="23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86016D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60149">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8" w:name="_Ref493349987"/>
      <w:bookmarkStart w:id="239" w:name="_Toc3378837"/>
      <w:r>
        <w:t>runs property</w:t>
      </w:r>
      <w:bookmarkEnd w:id="238"/>
      <w:bookmarkEnd w:id="239"/>
    </w:p>
    <w:p w14:paraId="4CED6907" w14:textId="433176F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660149">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40" w:name="_Ref493349997"/>
      <w:bookmarkStart w:id="241" w:name="_Ref493350451"/>
      <w:bookmarkStart w:id="242" w:name="_Toc3378838"/>
      <w:r>
        <w:t>run object</w:t>
      </w:r>
      <w:bookmarkEnd w:id="240"/>
      <w:bookmarkEnd w:id="241"/>
      <w:bookmarkEnd w:id="242"/>
    </w:p>
    <w:p w14:paraId="10E42C1C" w14:textId="534C375F" w:rsidR="000D32C1" w:rsidRDefault="000D32C1" w:rsidP="000D32C1">
      <w:pPr>
        <w:pStyle w:val="Heading3"/>
      </w:pPr>
      <w:bookmarkStart w:id="243" w:name="_Toc3378839"/>
      <w:r>
        <w:t>General</w:t>
      </w:r>
      <w:bookmarkEnd w:id="24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2B454A0"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60149">
        <w:t>3.13.6</w:t>
      </w:r>
      <w:r>
        <w:fldChar w:fldCharType="end"/>
      </w:r>
      <w:r w:rsidR="00893398">
        <w:t>.</w:t>
      </w:r>
    </w:p>
    <w:p w14:paraId="458D3C95" w14:textId="2AFA61DD"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60149">
        <w:t>3.16</w:t>
      </w:r>
      <w:r>
        <w:fldChar w:fldCharType="end"/>
      </w:r>
      <w:r>
        <w:t>)</w:t>
      </w:r>
      <w:r w:rsidR="00893398">
        <w:t>.</w:t>
      </w:r>
    </w:p>
    <w:p w14:paraId="5659FE03" w14:textId="398D62B9" w:rsidR="00C66549" w:rsidRDefault="00C66549" w:rsidP="002D65F3">
      <w:pPr>
        <w:pStyle w:val="Code"/>
      </w:pPr>
      <w:r>
        <w:t xml:space="preserve">  },</w:t>
      </w:r>
    </w:p>
    <w:p w14:paraId="5572A9C8" w14:textId="41DC7FEC"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60149">
        <w:t>3.13.14</w:t>
      </w:r>
      <w:r>
        <w:fldChar w:fldCharType="end"/>
      </w:r>
      <w:r w:rsidR="00893398">
        <w:t>.</w:t>
      </w:r>
    </w:p>
    <w:p w14:paraId="2AB9C865" w14:textId="68161F9F" w:rsidR="00C66549" w:rsidRDefault="00C66549" w:rsidP="002D65F3">
      <w:pPr>
        <w:pStyle w:val="Code"/>
      </w:pPr>
      <w:r>
        <w:t xml:space="preserve">    {</w:t>
      </w:r>
    </w:p>
    <w:p w14:paraId="34499818" w14:textId="643AD081"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60149">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44" w:name="_Ref522953645"/>
      <w:bookmarkStart w:id="245" w:name="_Toc3378840"/>
      <w:r>
        <w:t>external</w:t>
      </w:r>
      <w:r w:rsidR="007072B1">
        <w:t>Property</w:t>
      </w:r>
      <w:r>
        <w:t>Files property</w:t>
      </w:r>
      <w:bookmarkEnd w:id="244"/>
      <w:bookmarkEnd w:id="245"/>
    </w:p>
    <w:p w14:paraId="3E8B7EF9" w14:textId="6DFD68BA" w:rsidR="000F505D" w:rsidRPr="000F505D" w:rsidRDefault="00AF60C1" w:rsidP="000F505D">
      <w:pPr>
        <w:pStyle w:val="Heading4"/>
      </w:pPr>
      <w:bookmarkStart w:id="246" w:name="_Ref530061707"/>
      <w:bookmarkStart w:id="247" w:name="_Toc3378841"/>
      <w:r>
        <w:t>Rationale</w:t>
      </w:r>
      <w:bookmarkEnd w:id="246"/>
      <w:bookmarkEnd w:id="24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D49AFF5"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660149">
        <w:t>4</w:t>
      </w:r>
      <w:r>
        <w:fldChar w:fldCharType="end"/>
      </w:r>
      <w:r>
        <w:t>.</w:t>
      </w:r>
    </w:p>
    <w:p w14:paraId="36AA7B85" w14:textId="38274A7D"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660149">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660149">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660149">
        <w:t>3.11.6.4</w:t>
      </w:r>
      <w:r w:rsidR="000F505D">
        <w:fldChar w:fldCharType="end"/>
      </w:r>
      <w:r w:rsidR="000F505D">
        <w:t>).</w:t>
      </w:r>
    </w:p>
    <w:p w14:paraId="0FDFB684" w14:textId="774F83CA" w:rsidR="00AF60C1" w:rsidRPr="00C43CC5" w:rsidRDefault="00AF60C1" w:rsidP="00AF60C1">
      <w:pPr>
        <w:pStyle w:val="Heading4"/>
      </w:pPr>
      <w:bookmarkStart w:id="248" w:name="_Ref530228629"/>
      <w:bookmarkStart w:id="249" w:name="_Toc3378842"/>
      <w:r>
        <w:t>Property definition</w:t>
      </w:r>
      <w:bookmarkEnd w:id="248"/>
      <w:bookmarkEnd w:id="249"/>
    </w:p>
    <w:p w14:paraId="60C8318A" w14:textId="70A7CC45"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660149">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FFCD0A9"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660149">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68521A47"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660149">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60D4871C"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660149">
        <w:t>3.14</w:t>
      </w:r>
      <w:r w:rsidR="0069571F">
        <w:fldChar w:fldCharType="end"/>
      </w:r>
      <w:r w:rsidR="0069571F">
        <w:t>).</w:t>
      </w:r>
    </w:p>
    <w:p w14:paraId="3F42E1CE" w14:textId="207E3508"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660149">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3AEF077D" w:rsidR="006F4CE3" w:rsidRDefault="006F4CE3" w:rsidP="00604BE7">
      <w:pPr>
        <w:pStyle w:val="Code"/>
      </w:pPr>
      <w:r>
        <w:t xml:space="preserve">      </w:t>
      </w:r>
      <w:r w:rsidR="00E77595">
        <w:t>"</w:t>
      </w:r>
      <w:del w:id="250" w:author="Laurence Golding" w:date="2019-03-13T13:10:00Z">
        <w:r w:rsidR="00E77595" w:rsidDel="001836A4">
          <w:delText>instanceGuid</w:delText>
        </w:r>
      </w:del>
      <w:ins w:id="251" w:author="Laurence Golding" w:date="2019-03-13T13:10:00Z">
        <w:r w:rsidR="001836A4">
          <w:t>guid</w:t>
        </w:r>
      </w:ins>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660149">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0A772B43" w:rsidR="006B7DBD" w:rsidRDefault="006B7DBD" w:rsidP="00604BE7">
      <w:pPr>
        <w:pStyle w:val="Code"/>
      </w:pPr>
      <w:r>
        <w:t xml:space="preserve">        "</w:t>
      </w:r>
      <w:del w:id="252" w:author="Laurence Golding" w:date="2019-03-13T13:10:00Z">
        <w:r w:rsidDel="001836A4">
          <w:delText>instanceGuid</w:delText>
        </w:r>
      </w:del>
      <w:ins w:id="253" w:author="Laurence Golding" w:date="2019-03-13T13:10:00Z">
        <w:r w:rsidR="001836A4">
          <w:t>guid</w:t>
        </w:r>
      </w:ins>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C00399E" w:rsidR="006B7DBD" w:rsidRDefault="006B7DBD" w:rsidP="00604BE7">
      <w:pPr>
        <w:pStyle w:val="Code"/>
      </w:pPr>
      <w:r>
        <w:t xml:space="preserve">        "</w:t>
      </w:r>
      <w:del w:id="254" w:author="Laurence Golding" w:date="2019-03-13T13:10:00Z">
        <w:r w:rsidDel="001836A4">
          <w:delText>instanceGuid</w:delText>
        </w:r>
      </w:del>
      <w:ins w:id="255" w:author="Laurence Golding" w:date="2019-03-13T13:10:00Z">
        <w:r w:rsidR="001836A4">
          <w:t>guid</w:t>
        </w:r>
      </w:ins>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1C992805"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660149">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lastRenderedPageBreak/>
        <w:t xml:space="preserve">  },</w:t>
      </w:r>
    </w:p>
    <w:p w14:paraId="33E9583C" w14:textId="41511EA3" w:rsidR="00294FED" w:rsidRDefault="00294FED" w:rsidP="00294FED">
      <w:pPr>
        <w:pStyle w:val="Code"/>
      </w:pPr>
      <w:r>
        <w:t xml:space="preserve">  "</w:t>
      </w:r>
      <w:r w:rsidR="00F11AC4">
        <w:t>externalP</w:t>
      </w:r>
      <w:r>
        <w:t>ropertyFiles": {</w:t>
      </w:r>
    </w:p>
    <w:p w14:paraId="19EAD688" w14:textId="4E33EE24"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660149">
        <w:t>3.14</w:t>
      </w:r>
      <w:r>
        <w:fldChar w:fldCharType="end"/>
      </w:r>
      <w:r>
        <w:t>).</w:t>
      </w:r>
    </w:p>
    <w:p w14:paraId="6134E5FD" w14:textId="74D3F4CD" w:rsidR="00294FED" w:rsidRDefault="00294FED" w:rsidP="00294FED">
      <w:pPr>
        <w:pStyle w:val="Code"/>
      </w:pPr>
      <w:r>
        <w:t xml:space="preserve">      "fileLocation": {      # See §</w:t>
      </w:r>
      <w:r>
        <w:fldChar w:fldCharType="begin"/>
      </w:r>
      <w:r>
        <w:instrText xml:space="preserve"> REF _Ref525810081 \r \h </w:instrText>
      </w:r>
      <w:r>
        <w:fldChar w:fldCharType="separate"/>
      </w:r>
      <w:r w:rsidR="00660149">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35A5901A" w:rsidR="00294FED" w:rsidRDefault="00294FED" w:rsidP="00294FED">
      <w:pPr>
        <w:pStyle w:val="Code"/>
      </w:pPr>
      <w:r>
        <w:t xml:space="preserve">      "</w:t>
      </w:r>
      <w:del w:id="256" w:author="Laurence Golding" w:date="2019-03-13T13:18:00Z">
        <w:r w:rsidDel="008E4B88">
          <w:delText>instanceGuid</w:delText>
        </w:r>
      </w:del>
      <w:ins w:id="257" w:author="Laurence Golding" w:date="2019-03-13T13:18:00Z">
        <w:r w:rsidR="008E4B88">
          <w:t>guid</w:t>
        </w:r>
      </w:ins>
      <w:r>
        <w:t>": "11111111-1111-1111-1111-111111111111" # See §</w:t>
      </w:r>
      <w:r>
        <w:fldChar w:fldCharType="begin"/>
      </w:r>
      <w:r>
        <w:instrText xml:space="preserve"> REF _Ref525810085 \r \h </w:instrText>
      </w:r>
      <w:r>
        <w:fldChar w:fldCharType="separate"/>
      </w:r>
      <w:r w:rsidR="00660149">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2FEBEAED" w:rsidR="00294FED" w:rsidRDefault="00294FED" w:rsidP="00294FED">
      <w:pPr>
        <w:pStyle w:val="Code"/>
      </w:pPr>
      <w:r>
        <w:t xml:space="preserve">      "</w:t>
      </w:r>
      <w:del w:id="258" w:author="Laurence Golding" w:date="2019-03-13T13:18:00Z">
        <w:r w:rsidDel="008E4B88">
          <w:delText>instanceGuid</w:delText>
        </w:r>
      </w:del>
      <w:ins w:id="259" w:author="Laurence Golding" w:date="2019-03-13T13:18:00Z">
        <w:r w:rsidR="008E4B88">
          <w:t>guid</w:t>
        </w:r>
      </w:ins>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32EFD912"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660149">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3737D61A"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660149">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3DC2F537" w:rsidR="00F265D8" w:rsidRDefault="00F265D8" w:rsidP="00F265D8">
      <w:pPr>
        <w:pStyle w:val="Code"/>
      </w:pPr>
      <w:r>
        <w:t xml:space="preserve">        "</w:t>
      </w:r>
      <w:del w:id="260" w:author="Laurence Golding" w:date="2019-03-13T13:18:00Z">
        <w:r w:rsidDel="008E4B88">
          <w:delText>instanceGuid</w:delText>
        </w:r>
      </w:del>
      <w:ins w:id="261" w:author="Laurence Golding" w:date="2019-03-13T13:18:00Z">
        <w:r w:rsidR="008E4B88">
          <w:t>guid</w:t>
        </w:r>
      </w:ins>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1C6E1784" w:rsidR="00F265D8" w:rsidRDefault="00F265D8" w:rsidP="00F265D8">
      <w:pPr>
        <w:pStyle w:val="Code"/>
      </w:pPr>
      <w:r>
        <w:t xml:space="preserve">        "</w:t>
      </w:r>
      <w:del w:id="262" w:author="Laurence Golding" w:date="2019-03-13T13:18:00Z">
        <w:r w:rsidDel="008E4B88">
          <w:delText>instanceGuid</w:delText>
        </w:r>
      </w:del>
      <w:ins w:id="263" w:author="Laurence Golding" w:date="2019-03-13T13:18:00Z">
        <w:r w:rsidR="008E4B88">
          <w:t>guid</w:t>
        </w:r>
      </w:ins>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689DDA3B" w:rsidR="00636635" w:rsidRDefault="00636635" w:rsidP="00636635">
      <w:pPr>
        <w:pStyle w:val="Heading3"/>
      </w:pPr>
      <w:bookmarkStart w:id="264" w:name="_Ref526937024"/>
      <w:bookmarkStart w:id="265" w:name="_Toc3378843"/>
      <w:del w:id="266" w:author="Laurence Golding" w:date="2019-03-13T14:38:00Z">
        <w:r w:rsidDel="00763FF5">
          <w:delText xml:space="preserve">id </w:delText>
        </w:r>
      </w:del>
      <w:ins w:id="267" w:author="Laurence Golding" w:date="2019-03-13T14:38:00Z">
        <w:r w:rsidR="00763FF5">
          <w:t>automationDetails</w:t>
        </w:r>
        <w:r w:rsidR="00763FF5">
          <w:t xml:space="preserve"> </w:t>
        </w:r>
      </w:ins>
      <w:r>
        <w:t>property</w:t>
      </w:r>
      <w:bookmarkEnd w:id="264"/>
      <w:bookmarkEnd w:id="265"/>
    </w:p>
    <w:p w14:paraId="389493B0" w14:textId="77419489" w:rsidR="00636635" w:rsidRDefault="00636635" w:rsidP="00636635">
      <w:r>
        <w:t xml:space="preserve">A </w:t>
      </w:r>
      <w:r w:rsidRPr="0068115A">
        <w:rPr>
          <w:rStyle w:val="CODEtemp"/>
        </w:rPr>
        <w:t>run</w:t>
      </w:r>
      <w:r>
        <w:t xml:space="preserve"> object </w:t>
      </w:r>
      <w:r>
        <w:rPr>
          <w:b/>
        </w:rPr>
        <w:t>MAY</w:t>
      </w:r>
      <w:r>
        <w:t xml:space="preserve"> contain a property named </w:t>
      </w:r>
      <w:del w:id="268" w:author="Laurence Golding" w:date="2019-03-13T14:38:00Z">
        <w:r w:rsidRPr="0068115A" w:rsidDel="00763FF5">
          <w:rPr>
            <w:rStyle w:val="CODEtemp"/>
          </w:rPr>
          <w:delText>id</w:delText>
        </w:r>
        <w:r w:rsidDel="00763FF5">
          <w:delText xml:space="preserve"> </w:delText>
        </w:r>
      </w:del>
      <w:ins w:id="269" w:author="Laurence Golding" w:date="2019-03-13T14:38:00Z">
        <w:r w:rsidR="00763FF5">
          <w:rPr>
            <w:rStyle w:val="CODEtemp"/>
          </w:rPr>
          <w:t>automationDetails</w:t>
        </w:r>
        <w:r w:rsidR="00763FF5">
          <w:t xml:space="preserve"> </w:t>
        </w:r>
      </w:ins>
      <w:r>
        <w:t xml:space="preserve">whose value is an </w:t>
      </w:r>
      <w:r>
        <w:rPr>
          <w:rStyle w:val="CODEtemp"/>
        </w:rPr>
        <w:t>runAutomationDetails</w:t>
      </w:r>
      <w:r>
        <w:t xml:space="preserve"> object (§</w:t>
      </w:r>
      <w:r>
        <w:fldChar w:fldCharType="begin"/>
      </w:r>
      <w:r>
        <w:instrText xml:space="preserve"> REF _Ref526936831 \r \h </w:instrText>
      </w:r>
      <w:r>
        <w:fldChar w:fldCharType="separate"/>
      </w:r>
      <w:r w:rsidR="00660149">
        <w:t>3.15</w:t>
      </w:r>
      <w:r>
        <w:fldChar w:fldCharType="end"/>
      </w:r>
      <w:r>
        <w:t>) that describes this run.</w:t>
      </w:r>
    </w:p>
    <w:p w14:paraId="678537B0" w14:textId="6D1FC03C" w:rsidR="00636635" w:rsidRDefault="00636635" w:rsidP="00636635">
      <w:r>
        <w:t>For an example, see §</w:t>
      </w:r>
      <w:r>
        <w:fldChar w:fldCharType="begin"/>
      </w:r>
      <w:r>
        <w:instrText xml:space="preserve"> REF _Ref526936874 \r \h </w:instrText>
      </w:r>
      <w:r>
        <w:fldChar w:fldCharType="separate"/>
      </w:r>
      <w:r w:rsidR="00660149">
        <w:t>3.15.1</w:t>
      </w:r>
      <w:r>
        <w:fldChar w:fldCharType="end"/>
      </w:r>
      <w:r>
        <w:t>.</w:t>
      </w:r>
    </w:p>
    <w:p w14:paraId="0FE6118B" w14:textId="09B45A4E" w:rsidR="00636635" w:rsidRDefault="00636635" w:rsidP="00636635">
      <w:pPr>
        <w:pStyle w:val="Heading3"/>
      </w:pPr>
      <w:bookmarkStart w:id="270" w:name="_Ref526937372"/>
      <w:bookmarkStart w:id="271" w:name="_Toc3378844"/>
      <w:r>
        <w:lastRenderedPageBreak/>
        <w:t>aggregateIds property</w:t>
      </w:r>
      <w:bookmarkEnd w:id="270"/>
      <w:bookmarkEnd w:id="271"/>
    </w:p>
    <w:p w14:paraId="1964DFAF" w14:textId="6D0917AC"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660149">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660149">
        <w:t>3.15</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32F9031E" w:rsidR="00636635" w:rsidRPr="00636635" w:rsidRDefault="00636635" w:rsidP="00636635">
      <w:r>
        <w:t>For an example, see §</w:t>
      </w:r>
      <w:r>
        <w:fldChar w:fldCharType="begin"/>
      </w:r>
      <w:r>
        <w:instrText xml:space="preserve"> REF _Ref526936874 \r \h </w:instrText>
      </w:r>
      <w:r>
        <w:fldChar w:fldCharType="separate"/>
      </w:r>
      <w:r w:rsidR="00660149">
        <w:t>3.15.1</w:t>
      </w:r>
      <w:r>
        <w:fldChar w:fldCharType="end"/>
      </w:r>
      <w:r>
        <w:t>.</w:t>
      </w:r>
    </w:p>
    <w:p w14:paraId="2BC037D2" w14:textId="0A2F904B" w:rsidR="000D32C1" w:rsidRDefault="000D32C1" w:rsidP="000D32C1">
      <w:pPr>
        <w:pStyle w:val="Heading3"/>
      </w:pPr>
      <w:bookmarkStart w:id="272" w:name="_Ref493475805"/>
      <w:bookmarkStart w:id="273" w:name="_Toc3378845"/>
      <w:r>
        <w:t>baseline</w:t>
      </w:r>
      <w:del w:id="274" w:author="Laurence Golding" w:date="2019-03-13T13:19:00Z">
        <w:r w:rsidDel="008E4B88">
          <w:delText>I</w:delText>
        </w:r>
        <w:r w:rsidR="00435405" w:rsidDel="008E4B88">
          <w:delText>nstance</w:delText>
        </w:r>
      </w:del>
      <w:r w:rsidR="00435405">
        <w:t>Gui</w:t>
      </w:r>
      <w:r>
        <w:t>d property</w:t>
      </w:r>
      <w:bookmarkEnd w:id="272"/>
      <w:bookmarkEnd w:id="273"/>
    </w:p>
    <w:p w14:paraId="2AAA192D" w14:textId="77F6472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del w:id="275" w:author="Laurence Golding" w:date="2019-03-13T13:19:00Z">
        <w:r w:rsidRPr="006066AC" w:rsidDel="008E4B88">
          <w:rPr>
            <w:rStyle w:val="CODEtemp"/>
          </w:rPr>
          <w:delText>I</w:delText>
        </w:r>
        <w:r w:rsidR="00435405" w:rsidDel="008E4B88">
          <w:rPr>
            <w:rStyle w:val="CODEtemp"/>
          </w:rPr>
          <w:delText>nstance</w:delText>
        </w:r>
      </w:del>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60149">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del w:id="276" w:author="Laurence Golding" w:date="2019-03-13T13:20:00Z">
        <w:r w:rsidRPr="006066AC" w:rsidDel="008E4B88">
          <w:rPr>
            <w:rStyle w:val="CODEtemp"/>
          </w:rPr>
          <w:delText>i</w:delText>
        </w:r>
        <w:r w:rsidR="00435405" w:rsidDel="008E4B88">
          <w:rPr>
            <w:rStyle w:val="CODEtemp"/>
          </w:rPr>
          <w:delText>nstanceGui</w:delText>
        </w:r>
        <w:r w:rsidRPr="006066AC" w:rsidDel="008E4B88">
          <w:rPr>
            <w:rStyle w:val="CODEtemp"/>
          </w:rPr>
          <w:delText>d</w:delText>
        </w:r>
        <w:r w:rsidRPr="006066AC" w:rsidDel="008E4B88">
          <w:delText xml:space="preserve"> </w:delText>
        </w:r>
      </w:del>
      <w:ins w:id="277" w:author="Laurence Golding" w:date="2019-03-13T13:20:00Z">
        <w:r w:rsidR="008E4B88">
          <w:rPr>
            <w:rStyle w:val="CODEtemp"/>
          </w:rPr>
          <w:t>gui</w:t>
        </w:r>
        <w:r w:rsidR="008E4B88" w:rsidRPr="006066AC">
          <w:rPr>
            <w:rStyle w:val="CODEtemp"/>
          </w:rPr>
          <w:t>d</w:t>
        </w:r>
        <w:r w:rsidR="008E4B88" w:rsidRPr="006066AC">
          <w:t xml:space="preserve"> </w:t>
        </w:r>
      </w:ins>
      <w:r w:rsidRPr="006066AC">
        <w:t>property (§</w:t>
      </w:r>
      <w:r w:rsidR="00A0147E">
        <w:fldChar w:fldCharType="begin"/>
      </w:r>
      <w:r w:rsidR="00A0147E">
        <w:instrText xml:space="preserve"> REF _Ref526937024 \r \h </w:instrText>
      </w:r>
      <w:r w:rsidR="00A0147E">
        <w:fldChar w:fldCharType="separate"/>
      </w:r>
      <w:r w:rsidR="00660149">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660149">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95B3E72" w:rsidR="006066AC" w:rsidRDefault="006066AC" w:rsidP="006066AC">
      <w:r w:rsidRPr="006066AC">
        <w:t xml:space="preserve">If </w:t>
      </w:r>
      <w:r w:rsidRPr="006066AC">
        <w:rPr>
          <w:rStyle w:val="CODEtemp"/>
        </w:rPr>
        <w:t>baseline</w:t>
      </w:r>
      <w:del w:id="278" w:author="Laurence Golding" w:date="2019-03-13T13:20:00Z">
        <w:r w:rsidRPr="006066AC" w:rsidDel="008E4B88">
          <w:rPr>
            <w:rStyle w:val="CODEtemp"/>
          </w:rPr>
          <w:delText>I</w:delText>
        </w:r>
        <w:r w:rsidR="00435405" w:rsidDel="008E4B88">
          <w:rPr>
            <w:rStyle w:val="CODEtemp"/>
          </w:rPr>
          <w:delText>nstance</w:delText>
        </w:r>
      </w:del>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60149">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60149">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del w:id="279" w:author="Laurence Golding" w:date="2019-03-13T13:20:00Z">
        <w:r w:rsidRPr="006066AC" w:rsidDel="008E4B88">
          <w:rPr>
            <w:rStyle w:val="CODEtemp"/>
          </w:rPr>
          <w:delText>I</w:delText>
        </w:r>
        <w:r w:rsidR="00435405" w:rsidDel="008E4B88">
          <w:rPr>
            <w:rStyle w:val="CODEtemp"/>
          </w:rPr>
          <w:delText>nstance</w:delText>
        </w:r>
      </w:del>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80" w:name="_Ref493350956"/>
      <w:bookmarkStart w:id="281" w:name="_Toc3378846"/>
      <w:r>
        <w:t>tool property</w:t>
      </w:r>
      <w:bookmarkEnd w:id="280"/>
      <w:bookmarkEnd w:id="281"/>
    </w:p>
    <w:p w14:paraId="56566E8E" w14:textId="20B14F9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60149">
        <w:t>3.16</w:t>
      </w:r>
      <w:r>
        <w:fldChar w:fldCharType="end"/>
      </w:r>
      <w:r w:rsidRPr="003B5868">
        <w:t>) that describes the analysis tool that was run.</w:t>
      </w:r>
    </w:p>
    <w:p w14:paraId="29FA70CD" w14:textId="52EE5F0A" w:rsidR="000D32C1" w:rsidRDefault="000D32C1" w:rsidP="000D32C1">
      <w:pPr>
        <w:pStyle w:val="Heading3"/>
      </w:pPr>
      <w:bookmarkStart w:id="282" w:name="_Ref507657941"/>
      <w:bookmarkStart w:id="283" w:name="_Toc3378847"/>
      <w:r>
        <w:t>invocation</w:t>
      </w:r>
      <w:r w:rsidR="00514F09">
        <w:t>s</w:t>
      </w:r>
      <w:r>
        <w:t xml:space="preserve"> property</w:t>
      </w:r>
      <w:bookmarkEnd w:id="282"/>
      <w:bookmarkEnd w:id="283"/>
    </w:p>
    <w:p w14:paraId="676BBCBB" w14:textId="1B1B912C"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60149">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4" w:name="_Toc3378848"/>
      <w:r>
        <w:t>conversion property</w:t>
      </w:r>
      <w:bookmarkEnd w:id="284"/>
    </w:p>
    <w:p w14:paraId="226462F1" w14:textId="09B8E5C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60149">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5" w:name="_Ref511829897"/>
      <w:bookmarkStart w:id="286" w:name="_Toc3378849"/>
      <w:r>
        <w:t>versionControlProvenance property</w:t>
      </w:r>
      <w:bookmarkEnd w:id="285"/>
      <w:bookmarkEnd w:id="286"/>
    </w:p>
    <w:p w14:paraId="40DFBA3C" w14:textId="195B0C87"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660149">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60149">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DF19FEB"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660149">
        <w:t>3.20</w:t>
      </w:r>
      <w:r>
        <w:fldChar w:fldCharType="end"/>
      </w:r>
      <w:r>
        <w:t>).</w:t>
      </w:r>
    </w:p>
    <w:p w14:paraId="252CBC5B" w14:textId="75B69B84"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660149">
        <w:t>3.20.3</w:t>
      </w:r>
      <w:r w:rsidR="00EC5421">
        <w:fldChar w:fldCharType="end"/>
      </w:r>
      <w:r>
        <w:t>.</w:t>
      </w:r>
    </w:p>
    <w:p w14:paraId="5C24FC9B" w14:textId="31B73687"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660149">
        <w:t>3.20.4</w:t>
      </w:r>
      <w:r w:rsidR="00EC5421">
        <w:fldChar w:fldCharType="end"/>
      </w:r>
      <w:r>
        <w:t>.</w:t>
      </w:r>
    </w:p>
    <w:p w14:paraId="1B1D75B0" w14:textId="74BFDB53"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660149">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7" w:name="_Ref508869459"/>
      <w:bookmarkStart w:id="288" w:name="_Ref508869524"/>
      <w:bookmarkStart w:id="289" w:name="_Ref508869585"/>
      <w:bookmarkStart w:id="290" w:name="_Toc3378850"/>
      <w:bookmarkStart w:id="291" w:name="_Ref493345118"/>
      <w:r>
        <w:t>originalUriBaseIds property</w:t>
      </w:r>
      <w:bookmarkEnd w:id="287"/>
      <w:bookmarkEnd w:id="288"/>
      <w:bookmarkEnd w:id="289"/>
      <w:bookmarkEnd w:id="290"/>
    </w:p>
    <w:p w14:paraId="2DDCF7C4" w14:textId="133B4969"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660149">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60149">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660149">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59D4452"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660149">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95024E6"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660149">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0C020D">
      <w:pPr>
        <w:pStyle w:val="ListParagraph"/>
        <w:numPr>
          <w:ilvl w:val="0"/>
          <w:numId w:val="70"/>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397C1239"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660149">
        <w:t>3.22</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8F77C9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660149">
        <w:t>3.23</w:t>
      </w:r>
      <w:r w:rsidR="00B213E1">
        <w:fldChar w:fldCharType="end"/>
      </w:r>
      <w:r w:rsidR="00B213E1">
        <w:t>)</w:t>
      </w:r>
      <w:r w:rsidR="00A34799">
        <w:t>.</w:t>
      </w:r>
    </w:p>
    <w:p w14:paraId="26DCDECF" w14:textId="34C8ADAA"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660149">
        <w:t>3.23.3</w:t>
      </w:r>
      <w:r w:rsidR="00C6546E">
        <w:fldChar w:fldCharType="end"/>
      </w:r>
      <w:r w:rsidR="00C6546E">
        <w:t>.</w:t>
      </w:r>
    </w:p>
    <w:p w14:paraId="14E37F0A" w14:textId="5146A24F" w:rsidR="0012319B" w:rsidRDefault="0012319B" w:rsidP="002D65F3">
      <w:pPr>
        <w:pStyle w:val="Code"/>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660149">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92" w:name="_Ref507667580"/>
      <w:bookmarkStart w:id="293" w:name="_Toc3378851"/>
      <w:r>
        <w:t>files property</w:t>
      </w:r>
      <w:bookmarkEnd w:id="291"/>
      <w:bookmarkEnd w:id="292"/>
      <w:bookmarkEnd w:id="293"/>
    </w:p>
    <w:p w14:paraId="1A04899C" w14:textId="7CBFACF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660149">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660149">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is absent, it </w:t>
      </w:r>
      <w:r w:rsidRPr="004A64CB">
        <w:rPr>
          <w:b/>
        </w:rPr>
        <w:t>SHALL</w:t>
      </w:r>
      <w:r>
        <w:t xml:space="preserve"> default to an empty array.</w:t>
      </w:r>
    </w:p>
    <w:p w14:paraId="0A40CC65" w14:textId="20A6932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60149">
        <w:t>3.17.5</w:t>
      </w:r>
      <w:r w:rsidR="00F132B2">
        <w:fldChar w:fldCharType="end"/>
      </w:r>
      <w:r w:rsidR="00F132B2">
        <w:t>, §</w:t>
      </w:r>
      <w:r w:rsidR="00F132B2">
        <w:fldChar w:fldCharType="begin"/>
      </w:r>
      <w:r w:rsidR="00F132B2">
        <w:instrText xml:space="preserve"> REF _Ref508987354 \r \h </w:instrText>
      </w:r>
      <w:r w:rsidR="00F132B2">
        <w:fldChar w:fldCharType="separate"/>
      </w:r>
      <w:r w:rsidR="00660149">
        <w:t>3.22.22</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"fileLocation":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D893EE4"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660149">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660149">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94" w:name="_Ref493479000"/>
      <w:bookmarkStart w:id="295" w:name="_Ref493479448"/>
      <w:bookmarkStart w:id="296" w:name="_Toc3378852"/>
      <w:r>
        <w:t>logicalLocations property</w:t>
      </w:r>
      <w:bookmarkEnd w:id="294"/>
      <w:bookmarkEnd w:id="295"/>
      <w:bookmarkEnd w:id="296"/>
    </w:p>
    <w:p w14:paraId="428BC587" w14:textId="2204545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660149">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660149">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6E5C7CE6"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660149">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764D3D0D" w:rsidR="00D373E0" w:rsidRP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660149">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97" w:name="_Ref511820652"/>
      <w:bookmarkStart w:id="298" w:name="_Toc3378853"/>
      <w:r>
        <w:t>graphs property</w:t>
      </w:r>
      <w:bookmarkEnd w:id="297"/>
      <w:bookmarkEnd w:id="298"/>
    </w:p>
    <w:p w14:paraId="2212E1F5" w14:textId="78C927F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660149">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660149">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660149">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6729FBE5"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60149">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60149">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60149">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99" w:name="_Ref493350972"/>
      <w:bookmarkStart w:id="300" w:name="_Toc3378854"/>
      <w:r>
        <w:t>results property</w:t>
      </w:r>
      <w:bookmarkEnd w:id="299"/>
      <w:bookmarkEnd w:id="300"/>
    </w:p>
    <w:p w14:paraId="319EAE63" w14:textId="4494947E"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60149">
        <w:t>3.22</w:t>
      </w:r>
      <w:r w:rsidR="00FB5300">
        <w:fldChar w:fldCharType="end"/>
      </w:r>
      <w:r w:rsidR="00FB5300" w:rsidRPr="00FB5300">
        <w:t>), each of which represents a single result detected in the course of the run.</w:t>
      </w:r>
    </w:p>
    <w:p w14:paraId="66E8B62B" w14:textId="21E6555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60149">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0D39BB9B"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660149">
        <w:t>3.17.12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301" w:name="_Ref493404878"/>
      <w:bookmarkStart w:id="302" w:name="_Toc3378855"/>
      <w:r>
        <w:t>resource</w:t>
      </w:r>
      <w:r w:rsidR="00401BB5">
        <w:t>s property</w:t>
      </w:r>
      <w:bookmarkEnd w:id="301"/>
      <w:bookmarkEnd w:id="302"/>
    </w:p>
    <w:p w14:paraId="1CBD9094" w14:textId="538F33C4"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60149">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303" w:name="_Ref511828248"/>
      <w:bookmarkStart w:id="304" w:name="_Toc3378856"/>
      <w:r>
        <w:lastRenderedPageBreak/>
        <w:t>defaultFileEncoding</w:t>
      </w:r>
      <w:bookmarkEnd w:id="303"/>
      <w:r w:rsidR="00F82406">
        <w:t xml:space="preserve"> property</w:t>
      </w:r>
      <w:bookmarkEnd w:id="304"/>
    </w:p>
    <w:p w14:paraId="305609EB" w14:textId="637CE70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60149">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60149">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60149">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D2A8780" w:rsidR="00926829" w:rsidRDefault="00926829" w:rsidP="00926829">
      <w:r>
        <w:t>For an example, see §</w:t>
      </w:r>
      <w:r>
        <w:fldChar w:fldCharType="begin"/>
      </w:r>
      <w:r>
        <w:instrText xml:space="preserve"> REF _Ref511828128 \r \h </w:instrText>
      </w:r>
      <w:r>
        <w:fldChar w:fldCharType="separate"/>
      </w:r>
      <w:r w:rsidR="00660149">
        <w:t>3.21.9</w:t>
      </w:r>
      <w:r>
        <w:fldChar w:fldCharType="end"/>
      </w:r>
      <w:r>
        <w:t>.</w:t>
      </w:r>
    </w:p>
    <w:p w14:paraId="5DBD21F7" w14:textId="5F01E581" w:rsidR="00F82406" w:rsidRDefault="00F82406" w:rsidP="00F82406">
      <w:pPr>
        <w:pStyle w:val="Heading3"/>
      </w:pPr>
      <w:bookmarkStart w:id="305" w:name="_Ref534897013"/>
      <w:bookmarkStart w:id="306" w:name="_Toc3378857"/>
      <w:r>
        <w:t>defaultSourceLanguage property</w:t>
      </w:r>
      <w:bookmarkEnd w:id="305"/>
      <w:bookmarkEnd w:id="306"/>
    </w:p>
    <w:p w14:paraId="66CE74AE" w14:textId="531B3C04"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660149">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660149">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660149">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660149">
        <w:t>3.13.11</w:t>
      </w:r>
      <w:r w:rsidR="0003707A">
        <w:fldChar w:fldCharType="end"/>
      </w:r>
      <w:r w:rsidR="0003707A">
        <w:t>) which refers to a text file that contains source code.</w:t>
      </w:r>
    </w:p>
    <w:p w14:paraId="4CAA986B" w14:textId="0C2B63E6"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660149">
        <w:t>3.21.10.2</w:t>
      </w:r>
      <w:r>
        <w:fldChar w:fldCharType="end"/>
      </w:r>
      <w:r>
        <w:t>.</w:t>
      </w:r>
    </w:p>
    <w:p w14:paraId="06D41A5C" w14:textId="1203F352"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7" w:name="_Toc3378858"/>
      <w:r>
        <w:t>newlineSequences</w:t>
      </w:r>
      <w:r w:rsidR="00F82406">
        <w:t xml:space="preserve"> property</w:t>
      </w:r>
      <w:bookmarkEnd w:id="307"/>
    </w:p>
    <w:p w14:paraId="0E24944C" w14:textId="6E4483E1"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660149">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9C0602B"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660149">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660149">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660149">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660149">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CE642C5" w:rsidR="00CD1A14" w:rsidRDefault="00CD1A14" w:rsidP="00CD1A14">
      <w:pPr>
        <w:pStyle w:val="Code"/>
      </w:pPr>
      <w:r>
        <w:t>{         # A run object (§</w:t>
      </w:r>
      <w:r>
        <w:fldChar w:fldCharType="begin"/>
      </w:r>
      <w:r>
        <w:instrText xml:space="preserve"> REF _Ref493349997 \r \h </w:instrText>
      </w:r>
      <w:r>
        <w:fldChar w:fldCharType="separate"/>
      </w:r>
      <w:r w:rsidR="00660149">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8" w:name="_Ref516063927"/>
      <w:bookmarkStart w:id="309" w:name="_Toc3378859"/>
      <w:r>
        <w:lastRenderedPageBreak/>
        <w:t>columnKind property</w:t>
      </w:r>
      <w:bookmarkEnd w:id="308"/>
      <w:bookmarkEnd w:id="309"/>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310" w:name="_Ref503355262"/>
      <w:bookmarkStart w:id="311" w:name="_Toc3378860"/>
      <w:r>
        <w:t>richMessageMimeType property</w:t>
      </w:r>
      <w:bookmarkEnd w:id="310"/>
      <w:bookmarkEnd w:id="311"/>
    </w:p>
    <w:p w14:paraId="6FE5FA9A" w14:textId="76434501"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60149">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7D855A"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660149">
        <w:t>3.11.3.2</w:t>
      </w:r>
      <w:r>
        <w:fldChar w:fldCharType="end"/>
      </w:r>
      <w:r>
        <w:t>.</w:t>
      </w:r>
    </w:p>
    <w:p w14:paraId="0976C2B8" w14:textId="69407A93" w:rsidR="00D65090" w:rsidRDefault="00D65090" w:rsidP="00D65090">
      <w:pPr>
        <w:pStyle w:val="Heading3"/>
      </w:pPr>
      <w:bookmarkStart w:id="312" w:name="_Ref510017893"/>
      <w:bookmarkStart w:id="313" w:name="_Toc3378861"/>
      <w:r>
        <w:t>redactionToken</w:t>
      </w:r>
      <w:bookmarkEnd w:id="312"/>
      <w:r>
        <w:t xml:space="preserve"> property</w:t>
      </w:r>
      <w:bookmarkEnd w:id="313"/>
    </w:p>
    <w:p w14:paraId="0674C185" w14:textId="19CD0692"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660149">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330FE81E" w:rsidR="00D65090" w:rsidRDefault="00D65090" w:rsidP="002D65F3">
      <w:pPr>
        <w:pStyle w:val="Code"/>
      </w:pPr>
      <w:bookmarkStart w:id="314"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660149">
        <w:t>3.13</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315" w:name="_Ref525806896"/>
      <w:bookmarkStart w:id="316" w:name="_Toc3378862"/>
      <w:bookmarkEnd w:id="314"/>
      <w:r>
        <w:lastRenderedPageBreak/>
        <w:t>externa</w:t>
      </w:r>
      <w:r w:rsidR="00F265D8">
        <w:t>Property</w:t>
      </w:r>
      <w:r>
        <w:t>File object</w:t>
      </w:r>
      <w:bookmarkEnd w:id="315"/>
      <w:bookmarkEnd w:id="316"/>
    </w:p>
    <w:p w14:paraId="020DB163" w14:textId="0923AD36" w:rsidR="00AF60C1" w:rsidRDefault="00AF60C1" w:rsidP="00AF60C1">
      <w:pPr>
        <w:pStyle w:val="Heading3"/>
      </w:pPr>
      <w:bookmarkStart w:id="317" w:name="_Toc3378863"/>
      <w:r>
        <w:t>General</w:t>
      </w:r>
      <w:bookmarkEnd w:id="317"/>
    </w:p>
    <w:p w14:paraId="38B8B5C7" w14:textId="6E010A39"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660149">
        <w:t>3.13.2</w:t>
      </w:r>
      <w:r>
        <w:fldChar w:fldCharType="end"/>
      </w:r>
      <w:r>
        <w:t>) that contains the value of an external property.</w:t>
      </w:r>
    </w:p>
    <w:p w14:paraId="31539CEB" w14:textId="2E211526" w:rsidR="00AF60C1" w:rsidRDefault="00AF60C1" w:rsidP="00AF60C1">
      <w:pPr>
        <w:pStyle w:val="Heading3"/>
      </w:pPr>
      <w:bookmarkStart w:id="318" w:name="_Ref525810081"/>
      <w:bookmarkStart w:id="319" w:name="_Toc3378864"/>
      <w:r>
        <w:t>fileLocation property</w:t>
      </w:r>
      <w:bookmarkEnd w:id="318"/>
      <w:bookmarkEnd w:id="319"/>
    </w:p>
    <w:p w14:paraId="46352381" w14:textId="3A9B3BE2"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660149">
        <w:t>3.4</w:t>
      </w:r>
      <w:r>
        <w:fldChar w:fldCharType="end"/>
      </w:r>
      <w:r>
        <w:t xml:space="preserve">) that specifies the location of the external </w:t>
      </w:r>
      <w:r w:rsidR="00F265D8">
        <w:t xml:space="preserve">property </w:t>
      </w:r>
      <w:r>
        <w:t>file.</w:t>
      </w:r>
    </w:p>
    <w:p w14:paraId="79BAE496" w14:textId="5811A54F"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660149">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660149">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4A63E316" w:rsidR="00AF60C1" w:rsidRDefault="00AF60C1">
      <w:pPr>
        <w:pStyle w:val="Heading3"/>
      </w:pPr>
      <w:bookmarkStart w:id="320" w:name="_Ref525810085"/>
      <w:bookmarkStart w:id="321" w:name="_Toc3378865"/>
      <w:del w:id="322" w:author="Laurence Golding" w:date="2019-03-13T13:20:00Z">
        <w:r w:rsidDel="008E4B88">
          <w:delText xml:space="preserve">instanceGuid </w:delText>
        </w:r>
      </w:del>
      <w:ins w:id="323" w:author="Laurence Golding" w:date="2019-03-13T13:20:00Z">
        <w:r w:rsidR="008E4B88">
          <w:t xml:space="preserve">guid </w:t>
        </w:r>
      </w:ins>
      <w:r>
        <w:t>property</w:t>
      </w:r>
      <w:bookmarkEnd w:id="320"/>
      <w:bookmarkEnd w:id="321"/>
    </w:p>
    <w:p w14:paraId="54EBB426" w14:textId="689F51DE"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del w:id="324" w:author="Laurence Golding" w:date="2019-03-13T13:22:00Z">
        <w:r w:rsidDel="008E4B88">
          <w:rPr>
            <w:rStyle w:val="CODEtemp"/>
          </w:rPr>
          <w:delText>instanceGuid</w:delText>
        </w:r>
        <w:r w:rsidDel="008E4B88">
          <w:delText xml:space="preserve"> </w:delText>
        </w:r>
      </w:del>
      <w:ins w:id="325" w:author="Laurence Golding" w:date="2019-03-13T13:22:00Z">
        <w:r w:rsidR="008E4B88">
          <w:rPr>
            <w:rStyle w:val="CODEtemp"/>
          </w:rPr>
          <w:t>guid</w:t>
        </w:r>
        <w:r w:rsidR="008E4B88">
          <w:t xml:space="preserve"> </w:t>
        </w:r>
      </w:ins>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660149">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6" w:name="_Toc3378866"/>
      <w:r>
        <w:t>itemCount property</w:t>
      </w:r>
      <w:bookmarkEnd w:id="326"/>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815369E" w:rsidR="00EE58E1" w:rsidRPr="00EE58E1" w:rsidRDefault="00EE58E1" w:rsidP="00EE58E1">
      <w:pPr>
        <w:pStyle w:val="Note"/>
      </w:pPr>
      <w:r>
        <w:t>EXAMPLE: In EXAMPLE 1 in §</w:t>
      </w:r>
      <w:r>
        <w:fldChar w:fldCharType="begin"/>
      </w:r>
      <w:r>
        <w:instrText xml:space="preserve"> REF _Ref530228629 \r \h </w:instrText>
      </w:r>
      <w:r>
        <w:fldChar w:fldCharType="separate"/>
      </w:r>
      <w:r w:rsidR="00660149">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7" w:name="_Ref526936831"/>
      <w:bookmarkStart w:id="328" w:name="_Toc3378867"/>
      <w:r>
        <w:t>runAutomationDetails object</w:t>
      </w:r>
      <w:bookmarkEnd w:id="327"/>
      <w:bookmarkEnd w:id="328"/>
    </w:p>
    <w:p w14:paraId="589B6DF1" w14:textId="63103A8B" w:rsidR="00636635" w:rsidRDefault="00636635" w:rsidP="00636635">
      <w:pPr>
        <w:pStyle w:val="Heading3"/>
      </w:pPr>
      <w:bookmarkStart w:id="329" w:name="_Ref526936874"/>
      <w:bookmarkStart w:id="330" w:name="_Toc3378868"/>
      <w:r>
        <w:t>General</w:t>
      </w:r>
      <w:bookmarkEnd w:id="329"/>
      <w:bookmarkEnd w:id="330"/>
    </w:p>
    <w:p w14:paraId="00A2DEFC" w14:textId="2A109EB4" w:rsidR="00A0147E" w:rsidRDefault="00A0147E" w:rsidP="00A0147E">
      <w:bookmarkStart w:id="331" w:name="_Hlk526586231"/>
      <w:r>
        <w:t xml:space="preserve">A </w:t>
      </w:r>
      <w:r>
        <w:rPr>
          <w:rStyle w:val="CODEtemp"/>
        </w:rPr>
        <w:t>runAutomationDetails</w:t>
      </w:r>
      <w:r>
        <w:t xml:space="preserve"> object contains information that specifies its containing </w:t>
      </w:r>
      <w:bookmarkEnd w:id="331"/>
      <w:r w:rsidRPr="00023F62">
        <w:rPr>
          <w:rStyle w:val="CODEtemp"/>
        </w:rPr>
        <w:t>run</w:t>
      </w:r>
      <w:r>
        <w:t xml:space="preserve"> object’s (§</w:t>
      </w:r>
      <w:r>
        <w:fldChar w:fldCharType="begin"/>
      </w:r>
      <w:r>
        <w:instrText xml:space="preserve"> REF _Ref493349997 \r \h </w:instrText>
      </w:r>
      <w:r>
        <w:fldChar w:fldCharType="separate"/>
      </w:r>
      <w:r w:rsidR="00660149">
        <w:t>3.13</w:t>
      </w:r>
      <w:r>
        <w:fldChar w:fldCharType="end"/>
      </w:r>
      <w:r>
        <w:t>) identity and role within an engineering system.</w:t>
      </w:r>
    </w:p>
    <w:p w14:paraId="1BC6A237" w14:textId="125450E5"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w:t>
      </w:r>
      <w:del w:id="332" w:author="Laurence Golding" w:date="2019-03-13T14:10:00Z">
        <w:r w:rsidRPr="00013250" w:rsidDel="00340742">
          <w:rPr>
            <w:rStyle w:val="CODEtemp"/>
          </w:rPr>
          <w:delText>id</w:delText>
        </w:r>
        <w:r w:rsidDel="00340742">
          <w:delText xml:space="preserve"> </w:delText>
        </w:r>
      </w:del>
      <w:ins w:id="333" w:author="Laurence Golding" w:date="2019-03-13T14:10:00Z">
        <w:r w:rsidR="00340742">
          <w:rPr>
            <w:rStyle w:val="CODEtemp"/>
          </w:rPr>
          <w:t>automation</w:t>
        </w:r>
      </w:ins>
      <w:ins w:id="334" w:author="Laurence Golding" w:date="2019-03-13T14:39:00Z">
        <w:r w:rsidR="00763FF5">
          <w:rPr>
            <w:rStyle w:val="CODEtemp"/>
          </w:rPr>
          <w:t>Details</w:t>
        </w:r>
      </w:ins>
      <w:ins w:id="335" w:author="Laurence Golding" w:date="2019-03-13T14:10:00Z">
        <w:r w:rsidR="00340742">
          <w:t xml:space="preserve"> </w:t>
        </w:r>
      </w:ins>
      <w:r>
        <w:t xml:space="preserve">describe the containing run. Its </w:t>
      </w:r>
      <w:del w:id="336" w:author="Laurence Golding" w:date="2019-03-13T14:05:00Z">
        <w:r w:rsidDel="00990AB2">
          <w:rPr>
            <w:rStyle w:val="CODEtemp"/>
          </w:rPr>
          <w:delText>in</w:delText>
        </w:r>
        <w:r w:rsidRPr="001E4552" w:rsidDel="00990AB2">
          <w:rPr>
            <w:rStyle w:val="CODEtemp"/>
          </w:rPr>
          <w:delText>stanceId</w:delText>
        </w:r>
        <w:r w:rsidDel="00990AB2">
          <w:delText xml:space="preserve"> </w:delText>
        </w:r>
      </w:del>
      <w:ins w:id="337" w:author="Laurence Golding" w:date="2019-03-13T14:05:00Z">
        <w:r w:rsidR="00990AB2">
          <w:rPr>
            <w:rStyle w:val="CODEtemp"/>
          </w:rPr>
          <w:t>i</w:t>
        </w:r>
        <w:r w:rsidR="00990AB2" w:rsidRPr="001E4552">
          <w:rPr>
            <w:rStyle w:val="CODEtemp"/>
          </w:rPr>
          <w:t>d</w:t>
        </w:r>
        <w:r w:rsidR="00990AB2">
          <w:t xml:space="preserve"> </w:t>
        </w:r>
      </w:ins>
      <w:r>
        <w:t xml:space="preserve">and </w:t>
      </w:r>
      <w:del w:id="338" w:author="Laurence Golding" w:date="2019-03-13T13:22:00Z">
        <w:r w:rsidRPr="001E4552" w:rsidDel="008E4B88">
          <w:rPr>
            <w:rStyle w:val="CODEtemp"/>
          </w:rPr>
          <w:delText>instanceGuid</w:delText>
        </w:r>
        <w:r w:rsidDel="008E4B88">
          <w:delText xml:space="preserve"> </w:delText>
        </w:r>
      </w:del>
      <w:ins w:id="339" w:author="Laurence Golding" w:date="2019-03-13T13:22:00Z">
        <w:r w:rsidR="008E4B88">
          <w:rPr>
            <w:rStyle w:val="CODEtemp"/>
          </w:rPr>
          <w:t>g</w:t>
        </w:r>
        <w:r w:rsidR="008E4B88" w:rsidRPr="001E4552">
          <w:rPr>
            <w:rStyle w:val="CODEtemp"/>
          </w:rPr>
          <w:t>uid</w:t>
        </w:r>
        <w:r w:rsidR="008E4B88">
          <w:t xml:space="preserve"> </w:t>
        </w:r>
      </w:ins>
      <w:r>
        <w:t xml:space="preserve">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del w:id="340" w:author="Laurence Golding" w:date="2019-03-13T14:05:00Z">
        <w:r w:rsidRPr="001E4552" w:rsidDel="00990AB2">
          <w:rPr>
            <w:rStyle w:val="CODEtemp"/>
          </w:rPr>
          <w:delText>instanceId</w:delText>
        </w:r>
        <w:r w:rsidDel="00990AB2">
          <w:delText xml:space="preserve">’s </w:delText>
        </w:r>
      </w:del>
      <w:ins w:id="341" w:author="Laurence Golding" w:date="2019-03-13T14:05:00Z">
        <w:r w:rsidR="00990AB2">
          <w:rPr>
            <w:rStyle w:val="CODEtemp"/>
          </w:rPr>
          <w:t>i</w:t>
        </w:r>
        <w:r w:rsidR="00990AB2" w:rsidRPr="001E4552">
          <w:rPr>
            <w:rStyle w:val="CODEtemp"/>
          </w:rPr>
          <w:t>d</w:t>
        </w:r>
        <w:r w:rsidR="00990AB2">
          <w:t xml:space="preserve">’s </w:t>
        </w:r>
      </w:ins>
      <w:r>
        <w:t xml:space="preserve">hierarchical string; that is, it identifies the set of runs </w:t>
      </w:r>
      <w:r w:rsidRPr="001E4552">
        <w:rPr>
          <w:rStyle w:val="CODEtemp"/>
        </w:rPr>
        <w:t>"Nightly CredScan run for sarif-sdk/master/x86/debug"</w:t>
      </w:r>
      <w:r>
        <w:t>.</w:t>
      </w:r>
    </w:p>
    <w:p w14:paraId="2E49DB31" w14:textId="31EB967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lastRenderedPageBreak/>
        <w:t>run.aggregateIds[0]</w:t>
      </w:r>
      <w:r>
        <w:t xml:space="preserve"> describes that aggregate. Its </w:t>
      </w:r>
      <w:del w:id="342" w:author="Laurence Golding" w:date="2019-03-13T14:06:00Z">
        <w:r w:rsidRPr="00013250" w:rsidDel="00990AB2">
          <w:rPr>
            <w:rStyle w:val="CODEtemp"/>
          </w:rPr>
          <w:delText>instanceId</w:delText>
        </w:r>
        <w:r w:rsidDel="00990AB2">
          <w:delText xml:space="preserve"> </w:delText>
        </w:r>
      </w:del>
      <w:ins w:id="343" w:author="Laurence Golding" w:date="2019-03-13T14:06:00Z">
        <w:r w:rsidR="00990AB2">
          <w:rPr>
            <w:rStyle w:val="CODEtemp"/>
          </w:rPr>
          <w:t>i</w:t>
        </w:r>
        <w:r w:rsidR="00990AB2" w:rsidRPr="00013250">
          <w:rPr>
            <w:rStyle w:val="CODEtemp"/>
          </w:rPr>
          <w:t>d</w:t>
        </w:r>
        <w:r w:rsidR="00990AB2">
          <w:t xml:space="preserve"> </w:t>
        </w:r>
      </w:ins>
      <w:r>
        <w:t xml:space="preserve">and </w:t>
      </w:r>
      <w:del w:id="344" w:author="Laurence Golding" w:date="2019-03-13T13:31:00Z">
        <w:r w:rsidRPr="00013250" w:rsidDel="001B68B1">
          <w:rPr>
            <w:rStyle w:val="CODEtemp"/>
          </w:rPr>
          <w:delText>instanceGuid</w:delText>
        </w:r>
        <w:r w:rsidDel="001B68B1">
          <w:delText xml:space="preserve"> </w:delText>
        </w:r>
      </w:del>
      <w:ins w:id="345" w:author="Laurence Golding" w:date="2019-03-13T13:31:00Z">
        <w:r w:rsidR="001B68B1">
          <w:rPr>
            <w:rStyle w:val="CODEtemp"/>
          </w:rPr>
          <w:t>g</w:t>
        </w:r>
        <w:r w:rsidR="001B68B1" w:rsidRPr="00013250">
          <w:rPr>
            <w:rStyle w:val="CODEtemp"/>
          </w:rPr>
          <w:t>uid</w:t>
        </w:r>
        <w:r w:rsidR="001B68B1">
          <w:t xml:space="preserve"> </w:t>
        </w:r>
      </w:ins>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del w:id="346" w:author="Laurence Golding" w:date="2019-03-13T14:06:00Z">
        <w:r w:rsidRPr="00013250" w:rsidDel="00990AB2">
          <w:rPr>
            <w:rStyle w:val="CODEtemp"/>
          </w:rPr>
          <w:delText>instanceId</w:delText>
        </w:r>
        <w:r w:rsidDel="00990AB2">
          <w:delText xml:space="preserve">’s </w:delText>
        </w:r>
      </w:del>
      <w:ins w:id="347" w:author="Laurence Golding" w:date="2019-03-13T14:06:00Z">
        <w:r w:rsidR="00990AB2">
          <w:rPr>
            <w:rStyle w:val="CODEtemp"/>
          </w:rPr>
          <w:t>i</w:t>
        </w:r>
        <w:r w:rsidR="00990AB2" w:rsidRPr="00013250">
          <w:rPr>
            <w:rStyle w:val="CODEtemp"/>
          </w:rPr>
          <w:t>d</w:t>
        </w:r>
        <w:r w:rsidR="00990AB2">
          <w:t xml:space="preserve">’s </w:t>
        </w:r>
      </w:ins>
      <w:r>
        <w:t xml:space="preserve">hierarchical string; this is, it identifies the collection of aggregates </w:t>
      </w:r>
      <w:r w:rsidRPr="00013250">
        <w:rPr>
          <w:rStyle w:val="CODEtemp"/>
        </w:rPr>
        <w:t>"Nightly security tools run for sarif-sdk/master/x86/debug"</w:t>
      </w:r>
      <w:r>
        <w:t>.</w:t>
      </w:r>
    </w:p>
    <w:p w14:paraId="626ABE04" w14:textId="0C164633"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660149">
        <w:t>3.13</w:t>
      </w:r>
      <w:r w:rsidR="008B6DA3">
        <w:fldChar w:fldCharType="end"/>
      </w:r>
      <w:r>
        <w:t>).</w:t>
      </w:r>
    </w:p>
    <w:p w14:paraId="340889C7" w14:textId="6A6ACA0E" w:rsidR="00A0147E" w:rsidRDefault="00A0147E" w:rsidP="002D65F3">
      <w:pPr>
        <w:pStyle w:val="Code"/>
      </w:pPr>
      <w:r>
        <w:t xml:space="preserve">  "</w:t>
      </w:r>
      <w:del w:id="348" w:author="Laurence Golding" w:date="2019-03-13T14:10:00Z">
        <w:r w:rsidDel="00340742">
          <w:delText>id</w:delText>
        </w:r>
      </w:del>
      <w:ins w:id="349" w:author="Laurence Golding" w:date="2019-03-13T14:10:00Z">
        <w:r w:rsidR="00340742">
          <w:t>automation</w:t>
        </w:r>
      </w:ins>
      <w:ins w:id="350" w:author="Laurence Golding" w:date="2019-03-13T14:40:00Z">
        <w:r w:rsidR="00AD1BD2">
          <w:t>Details</w:t>
        </w:r>
      </w:ins>
      <w:r>
        <w:t>": {</w:t>
      </w:r>
      <w:del w:id="351" w:author="Laurence Golding" w:date="2019-03-13T14:10:00Z">
        <w:r w:rsidDel="00340742">
          <w:delText xml:space="preserve">          </w:delText>
        </w:r>
      </w:del>
      <w:del w:id="352" w:author="Laurence Golding" w:date="2019-03-13T14:40:00Z">
        <w:r w:rsidDel="00AD1BD2">
          <w:delText xml:space="preserve">     </w:delText>
        </w:r>
      </w:del>
      <w:r>
        <w:t xml:space="preserve">       # See §</w:t>
      </w:r>
      <w:r w:rsidR="008B6DA3">
        <w:fldChar w:fldCharType="begin"/>
      </w:r>
      <w:r w:rsidR="008B6DA3">
        <w:instrText xml:space="preserve"> REF _Ref526937024 \r \h </w:instrText>
      </w:r>
      <w:r w:rsidR="002D65F3">
        <w:instrText xml:space="preserve"> \* MERGEFORMAT </w:instrText>
      </w:r>
      <w:r w:rsidR="008B6DA3">
        <w:fldChar w:fldCharType="separate"/>
      </w:r>
      <w:r w:rsidR="00660149">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6D44034B" w:rsidR="00A0147E" w:rsidDel="00990AB2" w:rsidRDefault="00A0147E" w:rsidP="00990AB2">
      <w:pPr>
        <w:pStyle w:val="Code"/>
        <w:rPr>
          <w:del w:id="353" w:author="Laurence Golding" w:date="2019-03-13T14:06:00Z"/>
        </w:rPr>
      </w:pPr>
      <w:r>
        <w:t xml:space="preserve">    "</w:t>
      </w:r>
      <w:del w:id="354" w:author="Laurence Golding" w:date="2019-03-13T14:06:00Z">
        <w:r w:rsidDel="00990AB2">
          <w:delText>instanceId</w:delText>
        </w:r>
      </w:del>
      <w:ins w:id="355" w:author="Laurence Golding" w:date="2019-03-13T14:06:00Z">
        <w:r w:rsidR="00990AB2">
          <w:t>id</w:t>
        </w:r>
      </w:ins>
      <w:r>
        <w:t>":</w:t>
      </w:r>
    </w:p>
    <w:p w14:paraId="146E918D" w14:textId="45FCDB1D" w:rsidR="00A0147E" w:rsidRDefault="00A0147E" w:rsidP="00340742">
      <w:pPr>
        <w:pStyle w:val="Code"/>
      </w:pPr>
      <w:del w:id="356" w:author="Laurence Golding" w:date="2019-03-13T14:06:00Z">
        <w:r w:rsidDel="00990AB2">
          <w:delText xml:space="preserve">      </w:delText>
        </w:r>
      </w:del>
      <w:ins w:id="357" w:author="Laurence Golding" w:date="2019-03-13T14:06:00Z">
        <w:r w:rsidR="00990AB2">
          <w:t xml:space="preserve"> </w:t>
        </w:r>
      </w:ins>
      <w:r>
        <w:t>"Nightly CredScan run for sarif-sdk/master/x86/debug/2018-10-05",</w:t>
      </w:r>
    </w:p>
    <w:p w14:paraId="70D2861E" w14:textId="6C85C6CD" w:rsidR="00A0147E" w:rsidRDefault="00A0147E" w:rsidP="002D65F3">
      <w:pPr>
        <w:pStyle w:val="Code"/>
      </w:pPr>
      <w:r>
        <w:t xml:space="preserve">    "</w:t>
      </w:r>
      <w:del w:id="358" w:author="Laurence Golding" w:date="2019-03-13T13:32:00Z">
        <w:r w:rsidDel="001B68B1">
          <w:delText>instanceGuid</w:delText>
        </w:r>
      </w:del>
      <w:ins w:id="359" w:author="Laurence Golding" w:date="2019-03-13T13:32:00Z">
        <w:r w:rsidR="001B68B1">
          <w:t>guid</w:t>
        </w:r>
      </w:ins>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539E3FA1"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660149">
        <w:t>3.13.4</w:t>
      </w:r>
      <w:r w:rsidR="008B6DA3">
        <w:fldChar w:fldCharType="end"/>
      </w:r>
      <w:r>
        <w:t>.</w:t>
      </w:r>
    </w:p>
    <w:p w14:paraId="3B974380" w14:textId="77777777" w:rsidR="00A0147E" w:rsidRDefault="00A0147E" w:rsidP="002D65F3">
      <w:pPr>
        <w:pStyle w:val="Code"/>
      </w:pPr>
      <w:r>
        <w:t xml:space="preserve">    {</w:t>
      </w:r>
    </w:p>
    <w:p w14:paraId="35054E66" w14:textId="1E80F279" w:rsidR="00A0147E" w:rsidRDefault="00A0147E" w:rsidP="002D65F3">
      <w:pPr>
        <w:pStyle w:val="Code"/>
      </w:pPr>
      <w:r>
        <w:t xml:space="preserve">      "</w:t>
      </w:r>
      <w:del w:id="360" w:author="Laurence Golding" w:date="2019-03-13T14:06:00Z">
        <w:r w:rsidDel="00990AB2">
          <w:delText>instanceId</w:delText>
        </w:r>
      </w:del>
      <w:ins w:id="361" w:author="Laurence Golding" w:date="2019-03-13T14:06:00Z">
        <w:r w:rsidR="00990AB2">
          <w:t>id</w:t>
        </w:r>
      </w:ins>
      <w:r>
        <w:t>":</w:t>
      </w:r>
    </w:p>
    <w:p w14:paraId="279D5F7F" w14:textId="77777777" w:rsidR="00A0147E" w:rsidRDefault="00A0147E" w:rsidP="002D65F3">
      <w:pPr>
        <w:pStyle w:val="Code"/>
      </w:pPr>
      <w:r>
        <w:t xml:space="preserve">        "Nightly security tools run for sarif-sdk/master/x86/debug/2018-10-05"</w:t>
      </w:r>
    </w:p>
    <w:p w14:paraId="5B6546B4" w14:textId="60744F5B" w:rsidR="00A0147E" w:rsidRDefault="00A0147E" w:rsidP="002D65F3">
      <w:pPr>
        <w:pStyle w:val="Code"/>
      </w:pPr>
      <w:r>
        <w:t xml:space="preserve">      "</w:t>
      </w:r>
      <w:del w:id="362" w:author="Laurence Golding" w:date="2019-03-13T13:33:00Z">
        <w:r w:rsidDel="001B68B1">
          <w:delText>instanceGuid</w:delText>
        </w:r>
      </w:del>
      <w:ins w:id="363" w:author="Laurence Golding" w:date="2019-03-13T13:33:00Z">
        <w:r w:rsidR="001B68B1">
          <w:t>guid</w:t>
        </w:r>
      </w:ins>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64" w:name="_Toc3378869"/>
      <w:r>
        <w:t>Constraints</w:t>
      </w:r>
      <w:bookmarkEnd w:id="364"/>
    </w:p>
    <w:p w14:paraId="2467F699" w14:textId="569EDBD2" w:rsidR="008B6DA3" w:rsidRPr="008B6DA3" w:rsidRDefault="008B6DA3" w:rsidP="008B6DA3">
      <w:r>
        <w:t xml:space="preserve">At least one of the </w:t>
      </w:r>
      <w:del w:id="365" w:author="Laurence Golding" w:date="2019-03-13T14:07:00Z">
        <w:r w:rsidRPr="0068115A" w:rsidDel="00990AB2">
          <w:rPr>
            <w:rStyle w:val="CODEtemp"/>
          </w:rPr>
          <w:delText>instanceId</w:delText>
        </w:r>
        <w:r w:rsidDel="00990AB2">
          <w:delText xml:space="preserve"> </w:delText>
        </w:r>
      </w:del>
      <w:ins w:id="366" w:author="Laurence Golding" w:date="2019-03-13T14:07:00Z">
        <w:r w:rsidR="00990AB2">
          <w:rPr>
            <w:rStyle w:val="CODEtemp"/>
          </w:rPr>
          <w:t>i</w:t>
        </w:r>
        <w:r w:rsidR="00990AB2" w:rsidRPr="0068115A">
          <w:rPr>
            <w:rStyle w:val="CODEtemp"/>
          </w:rPr>
          <w:t>d</w:t>
        </w:r>
        <w:r w:rsidR="00990AB2">
          <w:t xml:space="preserve"> </w:t>
        </w:r>
      </w:ins>
      <w:r>
        <w:t>(§</w:t>
      </w:r>
      <w:r>
        <w:fldChar w:fldCharType="begin"/>
      </w:r>
      <w:r>
        <w:instrText xml:space="preserve"> REF _Ref526936776 \r \h </w:instrText>
      </w:r>
      <w:r>
        <w:fldChar w:fldCharType="separate"/>
      </w:r>
      <w:r w:rsidR="00660149">
        <w:t>3.15.4</w:t>
      </w:r>
      <w:r>
        <w:fldChar w:fldCharType="end"/>
      </w:r>
      <w:r>
        <w:t xml:space="preserve">), </w:t>
      </w:r>
      <w:del w:id="367" w:author="Laurence Golding" w:date="2019-03-13T13:33:00Z">
        <w:r w:rsidRPr="0068115A" w:rsidDel="001B68B1">
          <w:rPr>
            <w:rStyle w:val="CODEtemp"/>
          </w:rPr>
          <w:delText>instanceGuid</w:delText>
        </w:r>
        <w:r w:rsidDel="001B68B1">
          <w:delText xml:space="preserve"> </w:delText>
        </w:r>
      </w:del>
      <w:ins w:id="368" w:author="Laurence Golding" w:date="2019-03-13T13:33:00Z">
        <w:r w:rsidR="001B68B1">
          <w:rPr>
            <w:rStyle w:val="CODEtemp"/>
          </w:rPr>
          <w:t>g</w:t>
        </w:r>
        <w:r w:rsidR="001B68B1" w:rsidRPr="0068115A">
          <w:rPr>
            <w:rStyle w:val="CODEtemp"/>
          </w:rPr>
          <w:t>uid</w:t>
        </w:r>
        <w:r w:rsidR="001B68B1">
          <w:t xml:space="preserve"> </w:t>
        </w:r>
      </w:ins>
      <w:r>
        <w:t>(§</w:t>
      </w:r>
      <w:r>
        <w:fldChar w:fldCharType="begin"/>
      </w:r>
      <w:r>
        <w:instrText xml:space="preserve"> REF _Ref526937044 \r \h </w:instrText>
      </w:r>
      <w:r>
        <w:fldChar w:fldCharType="separate"/>
      </w:r>
      <w:r w:rsidR="00660149">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660149">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69" w:name="_Toc3378870"/>
      <w:r>
        <w:t>description property</w:t>
      </w:r>
      <w:bookmarkEnd w:id="369"/>
    </w:p>
    <w:p w14:paraId="25D213B4" w14:textId="733ADC4D"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660149">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660149">
        <w:t>3.13</w:t>
      </w:r>
      <w:r>
        <w:fldChar w:fldCharType="end"/>
      </w:r>
      <w:r>
        <w:t>).</w:t>
      </w:r>
    </w:p>
    <w:p w14:paraId="17390DAB" w14:textId="4542ECFB" w:rsidR="00636635" w:rsidRDefault="00636635" w:rsidP="00636635">
      <w:pPr>
        <w:pStyle w:val="Heading3"/>
      </w:pPr>
      <w:bookmarkStart w:id="370" w:name="_Ref526936776"/>
      <w:bookmarkStart w:id="371" w:name="_Toc3378871"/>
      <w:del w:id="372" w:author="Laurence Golding" w:date="2019-03-13T14:07:00Z">
        <w:r w:rsidDel="00990AB2">
          <w:delText xml:space="preserve">instanceId </w:delText>
        </w:r>
      </w:del>
      <w:ins w:id="373" w:author="Laurence Golding" w:date="2019-03-13T14:07:00Z">
        <w:r w:rsidR="00990AB2">
          <w:t xml:space="preserve">id </w:t>
        </w:r>
      </w:ins>
      <w:r>
        <w:t>property</w:t>
      </w:r>
      <w:bookmarkEnd w:id="370"/>
      <w:bookmarkEnd w:id="371"/>
    </w:p>
    <w:p w14:paraId="4B70380E" w14:textId="3F22BCC7" w:rsidR="008B6DA3" w:rsidRDefault="008B6DA3" w:rsidP="008B6DA3">
      <w:bookmarkStart w:id="374" w:name="_Hlk526588303"/>
      <w:r>
        <w:t xml:space="preserve">An </w:t>
      </w:r>
      <w:r>
        <w:rPr>
          <w:rStyle w:val="CODEtemp"/>
        </w:rPr>
        <w:t>runAutomationDetails</w:t>
      </w:r>
      <w:r>
        <w:t xml:space="preserve"> object </w:t>
      </w:r>
      <w:r>
        <w:rPr>
          <w:b/>
        </w:rPr>
        <w:t>MAY</w:t>
      </w:r>
      <w:r>
        <w:t xml:space="preserve"> contain a property named </w:t>
      </w:r>
      <w:del w:id="375" w:author="Laurence Golding" w:date="2019-03-13T14:07:00Z">
        <w:r w:rsidDel="00990AB2">
          <w:rPr>
            <w:rStyle w:val="CODEtemp"/>
          </w:rPr>
          <w:delText>instanceId</w:delText>
        </w:r>
        <w:r w:rsidDel="00990AB2">
          <w:delText xml:space="preserve"> </w:delText>
        </w:r>
      </w:del>
      <w:ins w:id="376" w:author="Laurence Golding" w:date="2019-03-13T14:07:00Z">
        <w:r w:rsidR="00990AB2">
          <w:rPr>
            <w:rStyle w:val="CODEtemp"/>
          </w:rPr>
          <w:t>id</w:t>
        </w:r>
        <w:r w:rsidR="00990AB2">
          <w:t xml:space="preserve"> </w:t>
        </w:r>
      </w:ins>
      <w:r>
        <w:t>whose value is a hierarchical string (§</w:t>
      </w:r>
      <w:r>
        <w:fldChar w:fldCharType="begin"/>
      </w:r>
      <w:r>
        <w:instrText xml:space="preserve"> REF _Ref526937577 \r \h </w:instrText>
      </w:r>
      <w:r>
        <w:fldChar w:fldCharType="separate"/>
      </w:r>
      <w:r w:rsidR="00660149">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660149">
        <w:t>3.13</w:t>
      </w:r>
      <w:r>
        <w:fldChar w:fldCharType="end"/>
      </w:r>
      <w:r>
        <w:t>) object within the engineering system</w:t>
      </w:r>
      <w:bookmarkEnd w:id="374"/>
      <w:r>
        <w:t>.</w:t>
      </w:r>
    </w:p>
    <w:p w14:paraId="2B7F33B6" w14:textId="2C8168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del w:id="377" w:author="Laurence Golding" w:date="2019-03-13T14:07:00Z">
        <w:r w:rsidRPr="005A43A7" w:rsidDel="00990AB2">
          <w:rPr>
            <w:rStyle w:val="CODEtemp"/>
          </w:rPr>
          <w:delText>id</w:delText>
        </w:r>
      </w:del>
      <w:ins w:id="378" w:author="Laurence Golding" w:date="2019-03-13T14:07:00Z">
        <w:r w:rsidR="00990AB2">
          <w:rPr>
            <w:rStyle w:val="CODEtemp"/>
          </w:rPr>
          <w:t>automationDetails</w:t>
        </w:r>
      </w:ins>
      <w:r w:rsidRPr="005A43A7">
        <w:rPr>
          <w:rStyle w:val="CODEtemp"/>
        </w:rPr>
        <w:t>.</w:t>
      </w:r>
      <w:del w:id="379" w:author="Laurence Golding" w:date="2019-03-13T14:07:00Z">
        <w:r w:rsidRPr="005A43A7" w:rsidDel="00990AB2">
          <w:rPr>
            <w:rStyle w:val="CODEtemp"/>
          </w:rPr>
          <w:delText>instan</w:delText>
        </w:r>
        <w:r w:rsidDel="00990AB2">
          <w:rPr>
            <w:rStyle w:val="CODEtemp"/>
          </w:rPr>
          <w:delText>ceI</w:delText>
        </w:r>
        <w:r w:rsidRPr="005A43A7" w:rsidDel="00990AB2">
          <w:rPr>
            <w:rStyle w:val="CODEtemp"/>
          </w:rPr>
          <w:delText>d</w:delText>
        </w:r>
        <w:r w:rsidRPr="005A43A7" w:rsidDel="00990AB2">
          <w:delText xml:space="preserve"> </w:delText>
        </w:r>
      </w:del>
      <w:ins w:id="380" w:author="Laurence Golding" w:date="2019-03-13T14:07:00Z">
        <w:r w:rsidR="00990AB2">
          <w:rPr>
            <w:rStyle w:val="CODEtemp"/>
          </w:rPr>
          <w:t>i</w:t>
        </w:r>
        <w:r w:rsidR="00990AB2" w:rsidRPr="005A43A7">
          <w:rPr>
            <w:rStyle w:val="CODEtemp"/>
          </w:rPr>
          <w:t>d</w:t>
        </w:r>
        <w:r w:rsidR="00990AB2" w:rsidRPr="005A43A7">
          <w:t xml:space="preserve"> </w:t>
        </w:r>
      </w:ins>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61B00D06" w:rsidR="008B6DA3" w:rsidRDefault="008B6DA3" w:rsidP="008B6DA3">
      <w:pPr>
        <w:pStyle w:val="Note"/>
      </w:pPr>
      <w:r>
        <w:lastRenderedPageBreak/>
        <w:t>NOTE: The intent is to</w:t>
      </w:r>
      <w:r w:rsidRPr="0001397E">
        <w:t xml:space="preserve"> use the components of </w:t>
      </w:r>
      <w:del w:id="381" w:author="Laurence Golding" w:date="2019-03-13T14:07:00Z">
        <w:r w:rsidRPr="0001397E" w:rsidDel="00990AB2">
          <w:rPr>
            <w:rStyle w:val="CODEtemp"/>
          </w:rPr>
          <w:delText>instanceId</w:delText>
        </w:r>
        <w:r w:rsidRPr="0001397E" w:rsidDel="00990AB2">
          <w:delText xml:space="preserve"> </w:delText>
        </w:r>
      </w:del>
      <w:ins w:id="382" w:author="Laurence Golding" w:date="2019-03-13T14:07:00Z">
        <w:r w:rsidR="00990AB2">
          <w:rPr>
            <w:rStyle w:val="CODEtemp"/>
          </w:rPr>
          <w:t>i</w:t>
        </w:r>
        <w:r w:rsidR="00990AB2" w:rsidRPr="0001397E">
          <w:rPr>
            <w:rStyle w:val="CODEtemp"/>
          </w:rPr>
          <w:t>d</w:t>
        </w:r>
        <w:r w:rsidR="00990AB2" w:rsidRPr="0001397E">
          <w:t xml:space="preserve"> </w:t>
        </w:r>
      </w:ins>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del w:id="383" w:author="Laurence Golding" w:date="2019-03-13T14:08:00Z">
        <w:r w:rsidRPr="0001397E" w:rsidDel="00990AB2">
          <w:rPr>
            <w:rStyle w:val="CODEtemp"/>
          </w:rPr>
          <w:delText>instanceId</w:delText>
        </w:r>
      </w:del>
      <w:ins w:id="384" w:author="Laurence Golding" w:date="2019-03-13T14:08:00Z">
        <w:r w:rsidR="00990AB2">
          <w:rPr>
            <w:rStyle w:val="CODEtemp"/>
          </w:rPr>
          <w:t>i</w:t>
        </w:r>
        <w:r w:rsidR="00990AB2" w:rsidRPr="0001397E">
          <w:rPr>
            <w:rStyle w:val="CODEtemp"/>
          </w:rPr>
          <w:t>d</w:t>
        </w:r>
      </w:ins>
      <w:r w:rsidRPr="0001397E">
        <w:t>.</w:t>
      </w:r>
    </w:p>
    <w:p w14:paraId="69757585" w14:textId="35F75B77" w:rsidR="00AC5BD9" w:rsidRDefault="00AC5BD9" w:rsidP="00AC5BD9">
      <w:pPr>
        <w:pStyle w:val="Note"/>
      </w:pPr>
      <w:r>
        <w:t xml:space="preserve">EXAMPLE 1: A run whose </w:t>
      </w:r>
      <w:del w:id="385" w:author="Laurence Golding" w:date="2019-03-13T14:08:00Z">
        <w:r w:rsidDel="00990AB2">
          <w:rPr>
            <w:rStyle w:val="CODEtemp"/>
          </w:rPr>
          <w:delText>instanceId</w:delText>
        </w:r>
        <w:r w:rsidDel="00990AB2">
          <w:delText xml:space="preserve"> </w:delText>
        </w:r>
      </w:del>
      <w:ins w:id="386" w:author="Laurence Golding" w:date="2019-03-13T14:08:00Z">
        <w:r w:rsidR="00990AB2">
          <w:rPr>
            <w:rStyle w:val="CODEtemp"/>
          </w:rPr>
          <w:t>id</w:t>
        </w:r>
        <w:r w:rsidR="00990AB2">
          <w:t xml:space="preserve"> </w:t>
        </w:r>
      </w:ins>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70FC5D9" w:rsidR="00AC5BD9" w:rsidRDefault="00AC5BD9" w:rsidP="00AC5BD9">
      <w:r>
        <w:t xml:space="preserve">The trailing component of </w:t>
      </w:r>
      <w:del w:id="387" w:author="Laurence Golding" w:date="2019-03-13T14:08:00Z">
        <w:r w:rsidDel="00990AB2">
          <w:rPr>
            <w:rStyle w:val="CODEtemp"/>
          </w:rPr>
          <w:delText>instanceId</w:delText>
        </w:r>
        <w:r w:rsidDel="00990AB2">
          <w:delText xml:space="preserve"> </w:delText>
        </w:r>
      </w:del>
      <w:ins w:id="388" w:author="Laurence Golding" w:date="2019-03-13T14:08:00Z">
        <w:r w:rsidR="00990AB2">
          <w:rPr>
            <w:rStyle w:val="CODEtemp"/>
          </w:rPr>
          <w:t>id</w:t>
        </w:r>
        <w:r w:rsidR="00990AB2">
          <w:t xml:space="preserve"> </w:t>
        </w:r>
      </w:ins>
      <w:r>
        <w:rPr>
          <w:b/>
        </w:rPr>
        <w:t>MAY</w:t>
      </w:r>
      <w:r>
        <w:t xml:space="preserve"> be empty; note that the grammar for a hierarchical identifier (§</w:t>
      </w:r>
      <w:r>
        <w:fldChar w:fldCharType="begin"/>
      </w:r>
      <w:r>
        <w:instrText xml:space="preserve"> REF _Ref528149163 \r \h </w:instrText>
      </w:r>
      <w:r>
        <w:fldChar w:fldCharType="separate"/>
      </w:r>
      <w:r w:rsidR="00660149">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07E0F1F0" w:rsidR="00AC5BD9" w:rsidRDefault="00AC5BD9" w:rsidP="00AC5BD9">
      <w:pPr>
        <w:pStyle w:val="Note"/>
      </w:pPr>
      <w:r>
        <w:t xml:space="preserve">EXAMPLE 2: A run whose </w:t>
      </w:r>
      <w:del w:id="389" w:author="Laurence Golding" w:date="2019-03-13T14:08:00Z">
        <w:r w:rsidDel="00990AB2">
          <w:rPr>
            <w:rStyle w:val="CODEtemp"/>
          </w:rPr>
          <w:delText>instanceId</w:delText>
        </w:r>
        <w:r w:rsidDel="00990AB2">
          <w:delText xml:space="preserve"> </w:delText>
        </w:r>
      </w:del>
      <w:ins w:id="390" w:author="Laurence Golding" w:date="2019-03-13T14:08:00Z">
        <w:r w:rsidR="00990AB2">
          <w:rPr>
            <w:rStyle w:val="CODEtemp"/>
          </w:rPr>
          <w:t>id</w:t>
        </w:r>
        <w:r w:rsidR="00990AB2">
          <w:t xml:space="preserve"> </w:t>
        </w:r>
      </w:ins>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083F7A5D" w:rsidR="00AC5BD9" w:rsidRDefault="00AC5BD9" w:rsidP="00AC5BD9">
      <w:del w:id="391" w:author="Laurence Golding" w:date="2019-03-13T14:08:00Z">
        <w:r w:rsidDel="00990AB2">
          <w:rPr>
            <w:rStyle w:val="CODEtemp"/>
          </w:rPr>
          <w:delText>instanceId</w:delText>
        </w:r>
        <w:r w:rsidDel="00990AB2">
          <w:delText xml:space="preserve"> </w:delText>
        </w:r>
      </w:del>
      <w:ins w:id="392" w:author="Laurence Golding" w:date="2019-03-13T14:08:00Z">
        <w:r w:rsidR="00990AB2">
          <w:rPr>
            <w:rStyle w:val="CODEtemp"/>
          </w:rPr>
          <w:t>id</w:t>
        </w:r>
        <w:r w:rsidR="00990AB2">
          <w:t xml:space="preserve"> </w:t>
        </w:r>
      </w:ins>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0139B3F2" w:rsidR="00AC5BD9" w:rsidRPr="00AC5BD9" w:rsidRDefault="00AC5BD9" w:rsidP="00AC5BD9">
      <w:pPr>
        <w:pStyle w:val="Note"/>
      </w:pPr>
      <w:r>
        <w:t xml:space="preserve">EXAMPLE 3: A run whose </w:t>
      </w:r>
      <w:del w:id="393" w:author="Laurence Golding" w:date="2019-03-13T14:08:00Z">
        <w:r w:rsidDel="00990AB2">
          <w:rPr>
            <w:rStyle w:val="CODEtemp"/>
          </w:rPr>
          <w:delText>instanceId</w:delText>
        </w:r>
        <w:r w:rsidDel="00990AB2">
          <w:delText xml:space="preserve"> </w:delText>
        </w:r>
      </w:del>
      <w:ins w:id="394" w:author="Laurence Golding" w:date="2019-03-13T14:08:00Z">
        <w:r w:rsidR="00990AB2">
          <w:rPr>
            <w:rStyle w:val="CODEtemp"/>
          </w:rPr>
          <w:t>id</w:t>
        </w:r>
        <w:r w:rsidR="00990AB2">
          <w:t xml:space="preserve"> </w:t>
        </w:r>
      </w:ins>
      <w:r>
        <w:t xml:space="preserve">is </w:t>
      </w:r>
      <w:r>
        <w:rPr>
          <w:rStyle w:val="CODEtemp"/>
        </w:rPr>
        <w:t>"My Nightly Run Debug x64 2018-10-10"</w:t>
      </w:r>
      <w:r>
        <w:t xml:space="preserve"> has a unique identifier but cannot be inferred to belong to any category.</w:t>
      </w:r>
    </w:p>
    <w:p w14:paraId="03D7677B" w14:textId="3F371B49" w:rsidR="00636635" w:rsidRDefault="00636635" w:rsidP="00636635">
      <w:pPr>
        <w:pStyle w:val="Heading3"/>
      </w:pPr>
      <w:bookmarkStart w:id="395" w:name="_Ref526937044"/>
      <w:bookmarkStart w:id="396" w:name="_Toc3378872"/>
      <w:del w:id="397" w:author="Laurence Golding" w:date="2019-03-13T13:33:00Z">
        <w:r w:rsidDel="001B68B1">
          <w:delText xml:space="preserve">instanceGuid </w:delText>
        </w:r>
      </w:del>
      <w:ins w:id="398" w:author="Laurence Golding" w:date="2019-03-13T13:33:00Z">
        <w:r w:rsidR="001B68B1">
          <w:t xml:space="preserve">guid </w:t>
        </w:r>
      </w:ins>
      <w:r>
        <w:t>property</w:t>
      </w:r>
      <w:bookmarkEnd w:id="395"/>
      <w:bookmarkEnd w:id="396"/>
    </w:p>
    <w:p w14:paraId="171C0D57" w14:textId="1FEFDC1A" w:rsidR="008B6DA3" w:rsidRDefault="008B6DA3" w:rsidP="008B6DA3">
      <w:r>
        <w:t xml:space="preserve">An </w:t>
      </w:r>
      <w:r>
        <w:rPr>
          <w:rStyle w:val="CODEtemp"/>
        </w:rPr>
        <w:t>runAutomationDetails</w:t>
      </w:r>
      <w:r>
        <w:t xml:space="preserve"> object </w:t>
      </w:r>
      <w:r>
        <w:rPr>
          <w:b/>
        </w:rPr>
        <w:t>MAY</w:t>
      </w:r>
      <w:r>
        <w:t xml:space="preserve"> contain a property named </w:t>
      </w:r>
      <w:del w:id="399" w:author="Laurence Golding" w:date="2019-03-13T13:34:00Z">
        <w:r w:rsidDel="001B68B1">
          <w:rPr>
            <w:rStyle w:val="CODEtemp"/>
          </w:rPr>
          <w:delText>instanceGuid</w:delText>
        </w:r>
        <w:r w:rsidDel="001B68B1">
          <w:delText xml:space="preserve"> </w:delText>
        </w:r>
      </w:del>
      <w:ins w:id="400" w:author="Laurence Golding" w:date="2019-03-13T13:34:00Z">
        <w:r w:rsidR="001B68B1">
          <w:rPr>
            <w:rStyle w:val="CODEtemp"/>
          </w:rPr>
          <w:t>guid</w:t>
        </w:r>
        <w:r w:rsidR="001B68B1">
          <w:t xml:space="preserve"> </w:t>
        </w:r>
      </w:ins>
      <w:r>
        <w:t>whose value is a GUID-valued string (§</w:t>
      </w:r>
      <w:r>
        <w:fldChar w:fldCharType="begin"/>
      </w:r>
      <w:r>
        <w:instrText xml:space="preserve"> REF _Ref514314114 \r \h </w:instrText>
      </w:r>
      <w:r>
        <w:fldChar w:fldCharType="separate"/>
      </w:r>
      <w:r w:rsidR="00660149">
        <w:t>3.5.3</w:t>
      </w:r>
      <w:r>
        <w:fldChar w:fldCharType="end"/>
      </w:r>
      <w:r>
        <w:t xml:space="preserve">) that provides a unique, stable identifier for this object’s containing </w:t>
      </w:r>
      <w:r>
        <w:rPr>
          <w:rStyle w:val="CODEtemp"/>
        </w:rPr>
        <w:t>run</w:t>
      </w:r>
      <w:r>
        <w:t xml:space="preserve"> object.</w:t>
      </w:r>
    </w:p>
    <w:p w14:paraId="0B6E0755" w14:textId="6771DDAA"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del w:id="401" w:author="Laurence Golding" w:date="2019-03-13T14:10:00Z">
        <w:r w:rsidRPr="005A43A7" w:rsidDel="00340742">
          <w:rPr>
            <w:rStyle w:val="CODEtemp"/>
          </w:rPr>
          <w:delText>id</w:delText>
        </w:r>
      </w:del>
      <w:ins w:id="402" w:author="Laurence Golding" w:date="2019-03-13T14:10:00Z">
        <w:r w:rsidR="00340742">
          <w:rPr>
            <w:rStyle w:val="CODEtemp"/>
          </w:rPr>
          <w:t>automation</w:t>
        </w:r>
      </w:ins>
      <w:ins w:id="403" w:author="Laurence Golding" w:date="2019-03-13T14:40:00Z">
        <w:r w:rsidR="00763FF5">
          <w:rPr>
            <w:rStyle w:val="CODEtemp"/>
          </w:rPr>
          <w:t>Details</w:t>
        </w:r>
      </w:ins>
      <w:r w:rsidRPr="005A43A7">
        <w:rPr>
          <w:rStyle w:val="CODEtemp"/>
        </w:rPr>
        <w:t>.</w:t>
      </w:r>
      <w:del w:id="404" w:author="Laurence Golding" w:date="2019-03-13T13:38:00Z">
        <w:r w:rsidRPr="005A43A7" w:rsidDel="001B68B1">
          <w:rPr>
            <w:rStyle w:val="CODEtemp"/>
          </w:rPr>
          <w:delText>instanceGuid</w:delText>
        </w:r>
        <w:r w:rsidRPr="005A43A7" w:rsidDel="001B68B1">
          <w:delText xml:space="preserve"> </w:delText>
        </w:r>
      </w:del>
      <w:ins w:id="405" w:author="Laurence Golding" w:date="2019-03-13T13:38:00Z">
        <w:r w:rsidR="009972DA">
          <w:rPr>
            <w:rStyle w:val="CODEtemp"/>
          </w:rPr>
          <w:t>g</w:t>
        </w:r>
        <w:r w:rsidR="001B68B1" w:rsidRPr="005A43A7">
          <w:rPr>
            <w:rStyle w:val="CODEtemp"/>
          </w:rPr>
          <w:t>uid</w:t>
        </w:r>
        <w:r w:rsidR="001B68B1" w:rsidRPr="005A43A7">
          <w:t xml:space="preserve"> </w:t>
        </w:r>
      </w:ins>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406" w:name="_Ref526937456"/>
      <w:bookmarkStart w:id="407" w:name="_Toc3378873"/>
      <w:r>
        <w:t>correlationGuid property</w:t>
      </w:r>
      <w:bookmarkEnd w:id="406"/>
      <w:bookmarkEnd w:id="407"/>
    </w:p>
    <w:p w14:paraId="0DF48F07" w14:textId="33E03F66"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660149">
        <w:t>3.5.3</w:t>
      </w:r>
      <w:r>
        <w:fldChar w:fldCharType="end"/>
      </w:r>
      <w:r>
        <w:t>) which is shared by all such runs of the same type, and differs between any two runs of different types.</w:t>
      </w:r>
    </w:p>
    <w:p w14:paraId="7A1FBC28" w14:textId="6A10EA7E" w:rsidR="008B6DA3" w:rsidRDefault="008B6DA3" w:rsidP="008B6DA3">
      <w:r>
        <w:t xml:space="preserve">If </w:t>
      </w:r>
      <w:del w:id="408" w:author="Laurence Golding" w:date="2019-03-13T14:08:00Z">
        <w:r w:rsidRPr="00730452" w:rsidDel="00990AB2">
          <w:rPr>
            <w:rStyle w:val="CODEtemp"/>
          </w:rPr>
          <w:delText>instanceId</w:delText>
        </w:r>
        <w:r w:rsidDel="00990AB2">
          <w:delText xml:space="preserve"> </w:delText>
        </w:r>
      </w:del>
      <w:ins w:id="409" w:author="Laurence Golding" w:date="2019-03-13T14:08:00Z">
        <w:r w:rsidR="00990AB2">
          <w:rPr>
            <w:rStyle w:val="CODEtemp"/>
          </w:rPr>
          <w:t>i</w:t>
        </w:r>
        <w:r w:rsidR="00990AB2" w:rsidRPr="00730452">
          <w:rPr>
            <w:rStyle w:val="CODEtemp"/>
          </w:rPr>
          <w:t>d</w:t>
        </w:r>
        <w:r w:rsidR="00990AB2">
          <w:t xml:space="preserve"> </w:t>
        </w:r>
      </w:ins>
      <w:r>
        <w:t>(§</w:t>
      </w:r>
      <w:r>
        <w:fldChar w:fldCharType="begin"/>
      </w:r>
      <w:r>
        <w:instrText xml:space="preserve"> REF _Ref526936776 \r \h </w:instrText>
      </w:r>
      <w:r>
        <w:fldChar w:fldCharType="separate"/>
      </w:r>
      <w:r w:rsidR="00660149">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del w:id="410" w:author="Laurence Golding" w:date="2019-03-13T14:08:00Z">
        <w:r w:rsidRPr="00730452" w:rsidDel="00990AB2">
          <w:rPr>
            <w:rStyle w:val="CODEtemp"/>
          </w:rPr>
          <w:delText>instanceId</w:delText>
        </w:r>
      </w:del>
      <w:ins w:id="411" w:author="Laurence Golding" w:date="2019-03-13T14:08:00Z">
        <w:r w:rsidR="00990AB2">
          <w:rPr>
            <w:rStyle w:val="CODEtemp"/>
          </w:rPr>
          <w:t>i</w:t>
        </w:r>
        <w:r w:rsidR="00990AB2" w:rsidRPr="00730452">
          <w:rPr>
            <w:rStyle w:val="CODEtemp"/>
          </w:rPr>
          <w:t>d</w:t>
        </w:r>
      </w:ins>
      <w:r>
        <w:t>.</w:t>
      </w:r>
    </w:p>
    <w:p w14:paraId="2F476C86" w14:textId="48BB717A"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del w:id="412" w:author="Laurence Golding" w:date="2019-03-13T14:10:00Z">
        <w:r w:rsidDel="00340742">
          <w:rPr>
            <w:rStyle w:val="CODEtemp"/>
          </w:rPr>
          <w:delText>id</w:delText>
        </w:r>
      </w:del>
      <w:ins w:id="413" w:author="Laurence Golding" w:date="2019-03-13T14:10:00Z">
        <w:r w:rsidR="00340742">
          <w:rPr>
            <w:rStyle w:val="CODEtemp"/>
          </w:rPr>
          <w:t>automation</w:t>
        </w:r>
      </w:ins>
      <w:ins w:id="414" w:author="Laurence Golding" w:date="2019-03-13T14:40:00Z">
        <w:r w:rsidR="00763FF5">
          <w:rPr>
            <w:rStyle w:val="CODEtemp"/>
          </w:rPr>
          <w:t>Details</w:t>
        </w:r>
      </w:ins>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415" w:name="_Ref493350964"/>
      <w:bookmarkStart w:id="416" w:name="_Toc3378874"/>
      <w:r>
        <w:t>tool object</w:t>
      </w:r>
      <w:bookmarkEnd w:id="415"/>
      <w:bookmarkEnd w:id="416"/>
    </w:p>
    <w:p w14:paraId="389A43BD" w14:textId="582B65CB" w:rsidR="00401BB5" w:rsidRDefault="00401BB5" w:rsidP="00401BB5">
      <w:pPr>
        <w:pStyle w:val="Heading3"/>
      </w:pPr>
      <w:bookmarkStart w:id="417" w:name="_Toc3378875"/>
      <w:r>
        <w:t>General</w:t>
      </w:r>
      <w:bookmarkEnd w:id="41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9FD6D98"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660149">
        <w:t>3.16.2</w:t>
      </w:r>
      <w:r>
        <w:fldChar w:fldCharType="end"/>
      </w:r>
    </w:p>
    <w:p w14:paraId="69B4117F" w14:textId="7DDCD961" w:rsidR="00F85576" w:rsidRDefault="00F85576" w:rsidP="002D65F3">
      <w:pPr>
        <w:pStyle w:val="Code"/>
      </w:pPr>
      <w:r>
        <w:lastRenderedPageBreak/>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660149">
        <w:t>3.16.3</w:t>
      </w:r>
      <w:r>
        <w:fldChar w:fldCharType="end"/>
      </w:r>
    </w:p>
    <w:p w14:paraId="3C102082" w14:textId="4DFC1ECC"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660149">
        <w:t>3.16.4</w:t>
      </w:r>
      <w:r>
        <w:fldChar w:fldCharType="end"/>
      </w:r>
    </w:p>
    <w:p w14:paraId="51BC003B" w14:textId="2C3D3A14"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660149">
        <w:t>3.16.5</w:t>
      </w:r>
      <w:r>
        <w:fldChar w:fldCharType="end"/>
      </w:r>
    </w:p>
    <w:p w14:paraId="3461AB94" w14:textId="7DD3B4A9"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660149">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418" w:name="_Ref493409155"/>
      <w:bookmarkStart w:id="419" w:name="_Toc3378876"/>
      <w:r>
        <w:t>name property</w:t>
      </w:r>
      <w:bookmarkEnd w:id="418"/>
      <w:bookmarkEnd w:id="41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420" w:name="_Ref493409168"/>
      <w:bookmarkStart w:id="421" w:name="_Toc3378877"/>
      <w:r>
        <w:t>fullName property</w:t>
      </w:r>
      <w:bookmarkEnd w:id="420"/>
      <w:bookmarkEnd w:id="42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422" w:name="_Ref493409198"/>
      <w:bookmarkStart w:id="423" w:name="_Toc3378878"/>
      <w:r>
        <w:t>semanticVersion property</w:t>
      </w:r>
      <w:bookmarkEnd w:id="422"/>
      <w:bookmarkEnd w:id="423"/>
    </w:p>
    <w:p w14:paraId="0F26CA6A" w14:textId="3DC6BA85"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424" w:name="_Ref493409191"/>
      <w:bookmarkStart w:id="425" w:name="_Toc3378879"/>
      <w:r>
        <w:t>version property</w:t>
      </w:r>
      <w:bookmarkEnd w:id="424"/>
      <w:bookmarkEnd w:id="42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426" w:name="_Ref493409205"/>
      <w:bookmarkStart w:id="427" w:name="_Toc3378880"/>
      <w:r>
        <w:t xml:space="preserve">dottedQuadFileVersion </w:t>
      </w:r>
      <w:r w:rsidR="00401BB5">
        <w:t>property</w:t>
      </w:r>
      <w:bookmarkEnd w:id="426"/>
      <w:bookmarkEnd w:id="427"/>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lastRenderedPageBreak/>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428" w:name="_Toc3378881"/>
      <w:r>
        <w:t>downloadUri property</w:t>
      </w:r>
      <w:bookmarkEnd w:id="428"/>
    </w:p>
    <w:p w14:paraId="29604BF7" w14:textId="0BEE555D"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429" w:name="_Ref508811658"/>
      <w:bookmarkStart w:id="430" w:name="_Ref508812630"/>
      <w:bookmarkStart w:id="431" w:name="_Toc3378882"/>
      <w:r>
        <w:t>language property</w:t>
      </w:r>
      <w:bookmarkEnd w:id="429"/>
      <w:bookmarkEnd w:id="430"/>
      <w:bookmarkEnd w:id="431"/>
    </w:p>
    <w:p w14:paraId="0DEC6669" w14:textId="514D8A7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432" w:name="_Hlk503355525"/>
      <w:r w:rsidRPr="00C56762">
        <w:t>a string specifying the language of the messages produced by the tool</w:t>
      </w:r>
      <w:bookmarkEnd w:id="43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433" w:name="_Ref508812052"/>
      <w:r>
        <w:t xml:space="preserve">The </w:t>
      </w:r>
      <w:r w:rsidRPr="00062677">
        <w:rPr>
          <w:rStyle w:val="CODEtemp"/>
        </w:rPr>
        <w:t>language</w:t>
      </w:r>
      <w:r>
        <w:t xml:space="preserve"> property specifies:</w:t>
      </w:r>
    </w:p>
    <w:p w14:paraId="4C6405EF" w14:textId="75CCFBC7"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60149">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60149">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60149">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60149">
        <w:t>3.13</w:t>
      </w:r>
      <w:r>
        <w:fldChar w:fldCharType="end"/>
      </w:r>
      <w:r w:rsidRPr="008867D2">
        <w:t>).</w:t>
      </w:r>
    </w:p>
    <w:p w14:paraId="3FBBE723" w14:textId="6C447866"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660149">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60149">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434" w:name="_Ref508891515"/>
      <w:bookmarkStart w:id="435" w:name="_Toc3378883"/>
      <w:r>
        <w:t>resourceLocation property</w:t>
      </w:r>
      <w:bookmarkEnd w:id="433"/>
      <w:bookmarkEnd w:id="434"/>
      <w:bookmarkEnd w:id="435"/>
    </w:p>
    <w:p w14:paraId="012A55E0" w14:textId="3433FDD3"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60149">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660149">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60149">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4E418CF"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60149">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60149">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60149">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57C230E"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660149">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317DEF7B"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660149">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CC4806B"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660149">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059921B3"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660149">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691FD036"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660149">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436" w:name="_Toc3378884"/>
      <w:r>
        <w:t>sarifLoggerVersion property</w:t>
      </w:r>
      <w:bookmarkEnd w:id="43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437" w:name="_Ref493352563"/>
      <w:bookmarkStart w:id="438" w:name="_Toc3378885"/>
      <w:r>
        <w:t>invocation object</w:t>
      </w:r>
      <w:bookmarkEnd w:id="437"/>
      <w:bookmarkEnd w:id="438"/>
    </w:p>
    <w:p w14:paraId="10E65C9D" w14:textId="17190F2B" w:rsidR="00401BB5" w:rsidRDefault="00401BB5" w:rsidP="00401BB5">
      <w:pPr>
        <w:pStyle w:val="Heading3"/>
      </w:pPr>
      <w:bookmarkStart w:id="439" w:name="_Toc3378886"/>
      <w:r>
        <w:t>General</w:t>
      </w:r>
      <w:bookmarkEnd w:id="43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440" w:name="_Ref493414102"/>
      <w:bookmarkStart w:id="441" w:name="_Toc3378887"/>
      <w:r>
        <w:t>commandLine property</w:t>
      </w:r>
      <w:bookmarkEnd w:id="440"/>
      <w:bookmarkEnd w:id="44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959DA01"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660149">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lastRenderedPageBreak/>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2" w:name="_Ref506976541"/>
      <w:bookmarkStart w:id="443" w:name="_Toc3378888"/>
      <w:r>
        <w:t>arguments property</w:t>
      </w:r>
      <w:bookmarkEnd w:id="442"/>
      <w:bookmarkEnd w:id="44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1515ACB"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60149">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4" w:name="_Ref511899181"/>
      <w:bookmarkStart w:id="445" w:name="_Toc3378889"/>
      <w:r>
        <w:t>responseFiles property</w:t>
      </w:r>
      <w:bookmarkEnd w:id="444"/>
      <w:bookmarkEnd w:id="445"/>
    </w:p>
    <w:p w14:paraId="7F9B09E3" w14:textId="752367A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660149">
        <w:t>3.7.2</w:t>
      </w:r>
      <w:r w:rsidR="00490E47">
        <w:fldChar w:fldCharType="end"/>
      </w:r>
      <w:r w:rsidR="00490E47">
        <w:t>)</w:t>
      </w:r>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60149">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67BC677A"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60149">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60149">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B740C63" w:rsidR="0027182E" w:rsidRPr="0027182E" w:rsidRDefault="0027182E" w:rsidP="002D65F3">
      <w:pPr>
        <w:pStyle w:val="Code"/>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60149">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lastRenderedPageBreak/>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446" w:name="_Ref507597986"/>
      <w:bookmarkStart w:id="447" w:name="_Toc3378890"/>
      <w:r>
        <w:t>attachments property</w:t>
      </w:r>
      <w:bookmarkEnd w:id="446"/>
      <w:bookmarkEnd w:id="447"/>
    </w:p>
    <w:p w14:paraId="1A839FF9" w14:textId="0A264068"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660149">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60149">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4218AB1B"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660149">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660149">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2300E4AF"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660149">
        <w:t>3.18</w:t>
      </w:r>
      <w:r>
        <w:fldChar w:fldCharType="end"/>
      </w:r>
      <w:r>
        <w:t>)</w:t>
      </w:r>
    </w:p>
    <w:p w14:paraId="038E8163" w14:textId="04A924E0"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rsidR="00660149">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3BD7877E"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660149">
        <w:t>3.18.5</w:t>
      </w:r>
      <w:r>
        <w:fldChar w:fldCharType="end"/>
      </w:r>
      <w:r>
        <w:t>.</w:t>
      </w:r>
    </w:p>
    <w:p w14:paraId="7B5315B3" w14:textId="7C322AA8"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660149">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"fileLocation":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lastRenderedPageBreak/>
        <w:t>{                                      # An invocation object.</w:t>
      </w:r>
    </w:p>
    <w:p w14:paraId="4C665D7D" w14:textId="77777777" w:rsidR="00490E47" w:rsidRDefault="00490E47" w:rsidP="00490E47">
      <w:pPr>
        <w:pStyle w:val="Code"/>
      </w:pPr>
      <w:r>
        <w:t xml:space="preserve">  "attachments": [</w:t>
      </w:r>
    </w:p>
    <w:p w14:paraId="0E1D5530" w14:textId="042CAC60"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660149">
        <w:t>3.18</w:t>
      </w:r>
      <w:r>
        <w:fldChar w:fldCharType="end"/>
      </w:r>
      <w:r>
        <w:t>)</w:t>
      </w:r>
    </w:p>
    <w:p w14:paraId="1659BE93" w14:textId="112FE241" w:rsidR="00490E47" w:rsidRDefault="00490E47" w:rsidP="00490E47">
      <w:pPr>
        <w:pStyle w:val="Code"/>
      </w:pPr>
      <w:r>
        <w:t xml:space="preserve">      "fileLocation": {                # See </w:t>
      </w:r>
      <w:r w:rsidRPr="00A14F9A">
        <w:t>§</w:t>
      </w:r>
      <w:r>
        <w:fldChar w:fldCharType="begin"/>
      </w:r>
      <w:r>
        <w:instrText xml:space="preserve"> REF _Ref506978525 \r \h </w:instrText>
      </w:r>
      <w:r>
        <w:fldChar w:fldCharType="separate"/>
      </w:r>
      <w:r w:rsidR="00660149">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40FEFA08"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660149">
        <w:t>3.18.5</w:t>
      </w:r>
      <w:r>
        <w:fldChar w:fldCharType="end"/>
      </w:r>
      <w:r>
        <w:t>.</w:t>
      </w:r>
    </w:p>
    <w:p w14:paraId="33B669CF" w14:textId="51741B32"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660149">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"fileLocation":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448" w:name="_Ref1571706"/>
      <w:bookmarkStart w:id="449" w:name="_Toc3378891"/>
      <w:r>
        <w:t>startTime</w:t>
      </w:r>
      <w:r w:rsidR="00485F6A">
        <w:t>Utc</w:t>
      </w:r>
      <w:r>
        <w:t xml:space="preserve"> property</w:t>
      </w:r>
      <w:bookmarkEnd w:id="448"/>
      <w:bookmarkEnd w:id="449"/>
    </w:p>
    <w:p w14:paraId="16315911" w14:textId="4A0BC6D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60149">
        <w:t>3.9</w:t>
      </w:r>
      <w:r>
        <w:fldChar w:fldCharType="end"/>
      </w:r>
      <w:r w:rsidRPr="00A14F9A">
        <w:t>.</w:t>
      </w:r>
    </w:p>
    <w:p w14:paraId="64D62131" w14:textId="3281FC92" w:rsidR="00401BB5" w:rsidRDefault="00401BB5" w:rsidP="00401BB5">
      <w:pPr>
        <w:pStyle w:val="Heading3"/>
      </w:pPr>
      <w:bookmarkStart w:id="450" w:name="_Toc3378892"/>
      <w:r>
        <w:t>endTime</w:t>
      </w:r>
      <w:r w:rsidR="00D1201D">
        <w:t>Utc</w:t>
      </w:r>
      <w:r>
        <w:t xml:space="preserve"> property</w:t>
      </w:r>
      <w:bookmarkEnd w:id="450"/>
    </w:p>
    <w:p w14:paraId="7310B713" w14:textId="3CCA12D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60149">
        <w:t>3.9</w:t>
      </w:r>
      <w:r>
        <w:fldChar w:fldCharType="end"/>
      </w:r>
      <w:r w:rsidRPr="00A14F9A">
        <w:t>.</w:t>
      </w:r>
    </w:p>
    <w:p w14:paraId="018E25F2" w14:textId="7C837EBB" w:rsidR="00BE0635" w:rsidRDefault="00BE0635" w:rsidP="00BE0635">
      <w:pPr>
        <w:pStyle w:val="Heading3"/>
      </w:pPr>
      <w:bookmarkStart w:id="451" w:name="_Ref509050679"/>
      <w:bookmarkStart w:id="452" w:name="_Toc3378893"/>
      <w:r>
        <w:t>exitCode property</w:t>
      </w:r>
      <w:bookmarkEnd w:id="451"/>
      <w:bookmarkEnd w:id="45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9DBC688" w:rsidR="00BE0635" w:rsidRDefault="00BE0635" w:rsidP="00BE0635">
      <w:r>
        <w:t>For examples, see §</w:t>
      </w:r>
      <w:r>
        <w:fldChar w:fldCharType="begin"/>
      </w:r>
      <w:r>
        <w:instrText xml:space="preserve"> REF _Ref509050368 \r \h </w:instrText>
      </w:r>
      <w:r>
        <w:fldChar w:fldCharType="separate"/>
      </w:r>
      <w:r w:rsidR="00660149">
        <w:t>3.17.9</w:t>
      </w:r>
      <w:r>
        <w:fldChar w:fldCharType="end"/>
      </w:r>
      <w:r>
        <w:t>.</w:t>
      </w:r>
    </w:p>
    <w:p w14:paraId="2AB6A1A3" w14:textId="0E19F05A" w:rsidR="00BE0635" w:rsidRDefault="00BE0635" w:rsidP="00401BB5">
      <w:pPr>
        <w:pStyle w:val="Heading3"/>
      </w:pPr>
      <w:bookmarkStart w:id="453" w:name="_Ref509050368"/>
      <w:bookmarkStart w:id="454" w:name="_Toc3378894"/>
      <w:r>
        <w:t>exitCodeDescription property</w:t>
      </w:r>
      <w:bookmarkEnd w:id="453"/>
      <w:bookmarkEnd w:id="45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lastRenderedPageBreak/>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5" w:name="_Toc3378895"/>
      <w:r>
        <w:t>exitSignalName property</w:t>
      </w:r>
      <w:bookmarkEnd w:id="45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269F0BA" w:rsidR="00BE0635" w:rsidRDefault="00BE0635" w:rsidP="00BE0635">
      <w:r>
        <w:t>For an example, see §</w:t>
      </w:r>
      <w:r>
        <w:fldChar w:fldCharType="begin"/>
      </w:r>
      <w:r>
        <w:instrText xml:space="preserve"> REF _Ref509050492 \r \h </w:instrText>
      </w:r>
      <w:r>
        <w:fldChar w:fldCharType="separate"/>
      </w:r>
      <w:r w:rsidR="00660149">
        <w:t>3.17.11</w:t>
      </w:r>
      <w:r>
        <w:fldChar w:fldCharType="end"/>
      </w:r>
      <w:r>
        <w:t>.</w:t>
      </w:r>
    </w:p>
    <w:p w14:paraId="01CF0A31" w14:textId="198FD4EE" w:rsidR="00BE0635" w:rsidRDefault="00BE0635" w:rsidP="00BE0635">
      <w:pPr>
        <w:pStyle w:val="Heading3"/>
      </w:pPr>
      <w:bookmarkStart w:id="456" w:name="_Ref509050492"/>
      <w:bookmarkStart w:id="457" w:name="_Toc3378896"/>
      <w:r>
        <w:t>exitSignalNumber property</w:t>
      </w:r>
      <w:bookmarkEnd w:id="456"/>
      <w:bookmarkEnd w:id="45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8" w:name="_Ref525821649"/>
      <w:bookmarkStart w:id="459" w:name="_Toc3378897"/>
      <w:r>
        <w:t>processStartFailureMessage property</w:t>
      </w:r>
      <w:bookmarkEnd w:id="458"/>
      <w:bookmarkEnd w:id="45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0" w:name="_Toc3378898"/>
      <w:r>
        <w:t>toolExecutionSuccessful</w:t>
      </w:r>
      <w:r w:rsidR="00B209DE">
        <w:t xml:space="preserve"> property</w:t>
      </w:r>
      <w:bookmarkEnd w:id="46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w:t>
      </w:r>
      <w:r>
        <w:lastRenderedPageBreak/>
        <w:t xml:space="preserve">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C8517CF" w:rsidR="00B209DE" w:rsidRDefault="00B209DE" w:rsidP="00B209DE">
      <w:bookmarkStart w:id="46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60149">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2" w:name="_Toc3378899"/>
      <w:r>
        <w:t>machine property</w:t>
      </w:r>
      <w:bookmarkEnd w:id="46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3" w:name="_Toc3378900"/>
      <w:r>
        <w:t>account property</w:t>
      </w:r>
      <w:bookmarkEnd w:id="46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4" w:name="_Toc3378901"/>
      <w:r>
        <w:t>processId property</w:t>
      </w:r>
      <w:bookmarkEnd w:id="46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5" w:name="_Toc3378902"/>
      <w:r>
        <w:t>executableLocation</w:t>
      </w:r>
      <w:r w:rsidR="00401BB5">
        <w:t xml:space="preserve"> property</w:t>
      </w:r>
      <w:bookmarkEnd w:id="465"/>
    </w:p>
    <w:p w14:paraId="2EFF9849" w14:textId="589BB0F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60149">
        <w:t>3.4</w:t>
      </w:r>
      <w:r w:rsidR="00F47A7C">
        <w:fldChar w:fldCharType="end"/>
      </w:r>
      <w:r w:rsidR="00F47A7C">
        <w:t xml:space="preserve">) specifying the </w:t>
      </w:r>
      <w:r w:rsidR="00B56418">
        <w:t>location</w:t>
      </w:r>
      <w:r w:rsidRPr="00A14F9A">
        <w:t xml:space="preserve"> of the tool's executable file.</w:t>
      </w:r>
    </w:p>
    <w:p w14:paraId="52D317A6" w14:textId="2A34963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60149">
        <w:t>3.16</w:t>
      </w:r>
      <w:r>
        <w:fldChar w:fldCharType="end"/>
      </w:r>
      <w:r w:rsidRPr="00A14F9A">
        <w:t>) because the identical tool might be invoked from different paths on different machines.</w:t>
      </w:r>
    </w:p>
    <w:p w14:paraId="4CBA5986" w14:textId="793DC649"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60149">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6" w:name="_Toc3378903"/>
      <w:r>
        <w:t>workingDirectory property</w:t>
      </w:r>
      <w:bookmarkEnd w:id="466"/>
    </w:p>
    <w:p w14:paraId="33341A2E" w14:textId="06DB946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660149">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7" w:name="_Toc3378904"/>
      <w:r>
        <w:t>environmentVariables property</w:t>
      </w:r>
      <w:bookmarkEnd w:id="46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lastRenderedPageBreak/>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468" w:name="_Ref493345429"/>
      <w:bookmarkStart w:id="469" w:name="_Toc3378905"/>
      <w:r>
        <w:t>toolNotifications property</w:t>
      </w:r>
      <w:bookmarkEnd w:id="468"/>
      <w:bookmarkEnd w:id="469"/>
    </w:p>
    <w:p w14:paraId="24067D15" w14:textId="612AF3CC"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60149">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60149">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r w:rsidRPr="000D2F6E">
        <w:rPr>
          <w:rStyle w:val="CODEtemp"/>
        </w:rPr>
        <w:t>toolNotifications</w:t>
      </w:r>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470" w:name="_Ref509576439"/>
      <w:bookmarkStart w:id="471" w:name="_Toc3378906"/>
      <w:r>
        <w:t>configurationNotifications property</w:t>
      </w:r>
      <w:bookmarkEnd w:id="470"/>
      <w:bookmarkEnd w:id="471"/>
    </w:p>
    <w:p w14:paraId="59DC01CB" w14:textId="58895C2C"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60149">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60149">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lastRenderedPageBreak/>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2" w:name="_Ref511899216"/>
      <w:bookmarkStart w:id="473" w:name="_Toc3378907"/>
      <w:r>
        <w:t>stdin, stdout, stderr</w:t>
      </w:r>
      <w:r w:rsidR="00D943E5">
        <w:t>, and stdoutStderr</w:t>
      </w:r>
      <w:r>
        <w:t xml:space="preserve"> properties</w:t>
      </w:r>
      <w:bookmarkEnd w:id="472"/>
      <w:bookmarkEnd w:id="473"/>
    </w:p>
    <w:p w14:paraId="47275264" w14:textId="6496DB85"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60149">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3BCD3EF"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60149">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60149">
        <w:t>3.21.8</w:t>
      </w:r>
      <w:r w:rsidR="00201FA6">
        <w:fldChar w:fldCharType="end"/>
      </w:r>
      <w:r>
        <w:t>).</w:t>
      </w:r>
    </w:p>
    <w:p w14:paraId="30FD5CA1" w14:textId="781D3718" w:rsidR="00DC389E" w:rsidRDefault="00DC389E" w:rsidP="00AC6C45">
      <w:pPr>
        <w:pStyle w:val="Heading2"/>
      </w:pPr>
      <w:bookmarkStart w:id="474" w:name="_Ref507597819"/>
      <w:bookmarkStart w:id="475" w:name="_Toc3378908"/>
      <w:bookmarkStart w:id="476" w:name="_Ref506806657"/>
      <w:r>
        <w:t>attachment object</w:t>
      </w:r>
      <w:bookmarkEnd w:id="474"/>
      <w:bookmarkEnd w:id="475"/>
    </w:p>
    <w:p w14:paraId="554194B0" w14:textId="77777777" w:rsidR="00A27D47" w:rsidRDefault="00A27D47" w:rsidP="00A27D47">
      <w:pPr>
        <w:pStyle w:val="Heading3"/>
        <w:numPr>
          <w:ilvl w:val="2"/>
          <w:numId w:val="2"/>
        </w:numPr>
      </w:pPr>
      <w:bookmarkStart w:id="477" w:name="_Ref506978653"/>
      <w:bookmarkStart w:id="478" w:name="_Toc3378909"/>
      <w:r>
        <w:t>General</w:t>
      </w:r>
      <w:bookmarkEnd w:id="477"/>
      <w:bookmarkEnd w:id="478"/>
    </w:p>
    <w:p w14:paraId="4FF20040" w14:textId="34E9C049"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60149">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660149">
        <w:t>3.22.22</w:t>
      </w:r>
      <w:r>
        <w:fldChar w:fldCharType="end"/>
      </w:r>
      <w:r>
        <w:t>).</w:t>
      </w:r>
    </w:p>
    <w:p w14:paraId="120068B3" w14:textId="27492604"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60149">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60149">
        <w:t>3.21.8</w:t>
      </w:r>
      <w:r w:rsidR="00201FA6">
        <w:fldChar w:fldCharType="end"/>
      </w:r>
      <w:r>
        <w:t>).</w:t>
      </w:r>
    </w:p>
    <w:p w14:paraId="34BD5F83" w14:textId="66A9287F" w:rsidR="00A27D47" w:rsidRPr="00A27D47" w:rsidRDefault="00A27D47" w:rsidP="00A27D47">
      <w:pPr>
        <w:pStyle w:val="Note"/>
        <w:rPr>
          <w:b/>
        </w:rPr>
      </w:pPr>
      <w:r>
        <w:lastRenderedPageBreak/>
        <w:t xml:space="preserve">EXAMPLE 1: In this example, </w:t>
      </w:r>
      <w:r w:rsidRPr="00D029D1">
        <w:rPr>
          <w:rStyle w:val="CODEtemp"/>
        </w:rPr>
        <w:t>.scanrc</w:t>
      </w:r>
      <w:r>
        <w:t xml:space="preserve"> is the configuration file for the tool being run:</w:t>
      </w:r>
    </w:p>
    <w:p w14:paraId="7032AA25" w14:textId="1F508587"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660149">
        <w:t>3.13</w:t>
      </w:r>
      <w:r w:rsidR="00E92030">
        <w:fldChar w:fldCharType="end"/>
      </w:r>
      <w:r w:rsidR="00E92030">
        <w:t>)</w:t>
      </w:r>
      <w:r w:rsidR="006D4B00">
        <w:t>.</w:t>
      </w:r>
    </w:p>
    <w:p w14:paraId="62B645C6" w14:textId="1E5011EB"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660149">
        <w:t>3.13.7</w:t>
      </w:r>
      <w:r w:rsidR="00DF2D77">
        <w:fldChar w:fldCharType="end"/>
      </w:r>
      <w:r w:rsidR="00DF2D77">
        <w:t>.</w:t>
      </w:r>
    </w:p>
    <w:p w14:paraId="4A70386B" w14:textId="35677BB5"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660149">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7CA89AA6"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660149">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58916740"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660149">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0326B08C" w:rsidR="00E92030" w:rsidRDefault="00E92030" w:rsidP="002D65F3">
      <w:pPr>
        <w:pStyle w:val="Code"/>
      </w:pPr>
      <w:r>
        <w:t xml:space="preserve">        </w:t>
      </w:r>
      <w:r w:rsidR="00DF2D77">
        <w:t xml:space="preserve">  </w:t>
      </w:r>
      <w:r>
        <w:t xml:space="preserve">"fileLocation": {                   # See </w:t>
      </w:r>
      <w:r w:rsidRPr="00F90F0E">
        <w:t>§</w:t>
      </w:r>
      <w:r>
        <w:fldChar w:fldCharType="begin"/>
      </w:r>
      <w:r>
        <w:instrText xml:space="preserve"> REF _Ref506978525 \r \h </w:instrText>
      </w:r>
      <w:r w:rsidR="002D65F3">
        <w:instrText xml:space="preserve"> \* MERGEFORMAT </w:instrText>
      </w:r>
      <w:r>
        <w:fldChar w:fldCharType="separate"/>
      </w:r>
      <w:r w:rsidR="00660149">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1E13F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660149">
        <w:t>3.22</w:t>
      </w:r>
      <w:r>
        <w:fldChar w:fldCharType="end"/>
      </w:r>
      <w:r>
        <w:t>)</w:t>
      </w:r>
      <w:r w:rsidR="006D4B00">
        <w:t>.</w:t>
      </w:r>
    </w:p>
    <w:p w14:paraId="30BF41E2" w14:textId="69A25B72" w:rsidR="00A27D47" w:rsidRDefault="00A27D47" w:rsidP="002D65F3">
      <w:pPr>
        <w:pStyle w:val="Code"/>
      </w:pPr>
      <w:r>
        <w:t xml:space="preserve">  ...</w:t>
      </w:r>
    </w:p>
    <w:p w14:paraId="344F43B5" w14:textId="4F90E6D7"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660149">
        <w:t>3.22.22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7191F0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660149">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377C131" w:rsidR="00E92030" w:rsidRDefault="00E92030" w:rsidP="002D65F3">
      <w:pPr>
        <w:pStyle w:val="Code"/>
      </w:pPr>
      <w:r>
        <w:t xml:space="preserve">      "fileLocation": {                       # See </w:t>
      </w:r>
      <w:r w:rsidRPr="00F90F0E">
        <w:t>§</w:t>
      </w:r>
      <w:bookmarkStart w:id="479" w:name="_Hlk507657707"/>
      <w:r>
        <w:fldChar w:fldCharType="begin"/>
      </w:r>
      <w:r>
        <w:instrText xml:space="preserve"> REF _Ref506978525 \r \h </w:instrText>
      </w:r>
      <w:r w:rsidR="002D65F3">
        <w:instrText xml:space="preserve"> \* MERGEFORMAT </w:instrText>
      </w:r>
      <w:r>
        <w:fldChar w:fldCharType="separate"/>
      </w:r>
      <w:r w:rsidR="00660149">
        <w:t>3.18.3</w:t>
      </w:r>
      <w:r>
        <w:fldChar w:fldCharType="end"/>
      </w:r>
      <w:bookmarkEnd w:id="47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0" w:name="_Ref506978925"/>
      <w:bookmarkStart w:id="481" w:name="_Toc3378910"/>
      <w:r>
        <w:t>description property</w:t>
      </w:r>
      <w:bookmarkEnd w:id="480"/>
      <w:bookmarkEnd w:id="481"/>
    </w:p>
    <w:p w14:paraId="237B6C86" w14:textId="1DCCAEB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60149">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482" w:name="_Ref506978525"/>
      <w:bookmarkStart w:id="483" w:name="_Toc3378911"/>
      <w:r>
        <w:t>fileLocation</w:t>
      </w:r>
      <w:r w:rsidR="00A27D47">
        <w:t xml:space="preserve"> property</w:t>
      </w:r>
      <w:bookmarkEnd w:id="482"/>
      <w:bookmarkEnd w:id="483"/>
    </w:p>
    <w:p w14:paraId="13D7987F" w14:textId="514D341A"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60149">
        <w:t>3.3</w:t>
      </w:r>
      <w:r w:rsidR="00E92030">
        <w:fldChar w:fldCharType="end"/>
      </w:r>
      <w:r>
        <w:t>) that specifies the location of the attachment file.</w:t>
      </w:r>
    </w:p>
    <w:p w14:paraId="75143AAE" w14:textId="458144C3" w:rsidR="008A21D5" w:rsidRDefault="008A21D5" w:rsidP="008A21D5">
      <w:pPr>
        <w:pStyle w:val="Heading3"/>
      </w:pPr>
      <w:bookmarkStart w:id="484" w:name="_Toc3378912"/>
      <w:r>
        <w:t>regions property</w:t>
      </w:r>
      <w:bookmarkEnd w:id="484"/>
    </w:p>
    <w:p w14:paraId="0B37D4FE" w14:textId="4619358A"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660149">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660149">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660149">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485" w:name="_Ref532384473"/>
      <w:bookmarkStart w:id="486" w:name="_Ref532384512"/>
      <w:bookmarkStart w:id="487" w:name="_Toc3378913"/>
      <w:bookmarkStart w:id="488" w:name="_Hlk513212887"/>
      <w:r>
        <w:t>rectangles property</w:t>
      </w:r>
      <w:bookmarkEnd w:id="485"/>
      <w:bookmarkEnd w:id="486"/>
      <w:bookmarkEnd w:id="487"/>
    </w:p>
    <w:p w14:paraId="731EC896" w14:textId="0A511931"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660149">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660149">
        <w:t>3.26</w:t>
      </w:r>
      <w:r w:rsidR="00DE7798">
        <w:fldChar w:fldCharType="end"/>
      </w:r>
      <w:r w:rsidR="00DE7798">
        <w:t>)</w:t>
      </w:r>
      <w:r>
        <w:t xml:space="preserve">. If the attachment is an image file (for example </w:t>
      </w:r>
      <w:r w:rsidRPr="00DE7798">
        <w:rPr>
          <w:rStyle w:val="CODEtemp"/>
        </w:rPr>
        <w:t>.png</w:t>
      </w:r>
      <w:r>
        <w:t xml:space="preserve"> or </w:t>
      </w:r>
      <w:r w:rsidRPr="00DE7798">
        <w:rPr>
          <w:rStyle w:val="CODEtemp"/>
        </w:rPr>
        <w:lastRenderedPageBreak/>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660149">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489" w:name="_Toc3378914"/>
      <w:bookmarkEnd w:id="488"/>
      <w:r>
        <w:t>conversion object</w:t>
      </w:r>
      <w:bookmarkEnd w:id="476"/>
      <w:bookmarkEnd w:id="489"/>
    </w:p>
    <w:p w14:paraId="615BCC83" w14:textId="7B3EE260" w:rsidR="00AC6C45" w:rsidRDefault="00AC6C45" w:rsidP="00AC6C45">
      <w:pPr>
        <w:pStyle w:val="Heading3"/>
      </w:pPr>
      <w:bookmarkStart w:id="490" w:name="_Toc3378915"/>
      <w:r>
        <w:t>General</w:t>
      </w:r>
      <w:bookmarkEnd w:id="49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5B210105"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660149">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09558A0"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660149">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6878B573"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660149">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91" w:name="_Ref503539410"/>
      <w:bookmarkStart w:id="492" w:name="_Toc3378916"/>
      <w:r>
        <w:t>tool property</w:t>
      </w:r>
      <w:bookmarkEnd w:id="491"/>
      <w:bookmarkEnd w:id="492"/>
    </w:p>
    <w:p w14:paraId="3E0454EE" w14:textId="2176996F"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60149">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3" w:name="_Ref503608264"/>
      <w:bookmarkStart w:id="494" w:name="_Toc3378917"/>
      <w:r>
        <w:t>invocation property</w:t>
      </w:r>
      <w:bookmarkEnd w:id="493"/>
      <w:bookmarkEnd w:id="494"/>
    </w:p>
    <w:p w14:paraId="3E5B67EA" w14:textId="502A969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60149">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5" w:name="_Ref503539431"/>
      <w:bookmarkStart w:id="496" w:name="_Toc3378918"/>
      <w:r>
        <w:t>analysisToolLog</w:t>
      </w:r>
      <w:r w:rsidR="00ED76F2">
        <w:t>Files</w:t>
      </w:r>
      <w:r>
        <w:t xml:space="preserve"> property</w:t>
      </w:r>
      <w:bookmarkEnd w:id="495"/>
      <w:bookmarkEnd w:id="49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422140F"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660149">
        <w:t>3.7.2</w:t>
      </w:r>
      <w:r w:rsidR="00ED76F2">
        <w:fldChar w:fldCharType="end"/>
      </w:r>
      <w:r w:rsidR="00ED76F2">
        <w:t>)</w:t>
      </w:r>
      <w:r w:rsidR="00AC6C45" w:rsidRPr="00F90F0E">
        <w:t xml:space="preserve"> </w:t>
      </w:r>
      <w:r w:rsidR="00316A25" w:rsidRPr="00316A25">
        <w:rPr>
          <w:rStyle w:val="CODEtemp"/>
        </w:rPr>
        <w:t>fileLocation</w:t>
      </w:r>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660149">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0D5A5964"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660149">
        <w:t>3.38.7</w:t>
      </w:r>
      <w:r w:rsidR="009574D1">
        <w:fldChar w:fldCharType="end"/>
      </w:r>
      <w:r>
        <w:t>).</w:t>
      </w:r>
    </w:p>
    <w:p w14:paraId="3476EB07" w14:textId="7DAB202C" w:rsidR="002315DB" w:rsidRDefault="002315DB" w:rsidP="002315DB">
      <w:pPr>
        <w:pStyle w:val="Heading2"/>
      </w:pPr>
      <w:bookmarkStart w:id="497" w:name="_Ref511829625"/>
      <w:bookmarkStart w:id="498" w:name="_Toc3378919"/>
      <w:r>
        <w:t>versionControlDetails object</w:t>
      </w:r>
      <w:bookmarkEnd w:id="497"/>
      <w:bookmarkEnd w:id="498"/>
    </w:p>
    <w:p w14:paraId="28FE29F4" w14:textId="169979D6" w:rsidR="002315DB" w:rsidRDefault="002315DB" w:rsidP="002315DB">
      <w:pPr>
        <w:pStyle w:val="Heading3"/>
      </w:pPr>
      <w:bookmarkStart w:id="499" w:name="_Toc3378920"/>
      <w:r>
        <w:t>General</w:t>
      </w:r>
      <w:bookmarkEnd w:id="499"/>
    </w:p>
    <w:p w14:paraId="7229D67F" w14:textId="274C1F56"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60149">
        <w:t>3.13</w:t>
      </w:r>
      <w:r>
        <w:fldChar w:fldCharType="end"/>
      </w:r>
      <w:r>
        <w:t>).</w:t>
      </w:r>
    </w:p>
    <w:p w14:paraId="18E3B1D4" w14:textId="7258CBBB" w:rsidR="001466B1" w:rsidRPr="001466B1" w:rsidRDefault="001466B1" w:rsidP="001466B1">
      <w:r>
        <w:t>For an example, see §</w:t>
      </w:r>
      <w:r>
        <w:fldChar w:fldCharType="begin"/>
      </w:r>
      <w:r>
        <w:instrText xml:space="preserve"> REF _Ref511829897 \r \h </w:instrText>
      </w:r>
      <w:r>
        <w:fldChar w:fldCharType="separate"/>
      </w:r>
      <w:r w:rsidR="00660149">
        <w:t>3.13.9</w:t>
      </w:r>
      <w:r>
        <w:fldChar w:fldCharType="end"/>
      </w:r>
      <w:r>
        <w:t>.</w:t>
      </w:r>
    </w:p>
    <w:p w14:paraId="5CE76795" w14:textId="0BDD8598" w:rsidR="002315DB" w:rsidRDefault="002315DB" w:rsidP="002315DB">
      <w:pPr>
        <w:pStyle w:val="Heading3"/>
      </w:pPr>
      <w:bookmarkStart w:id="500" w:name="_Toc3378921"/>
      <w:r>
        <w:t>Constraints</w:t>
      </w:r>
      <w:bookmarkEnd w:id="50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56E1C7A5"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660149">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660149">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660149">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01" w:name="_Ref511829678"/>
      <w:bookmarkStart w:id="502" w:name="_Toc3378922"/>
      <w:r>
        <w:t xml:space="preserve">repositoryUri </w:t>
      </w:r>
      <w:r w:rsidR="002315DB">
        <w:t>property</w:t>
      </w:r>
      <w:bookmarkEnd w:id="501"/>
      <w:bookmarkEnd w:id="502"/>
    </w:p>
    <w:p w14:paraId="1785AFD1" w14:textId="2EB4F88F" w:rsidR="001466B1" w:rsidRDefault="001466B1" w:rsidP="001466B1">
      <w:bookmarkStart w:id="50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4" w:name="_Ref513199006"/>
      <w:bookmarkStart w:id="505" w:name="_Toc3378923"/>
      <w:r>
        <w:t>revisionId property</w:t>
      </w:r>
      <w:bookmarkEnd w:id="503"/>
      <w:bookmarkEnd w:id="504"/>
      <w:bookmarkEnd w:id="50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6" w:name="_Ref511829698"/>
      <w:bookmarkStart w:id="507" w:name="_Toc3378924"/>
      <w:r>
        <w:t>branch property</w:t>
      </w:r>
      <w:bookmarkEnd w:id="506"/>
      <w:bookmarkEnd w:id="50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8" w:name="_Ref526939310"/>
      <w:bookmarkStart w:id="509" w:name="_Toc3378925"/>
      <w:r>
        <w:t xml:space="preserve">revisionTag </w:t>
      </w:r>
      <w:r w:rsidR="002315DB">
        <w:t>property</w:t>
      </w:r>
      <w:bookmarkEnd w:id="508"/>
      <w:bookmarkEnd w:id="509"/>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0" w:name="_Ref526939293"/>
      <w:bookmarkStart w:id="511" w:name="_Toc3378926"/>
      <w:bookmarkStart w:id="512" w:name="_Hlk525802952"/>
      <w:r>
        <w:t xml:space="preserve">asOfTimeUtc </w:t>
      </w:r>
      <w:r w:rsidR="002315DB">
        <w:t>property</w:t>
      </w:r>
      <w:bookmarkEnd w:id="510"/>
      <w:bookmarkEnd w:id="511"/>
    </w:p>
    <w:p w14:paraId="1844A6A7" w14:textId="58276A4B"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60149">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13" w:name="_Toc3378927"/>
      <w:r>
        <w:t>mappedTo property</w:t>
      </w:r>
      <w:bookmarkEnd w:id="513"/>
    </w:p>
    <w:p w14:paraId="01253B4A" w14:textId="6CC4EEC8"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r>
        <w:fldChar w:fldCharType="separate"/>
      </w:r>
      <w:r w:rsidR="00660149">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595CF30" w:rsidR="002E3211" w:rsidRDefault="002E3211" w:rsidP="002E3211">
      <w:pPr>
        <w:pStyle w:val="ListParagraph"/>
        <w:numPr>
          <w:ilvl w:val="0"/>
          <w:numId w:val="76"/>
        </w:numPr>
      </w:pPr>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r>
        <w:fldChar w:fldCharType="separate"/>
      </w:r>
      <w:r w:rsidR="00660149">
        <w:t>3.13.10</w:t>
      </w:r>
      <w:r>
        <w:fldChar w:fldCharType="end"/>
      </w:r>
      <w:r>
        <w:t xml:space="preserve">. Denote the resolved </w:t>
      </w:r>
      <w:r w:rsidRPr="002840CB">
        <w:rPr>
          <w:rStyle w:val="CODEtemp"/>
        </w:rPr>
        <w:t>fileLocation</w:t>
      </w:r>
      <w:r>
        <w:t xml:space="preserve"> by </w:t>
      </w:r>
      <w:r>
        <w:rPr>
          <w:rStyle w:val="CODEtemp"/>
        </w:rPr>
        <w:t>f</w:t>
      </w:r>
      <w:r>
        <w:t>.</w:t>
      </w:r>
    </w:p>
    <w:p w14:paraId="68D58C7E" w14:textId="1BA7DAFD"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660149">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660149">
        <w:t>3.13</w:t>
      </w:r>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660149">
        <w:t>3.13.10</w:t>
      </w:r>
      <w:r>
        <w:fldChar w:fldCharType="end"/>
      </w:r>
      <w:r>
        <w:t xml:space="preserve">. Denote each such resolved </w:t>
      </w:r>
      <w:r w:rsidRPr="006D609B">
        <w:rPr>
          <w:rStyle w:val="CODEtemp"/>
        </w:rPr>
        <w:t>fileLocation</w:t>
      </w:r>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p>
    <w:p w14:paraId="18AD859D" w14:textId="77777777" w:rsidR="002E3211" w:rsidRDefault="002E3211" w:rsidP="002E3211">
      <w:pPr>
        <w:pStyle w:val="ListParagraph"/>
        <w:numPr>
          <w:ilvl w:val="0"/>
          <w:numId w:val="76"/>
        </w:numPr>
      </w:pPr>
      <w:r>
        <w:t xml:space="preserve">If S is the empty set, then the file specified by </w:t>
      </w:r>
      <w:r w:rsidRPr="002104B8">
        <w:rPr>
          <w:rStyle w:val="CODEtemp"/>
        </w:rPr>
        <w:t>fileLocation</w:t>
      </w:r>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lastRenderedPageBreak/>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77777777" w:rsidR="002E3211" w:rsidRDefault="002E3211" w:rsidP="002E3211">
      <w:pPr>
        <w:pStyle w:val="Code"/>
      </w:pPr>
      <w:r>
        <w:t xml:space="preserve">            "fileLocation":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p>
    <w:p w14:paraId="48B90DC3" w14:textId="48E1F6A1"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660149">
        <w:t>3.13.10</w:t>
      </w:r>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514" w:name="_Ref493403111"/>
      <w:bookmarkStart w:id="515" w:name="_Ref493404005"/>
      <w:bookmarkStart w:id="516" w:name="_Toc3378928"/>
      <w:bookmarkEnd w:id="512"/>
      <w:r>
        <w:t>file object</w:t>
      </w:r>
      <w:bookmarkEnd w:id="514"/>
      <w:bookmarkEnd w:id="515"/>
      <w:bookmarkEnd w:id="516"/>
    </w:p>
    <w:p w14:paraId="375224F2" w14:textId="20156049" w:rsidR="00401BB5" w:rsidRDefault="00401BB5" w:rsidP="00401BB5">
      <w:pPr>
        <w:pStyle w:val="Heading3"/>
      </w:pPr>
      <w:bookmarkStart w:id="517" w:name="_Toc3378929"/>
      <w:r>
        <w:t>General</w:t>
      </w:r>
      <w:bookmarkEnd w:id="51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518" w:name="_Ref493403519"/>
      <w:bookmarkStart w:id="519" w:name="_Toc3378930"/>
      <w:r>
        <w:t>fileLocation</w:t>
      </w:r>
      <w:r w:rsidR="00401BB5">
        <w:t xml:space="preserve"> property</w:t>
      </w:r>
      <w:bookmarkEnd w:id="518"/>
      <w:bookmarkEnd w:id="519"/>
    </w:p>
    <w:p w14:paraId="35DB6B07" w14:textId="08B556D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60149">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2FD087F6"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4A1FDB4"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60149">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6DBB8D6B"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660149">
        <w:t>3.21.3</w:t>
      </w:r>
      <w:r w:rsidR="00EB6F4A">
        <w:fldChar w:fldCharType="end"/>
      </w:r>
      <w:r w:rsidR="00EB6F4A">
        <w:t>.</w:t>
      </w:r>
    </w:p>
    <w:p w14:paraId="42C6608E" w14:textId="4A4D13C4" w:rsidR="00401BB5" w:rsidRDefault="004F0AE4" w:rsidP="00401BB5">
      <w:pPr>
        <w:pStyle w:val="Heading3"/>
      </w:pPr>
      <w:bookmarkStart w:id="520" w:name="_Ref493404063"/>
      <w:bookmarkStart w:id="521" w:name="_Toc3378931"/>
      <w:r>
        <w:t xml:space="preserve">parentIndex </w:t>
      </w:r>
      <w:r w:rsidR="00401BB5">
        <w:t>property</w:t>
      </w:r>
      <w:bookmarkEnd w:id="520"/>
      <w:bookmarkEnd w:id="521"/>
    </w:p>
    <w:p w14:paraId="7B9D65E1" w14:textId="119B1AB6"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60149">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lastRenderedPageBreak/>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"fileLocation":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"fileLocation":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2" w:name="_Ref493403563"/>
      <w:bookmarkStart w:id="523" w:name="_Toc3378932"/>
      <w:r>
        <w:t>offset property</w:t>
      </w:r>
      <w:bookmarkEnd w:id="522"/>
      <w:bookmarkEnd w:id="52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302D31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60149">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4" w:name="_Ref493403574"/>
      <w:bookmarkStart w:id="525" w:name="_Toc3378933"/>
      <w:r>
        <w:t>length property</w:t>
      </w:r>
      <w:bookmarkEnd w:id="524"/>
      <w:bookmarkEnd w:id="52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526" w:name="_Toc3378934"/>
      <w:bookmarkStart w:id="527" w:name="_Hlk514318855"/>
      <w:r>
        <w:t>roles property</w:t>
      </w:r>
      <w:bookmarkEnd w:id="526"/>
    </w:p>
    <w:bookmarkEnd w:id="527"/>
    <w:p w14:paraId="1E0FD617" w14:textId="7259AD12"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660149">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1FFC6E6" w:rsidR="00201FA6" w:rsidRDefault="00201FA6" w:rsidP="00EA540C">
      <w:pPr>
        <w:pStyle w:val="ListParagraph"/>
        <w:numPr>
          <w:ilvl w:val="0"/>
          <w:numId w:val="54"/>
        </w:numPr>
      </w:pPr>
      <w:r w:rsidRPr="00E52B7C">
        <w:rPr>
          <w:rStyle w:val="CODEtemp"/>
        </w:rPr>
        <w:lastRenderedPageBreak/>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60149">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60149">
        <w:t>3.22.22</w:t>
      </w:r>
      <w:r>
        <w:fldChar w:fldCharType="end"/>
      </w:r>
      <w:r>
        <w:t>).</w:t>
      </w:r>
    </w:p>
    <w:p w14:paraId="716C08B6" w14:textId="307C2F12" w:rsidR="002F47DF" w:rsidRDefault="002F47DF" w:rsidP="00EA540C">
      <w:pPr>
        <w:pStyle w:val="ListParagraph"/>
        <w:numPr>
          <w:ilvl w:val="0"/>
          <w:numId w:val="54"/>
        </w:numPr>
      </w:pPr>
      <w:r w:rsidRPr="002F47DF">
        <w:rPr>
          <w:rStyle w:val="CODEtemp"/>
        </w:rPr>
        <w:t>"directory"</w:t>
      </w:r>
      <w:r>
        <w:t xml:space="preserve">: The </w:t>
      </w:r>
      <w:r w:rsidRPr="00BA2E0A">
        <w:rPr>
          <w:rStyle w:val="CODEtemp"/>
        </w:rPr>
        <w:t>file</w:t>
      </w:r>
      <w:r>
        <w:t xml:space="preserve"> 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04B9FBB1"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60149">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14356BF8"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60149">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1B0EB9A5" w:rsidR="001F66A6" w:rsidRDefault="001F66A6" w:rsidP="001F66A6">
      <w:pPr>
        <w:ind w:left="360"/>
      </w:pPr>
      <w:bookmarkStart w:id="528" w:name="_Hlk514318889"/>
      <w:r>
        <w:t xml:space="preserve">The following role values denote files that have changed since the baseline run. If </w:t>
      </w:r>
      <w:r>
        <w:rPr>
          <w:rStyle w:val="CODEtemp"/>
        </w:rPr>
        <w:t>b</w:t>
      </w:r>
      <w:r w:rsidRPr="000B3284">
        <w:rPr>
          <w:rStyle w:val="CODEtemp"/>
        </w:rPr>
        <w:t>aseline</w:t>
      </w:r>
      <w:del w:id="529" w:author="Laurence Golding" w:date="2019-03-13T13:38:00Z">
        <w:r w:rsidRPr="000B3284" w:rsidDel="009972DA">
          <w:rPr>
            <w:rStyle w:val="CODEtemp"/>
          </w:rPr>
          <w:delText>I</w:delText>
        </w:r>
        <w:r w:rsidDel="009972DA">
          <w:rPr>
            <w:rStyle w:val="CODEtemp"/>
          </w:rPr>
          <w:delText>nstance</w:delText>
        </w:r>
      </w:del>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660149">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660149">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w:t>
      </w:r>
      <w:del w:id="530" w:author="Laurence Golding" w:date="2019-03-13T13:43:00Z">
        <w:r w:rsidRPr="001F66A6" w:rsidDel="009972DA">
          <w:rPr>
            <w:rStyle w:val="CODEtemp"/>
          </w:rPr>
          <w:delText>Instance</w:delText>
        </w:r>
      </w:del>
      <w:r w:rsidRPr="001F66A6">
        <w:rPr>
          <w:rStyle w:val="CODEtemp"/>
        </w:rPr>
        <w:t>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1" w:name="_Toc3378935"/>
      <w:bookmarkEnd w:id="528"/>
      <w:r>
        <w:t>mimeType property</w:t>
      </w:r>
      <w:bookmarkEnd w:id="531"/>
    </w:p>
    <w:p w14:paraId="4EDBA528" w14:textId="1EF4A26B"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532" w:name="_Ref511899450"/>
      <w:bookmarkStart w:id="533" w:name="_Toc3378936"/>
      <w:r>
        <w:t>contents property</w:t>
      </w:r>
      <w:bookmarkEnd w:id="532"/>
      <w:bookmarkEnd w:id="533"/>
    </w:p>
    <w:p w14:paraId="3EAD79DF" w14:textId="04A611E4"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60149">
        <w:t>3.3</w:t>
      </w:r>
      <w:r>
        <w:fldChar w:fldCharType="end"/>
      </w:r>
      <w:r w:rsidRPr="00201FA6">
        <w:t>) representing the entire contents of the file.</w:t>
      </w:r>
    </w:p>
    <w:p w14:paraId="37061BF8" w14:textId="389B7925" w:rsidR="00926829" w:rsidRDefault="00926829" w:rsidP="00926829">
      <w:pPr>
        <w:pStyle w:val="Heading3"/>
      </w:pPr>
      <w:bookmarkStart w:id="534" w:name="_Ref511828128"/>
      <w:bookmarkStart w:id="535" w:name="_Toc3378937"/>
      <w:r>
        <w:t>encoding property</w:t>
      </w:r>
      <w:bookmarkEnd w:id="534"/>
      <w:bookmarkEnd w:id="535"/>
    </w:p>
    <w:p w14:paraId="29D5943D" w14:textId="7208FFB0"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8E6EF13"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60149">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60149">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lastRenderedPageBreak/>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07B024B"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660149">
        <w:t>3.13</w:t>
      </w:r>
      <w:r>
        <w:fldChar w:fldCharType="end"/>
      </w:r>
      <w:r>
        <w:t>)</w:t>
      </w:r>
    </w:p>
    <w:p w14:paraId="170FA798" w14:textId="62384DF8" w:rsidR="00926829" w:rsidRDefault="00926829" w:rsidP="002D65F3">
      <w:pPr>
        <w:pStyle w:val="Code"/>
      </w:pPr>
      <w:r>
        <w:t xml:space="preserve">  "defaultFileEncoding": "UTF-16BE",   # See §</w:t>
      </w:r>
      <w:r>
        <w:fldChar w:fldCharType="begin"/>
      </w:r>
      <w:r>
        <w:instrText xml:space="preserve"> REF _Ref511828248 \r \h </w:instrText>
      </w:r>
      <w:r w:rsidR="002D65F3">
        <w:instrText xml:space="preserve"> \* MERGEFORMAT </w:instrText>
      </w:r>
      <w:r>
        <w:fldChar w:fldCharType="separate"/>
      </w:r>
      <w:r w:rsidR="00660149">
        <w:t>3.13.16</w:t>
      </w:r>
      <w:r>
        <w:fldChar w:fldCharType="end"/>
      </w:r>
      <w:r>
        <w:t>.</w:t>
      </w:r>
    </w:p>
    <w:p w14:paraId="4E9D1D4D" w14:textId="77777777" w:rsidR="00926829" w:rsidRDefault="00926829" w:rsidP="002D65F3">
      <w:pPr>
        <w:pStyle w:val="Code"/>
      </w:pPr>
    </w:p>
    <w:p w14:paraId="7C79FDD1" w14:textId="0CACD98C"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660149">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"fileLocation":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"fileLocation":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6" w:name="_Ref534896207"/>
      <w:bookmarkStart w:id="537" w:name="_Toc3378938"/>
      <w:r>
        <w:t>sourceLanguage property</w:t>
      </w:r>
      <w:bookmarkEnd w:id="536"/>
      <w:bookmarkEnd w:id="537"/>
    </w:p>
    <w:p w14:paraId="02CC5CC4" w14:textId="350D120E" w:rsidR="00F82406" w:rsidRDefault="00F82406" w:rsidP="00F82406">
      <w:pPr>
        <w:pStyle w:val="Heading4"/>
      </w:pPr>
      <w:bookmarkStart w:id="538" w:name="_Toc3378939"/>
      <w:r>
        <w:t>General</w:t>
      </w:r>
      <w:bookmarkEnd w:id="538"/>
    </w:p>
    <w:p w14:paraId="517A853E" w14:textId="7073A51D"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660149">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r w:rsidRPr="00AE02F6">
        <w:rPr>
          <w:rStyle w:val="CODEtemp"/>
        </w:rPr>
        <w:t>sourceLanguage</w:t>
      </w:r>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48C4F92F"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660149">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file, or it </w:t>
      </w:r>
      <w:r w:rsidRPr="000B6518">
        <w:rPr>
          <w:b/>
        </w:rPr>
        <w:t>MAY</w:t>
      </w:r>
      <w:r>
        <w:t xml:space="preserve"> be absent.</w:t>
      </w:r>
    </w:p>
    <w:p w14:paraId="21278EB6" w14:textId="3C538572"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660149">
        <w:t>3.25.15</w:t>
      </w:r>
      <w:r>
        <w:fldChar w:fldCharType="end"/>
      </w:r>
      <w:r>
        <w:t>).</w:t>
      </w:r>
    </w:p>
    <w:p w14:paraId="617A1368" w14:textId="6ED0C450"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660149">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660149">
        <w:t>3.13</w:t>
      </w:r>
      <w:r>
        <w:fldChar w:fldCharType="end"/>
      </w:r>
      <w:r>
        <w:t xml:space="preserve">). If both </w:t>
      </w:r>
      <w:r w:rsidRPr="00A45327">
        <w:rPr>
          <w:rStyle w:val="CODEtemp"/>
        </w:rPr>
        <w:t>file.sourceLanguage</w:t>
      </w:r>
      <w:r>
        <w:t xml:space="preserve"> and </w:t>
      </w:r>
      <w:r w:rsidRPr="00A45327">
        <w:rPr>
          <w:rStyle w:val="CODEtemp"/>
        </w:rPr>
        <w:t>run.defaultSourceLanguage</w:t>
      </w:r>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539" w:name="_Ref534209313"/>
      <w:bookmarkStart w:id="540" w:name="_Toc3378940"/>
      <w:r>
        <w:lastRenderedPageBreak/>
        <w:t>Source language identifier conventions and practices</w:t>
      </w:r>
      <w:bookmarkEnd w:id="539"/>
      <w:bookmarkEnd w:id="540"/>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5A082FC4" w:rsidR="0003707A" w:rsidRPr="0003707A" w:rsidRDefault="001836A4"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1" w:name="_Ref493345445"/>
      <w:bookmarkStart w:id="542" w:name="_Toc3378941"/>
      <w:r>
        <w:t>hashes property</w:t>
      </w:r>
      <w:bookmarkEnd w:id="541"/>
      <w:bookmarkEnd w:id="542"/>
    </w:p>
    <w:p w14:paraId="084CC4D1" w14:textId="0AE10953"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660149">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62F77C3"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lastRenderedPageBreak/>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3" w:name="_Toc3378942"/>
      <w:r>
        <w:t>lastModifiedTime</w:t>
      </w:r>
      <w:r w:rsidR="00327EBE">
        <w:t>Utc</w:t>
      </w:r>
      <w:r>
        <w:t xml:space="preserve"> property</w:t>
      </w:r>
      <w:bookmarkEnd w:id="543"/>
    </w:p>
    <w:p w14:paraId="70E36537" w14:textId="59FB1E32"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60149">
        <w:t>3.9</w:t>
      </w:r>
      <w:r>
        <w:fldChar w:fldCharType="end"/>
      </w:r>
      <w:r w:rsidRPr="00A14F9A">
        <w:t>.</w:t>
      </w:r>
    </w:p>
    <w:p w14:paraId="44C1321C" w14:textId="67AB71AD"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660149">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544" w:name="_Ref493350984"/>
      <w:bookmarkStart w:id="545" w:name="_Toc3378943"/>
      <w:r>
        <w:t>result object</w:t>
      </w:r>
      <w:bookmarkEnd w:id="544"/>
      <w:bookmarkEnd w:id="545"/>
    </w:p>
    <w:p w14:paraId="74FD90F6" w14:textId="18F2DD20" w:rsidR="00401BB5" w:rsidRDefault="00401BB5" w:rsidP="00401BB5">
      <w:pPr>
        <w:pStyle w:val="Heading3"/>
      </w:pPr>
      <w:bookmarkStart w:id="546" w:name="_Toc3378944"/>
      <w:r>
        <w:t>General</w:t>
      </w:r>
      <w:bookmarkEnd w:id="54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547" w:name="_Ref515624666"/>
      <w:bookmarkStart w:id="548" w:name="_Toc3378945"/>
      <w:r>
        <w:t>Distinguishing logically identical from logically distinct results</w:t>
      </w:r>
      <w:bookmarkEnd w:id="547"/>
      <w:bookmarkEnd w:id="54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lastRenderedPageBreak/>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A69BCD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660149">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660149">
        <w:t>3.22.4</w:t>
      </w:r>
      <w:r>
        <w:fldChar w:fldCharType="end"/>
      </w:r>
      <w:r>
        <w:t>)</w:t>
      </w:r>
      <w:r w:rsidR="00286BC1">
        <w:t>, regardless of whether they also compute a fingerprint</w:t>
      </w:r>
      <w:r>
        <w:t>.</w:t>
      </w:r>
    </w:p>
    <w:p w14:paraId="11C37704" w14:textId="256C82FA" w:rsidR="00621490" w:rsidRDefault="00621490" w:rsidP="00401BB5">
      <w:pPr>
        <w:pStyle w:val="Heading3"/>
      </w:pPr>
      <w:bookmarkStart w:id="549" w:name="_Toc3378946"/>
      <w:bookmarkStart w:id="550" w:name="_Ref493408865"/>
      <w:del w:id="551" w:author="Laurence Golding" w:date="2019-03-13T13:43:00Z">
        <w:r w:rsidDel="009972DA">
          <w:delText>i</w:delText>
        </w:r>
        <w:r w:rsidR="00435405" w:rsidDel="009972DA">
          <w:delText>nstanceGui</w:delText>
        </w:r>
        <w:r w:rsidDel="009972DA">
          <w:delText xml:space="preserve">d </w:delText>
        </w:r>
      </w:del>
      <w:ins w:id="552" w:author="Laurence Golding" w:date="2019-03-13T13:43:00Z">
        <w:r w:rsidR="009972DA">
          <w:t xml:space="preserve">guid </w:t>
        </w:r>
      </w:ins>
      <w:r>
        <w:t>property</w:t>
      </w:r>
      <w:bookmarkEnd w:id="549"/>
    </w:p>
    <w:p w14:paraId="2C599143" w14:textId="7D3B684B" w:rsidR="00376B6D" w:rsidRDefault="00376B6D" w:rsidP="00376B6D">
      <w:bookmarkStart w:id="553" w:name="_Ref508814211"/>
      <w:r>
        <w:t xml:space="preserve">A </w:t>
      </w:r>
      <w:r w:rsidRPr="003466D5">
        <w:rPr>
          <w:rStyle w:val="CODEtemp"/>
        </w:rPr>
        <w:t>result</w:t>
      </w:r>
      <w:r>
        <w:t xml:space="preserve"> object </w:t>
      </w:r>
      <w:r w:rsidRPr="003466D5">
        <w:rPr>
          <w:b/>
        </w:rPr>
        <w:t>MAY</w:t>
      </w:r>
      <w:r>
        <w:t xml:space="preserve"> contain a property named </w:t>
      </w:r>
      <w:del w:id="554" w:author="Laurence Golding" w:date="2019-03-13T13:44:00Z">
        <w:r w:rsidRPr="003466D5" w:rsidDel="009972DA">
          <w:rPr>
            <w:rStyle w:val="CODEtemp"/>
          </w:rPr>
          <w:delText>i</w:delText>
        </w:r>
        <w:r w:rsidR="00435405" w:rsidDel="009972DA">
          <w:rPr>
            <w:rStyle w:val="CODEtemp"/>
          </w:rPr>
          <w:delText>nstanceGui</w:delText>
        </w:r>
        <w:r w:rsidRPr="003466D5" w:rsidDel="009972DA">
          <w:rPr>
            <w:rStyle w:val="CODEtemp"/>
          </w:rPr>
          <w:delText>d</w:delText>
        </w:r>
        <w:r w:rsidDel="009972DA">
          <w:delText xml:space="preserve"> </w:delText>
        </w:r>
      </w:del>
      <w:ins w:id="555" w:author="Laurence Golding" w:date="2019-03-13T13:44:00Z">
        <w:r w:rsidR="009972DA">
          <w:rPr>
            <w:rStyle w:val="CODEtemp"/>
          </w:rPr>
          <w:t>gui</w:t>
        </w:r>
        <w:r w:rsidR="009972DA" w:rsidRPr="003466D5">
          <w:rPr>
            <w:rStyle w:val="CODEtemp"/>
          </w:rPr>
          <w:t>d</w:t>
        </w:r>
        <w:r w:rsidR="009972DA">
          <w:t xml:space="preserve"> </w:t>
        </w:r>
      </w:ins>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660149">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A23EA4A"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660149">
        <w:t>3.22.12</w:t>
      </w:r>
      <w:r>
        <w:fldChar w:fldCharType="end"/>
      </w:r>
      <w:r>
        <w:t xml:space="preserve"> and </w:t>
      </w:r>
      <w:hyperlink w:anchor="AppendixFingerprints" w:history="1">
        <w:r w:rsidRPr="00376B6D">
          <w:rPr>
            <w:rStyle w:val="Hyperlink"/>
          </w:rPr>
          <w:t>Appendix B</w:t>
        </w:r>
      </w:hyperlink>
      <w:r>
        <w:t xml:space="preserve">), but the </w:t>
      </w:r>
      <w:del w:id="556" w:author="Laurence Golding" w:date="2019-03-13T13:44:00Z">
        <w:r w:rsidRPr="008434CA" w:rsidDel="009972DA">
          <w:rPr>
            <w:rStyle w:val="CODEtemp"/>
          </w:rPr>
          <w:delText>i</w:delText>
        </w:r>
        <w:r w:rsidR="00435405" w:rsidDel="009972DA">
          <w:rPr>
            <w:rStyle w:val="CODEtemp"/>
          </w:rPr>
          <w:delText>nstanceGui</w:delText>
        </w:r>
        <w:r w:rsidRPr="008434CA" w:rsidDel="009972DA">
          <w:rPr>
            <w:rStyle w:val="CODEtemp"/>
          </w:rPr>
          <w:delText>d</w:delText>
        </w:r>
        <w:r w:rsidDel="009972DA">
          <w:delText xml:space="preserve"> </w:delText>
        </w:r>
      </w:del>
      <w:ins w:id="557" w:author="Laurence Golding" w:date="2019-03-13T13:44:00Z">
        <w:r w:rsidR="009972DA">
          <w:rPr>
            <w:rStyle w:val="CODEtemp"/>
          </w:rPr>
          <w:t>gui</w:t>
        </w:r>
        <w:r w:rsidR="009972DA" w:rsidRPr="008434CA">
          <w:rPr>
            <w:rStyle w:val="CODEtemp"/>
          </w:rPr>
          <w:t>d</w:t>
        </w:r>
        <w:r w:rsidR="009972DA">
          <w:t xml:space="preserve"> </w:t>
        </w:r>
      </w:ins>
      <w:r>
        <w:t xml:space="preserve">properties for those results </w:t>
      </w:r>
      <w:r>
        <w:rPr>
          <w:b/>
        </w:rPr>
        <w:t>SHALL</w:t>
      </w:r>
      <w:r>
        <w:t xml:space="preserve"> be distinct.</w:t>
      </w:r>
    </w:p>
    <w:p w14:paraId="767B68C7" w14:textId="4597FFDE" w:rsidR="00345B29" w:rsidRDefault="00345B29" w:rsidP="00345B29">
      <w:pPr>
        <w:pStyle w:val="Heading3"/>
      </w:pPr>
      <w:bookmarkStart w:id="558" w:name="_Ref516055541"/>
      <w:bookmarkStart w:id="559" w:name="_Toc3378947"/>
      <w:r>
        <w:t>correlationGuid property</w:t>
      </w:r>
      <w:bookmarkEnd w:id="558"/>
      <w:bookmarkEnd w:id="559"/>
    </w:p>
    <w:p w14:paraId="28683740" w14:textId="64776673"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660149">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31559B0"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660149">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660149">
        <w:t>3.22.2</w:t>
      </w:r>
      <w:r>
        <w:fldChar w:fldCharType="end"/>
      </w:r>
      <w:r>
        <w:t xml:space="preserve"> for more information.</w:t>
      </w:r>
    </w:p>
    <w:p w14:paraId="4D5CBA4B" w14:textId="4E46EB73" w:rsidR="00401BB5" w:rsidRDefault="00401BB5" w:rsidP="00401BB5">
      <w:pPr>
        <w:pStyle w:val="Heading3"/>
      </w:pPr>
      <w:bookmarkStart w:id="560" w:name="_Ref513193500"/>
      <w:bookmarkStart w:id="561" w:name="_Ref513195673"/>
      <w:bookmarkStart w:id="562" w:name="_Toc3378948"/>
      <w:r>
        <w:t>ruleId property</w:t>
      </w:r>
      <w:bookmarkEnd w:id="550"/>
      <w:bookmarkEnd w:id="553"/>
      <w:bookmarkEnd w:id="560"/>
      <w:bookmarkEnd w:id="561"/>
      <w:bookmarkEnd w:id="562"/>
    </w:p>
    <w:p w14:paraId="49035589" w14:textId="0EB1ACFB" w:rsidR="00244809" w:rsidRDefault="006B71BA" w:rsidP="00244809">
      <w:r>
        <w:t>f</w:t>
      </w:r>
      <w:r w:rsidR="00244809" w:rsidRPr="00244809">
        <w:t xml:space="preserve">Depending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r w:rsidR="00244809" w:rsidRPr="00244809">
        <w:rPr>
          <w:rStyle w:val="CODEtemp"/>
        </w:rPr>
        <w:t>ruleId</w:t>
      </w:r>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660149">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7C846FA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660149">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lastRenderedPageBreak/>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563" w:name="_Ref531188246"/>
      <w:bookmarkStart w:id="564" w:name="_Toc3378949"/>
      <w:r>
        <w:t>ruleIndex property</w:t>
      </w:r>
      <w:bookmarkEnd w:id="563"/>
      <w:bookmarkEnd w:id="564"/>
    </w:p>
    <w:p w14:paraId="543A4472" w14:textId="6037F163"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565" w:name="_Hlk534893104"/>
      <w:r w:rsidR="001C1CF4">
        <w:t>§</w:t>
      </w:r>
      <w:bookmarkEnd w:id="565"/>
      <w:r w:rsidR="001C1CF4">
        <w:fldChar w:fldCharType="begin"/>
      </w:r>
      <w:r w:rsidR="001C1CF4">
        <w:instrText xml:space="preserve"> REF _Ref508814067 \r \h </w:instrText>
      </w:r>
      <w:r w:rsidR="001C1CF4">
        <w:fldChar w:fldCharType="separate"/>
      </w:r>
      <w:r w:rsidR="00660149">
        <w:t>3.40</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660149">
        <w:t>3.13.15</w:t>
      </w:r>
      <w:r w:rsidR="007539E5">
        <w:fldChar w:fldCharType="end"/>
      </w:r>
      <w:r w:rsidR="001C1CF4">
        <w:t>, §</w:t>
      </w:r>
      <w:r w:rsidR="007539E5">
        <w:fldChar w:fldCharType="begin"/>
      </w:r>
      <w:r w:rsidR="007539E5">
        <w:instrText xml:space="preserve"> REF _Ref508870783 \r \h </w:instrText>
      </w:r>
      <w:r w:rsidR="007539E5">
        <w:fldChar w:fldCharType="separate"/>
      </w:r>
      <w:r w:rsidR="00660149">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660149">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660149">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660149">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lastRenderedPageBreak/>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3A6EE117"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660149">
        <w:t>3.13</w:t>
      </w:r>
      <w:r w:rsidR="00C32311">
        <w:fldChar w:fldCharType="end"/>
      </w:r>
      <w:r w:rsidR="00C32311">
        <w:t>).</w:t>
      </w:r>
    </w:p>
    <w:p w14:paraId="00325953" w14:textId="78AFC69B"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660149">
        <w:t>3.13.14</w:t>
      </w:r>
      <w:r w:rsidR="00C32311">
        <w:fldChar w:fldCharType="end"/>
      </w:r>
      <w:r w:rsidR="000F5B03">
        <w:t>.</w:t>
      </w:r>
    </w:p>
    <w:p w14:paraId="269975A2" w14:textId="1A12EFF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660149">
        <w:t>3.22</w:t>
      </w:r>
      <w:r w:rsidR="00C32311">
        <w:fldChar w:fldCharType="end"/>
      </w:r>
      <w:r w:rsidR="00C32311">
        <w:t>).</w:t>
      </w:r>
    </w:p>
    <w:p w14:paraId="68428F55" w14:textId="1A3E59E5"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660149">
        <w:t>3.40.3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02BA816C"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660149">
        <w:t>3.13.15</w:t>
      </w:r>
      <w:r w:rsidR="00C32311">
        <w:fldChar w:fldCharType="end"/>
      </w:r>
      <w:r w:rsidR="00C32311">
        <w:t>.</w:t>
      </w:r>
    </w:p>
    <w:p w14:paraId="57DE0082" w14:textId="528B1E8A"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660149">
        <w:t>3.39.3</w:t>
      </w:r>
      <w:r w:rsidR="00C32311">
        <w:fldChar w:fldCharType="end"/>
      </w:r>
      <w:r w:rsidR="00C32311">
        <w:t>.</w:t>
      </w:r>
    </w:p>
    <w:p w14:paraId="7AC6549D" w14:textId="5AD58C92"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660149">
        <w:t>3.40</w:t>
      </w:r>
      <w:r w:rsidR="00C32311">
        <w:fldChar w:fldCharType="end"/>
      </w:r>
      <w:r w:rsidR="00C32311">
        <w:t>).</w:t>
      </w:r>
    </w:p>
    <w:p w14:paraId="25A8FFA0" w14:textId="0E40B276"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660149">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3D43B6D8" w:rsidR="00262770" w:rsidRDefault="00262770" w:rsidP="00262770">
      <w:bookmarkStart w:id="566"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660149">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10FF3627" w:rsidR="00AB2A57" w:rsidRDefault="00AB2A57" w:rsidP="00AB2A57">
      <w:pPr>
        <w:pStyle w:val="Code"/>
      </w:pPr>
      <w:r>
        <w:t>{                            # A run object (§</w:t>
      </w:r>
      <w:r>
        <w:fldChar w:fldCharType="begin"/>
      </w:r>
      <w:r>
        <w:instrText xml:space="preserve"> REF _Ref493349997 \r \h  \* MERGEFORMAT </w:instrText>
      </w:r>
      <w:r>
        <w:fldChar w:fldCharType="separate"/>
      </w:r>
      <w:r w:rsidR="00660149">
        <w:t>3.13</w:t>
      </w:r>
      <w:r>
        <w:fldChar w:fldCharType="end"/>
      </w:r>
      <w:r>
        <w:t>).</w:t>
      </w:r>
    </w:p>
    <w:p w14:paraId="48F043AB" w14:textId="3F4D6A68"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660149">
        <w:t>3.13.14</w:t>
      </w:r>
      <w:r>
        <w:fldChar w:fldCharType="end"/>
      </w:r>
      <w:r>
        <w:t>.</w:t>
      </w:r>
    </w:p>
    <w:p w14:paraId="4460E45E" w14:textId="1D05FD8F"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660149">
        <w:t>3.22</w:t>
      </w:r>
      <w:r>
        <w:fldChar w:fldCharType="end"/>
      </w:r>
      <w:r>
        <w:t>).</w:t>
      </w:r>
    </w:p>
    <w:p w14:paraId="5425BD8B" w14:textId="01333A46"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rsidR="00660149">
        <w:t>3.40.3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6A0EEF40"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660149">
        <w:t>3.13.15</w:t>
      </w:r>
      <w:r>
        <w:fldChar w:fldCharType="end"/>
      </w:r>
      <w:r>
        <w:t>.</w:t>
      </w:r>
    </w:p>
    <w:p w14:paraId="28392EAC" w14:textId="65CC353F"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660149">
        <w:t>3.39.3</w:t>
      </w:r>
      <w:r>
        <w:fldChar w:fldCharType="end"/>
      </w:r>
      <w:r>
        <w:t>.</w:t>
      </w:r>
    </w:p>
    <w:p w14:paraId="34C04846" w14:textId="7F49527E"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660149">
        <w:t>3.40</w:t>
      </w:r>
      <w:r>
        <w:fldChar w:fldCharType="end"/>
      </w:r>
      <w:r>
        <w:t>).</w:t>
      </w:r>
    </w:p>
    <w:p w14:paraId="4FA18812" w14:textId="72E654F1" w:rsidR="00AB2A57" w:rsidRDefault="00AB2A57" w:rsidP="00AB2A57">
      <w:pPr>
        <w:pStyle w:val="Code"/>
      </w:pPr>
      <w:r>
        <w:t xml:space="preserve">        "id": "abc/def",    # See §</w:t>
      </w:r>
      <w:r>
        <w:fldChar w:fldCharType="begin"/>
      </w:r>
      <w:r>
        <w:instrText xml:space="preserve"> REF _Ref493408046 \r \h  \* MERGEFORMAT </w:instrText>
      </w:r>
      <w:r>
        <w:fldChar w:fldCharType="separate"/>
      </w:r>
      <w:r w:rsidR="00660149">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lastRenderedPageBreak/>
        <w:t>}</w:t>
      </w:r>
    </w:p>
    <w:p w14:paraId="4118BF22" w14:textId="29BC873E" w:rsidR="0017525F" w:rsidRDefault="0017525F" w:rsidP="0017525F">
      <w:pPr>
        <w:pStyle w:val="Heading3"/>
      </w:pPr>
      <w:bookmarkStart w:id="567" w:name="_Ref1565298"/>
      <w:bookmarkStart w:id="568" w:name="_Toc3378950"/>
      <w:bookmarkEnd w:id="566"/>
      <w:r>
        <w:t>kind property</w:t>
      </w:r>
      <w:bookmarkEnd w:id="567"/>
      <w:bookmarkEnd w:id="568"/>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3736EB9" w:rsidR="0017525F" w:rsidRDefault="0017525F" w:rsidP="0017525F">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60149">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77777777" w:rsidR="0017525F" w:rsidRDefault="0017525F" w:rsidP="0017525F">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D3C1121"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660149">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9" w:name="_Ref493511208"/>
      <w:bookmarkStart w:id="570" w:name="_Toc3378951"/>
      <w:r>
        <w:lastRenderedPageBreak/>
        <w:t>level property</w:t>
      </w:r>
      <w:bookmarkEnd w:id="569"/>
      <w:bookmarkEnd w:id="57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1EC1029B"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660149">
        <w:t>3.22.7</w:t>
      </w:r>
      <w:r>
        <w:fldChar w:fldCharType="end"/>
      </w:r>
      <w:r>
        <w:t xml:space="preserve">) has a value other than </w:t>
      </w:r>
      <w:r w:rsidRPr="007110C6">
        <w:rPr>
          <w:rStyle w:val="CODEtemp"/>
        </w:rPr>
        <w:t>"fail"</w:t>
      </w:r>
      <w:r>
        <w:t>.</w:t>
      </w:r>
    </w:p>
    <w:p w14:paraId="4113E9CD" w14:textId="71787883"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r w:rsidR="00B050AF" w:rsidRPr="00B050AF">
        <w:rPr>
          <w:rStyle w:val="CODEtemp"/>
        </w:rPr>
        <w:t>ruleId</w:t>
      </w:r>
      <w:r w:rsidR="00B050AF" w:rsidRPr="00B050AF">
        <w:t xml:space="preserve"> property</w:t>
      </w:r>
      <w:r>
        <w:t xml:space="preserve"> (</w:t>
      </w:r>
      <w:r w:rsidRPr="00B050AF">
        <w:t>§</w:t>
      </w:r>
      <w:r>
        <w:fldChar w:fldCharType="begin"/>
      </w:r>
      <w:r>
        <w:instrText xml:space="preserve"> REF _Ref513193500 \r \h </w:instrText>
      </w:r>
      <w:r>
        <w:fldChar w:fldCharType="separate"/>
      </w:r>
      <w:r w:rsidR="00660149">
        <w:t>3.22.5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lastRenderedPageBreak/>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25B9273B"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60149">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60149">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60149">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60149">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60149">
        <w:t>3.22.3</w:t>
      </w:r>
      <w:r>
        <w:fldChar w:fldCharType="end"/>
      </w:r>
      <w:r w:rsidRPr="00B050AF">
        <w:t>).</w:t>
      </w:r>
    </w:p>
    <w:p w14:paraId="5E554133" w14:textId="015181CB"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60149">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60149">
        <w:t>3.13.15</w:t>
      </w:r>
      <w:r>
        <w:fldChar w:fldCharType="end"/>
      </w:r>
      <w:r w:rsidR="00892DEE">
        <w:t>, §</w:t>
      </w:r>
      <w:r w:rsidR="00892DEE">
        <w:fldChar w:fldCharType="begin"/>
      </w:r>
      <w:r w:rsidR="00892DEE">
        <w:instrText xml:space="preserve"> REF _Ref508871574 \r \h </w:instrText>
      </w:r>
      <w:r w:rsidR="00892DEE">
        <w:fldChar w:fldCharType="separate"/>
      </w:r>
      <w:r w:rsidR="00660149">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571" w:name="_Ref493426628"/>
      <w:bookmarkStart w:id="572" w:name="_Toc3378952"/>
      <w:r>
        <w:t>message property</w:t>
      </w:r>
      <w:bookmarkEnd w:id="571"/>
      <w:bookmarkEnd w:id="572"/>
    </w:p>
    <w:p w14:paraId="2544155E" w14:textId="556C7EA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60149">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AB5AB85"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660149">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660149">
        <w:t>3.13.15</w:t>
      </w:r>
      <w:r>
        <w:fldChar w:fldCharType="end"/>
      </w:r>
      <w:r>
        <w:t>, §</w:t>
      </w:r>
      <w:r>
        <w:fldChar w:fldCharType="begin"/>
      </w:r>
      <w:r>
        <w:instrText xml:space="preserve"> REF _Ref508870783 \r \h </w:instrText>
      </w:r>
      <w:r>
        <w:fldChar w:fldCharType="separate"/>
      </w:r>
      <w:r w:rsidR="00660149">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660149">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660149">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660149">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660149">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660149">
        <w:t>3.40.9</w:t>
      </w:r>
      <w:r>
        <w:fldChar w:fldCharType="end"/>
      </w:r>
      <w:r>
        <w:t xml:space="preserve">) of that </w:t>
      </w:r>
      <w:r>
        <w:rPr>
          <w:rStyle w:val="CODEtemp"/>
        </w:rPr>
        <w:t>rule</w:t>
      </w:r>
      <w:r>
        <w:t xml:space="preserve"> object.</w:t>
      </w:r>
    </w:p>
    <w:p w14:paraId="354B25E0" w14:textId="745517A2" w:rsidR="003B3A06" w:rsidRDefault="003B3A06" w:rsidP="003B3A06">
      <w:pPr>
        <w:pStyle w:val="Note"/>
      </w:pPr>
      <w:r>
        <w:lastRenderedPageBreak/>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660149">
        <w:t>3.11.9</w:t>
      </w:r>
      <w:r>
        <w:fldChar w:fldCharType="end"/>
      </w:r>
      <w:r>
        <w:t xml:space="preserve">, and see </w:t>
      </w:r>
      <w:bookmarkStart w:id="573" w:name="_Hlk522873802"/>
      <w:r>
        <w:t>§</w:t>
      </w:r>
      <w:bookmarkEnd w:id="573"/>
      <w:r>
        <w:fldChar w:fldCharType="begin"/>
      </w:r>
      <w:r>
        <w:instrText xml:space="preserve"> REF _Ref508812199 \r \h </w:instrText>
      </w:r>
      <w:r>
        <w:fldChar w:fldCharType="separate"/>
      </w:r>
      <w:r w:rsidR="00660149">
        <w:t>3.11.6.2</w:t>
      </w:r>
      <w:r>
        <w:fldChar w:fldCharType="end"/>
      </w:r>
      <w:r>
        <w:t xml:space="preserve"> and §</w:t>
      </w:r>
      <w:r>
        <w:fldChar w:fldCharType="begin"/>
      </w:r>
      <w:r>
        <w:instrText xml:space="preserve"> REF _Ref508811713 \r \h </w:instrText>
      </w:r>
      <w:r>
        <w:fldChar w:fldCharType="separate"/>
      </w:r>
      <w:r w:rsidR="00660149">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505E36BC"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660149">
        <w:t>3.13</w:t>
      </w:r>
      <w:r>
        <w:fldChar w:fldCharType="end"/>
      </w:r>
      <w:r>
        <w:t>).</w:t>
      </w:r>
    </w:p>
    <w:p w14:paraId="5048079C" w14:textId="77777777" w:rsidR="003B3A06" w:rsidRDefault="003B3A06" w:rsidP="002D65F3">
      <w:pPr>
        <w:pStyle w:val="Code"/>
      </w:pPr>
      <w:r>
        <w:t xml:space="preserve">  "results": [</w:t>
      </w:r>
    </w:p>
    <w:p w14:paraId="7658BE2A" w14:textId="0140A990"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660149">
        <w:t>3.22</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5E56402C"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660149">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"richMessageStrings":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574" w:name="_Ref510013155"/>
      <w:bookmarkStart w:id="575" w:name="_Toc3378953"/>
      <w:r>
        <w:t>locations property</w:t>
      </w:r>
      <w:bookmarkEnd w:id="574"/>
      <w:bookmarkEnd w:id="575"/>
    </w:p>
    <w:p w14:paraId="065F9E8C" w14:textId="5674655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660149">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F74B86C"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660149">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76" w:name="_Ref510085223"/>
      <w:bookmarkStart w:id="577" w:name="_Toc3378954"/>
      <w:r>
        <w:t>analysisTarget</w:t>
      </w:r>
      <w:r w:rsidR="00673F27">
        <w:t xml:space="preserve"> p</w:t>
      </w:r>
      <w:r>
        <w:t>roperty</w:t>
      </w:r>
      <w:bookmarkEnd w:id="576"/>
      <w:bookmarkEnd w:id="577"/>
    </w:p>
    <w:p w14:paraId="50B31C9B" w14:textId="3BBBD8A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60149">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CAE1A41"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60149">
        <w:t>3.22</w:t>
      </w:r>
      <w:r>
        <w:fldChar w:fldCharType="end"/>
      </w:r>
      <w:r>
        <w:t>).</w:t>
      </w:r>
    </w:p>
    <w:p w14:paraId="58DF954F" w14:textId="6FFAC050" w:rsidR="00673F27" w:rsidRDefault="00673F27" w:rsidP="002D65F3">
      <w:pPr>
        <w:pStyle w:val="Code"/>
      </w:pPr>
      <w:r>
        <w:t xml:space="preserve">  "analysisTarget": {             # A fileLocation object (§</w:t>
      </w:r>
      <w:r>
        <w:fldChar w:fldCharType="begin"/>
      </w:r>
      <w:r>
        <w:instrText xml:space="preserve"> REF _Ref508989521 \r \h </w:instrText>
      </w:r>
      <w:r w:rsidR="002D65F3">
        <w:instrText xml:space="preserve"> \* MERGEFORMAT </w:instrText>
      </w:r>
      <w:r>
        <w:fldChar w:fldCharType="separate"/>
      </w:r>
      <w:r w:rsidR="00660149">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FDBDF2D"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60149">
        <w:t>3.22.10</w:t>
      </w:r>
      <w:r>
        <w:fldChar w:fldCharType="end"/>
      </w:r>
      <w:r>
        <w:t>.</w:t>
      </w:r>
    </w:p>
    <w:p w14:paraId="29DB0443" w14:textId="68933DCA"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60149">
        <w:t>3.23</w:t>
      </w:r>
      <w:r>
        <w:fldChar w:fldCharType="end"/>
      </w:r>
      <w:r>
        <w:t>).</w:t>
      </w:r>
    </w:p>
    <w:p w14:paraId="7C6BCB69" w14:textId="34C0D013"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60149">
        <w:t>3.23.3</w:t>
      </w:r>
      <w:r>
        <w:fldChar w:fldCharType="end"/>
      </w:r>
      <w:r>
        <w:t>.</w:t>
      </w:r>
    </w:p>
    <w:p w14:paraId="6E543087" w14:textId="572CF29B" w:rsidR="00673F27" w:rsidRDefault="00673F27" w:rsidP="002D65F3">
      <w:pPr>
        <w:pStyle w:val="Code"/>
      </w:pPr>
      <w:r>
        <w:t xml:space="preserve">        "fileLocation": {         # A fileLocation 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8" w:name="_Ref513040093"/>
      <w:bookmarkStart w:id="579" w:name="_Toc3378955"/>
      <w:r>
        <w:t>fingerprints property</w:t>
      </w:r>
      <w:bookmarkEnd w:id="578"/>
      <w:bookmarkEnd w:id="579"/>
    </w:p>
    <w:p w14:paraId="3AC53915" w14:textId="39F43C6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660149">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xml:space="preserve">, and </w:t>
      </w:r>
      <w:r>
        <w:lastRenderedPageBreak/>
        <w:t>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3E8064A"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660149">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6B100EB" w:rsidR="004108B9" w:rsidRDefault="004108B9" w:rsidP="004108B9">
      <w:pPr>
        <w:pStyle w:val="Code"/>
      </w:pPr>
      <w:r>
        <w:t>{                                  # A run object (§</w:t>
      </w:r>
      <w:r>
        <w:fldChar w:fldCharType="begin"/>
      </w:r>
      <w:r>
        <w:instrText xml:space="preserve"> REF _Ref493349997 \r \h </w:instrText>
      </w:r>
      <w:r>
        <w:fldChar w:fldCharType="separate"/>
      </w:r>
      <w:r w:rsidR="00660149">
        <w:t>3.13</w:t>
      </w:r>
      <w:r>
        <w:fldChar w:fldCharType="end"/>
      </w:r>
      <w:r>
        <w:t>).</w:t>
      </w:r>
    </w:p>
    <w:p w14:paraId="3958BEF4" w14:textId="28108412" w:rsidR="004108B9" w:rsidRDefault="004108B9" w:rsidP="004108B9">
      <w:pPr>
        <w:pStyle w:val="Code"/>
      </w:pPr>
      <w:r>
        <w:t xml:space="preserve">  "results": [                     # See §</w:t>
      </w:r>
      <w:r>
        <w:fldChar w:fldCharType="begin"/>
      </w:r>
      <w:r>
        <w:instrText xml:space="preserve"> REF _Ref493350972 \r \h </w:instrText>
      </w:r>
      <w:r>
        <w:fldChar w:fldCharType="separate"/>
      </w:r>
      <w:r w:rsidR="00660149">
        <w:t>3.13.14</w:t>
      </w:r>
      <w:r>
        <w:fldChar w:fldCharType="end"/>
      </w:r>
      <w:r>
        <w:t>.</w:t>
      </w:r>
    </w:p>
    <w:p w14:paraId="1CA25AAE" w14:textId="610BD9E0" w:rsidR="004108B9" w:rsidRDefault="004108B9" w:rsidP="004108B9">
      <w:pPr>
        <w:pStyle w:val="Code"/>
      </w:pPr>
      <w:r>
        <w:t xml:space="preserve">    {                              # A result object (§</w:t>
      </w:r>
      <w:r>
        <w:fldChar w:fldCharType="begin"/>
      </w:r>
      <w:r>
        <w:instrText xml:space="preserve"> REF _Ref493350984 \r \h </w:instrText>
      </w:r>
      <w:r>
        <w:fldChar w:fldCharType="separate"/>
      </w:r>
      <w:r w:rsidR="00660149">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EB24529" w:rsidR="003B6448" w:rsidRDefault="001836A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788631A"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660149">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660149">
        <w:t>3.22.2</w:t>
      </w:r>
      <w:r>
        <w:fldChar w:fldCharType="end"/>
      </w:r>
      <w:r>
        <w:t xml:space="preserve"> for more information.</w:t>
      </w:r>
    </w:p>
    <w:p w14:paraId="4BD017FA" w14:textId="0E8A2233" w:rsidR="00401BB5" w:rsidRDefault="00FA2C6D" w:rsidP="00401BB5">
      <w:pPr>
        <w:pStyle w:val="Heading3"/>
      </w:pPr>
      <w:bookmarkStart w:id="580" w:name="_Ref507591746"/>
      <w:bookmarkStart w:id="581" w:name="_Toc3378956"/>
      <w:r>
        <w:t>partialFingerprints</w:t>
      </w:r>
      <w:r w:rsidR="00401BB5">
        <w:t xml:space="preserve"> property</w:t>
      </w:r>
      <w:bookmarkEnd w:id="580"/>
      <w:bookmarkEnd w:id="581"/>
    </w:p>
    <w:p w14:paraId="0F26AF7E" w14:textId="47E15B98"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660149">
        <w:t>3.6</w:t>
      </w:r>
      <w:r w:rsidR="002F1358">
        <w:fldChar w:fldCharType="end"/>
      </w:r>
      <w:r w:rsidR="002F1358">
        <w:t>).</w:t>
      </w:r>
    </w:p>
    <w:p w14:paraId="7DA72967" w14:textId="69A2FE9C"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660149">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41F4854" w:rsidR="00135BCE" w:rsidRDefault="00814E2A" w:rsidP="00135BCE">
      <w:r>
        <w:lastRenderedPageBreak/>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660149">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2CD197A"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660149">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AD1E739" w:rsidR="004108B9" w:rsidRDefault="004108B9" w:rsidP="004108B9">
      <w:pPr>
        <w:pStyle w:val="Code"/>
      </w:pPr>
      <w:r>
        <w:t>{                                  # A run object (§</w:t>
      </w:r>
      <w:r>
        <w:fldChar w:fldCharType="begin"/>
      </w:r>
      <w:r>
        <w:instrText xml:space="preserve"> REF _Ref493349997 \r \h </w:instrText>
      </w:r>
      <w:r>
        <w:fldChar w:fldCharType="separate"/>
      </w:r>
      <w:r w:rsidR="00660149">
        <w:t>3.13</w:t>
      </w:r>
      <w:r>
        <w:fldChar w:fldCharType="end"/>
      </w:r>
      <w:r>
        <w:t>).</w:t>
      </w:r>
    </w:p>
    <w:p w14:paraId="76DAD22D" w14:textId="1AA3275E" w:rsidR="004108B9" w:rsidRDefault="004108B9" w:rsidP="004108B9">
      <w:pPr>
        <w:pStyle w:val="Code"/>
      </w:pPr>
      <w:r>
        <w:t xml:space="preserve">  "results": [                     # See §</w:t>
      </w:r>
      <w:r>
        <w:fldChar w:fldCharType="begin"/>
      </w:r>
      <w:r>
        <w:instrText xml:space="preserve"> REF _Ref493350972 \r \h </w:instrText>
      </w:r>
      <w:r>
        <w:fldChar w:fldCharType="separate"/>
      </w:r>
      <w:r w:rsidR="00660149">
        <w:t>3.13.14</w:t>
      </w:r>
      <w:r>
        <w:fldChar w:fldCharType="end"/>
      </w:r>
      <w:r>
        <w:t>.</w:t>
      </w:r>
    </w:p>
    <w:p w14:paraId="0013B105" w14:textId="6507AAE1" w:rsidR="004108B9" w:rsidRDefault="004108B9" w:rsidP="004108B9">
      <w:pPr>
        <w:pStyle w:val="Code"/>
      </w:pPr>
      <w:r>
        <w:t xml:space="preserve">    {                              # A result object (§</w:t>
      </w:r>
      <w:r>
        <w:fldChar w:fldCharType="begin"/>
      </w:r>
      <w:r>
        <w:instrText xml:space="preserve"> REF _Ref493350984 \r \h </w:instrText>
      </w:r>
      <w:r>
        <w:fldChar w:fldCharType="separate"/>
      </w:r>
      <w:r w:rsidR="00660149">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8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lastRenderedPageBreak/>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82"/>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83" w:name="_Ref510008160"/>
      <w:bookmarkStart w:id="584" w:name="_Toc3378957"/>
      <w:r>
        <w:t>codeFlows property</w:t>
      </w:r>
      <w:bookmarkEnd w:id="583"/>
      <w:bookmarkEnd w:id="584"/>
    </w:p>
    <w:p w14:paraId="4BD8575B" w14:textId="3B4FF8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660149">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85" w:name="_Ref511820702"/>
      <w:bookmarkStart w:id="586" w:name="_Toc3378958"/>
      <w:r>
        <w:t>graphs property</w:t>
      </w:r>
      <w:bookmarkEnd w:id="585"/>
      <w:bookmarkEnd w:id="586"/>
    </w:p>
    <w:p w14:paraId="7F5C098A" w14:textId="79B6C45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660149">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660149">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660149">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37E2BD3"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60149">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60149">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60149">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587" w:name="_Ref511820008"/>
      <w:bookmarkStart w:id="588" w:name="_Toc3378959"/>
      <w:r>
        <w:t>graphTraversals property</w:t>
      </w:r>
      <w:bookmarkEnd w:id="587"/>
      <w:bookmarkEnd w:id="588"/>
    </w:p>
    <w:p w14:paraId="1AFBBE39" w14:textId="1C510FB4"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60149">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60149">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60149">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60149">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60149">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9" w:name="_Toc3378960"/>
      <w:r>
        <w:t>stacks property</w:t>
      </w:r>
      <w:bookmarkEnd w:id="589"/>
    </w:p>
    <w:p w14:paraId="5ABDA84F" w14:textId="21F3EC8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660149">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90" w:name="_Ref493499246"/>
      <w:bookmarkStart w:id="591" w:name="_Toc3378961"/>
      <w:r>
        <w:lastRenderedPageBreak/>
        <w:t>relatedLocations property</w:t>
      </w:r>
      <w:bookmarkEnd w:id="590"/>
      <w:bookmarkEnd w:id="591"/>
    </w:p>
    <w:p w14:paraId="31F869B5" w14:textId="21B72EE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60149">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6EE0AD77"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660149">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92" w:name="_Toc3378962"/>
      <w:r>
        <w:lastRenderedPageBreak/>
        <w:t>suppressionStates property</w:t>
      </w:r>
      <w:bookmarkEnd w:id="592"/>
    </w:p>
    <w:p w14:paraId="1AE8DC88" w14:textId="2A54B9A5" w:rsidR="00401BB5" w:rsidRDefault="00401BB5" w:rsidP="00401BB5">
      <w:pPr>
        <w:pStyle w:val="Heading4"/>
      </w:pPr>
      <w:bookmarkStart w:id="593" w:name="_Toc3378963"/>
      <w:r>
        <w:t>General</w:t>
      </w:r>
      <w:bookmarkEnd w:id="593"/>
    </w:p>
    <w:p w14:paraId="0F62C5DD" w14:textId="09A26EF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660149">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0EFDDDF5"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660149">
        <w:t>3.22.19.2</w:t>
      </w:r>
      <w:r>
        <w:fldChar w:fldCharType="end"/>
      </w:r>
      <w:r w:rsidRPr="002A24FE">
        <w:t>)</w:t>
      </w:r>
      <w:r>
        <w:t>.</w:t>
      </w:r>
    </w:p>
    <w:p w14:paraId="743A1A91" w14:textId="670ADEB0"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660149">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594" w:name="_Ref493475240"/>
      <w:bookmarkStart w:id="595" w:name="_Toc3378964"/>
      <w:r>
        <w:t>suppressedInSource value</w:t>
      </w:r>
      <w:bookmarkEnd w:id="594"/>
      <w:bookmarkEnd w:id="59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96" w:name="_Ref493475253"/>
      <w:bookmarkStart w:id="597" w:name="_Toc3378965"/>
      <w:r>
        <w:t>suppressedExternally value</w:t>
      </w:r>
      <w:bookmarkEnd w:id="596"/>
      <w:bookmarkEnd w:id="59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98" w:name="_Ref493351360"/>
      <w:bookmarkStart w:id="599" w:name="_Toc3378966"/>
      <w:bookmarkStart w:id="600" w:name="_Hlk514318442"/>
      <w:r>
        <w:t>baselineState property</w:t>
      </w:r>
      <w:bookmarkEnd w:id="598"/>
      <w:bookmarkEnd w:id="59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6D05F49B" w:rsidR="00194A04" w:rsidRDefault="00194A04" w:rsidP="00194A04">
      <w:r w:rsidRPr="00194A04">
        <w:t xml:space="preserve">If </w:t>
      </w:r>
      <w:r w:rsidRPr="00194A04">
        <w:rPr>
          <w:rStyle w:val="CODEtemp"/>
        </w:rPr>
        <w:t>baseline</w:t>
      </w:r>
      <w:del w:id="601" w:author="Laurence Golding" w:date="2019-03-13T13:44:00Z">
        <w:r w:rsidRPr="00194A04" w:rsidDel="009972DA">
          <w:rPr>
            <w:rStyle w:val="CODEtemp"/>
          </w:rPr>
          <w:delText>I</w:delText>
        </w:r>
        <w:r w:rsidR="00AF39D5" w:rsidDel="009972DA">
          <w:rPr>
            <w:rStyle w:val="CODEtemp"/>
          </w:rPr>
          <w:delText>nstance</w:delText>
        </w:r>
      </w:del>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660149">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60149">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0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lastRenderedPageBreak/>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2BAF4B3"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660149">
        <w:t>3.22.12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660149">
        <w:t>3.22.13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02" w:name="_Ref531188379"/>
      <w:bookmarkStart w:id="603" w:name="_Toc3378967"/>
      <w:r>
        <w:t>rank property</w:t>
      </w:r>
      <w:bookmarkEnd w:id="602"/>
      <w:bookmarkEnd w:id="60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3021C7F2"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660149">
        <w:t>3.22.6</w:t>
      </w:r>
      <w:r>
        <w:fldChar w:fldCharType="end"/>
      </w:r>
      <w:r w:rsidRPr="00F47B45">
        <w:t xml:space="preserve">) of the containing </w:t>
      </w:r>
      <w:r w:rsidRPr="00F47B45">
        <w:rPr>
          <w:rStyle w:val="CODEtemp"/>
        </w:rPr>
        <w:t>result</w:t>
      </w:r>
      <w:r w:rsidRPr="00F47B45">
        <w:t xml:space="preserve"> object is present,</w:t>
      </w:r>
    </w:p>
    <w:p w14:paraId="577FD63D" w14:textId="0E2C8756"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660149">
        <w:t>3.40.12</w:t>
      </w:r>
      <w:r>
        <w:fldChar w:fldCharType="end"/>
      </w:r>
      <w:r w:rsidRPr="00F47B45">
        <w:t>, §</w:t>
      </w:r>
      <w:r>
        <w:fldChar w:fldCharType="begin"/>
      </w:r>
      <w:r>
        <w:instrText xml:space="preserve"> REF _Ref531188361 \r \h </w:instrText>
      </w:r>
      <w:r>
        <w:fldChar w:fldCharType="separate"/>
      </w:r>
      <w:r w:rsidR="00660149">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04" w:name="_Ref507598047"/>
      <w:bookmarkStart w:id="605" w:name="_Ref508987354"/>
      <w:bookmarkStart w:id="606" w:name="_Toc3378968"/>
      <w:bookmarkStart w:id="607" w:name="_Ref506807829"/>
      <w:r>
        <w:lastRenderedPageBreak/>
        <w:t>a</w:t>
      </w:r>
      <w:r w:rsidR="00A27D47">
        <w:t>ttachments</w:t>
      </w:r>
      <w:bookmarkEnd w:id="604"/>
      <w:r>
        <w:t xml:space="preserve"> property</w:t>
      </w:r>
      <w:bookmarkEnd w:id="605"/>
      <w:bookmarkEnd w:id="606"/>
    </w:p>
    <w:p w14:paraId="7E972364" w14:textId="46FA26D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660149">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60149">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2D8B3D5"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660149">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608" w:name="_Toc3378969"/>
      <w:r>
        <w:t>workItem</w:t>
      </w:r>
      <w:r w:rsidR="00326BD5">
        <w:t>Uri</w:t>
      </w:r>
      <w:r w:rsidR="008C5D5A">
        <w:t>s</w:t>
      </w:r>
      <w:r>
        <w:t xml:space="preserve"> property</w:t>
      </w:r>
      <w:bookmarkEnd w:id="608"/>
    </w:p>
    <w:p w14:paraId="1D36CDAB" w14:textId="6A53C29D"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660149">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09" w:name="_Toc3378970"/>
      <w:r>
        <w:t>hostedViewerUri property</w:t>
      </w:r>
      <w:bookmarkEnd w:id="609"/>
    </w:p>
    <w:p w14:paraId="5C2C894B" w14:textId="2A5DEE35"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10" w:name="_Ref532469699"/>
      <w:bookmarkStart w:id="611" w:name="_Toc3378971"/>
      <w:r>
        <w:t>p</w:t>
      </w:r>
      <w:r w:rsidR="00C82EC9">
        <w:t>rovenance</w:t>
      </w:r>
      <w:r w:rsidR="008050BA">
        <w:t xml:space="preserve"> property</w:t>
      </w:r>
      <w:bookmarkEnd w:id="610"/>
      <w:bookmarkEnd w:id="611"/>
    </w:p>
    <w:p w14:paraId="47D757BD" w14:textId="34337E8A"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660149">
        <w:t>3.38</w:t>
      </w:r>
      <w:r>
        <w:fldChar w:fldCharType="end"/>
      </w:r>
      <w:r>
        <w:t xml:space="preserve">) that contains information about </w:t>
      </w:r>
      <w:r w:rsidR="006C118A">
        <w:t>how and when the result was detected</w:t>
      </w:r>
      <w:r>
        <w:t>.</w:t>
      </w:r>
      <w:bookmarkEnd w:id="607"/>
    </w:p>
    <w:p w14:paraId="656D1948" w14:textId="2B2F6C2A" w:rsidR="006E546E" w:rsidRDefault="006E546E" w:rsidP="006E546E">
      <w:pPr>
        <w:pStyle w:val="Heading3"/>
      </w:pPr>
      <w:bookmarkStart w:id="612" w:name="_Ref532463863"/>
      <w:bookmarkStart w:id="613" w:name="_Toc3378972"/>
      <w:r>
        <w:t>fixes property</w:t>
      </w:r>
      <w:bookmarkEnd w:id="612"/>
      <w:bookmarkEnd w:id="613"/>
    </w:p>
    <w:p w14:paraId="41DB16FF" w14:textId="2F623DD8"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60149">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60149">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614" w:name="_Toc3378973"/>
      <w:r>
        <w:t>occurrenceCount property</w:t>
      </w:r>
      <w:bookmarkEnd w:id="614"/>
    </w:p>
    <w:p w14:paraId="284963B8" w14:textId="6A3E1C34"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660149">
        <w:t>3.22.4</w:t>
      </w:r>
      <w:r>
        <w:fldChar w:fldCharType="end"/>
      </w:r>
      <w:r>
        <w:t>) has been observed.</w:t>
      </w:r>
    </w:p>
    <w:p w14:paraId="6460A4F1" w14:textId="2E84042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660149">
        <w:t>3.22.2</w:t>
      </w:r>
      <w:r>
        <w:fldChar w:fldCharType="end"/>
      </w:r>
      <w:r>
        <w:t xml:space="preserve">) occurs only once in the merged file. In that case, the system performing the merge would select one occurrence of each logically distinct result to serve as the exemplar for that </w:t>
      </w:r>
      <w:r>
        <w:lastRenderedPageBreak/>
        <w:t xml:space="preserve">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15" w:name="_Ref493426721"/>
      <w:bookmarkStart w:id="616" w:name="_Ref507665939"/>
      <w:bookmarkStart w:id="617" w:name="_Toc3378974"/>
      <w:r>
        <w:t>location object</w:t>
      </w:r>
      <w:bookmarkEnd w:id="615"/>
      <w:bookmarkEnd w:id="616"/>
      <w:bookmarkEnd w:id="617"/>
    </w:p>
    <w:p w14:paraId="27ED50C0" w14:textId="23D428DC" w:rsidR="006E546E" w:rsidRDefault="006E546E" w:rsidP="006E546E">
      <w:pPr>
        <w:pStyle w:val="Heading3"/>
      </w:pPr>
      <w:bookmarkStart w:id="618" w:name="_Ref493479281"/>
      <w:bookmarkStart w:id="619" w:name="_Toc3378975"/>
      <w:r>
        <w:t>General</w:t>
      </w:r>
      <w:bookmarkEnd w:id="618"/>
      <w:bookmarkEnd w:id="619"/>
    </w:p>
    <w:p w14:paraId="1D30489B" w14:textId="6AD0227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660149">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60149">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36BA681"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60149">
        <w:t>3.23.4</w:t>
      </w:r>
      <w:r>
        <w:fldChar w:fldCharType="end"/>
      </w:r>
      <w:r w:rsidRPr="00180B28">
        <w:t>) is particularly convenient for fingerprinting.</w:t>
      </w:r>
    </w:p>
    <w:p w14:paraId="310AFACC" w14:textId="42BBD4E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660149">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660149">
        <w:t>3.23.6</w:t>
      </w:r>
      <w:r>
        <w:fldChar w:fldCharType="end"/>
      </w:r>
      <w:r>
        <w:t>) explaining the significance of this “location.”</w:t>
      </w:r>
    </w:p>
    <w:p w14:paraId="0FA7950E" w14:textId="08CED4CC" w:rsidR="00F76775" w:rsidRDefault="00F76775" w:rsidP="00F76775">
      <w:pPr>
        <w:pStyle w:val="Heading3"/>
      </w:pPr>
      <w:bookmarkStart w:id="620" w:name="_Toc3378976"/>
      <w:r>
        <w:t>Constraints</w:t>
      </w:r>
      <w:bookmarkEnd w:id="620"/>
    </w:p>
    <w:p w14:paraId="01C657E7" w14:textId="175E1A55"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r w:rsidR="00F76775">
        <w:fldChar w:fldCharType="separate"/>
      </w:r>
      <w:r w:rsidR="00660149">
        <w:t>3.23.4</w:t>
      </w:r>
      <w:r w:rsidR="00F76775">
        <w:fldChar w:fldCharType="end"/>
      </w:r>
      <w:r w:rsidR="00F76775">
        <w:t xml:space="preserve">) or the </w:t>
      </w:r>
      <w:r w:rsidR="00F76775" w:rsidRPr="00DE6CA3">
        <w:rPr>
          <w:rStyle w:val="CODEtemp"/>
        </w:rPr>
        <w:t>logicalLocationIndex</w:t>
      </w:r>
      <w:r w:rsidR="00F76775">
        <w:t xml:space="preserve"> property (§</w:t>
      </w:r>
      <w:r w:rsidR="002649ED">
        <w:fldChar w:fldCharType="begin"/>
      </w:r>
      <w:r w:rsidR="002649ED">
        <w:instrText xml:space="preserve"> REF _Ref530062627 \r \h </w:instrText>
      </w:r>
      <w:r w:rsidR="002649ED">
        <w:fldChar w:fldCharType="separate"/>
      </w:r>
      <w:r w:rsidR="00660149">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017A2326"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660149">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660149">
        <w:t>3.13</w:t>
      </w:r>
      <w:r>
        <w:fldChar w:fldCharType="end"/>
      </w:r>
      <w:r>
        <w:t>, §</w:t>
      </w:r>
      <w:r>
        <w:fldChar w:fldCharType="begin"/>
      </w:r>
      <w:r>
        <w:instrText xml:space="preserve"> REF _Ref493479000 \r \h </w:instrText>
      </w:r>
      <w:r>
        <w:fldChar w:fldCharType="separate"/>
      </w:r>
      <w:r w:rsidR="00660149">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621" w:name="_Ref493477623"/>
      <w:bookmarkStart w:id="622" w:name="_Ref493478351"/>
      <w:bookmarkStart w:id="623" w:name="_Toc3378977"/>
      <w:r>
        <w:t xml:space="preserve">physicalLocation </w:t>
      </w:r>
      <w:r w:rsidR="006E546E">
        <w:t>property</w:t>
      </w:r>
      <w:bookmarkEnd w:id="621"/>
      <w:bookmarkEnd w:id="622"/>
      <w:bookmarkEnd w:id="623"/>
    </w:p>
    <w:p w14:paraId="37D40289" w14:textId="1CE2BA71"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60149">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624" w:name="_Ref493404450"/>
      <w:bookmarkStart w:id="625" w:name="_Ref493404690"/>
      <w:bookmarkStart w:id="626" w:name="_Toc3378978"/>
      <w:r>
        <w:t>fullyQualifiedLogicalName property</w:t>
      </w:r>
      <w:bookmarkEnd w:id="624"/>
      <w:bookmarkEnd w:id="625"/>
      <w:bookmarkEnd w:id="626"/>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r w:rsidRPr="00E66E38">
        <w:rPr>
          <w:rStyle w:val="CODEtemp"/>
        </w:rPr>
        <w:t>fullyQualifiedLogicalName</w:t>
      </w:r>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lastRenderedPageBreak/>
        <w:t xml:space="preserve">If this </w:t>
      </w:r>
      <w:r w:rsidRPr="0045785E">
        <w:rPr>
          <w:rStyle w:val="CODEtemp"/>
        </w:rPr>
        <w:t>location</w:t>
      </w:r>
      <w:r>
        <w:t xml:space="preserve"> object does not describe a logical location, then </w:t>
      </w:r>
      <w:r w:rsidRPr="0045785E">
        <w:rPr>
          <w:rStyle w:val="CODEtemp"/>
        </w:rPr>
        <w:t>fullyQualifiedLogicalName</w:t>
      </w:r>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362F43B6" w:rsidR="00AF2FC5" w:rsidRDefault="00AF2FC5" w:rsidP="00AF2FC5">
      <w:r>
        <w:t xml:space="preserve">If the </w:t>
      </w:r>
      <w:r w:rsidRPr="0045785E">
        <w:rPr>
          <w:rStyle w:val="CODEtemp"/>
        </w:rPr>
        <w:t>logicalLocationIndex</w:t>
      </w:r>
      <w:r>
        <w:t xml:space="preserve"> property (§</w:t>
      </w:r>
      <w:r>
        <w:fldChar w:fldCharType="begin"/>
      </w:r>
      <w:r>
        <w:instrText xml:space="preserve"> REF _Ref530062627 \r \h </w:instrText>
      </w:r>
      <w:r>
        <w:fldChar w:fldCharType="separate"/>
      </w:r>
      <w:r w:rsidR="00660149">
        <w:t>3.23.5</w:t>
      </w:r>
      <w:r>
        <w:fldChar w:fldCharType="end"/>
      </w:r>
      <w:r>
        <w:t xml:space="preserve">)  is absent, then </w:t>
      </w:r>
      <w:r w:rsidRPr="0045785E">
        <w:rPr>
          <w:rStyle w:val="CODEtemp"/>
        </w:rPr>
        <w:t>fullyQualifiedLogicalName</w:t>
      </w:r>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r w:rsidRPr="0045785E">
        <w:rPr>
          <w:rStyle w:val="CODEtemp"/>
        </w:rPr>
        <w:t>logicalLocationIndex</w:t>
      </w:r>
      <w:r>
        <w:t xml:space="preserve"> is present, then </w:t>
      </w:r>
      <w:r w:rsidRPr="0045785E">
        <w:rPr>
          <w:rStyle w:val="CODEtemp"/>
        </w:rPr>
        <w:t>fullyQualifiedLogicalName</w:t>
      </w:r>
      <w:r w:rsidRPr="00E66E38">
        <w:t xml:space="preserve"> </w:t>
      </w:r>
      <w:r>
        <w:rPr>
          <w:b/>
        </w:rPr>
        <w:t>MAY</w:t>
      </w:r>
      <w:r w:rsidRPr="0045785E">
        <w:rPr>
          <w:b/>
        </w:rPr>
        <w:t xml:space="preserve"> </w:t>
      </w:r>
      <w:r>
        <w:t>be present.</w:t>
      </w:r>
    </w:p>
    <w:p w14:paraId="1A51225A" w14:textId="57ACC0CC" w:rsidR="00E66E38" w:rsidRDefault="00E66E38" w:rsidP="00E66E38">
      <w:bookmarkStart w:id="627" w:name="_Hlk513194534"/>
      <w:bookmarkStart w:id="628"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660149">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627"/>
    </w:p>
    <w:p w14:paraId="01F88A86" w14:textId="3A828A46" w:rsidR="00E66E38" w:rsidRDefault="00E66E38" w:rsidP="00E66E38">
      <w:r w:rsidRPr="00E66E38">
        <w:t>If the</w:t>
      </w:r>
      <w:r w:rsidR="00C32159">
        <w:t xml:space="preserve"> </w:t>
      </w:r>
      <w:r w:rsidR="00AF2FC5">
        <w:t xml:space="preserve">array-valued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60149">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628"/>
      <w:r w:rsidR="00C32159">
        <w:t>§</w:t>
      </w:r>
      <w:r w:rsidR="00C32159">
        <w:fldChar w:fldCharType="begin"/>
      </w:r>
      <w:r w:rsidR="00C32159">
        <w:instrText xml:space="preserve"> REF _Ref493349997 \r \h </w:instrText>
      </w:r>
      <w:r w:rsidR="00C32159">
        <w:fldChar w:fldCharType="separate"/>
      </w:r>
      <w:r w:rsidR="00660149">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sidR="001C1CBF">
        <w:rPr>
          <w:b/>
        </w:rPr>
        <w:t>SHOULD</w:t>
      </w:r>
      <w:r w:rsidR="001C1CBF" w:rsidRPr="00E66E38">
        <w:t xml:space="preserve"> </w:t>
      </w:r>
      <w:r w:rsidRPr="00E66E38">
        <w:t xml:space="preserve">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660149">
        <w:t>3.27.4</w:t>
      </w:r>
      <w:r w:rsidR="002649ED">
        <w:fldChar w:fldCharType="end"/>
      </w:r>
      <w:r w:rsidR="002649ED">
        <w:t>)</w:t>
      </w:r>
      <w:r w:rsidR="002649ED" w:rsidRPr="00E66E38">
        <w:t xml:space="preserve"> </w:t>
      </w:r>
      <w:r w:rsidRPr="00E66E38">
        <w:t xml:space="preserve">of one of the </w:t>
      </w:r>
      <w:r w:rsidRPr="00E66E38">
        <w:rPr>
          <w:rStyle w:val="CODEtemp"/>
        </w:rPr>
        <w:t>logicalLocations</w:t>
      </w:r>
      <w:r w:rsidRPr="00E66E38">
        <w:t xml:space="preserve"> object</w:t>
      </w:r>
      <w:r w:rsidR="001C1CBF">
        <w:t>s (§</w:t>
      </w:r>
      <w:r w:rsidR="001C1CBF">
        <w:fldChar w:fldCharType="begin"/>
      </w:r>
      <w:r w:rsidR="001C1CBF">
        <w:instrText xml:space="preserve"> REF _Ref493404505 \r \h </w:instrText>
      </w:r>
      <w:r w:rsidR="001C1CBF">
        <w:fldChar w:fldCharType="separate"/>
      </w:r>
      <w:r w:rsidR="00660149">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754B72EB" w:rsidR="006E0178" w:rsidRDefault="006E0178" w:rsidP="002D65F3">
      <w:pPr>
        <w:pStyle w:val="Code"/>
      </w:pPr>
      <w:r>
        <w:t xml:space="preserve">"logicalLocations":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"fullyQualifiedName": "A::B",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r w:rsidR="00384B6C">
        <w:t>parentIndex</w:t>
      </w:r>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lastRenderedPageBreak/>
        <w:t xml:space="preserve">    "fullyQualifiedName": "A::B",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r w:rsidR="00581205">
        <w:t>parentIndex</w:t>
      </w:r>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2D6F39AD"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660149">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629" w:name="_Ref530062627"/>
      <w:bookmarkStart w:id="630" w:name="_Toc3378979"/>
      <w:r>
        <w:t>logicalLocationIndex property</w:t>
      </w:r>
      <w:bookmarkEnd w:id="629"/>
      <w:bookmarkEnd w:id="630"/>
    </w:p>
    <w:p w14:paraId="715F25F2" w14:textId="0B9783AE"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r w:rsidRPr="00D436DB">
        <w:rPr>
          <w:rStyle w:val="CODEtemp"/>
        </w:rPr>
        <w:t>logicalLocationIndex</w:t>
      </w:r>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r w:rsidR="00581205" w:rsidRPr="00B10A43">
        <w:rPr>
          <w:rStyle w:val="CODEtemp"/>
        </w:rPr>
        <w:t>logicalLocations</w:t>
      </w:r>
      <w:r w:rsidR="00581205">
        <w:t xml:space="preserve"> </w:t>
      </w:r>
      <w:r>
        <w:t>property (</w:t>
      </w:r>
      <w:r w:rsidRPr="00E66E38">
        <w:t>§</w:t>
      </w:r>
      <w:r>
        <w:fldChar w:fldCharType="begin"/>
      </w:r>
      <w:r>
        <w:instrText xml:space="preserve"> REF _Ref493479000 \r \h </w:instrText>
      </w:r>
      <w:r>
        <w:fldChar w:fldCharType="separate"/>
      </w:r>
      <w:r w:rsidR="00660149">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660149">
        <w:t>3.13</w:t>
      </w:r>
      <w:r>
        <w:fldChar w:fldCharType="end"/>
      </w:r>
      <w:r>
        <w:t xml:space="preserve">) of the </w:t>
      </w:r>
      <w:r w:rsidR="00581205" w:rsidRPr="00B10A43">
        <w:rPr>
          <w:rStyle w:val="CODEtemp"/>
        </w:rPr>
        <w:t>logicalLocation</w:t>
      </w:r>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660149">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r w:rsidR="00EB77BD" w:rsidRPr="00EB77BD">
        <w:rPr>
          <w:rStyle w:val="CODEtemp"/>
        </w:rPr>
        <w:t>logicalLocationIndex</w:t>
      </w:r>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r>
        <w:rPr>
          <w:rStyle w:val="CODEtemp"/>
        </w:rPr>
        <w:t>logicalLocationIndex</w:t>
      </w:r>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r w:rsidRPr="00262770">
        <w:rPr>
          <w:rStyle w:val="CODEtemp"/>
        </w:rPr>
        <w:t>run.logicalLocations</w:t>
      </w:r>
      <w:r>
        <w:t xml:space="preserve"> is absent, or if it does not contain an entry for the logical location described by this </w:t>
      </w:r>
      <w:r w:rsidRPr="00262770">
        <w:rPr>
          <w:rStyle w:val="CODEtemp"/>
        </w:rPr>
        <w:t>location</w:t>
      </w:r>
      <w:r>
        <w:t xml:space="preserve"> object, then </w:t>
      </w:r>
      <w:r w:rsidRPr="00262770">
        <w:rPr>
          <w:rStyle w:val="CODEtemp"/>
        </w:rPr>
        <w:t>logicalLocationIndex</w:t>
      </w:r>
      <w:r>
        <w:t xml:space="preserve"> </w:t>
      </w:r>
      <w:r w:rsidRPr="00262770">
        <w:rPr>
          <w:b/>
        </w:rPr>
        <w:t>SHALL NOT</w:t>
      </w:r>
      <w:r>
        <w:t xml:space="preserve"> be present.</w:t>
      </w:r>
    </w:p>
    <w:p w14:paraId="71D434F6" w14:textId="27235C02" w:rsidR="00E20E40" w:rsidRDefault="00E20E40" w:rsidP="00EB77BD">
      <w:r>
        <w:t xml:space="preserve">Otherwise, </w:t>
      </w:r>
      <w:r w:rsidRPr="00262770">
        <w:rPr>
          <w:rStyle w:val="CODEtemp"/>
        </w:rPr>
        <w:t>logicalLocationIndex</w:t>
      </w:r>
      <w:r>
        <w:t xml:space="preserve"> </w:t>
      </w:r>
      <w:r w:rsidRPr="00262770">
        <w:rPr>
          <w:b/>
        </w:rPr>
        <w:t>SHOULD</w:t>
      </w:r>
      <w:r>
        <w:t xml:space="preserve"> be present.</w:t>
      </w:r>
    </w:p>
    <w:p w14:paraId="128D8D06" w14:textId="43DA8CDE" w:rsidR="00262770" w:rsidRPr="001C29FD" w:rsidRDefault="00262770" w:rsidP="00EB77BD">
      <w:r>
        <w:t xml:space="preserve">If </w:t>
      </w:r>
      <w:r w:rsidRPr="00262770">
        <w:rPr>
          <w:rStyle w:val="CODEtemp"/>
        </w:rPr>
        <w:t>logicalLocationIndex</w:t>
      </w:r>
      <w:r>
        <w:t xml:space="preserve"> and </w:t>
      </w:r>
      <w:r w:rsidRPr="00262770">
        <w:rPr>
          <w:rStyle w:val="CODEtemp"/>
        </w:rPr>
        <w:t>fullyQualifiedLogicalName</w:t>
      </w:r>
      <w:r>
        <w:t xml:space="preserve"> (</w:t>
      </w:r>
      <w:r w:rsidRPr="00E66E38">
        <w:t>§</w:t>
      </w:r>
      <w:r>
        <w:fldChar w:fldCharType="begin"/>
      </w:r>
      <w:r>
        <w:instrText xml:space="preserve"> REF _Ref493404450 \r \h </w:instrText>
      </w:r>
      <w:r>
        <w:fldChar w:fldCharType="separate"/>
      </w:r>
      <w:r w:rsidR="00660149">
        <w:t>3.23.4</w:t>
      </w:r>
      <w:r>
        <w:fldChar w:fldCharType="end"/>
      </w:r>
      <w:r>
        <w:t xml:space="preserve">) are both present, then the value of the </w:t>
      </w:r>
      <w:r w:rsidRPr="00262770">
        <w:rPr>
          <w:rStyle w:val="CODEtemp"/>
        </w:rPr>
        <w:t>fullyQualifiedName</w:t>
      </w:r>
      <w:r>
        <w:t xml:space="preserve"> property (</w:t>
      </w:r>
      <w:r w:rsidRPr="00E66E38">
        <w:t>§</w:t>
      </w:r>
      <w:r>
        <w:fldChar w:fldCharType="begin"/>
      </w:r>
      <w:r>
        <w:instrText xml:space="preserve"> REF _Ref513194876 \r \h </w:instrText>
      </w:r>
      <w:r>
        <w:fldChar w:fldCharType="separate"/>
      </w:r>
      <w:r w:rsidR="00660149">
        <w:t>3.27.4</w:t>
      </w:r>
      <w:r>
        <w:fldChar w:fldCharType="end"/>
      </w:r>
      <w:r>
        <w:t xml:space="preserve">) of the </w:t>
      </w:r>
      <w:r w:rsidRPr="00262770">
        <w:rPr>
          <w:rStyle w:val="CODEtemp"/>
        </w:rPr>
        <w:t>logicalLocation</w:t>
      </w:r>
      <w:r>
        <w:t xml:space="preserve"> object specified by </w:t>
      </w:r>
      <w:r w:rsidRPr="00262770">
        <w:rPr>
          <w:rStyle w:val="CODEtemp"/>
        </w:rPr>
        <w:t>logicalLocationIndex</w:t>
      </w:r>
      <w:r>
        <w:t xml:space="preserve"> </w:t>
      </w:r>
      <w:r w:rsidRPr="00262770">
        <w:rPr>
          <w:b/>
        </w:rPr>
        <w:t>SHALL</w:t>
      </w:r>
      <w:r>
        <w:t xml:space="preserve"> equal the value of </w:t>
      </w:r>
      <w:r w:rsidRPr="00262770">
        <w:rPr>
          <w:rStyle w:val="CODEtemp"/>
        </w:rPr>
        <w:t>fullyQualifiedLogicalName</w:t>
      </w:r>
      <w:r>
        <w:t>.</w:t>
      </w:r>
    </w:p>
    <w:p w14:paraId="4CD27C2E" w14:textId="16EED1C5" w:rsidR="00F13165" w:rsidRDefault="00F13165" w:rsidP="00F13165">
      <w:pPr>
        <w:pStyle w:val="Heading3"/>
      </w:pPr>
      <w:bookmarkStart w:id="631" w:name="_Ref513121634"/>
      <w:bookmarkStart w:id="632" w:name="_Ref513122103"/>
      <w:bookmarkStart w:id="633" w:name="_Toc3378980"/>
      <w:r>
        <w:t>message property</w:t>
      </w:r>
      <w:bookmarkEnd w:id="631"/>
      <w:bookmarkEnd w:id="632"/>
      <w:bookmarkEnd w:id="633"/>
    </w:p>
    <w:p w14:paraId="62F22E6F" w14:textId="68E92C5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60149">
        <w:t>3.11</w:t>
      </w:r>
      <w:r>
        <w:fldChar w:fldCharType="end"/>
      </w:r>
      <w:r>
        <w:t>) relevant to the location.</w:t>
      </w:r>
    </w:p>
    <w:p w14:paraId="0E77A827" w14:textId="77777777" w:rsidR="00F13165" w:rsidRDefault="00F13165" w:rsidP="00F13165">
      <w:pPr>
        <w:pStyle w:val="Heading3"/>
      </w:pPr>
      <w:bookmarkStart w:id="634" w:name="_Ref510102819"/>
      <w:bookmarkStart w:id="635" w:name="_Toc3378981"/>
      <w:r>
        <w:lastRenderedPageBreak/>
        <w:t>annotations property</w:t>
      </w:r>
      <w:bookmarkEnd w:id="634"/>
      <w:bookmarkEnd w:id="635"/>
    </w:p>
    <w:p w14:paraId="1F7AABEC" w14:textId="56143E8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660149">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660149">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660149">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EE58C85"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660149">
        <w:t>3.25</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36" w:name="_Ref493477390"/>
      <w:bookmarkStart w:id="637" w:name="_Ref493478323"/>
      <w:bookmarkStart w:id="638" w:name="_Ref493478590"/>
      <w:bookmarkStart w:id="639" w:name="_Toc3378982"/>
      <w:r>
        <w:t>physicalLocation object</w:t>
      </w:r>
      <w:bookmarkEnd w:id="636"/>
      <w:bookmarkEnd w:id="637"/>
      <w:bookmarkEnd w:id="638"/>
      <w:bookmarkEnd w:id="639"/>
    </w:p>
    <w:p w14:paraId="0B9181AD" w14:textId="12F902F2" w:rsidR="006E546E" w:rsidRDefault="006E546E" w:rsidP="006E546E">
      <w:pPr>
        <w:pStyle w:val="Heading3"/>
      </w:pPr>
      <w:bookmarkStart w:id="640" w:name="_Toc3378983"/>
      <w:r>
        <w:t>General</w:t>
      </w:r>
      <w:bookmarkEnd w:id="64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641" w:name="_Ref503357394"/>
      <w:bookmarkStart w:id="642" w:name="_Toc3378984"/>
      <w:bookmarkStart w:id="643" w:name="_Ref493343236"/>
      <w:r>
        <w:t>id property</w:t>
      </w:r>
      <w:bookmarkEnd w:id="641"/>
      <w:bookmarkEnd w:id="642"/>
    </w:p>
    <w:p w14:paraId="39E78313" w14:textId="6D461D9F"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60149">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4FF7AD7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60149">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60149">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644" w:name="_Ref503369432"/>
      <w:bookmarkStart w:id="645" w:name="_Ref503369435"/>
      <w:bookmarkStart w:id="646" w:name="_Ref503371110"/>
      <w:bookmarkStart w:id="647" w:name="_Ref503371652"/>
      <w:bookmarkStart w:id="648" w:name="_Toc3378985"/>
      <w:r>
        <w:t>fileLocation</w:t>
      </w:r>
      <w:r w:rsidR="006E546E">
        <w:t xml:space="preserve"> property</w:t>
      </w:r>
      <w:bookmarkEnd w:id="643"/>
      <w:bookmarkEnd w:id="644"/>
      <w:bookmarkEnd w:id="645"/>
      <w:bookmarkEnd w:id="646"/>
      <w:bookmarkEnd w:id="647"/>
      <w:bookmarkEnd w:id="648"/>
    </w:p>
    <w:p w14:paraId="03500782" w14:textId="3D52EA33"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60149">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649" w:name="_Ref493509797"/>
      <w:bookmarkStart w:id="650" w:name="_Toc3378986"/>
      <w:r>
        <w:lastRenderedPageBreak/>
        <w:t>region property</w:t>
      </w:r>
      <w:bookmarkEnd w:id="649"/>
      <w:bookmarkEnd w:id="650"/>
    </w:p>
    <w:p w14:paraId="34CA82A6" w14:textId="34011854"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60149">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60149">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60149">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2EB71FF"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60149">
        <w:t>3.22</w:t>
      </w:r>
      <w:r>
        <w:fldChar w:fldCharType="end"/>
      </w:r>
      <w:r>
        <w:t>).</w:t>
      </w:r>
    </w:p>
    <w:p w14:paraId="7A49ADC4" w14:textId="3CB0CA5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60149">
        <w:t>3.22.10</w:t>
      </w:r>
      <w:r>
        <w:fldChar w:fldCharType="end"/>
      </w:r>
      <w:r>
        <w:t>.</w:t>
      </w:r>
    </w:p>
    <w:p w14:paraId="779C2718" w14:textId="504A436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60149">
        <w:t>3.23</w:t>
      </w:r>
      <w:r>
        <w:fldChar w:fldCharType="end"/>
      </w:r>
      <w:r>
        <w:t>).</w:t>
      </w:r>
    </w:p>
    <w:p w14:paraId="3C94BD54" w14:textId="23B0F149"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60149">
        <w:t>3.23.3</w:t>
      </w:r>
      <w:r>
        <w:fldChar w:fldCharType="end"/>
      </w:r>
      <w:r>
        <w:t>.</w:t>
      </w:r>
    </w:p>
    <w:p w14:paraId="313011DD" w14:textId="741244BF" w:rsidR="006805FB" w:rsidRDefault="006805FB" w:rsidP="002D65F3">
      <w:pPr>
        <w:pStyle w:val="Code"/>
      </w:pPr>
      <w:r>
        <w:t xml:space="preserve">        "fileLocation":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651" w:name="_Toc3378987"/>
      <w:r>
        <w:t>contextRegion property</w:t>
      </w:r>
      <w:bookmarkEnd w:id="651"/>
    </w:p>
    <w:p w14:paraId="220640FE" w14:textId="0D77A24D"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60149">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60149">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087FCA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60149">
        <w:t>3.22</w:t>
      </w:r>
      <w:r>
        <w:fldChar w:fldCharType="end"/>
      </w:r>
      <w:r>
        <w:t>).</w:t>
      </w:r>
    </w:p>
    <w:p w14:paraId="7E9D024B" w14:textId="646B0B4C"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60149">
        <w:t>3.22.10</w:t>
      </w:r>
      <w:r>
        <w:fldChar w:fldCharType="end"/>
      </w:r>
      <w:r>
        <w:t>.</w:t>
      </w:r>
    </w:p>
    <w:p w14:paraId="686DE936" w14:textId="21BFE6F5"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60149">
        <w:t>3.23</w:t>
      </w:r>
      <w:r>
        <w:fldChar w:fldCharType="end"/>
      </w:r>
      <w:r>
        <w:t>).</w:t>
      </w:r>
    </w:p>
    <w:p w14:paraId="5B98A118" w14:textId="1BE5EEB7" w:rsidR="00843397" w:rsidRDefault="0084339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60149">
        <w:t>3.23.3</w:t>
      </w:r>
      <w:r>
        <w:fldChar w:fldCharType="end"/>
      </w:r>
      <w:r>
        <w:t>.</w:t>
      </w:r>
    </w:p>
    <w:p w14:paraId="096905D1" w14:textId="77777777" w:rsidR="00843397" w:rsidRDefault="00843397" w:rsidP="002D65F3">
      <w:pPr>
        <w:pStyle w:val="Code"/>
      </w:pPr>
      <w:r>
        <w:t xml:space="preserve">        "fileLocation": {                # A physicalLocation object.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9E70F4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660149">
        <w:t>3.24.4</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652" w:name="_Ref493490350"/>
      <w:bookmarkStart w:id="653" w:name="_Toc3378988"/>
      <w:r>
        <w:t>region object</w:t>
      </w:r>
      <w:bookmarkEnd w:id="652"/>
      <w:bookmarkEnd w:id="653"/>
    </w:p>
    <w:p w14:paraId="5C4DB1F6" w14:textId="19917190" w:rsidR="006E546E" w:rsidRDefault="006E546E" w:rsidP="006E546E">
      <w:pPr>
        <w:pStyle w:val="Heading3"/>
      </w:pPr>
      <w:bookmarkStart w:id="654" w:name="_Toc3378989"/>
      <w:r>
        <w:t>General</w:t>
      </w:r>
      <w:bookmarkEnd w:id="654"/>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8D105BC"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660149">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660149">
        <w:t>3.25.3</w:t>
      </w:r>
      <w:r>
        <w:fldChar w:fldCharType="end"/>
      </w:r>
      <w:r>
        <w:t>).</w:t>
      </w:r>
    </w:p>
    <w:p w14:paraId="4D60C0C6" w14:textId="07795823" w:rsidR="006E546E" w:rsidRDefault="006E546E" w:rsidP="006E546E">
      <w:pPr>
        <w:pStyle w:val="Heading3"/>
      </w:pPr>
      <w:bookmarkStart w:id="655" w:name="_Ref493492556"/>
      <w:bookmarkStart w:id="656" w:name="_Ref493492604"/>
      <w:bookmarkStart w:id="657" w:name="_Ref493492671"/>
      <w:bookmarkStart w:id="658" w:name="_Toc3378990"/>
      <w:r>
        <w:t>Text regions</w:t>
      </w:r>
      <w:bookmarkEnd w:id="655"/>
      <w:bookmarkEnd w:id="656"/>
      <w:bookmarkEnd w:id="657"/>
      <w:bookmarkEnd w:id="65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55F64A"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660149">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660149">
        <w:t>3.13</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77F3CFF"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660149">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660149">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7C4F5B5"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660149">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660149">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660149">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660149">
        <w:t>3.25.8</w:t>
      </w:r>
      <w:r>
        <w:fldChar w:fldCharType="end"/>
      </w:r>
      <w:r w:rsidRPr="003E62A7">
        <w:t>)</w:t>
      </w:r>
      <w:r>
        <w:t>.</w:t>
      </w:r>
    </w:p>
    <w:p w14:paraId="2FA2CAD1" w14:textId="4D7DACBC"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660149">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660149">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43D421D"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660149">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4802B43"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660149">
        <w:t>3.25.6</w:t>
      </w:r>
      <w:r>
        <w:fldChar w:fldCharType="end"/>
      </w:r>
      <w:r>
        <w:t>).</w:t>
      </w:r>
    </w:p>
    <w:p w14:paraId="2F4CCF7E" w14:textId="5438DD6B" w:rsidR="002E614C" w:rsidRDefault="002E614C" w:rsidP="002E614C">
      <w:pPr>
        <w:pStyle w:val="Note"/>
        <w:numPr>
          <w:ilvl w:val="0"/>
          <w:numId w:val="64"/>
        </w:numPr>
      </w:pPr>
      <w:r>
        <w:rPr>
          <w:rStyle w:val="CODEtemp"/>
        </w:rPr>
        <w:lastRenderedPageBreak/>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660149">
        <w:t>3.25.7</w:t>
      </w:r>
      <w:r>
        <w:fldChar w:fldCharType="end"/>
      </w:r>
      <w:r>
        <w:t>).</w:t>
      </w:r>
    </w:p>
    <w:p w14:paraId="30C0E1BA" w14:textId="3EC6E25B"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660149">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F4EC632"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660149">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59" w:name="_Ref509043519"/>
      <w:bookmarkStart w:id="660" w:name="_Ref509043733"/>
      <w:bookmarkStart w:id="661" w:name="_Toc3378991"/>
      <w:r>
        <w:lastRenderedPageBreak/>
        <w:t>Binary regions</w:t>
      </w:r>
      <w:bookmarkEnd w:id="659"/>
      <w:bookmarkEnd w:id="660"/>
      <w:bookmarkEnd w:id="66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FC54798"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660149">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660149">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62" w:name="_Toc3378992"/>
      <w:r>
        <w:t>Independence of text and binary regions</w:t>
      </w:r>
      <w:bookmarkEnd w:id="66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DB57578"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660149">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63" w:name="_Ref493490565"/>
      <w:bookmarkStart w:id="664" w:name="_Ref493491243"/>
      <w:bookmarkStart w:id="665" w:name="_Ref493492406"/>
      <w:bookmarkStart w:id="666" w:name="_Toc3378993"/>
      <w:r>
        <w:t>startLine property</w:t>
      </w:r>
      <w:bookmarkEnd w:id="663"/>
      <w:bookmarkEnd w:id="664"/>
      <w:bookmarkEnd w:id="665"/>
      <w:bookmarkEnd w:id="666"/>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67" w:name="_Ref493491260"/>
      <w:bookmarkStart w:id="668" w:name="_Ref493492414"/>
      <w:bookmarkStart w:id="669" w:name="_Toc3378994"/>
      <w:r>
        <w:t>startColumn property</w:t>
      </w:r>
      <w:bookmarkEnd w:id="667"/>
      <w:bookmarkEnd w:id="668"/>
      <w:bookmarkEnd w:id="669"/>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70" w:name="_Ref493491334"/>
      <w:bookmarkStart w:id="671" w:name="_Ref493492422"/>
      <w:bookmarkStart w:id="672" w:name="_Toc3378995"/>
      <w:r>
        <w:t>endLine property</w:t>
      </w:r>
      <w:bookmarkEnd w:id="670"/>
      <w:bookmarkEnd w:id="671"/>
      <w:bookmarkEnd w:id="672"/>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73" w:name="_Ref493491342"/>
      <w:bookmarkStart w:id="674" w:name="_Ref493492427"/>
      <w:bookmarkStart w:id="675" w:name="_Toc3378996"/>
      <w:r>
        <w:lastRenderedPageBreak/>
        <w:t>endColumn property</w:t>
      </w:r>
      <w:bookmarkEnd w:id="673"/>
      <w:bookmarkEnd w:id="674"/>
      <w:bookmarkEnd w:id="675"/>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76" w:name="_Ref493492251"/>
      <w:bookmarkStart w:id="677" w:name="_Ref493492981"/>
      <w:bookmarkStart w:id="678" w:name="_Toc3378997"/>
      <w:r>
        <w:t>charO</w:t>
      </w:r>
      <w:r w:rsidR="006E546E">
        <w:t>ffset property</w:t>
      </w:r>
      <w:bookmarkEnd w:id="676"/>
      <w:bookmarkEnd w:id="677"/>
      <w:bookmarkEnd w:id="678"/>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679" w:name="_Ref493491350"/>
      <w:bookmarkStart w:id="680" w:name="_Ref493492312"/>
      <w:bookmarkStart w:id="681" w:name="_Toc3378998"/>
      <w:r>
        <w:t>charL</w:t>
      </w:r>
      <w:r w:rsidR="006E546E">
        <w:t>ength property</w:t>
      </w:r>
      <w:bookmarkEnd w:id="679"/>
      <w:bookmarkEnd w:id="680"/>
      <w:bookmarkEnd w:id="681"/>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1B4105F"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660149">
        <w:t>3.25.9</w:t>
      </w:r>
      <w:r>
        <w:fldChar w:fldCharType="end"/>
      </w:r>
      <w:r>
        <w:t>)</w:t>
      </w:r>
    </w:p>
    <w:p w14:paraId="26AA9C6F" w14:textId="09BC2DFE"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682" w:name="_Ref515544104"/>
      <w:bookmarkStart w:id="683" w:name="_Toc3378999"/>
      <w:r>
        <w:t>byteOffset property</w:t>
      </w:r>
      <w:bookmarkEnd w:id="682"/>
      <w:bookmarkEnd w:id="68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684" w:name="_Ref515544119"/>
      <w:bookmarkStart w:id="685" w:name="_Toc3379000"/>
      <w:r>
        <w:t>byteLength property</w:t>
      </w:r>
      <w:bookmarkEnd w:id="684"/>
      <w:bookmarkEnd w:id="685"/>
    </w:p>
    <w:p w14:paraId="2FF66B09" w14:textId="7FBC187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660149">
        <w:t>3.25.11</w:t>
      </w:r>
      <w:r w:rsidR="00EB7FF6">
        <w:fldChar w:fldCharType="end"/>
      </w:r>
      <w:r w:rsidR="00EB7FF6">
        <w:t>)</w:t>
      </w:r>
      <w:r>
        <w:t>.</w:t>
      </w:r>
    </w:p>
    <w:p w14:paraId="1B751256" w14:textId="5F9B1E0A"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686" w:name="_Ref534896821"/>
      <w:bookmarkStart w:id="687" w:name="_Ref534897957"/>
      <w:bookmarkStart w:id="688" w:name="_Toc3379001"/>
      <w:r>
        <w:t>snippet property</w:t>
      </w:r>
      <w:bookmarkEnd w:id="686"/>
      <w:bookmarkEnd w:id="687"/>
      <w:bookmarkEnd w:id="688"/>
    </w:p>
    <w:p w14:paraId="4E596286" w14:textId="34BB718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60149">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689" w:name="_Ref513118337"/>
      <w:bookmarkStart w:id="690" w:name="_Toc3379002"/>
      <w:r>
        <w:lastRenderedPageBreak/>
        <w:t>message property</w:t>
      </w:r>
      <w:bookmarkEnd w:id="689"/>
      <w:bookmarkEnd w:id="690"/>
    </w:p>
    <w:p w14:paraId="11547397" w14:textId="66E06F4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60149">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91" w:name="_Ref534896942"/>
      <w:bookmarkStart w:id="692" w:name="_Toc3379003"/>
      <w:r>
        <w:t>sourceLanguage property</w:t>
      </w:r>
      <w:bookmarkEnd w:id="691"/>
      <w:bookmarkEnd w:id="692"/>
    </w:p>
    <w:p w14:paraId="05F6E931" w14:textId="3B90440E"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660149">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r w:rsidRPr="00A45327">
        <w:rPr>
          <w:rStyle w:val="CODEtemp"/>
        </w:rPr>
        <w:t>sourceLanguage</w:t>
      </w:r>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the </w:t>
      </w:r>
      <w:r w:rsidRPr="00AE02F6">
        <w:rPr>
          <w:rStyle w:val="CODEtemp"/>
        </w:rPr>
        <w:t>region</w:t>
      </w:r>
      <w:r>
        <w:t xml:space="preserve"> object represents a portion of a text file that contains source code.</w:t>
      </w:r>
    </w:p>
    <w:p w14:paraId="42E91A4F" w14:textId="0A3AC69A"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660149">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660149">
        <w:t>3.21.10</w:t>
      </w:r>
      <w:r>
        <w:fldChar w:fldCharType="end"/>
      </w:r>
      <w:r>
        <w:t>.</w:t>
      </w:r>
    </w:p>
    <w:p w14:paraId="72100840" w14:textId="77777777" w:rsidR="00524CAF" w:rsidRPr="00524CAF" w:rsidRDefault="00524CAF" w:rsidP="00524CAF"/>
    <w:p w14:paraId="3FFBDEE7" w14:textId="7CE554C1"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660149">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660149">
        <w:t>3.21</w:t>
      </w:r>
      <w:r>
        <w:fldChar w:fldCharType="end"/>
      </w:r>
      <w:r>
        <w:t xml:space="preserve">) which describes the file that contains the region. </w:t>
      </w:r>
      <w:r w:rsidRPr="00A45327">
        <w:rPr>
          <w:rStyle w:val="CODEtemp"/>
        </w:rPr>
        <w:t>file.sourceLanguage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660149">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660149">
        <w:t>3.13</w:t>
      </w:r>
      <w:r>
        <w:fldChar w:fldCharType="end"/>
      </w:r>
      <w:r>
        <w:t xml:space="preserve">). If all three of </w:t>
      </w:r>
      <w:r w:rsidRPr="00A45327">
        <w:rPr>
          <w:rStyle w:val="CODEtemp"/>
        </w:rPr>
        <w:t>region.sourceLanguage</w:t>
      </w:r>
      <w:r>
        <w:t xml:space="preserve">, </w:t>
      </w:r>
      <w:r w:rsidRPr="00A45327">
        <w:rPr>
          <w:rStyle w:val="CODEtemp"/>
        </w:rPr>
        <w:t>file.sourceLanguage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3CD92BE6"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660149">
        <w:t>3.21.10.2</w:t>
      </w:r>
      <w:r>
        <w:fldChar w:fldCharType="end"/>
      </w:r>
      <w:r>
        <w:t>.</w:t>
      </w:r>
    </w:p>
    <w:p w14:paraId="324A7275" w14:textId="34C5149E" w:rsidR="008A21D5" w:rsidRDefault="008A21D5" w:rsidP="008A21D5">
      <w:pPr>
        <w:pStyle w:val="Heading2"/>
      </w:pPr>
      <w:bookmarkStart w:id="693" w:name="_Ref513118449"/>
      <w:bookmarkStart w:id="694" w:name="_Toc3379004"/>
      <w:bookmarkStart w:id="695" w:name="_Hlk513212890"/>
      <w:r>
        <w:t>rectangle object</w:t>
      </w:r>
      <w:bookmarkEnd w:id="693"/>
      <w:bookmarkEnd w:id="694"/>
    </w:p>
    <w:p w14:paraId="3C4A6F0B" w14:textId="2FBD2981" w:rsidR="008A21D5" w:rsidRDefault="008A21D5" w:rsidP="008A21D5">
      <w:pPr>
        <w:pStyle w:val="Heading3"/>
      </w:pPr>
      <w:bookmarkStart w:id="696" w:name="_Toc3379005"/>
      <w:r>
        <w:t>General</w:t>
      </w:r>
      <w:bookmarkEnd w:id="69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97" w:name="_Toc3379006"/>
      <w:r>
        <w:t>top, left, bottom, and right properties</w:t>
      </w:r>
      <w:bookmarkEnd w:id="697"/>
    </w:p>
    <w:p w14:paraId="507C9305" w14:textId="7275E706"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98" w:name="_Ref513118473"/>
      <w:bookmarkStart w:id="699" w:name="_Toc3379007"/>
      <w:r>
        <w:lastRenderedPageBreak/>
        <w:t>message property</w:t>
      </w:r>
      <w:bookmarkEnd w:id="698"/>
      <w:bookmarkEnd w:id="699"/>
    </w:p>
    <w:p w14:paraId="00BBEF13" w14:textId="42E228EB"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60149">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700" w:name="_Ref493404505"/>
      <w:bookmarkStart w:id="701" w:name="_Toc3379008"/>
      <w:bookmarkEnd w:id="695"/>
      <w:r>
        <w:t>logicalLocation object</w:t>
      </w:r>
      <w:bookmarkEnd w:id="700"/>
      <w:bookmarkEnd w:id="701"/>
    </w:p>
    <w:p w14:paraId="479717FF" w14:textId="2760154A" w:rsidR="006E546E" w:rsidRDefault="006E546E" w:rsidP="006E546E">
      <w:pPr>
        <w:pStyle w:val="Heading3"/>
      </w:pPr>
      <w:bookmarkStart w:id="702" w:name="_Toc3379009"/>
      <w:r>
        <w:t>General</w:t>
      </w:r>
      <w:bookmarkEnd w:id="70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F3374EB"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660149">
        <w:t>3.13.12</w:t>
      </w:r>
      <w:r>
        <w:fldChar w:fldCharType="end"/>
      </w:r>
      <w:r>
        <w:t>).</w:t>
      </w:r>
    </w:p>
    <w:p w14:paraId="50DD453B" w14:textId="0DA90B69" w:rsidR="0024214F" w:rsidRDefault="0024214F" w:rsidP="0024214F">
      <w:pPr>
        <w:pStyle w:val="Heading3"/>
      </w:pPr>
      <w:bookmarkStart w:id="703" w:name="_Ref514248023"/>
      <w:bookmarkStart w:id="704" w:name="_Toc3379010"/>
      <w:r>
        <w:t>Logical location naming rules</w:t>
      </w:r>
      <w:bookmarkEnd w:id="703"/>
      <w:bookmarkEnd w:id="70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7AA4761D"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660149">
        <w:t>3.27.3</w:t>
      </w:r>
      <w:r w:rsidR="0024214F">
        <w:fldChar w:fldCharType="end"/>
      </w:r>
      <w:r>
        <w:t>): a logical name.</w:t>
      </w:r>
    </w:p>
    <w:p w14:paraId="0D62023B" w14:textId="4274719D"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660149">
        <w:t>3.27.4</w:t>
      </w:r>
      <w:r w:rsidR="0024214F">
        <w:fldChar w:fldCharType="end"/>
      </w:r>
      <w:r>
        <w:t>): a fully qualified logical name.</w:t>
      </w:r>
    </w:p>
    <w:p w14:paraId="03FC3D7F" w14:textId="51092159"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660149">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58088A9"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660149">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5" w:name="_Ref514247682"/>
      <w:bookmarkStart w:id="706" w:name="_Toc3379011"/>
      <w:r>
        <w:t>name property</w:t>
      </w:r>
      <w:bookmarkEnd w:id="705"/>
      <w:bookmarkEnd w:id="706"/>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33C763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660149">
        <w:t>3.27.2</w:t>
      </w:r>
      <w:r w:rsidR="0024214F">
        <w:fldChar w:fldCharType="end"/>
      </w:r>
      <w:r w:rsidR="0024214F">
        <w:t>.</w:t>
      </w:r>
    </w:p>
    <w:p w14:paraId="6D79E424" w14:textId="6BE19EEE"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660149">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5CD83BB5"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660149">
        <w:t>3.27.4</w:t>
      </w:r>
      <w:r>
        <w:fldChar w:fldCharType="end"/>
      </w:r>
      <w:r>
        <w:t>.</w:t>
      </w:r>
    </w:p>
    <w:p w14:paraId="5AA444E4" w14:textId="7897E27F" w:rsidR="006A539D" w:rsidRDefault="006A539D" w:rsidP="00BA28C3">
      <w:pPr>
        <w:pStyle w:val="Code"/>
      </w:pPr>
      <w:r>
        <w:t xml:space="preserve">  "kind": "function"                   # See §</w:t>
      </w:r>
      <w:r>
        <w:fldChar w:fldCharType="begin"/>
      </w:r>
      <w:r>
        <w:instrText xml:space="preserve"> REF _Ref513195445 \r \h </w:instrText>
      </w:r>
      <w:r>
        <w:fldChar w:fldCharType="separate"/>
      </w:r>
      <w:r w:rsidR="00660149">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707" w:name="_Ref513194876"/>
      <w:bookmarkStart w:id="708" w:name="_Toc3379012"/>
      <w:r>
        <w:t>fullyQualifiedName property</w:t>
      </w:r>
      <w:bookmarkEnd w:id="707"/>
      <w:bookmarkEnd w:id="708"/>
    </w:p>
    <w:p w14:paraId="0F5707EB" w14:textId="2491862B"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660149">
        <w:t>3.27.2</w:t>
      </w:r>
      <w:r w:rsidR="00BA28C3">
        <w:fldChar w:fldCharType="end"/>
      </w:r>
      <w:r w:rsidR="00BA28C3">
        <w:t>.</w:t>
      </w:r>
    </w:p>
    <w:p w14:paraId="0DFFB1F9" w14:textId="02C3649F"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709" w:name="_Toc3379013"/>
      <w:r>
        <w:t>decoratedName property</w:t>
      </w:r>
      <w:bookmarkEnd w:id="709"/>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10" w:name="_Ref513195445"/>
      <w:bookmarkStart w:id="711" w:name="_Toc3379014"/>
      <w:r>
        <w:t>kind property</w:t>
      </w:r>
      <w:bookmarkEnd w:id="710"/>
      <w:bookmarkEnd w:id="71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lastRenderedPageBreak/>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2" w:name="_Ref530059029"/>
      <w:bookmarkStart w:id="713" w:name="_Toc3379015"/>
      <w:r>
        <w:t xml:space="preserve">parentIndex </w:t>
      </w:r>
      <w:r w:rsidR="006E546E">
        <w:t>property</w:t>
      </w:r>
      <w:bookmarkEnd w:id="712"/>
      <w:bookmarkEnd w:id="713"/>
    </w:p>
    <w:p w14:paraId="765BBE49" w14:textId="697C6EB3"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660149">
        <w:t>3.13.12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0B9D149" w:rsidR="006A539D" w:rsidRDefault="006A539D" w:rsidP="006A539D">
      <w:pPr>
        <w:pStyle w:val="Code"/>
      </w:pPr>
      <w:r>
        <w:t>{                                            # A run object (§</w:t>
      </w:r>
      <w:r>
        <w:fldChar w:fldCharType="begin"/>
      </w:r>
      <w:r>
        <w:instrText xml:space="preserve"> REF _Ref493349997 \r \h </w:instrText>
      </w:r>
      <w:r>
        <w:fldChar w:fldCharType="separate"/>
      </w:r>
      <w:r w:rsidR="00660149">
        <w:t>3.13</w:t>
      </w:r>
      <w:r>
        <w:fldChar w:fldCharType="end"/>
      </w:r>
      <w:r>
        <w:t>).</w:t>
      </w:r>
    </w:p>
    <w:p w14:paraId="24B97B6F" w14:textId="465E0A9A" w:rsidR="006A539D" w:rsidRDefault="006A539D" w:rsidP="006A539D">
      <w:pPr>
        <w:pStyle w:val="Code"/>
      </w:pPr>
      <w:r>
        <w:t xml:space="preserve">  "logicalLocations": [                      # See §</w:t>
      </w:r>
      <w:r>
        <w:fldChar w:fldCharType="begin"/>
      </w:r>
      <w:r>
        <w:instrText xml:space="preserve"> REF _Ref493479000 \r \h </w:instrText>
      </w:r>
      <w:r>
        <w:fldChar w:fldCharType="separate"/>
      </w:r>
      <w:r w:rsidR="00660149">
        <w:t>3.13.12</w:t>
      </w:r>
      <w:r>
        <w:fldChar w:fldCharType="end"/>
      </w:r>
      <w:r>
        <w:t>.</w:t>
      </w:r>
    </w:p>
    <w:p w14:paraId="7AC12910" w14:textId="77777777" w:rsidR="006A539D" w:rsidRDefault="006A539D" w:rsidP="006A539D">
      <w:pPr>
        <w:pStyle w:val="Code"/>
      </w:pPr>
      <w:r>
        <w:t xml:space="preserve">    {</w:t>
      </w:r>
    </w:p>
    <w:p w14:paraId="5F513F8D" w14:textId="6D537E12" w:rsidR="006A539D" w:rsidRDefault="006A539D" w:rsidP="006A539D">
      <w:pPr>
        <w:pStyle w:val="Code"/>
      </w:pPr>
      <w:r>
        <w:t xml:space="preserve">      "name": "f(void)",                     # See §</w:t>
      </w:r>
      <w:r>
        <w:fldChar w:fldCharType="begin"/>
      </w:r>
      <w:r>
        <w:instrText xml:space="preserve"> REF _Ref514247682 \r \h </w:instrText>
      </w:r>
      <w:r>
        <w:fldChar w:fldCharType="separate"/>
      </w:r>
      <w:r w:rsidR="00660149">
        <w:t>3.27.3</w:t>
      </w:r>
      <w:r>
        <w:fldChar w:fldCharType="end"/>
      </w:r>
      <w:r>
        <w:t>.</w:t>
      </w:r>
    </w:p>
    <w:p w14:paraId="4AFFDE10" w14:textId="404D293D"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660149">
        <w:t>3.27.4</w:t>
      </w:r>
      <w:r>
        <w:fldChar w:fldCharType="end"/>
      </w:r>
      <w:r>
        <w:t>.</w:t>
      </w:r>
    </w:p>
    <w:p w14:paraId="54F6DD7C" w14:textId="3DF4C710" w:rsidR="006A539D" w:rsidRDefault="006A539D" w:rsidP="006A539D">
      <w:pPr>
        <w:pStyle w:val="Code"/>
      </w:pPr>
      <w:r>
        <w:t xml:space="preserve">      "kind": "function",                    # See §</w:t>
      </w:r>
      <w:r>
        <w:fldChar w:fldCharType="begin"/>
      </w:r>
      <w:r>
        <w:instrText xml:space="preserve"> REF _Ref513195445 \r \h </w:instrText>
      </w:r>
      <w:r>
        <w:fldChar w:fldCharType="separate"/>
      </w:r>
      <w:r w:rsidR="00660149">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714" w:name="_Ref510008325"/>
      <w:bookmarkStart w:id="715" w:name="_Toc3379016"/>
      <w:r>
        <w:t>codeFlow object</w:t>
      </w:r>
      <w:bookmarkEnd w:id="714"/>
      <w:bookmarkEnd w:id="715"/>
    </w:p>
    <w:p w14:paraId="507EC364" w14:textId="20C3EC2C" w:rsidR="00B163FF" w:rsidRDefault="00B163FF" w:rsidP="00B163FF">
      <w:pPr>
        <w:pStyle w:val="Heading3"/>
      </w:pPr>
      <w:bookmarkStart w:id="716" w:name="_Ref510009088"/>
      <w:bookmarkStart w:id="717" w:name="_Toc3379017"/>
      <w:r>
        <w:t>General</w:t>
      </w:r>
      <w:bookmarkEnd w:id="716"/>
      <w:bookmarkEnd w:id="71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97DEAD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60149">
        <w:t>3.22</w:t>
      </w:r>
      <w:r>
        <w:fldChar w:fldCharType="end"/>
      </w:r>
      <w:r>
        <w:t>).</w:t>
      </w:r>
    </w:p>
    <w:p w14:paraId="048B21D6" w14:textId="0E8BC0F0"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660149">
        <w:t>3.22.14</w:t>
      </w:r>
      <w:r>
        <w:fldChar w:fldCharType="end"/>
      </w:r>
      <w:r>
        <w:t>.</w:t>
      </w:r>
    </w:p>
    <w:p w14:paraId="689DCA88" w14:textId="0FD9F2CB"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660149">
        <w:t>3.28</w:t>
      </w:r>
      <w:r>
        <w:fldChar w:fldCharType="end"/>
      </w:r>
      <w:r>
        <w:t>).</w:t>
      </w:r>
    </w:p>
    <w:p w14:paraId="086FC1AA" w14:textId="4753AAB1"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660149">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A3A631D"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660149">
        <w:t>3.28.3</w:t>
      </w:r>
      <w:r>
        <w:fldChar w:fldCharType="end"/>
      </w:r>
      <w:r>
        <w:t>.</w:t>
      </w:r>
    </w:p>
    <w:p w14:paraId="761FD0DB" w14:textId="5F198982"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660149">
        <w:t>3.29</w:t>
      </w:r>
      <w:r>
        <w:fldChar w:fldCharType="end"/>
      </w:r>
      <w:r>
        <w:t>).</w:t>
      </w:r>
    </w:p>
    <w:p w14:paraId="3D9C5E77" w14:textId="0274E39F"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660149">
        <w:t>3.29.2</w:t>
      </w:r>
      <w:r>
        <w:fldChar w:fldCharType="end"/>
      </w:r>
      <w:r>
        <w:t>.</w:t>
      </w:r>
    </w:p>
    <w:p w14:paraId="32E0CD47" w14:textId="7B322B4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660149">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D2F6D0B"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660149">
        <w:t>3.29.4</w:t>
      </w:r>
      <w:r>
        <w:fldChar w:fldCharType="end"/>
      </w:r>
      <w:r>
        <w:t>.</w:t>
      </w:r>
    </w:p>
    <w:p w14:paraId="7CF1AA49" w14:textId="0673C1C1"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660149">
        <w:t>3.37</w:t>
      </w:r>
      <w:r>
        <w:fldChar w:fldCharType="end"/>
      </w:r>
      <w:r>
        <w:t>).</w:t>
      </w:r>
    </w:p>
    <w:p w14:paraId="7402E3F3" w14:textId="2DAE8DD9"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660149">
        <w:t>3.37.2</w:t>
      </w:r>
      <w:r>
        <w:fldChar w:fldCharType="end"/>
      </w:r>
      <w:r>
        <w:t>.</w:t>
      </w:r>
    </w:p>
    <w:p w14:paraId="5E1EB724" w14:textId="20BC4CB5"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660149">
        <w:t>3.23.3</w:t>
      </w:r>
      <w:r>
        <w:fldChar w:fldCharType="end"/>
      </w:r>
      <w:r w:rsidR="00B163FF">
        <w:t>.</w:t>
      </w:r>
    </w:p>
    <w:p w14:paraId="5B64CD66" w14:textId="465B785D" w:rsidR="00B163FF" w:rsidRDefault="00EB5632" w:rsidP="002D65F3">
      <w:pPr>
        <w:pStyle w:val="Code"/>
      </w:pPr>
      <w:r>
        <w:t xml:space="preserve">  </w:t>
      </w:r>
      <w:r w:rsidR="00B163FF">
        <w:t xml:space="preserve">                "fileLocation":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25F27BA"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660149">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CA741BF"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660149">
        <w:t>3.37.7</w:t>
      </w:r>
      <w:r w:rsidR="00EC5F35">
        <w:fldChar w:fldCharType="end"/>
      </w:r>
      <w:r>
        <w:t>.</w:t>
      </w:r>
    </w:p>
    <w:p w14:paraId="1029380F" w14:textId="06AB6BF1"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660149">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18" w:name="_Ref510008352"/>
      <w:bookmarkStart w:id="719" w:name="_Toc3379018"/>
      <w:r>
        <w:t>message property</w:t>
      </w:r>
      <w:bookmarkEnd w:id="718"/>
      <w:bookmarkEnd w:id="719"/>
    </w:p>
    <w:p w14:paraId="39D6B74B" w14:textId="59A25702"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60149">
        <w:t>3.11</w:t>
      </w:r>
      <w:r>
        <w:fldChar w:fldCharType="end"/>
      </w:r>
      <w:r>
        <w:t>)</w:t>
      </w:r>
      <w:r w:rsidRPr="00AD7FD8">
        <w:t xml:space="preserve"> relevant to the code flow.</w:t>
      </w:r>
    </w:p>
    <w:p w14:paraId="060DD1F9" w14:textId="5E6A402B" w:rsidR="00B163FF" w:rsidRDefault="00B163FF" w:rsidP="00B163FF">
      <w:pPr>
        <w:pStyle w:val="Heading3"/>
      </w:pPr>
      <w:bookmarkStart w:id="720" w:name="_Ref510008358"/>
      <w:bookmarkStart w:id="721" w:name="_Toc3379019"/>
      <w:r>
        <w:t>threadFlows property</w:t>
      </w:r>
      <w:bookmarkEnd w:id="720"/>
      <w:bookmarkEnd w:id="721"/>
    </w:p>
    <w:p w14:paraId="2D2C91FB" w14:textId="07F395B2"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660149">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22" w:name="_Ref493427364"/>
      <w:bookmarkStart w:id="723" w:name="_Toc3379020"/>
      <w:r>
        <w:lastRenderedPageBreak/>
        <w:t>thread</w:t>
      </w:r>
      <w:r w:rsidR="006E546E">
        <w:t>Flow object</w:t>
      </w:r>
      <w:bookmarkEnd w:id="722"/>
      <w:bookmarkEnd w:id="723"/>
    </w:p>
    <w:p w14:paraId="68EE36AB" w14:textId="336A5D40" w:rsidR="006E546E" w:rsidRDefault="006E546E" w:rsidP="006E546E">
      <w:pPr>
        <w:pStyle w:val="Heading3"/>
      </w:pPr>
      <w:bookmarkStart w:id="724" w:name="_Toc3379021"/>
      <w:r>
        <w:t>General</w:t>
      </w:r>
      <w:bookmarkEnd w:id="72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CECEA42" w:rsidR="00481B7B" w:rsidRDefault="00481B7B" w:rsidP="00AD7FD8">
      <w:r>
        <w:t>For an example, see §</w:t>
      </w:r>
      <w:r>
        <w:fldChar w:fldCharType="begin"/>
      </w:r>
      <w:r>
        <w:instrText xml:space="preserve"> REF _Ref510009088 \r \h </w:instrText>
      </w:r>
      <w:r>
        <w:fldChar w:fldCharType="separate"/>
      </w:r>
      <w:r w:rsidR="00660149">
        <w:t>3.28.1</w:t>
      </w:r>
      <w:r>
        <w:fldChar w:fldCharType="end"/>
      </w:r>
      <w:r>
        <w:t>.</w:t>
      </w:r>
    </w:p>
    <w:p w14:paraId="47D8E353" w14:textId="0B22E102" w:rsidR="00B163FF" w:rsidRDefault="00B163FF" w:rsidP="00B163FF">
      <w:pPr>
        <w:pStyle w:val="Heading3"/>
      </w:pPr>
      <w:bookmarkStart w:id="725" w:name="_Ref510008395"/>
      <w:bookmarkStart w:id="726" w:name="_Toc3379022"/>
      <w:r>
        <w:t>id property</w:t>
      </w:r>
      <w:bookmarkEnd w:id="725"/>
      <w:bookmarkEnd w:id="726"/>
    </w:p>
    <w:p w14:paraId="39CECB41" w14:textId="6FAB5E0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660149">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27" w:name="_Ref503361742"/>
      <w:bookmarkStart w:id="728" w:name="_Toc3379023"/>
      <w:r>
        <w:t>message property</w:t>
      </w:r>
      <w:bookmarkEnd w:id="727"/>
      <w:bookmarkEnd w:id="728"/>
    </w:p>
    <w:p w14:paraId="3994B882" w14:textId="4B40396E"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60149">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729" w:name="_Ref510008412"/>
      <w:bookmarkStart w:id="730" w:name="_Toc3379024"/>
      <w:r>
        <w:t>locations property</w:t>
      </w:r>
      <w:bookmarkEnd w:id="729"/>
      <w:bookmarkEnd w:id="730"/>
    </w:p>
    <w:p w14:paraId="648A48EB" w14:textId="53F6630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660149">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31" w:name="_Ref511819945"/>
      <w:bookmarkStart w:id="732" w:name="_Toc3379025"/>
      <w:r>
        <w:t>graph object</w:t>
      </w:r>
      <w:bookmarkEnd w:id="731"/>
      <w:bookmarkEnd w:id="732"/>
    </w:p>
    <w:p w14:paraId="79771063" w14:textId="13A3DA96" w:rsidR="00CD4F20" w:rsidRDefault="00CD4F20" w:rsidP="00CD4F20">
      <w:pPr>
        <w:pStyle w:val="Heading3"/>
      </w:pPr>
      <w:bookmarkStart w:id="733" w:name="_Toc3379026"/>
      <w:r>
        <w:t>General</w:t>
      </w:r>
      <w:bookmarkEnd w:id="733"/>
    </w:p>
    <w:p w14:paraId="0FCD96E1" w14:textId="7A0A8E8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660149">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60149">
        <w:t>3.22.15</w:t>
      </w:r>
      <w:r>
        <w:fldChar w:fldCharType="end"/>
      </w:r>
      <w:r>
        <w:t>).</w:t>
      </w:r>
    </w:p>
    <w:p w14:paraId="1005630B" w14:textId="135E06D1"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660149">
        <w:t>3.33</w:t>
      </w:r>
      <w:r>
        <w:fldChar w:fldCharType="end"/>
      </w:r>
      <w:r>
        <w:t>).</w:t>
      </w:r>
    </w:p>
    <w:p w14:paraId="6F72B729" w14:textId="09F530D7" w:rsidR="00CD4F20" w:rsidRDefault="00CD4F20" w:rsidP="00CD4F20">
      <w:pPr>
        <w:pStyle w:val="Heading3"/>
      </w:pPr>
      <w:bookmarkStart w:id="734" w:name="_Ref511822858"/>
      <w:bookmarkStart w:id="735" w:name="_Toc3379027"/>
      <w:r>
        <w:t>id property</w:t>
      </w:r>
      <w:bookmarkEnd w:id="734"/>
      <w:bookmarkEnd w:id="735"/>
    </w:p>
    <w:p w14:paraId="1E5F5537" w14:textId="3A6AF11A"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660149">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660149">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CB36679" w:rsidR="000C304C" w:rsidRDefault="000C304C" w:rsidP="000C304C">
      <w:pPr>
        <w:pStyle w:val="Code"/>
      </w:pPr>
      <w:r>
        <w:lastRenderedPageBreak/>
        <w:t>{                        # A run object (§</w:t>
      </w:r>
      <w:r>
        <w:fldChar w:fldCharType="begin"/>
      </w:r>
      <w:r>
        <w:instrText xml:space="preserve"> REF _Ref493349997 \r \h </w:instrText>
      </w:r>
      <w:r>
        <w:fldChar w:fldCharType="separate"/>
      </w:r>
      <w:r w:rsidR="00660149">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736" w:name="_Toc3379028"/>
      <w:r>
        <w:t>description property</w:t>
      </w:r>
      <w:bookmarkEnd w:id="736"/>
    </w:p>
    <w:p w14:paraId="60597691" w14:textId="0D4EB40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60149">
        <w:t>3.11</w:t>
      </w:r>
      <w:r>
        <w:fldChar w:fldCharType="end"/>
      </w:r>
      <w:r>
        <w:t>) that describes the graph.</w:t>
      </w:r>
    </w:p>
    <w:p w14:paraId="63CE6EE1" w14:textId="254DFD0E" w:rsidR="00CD4F20" w:rsidRDefault="00CD4F20" w:rsidP="00CD4F20">
      <w:pPr>
        <w:pStyle w:val="Heading3"/>
      </w:pPr>
      <w:bookmarkStart w:id="737" w:name="_Ref511823242"/>
      <w:bookmarkStart w:id="738" w:name="_Toc3379029"/>
      <w:r>
        <w:t>nodes property</w:t>
      </w:r>
      <w:bookmarkEnd w:id="737"/>
      <w:bookmarkEnd w:id="738"/>
    </w:p>
    <w:p w14:paraId="3BF1C872" w14:textId="1085BB65"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60149">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60149">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739" w:name="_Ref511823263"/>
      <w:bookmarkStart w:id="740" w:name="_Toc3379030"/>
      <w:r>
        <w:t>edges property</w:t>
      </w:r>
      <w:bookmarkEnd w:id="739"/>
      <w:bookmarkEnd w:id="740"/>
    </w:p>
    <w:p w14:paraId="45BE5533" w14:textId="7C25882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60149">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60149">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741" w:name="_Ref511821868"/>
      <w:bookmarkStart w:id="742" w:name="_Toc3379031"/>
      <w:r>
        <w:t>node object</w:t>
      </w:r>
      <w:bookmarkEnd w:id="741"/>
      <w:bookmarkEnd w:id="742"/>
    </w:p>
    <w:p w14:paraId="5C490915" w14:textId="5A0DD1FC" w:rsidR="00CD4F20" w:rsidRDefault="00CD4F20" w:rsidP="00CD4F20">
      <w:pPr>
        <w:pStyle w:val="Heading3"/>
      </w:pPr>
      <w:bookmarkStart w:id="743" w:name="_Toc3379032"/>
      <w:r>
        <w:t>General</w:t>
      </w:r>
      <w:bookmarkEnd w:id="743"/>
    </w:p>
    <w:p w14:paraId="5F3D946D" w14:textId="753F4651"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60149">
        <w:t>3.30</w:t>
      </w:r>
      <w:r>
        <w:fldChar w:fldCharType="end"/>
      </w:r>
      <w:r>
        <w:t>).</w:t>
      </w:r>
    </w:p>
    <w:p w14:paraId="31799269" w14:textId="7F2781A8" w:rsidR="00CD4F20" w:rsidRDefault="00CD4F20" w:rsidP="00CD4F20">
      <w:pPr>
        <w:pStyle w:val="Heading3"/>
      </w:pPr>
      <w:bookmarkStart w:id="744" w:name="_Ref511822118"/>
      <w:bookmarkStart w:id="745" w:name="_Toc3379033"/>
      <w:r>
        <w:t>id property</w:t>
      </w:r>
      <w:bookmarkEnd w:id="744"/>
      <w:bookmarkEnd w:id="745"/>
    </w:p>
    <w:p w14:paraId="3A12B52F" w14:textId="7AA135AD"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60149">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660149">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7DDB16B" w:rsidR="00310D73" w:rsidRDefault="00310D73" w:rsidP="00310D73">
      <w:pPr>
        <w:pStyle w:val="Code"/>
      </w:pPr>
      <w:r>
        <w:t>{                             # A graph object (§</w:t>
      </w:r>
      <w:r>
        <w:fldChar w:fldCharType="begin"/>
      </w:r>
      <w:r>
        <w:instrText xml:space="preserve"> REF _Ref511819945 \r \h </w:instrText>
      </w:r>
      <w:r>
        <w:fldChar w:fldCharType="separate"/>
      </w:r>
      <w:r w:rsidR="00660149">
        <w:t>3.30</w:t>
      </w:r>
      <w:r>
        <w:fldChar w:fldCharType="end"/>
      </w:r>
      <w:r>
        <w:t>).</w:t>
      </w:r>
    </w:p>
    <w:p w14:paraId="27EC8247" w14:textId="33ECA1F0" w:rsidR="00310D73" w:rsidRDefault="00310D73" w:rsidP="00310D73">
      <w:pPr>
        <w:pStyle w:val="Code"/>
      </w:pPr>
      <w:r>
        <w:t xml:space="preserve">  "nodes": [                  # See §</w:t>
      </w:r>
      <w:r>
        <w:fldChar w:fldCharType="begin"/>
      </w:r>
      <w:r>
        <w:instrText xml:space="preserve"> REF _Ref511823242 \r \h </w:instrText>
      </w:r>
      <w:r>
        <w:fldChar w:fldCharType="separate"/>
      </w:r>
      <w:r w:rsidR="00660149">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2B645DC" w:rsidR="00310D73" w:rsidRDefault="00310D73" w:rsidP="00310D73">
      <w:pPr>
        <w:pStyle w:val="Code"/>
      </w:pPr>
      <w:r>
        <w:t xml:space="preserve">      "children": [           # See §</w:t>
      </w:r>
      <w:r>
        <w:fldChar w:fldCharType="begin"/>
      </w:r>
      <w:r>
        <w:instrText xml:space="preserve"> REF _Ref515547420 \r \h </w:instrText>
      </w:r>
      <w:r>
        <w:fldChar w:fldCharType="separate"/>
      </w:r>
      <w:r w:rsidR="00660149">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lastRenderedPageBreak/>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46" w:name="_Toc3379034"/>
      <w:r>
        <w:t>label property</w:t>
      </w:r>
      <w:bookmarkEnd w:id="746"/>
    </w:p>
    <w:p w14:paraId="5AE47AC0" w14:textId="4541003E"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60149">
        <w:t>3.11</w:t>
      </w:r>
      <w:r>
        <w:fldChar w:fldCharType="end"/>
      </w:r>
      <w:r>
        <w:t>) that provides a short description of the node.</w:t>
      </w:r>
    </w:p>
    <w:p w14:paraId="4E017FF4" w14:textId="21BB0F35" w:rsidR="00CD4F20" w:rsidRDefault="00CD4F20" w:rsidP="00CD4F20">
      <w:pPr>
        <w:pStyle w:val="Heading3"/>
      </w:pPr>
      <w:bookmarkStart w:id="747" w:name="_Toc3379035"/>
      <w:r>
        <w:t>location property</w:t>
      </w:r>
      <w:bookmarkEnd w:id="747"/>
    </w:p>
    <w:p w14:paraId="20431782" w14:textId="1B13581A"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60149">
        <w:t>3.23</w:t>
      </w:r>
      <w:r>
        <w:fldChar w:fldCharType="end"/>
      </w:r>
      <w:r>
        <w:t>) that specifies the location associated with the node.</w:t>
      </w:r>
    </w:p>
    <w:p w14:paraId="6D80BEE2" w14:textId="61FB435B" w:rsidR="00310D73" w:rsidRDefault="00310D73" w:rsidP="00310D73">
      <w:pPr>
        <w:pStyle w:val="Heading3"/>
      </w:pPr>
      <w:bookmarkStart w:id="748" w:name="_Ref515547420"/>
      <w:bookmarkStart w:id="749" w:name="_Toc3379036"/>
      <w:r>
        <w:t>children property</w:t>
      </w:r>
      <w:bookmarkEnd w:id="748"/>
      <w:bookmarkEnd w:id="749"/>
    </w:p>
    <w:p w14:paraId="5105ACEB" w14:textId="1C67B772"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660149">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50" w:name="_Ref511821891"/>
      <w:bookmarkStart w:id="751" w:name="_Toc3379037"/>
      <w:r>
        <w:t>edge object</w:t>
      </w:r>
      <w:bookmarkEnd w:id="750"/>
      <w:bookmarkEnd w:id="751"/>
    </w:p>
    <w:p w14:paraId="78AF70AE" w14:textId="37DDAA2D" w:rsidR="00CD4F20" w:rsidRDefault="00CD4F20" w:rsidP="00CD4F20">
      <w:pPr>
        <w:pStyle w:val="Heading3"/>
      </w:pPr>
      <w:bookmarkStart w:id="752" w:name="_Toc3379038"/>
      <w:r>
        <w:t>General</w:t>
      </w:r>
      <w:bookmarkEnd w:id="752"/>
    </w:p>
    <w:p w14:paraId="4DD63F10" w14:textId="4DCC3ED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60149">
        <w:t>3.30</w:t>
      </w:r>
      <w:r>
        <w:fldChar w:fldCharType="end"/>
      </w:r>
      <w:r>
        <w:t>).</w:t>
      </w:r>
    </w:p>
    <w:p w14:paraId="793D7A79" w14:textId="635537BA" w:rsidR="00CD4F20" w:rsidRDefault="00CD4F20" w:rsidP="00CD4F20">
      <w:pPr>
        <w:pStyle w:val="Heading3"/>
      </w:pPr>
      <w:bookmarkStart w:id="753" w:name="_Ref511823280"/>
      <w:bookmarkStart w:id="754" w:name="_Toc3379039"/>
      <w:r>
        <w:t>id property</w:t>
      </w:r>
      <w:bookmarkEnd w:id="753"/>
      <w:bookmarkEnd w:id="754"/>
    </w:p>
    <w:p w14:paraId="5747D78D" w14:textId="70413194" w:rsidR="00380A89" w:rsidRPr="00380A89" w:rsidRDefault="00380A89" w:rsidP="00380A89">
      <w:bookmarkStart w:id="75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5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60149">
        <w:t>3.30</w:t>
      </w:r>
      <w:r>
        <w:fldChar w:fldCharType="end"/>
      </w:r>
      <w:r>
        <w:t>).</w:t>
      </w:r>
    </w:p>
    <w:p w14:paraId="1B21E298" w14:textId="491462EA" w:rsidR="00CD4F20" w:rsidRDefault="00CD4F20" w:rsidP="00CD4F20">
      <w:pPr>
        <w:pStyle w:val="Heading3"/>
      </w:pPr>
      <w:bookmarkStart w:id="756" w:name="_Toc3379040"/>
      <w:r>
        <w:t>label property</w:t>
      </w:r>
      <w:bookmarkEnd w:id="756"/>
    </w:p>
    <w:p w14:paraId="2E237F87" w14:textId="7ED39E2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60149">
        <w:t>3.11</w:t>
      </w:r>
      <w:r>
        <w:fldChar w:fldCharType="end"/>
      </w:r>
      <w:r>
        <w:t>) that provides a short description of the edge.</w:t>
      </w:r>
    </w:p>
    <w:p w14:paraId="4FD0229C" w14:textId="1F2B6CFF" w:rsidR="00CD4F20" w:rsidRDefault="00CD4F20" w:rsidP="00CD4F20">
      <w:pPr>
        <w:pStyle w:val="Heading3"/>
      </w:pPr>
      <w:bookmarkStart w:id="757" w:name="_Ref511822214"/>
      <w:bookmarkStart w:id="758" w:name="_Toc3379041"/>
      <w:r>
        <w:t>sourceNodeId property</w:t>
      </w:r>
      <w:bookmarkEnd w:id="757"/>
      <w:bookmarkEnd w:id="758"/>
    </w:p>
    <w:p w14:paraId="4F1F1502" w14:textId="76660CF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5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60149">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60149">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60149">
        <w:t>3.30</w:t>
      </w:r>
      <w:r>
        <w:fldChar w:fldCharType="end"/>
      </w:r>
      <w:r>
        <w:t>)</w:t>
      </w:r>
      <w:bookmarkEnd w:id="75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660149">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514940D" w:rsidR="00310D73" w:rsidRDefault="00310D73" w:rsidP="00310D73">
      <w:pPr>
        <w:pStyle w:val="Code"/>
      </w:pPr>
      <w:r>
        <w:t>{                             # A graph object (§</w:t>
      </w:r>
      <w:r>
        <w:fldChar w:fldCharType="begin"/>
      </w:r>
      <w:r>
        <w:instrText xml:space="preserve"> REF _Ref511819945 \r \h </w:instrText>
      </w:r>
      <w:r>
        <w:fldChar w:fldCharType="separate"/>
      </w:r>
      <w:r w:rsidR="00660149">
        <w:t>3.30</w:t>
      </w:r>
      <w:r>
        <w:fldChar w:fldCharType="end"/>
      </w:r>
      <w:r>
        <w:t>).</w:t>
      </w:r>
    </w:p>
    <w:p w14:paraId="4DF7DD5F" w14:textId="47EF8742" w:rsidR="00310D73" w:rsidRDefault="00310D73" w:rsidP="00310D73">
      <w:pPr>
        <w:pStyle w:val="Code"/>
      </w:pPr>
      <w:r>
        <w:t xml:space="preserve">  "nodes": [                  # See §</w:t>
      </w:r>
      <w:r>
        <w:fldChar w:fldCharType="begin"/>
      </w:r>
      <w:r>
        <w:instrText xml:space="preserve"> REF _Ref511823242 \r \h </w:instrText>
      </w:r>
      <w:r>
        <w:fldChar w:fldCharType="separate"/>
      </w:r>
      <w:r w:rsidR="00660149">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CBD3128" w:rsidR="00310D73" w:rsidRDefault="00310D73" w:rsidP="00310D73">
      <w:pPr>
        <w:pStyle w:val="Code"/>
      </w:pPr>
      <w:r>
        <w:t xml:space="preserve">      "children": [           # See §</w:t>
      </w:r>
      <w:r>
        <w:fldChar w:fldCharType="begin"/>
      </w:r>
      <w:r>
        <w:instrText xml:space="preserve"> REF _Ref515547420 \r \h </w:instrText>
      </w:r>
      <w:r>
        <w:fldChar w:fldCharType="separate"/>
      </w:r>
      <w:r w:rsidR="00660149">
        <w:t>3.31.5</w:t>
      </w:r>
      <w:r>
        <w:fldChar w:fldCharType="end"/>
      </w:r>
      <w:r>
        <w:t>.</w:t>
      </w:r>
    </w:p>
    <w:p w14:paraId="3CF1C0B5" w14:textId="77777777" w:rsidR="00310D73" w:rsidRDefault="00310D73" w:rsidP="00310D73">
      <w:pPr>
        <w:pStyle w:val="Code"/>
      </w:pPr>
      <w:r>
        <w:lastRenderedPageBreak/>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D39F6F6" w:rsidR="00310D73" w:rsidRDefault="00310D73" w:rsidP="00310D73">
      <w:pPr>
        <w:pStyle w:val="Code"/>
      </w:pPr>
      <w:r>
        <w:t xml:space="preserve">  "edges": [                  # See §</w:t>
      </w:r>
      <w:r>
        <w:fldChar w:fldCharType="begin"/>
      </w:r>
      <w:r>
        <w:instrText xml:space="preserve"> REF _Ref511823263 \r \h </w:instrText>
      </w:r>
      <w:r>
        <w:fldChar w:fldCharType="separate"/>
      </w:r>
      <w:r w:rsidR="00660149">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60" w:name="_Ref511823298"/>
      <w:bookmarkStart w:id="761" w:name="_Toc3379042"/>
      <w:r>
        <w:t>targetNodeId property</w:t>
      </w:r>
      <w:bookmarkEnd w:id="760"/>
      <w:bookmarkEnd w:id="761"/>
    </w:p>
    <w:p w14:paraId="09C99A58" w14:textId="1840E411"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60149">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60149">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60149">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60149">
        <w:t>3.32.4</w:t>
      </w:r>
      <w:r>
        <w:fldChar w:fldCharType="end"/>
      </w:r>
      <w:r>
        <w:t>).</w:t>
      </w:r>
    </w:p>
    <w:p w14:paraId="0230A766" w14:textId="5CB74BEC" w:rsidR="00CD4F20" w:rsidRDefault="00CD4F20" w:rsidP="00CD4F20">
      <w:pPr>
        <w:pStyle w:val="Heading2"/>
      </w:pPr>
      <w:bookmarkStart w:id="762" w:name="_Ref511819971"/>
      <w:bookmarkStart w:id="763" w:name="_Toc3379043"/>
      <w:r>
        <w:t>graphTraversal object</w:t>
      </w:r>
      <w:bookmarkEnd w:id="762"/>
      <w:bookmarkEnd w:id="763"/>
    </w:p>
    <w:p w14:paraId="7EE87AC4" w14:textId="2D601D1D" w:rsidR="00CD4F20" w:rsidRDefault="00CD4F20" w:rsidP="00CD4F20">
      <w:pPr>
        <w:pStyle w:val="Heading3"/>
      </w:pPr>
      <w:bookmarkStart w:id="764" w:name="_Toc3379044"/>
      <w:r>
        <w:t>General</w:t>
      </w:r>
      <w:bookmarkEnd w:id="764"/>
    </w:p>
    <w:p w14:paraId="5B499FB9" w14:textId="3E3AC8FA"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60149">
        <w:t>3.34</w:t>
      </w:r>
      <w:r>
        <w:fldChar w:fldCharType="end"/>
      </w:r>
      <w:r>
        <w:t>). For an example, see §</w:t>
      </w:r>
      <w:r>
        <w:fldChar w:fldCharType="begin"/>
      </w:r>
      <w:r>
        <w:instrText xml:space="preserve"> REF _Ref511822614 \r \h </w:instrText>
      </w:r>
      <w:r>
        <w:fldChar w:fldCharType="separate"/>
      </w:r>
      <w:r w:rsidR="00660149">
        <w:t>3.33.5</w:t>
      </w:r>
      <w:r>
        <w:fldChar w:fldCharType="end"/>
      </w:r>
      <w:r>
        <w:t>.</w:t>
      </w:r>
    </w:p>
    <w:p w14:paraId="69BF4E4E" w14:textId="332F5E8E" w:rsidR="00CD4F20" w:rsidRDefault="00CD4F20" w:rsidP="00CD4F20">
      <w:pPr>
        <w:pStyle w:val="Heading3"/>
      </w:pPr>
      <w:bookmarkStart w:id="765" w:name="_Ref511823337"/>
      <w:bookmarkStart w:id="766" w:name="_Toc3379045"/>
      <w:r>
        <w:t>graphId property</w:t>
      </w:r>
      <w:bookmarkEnd w:id="765"/>
      <w:bookmarkEnd w:id="766"/>
    </w:p>
    <w:p w14:paraId="569BEBAE" w14:textId="2BCBC899"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60149">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60149">
        <w:t>3.30</w:t>
      </w:r>
      <w:r>
        <w:fldChar w:fldCharType="end"/>
      </w:r>
      <w:r>
        <w:t>) being traversed.</w:t>
      </w:r>
    </w:p>
    <w:p w14:paraId="3B4B2F13" w14:textId="69FEE181"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60149">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60149">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60149">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60149">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767" w:name="_Toc3379046"/>
      <w:r>
        <w:t>description property</w:t>
      </w:r>
      <w:bookmarkEnd w:id="767"/>
    </w:p>
    <w:p w14:paraId="00450671" w14:textId="02C5549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60149">
        <w:t>3.11</w:t>
      </w:r>
      <w:r>
        <w:fldChar w:fldCharType="end"/>
      </w:r>
      <w:r>
        <w:t>) that describes the graph traversal.</w:t>
      </w:r>
    </w:p>
    <w:p w14:paraId="1B078DE3" w14:textId="453A53D8" w:rsidR="00CD4F20" w:rsidRDefault="00CD4F20" w:rsidP="00CD4F20">
      <w:pPr>
        <w:pStyle w:val="Heading3"/>
      </w:pPr>
      <w:bookmarkStart w:id="768" w:name="_Ref511823179"/>
      <w:bookmarkStart w:id="769" w:name="_Toc3379047"/>
      <w:r>
        <w:t>initialState property</w:t>
      </w:r>
      <w:bookmarkEnd w:id="768"/>
      <w:bookmarkEnd w:id="769"/>
    </w:p>
    <w:p w14:paraId="0DAFE5D2" w14:textId="5A41356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660149">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60149">
        <w:t>3.34.4</w:t>
      </w:r>
      <w:r>
        <w:fldChar w:fldCharType="end"/>
      </w:r>
      <w:r>
        <w:t>), enables a SARIF viewer to present a debugger-like “watch window” experience as the user traverses a graph.</w:t>
      </w:r>
    </w:p>
    <w:p w14:paraId="69AF54AA" w14:textId="40CF5EA8"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660149">
        <w:t>3.37.6</w:t>
      </w:r>
      <w:r>
        <w:fldChar w:fldCharType="end"/>
      </w:r>
      <w:r>
        <w:t>.</w:t>
      </w:r>
    </w:p>
    <w:p w14:paraId="64F7666B" w14:textId="785BF9A5" w:rsidR="00CD4F20" w:rsidRDefault="00CD4F20" w:rsidP="00CD4F20">
      <w:pPr>
        <w:pStyle w:val="Heading3"/>
      </w:pPr>
      <w:bookmarkStart w:id="770" w:name="_Ref511822614"/>
      <w:bookmarkStart w:id="771" w:name="_Toc3379048"/>
      <w:r>
        <w:lastRenderedPageBreak/>
        <w:t>edgeTraversals property</w:t>
      </w:r>
      <w:bookmarkEnd w:id="770"/>
      <w:bookmarkEnd w:id="771"/>
    </w:p>
    <w:p w14:paraId="044B1D53" w14:textId="39921EC3"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660149">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6544B0F"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60149">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60149">
        <w:t>3.34.4</w:t>
      </w:r>
      <w:r>
        <w:fldChar w:fldCharType="end"/>
      </w:r>
      <w:r>
        <w:t>).</w:t>
      </w:r>
    </w:p>
    <w:p w14:paraId="4808B3B4" w14:textId="5EED3038"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60149">
        <w:t>3.22</w:t>
      </w:r>
      <w:r>
        <w:fldChar w:fldCharType="end"/>
      </w:r>
      <w:r>
        <w:t>).</w:t>
      </w:r>
    </w:p>
    <w:p w14:paraId="10E2D789" w14:textId="0E95C825"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60149">
        <w:t>3.22.15</w:t>
      </w:r>
      <w:r>
        <w:fldChar w:fldCharType="end"/>
      </w:r>
      <w:r>
        <w:t>.</w:t>
      </w:r>
    </w:p>
    <w:p w14:paraId="69735FC2" w14:textId="674F0B2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660149">
        <w:t>3.30</w:t>
      </w:r>
      <w:r>
        <w:fldChar w:fldCharType="end"/>
      </w:r>
      <w:r>
        <w:t>).</w:t>
      </w:r>
    </w:p>
    <w:p w14:paraId="0A2D9023" w14:textId="598E28D8"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660149">
        <w:t>3.30.2</w:t>
      </w:r>
      <w:r>
        <w:fldChar w:fldCharType="end"/>
      </w:r>
      <w:r>
        <w:t>.</w:t>
      </w:r>
    </w:p>
    <w:p w14:paraId="10FF4F75" w14:textId="77777777" w:rsidR="009D3174" w:rsidRDefault="009D3174" w:rsidP="002D65F3">
      <w:pPr>
        <w:pStyle w:val="Code"/>
      </w:pPr>
    </w:p>
    <w:p w14:paraId="2D97EC95" w14:textId="4E0F5BF5"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660149">
        <w:t>3.30.4</w:t>
      </w:r>
      <w:r>
        <w:fldChar w:fldCharType="end"/>
      </w:r>
      <w:r>
        <w:t>.</w:t>
      </w:r>
    </w:p>
    <w:p w14:paraId="385BE8FF" w14:textId="5AEEC89B"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660149">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E001929"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660149">
        <w:t>3.30.5</w:t>
      </w:r>
      <w:r>
        <w:fldChar w:fldCharType="end"/>
      </w:r>
      <w:r>
        <w:t>.</w:t>
      </w:r>
    </w:p>
    <w:p w14:paraId="3AE21EC0" w14:textId="298E2D8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660149">
        <w:t>3.32</w:t>
      </w:r>
      <w:r>
        <w:fldChar w:fldCharType="end"/>
      </w:r>
      <w:r>
        <w:t>).</w:t>
      </w:r>
    </w:p>
    <w:p w14:paraId="0FC27E06" w14:textId="67F9D0E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660149">
        <w:t>3.32.2</w:t>
      </w:r>
      <w:r>
        <w:fldChar w:fldCharType="end"/>
      </w:r>
      <w:r>
        <w:t>.</w:t>
      </w:r>
    </w:p>
    <w:p w14:paraId="33697097" w14:textId="35C10A3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660149">
        <w:t>3.32.4</w:t>
      </w:r>
      <w:r>
        <w:fldChar w:fldCharType="end"/>
      </w:r>
      <w:r>
        <w:t>.</w:t>
      </w:r>
    </w:p>
    <w:p w14:paraId="6F112479" w14:textId="53383AE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660149">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27D2E019"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660149">
        <w:t>3.22.16</w:t>
      </w:r>
      <w:r>
        <w:fldChar w:fldCharType="end"/>
      </w:r>
      <w:r>
        <w:t>.</w:t>
      </w:r>
    </w:p>
    <w:p w14:paraId="52989359" w14:textId="77AB6A9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60149">
        <w:t>3.33</w:t>
      </w:r>
      <w:r>
        <w:fldChar w:fldCharType="end"/>
      </w:r>
      <w:r>
        <w:t>).</w:t>
      </w:r>
    </w:p>
    <w:p w14:paraId="42598F9A" w14:textId="49B04122"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660149">
        <w:t>3.33.2</w:t>
      </w:r>
      <w:r>
        <w:fldChar w:fldCharType="end"/>
      </w:r>
      <w:r>
        <w:t>.</w:t>
      </w:r>
    </w:p>
    <w:p w14:paraId="00E6F1B9" w14:textId="77777777" w:rsidR="009D3174" w:rsidRDefault="009D3174" w:rsidP="002D65F3">
      <w:pPr>
        <w:pStyle w:val="Code"/>
      </w:pPr>
    </w:p>
    <w:p w14:paraId="36D3F377" w14:textId="13A60AD5"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660149">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215890E"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660149">
        <w:t>3.33.5</w:t>
      </w:r>
      <w:r>
        <w:fldChar w:fldCharType="end"/>
      </w:r>
      <w:r>
        <w:t>.</w:t>
      </w:r>
    </w:p>
    <w:p w14:paraId="741740FA" w14:textId="70D27EC0"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660149">
        <w:t>3.34</w:t>
      </w:r>
      <w:r>
        <w:fldChar w:fldCharType="end"/>
      </w:r>
      <w:r>
        <w:t>).</w:t>
      </w:r>
    </w:p>
    <w:p w14:paraId="3B24AD48" w14:textId="298B111D"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660149">
        <w:t>3.34.2</w:t>
      </w:r>
      <w:r w:rsidR="00D1651A">
        <w:fldChar w:fldCharType="end"/>
      </w:r>
      <w:r>
        <w:t>.</w:t>
      </w:r>
    </w:p>
    <w:p w14:paraId="091883BE" w14:textId="77777777" w:rsidR="009D3174" w:rsidRDefault="009D3174" w:rsidP="002D65F3">
      <w:pPr>
        <w:pStyle w:val="Code"/>
      </w:pPr>
    </w:p>
    <w:p w14:paraId="0C82C8AC" w14:textId="72C6829C"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660149">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772" w:name="_Ref511822569"/>
      <w:bookmarkStart w:id="773" w:name="_Toc3379049"/>
      <w:r>
        <w:t>edgeTraversal object</w:t>
      </w:r>
      <w:bookmarkEnd w:id="772"/>
      <w:bookmarkEnd w:id="773"/>
    </w:p>
    <w:p w14:paraId="4A14EA88" w14:textId="696B8630" w:rsidR="00CD4F20" w:rsidRDefault="00CD4F20" w:rsidP="00CD4F20">
      <w:pPr>
        <w:pStyle w:val="Heading3"/>
      </w:pPr>
      <w:bookmarkStart w:id="774" w:name="_Toc3379050"/>
      <w:r>
        <w:t>General</w:t>
      </w:r>
      <w:bookmarkEnd w:id="774"/>
    </w:p>
    <w:p w14:paraId="7FC25DC6" w14:textId="57980962" w:rsidR="00E66DEE" w:rsidRDefault="00E66DEE" w:rsidP="00E66DEE">
      <w:bookmarkStart w:id="77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76" w:name="_Ref513199007"/>
      <w:bookmarkStart w:id="777" w:name="_Toc3379051"/>
      <w:r>
        <w:t>edgeId property</w:t>
      </w:r>
      <w:bookmarkEnd w:id="775"/>
      <w:bookmarkEnd w:id="776"/>
      <w:bookmarkEnd w:id="777"/>
    </w:p>
    <w:p w14:paraId="48F3DA24" w14:textId="6BD0EC3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60149">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60149">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60149">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60149">
        <w:t>3.33</w:t>
      </w:r>
      <w:r>
        <w:fldChar w:fldCharType="end"/>
      </w:r>
      <w:r>
        <w:t>).</w:t>
      </w:r>
    </w:p>
    <w:p w14:paraId="0AD4B66E" w14:textId="675852EB" w:rsidR="00CD4F20" w:rsidRDefault="00CD4F20" w:rsidP="00CD4F20">
      <w:pPr>
        <w:pStyle w:val="Heading3"/>
      </w:pPr>
      <w:bookmarkStart w:id="778" w:name="_Toc3379052"/>
      <w:r>
        <w:t>message property</w:t>
      </w:r>
      <w:bookmarkEnd w:id="778"/>
    </w:p>
    <w:p w14:paraId="4271FA61" w14:textId="303CB59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60149">
        <w:t>3.11</w:t>
      </w:r>
      <w:r>
        <w:fldChar w:fldCharType="end"/>
      </w:r>
      <w:r>
        <w:t>) that contains a message to display to the user as the edge is traversed.</w:t>
      </w:r>
    </w:p>
    <w:p w14:paraId="188B3BCD" w14:textId="25EB188B" w:rsidR="00CD4F20" w:rsidRDefault="00CD4F20" w:rsidP="00CD4F20">
      <w:pPr>
        <w:pStyle w:val="Heading3"/>
      </w:pPr>
      <w:bookmarkStart w:id="779" w:name="_Ref511823070"/>
      <w:bookmarkStart w:id="780" w:name="_Toc3379053"/>
      <w:r>
        <w:t>finalState property</w:t>
      </w:r>
      <w:bookmarkEnd w:id="779"/>
      <w:bookmarkEnd w:id="780"/>
    </w:p>
    <w:p w14:paraId="254B59E1" w14:textId="71F1A3C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660149">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60149">
        <w:t>3.33.4</w:t>
      </w:r>
      <w:r>
        <w:fldChar w:fldCharType="end"/>
      </w:r>
      <w:r>
        <w:t>), enables a viewer to present a debugger-like “watch window” experience as the user traverses a graph.</w:t>
      </w:r>
    </w:p>
    <w:p w14:paraId="47194824" w14:textId="7351102C"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660149">
        <w:t>3.37.6</w:t>
      </w:r>
      <w:r>
        <w:fldChar w:fldCharType="end"/>
      </w:r>
      <w:r>
        <w:t>.</w:t>
      </w:r>
    </w:p>
    <w:p w14:paraId="0E93831D" w14:textId="4B6229DC" w:rsidR="00CD4F20" w:rsidRDefault="00326931" w:rsidP="00CD4F20">
      <w:pPr>
        <w:pStyle w:val="Heading3"/>
      </w:pPr>
      <w:bookmarkStart w:id="781" w:name="_Toc3379054"/>
      <w:r>
        <w:t>stepOverEdgeCount</w:t>
      </w:r>
      <w:r w:rsidR="00CD4F20">
        <w:t xml:space="preserve"> property</w:t>
      </w:r>
      <w:bookmarkEnd w:id="78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A830A6E"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660149">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0581773"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60149">
        <w:t>3.22</w:t>
      </w:r>
      <w:r>
        <w:fldChar w:fldCharType="end"/>
      </w:r>
      <w:r>
        <w:t>).</w:t>
      </w:r>
    </w:p>
    <w:p w14:paraId="75B400D0" w14:textId="47CA6A1D"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60149">
        <w:t>3.22.15</w:t>
      </w:r>
      <w:r>
        <w:fldChar w:fldCharType="end"/>
      </w:r>
      <w:r>
        <w:t>.</w:t>
      </w:r>
    </w:p>
    <w:p w14:paraId="15902C38" w14:textId="6334AA31"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660149">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0CFB87FC"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660149">
        <w:t>3.22.16</w:t>
      </w:r>
      <w:r>
        <w:fldChar w:fldCharType="end"/>
      </w:r>
      <w:r>
        <w:t>.</w:t>
      </w:r>
    </w:p>
    <w:p w14:paraId="7D1411F8" w14:textId="19C4545E"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60149">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82" w:name="_Ref493427479"/>
      <w:bookmarkStart w:id="783" w:name="_Toc3379055"/>
      <w:r>
        <w:t>stack object</w:t>
      </w:r>
      <w:bookmarkEnd w:id="782"/>
      <w:bookmarkEnd w:id="783"/>
    </w:p>
    <w:p w14:paraId="5A2500F3" w14:textId="474DE860" w:rsidR="006E546E" w:rsidRDefault="006E546E" w:rsidP="006E546E">
      <w:pPr>
        <w:pStyle w:val="Heading3"/>
      </w:pPr>
      <w:bookmarkStart w:id="784" w:name="_Toc3379056"/>
      <w:r>
        <w:t>General</w:t>
      </w:r>
      <w:bookmarkEnd w:id="78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85" w:name="_Ref503361859"/>
      <w:bookmarkStart w:id="786" w:name="_Toc3379057"/>
      <w:r>
        <w:t>message property</w:t>
      </w:r>
      <w:bookmarkEnd w:id="785"/>
      <w:bookmarkEnd w:id="786"/>
    </w:p>
    <w:p w14:paraId="2BDF4228" w14:textId="49B9E3F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60149">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87" w:name="_Toc3379058"/>
      <w:r>
        <w:t>frames property</w:t>
      </w:r>
      <w:bookmarkEnd w:id="787"/>
    </w:p>
    <w:p w14:paraId="469B2FA7" w14:textId="46E4533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660149">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88" w:name="_Ref493494398"/>
      <w:bookmarkStart w:id="789" w:name="_Toc3379059"/>
      <w:r>
        <w:t>stackFrame object</w:t>
      </w:r>
      <w:bookmarkEnd w:id="788"/>
      <w:bookmarkEnd w:id="789"/>
    </w:p>
    <w:p w14:paraId="440DEBE2" w14:textId="2D9664B2" w:rsidR="006E546E" w:rsidRDefault="006E546E" w:rsidP="006E546E">
      <w:pPr>
        <w:pStyle w:val="Heading3"/>
      </w:pPr>
      <w:bookmarkStart w:id="790" w:name="_Toc3379060"/>
      <w:r>
        <w:t>General</w:t>
      </w:r>
      <w:bookmarkEnd w:id="790"/>
    </w:p>
    <w:p w14:paraId="7DA1CA9D" w14:textId="4DE2741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60149">
        <w:t>3.35</w:t>
      </w:r>
      <w:r>
        <w:fldChar w:fldCharType="end"/>
      </w:r>
      <w:r w:rsidRPr="00F41277">
        <w:t>).</w:t>
      </w:r>
    </w:p>
    <w:p w14:paraId="595703CE" w14:textId="2E0FEEF4" w:rsidR="00D10846" w:rsidRDefault="003F0742" w:rsidP="006E546E">
      <w:pPr>
        <w:pStyle w:val="Heading3"/>
      </w:pPr>
      <w:bookmarkStart w:id="791" w:name="_Ref503362303"/>
      <w:bookmarkStart w:id="792" w:name="_Toc3379061"/>
      <w:r>
        <w:t xml:space="preserve">location </w:t>
      </w:r>
      <w:r w:rsidR="00D10846">
        <w:t>property</w:t>
      </w:r>
      <w:bookmarkEnd w:id="791"/>
      <w:bookmarkEnd w:id="792"/>
    </w:p>
    <w:p w14:paraId="075462B0" w14:textId="56DA1E67"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60149">
        <w:t>3.23</w:t>
      </w:r>
      <w:r w:rsidR="003F0742">
        <w:fldChar w:fldCharType="end"/>
      </w:r>
      <w:r>
        <w:t>) specifying the location to which this stack frame refers.</w:t>
      </w:r>
    </w:p>
    <w:p w14:paraId="4ABAFAEB" w14:textId="487C084B" w:rsidR="006E546E" w:rsidRDefault="006E546E" w:rsidP="006E546E">
      <w:pPr>
        <w:pStyle w:val="Heading3"/>
      </w:pPr>
      <w:bookmarkStart w:id="793" w:name="_Toc3379062"/>
      <w:r>
        <w:lastRenderedPageBreak/>
        <w:t>module property</w:t>
      </w:r>
      <w:bookmarkEnd w:id="79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94" w:name="_Toc3379063"/>
      <w:r>
        <w:t>threadId property</w:t>
      </w:r>
      <w:bookmarkEnd w:id="79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95" w:name="_Toc3379064"/>
      <w:r>
        <w:t>address property</w:t>
      </w:r>
      <w:bookmarkEnd w:id="79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96" w:name="_Toc3379065"/>
      <w:r>
        <w:t>offset property</w:t>
      </w:r>
      <w:bookmarkEnd w:id="79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ABD73E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660149">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60149">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97" w:name="_Toc3379066"/>
      <w:r>
        <w:t>parameters property</w:t>
      </w:r>
      <w:bookmarkEnd w:id="797"/>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798" w:name="_Ref493427581"/>
      <w:bookmarkStart w:id="799" w:name="_Ref493427754"/>
      <w:bookmarkStart w:id="800" w:name="_Toc3379067"/>
      <w:r>
        <w:t>thread</w:t>
      </w:r>
      <w:r w:rsidR="007D2F0F">
        <w:t xml:space="preserve">FlowLocation </w:t>
      </w:r>
      <w:r w:rsidR="006E546E">
        <w:t>object</w:t>
      </w:r>
      <w:bookmarkEnd w:id="798"/>
      <w:bookmarkEnd w:id="799"/>
      <w:bookmarkEnd w:id="800"/>
    </w:p>
    <w:p w14:paraId="6AFFA125" w14:textId="72CDB951" w:rsidR="006E546E" w:rsidRDefault="006E546E" w:rsidP="006E546E">
      <w:pPr>
        <w:pStyle w:val="Heading3"/>
      </w:pPr>
      <w:bookmarkStart w:id="801" w:name="_Toc3379068"/>
      <w:r>
        <w:t>General</w:t>
      </w:r>
      <w:bookmarkEnd w:id="801"/>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802" w:name="_Ref493497783"/>
      <w:bookmarkStart w:id="803" w:name="_Ref493499799"/>
      <w:bookmarkStart w:id="804" w:name="_Toc3379069"/>
      <w:r>
        <w:t xml:space="preserve">location </w:t>
      </w:r>
      <w:r w:rsidR="006E546E">
        <w:t>property</w:t>
      </w:r>
      <w:bookmarkEnd w:id="802"/>
      <w:bookmarkEnd w:id="803"/>
      <w:bookmarkEnd w:id="804"/>
    </w:p>
    <w:p w14:paraId="4354E1E2" w14:textId="491E896A"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660149">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17A5D0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660149">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FD8049F" w:rsidR="00317F25" w:rsidRPr="00CA44FF" w:rsidRDefault="00317F25" w:rsidP="00317F25">
      <w:pPr>
        <w:pStyle w:val="Note"/>
      </w:pPr>
      <w:r>
        <w:lastRenderedPageBreak/>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660149">
        <w:t>3.37.8</w:t>
      </w:r>
      <w:r w:rsidR="000A451A">
        <w:fldChar w:fldCharType="end"/>
      </w:r>
      <w:r>
        <w:t>) to ensure that the location in the external program executes before the location in the program being analyzed.</w:t>
      </w:r>
    </w:p>
    <w:p w14:paraId="33DB1A87" w14:textId="34C473E1"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660149">
        <w:t>3.28</w:t>
      </w:r>
      <w:r w:rsidR="000A451A">
        <w:fldChar w:fldCharType="end"/>
      </w:r>
      <w:r>
        <w:t>).</w:t>
      </w:r>
    </w:p>
    <w:p w14:paraId="77957EDD" w14:textId="249A06E7"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660149">
        <w:t>3.28.3</w:t>
      </w:r>
      <w:r w:rsidR="000A451A">
        <w:fldChar w:fldCharType="end"/>
      </w:r>
      <w:r>
        <w:t>.</w:t>
      </w:r>
    </w:p>
    <w:p w14:paraId="3D30CB9D" w14:textId="71107BF2"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660149">
        <w:t>3.29</w:t>
      </w:r>
      <w:r w:rsidR="000A451A">
        <w:fldChar w:fldCharType="end"/>
      </w:r>
      <w:r>
        <w:t>).</w:t>
      </w:r>
    </w:p>
    <w:p w14:paraId="14000C19" w14:textId="7D4B0BA1"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660149">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7876E39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660149">
        <w:t>3.29.4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77777777" w:rsidR="00317F25" w:rsidRDefault="00317F25" w:rsidP="002D65F3">
      <w:pPr>
        <w:pStyle w:val="Code"/>
      </w:pPr>
      <w:r>
        <w:t xml:space="preserve">              "fileLocation":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05" w:name="_Toc3379070"/>
      <w:r>
        <w:t>module property</w:t>
      </w:r>
      <w:bookmarkEnd w:id="80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06" w:name="_Toc3379071"/>
      <w:r>
        <w:t>stack property</w:t>
      </w:r>
      <w:bookmarkEnd w:id="806"/>
    </w:p>
    <w:p w14:paraId="1FCE52C5" w14:textId="4DF9D6E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660149">
        <w:t>3.35</w:t>
      </w:r>
      <w:r>
        <w:fldChar w:fldCharType="end"/>
      </w:r>
      <w:r>
        <w:t>) that represents the call stack leading to this location.</w:t>
      </w:r>
    </w:p>
    <w:p w14:paraId="612E79E6" w14:textId="774D149A" w:rsidR="00D31582" w:rsidRDefault="00D31582" w:rsidP="00D31582">
      <w:pPr>
        <w:pStyle w:val="Heading3"/>
      </w:pPr>
      <w:bookmarkStart w:id="807" w:name="_Toc3379072"/>
      <w:r>
        <w:lastRenderedPageBreak/>
        <w:t>kind property</w:t>
      </w:r>
      <w:bookmarkEnd w:id="807"/>
    </w:p>
    <w:p w14:paraId="7C674876" w14:textId="4A6357BF" w:rsidR="00D31582" w:rsidRDefault="00D31582" w:rsidP="00D31582">
      <w:bookmarkStart w:id="808"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660149">
        <w:t>3.13.6</w:t>
      </w:r>
      <w:r>
        <w:fldChar w:fldCharType="end"/>
      </w:r>
      <w:r>
        <w:t>, §</w:t>
      </w:r>
      <w:r>
        <w:fldChar w:fldCharType="begin"/>
      </w:r>
      <w:r>
        <w:instrText xml:space="preserve"> REF _Ref493350964 \r \h </w:instrText>
      </w:r>
      <w:r>
        <w:fldChar w:fldCharType="separate"/>
      </w:r>
      <w:r w:rsidR="00660149">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808"/>
    </w:p>
    <w:p w14:paraId="0D282B13" w14:textId="241F5BD3" w:rsidR="00EC5F35" w:rsidRDefault="00EC5F35" w:rsidP="00EC5F35">
      <w:pPr>
        <w:pStyle w:val="Heading3"/>
      </w:pPr>
      <w:bookmarkStart w:id="809" w:name="_Ref510090188"/>
      <w:bookmarkStart w:id="810" w:name="_Toc3379073"/>
      <w:r>
        <w:t>state property</w:t>
      </w:r>
      <w:bookmarkEnd w:id="809"/>
      <w:bookmarkEnd w:id="810"/>
    </w:p>
    <w:p w14:paraId="7C600AFE" w14:textId="47CD03EC"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660149">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811" w:name="_Ref510008884"/>
      <w:bookmarkStart w:id="812" w:name="_Toc3379074"/>
      <w:r>
        <w:t>nestingLevel property</w:t>
      </w:r>
      <w:bookmarkEnd w:id="811"/>
      <w:bookmarkEnd w:id="81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13" w:name="_Ref510008873"/>
      <w:bookmarkStart w:id="814" w:name="_Toc3379075"/>
      <w:r>
        <w:t>executionOrder property</w:t>
      </w:r>
      <w:bookmarkEnd w:id="813"/>
      <w:bookmarkEnd w:id="814"/>
    </w:p>
    <w:p w14:paraId="61CA929F" w14:textId="1ED94E3A"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60149">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15" w:name="_Toc3379076"/>
      <w:r>
        <w:t xml:space="preserve">executionTimeUtc </w:t>
      </w:r>
      <w:r w:rsidR="005D2999">
        <w:t>property</w:t>
      </w:r>
      <w:bookmarkEnd w:id="815"/>
    </w:p>
    <w:p w14:paraId="27A7FA38" w14:textId="7BFE2FF8"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60149">
        <w:t>3.9</w:t>
      </w:r>
      <w:r>
        <w:fldChar w:fldCharType="end"/>
      </w:r>
      <w:r>
        <w:t>.</w:t>
      </w:r>
    </w:p>
    <w:p w14:paraId="1C0A658F" w14:textId="556D17D5" w:rsidR="00B86BC7" w:rsidRDefault="00B86BC7" w:rsidP="00B86BC7">
      <w:pPr>
        <w:pStyle w:val="Heading3"/>
      </w:pPr>
      <w:bookmarkStart w:id="816" w:name="_Toc3379077"/>
      <w:r>
        <w:t>importance property</w:t>
      </w:r>
      <w:bookmarkEnd w:id="81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817" w:name="_Ref529368289"/>
      <w:bookmarkStart w:id="818" w:name="_Toc3379078"/>
      <w:r>
        <w:lastRenderedPageBreak/>
        <w:t>resultProvenance object</w:t>
      </w:r>
      <w:bookmarkEnd w:id="817"/>
      <w:bookmarkEnd w:id="818"/>
    </w:p>
    <w:p w14:paraId="75BA9795" w14:textId="77777777" w:rsidR="00C82EC9" w:rsidRDefault="00C82EC9" w:rsidP="00C82EC9">
      <w:pPr>
        <w:pStyle w:val="Heading3"/>
        <w:numPr>
          <w:ilvl w:val="2"/>
          <w:numId w:val="2"/>
        </w:numPr>
      </w:pPr>
      <w:bookmarkStart w:id="819" w:name="_Toc3379079"/>
      <w:r>
        <w:t>General</w:t>
      </w:r>
      <w:bookmarkEnd w:id="819"/>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20" w:name="_Toc3379080"/>
      <w:r>
        <w:t>firstDetectionTimeUtc property</w:t>
      </w:r>
      <w:bookmarkEnd w:id="820"/>
    </w:p>
    <w:p w14:paraId="65E11777" w14:textId="04A50969"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60149">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21" w:name="_Toc3379081"/>
      <w:r>
        <w:t>lastDetectionTimeUtc property</w:t>
      </w:r>
      <w:bookmarkEnd w:id="821"/>
    </w:p>
    <w:p w14:paraId="16F93DF5" w14:textId="5FD5F8D2"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60149">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269ED657"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660149">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660149">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40EA6E09" w:rsidR="00C82EC9" w:rsidRPr="00F84209" w:rsidRDefault="00C82EC9" w:rsidP="00C82EC9">
      <w:pPr>
        <w:pStyle w:val="Heading3"/>
        <w:numPr>
          <w:ilvl w:val="2"/>
          <w:numId w:val="2"/>
        </w:numPr>
      </w:pPr>
      <w:bookmarkStart w:id="822" w:name="_Toc3379082"/>
      <w:r>
        <w:t>firstDetectionRun</w:t>
      </w:r>
      <w:del w:id="823" w:author="Laurence Golding" w:date="2019-03-13T13:44:00Z">
        <w:r w:rsidDel="009972DA">
          <w:delText>Instance</w:delText>
        </w:r>
      </w:del>
      <w:r>
        <w:t>Guid property</w:t>
      </w:r>
      <w:bookmarkEnd w:id="822"/>
    </w:p>
    <w:p w14:paraId="6DA0C3FD" w14:textId="3A003EBA"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w:t>
      </w:r>
      <w:del w:id="824" w:author="Laurence Golding" w:date="2019-03-13T13:45:00Z">
        <w:r w:rsidDel="009972DA">
          <w:rPr>
            <w:rStyle w:val="CODEtemp"/>
          </w:rPr>
          <w:delText>Instance</w:delText>
        </w:r>
      </w:del>
      <w:r>
        <w:rPr>
          <w:rStyle w:val="CODEtemp"/>
        </w:rPr>
        <w:t>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60149">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del w:id="825" w:author="Laurence Golding" w:date="2019-03-13T13:45:00Z">
        <w:r w:rsidRPr="006066AC" w:rsidDel="009972DA">
          <w:rPr>
            <w:rStyle w:val="CODEtemp"/>
          </w:rPr>
          <w:delText>i</w:delText>
        </w:r>
        <w:r w:rsidDel="009972DA">
          <w:rPr>
            <w:rStyle w:val="CODEtemp"/>
          </w:rPr>
          <w:delText>nstanceGui</w:delText>
        </w:r>
        <w:r w:rsidRPr="006066AC" w:rsidDel="009972DA">
          <w:rPr>
            <w:rStyle w:val="CODEtemp"/>
          </w:rPr>
          <w:delText>d</w:delText>
        </w:r>
        <w:r w:rsidRPr="006066AC" w:rsidDel="009972DA">
          <w:delText xml:space="preserve"> </w:delText>
        </w:r>
      </w:del>
      <w:ins w:id="826" w:author="Laurence Golding" w:date="2019-03-13T13:45:00Z">
        <w:r w:rsidR="009972DA">
          <w:rPr>
            <w:rStyle w:val="CODEtemp"/>
          </w:rPr>
          <w:t>gui</w:t>
        </w:r>
        <w:r w:rsidR="009972DA" w:rsidRPr="006066AC">
          <w:rPr>
            <w:rStyle w:val="CODEtemp"/>
          </w:rPr>
          <w:t>d</w:t>
        </w:r>
        <w:r w:rsidR="009972DA" w:rsidRPr="006066AC">
          <w:t xml:space="preserve"> </w:t>
        </w:r>
      </w:ins>
      <w:r w:rsidRPr="006066AC">
        <w:t>property (§</w:t>
      </w:r>
      <w:r>
        <w:fldChar w:fldCharType="begin"/>
      </w:r>
      <w:r>
        <w:instrText xml:space="preserve"> REF _Ref526937024 \r \h </w:instrText>
      </w:r>
      <w:r>
        <w:fldChar w:fldCharType="separate"/>
      </w:r>
      <w:r w:rsidR="00660149">
        <w:t>3.13.3</w:t>
      </w:r>
      <w:r>
        <w:fldChar w:fldCharType="end"/>
      </w:r>
      <w:r>
        <w:t xml:space="preserve">, </w:t>
      </w:r>
      <w:r w:rsidRPr="006066AC">
        <w:t>§</w:t>
      </w:r>
      <w:r>
        <w:fldChar w:fldCharType="begin"/>
      </w:r>
      <w:r>
        <w:instrText xml:space="preserve"> REF _Ref526937044 \r \h </w:instrText>
      </w:r>
      <w:r>
        <w:fldChar w:fldCharType="separate"/>
      </w:r>
      <w:r w:rsidR="00660149">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34547463" w:rsidR="00C82EC9" w:rsidRDefault="00FA3E10" w:rsidP="00FA3E10">
      <w:pPr>
        <w:pStyle w:val="Heading3"/>
      </w:pPr>
      <w:bookmarkStart w:id="827" w:name="_Toc3379083"/>
      <w:r>
        <w:t>lastDetectionRun</w:t>
      </w:r>
      <w:del w:id="828" w:author="Laurence Golding" w:date="2019-03-13T13:45:00Z">
        <w:r w:rsidDel="009972DA">
          <w:delText>Instance</w:delText>
        </w:r>
      </w:del>
      <w:r>
        <w:t>Guid property</w:t>
      </w:r>
      <w:bookmarkEnd w:id="827"/>
    </w:p>
    <w:p w14:paraId="35285F82" w14:textId="4905C84B"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w:t>
      </w:r>
      <w:del w:id="829" w:author="Laurence Golding" w:date="2019-03-13T13:46:00Z">
        <w:r w:rsidDel="009972DA">
          <w:rPr>
            <w:rStyle w:val="CODEtemp"/>
          </w:rPr>
          <w:delText>Instance</w:delText>
        </w:r>
      </w:del>
      <w:r>
        <w:rPr>
          <w:rStyle w:val="CODEtemp"/>
        </w:rPr>
        <w:t>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60149">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del w:id="830" w:author="Laurence Golding" w:date="2019-03-13T13:46:00Z">
        <w:r w:rsidRPr="006066AC" w:rsidDel="009972DA">
          <w:rPr>
            <w:rStyle w:val="CODEtemp"/>
          </w:rPr>
          <w:delText>i</w:delText>
        </w:r>
        <w:r w:rsidDel="009972DA">
          <w:rPr>
            <w:rStyle w:val="CODEtemp"/>
          </w:rPr>
          <w:delText>nstanceGui</w:delText>
        </w:r>
        <w:r w:rsidRPr="006066AC" w:rsidDel="009972DA">
          <w:rPr>
            <w:rStyle w:val="CODEtemp"/>
          </w:rPr>
          <w:delText>d</w:delText>
        </w:r>
        <w:r w:rsidRPr="006066AC" w:rsidDel="009972DA">
          <w:delText xml:space="preserve"> </w:delText>
        </w:r>
      </w:del>
      <w:ins w:id="831" w:author="Laurence Golding" w:date="2019-03-13T13:46:00Z">
        <w:r w:rsidR="009972DA">
          <w:rPr>
            <w:rStyle w:val="CODEtemp"/>
          </w:rPr>
          <w:t>gui</w:t>
        </w:r>
        <w:r w:rsidR="009972DA" w:rsidRPr="006066AC">
          <w:rPr>
            <w:rStyle w:val="CODEtemp"/>
          </w:rPr>
          <w:t>d</w:t>
        </w:r>
        <w:r w:rsidR="009972DA" w:rsidRPr="006066AC">
          <w:t xml:space="preserve"> </w:t>
        </w:r>
      </w:ins>
      <w:r w:rsidRPr="006066AC">
        <w:t xml:space="preserve">property </w:t>
      </w:r>
      <w:r w:rsidRPr="006066AC">
        <w:lastRenderedPageBreak/>
        <w:t>(§</w:t>
      </w:r>
      <w:r>
        <w:fldChar w:fldCharType="begin"/>
      </w:r>
      <w:r>
        <w:instrText xml:space="preserve"> REF _Ref526937024 \r \h </w:instrText>
      </w:r>
      <w:r>
        <w:fldChar w:fldCharType="separate"/>
      </w:r>
      <w:r w:rsidR="00660149">
        <w:t>3.13.3</w:t>
      </w:r>
      <w:r>
        <w:fldChar w:fldCharType="end"/>
      </w:r>
      <w:r>
        <w:t xml:space="preserve">, </w:t>
      </w:r>
      <w:r w:rsidRPr="006066AC">
        <w:t>§</w:t>
      </w:r>
      <w:r>
        <w:fldChar w:fldCharType="begin"/>
      </w:r>
      <w:r>
        <w:instrText xml:space="preserve"> REF _Ref526937044 \r \h </w:instrText>
      </w:r>
      <w:r>
        <w:fldChar w:fldCharType="separate"/>
      </w:r>
      <w:r w:rsidR="00660149">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832" w:name="_Toc3379084"/>
      <w:r>
        <w:t>invocationIndex property</w:t>
      </w:r>
      <w:bookmarkEnd w:id="832"/>
    </w:p>
    <w:p w14:paraId="7B6EA25C" w14:textId="13F362DA"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660149">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660149">
        <w:t>3.13.7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660149">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33" w:name="_Ref532468570"/>
      <w:bookmarkStart w:id="834" w:name="_Toc3379085"/>
      <w:r>
        <w:t>conversionSources property</w:t>
      </w:r>
      <w:bookmarkEnd w:id="833"/>
      <w:bookmarkEnd w:id="83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A66E388"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660149">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660149">
        <w:t>3.24</w:t>
      </w:r>
      <w:r>
        <w:fldChar w:fldCharType="end"/>
      </w:r>
      <w:r>
        <w:t>).</w:t>
      </w:r>
    </w:p>
    <w:p w14:paraId="55589733" w14:textId="01F3B071"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660149">
        <w:t>3.22</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1D6C88C1"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660149">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lastRenderedPageBreak/>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5969BE4D"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660149">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CA97856"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660149">
        <w:t>3.22.25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676D4E5B"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660149">
        <w:t>3.24</w:t>
      </w:r>
      <w:r w:rsidR="002D65F3">
        <w:fldChar w:fldCharType="end"/>
      </w:r>
      <w:r w:rsidR="002D65F3">
        <w:t>).</w:t>
      </w:r>
    </w:p>
    <w:p w14:paraId="6D02A6B4" w14:textId="00BD5842" w:rsidR="006C118A" w:rsidRDefault="006C118A" w:rsidP="002D65F3">
      <w:pPr>
        <w:pStyle w:val="Code"/>
      </w:pPr>
      <w:r>
        <w:t xml:space="preserve">              </w:t>
      </w:r>
      <w:r w:rsidR="00CD0E6B">
        <w:t xml:space="preserve">  </w:t>
      </w:r>
      <w:r>
        <w:t xml:space="preserve">"fileLocation": {      # See </w:t>
      </w:r>
      <w:r w:rsidRPr="00E20F80">
        <w:t>§</w:t>
      </w:r>
      <w:r>
        <w:fldChar w:fldCharType="begin"/>
      </w:r>
      <w:r>
        <w:instrText xml:space="preserve"> REF _Ref503369432 \r \h </w:instrText>
      </w:r>
      <w:r w:rsidR="002D65F3">
        <w:instrText xml:space="preserve"> \* MERGEFORMAT </w:instrText>
      </w:r>
      <w:r>
        <w:fldChar w:fldCharType="separate"/>
      </w:r>
      <w:r w:rsidR="00660149">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364E68E"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660149">
        <w:t>3.24.4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835" w:name="_Ref508812750"/>
      <w:bookmarkStart w:id="836" w:name="_Toc3379086"/>
      <w:bookmarkStart w:id="837" w:name="_Ref493407996"/>
      <w:r>
        <w:t>resources object</w:t>
      </w:r>
      <w:bookmarkEnd w:id="835"/>
      <w:bookmarkEnd w:id="836"/>
    </w:p>
    <w:p w14:paraId="526D1A22" w14:textId="73E461DD" w:rsidR="00E15F22" w:rsidRDefault="00E15F22" w:rsidP="00E15F22">
      <w:pPr>
        <w:pStyle w:val="Heading3"/>
      </w:pPr>
      <w:bookmarkStart w:id="838" w:name="_Toc3379087"/>
      <w:r>
        <w:t>General</w:t>
      </w:r>
      <w:bookmarkEnd w:id="83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839" w:name="_Ref508811824"/>
      <w:bookmarkStart w:id="840" w:name="_Toc3379088"/>
      <w:r>
        <w:t>messageStrings property</w:t>
      </w:r>
      <w:bookmarkEnd w:id="839"/>
      <w:bookmarkEnd w:id="840"/>
    </w:p>
    <w:p w14:paraId="58977C62" w14:textId="1E413D0E"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660149">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60149">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60149">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60149">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60149">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60149">
        <w:t>3.11.2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60149">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60149">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lastRenderedPageBreak/>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841" w:name="_Ref508870783"/>
      <w:bookmarkStart w:id="842" w:name="_Ref508871574"/>
      <w:bookmarkStart w:id="843" w:name="_Ref508876005"/>
      <w:bookmarkStart w:id="844" w:name="_Toc3379089"/>
      <w:r>
        <w:t>rules property</w:t>
      </w:r>
      <w:bookmarkEnd w:id="841"/>
      <w:bookmarkEnd w:id="842"/>
      <w:bookmarkEnd w:id="843"/>
      <w:bookmarkEnd w:id="844"/>
    </w:p>
    <w:p w14:paraId="0650D575" w14:textId="21BD8ABC"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660149">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660149">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6DB6D041"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660149">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845" w:name="_Ref508814067"/>
      <w:bookmarkStart w:id="846" w:name="_Toc3379090"/>
      <w:r>
        <w:t>rule object</w:t>
      </w:r>
      <w:bookmarkEnd w:id="837"/>
      <w:bookmarkEnd w:id="845"/>
      <w:bookmarkEnd w:id="846"/>
    </w:p>
    <w:p w14:paraId="0004BC6E" w14:textId="658F9ED1" w:rsidR="00B86BC7" w:rsidRDefault="00B86BC7" w:rsidP="00B86BC7">
      <w:pPr>
        <w:pStyle w:val="Heading3"/>
      </w:pPr>
      <w:bookmarkStart w:id="847" w:name="_Toc3379091"/>
      <w:r>
        <w:t>General</w:t>
      </w:r>
      <w:bookmarkEnd w:id="84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848" w:name="_Toc3379092"/>
      <w:r>
        <w:t>Constraints</w:t>
      </w:r>
      <w:bookmarkEnd w:id="848"/>
    </w:p>
    <w:p w14:paraId="1A1A3719" w14:textId="7792F41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60149">
        <w:t>3.40.6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60149">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49" w:name="_Ref493408046"/>
      <w:bookmarkStart w:id="850" w:name="_Toc3379093"/>
      <w:r>
        <w:t>id property</w:t>
      </w:r>
      <w:bookmarkEnd w:id="849"/>
      <w:bookmarkEnd w:id="850"/>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851" w:name="_Toc3379094"/>
      <w:r>
        <w:t>deprecatedIds property</w:t>
      </w:r>
      <w:bookmarkEnd w:id="851"/>
    </w:p>
    <w:p w14:paraId="72B0335E" w14:textId="3492C28A"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660149">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660149">
        <w:t>3.40.3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4E8B22E1"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660149">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lastRenderedPageBreak/>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852" w:name="_Toc3379095"/>
      <w:r>
        <w:lastRenderedPageBreak/>
        <w:t>name property</w:t>
      </w:r>
      <w:bookmarkEnd w:id="852"/>
    </w:p>
    <w:p w14:paraId="19E18CE8" w14:textId="26869775"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60149">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853" w:name="_Ref493510771"/>
      <w:bookmarkStart w:id="854" w:name="_Toc3379096"/>
      <w:r>
        <w:t>shortDescription property</w:t>
      </w:r>
      <w:bookmarkEnd w:id="853"/>
      <w:bookmarkEnd w:id="854"/>
    </w:p>
    <w:p w14:paraId="529813AC" w14:textId="392B607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60149">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55" w:name="_Ref493510781"/>
      <w:bookmarkStart w:id="856" w:name="_Toc3379097"/>
      <w:r>
        <w:t>fullDescription property</w:t>
      </w:r>
      <w:bookmarkEnd w:id="855"/>
      <w:bookmarkEnd w:id="856"/>
    </w:p>
    <w:p w14:paraId="1D1994A2" w14:textId="67C1D9F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60149">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32DA664"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60149">
        <w:t>3.40.6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57" w:name="_Ref493345139"/>
      <w:bookmarkStart w:id="858" w:name="_Toc3379098"/>
      <w:r>
        <w:t>message</w:t>
      </w:r>
      <w:r w:rsidR="00CD2BD7">
        <w:t>Strings</w:t>
      </w:r>
      <w:r>
        <w:t xml:space="preserve"> property</w:t>
      </w:r>
      <w:bookmarkEnd w:id="857"/>
      <w:bookmarkEnd w:id="858"/>
    </w:p>
    <w:p w14:paraId="6AA2B3CA" w14:textId="075B5D9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660149">
        <w:t>3.6</w:t>
      </w:r>
      <w:r w:rsidR="007F1CE5">
        <w:fldChar w:fldCharType="end"/>
      </w:r>
      <w:r w:rsidR="004A12C7">
        <w:t xml:space="preserve">) </w:t>
      </w:r>
      <w:r>
        <w:t xml:space="preserve">consisting of a set of </w:t>
      </w:r>
      <w:r w:rsidR="00F83B35">
        <w:t>properties</w:t>
      </w:r>
      <w:r>
        <w:t xml:space="preserve"> with arbitrary names.</w:t>
      </w:r>
    </w:p>
    <w:p w14:paraId="4810A9EB" w14:textId="702B1786"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60149">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60149">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60149">
        <w:t>3.11.5</w:t>
      </w:r>
      <w:r w:rsidR="00F67E65">
        <w:fldChar w:fldCharType="end"/>
      </w:r>
      <w:r w:rsidR="00F67E65">
        <w:t>).</w:t>
      </w:r>
    </w:p>
    <w:p w14:paraId="54AC3DC0" w14:textId="6AD29939"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660149">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w:t>
      </w:r>
      <w:r w:rsidR="003B3A06">
        <w:lastRenderedPageBreak/>
        <w:t>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859" w:name="_Ref503366474"/>
      <w:bookmarkStart w:id="860" w:name="_Ref503366805"/>
      <w:bookmarkStart w:id="861" w:name="_Toc3379099"/>
      <w:r>
        <w:t>richMessageStrings</w:t>
      </w:r>
      <w:r w:rsidR="00932BEE">
        <w:t xml:space="preserve"> property</w:t>
      </w:r>
      <w:bookmarkEnd w:id="859"/>
      <w:bookmarkEnd w:id="860"/>
      <w:bookmarkEnd w:id="861"/>
    </w:p>
    <w:p w14:paraId="5301B6AC" w14:textId="529CF139"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60149">
        <w:t>3.40.8</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660149">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660149">
        <w:t>3.40.8</w:t>
      </w:r>
      <w:r w:rsidR="008B4FAD">
        <w:fldChar w:fldCharType="end"/>
      </w:r>
      <w:r w:rsidR="008B4FAD">
        <w:t>)</w:t>
      </w:r>
      <w:r>
        <w:t>.</w:t>
      </w:r>
    </w:p>
    <w:p w14:paraId="03C9BFFA" w14:textId="2DF6F18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60149">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60149">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60149">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73E409E5"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660149">
        <w:t>3.11.3.2</w:t>
      </w:r>
      <w:r w:rsidR="00454769">
        <w:fldChar w:fldCharType="end"/>
      </w:r>
      <w:r w:rsidR="00454769">
        <w:t>.</w:t>
      </w:r>
    </w:p>
    <w:p w14:paraId="207C80A3" w14:textId="4FE491C1" w:rsidR="00B86BC7" w:rsidRDefault="00B86BC7" w:rsidP="00B86BC7">
      <w:pPr>
        <w:pStyle w:val="Heading3"/>
      </w:pPr>
      <w:bookmarkStart w:id="862" w:name="_Toc3379100"/>
      <w:r>
        <w:t>help</w:t>
      </w:r>
      <w:r w:rsidR="00326BD5">
        <w:t>Uri</w:t>
      </w:r>
      <w:r>
        <w:t xml:space="preserve"> property</w:t>
      </w:r>
      <w:bookmarkEnd w:id="862"/>
    </w:p>
    <w:p w14:paraId="782A7DB1" w14:textId="0E5C859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63" w:name="_Ref503364566"/>
      <w:bookmarkStart w:id="864" w:name="_Toc3379101"/>
      <w:r>
        <w:t>help property</w:t>
      </w:r>
      <w:bookmarkEnd w:id="863"/>
      <w:bookmarkEnd w:id="864"/>
    </w:p>
    <w:p w14:paraId="681BD68F" w14:textId="28506B8A"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60149">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65" w:name="_Ref508894471"/>
      <w:bookmarkStart w:id="866" w:name="_Toc3379102"/>
      <w:r>
        <w:lastRenderedPageBreak/>
        <w:t>configuration property</w:t>
      </w:r>
      <w:bookmarkEnd w:id="865"/>
      <w:bookmarkEnd w:id="866"/>
    </w:p>
    <w:p w14:paraId="566C2663" w14:textId="481D97B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60149">
        <w:t>3.41</w:t>
      </w:r>
      <w:r>
        <w:fldChar w:fldCharType="end"/>
      </w:r>
      <w:r>
        <w:t>)</w:t>
      </w:r>
      <w:r w:rsidRPr="000A7DA8">
        <w:t>.</w:t>
      </w:r>
    </w:p>
    <w:p w14:paraId="7BA3CFE9" w14:textId="01C6E86C"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60149">
        <w:t>3.41</w:t>
      </w:r>
      <w:r>
        <w:fldChar w:fldCharType="end"/>
      </w:r>
      <w:r>
        <w:t>.</w:t>
      </w:r>
    </w:p>
    <w:p w14:paraId="0AFF06D6" w14:textId="7CB73CA8"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660149">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660149">
        <w:t>3.41.5</w:t>
      </w:r>
      <w:r>
        <w:fldChar w:fldCharType="end"/>
      </w:r>
      <w:r>
        <w:t>).</w:t>
      </w:r>
    </w:p>
    <w:p w14:paraId="13B57609" w14:textId="2442BC85" w:rsidR="00164CCB" w:rsidRDefault="00164CCB" w:rsidP="00B86BC7">
      <w:pPr>
        <w:pStyle w:val="Heading2"/>
      </w:pPr>
      <w:bookmarkStart w:id="867" w:name="_Ref508894470"/>
      <w:bookmarkStart w:id="868" w:name="_Ref508894720"/>
      <w:bookmarkStart w:id="869" w:name="_Ref508894737"/>
      <w:bookmarkStart w:id="870" w:name="_Toc3379103"/>
      <w:bookmarkStart w:id="871" w:name="_Ref493477061"/>
      <w:r>
        <w:t>ruleConfiguration object</w:t>
      </w:r>
      <w:bookmarkEnd w:id="867"/>
      <w:bookmarkEnd w:id="868"/>
      <w:bookmarkEnd w:id="869"/>
      <w:bookmarkEnd w:id="870"/>
    </w:p>
    <w:p w14:paraId="2F470253" w14:textId="738DA236" w:rsidR="00164CCB" w:rsidRDefault="00164CCB" w:rsidP="00164CCB">
      <w:pPr>
        <w:pStyle w:val="Heading3"/>
      </w:pPr>
      <w:bookmarkStart w:id="872" w:name="_Toc3379104"/>
      <w:r>
        <w:t>General</w:t>
      </w:r>
      <w:bookmarkEnd w:id="87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569603F" w:rsidR="00D41895" w:rsidRPr="00D41895" w:rsidRDefault="00D41895" w:rsidP="00D41895">
      <w:r>
        <w:t>For an example, see §</w:t>
      </w:r>
      <w:r>
        <w:fldChar w:fldCharType="begin"/>
      </w:r>
      <w:r>
        <w:instrText xml:space="preserve"> REF _Ref508894796 \r \h </w:instrText>
      </w:r>
      <w:r>
        <w:fldChar w:fldCharType="separate"/>
      </w:r>
      <w:r w:rsidR="00660149">
        <w:t>3.41.5</w:t>
      </w:r>
      <w:r>
        <w:fldChar w:fldCharType="end"/>
      </w:r>
      <w:r>
        <w:t>.</w:t>
      </w:r>
    </w:p>
    <w:p w14:paraId="3F5F290D" w14:textId="702ADA23" w:rsidR="00164CCB" w:rsidRDefault="00164CCB" w:rsidP="00164CCB">
      <w:pPr>
        <w:pStyle w:val="Heading3"/>
      </w:pPr>
      <w:bookmarkStart w:id="873" w:name="_Toc3379105"/>
      <w:r>
        <w:t>enabled property</w:t>
      </w:r>
      <w:bookmarkEnd w:id="873"/>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874" w:name="_Ref508894469"/>
      <w:bookmarkStart w:id="875" w:name="_Toc3379106"/>
      <w:r>
        <w:t>defaultLevel property</w:t>
      </w:r>
      <w:bookmarkEnd w:id="874"/>
      <w:bookmarkEnd w:id="875"/>
    </w:p>
    <w:p w14:paraId="2F7AE5CB" w14:textId="3FEAAFF0"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660149">
        <w:t>3.22.8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26D07CAC"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660149">
        <w:t>3.22</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660149">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660149">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876" w:name="_Ref531188361"/>
      <w:bookmarkStart w:id="877" w:name="_Toc3379107"/>
      <w:r>
        <w:t>defaultRank property</w:t>
      </w:r>
      <w:bookmarkEnd w:id="876"/>
      <w:bookmarkEnd w:id="877"/>
    </w:p>
    <w:p w14:paraId="14DD047E" w14:textId="1B9AAF49"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660149">
        <w:t>3.22.21</w:t>
      </w:r>
      <w:r>
        <w:fldChar w:fldCharType="end"/>
      </w:r>
      <w:r>
        <w:t>).</w:t>
      </w:r>
    </w:p>
    <w:p w14:paraId="7B4EF2B6" w14:textId="1EC21CD7"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4C8EBC98"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660149">
        <w:t>3.22</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660149">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660149">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878" w:name="_Ref508894764"/>
      <w:bookmarkStart w:id="879" w:name="_Ref508894796"/>
      <w:bookmarkStart w:id="880" w:name="_Toc3379108"/>
      <w:r>
        <w:lastRenderedPageBreak/>
        <w:t>parameters property</w:t>
      </w:r>
      <w:bookmarkEnd w:id="878"/>
      <w:bookmarkEnd w:id="879"/>
      <w:bookmarkEnd w:id="880"/>
    </w:p>
    <w:p w14:paraId="18FD260D" w14:textId="044AED07"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60149">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B4E1283"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660149">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881" w:name="_Ref530139075"/>
      <w:bookmarkStart w:id="882" w:name="_Toc3379109"/>
      <w:r>
        <w:t>fix object</w:t>
      </w:r>
      <w:bookmarkEnd w:id="871"/>
      <w:bookmarkEnd w:id="881"/>
      <w:bookmarkEnd w:id="882"/>
    </w:p>
    <w:p w14:paraId="410A501F" w14:textId="4C707545" w:rsidR="00B86BC7" w:rsidRDefault="00B86BC7" w:rsidP="00B86BC7">
      <w:pPr>
        <w:pStyle w:val="Heading3"/>
      </w:pPr>
      <w:bookmarkStart w:id="883" w:name="_Toc3379110"/>
      <w:r>
        <w:t>General</w:t>
      </w:r>
      <w:bookmarkEnd w:id="883"/>
    </w:p>
    <w:p w14:paraId="493ABF69" w14:textId="18033909"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660149">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80D2988"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60149">
        <w:t>3.22</w:t>
      </w:r>
      <w:r>
        <w:fldChar w:fldCharType="end"/>
      </w:r>
      <w:r>
        <w:t>)</w:t>
      </w:r>
      <w:r w:rsidR="00DF5A5B">
        <w:t>.</w:t>
      </w:r>
    </w:p>
    <w:p w14:paraId="008E6A82" w14:textId="46D5336D"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660149">
        <w:t>3.22.26</w:t>
      </w:r>
      <w:r w:rsidR="004B30F9">
        <w:fldChar w:fldCharType="end"/>
      </w:r>
      <w:r w:rsidR="004B30F9">
        <w:t>.</w:t>
      </w:r>
    </w:p>
    <w:p w14:paraId="43A0F2D3" w14:textId="1DF3D34E" w:rsidR="004B30F9" w:rsidRDefault="004B30F9" w:rsidP="002D65F3">
      <w:pPr>
        <w:pStyle w:val="Code"/>
      </w:pPr>
      <w:r>
        <w:t xml:space="preserve">    {                               # A fix object.</w:t>
      </w:r>
    </w:p>
    <w:p w14:paraId="6386C02E" w14:textId="5D27BC8E"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60149">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4CC8741" w:rsidR="006F21F3" w:rsidRDefault="006F21F3" w:rsidP="002D65F3">
      <w:pPr>
        <w:pStyle w:val="Code"/>
      </w:pPr>
      <w:r>
        <w:t xml:space="preserve">    </w:t>
      </w:r>
      <w:r w:rsidR="004B30F9">
        <w:t xml:space="preserve">  </w:t>
      </w:r>
      <w:r>
        <w:t xml:space="preserve">"fileChanges":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60149">
        <w:t>3.42.3</w:t>
      </w:r>
      <w:r w:rsidR="00EA23DD">
        <w:fldChar w:fldCharType="end"/>
      </w:r>
      <w:r w:rsidR="00DF5A5B">
        <w:t>.</w:t>
      </w:r>
    </w:p>
    <w:p w14:paraId="396348ED" w14:textId="08C79BC9"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60149">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884" w:name="_Ref493512730"/>
      <w:bookmarkStart w:id="885" w:name="_Toc3379111"/>
      <w:r>
        <w:t>description property</w:t>
      </w:r>
      <w:bookmarkEnd w:id="884"/>
      <w:bookmarkEnd w:id="885"/>
    </w:p>
    <w:p w14:paraId="1893F7D7" w14:textId="39ABF1B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60149">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886" w:name="_Ref493512752"/>
      <w:bookmarkStart w:id="887" w:name="_Ref493513084"/>
      <w:bookmarkStart w:id="888" w:name="_Ref503372111"/>
      <w:bookmarkStart w:id="889" w:name="_Ref503372176"/>
      <w:bookmarkStart w:id="890" w:name="_Toc3379112"/>
      <w:r>
        <w:t>fileChanges property</w:t>
      </w:r>
      <w:bookmarkEnd w:id="886"/>
      <w:bookmarkEnd w:id="887"/>
      <w:bookmarkEnd w:id="888"/>
      <w:bookmarkEnd w:id="889"/>
      <w:bookmarkEnd w:id="890"/>
    </w:p>
    <w:p w14:paraId="6DE7B962" w14:textId="0BD87F86"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660149">
        <w:t>3.7.2</w:t>
      </w:r>
      <w:r w:rsidR="004B30F9">
        <w:fldChar w:fldCharType="end"/>
      </w:r>
      <w:r w:rsidR="004B30F9">
        <w:t xml:space="preserve">) </w:t>
      </w:r>
      <w:r w:rsidRPr="006F21F3">
        <w:rPr>
          <w:rStyle w:val="CODEtemp"/>
        </w:rPr>
        <w:t>fileChange</w:t>
      </w:r>
      <w:r w:rsidRPr="006F21F3">
        <w:t xml:space="preserve"> objects (§</w:t>
      </w:r>
      <w:r>
        <w:fldChar w:fldCharType="begin"/>
      </w:r>
      <w:r>
        <w:instrText xml:space="preserve"> REF _Ref493512991 \w \h </w:instrText>
      </w:r>
      <w:r>
        <w:fldChar w:fldCharType="separate"/>
      </w:r>
      <w:r w:rsidR="00660149">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r w:rsidRPr="00561CA5">
        <w:rPr>
          <w:rStyle w:val="CODEtemp"/>
        </w:rPr>
        <w:t>fileChanges</w:t>
      </w:r>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r w:rsidRPr="00561CA5">
        <w:rPr>
          <w:rStyle w:val="CODEtemp"/>
        </w:rPr>
        <w:t>fileChanges</w:t>
      </w:r>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77777777" w:rsidR="004B30F9" w:rsidRDefault="004B30F9" w:rsidP="004B30F9">
      <w:pPr>
        <w:pStyle w:val="Code"/>
      </w:pPr>
      <w:r>
        <w:t xml:space="preserve">  "fileChanges": [                   </w:t>
      </w:r>
    </w:p>
    <w:p w14:paraId="79133BC8" w14:textId="378F8D86"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660149">
        <w:t>3.43</w:t>
      </w:r>
      <w:r>
        <w:fldChar w:fldCharType="end"/>
      </w:r>
      <w:r>
        <w:t>).</w:t>
      </w:r>
    </w:p>
    <w:p w14:paraId="71E95DF7" w14:textId="24E12605" w:rsidR="004B30F9" w:rsidRDefault="004B30F9" w:rsidP="004B30F9">
      <w:pPr>
        <w:pStyle w:val="Code"/>
      </w:pPr>
      <w:r>
        <w:t xml:space="preserve">      "fileLocation": {              # See §</w:t>
      </w:r>
      <w:r>
        <w:fldChar w:fldCharType="begin"/>
      </w:r>
      <w:r>
        <w:instrText xml:space="preserve"> REF _Ref493513096 \r \h </w:instrText>
      </w:r>
      <w:r>
        <w:fldChar w:fldCharType="separate"/>
      </w:r>
      <w:r w:rsidR="00660149">
        <w:t>3.43.2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8686ED1" w:rsidR="004B30F9" w:rsidRDefault="004B30F9" w:rsidP="004B30F9">
      <w:pPr>
        <w:pStyle w:val="Code"/>
      </w:pPr>
      <w:r>
        <w:t xml:space="preserve">      "replacements": [              # See §</w:t>
      </w:r>
      <w:r>
        <w:fldChar w:fldCharType="begin"/>
      </w:r>
      <w:r>
        <w:instrText xml:space="preserve"> REF _Ref493513106 \r \h </w:instrText>
      </w:r>
      <w:r>
        <w:fldChar w:fldCharType="separate"/>
      </w:r>
      <w:r w:rsidR="00660149">
        <w:t>3.43.3</w:t>
      </w:r>
      <w:r>
        <w:fldChar w:fldCharType="end"/>
      </w:r>
      <w:r>
        <w:t>.</w:t>
      </w:r>
    </w:p>
    <w:p w14:paraId="18CF4AB2" w14:textId="428377A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60149">
        <w:t>3.44</w:t>
      </w:r>
      <w:r>
        <w:fldChar w:fldCharType="end"/>
      </w:r>
      <w:r>
        <w:t>).</w:t>
      </w:r>
    </w:p>
    <w:p w14:paraId="63715399" w14:textId="0BC5037C" w:rsidR="004B30F9" w:rsidRDefault="004B30F9" w:rsidP="004B30F9">
      <w:pPr>
        <w:pStyle w:val="Code"/>
      </w:pPr>
      <w:r>
        <w:t xml:space="preserve">          "deletedRegion": {         # See §</w:t>
      </w:r>
      <w:r>
        <w:fldChar w:fldCharType="begin"/>
      </w:r>
      <w:r>
        <w:instrText xml:space="preserve"> REF _Ref493518436 \r \h </w:instrText>
      </w:r>
      <w:r>
        <w:fldChar w:fldCharType="separate"/>
      </w:r>
      <w:r w:rsidR="00660149">
        <w:t>3.44.3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0895C389" w:rsidR="004B30F9" w:rsidRDefault="004B30F9" w:rsidP="004B30F9">
      <w:pPr>
        <w:pStyle w:val="Code"/>
      </w:pPr>
      <w:r>
        <w:t xml:space="preserve">          "insertedContent": {       # See §</w:t>
      </w:r>
      <w:r>
        <w:fldChar w:fldCharType="begin"/>
      </w:r>
      <w:r>
        <w:instrText xml:space="preserve"> REF _Ref493518437 \r \h </w:instrText>
      </w:r>
      <w:r>
        <w:fldChar w:fldCharType="separate"/>
      </w:r>
      <w:r w:rsidR="00660149">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"fileLocation":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lastRenderedPageBreak/>
        <w:t xml:space="preserve">EXAMPLE 2: 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77777777" w:rsidR="004B30F9" w:rsidRDefault="004B30F9" w:rsidP="004B30F9">
      <w:pPr>
        <w:pStyle w:val="Code"/>
      </w:pPr>
      <w:r>
        <w:t xml:space="preserve">  "fileChanges": [                   </w:t>
      </w:r>
    </w:p>
    <w:p w14:paraId="32744C44" w14:textId="315AE258" w:rsidR="004B30F9" w:rsidRDefault="004B30F9" w:rsidP="004B30F9">
      <w:pPr>
        <w:pStyle w:val="Code"/>
      </w:pPr>
      <w:r>
        <w:t xml:space="preserve">    {                                # A fileChange object (§</w:t>
      </w:r>
      <w:r>
        <w:fldChar w:fldCharType="begin"/>
      </w:r>
      <w:r>
        <w:instrText xml:space="preserve"> REF _Ref493512744 \w \h  \* MERGEFORMAT </w:instrText>
      </w:r>
      <w:r>
        <w:fldChar w:fldCharType="separate"/>
      </w:r>
      <w:r w:rsidR="00660149">
        <w:t>3.43</w:t>
      </w:r>
      <w:r>
        <w:fldChar w:fldCharType="end"/>
      </w:r>
      <w:r>
        <w:t>).</w:t>
      </w:r>
    </w:p>
    <w:p w14:paraId="329E9CE1" w14:textId="45526EB8" w:rsidR="004B30F9" w:rsidRDefault="004B30F9" w:rsidP="004B30F9">
      <w:pPr>
        <w:pStyle w:val="Code"/>
      </w:pPr>
      <w:r>
        <w:t xml:space="preserve">      "fileLocation": {              # See §</w:t>
      </w:r>
      <w:r>
        <w:fldChar w:fldCharType="begin"/>
      </w:r>
      <w:r>
        <w:instrText xml:space="preserve"> REF _Ref493513096 \r \h </w:instrText>
      </w:r>
      <w:r>
        <w:fldChar w:fldCharType="separate"/>
      </w:r>
      <w:r w:rsidR="00660149">
        <w:t>3.43.2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55F1324" w:rsidR="004B30F9" w:rsidRDefault="004B30F9" w:rsidP="004B30F9">
      <w:pPr>
        <w:pStyle w:val="Code"/>
      </w:pPr>
      <w:r>
        <w:t xml:space="preserve">      "replacements": [              # See §</w:t>
      </w:r>
      <w:r>
        <w:fldChar w:fldCharType="begin"/>
      </w:r>
      <w:r>
        <w:instrText xml:space="preserve"> REF _Ref493513106 \r \h </w:instrText>
      </w:r>
      <w:r>
        <w:fldChar w:fldCharType="separate"/>
      </w:r>
      <w:r w:rsidR="00660149">
        <w:t>3.43.3</w:t>
      </w:r>
      <w:r>
        <w:fldChar w:fldCharType="end"/>
      </w:r>
      <w:r>
        <w:t>.</w:t>
      </w:r>
    </w:p>
    <w:p w14:paraId="10AFAC95" w14:textId="0B66BD6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60149">
        <w:t>3.44</w:t>
      </w:r>
      <w:r>
        <w:fldChar w:fldCharType="end"/>
      </w:r>
      <w:r>
        <w:t>).</w:t>
      </w:r>
    </w:p>
    <w:p w14:paraId="3E7C80C2" w14:textId="7BE46BEA" w:rsidR="004B30F9" w:rsidRDefault="004B30F9" w:rsidP="004B30F9">
      <w:pPr>
        <w:pStyle w:val="Code"/>
      </w:pPr>
      <w:r>
        <w:t xml:space="preserve">          "deletedRegion": {         # See §</w:t>
      </w:r>
      <w:r>
        <w:fldChar w:fldCharType="begin"/>
      </w:r>
      <w:r>
        <w:instrText xml:space="preserve"> REF _Ref493518436 \r \h </w:instrText>
      </w:r>
      <w:r>
        <w:fldChar w:fldCharType="separate"/>
      </w:r>
      <w:r w:rsidR="00660149">
        <w:t>3.44.3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C8A97D0" w:rsidR="004B30F9" w:rsidRDefault="004B30F9" w:rsidP="004B30F9">
      <w:pPr>
        <w:pStyle w:val="Code"/>
      </w:pPr>
      <w:r>
        <w:t xml:space="preserve">          "insertedContent": {       # See §</w:t>
      </w:r>
      <w:r>
        <w:fldChar w:fldCharType="begin"/>
      </w:r>
      <w:r>
        <w:instrText xml:space="preserve"> REF _Ref493518437 \r \h </w:instrText>
      </w:r>
      <w:r>
        <w:fldChar w:fldCharType="separate"/>
      </w:r>
      <w:r w:rsidR="00660149">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"fileLocation":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891" w:name="_Ref493512744"/>
      <w:bookmarkStart w:id="892" w:name="_Ref493512991"/>
      <w:bookmarkStart w:id="893" w:name="_Toc3379113"/>
      <w:r>
        <w:t>fileChange object</w:t>
      </w:r>
      <w:bookmarkEnd w:id="891"/>
      <w:bookmarkEnd w:id="892"/>
      <w:bookmarkEnd w:id="893"/>
    </w:p>
    <w:p w14:paraId="74D8322D" w14:textId="06E505AA" w:rsidR="00B86BC7" w:rsidRDefault="00B86BC7" w:rsidP="00B86BC7">
      <w:pPr>
        <w:pStyle w:val="Heading3"/>
      </w:pPr>
      <w:bookmarkStart w:id="894" w:name="_Toc3379114"/>
      <w:r>
        <w:t>General</w:t>
      </w:r>
      <w:bookmarkEnd w:id="89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57448FB"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60149">
        <w:t>3.41</w:t>
      </w:r>
      <w:r>
        <w:fldChar w:fldCharType="end"/>
      </w:r>
      <w:r>
        <w:t>)</w:t>
      </w:r>
      <w:r w:rsidR="00F27F55">
        <w:t>.</w:t>
      </w:r>
    </w:p>
    <w:p w14:paraId="0FF6717D" w14:textId="70DDF93E" w:rsidR="006F21F3" w:rsidRDefault="006F21F3" w:rsidP="002D65F3">
      <w:pPr>
        <w:pStyle w:val="Code"/>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60149">
        <w:t>3.42.3</w:t>
      </w:r>
      <w:r w:rsidR="00770A97">
        <w:fldChar w:fldCharType="end"/>
      </w:r>
      <w:r w:rsidR="00855CF1">
        <w:t>.</w:t>
      </w:r>
    </w:p>
    <w:p w14:paraId="6A521431" w14:textId="0248D8F7" w:rsidR="006F21F3" w:rsidRDefault="006F21F3" w:rsidP="002D65F3">
      <w:pPr>
        <w:pStyle w:val="Code"/>
      </w:pPr>
      <w:r>
        <w:t xml:space="preserve">    {                          </w:t>
      </w:r>
    </w:p>
    <w:p w14:paraId="0805703A" w14:textId="02F44704" w:rsidR="00855CF1" w:rsidRDefault="006F21F3" w:rsidP="002D65F3">
      <w:pPr>
        <w:pStyle w:val="Code"/>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660149">
        <w:t>3.43.2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0D1EE4A5"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60149">
        <w:t>3.43.3</w:t>
      </w:r>
      <w:r>
        <w:fldChar w:fldCharType="end"/>
      </w:r>
      <w:r w:rsidR="00855CF1">
        <w:t>.</w:t>
      </w:r>
    </w:p>
    <w:p w14:paraId="1FAFE72E" w14:textId="3EC5E88B"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60149">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lastRenderedPageBreak/>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895" w:name="_Ref493513096"/>
      <w:bookmarkStart w:id="896" w:name="_Ref493513195"/>
      <w:bookmarkStart w:id="897" w:name="_Ref493513493"/>
      <w:bookmarkStart w:id="898" w:name="_Toc3379115"/>
      <w:r>
        <w:t>fileLocation</w:t>
      </w:r>
      <w:r w:rsidR="00B86BC7">
        <w:t xml:space="preserve"> property</w:t>
      </w:r>
      <w:bookmarkEnd w:id="895"/>
      <w:bookmarkEnd w:id="896"/>
      <w:bookmarkEnd w:id="897"/>
      <w:bookmarkEnd w:id="898"/>
    </w:p>
    <w:p w14:paraId="47E2D8A5" w14:textId="712331F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60149">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99" w:name="_Ref493513106"/>
      <w:bookmarkStart w:id="900" w:name="_Toc3379116"/>
      <w:r>
        <w:t>replacements property</w:t>
      </w:r>
      <w:bookmarkEnd w:id="899"/>
      <w:bookmarkEnd w:id="900"/>
    </w:p>
    <w:p w14:paraId="21F0788C" w14:textId="1043BAD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60149">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60149">
        <w:t>3.43.2</w:t>
      </w:r>
      <w:r>
        <w:fldChar w:fldCharType="end"/>
      </w:r>
      <w:r w:rsidRPr="006F21F3">
        <w:t>).</w:t>
      </w:r>
    </w:p>
    <w:p w14:paraId="40D9EA5A" w14:textId="3D521EDE" w:rsidR="00B86BC7" w:rsidRDefault="00B86BC7" w:rsidP="00B86BC7">
      <w:pPr>
        <w:pStyle w:val="Heading2"/>
      </w:pPr>
      <w:bookmarkStart w:id="901" w:name="_Ref493513114"/>
      <w:bookmarkStart w:id="902" w:name="_Ref493513476"/>
      <w:bookmarkStart w:id="903" w:name="_Toc3379117"/>
      <w:r>
        <w:t>replacement object</w:t>
      </w:r>
      <w:bookmarkEnd w:id="901"/>
      <w:bookmarkEnd w:id="902"/>
      <w:bookmarkEnd w:id="903"/>
    </w:p>
    <w:p w14:paraId="1276FD13" w14:textId="540BBC1F" w:rsidR="00B86BC7" w:rsidRDefault="00B86BC7" w:rsidP="00B86BC7">
      <w:pPr>
        <w:pStyle w:val="Heading3"/>
      </w:pPr>
      <w:bookmarkStart w:id="904" w:name="_Toc3379118"/>
      <w:r>
        <w:t>General</w:t>
      </w:r>
      <w:bookmarkEnd w:id="90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5114FDA1"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60149">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60149">
        <w:t>3.44.4</w:t>
      </w:r>
      <w:r>
        <w:fldChar w:fldCharType="end"/>
      </w:r>
      <w:r>
        <w:t xml:space="preserve">), then the effect of the replacement </w:t>
      </w:r>
      <w:r w:rsidRPr="003672C8">
        <w:rPr>
          <w:b/>
        </w:rPr>
        <w:t>SHALL</w:t>
      </w:r>
      <w:r>
        <w:t xml:space="preserve"> be as if the removal were performed before the insertion.</w:t>
      </w:r>
    </w:p>
    <w:p w14:paraId="51FA77A0" w14:textId="41DD732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60149">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60149">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"fileChanges":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3068FF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60149">
        <w:t>3.44.3</w:t>
      </w:r>
      <w:r>
        <w:fldChar w:fldCharType="end"/>
      </w:r>
      <w:r>
        <w:t>) specifies a text region (§</w:t>
      </w:r>
      <w:r>
        <w:fldChar w:fldCharType="begin"/>
      </w:r>
      <w:r>
        <w:instrText xml:space="preserve"> REF _Ref493492556 \r \h </w:instrText>
      </w:r>
      <w:r>
        <w:fldChar w:fldCharType="separate"/>
      </w:r>
      <w:r w:rsidR="00660149">
        <w:t>3.25.2</w:t>
      </w:r>
      <w:r>
        <w:fldChar w:fldCharType="end"/>
      </w:r>
      <w:r>
        <w:t>) or a binary region (§</w:t>
      </w:r>
      <w:r>
        <w:fldChar w:fldCharType="begin"/>
      </w:r>
      <w:r>
        <w:instrText xml:space="preserve"> REF _Ref509043519 \r \h </w:instrText>
      </w:r>
      <w:r>
        <w:fldChar w:fldCharType="separate"/>
      </w:r>
      <w:r w:rsidR="00660149">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33B4A76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660149">
        <w:t>3.25.2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905" w:name="_Toc3379119"/>
      <w:r>
        <w:t>Constraints</w:t>
      </w:r>
      <w:bookmarkEnd w:id="905"/>
    </w:p>
    <w:p w14:paraId="58129AF5" w14:textId="6963C39A"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60149">
        <w:t>3.44.3</w:t>
      </w:r>
      <w:r>
        <w:fldChar w:fldCharType="end"/>
      </w:r>
      <w:r>
        <w:t>) specifies a text region (§</w:t>
      </w:r>
      <w:r>
        <w:fldChar w:fldCharType="begin"/>
      </w:r>
      <w:r>
        <w:instrText xml:space="preserve"> REF _Ref493492556 \r \h </w:instrText>
      </w:r>
      <w:r>
        <w:fldChar w:fldCharType="separate"/>
      </w:r>
      <w:r w:rsidR="00660149">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60149">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60149">
        <w:t>3.3.2</w:t>
      </w:r>
      <w:r>
        <w:fldChar w:fldCharType="end"/>
      </w:r>
      <w:r>
        <w:t>).</w:t>
      </w:r>
    </w:p>
    <w:p w14:paraId="77DC3A72" w14:textId="1AA6AD72"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60149">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60149">
        <w:t>3.3.3</w:t>
      </w:r>
      <w:r>
        <w:fldChar w:fldCharType="end"/>
      </w:r>
      <w:r>
        <w:t>).</w:t>
      </w:r>
    </w:p>
    <w:p w14:paraId="2919F4E4" w14:textId="2FD85E3E" w:rsidR="00B86BC7" w:rsidRDefault="00B86BC7" w:rsidP="00B86BC7">
      <w:pPr>
        <w:pStyle w:val="Heading3"/>
      </w:pPr>
      <w:bookmarkStart w:id="906" w:name="_Ref493518436"/>
      <w:bookmarkStart w:id="907" w:name="_Ref493518439"/>
      <w:bookmarkStart w:id="908" w:name="_Ref493518529"/>
      <w:bookmarkStart w:id="909" w:name="_Toc3379120"/>
      <w:r>
        <w:t>deleted</w:t>
      </w:r>
      <w:r w:rsidR="00F27F55">
        <w:t>Region</w:t>
      </w:r>
      <w:r>
        <w:t xml:space="preserve"> property</w:t>
      </w:r>
      <w:bookmarkEnd w:id="906"/>
      <w:bookmarkEnd w:id="907"/>
      <w:bookmarkEnd w:id="908"/>
      <w:bookmarkEnd w:id="909"/>
    </w:p>
    <w:p w14:paraId="1ECF4AC9" w14:textId="716C554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60149">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910" w:name="_Ref493518437"/>
      <w:bookmarkStart w:id="911" w:name="_Ref493518440"/>
      <w:bookmarkStart w:id="912" w:name="_Toc3379121"/>
      <w:r>
        <w:lastRenderedPageBreak/>
        <w:t>inserted</w:t>
      </w:r>
      <w:r w:rsidR="00F27F55">
        <w:t>Content</w:t>
      </w:r>
      <w:r>
        <w:t xml:space="preserve"> property</w:t>
      </w:r>
      <w:bookmarkEnd w:id="910"/>
      <w:bookmarkEnd w:id="911"/>
      <w:bookmarkEnd w:id="912"/>
    </w:p>
    <w:p w14:paraId="6E86F82E" w14:textId="73C63DE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60149">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13" w:name="_Ref493404948"/>
      <w:bookmarkStart w:id="914" w:name="_Ref493406026"/>
      <w:bookmarkStart w:id="915" w:name="_Toc3379122"/>
      <w:r>
        <w:t>notification object</w:t>
      </w:r>
      <w:bookmarkEnd w:id="913"/>
      <w:bookmarkEnd w:id="914"/>
      <w:bookmarkEnd w:id="915"/>
    </w:p>
    <w:p w14:paraId="3BD7AF2E" w14:textId="23E07934" w:rsidR="00B86BC7" w:rsidRDefault="00B86BC7" w:rsidP="00B86BC7">
      <w:pPr>
        <w:pStyle w:val="Heading3"/>
      </w:pPr>
      <w:bookmarkStart w:id="916" w:name="_Toc3379123"/>
      <w:r>
        <w:t>General</w:t>
      </w:r>
      <w:bookmarkEnd w:id="916"/>
    </w:p>
    <w:p w14:paraId="759675E9" w14:textId="4C64DCC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60149">
        <w:t>3.22</w:t>
      </w:r>
      <w:r>
        <w:fldChar w:fldCharType="end"/>
      </w:r>
      <w:r w:rsidRPr="003672C8">
        <w:t>).</w:t>
      </w:r>
    </w:p>
    <w:p w14:paraId="6C08731C" w14:textId="60FD4244" w:rsidR="00B86BC7" w:rsidRDefault="00B86BC7" w:rsidP="00B86BC7">
      <w:pPr>
        <w:pStyle w:val="Heading3"/>
      </w:pPr>
      <w:bookmarkStart w:id="917" w:name="_Toc3379124"/>
      <w:r>
        <w:t>id property</w:t>
      </w:r>
      <w:bookmarkEnd w:id="91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3F0CAF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60149">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18" w:name="_Ref493518926"/>
      <w:bookmarkStart w:id="919" w:name="_Toc3379125"/>
      <w:r>
        <w:t>ruleId property</w:t>
      </w:r>
      <w:bookmarkEnd w:id="918"/>
      <w:bookmarkEnd w:id="919"/>
    </w:p>
    <w:p w14:paraId="72DC23AB" w14:textId="3BCD2646"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60149">
        <w:t>3.40.3</w:t>
      </w:r>
      <w:r>
        <w:fldChar w:fldCharType="end"/>
      </w:r>
      <w:r w:rsidRPr="003672C8">
        <w:t>).</w:t>
      </w:r>
    </w:p>
    <w:p w14:paraId="4845BA85" w14:textId="60872B99" w:rsidR="004F51DA" w:rsidRPr="003672C8" w:rsidRDefault="004F51DA" w:rsidP="004F51DA">
      <w:pPr>
        <w:pStyle w:val="Heading3"/>
      </w:pPr>
      <w:bookmarkStart w:id="920" w:name="_Toc3379126"/>
      <w:r>
        <w:t>ruleIndex property</w:t>
      </w:r>
      <w:bookmarkEnd w:id="920"/>
    </w:p>
    <w:p w14:paraId="216A2969" w14:textId="74BD5EED"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660149">
        <w:t>3.40</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660149">
        <w:t>3.13.15</w:t>
      </w:r>
      <w:r>
        <w:fldChar w:fldCharType="end"/>
      </w:r>
      <w:r>
        <w:t>, §</w:t>
      </w:r>
      <w:r>
        <w:fldChar w:fldCharType="begin"/>
      </w:r>
      <w:r>
        <w:instrText xml:space="preserve"> REF _Ref508870783 \r \h </w:instrText>
      </w:r>
      <w:r>
        <w:fldChar w:fldCharType="separate"/>
      </w:r>
      <w:r w:rsidR="00660149">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660149">
        <w:t>3.13</w:t>
      </w:r>
      <w:r>
        <w:fldChar w:fldCharType="end"/>
      </w:r>
      <w:r>
        <w:t>), or in an external resource file (§</w:t>
      </w:r>
      <w:r>
        <w:fldChar w:fldCharType="begin"/>
      </w:r>
      <w:r>
        <w:instrText xml:space="preserve"> REF _Ref508811713 \r \h </w:instrText>
      </w:r>
      <w:r>
        <w:fldChar w:fldCharType="separate"/>
      </w:r>
      <w:r w:rsidR="00660149">
        <w:t>3.11.6.4</w:t>
      </w:r>
      <w:r>
        <w:fldChar w:fldCharType="end"/>
      </w:r>
      <w:r>
        <w:t>) or external property file (§</w:t>
      </w:r>
      <w:r>
        <w:fldChar w:fldCharType="begin"/>
      </w:r>
      <w:r>
        <w:instrText xml:space="preserve"> REF _Ref530061707 \r \h </w:instrText>
      </w:r>
      <w:r>
        <w:fldChar w:fldCharType="separate"/>
      </w:r>
      <w:r w:rsidR="00660149">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4884BC5F"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660149">
        <w:t>3.13</w:t>
      </w:r>
      <w:r w:rsidR="009F29FD">
        <w:fldChar w:fldCharType="end"/>
      </w:r>
      <w:r w:rsidR="009F29FD">
        <w:t>).</w:t>
      </w:r>
    </w:p>
    <w:p w14:paraId="37E39977" w14:textId="2D32FD1E"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660149">
        <w:t>3.13.7</w:t>
      </w:r>
      <w:r>
        <w:fldChar w:fldCharType="end"/>
      </w:r>
      <w:r>
        <w:t>.</w:t>
      </w:r>
    </w:p>
    <w:p w14:paraId="5CBB9063" w14:textId="6649B8FF"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660149">
        <w:t>3.17</w:t>
      </w:r>
      <w:r>
        <w:fldChar w:fldCharType="end"/>
      </w:r>
      <w:r>
        <w:t>).</w:t>
      </w:r>
    </w:p>
    <w:p w14:paraId="4EE5FB01" w14:textId="197CD730"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660149">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7E7CC91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660149">
        <w:t>3.13.15</w:t>
      </w:r>
      <w:r>
        <w:fldChar w:fldCharType="end"/>
      </w:r>
      <w:r>
        <w:t>.</w:t>
      </w:r>
    </w:p>
    <w:p w14:paraId="12676CFC" w14:textId="4F934822"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660149">
        <w:t>3.39.3</w:t>
      </w:r>
      <w:r>
        <w:fldChar w:fldCharType="end"/>
      </w:r>
      <w:r>
        <w:t>.</w:t>
      </w:r>
    </w:p>
    <w:p w14:paraId="24CCC349" w14:textId="07A44EBF"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660149">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5D803F4F"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660149">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660149">
        <w:t>3.22.6</w:t>
      </w:r>
      <w:r>
        <w:fldChar w:fldCharType="end"/>
      </w:r>
      <w:r>
        <w:t>.</w:t>
      </w:r>
    </w:p>
    <w:p w14:paraId="239DE5C9" w14:textId="568768A2" w:rsidR="00B86BC7" w:rsidRDefault="00B86BC7" w:rsidP="00B86BC7">
      <w:pPr>
        <w:pStyle w:val="Heading3"/>
      </w:pPr>
      <w:bookmarkStart w:id="921" w:name="_Toc3379127"/>
      <w:r>
        <w:t>physicalLocation property</w:t>
      </w:r>
      <w:bookmarkEnd w:id="921"/>
    </w:p>
    <w:p w14:paraId="23C5F0EF" w14:textId="35E6CCE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60149">
        <w:t>3.24</w:t>
      </w:r>
      <w:r>
        <w:fldChar w:fldCharType="end"/>
      </w:r>
      <w:r w:rsidRPr="008651CE">
        <w:t>) that identifies the relevant location.</w:t>
      </w:r>
    </w:p>
    <w:p w14:paraId="0BE523CC" w14:textId="11807D96" w:rsidR="00B86BC7" w:rsidRDefault="00B86BC7" w:rsidP="00B86BC7">
      <w:pPr>
        <w:pStyle w:val="Heading3"/>
      </w:pPr>
      <w:bookmarkStart w:id="922" w:name="_Toc3379128"/>
      <w:r>
        <w:t>message property</w:t>
      </w:r>
      <w:bookmarkEnd w:id="922"/>
    </w:p>
    <w:p w14:paraId="095EAE33" w14:textId="555C33C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60149">
        <w:t>3.11</w:t>
      </w:r>
      <w:r w:rsidR="004C53FE">
        <w:fldChar w:fldCharType="end"/>
      </w:r>
      <w:r w:rsidR="006F4D22">
        <w:t>)</w:t>
      </w:r>
      <w:r w:rsidRPr="008651CE">
        <w:t xml:space="preserve"> that describes the condition that was encountered.</w:t>
      </w:r>
    </w:p>
    <w:p w14:paraId="17CA8781" w14:textId="35AC6E8B"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60149">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60149">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923" w:name="_Ref493404972"/>
      <w:bookmarkStart w:id="924" w:name="_Ref493406037"/>
      <w:bookmarkStart w:id="925" w:name="_Toc3379129"/>
      <w:r>
        <w:t>level property</w:t>
      </w:r>
      <w:bookmarkEnd w:id="923"/>
      <w:bookmarkEnd w:id="924"/>
      <w:bookmarkEnd w:id="92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lastRenderedPageBreak/>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926" w:name="_Toc3379130"/>
      <w:r>
        <w:t>threadId property</w:t>
      </w:r>
      <w:bookmarkEnd w:id="92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27" w:name="_Toc3379131"/>
      <w:r>
        <w:t>time</w:t>
      </w:r>
      <w:r w:rsidR="00BF4F63">
        <w:t>Utc</w:t>
      </w:r>
      <w:r>
        <w:t xml:space="preserve"> property</w:t>
      </w:r>
      <w:bookmarkEnd w:id="927"/>
    </w:p>
    <w:p w14:paraId="2D4A5B6B" w14:textId="79DF079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60149">
        <w:t>3.9</w:t>
      </w:r>
      <w:r>
        <w:fldChar w:fldCharType="end"/>
      </w:r>
      <w:r w:rsidRPr="008651CE">
        <w:t>).</w:t>
      </w:r>
    </w:p>
    <w:p w14:paraId="33699F22" w14:textId="56DC8386" w:rsidR="00B86BC7" w:rsidRDefault="00B86BC7" w:rsidP="00B86BC7">
      <w:pPr>
        <w:pStyle w:val="Heading3"/>
      </w:pPr>
      <w:bookmarkStart w:id="928" w:name="_Toc3379132"/>
      <w:r>
        <w:t>exception property</w:t>
      </w:r>
      <w:bookmarkEnd w:id="928"/>
    </w:p>
    <w:p w14:paraId="0929118A" w14:textId="79EDC36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60149">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29" w:name="_Ref493570836"/>
      <w:bookmarkStart w:id="930" w:name="_Toc3379133"/>
      <w:r>
        <w:t>exception object</w:t>
      </w:r>
      <w:bookmarkEnd w:id="929"/>
      <w:bookmarkEnd w:id="930"/>
    </w:p>
    <w:p w14:paraId="1257C9E2" w14:textId="6070509F" w:rsidR="00B86BC7" w:rsidRDefault="00B86BC7" w:rsidP="00B86BC7">
      <w:pPr>
        <w:pStyle w:val="Heading3"/>
      </w:pPr>
      <w:bookmarkStart w:id="931" w:name="_Toc3379134"/>
      <w:r>
        <w:t>General</w:t>
      </w:r>
      <w:bookmarkEnd w:id="93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932" w:name="_Toc3379135"/>
      <w:r>
        <w:t>kind property</w:t>
      </w:r>
      <w:bookmarkEnd w:id="93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33" w:name="_Toc3379136"/>
      <w:r>
        <w:t>message property</w:t>
      </w:r>
      <w:bookmarkEnd w:id="933"/>
    </w:p>
    <w:p w14:paraId="0E15DE57" w14:textId="4B84278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660149">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C918527"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660149">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34" w:name="_Toc3379137"/>
      <w:r>
        <w:t>stack property</w:t>
      </w:r>
      <w:bookmarkEnd w:id="934"/>
    </w:p>
    <w:p w14:paraId="17152AD6" w14:textId="021A79D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60149">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35" w:name="_Toc3379138"/>
      <w:r>
        <w:t>innerExceptions property</w:t>
      </w:r>
      <w:bookmarkEnd w:id="935"/>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36" w:name="_Ref528151413"/>
      <w:bookmarkStart w:id="937" w:name="_Toc3379139"/>
      <w:bookmarkStart w:id="938" w:name="_Toc287332011"/>
      <w:r>
        <w:lastRenderedPageBreak/>
        <w:t>External</w:t>
      </w:r>
      <w:r w:rsidR="00F265D8">
        <w:t xml:space="preserve"> property</w:t>
      </w:r>
      <w:r>
        <w:t xml:space="preserve"> file format</w:t>
      </w:r>
      <w:bookmarkEnd w:id="936"/>
      <w:bookmarkEnd w:id="937"/>
    </w:p>
    <w:p w14:paraId="2A3E0063" w14:textId="270C9EBD" w:rsidR="00AF60C1" w:rsidRDefault="00AF60C1" w:rsidP="00AF60C1">
      <w:pPr>
        <w:pStyle w:val="Heading2"/>
      </w:pPr>
      <w:bookmarkStart w:id="939" w:name="_Toc3379140"/>
      <w:r>
        <w:t>General</w:t>
      </w:r>
      <w:bookmarkEnd w:id="939"/>
    </w:p>
    <w:p w14:paraId="71E0440E" w14:textId="361195D5"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660149">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40" w:name="_Toc3379141"/>
      <w:r>
        <w:t>External property file naming convention</w:t>
      </w:r>
      <w:bookmarkEnd w:id="94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41" w:name="_Toc3379142"/>
      <w:r>
        <w:t>externalPropert</w:t>
      </w:r>
      <w:r w:rsidR="00F265D8">
        <w:t>ies</w:t>
      </w:r>
      <w:r>
        <w:t xml:space="preserve"> object</w:t>
      </w:r>
      <w:bookmarkEnd w:id="941"/>
    </w:p>
    <w:p w14:paraId="6E569B6A" w14:textId="60E785B4" w:rsidR="0069571F" w:rsidRPr="0069571F" w:rsidRDefault="0069571F" w:rsidP="0069571F">
      <w:pPr>
        <w:pStyle w:val="Heading3"/>
      </w:pPr>
      <w:bookmarkStart w:id="942" w:name="_Ref525812129"/>
      <w:bookmarkStart w:id="943" w:name="_Toc3379143"/>
      <w:r>
        <w:t>General</w:t>
      </w:r>
      <w:bookmarkEnd w:id="942"/>
      <w:bookmarkEnd w:id="94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944" w:name="_Hlk525811171"/>
      <w:r w:rsidRPr="00230F9F">
        <w:t>{</w:t>
      </w:r>
      <w:r>
        <w:t xml:space="preserve">                             # An externalPropert</w:t>
      </w:r>
      <w:r w:rsidR="00355B20">
        <w:t>ies</w:t>
      </w:r>
      <w:r>
        <w:t xml:space="preserve"> object</w:t>
      </w:r>
    </w:p>
    <w:p w14:paraId="48394701" w14:textId="378E593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660149">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3FB31971"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660149">
        <w:t>4.3.3</w:t>
      </w:r>
      <w:r>
        <w:fldChar w:fldCharType="end"/>
      </w:r>
      <w:r>
        <w:t>.</w:t>
      </w:r>
    </w:p>
    <w:p w14:paraId="69E0C7F0" w14:textId="477B5B0A" w:rsidR="0069571F" w:rsidRDefault="0069571F" w:rsidP="0069571F">
      <w:pPr>
        <w:pStyle w:val="Code"/>
      </w:pPr>
    </w:p>
    <w:p w14:paraId="5B43C2CE" w14:textId="42F85A31" w:rsidR="006958DC" w:rsidRDefault="006958DC" w:rsidP="006958DC">
      <w:pPr>
        <w:pStyle w:val="Code"/>
      </w:pPr>
      <w:r>
        <w:t xml:space="preserve">                              # See §</w:t>
      </w:r>
      <w:r>
        <w:fldChar w:fldCharType="begin"/>
      </w:r>
      <w:r>
        <w:instrText xml:space="preserve"> REF _Ref525814013 \r \h </w:instrText>
      </w:r>
      <w:r>
        <w:fldChar w:fldCharType="separate"/>
      </w:r>
      <w:r w:rsidR="00660149">
        <w:t>4.3.4</w:t>
      </w:r>
      <w:r>
        <w:fldChar w:fldCharType="end"/>
      </w:r>
      <w:r>
        <w:t>.</w:t>
      </w:r>
    </w:p>
    <w:p w14:paraId="626071B0" w14:textId="5487A881" w:rsidR="006958DC" w:rsidRDefault="006958DC" w:rsidP="0069571F">
      <w:pPr>
        <w:pStyle w:val="Code"/>
      </w:pPr>
      <w:r>
        <w:t xml:space="preserve">  "</w:t>
      </w:r>
      <w:del w:id="945" w:author="Laurence Golding" w:date="2019-03-13T13:46:00Z">
        <w:r w:rsidDel="009972DA">
          <w:delText>instanceGuid</w:delText>
        </w:r>
      </w:del>
      <w:ins w:id="946" w:author="Laurence Golding" w:date="2019-03-13T13:46:00Z">
        <w:r w:rsidR="009972DA">
          <w:t>guid</w:t>
        </w:r>
      </w:ins>
      <w:r>
        <w:t>": "</w:t>
      </w:r>
      <w:r w:rsidRPr="00230F9F">
        <w:t>00001111-2222-3333-4444-555566667777"</w:t>
      </w:r>
      <w:r>
        <w:t>,</w:t>
      </w:r>
    </w:p>
    <w:p w14:paraId="02C660CD" w14:textId="77777777" w:rsidR="006958DC" w:rsidRDefault="006958DC" w:rsidP="0069571F">
      <w:pPr>
        <w:pStyle w:val="Code"/>
      </w:pPr>
    </w:p>
    <w:p w14:paraId="4BC36159" w14:textId="0734909D" w:rsidR="0069571F" w:rsidRDefault="0069571F" w:rsidP="0069571F">
      <w:pPr>
        <w:pStyle w:val="Code"/>
      </w:pPr>
      <w:r>
        <w:t xml:space="preserve">                              # See §</w:t>
      </w:r>
      <w:r>
        <w:fldChar w:fldCharType="begin"/>
      </w:r>
      <w:r>
        <w:instrText xml:space="preserve"> REF _Ref525810969 \r \h </w:instrText>
      </w:r>
      <w:r>
        <w:fldChar w:fldCharType="separate"/>
      </w:r>
      <w:r w:rsidR="00660149">
        <w:t>4.3.5</w:t>
      </w:r>
      <w:r>
        <w:fldChar w:fldCharType="end"/>
      </w:r>
      <w:r>
        <w:t>.</w:t>
      </w:r>
    </w:p>
    <w:p w14:paraId="648FC14A" w14:textId="73585126" w:rsidR="0069571F" w:rsidRDefault="0069571F" w:rsidP="0069571F">
      <w:pPr>
        <w:pStyle w:val="Code"/>
      </w:pPr>
      <w:r w:rsidRPr="00230F9F">
        <w:t xml:space="preserve">  "run</w:t>
      </w:r>
      <w:del w:id="947" w:author="Laurence Golding" w:date="2019-03-13T13:46:00Z">
        <w:r w:rsidRPr="00230F9F" w:rsidDel="009972DA">
          <w:delText>Instance</w:delText>
        </w:r>
      </w:del>
      <w:r w:rsidRPr="00230F9F">
        <w:t>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052000D"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660149">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48" w:name="_Ref525810506"/>
      <w:bookmarkStart w:id="949" w:name="_Toc3379144"/>
      <w:bookmarkEnd w:id="944"/>
      <w:r>
        <w:lastRenderedPageBreak/>
        <w:t>$schema property</w:t>
      </w:r>
      <w:bookmarkEnd w:id="948"/>
      <w:bookmarkEnd w:id="94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4EA96A"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660149">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50" w:name="_Ref523913350"/>
      <w:bookmarkStart w:id="951" w:name="_Toc3379145"/>
      <w:r>
        <w:t>version property</w:t>
      </w:r>
      <w:bookmarkEnd w:id="950"/>
      <w:bookmarkEnd w:id="951"/>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659DB684" w:rsidR="006958DC" w:rsidRDefault="006958DC" w:rsidP="006958DC">
      <w:pPr>
        <w:pStyle w:val="Heading3"/>
      </w:pPr>
      <w:bookmarkStart w:id="952" w:name="_Ref525814013"/>
      <w:bookmarkStart w:id="953" w:name="_Toc3379146"/>
      <w:del w:id="954" w:author="Laurence Golding" w:date="2019-03-13T13:47:00Z">
        <w:r w:rsidDel="009972DA">
          <w:delText xml:space="preserve">instanceGuid </w:delText>
        </w:r>
      </w:del>
      <w:ins w:id="955" w:author="Laurence Golding" w:date="2019-03-13T13:47:00Z">
        <w:r w:rsidR="009972DA">
          <w:t xml:space="preserve">guid </w:t>
        </w:r>
      </w:ins>
      <w:r>
        <w:t>property</w:t>
      </w:r>
      <w:bookmarkEnd w:id="952"/>
      <w:bookmarkEnd w:id="953"/>
    </w:p>
    <w:p w14:paraId="6E3F5D71" w14:textId="48C17951"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del w:id="956" w:author="Laurence Golding" w:date="2019-03-13T13:48:00Z">
        <w:r w:rsidDel="009972DA">
          <w:rPr>
            <w:rStyle w:val="CODEtemp"/>
          </w:rPr>
          <w:delText>instanceGuid</w:delText>
        </w:r>
        <w:r w:rsidRPr="00FC1320" w:rsidDel="009972DA">
          <w:delText xml:space="preserve"> </w:delText>
        </w:r>
      </w:del>
      <w:ins w:id="957" w:author="Laurence Golding" w:date="2019-03-13T13:48:00Z">
        <w:r w:rsidR="009972DA">
          <w:rPr>
            <w:rStyle w:val="CODEtemp"/>
          </w:rPr>
          <w:t>guid</w:t>
        </w:r>
        <w:r w:rsidR="009972DA" w:rsidRPr="00FC1320">
          <w:t xml:space="preserve"> </w:t>
        </w:r>
      </w:ins>
      <w:r w:rsidRPr="00FC1320">
        <w:t>whose value is a</w:t>
      </w:r>
      <w:r w:rsidRPr="006958DC">
        <w:t xml:space="preserve"> </w:t>
      </w:r>
      <w:r>
        <w:t>GUID-valued string (§</w:t>
      </w:r>
      <w:r>
        <w:fldChar w:fldCharType="begin"/>
      </w:r>
      <w:r>
        <w:instrText xml:space="preserve"> REF _Ref514314114 \r \h </w:instrText>
      </w:r>
      <w:r>
        <w:fldChar w:fldCharType="separate"/>
      </w:r>
      <w:r w:rsidR="00660149">
        <w:t>3.5.3</w:t>
      </w:r>
      <w:r>
        <w:fldChar w:fldCharType="end"/>
      </w:r>
      <w:r>
        <w:t xml:space="preserve">) that equals the </w:t>
      </w:r>
      <w:del w:id="958" w:author="Laurence Golding" w:date="2019-03-13T13:48:00Z">
        <w:r w:rsidDel="009972DA">
          <w:rPr>
            <w:rStyle w:val="CODEtemp"/>
          </w:rPr>
          <w:delText>instanceGuid</w:delText>
        </w:r>
        <w:r w:rsidRPr="00FC1320" w:rsidDel="009972DA">
          <w:delText xml:space="preserve"> </w:delText>
        </w:r>
      </w:del>
      <w:ins w:id="959" w:author="Laurence Golding" w:date="2019-03-13T13:48:00Z">
        <w:r w:rsidR="009972DA">
          <w:rPr>
            <w:rStyle w:val="CODEtemp"/>
          </w:rPr>
          <w:t>guid</w:t>
        </w:r>
        <w:r w:rsidR="009972DA" w:rsidRPr="00FC1320">
          <w:t xml:space="preserve"> </w:t>
        </w:r>
      </w:ins>
      <w:r>
        <w:t>property (§</w:t>
      </w:r>
      <w:r>
        <w:fldChar w:fldCharType="begin"/>
      </w:r>
      <w:r>
        <w:instrText xml:space="preserve"> REF _Ref525810085 \r \h </w:instrText>
      </w:r>
      <w:r>
        <w:fldChar w:fldCharType="separate"/>
      </w:r>
      <w:r w:rsidR="00660149">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660149">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660149">
        <w:t>3.13.2</w:t>
      </w:r>
      <w:r>
        <w:fldChar w:fldCharType="end"/>
      </w:r>
      <w:r>
        <w:t>) in the root file.</w:t>
      </w:r>
    </w:p>
    <w:p w14:paraId="79D6BF67" w14:textId="6B770FC1" w:rsidR="0069571F" w:rsidRDefault="0069571F" w:rsidP="0069571F">
      <w:pPr>
        <w:pStyle w:val="Heading3"/>
      </w:pPr>
      <w:bookmarkStart w:id="960" w:name="_Ref525810969"/>
      <w:bookmarkStart w:id="961" w:name="_Toc3379147"/>
      <w:r>
        <w:t>run</w:t>
      </w:r>
      <w:del w:id="962" w:author="Laurence Golding" w:date="2019-03-13T13:48:00Z">
        <w:r w:rsidDel="009972DA">
          <w:delText>Instance</w:delText>
        </w:r>
      </w:del>
      <w:r>
        <w:t>Guid property</w:t>
      </w:r>
      <w:bookmarkEnd w:id="960"/>
      <w:bookmarkEnd w:id="961"/>
    </w:p>
    <w:p w14:paraId="3E79C8E1" w14:textId="5984FF87"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w:t>
      </w:r>
      <w:del w:id="963" w:author="Laurence Golding" w:date="2019-03-13T13:48:00Z">
        <w:r w:rsidR="00355B20" w:rsidDel="009972DA">
          <w:rPr>
            <w:rStyle w:val="CODEtemp"/>
          </w:rPr>
          <w:delText>i</w:delText>
        </w:r>
        <w:r w:rsidDel="009972DA">
          <w:rPr>
            <w:rStyle w:val="CODEtemp"/>
          </w:rPr>
          <w:delText>nstance</w:delText>
        </w:r>
        <w:r w:rsidRPr="005C34B3" w:rsidDel="009972DA">
          <w:rPr>
            <w:rStyle w:val="CODEtemp"/>
          </w:rPr>
          <w:delText>Guid</w:delText>
        </w:r>
        <w:r w:rsidDel="009972DA">
          <w:delText xml:space="preserve"> </w:delText>
        </w:r>
      </w:del>
      <w:ins w:id="964" w:author="Laurence Golding" w:date="2019-03-13T13:48:00Z">
        <w:r w:rsidR="009972DA">
          <w:rPr>
            <w:rStyle w:val="CODEtemp"/>
          </w:rPr>
          <w:t>g</w:t>
        </w:r>
        <w:r w:rsidR="009972DA" w:rsidRPr="005C34B3">
          <w:rPr>
            <w:rStyle w:val="CODEtemp"/>
          </w:rPr>
          <w:t>uid</w:t>
        </w:r>
        <w:r w:rsidR="009972DA">
          <w:t xml:space="preserve"> </w:t>
        </w:r>
      </w:ins>
      <w:r>
        <w:t>property (§</w:t>
      </w:r>
      <w:r w:rsidR="00355B20">
        <w:fldChar w:fldCharType="begin"/>
      </w:r>
      <w:r w:rsidR="00355B20">
        <w:instrText xml:space="preserve"> REF _Ref526937024 \r \h </w:instrText>
      </w:r>
      <w:r w:rsidR="00355B20">
        <w:fldChar w:fldCharType="separate"/>
      </w:r>
      <w:r w:rsidR="00660149">
        <w:t>3.13.3</w:t>
      </w:r>
      <w:r w:rsidR="00355B20">
        <w:fldChar w:fldCharType="end"/>
      </w:r>
      <w:r w:rsidR="00355B20">
        <w:t>, §</w:t>
      </w:r>
      <w:r w:rsidR="00355B20">
        <w:fldChar w:fldCharType="begin"/>
      </w:r>
      <w:r w:rsidR="00355B20">
        <w:instrText xml:space="preserve"> REF _Ref526937044 \r \h </w:instrText>
      </w:r>
      <w:r w:rsidR="00355B20">
        <w:fldChar w:fldCharType="separate"/>
      </w:r>
      <w:r w:rsidR="00660149">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del w:id="965" w:author="Laurence Golding" w:date="2019-03-13T13:48:00Z">
        <w:r w:rsidDel="009972DA">
          <w:rPr>
            <w:rStyle w:val="CODEtemp"/>
          </w:rPr>
          <w:delText>Instance</w:delText>
        </w:r>
      </w:del>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60149">
        <w:t>3.5.3</w:t>
      </w:r>
      <w:r w:rsidR="006958DC">
        <w:fldChar w:fldCharType="end"/>
      </w:r>
      <w:r w:rsidR="006958DC">
        <w:t>)</w:t>
      </w:r>
      <w:r>
        <w:t xml:space="preserve"> that equals </w:t>
      </w:r>
      <w:r w:rsidR="00355B20">
        <w:rPr>
          <w:rStyle w:val="CODEtemp"/>
        </w:rPr>
        <w:t>id</w:t>
      </w:r>
      <w:r w:rsidRPr="005C34B3">
        <w:rPr>
          <w:rStyle w:val="CODEtemp"/>
        </w:rPr>
        <w:t>.</w:t>
      </w:r>
      <w:del w:id="966" w:author="Laurence Golding" w:date="2019-03-13T13:48:00Z">
        <w:r w:rsidDel="009972DA">
          <w:rPr>
            <w:rStyle w:val="CODEtemp"/>
          </w:rPr>
          <w:delText>instance</w:delText>
        </w:r>
        <w:r w:rsidRPr="005C34B3" w:rsidDel="009972DA">
          <w:rPr>
            <w:rStyle w:val="CODEtemp"/>
          </w:rPr>
          <w:delText>Guid</w:delText>
        </w:r>
      </w:del>
      <w:ins w:id="967" w:author="Laurence Golding" w:date="2019-03-13T13:48:00Z">
        <w:r w:rsidR="009972DA">
          <w:rPr>
            <w:rStyle w:val="CODEtemp"/>
          </w:rPr>
          <w:t>g</w:t>
        </w:r>
        <w:r w:rsidR="009972DA" w:rsidRPr="005C34B3">
          <w:rPr>
            <w:rStyle w:val="CODEtemp"/>
          </w:rPr>
          <w:t>uid</w:t>
        </w:r>
      </w:ins>
      <w:r>
        <w:t xml:space="preserve">. If the </w:t>
      </w:r>
      <w:r w:rsidRPr="005C34B3">
        <w:rPr>
          <w:rStyle w:val="CODEtemp"/>
        </w:rPr>
        <w:t>run</w:t>
      </w:r>
      <w:r>
        <w:t xml:space="preserve"> object does not define </w:t>
      </w:r>
      <w:r>
        <w:rPr>
          <w:rStyle w:val="CODEtemp"/>
        </w:rPr>
        <w:t>i</w:t>
      </w:r>
      <w:r w:rsidR="00355B20">
        <w:rPr>
          <w:rStyle w:val="CODEtemp"/>
        </w:rPr>
        <w:t>d.</w:t>
      </w:r>
      <w:del w:id="968" w:author="Laurence Golding" w:date="2019-03-13T13:48:00Z">
        <w:r w:rsidR="00355B20" w:rsidDel="009972DA">
          <w:rPr>
            <w:rStyle w:val="CODEtemp"/>
          </w:rPr>
          <w:delText>i</w:delText>
        </w:r>
        <w:r w:rsidDel="009972DA">
          <w:rPr>
            <w:rStyle w:val="CODEtemp"/>
          </w:rPr>
          <w:delText>nstance</w:delText>
        </w:r>
        <w:r w:rsidRPr="005C34B3" w:rsidDel="009972DA">
          <w:rPr>
            <w:rStyle w:val="CODEtemp"/>
          </w:rPr>
          <w:delText>Guid</w:delText>
        </w:r>
      </w:del>
      <w:ins w:id="969" w:author="Laurence Golding" w:date="2019-03-13T13:48:00Z">
        <w:r w:rsidR="009972DA">
          <w:rPr>
            <w:rStyle w:val="CODEtemp"/>
          </w:rPr>
          <w:t>g</w:t>
        </w:r>
        <w:r w:rsidR="009972DA" w:rsidRPr="005C34B3">
          <w:rPr>
            <w:rStyle w:val="CODEtemp"/>
          </w:rPr>
          <w:t>uid</w:t>
        </w:r>
      </w:ins>
      <w:r>
        <w:t xml:space="preserve">, then </w:t>
      </w:r>
      <w:r w:rsidRPr="005C34B3">
        <w:rPr>
          <w:rStyle w:val="CODEtemp"/>
        </w:rPr>
        <w:t>run</w:t>
      </w:r>
      <w:del w:id="970" w:author="Laurence Golding" w:date="2019-03-13T13:48:00Z">
        <w:r w:rsidDel="009972DA">
          <w:rPr>
            <w:rStyle w:val="CODEtemp"/>
          </w:rPr>
          <w:delText>Instance</w:delText>
        </w:r>
      </w:del>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971" w:name="_Ref525634162"/>
      <w:bookmarkStart w:id="972" w:name="_Ref525810993"/>
      <w:bookmarkStart w:id="973" w:name="_Toc3379148"/>
      <w:r>
        <w:t>The property value</w:t>
      </w:r>
      <w:bookmarkEnd w:id="971"/>
      <w:r>
        <w:t xml:space="preserve"> propert</w:t>
      </w:r>
      <w:bookmarkEnd w:id="972"/>
      <w:r w:rsidR="00355B20">
        <w:t>ies</w:t>
      </w:r>
      <w:bookmarkEnd w:id="973"/>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1D35A41B"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660149">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974" w:name="_Toc3379149"/>
      <w:r w:rsidRPr="00FD22AC">
        <w:lastRenderedPageBreak/>
        <w:t>Conformance</w:t>
      </w:r>
      <w:bookmarkEnd w:id="938"/>
      <w:bookmarkEnd w:id="974"/>
    </w:p>
    <w:p w14:paraId="1D48659C" w14:textId="6555FDBE" w:rsidR="00EE1E0B" w:rsidRDefault="00EE1E0B" w:rsidP="002244CB"/>
    <w:p w14:paraId="3BBDC6A3" w14:textId="77777777" w:rsidR="00376AE7" w:rsidRDefault="00376AE7" w:rsidP="00376AE7">
      <w:pPr>
        <w:pStyle w:val="Heading2"/>
        <w:numPr>
          <w:ilvl w:val="1"/>
          <w:numId w:val="2"/>
        </w:numPr>
      </w:pPr>
      <w:bookmarkStart w:id="975" w:name="_Toc3379150"/>
      <w:r>
        <w:t>Conformance targets</w:t>
      </w:r>
      <w:bookmarkEnd w:id="97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DE574A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76" w:name="_Toc3379151"/>
      <w:r>
        <w:t>Conformance Clause 1: SARIF log file</w:t>
      </w:r>
      <w:bookmarkEnd w:id="976"/>
    </w:p>
    <w:p w14:paraId="7C2F5389" w14:textId="0A4B72C2" w:rsidR="0018481C" w:rsidRDefault="00376AE7" w:rsidP="00376AE7">
      <w:r>
        <w:t>A text file satisfies the “SARIF log file” conformance profile if</w:t>
      </w:r>
      <w:r w:rsidR="0018481C">
        <w:t>:</w:t>
      </w:r>
    </w:p>
    <w:p w14:paraId="177D8019" w14:textId="6E3CE78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60149">
        <w:t>3</w:t>
      </w:r>
      <w:r w:rsidR="002244CB">
        <w:fldChar w:fldCharType="end"/>
      </w:r>
      <w:r w:rsidR="00376AE7">
        <w:t>.</w:t>
      </w:r>
    </w:p>
    <w:p w14:paraId="0502E9E3" w14:textId="302C5B6F" w:rsidR="00105CCB" w:rsidRDefault="00105CCB" w:rsidP="00376AE7">
      <w:pPr>
        <w:pStyle w:val="Heading2"/>
        <w:numPr>
          <w:ilvl w:val="1"/>
          <w:numId w:val="2"/>
        </w:numPr>
      </w:pPr>
      <w:bookmarkStart w:id="977" w:name="_Toc3379152"/>
      <w:r>
        <w:t>Conformance Clause 2: SARIF resource file</w:t>
      </w:r>
      <w:bookmarkEnd w:id="977"/>
    </w:p>
    <w:p w14:paraId="2BD1E793" w14:textId="77777777" w:rsidR="00105CCB" w:rsidRDefault="00105CCB" w:rsidP="00105CCB">
      <w:r>
        <w:t>A text file satisfies the “SARIF resource file” conformance profile if:</w:t>
      </w:r>
    </w:p>
    <w:p w14:paraId="2EADB205" w14:textId="357F7061"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660149">
        <w:t>3.11.6.5</w:t>
      </w:r>
      <w:r>
        <w:fldChar w:fldCharType="end"/>
      </w:r>
      <w:r>
        <w:t>, “</w:t>
      </w:r>
      <w:r w:rsidR="001E6121">
        <w:fldChar w:fldCharType="begin"/>
      </w:r>
      <w:r w:rsidR="001E6121">
        <w:instrText xml:space="preserve"> REF _Ref508811723 \h </w:instrText>
      </w:r>
      <w:r w:rsidR="001E6121">
        <w:fldChar w:fldCharType="separate"/>
      </w:r>
      <w:r w:rsidR="00660149">
        <w:t>SARIF resource file format</w:t>
      </w:r>
      <w:r w:rsidR="001E6121">
        <w:fldChar w:fldCharType="end"/>
      </w:r>
      <w:r>
        <w:t>”.</w:t>
      </w:r>
    </w:p>
    <w:p w14:paraId="58932575" w14:textId="29E709C9" w:rsidR="00105CCB" w:rsidRDefault="00105CCB" w:rsidP="00EA540C">
      <w:pPr>
        <w:pStyle w:val="ListParagraph"/>
        <w:numPr>
          <w:ilvl w:val="0"/>
          <w:numId w:val="43"/>
        </w:numPr>
      </w:pPr>
      <w:r>
        <w:t xml:space="preserve">It contains only those elements defined in </w:t>
      </w:r>
      <w:bookmarkStart w:id="978" w:name="_Hlk507945868"/>
      <w:r>
        <w:t>§</w:t>
      </w:r>
      <w:r>
        <w:fldChar w:fldCharType="begin"/>
      </w:r>
      <w:r>
        <w:instrText xml:space="preserve"> REF _Ref508811723 \r \h </w:instrText>
      </w:r>
      <w:r>
        <w:fldChar w:fldCharType="separate"/>
      </w:r>
      <w:r w:rsidR="00660149">
        <w:t>3.11.6.5</w:t>
      </w:r>
      <w:r>
        <w:fldChar w:fldCharType="end"/>
      </w:r>
      <w:r>
        <w:t>.</w:t>
      </w:r>
      <w:bookmarkEnd w:id="978"/>
    </w:p>
    <w:p w14:paraId="2010E9D3" w14:textId="6B633D6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660149">
        <w:t>3</w:t>
      </w:r>
      <w:r>
        <w:fldChar w:fldCharType="end"/>
      </w:r>
      <w:r>
        <w:t>, except as modified in §</w:t>
      </w:r>
      <w:r>
        <w:fldChar w:fldCharType="begin"/>
      </w:r>
      <w:r>
        <w:instrText xml:space="preserve"> REF _Ref508811723 \r \h </w:instrText>
      </w:r>
      <w:r>
        <w:fldChar w:fldCharType="separate"/>
      </w:r>
      <w:r w:rsidR="00660149">
        <w:t>3.11.6.5</w:t>
      </w:r>
      <w:r>
        <w:fldChar w:fldCharType="end"/>
      </w:r>
      <w:r>
        <w:t>.</w:t>
      </w:r>
    </w:p>
    <w:p w14:paraId="3A58DDE1" w14:textId="56034256" w:rsidR="0018481C" w:rsidRDefault="0018481C" w:rsidP="00376AE7">
      <w:pPr>
        <w:pStyle w:val="Heading2"/>
        <w:numPr>
          <w:ilvl w:val="1"/>
          <w:numId w:val="2"/>
        </w:numPr>
      </w:pPr>
      <w:bookmarkStart w:id="979" w:name="_Toc3379153"/>
      <w:r>
        <w:t xml:space="preserve">Conformance Clause </w:t>
      </w:r>
      <w:r w:rsidR="00105CCB">
        <w:t>3</w:t>
      </w:r>
      <w:r>
        <w:t>: SARIF producer</w:t>
      </w:r>
      <w:bookmarkEnd w:id="979"/>
    </w:p>
    <w:p w14:paraId="350705EC" w14:textId="77777777" w:rsidR="0018481C" w:rsidRDefault="0018481C" w:rsidP="0018481C">
      <w:r>
        <w:t>A program satisfies the “SARIF producer” conformance profile if:</w:t>
      </w:r>
    </w:p>
    <w:p w14:paraId="697B080C" w14:textId="69F4B2BB"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660149">
        <w:t>3</w:t>
      </w:r>
      <w:r>
        <w:fldChar w:fldCharType="end"/>
      </w:r>
      <w:r>
        <w:t>.</w:t>
      </w:r>
    </w:p>
    <w:p w14:paraId="2447FAA5" w14:textId="348CB5BA"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660149">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980" w:name="_Toc3379154"/>
      <w:r>
        <w:lastRenderedPageBreak/>
        <w:t xml:space="preserve">Conformance Clause </w:t>
      </w:r>
      <w:r w:rsidR="00105CCB">
        <w:t>4</w:t>
      </w:r>
      <w:r>
        <w:t>: Direct producer</w:t>
      </w:r>
      <w:bookmarkEnd w:id="98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31D532B3"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60149">
        <w:t>3</w:t>
      </w:r>
      <w:r w:rsidR="002244CB">
        <w:fldChar w:fldCharType="end"/>
      </w:r>
      <w:r>
        <w:t xml:space="preserve"> that are designated as applying to </w:t>
      </w:r>
      <w:r w:rsidR="0018481C">
        <w:t>“</w:t>
      </w:r>
      <w:r>
        <w:t>direct producers</w:t>
      </w:r>
      <w:r w:rsidR="0018481C">
        <w:t>” or to “analysis tools”</w:t>
      </w:r>
      <w:r>
        <w:t>.</w:t>
      </w:r>
    </w:p>
    <w:p w14:paraId="74D6208C" w14:textId="2E8AEA0C"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60149">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981" w:name="_Toc3379155"/>
      <w:r>
        <w:t xml:space="preserve">Conformance Clause </w:t>
      </w:r>
      <w:r w:rsidR="00D06F1A">
        <w:t>5</w:t>
      </w:r>
      <w:r>
        <w:t>: Deterministic producer</w:t>
      </w:r>
      <w:bookmarkEnd w:id="98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2241A98D"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982" w:name="_Toc3379156"/>
      <w:r>
        <w:t>Conformance Clause 6: Converter</w:t>
      </w:r>
      <w:bookmarkEnd w:id="98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728FB5F2"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660149">
        <w:t>3</w:t>
      </w:r>
      <w:r>
        <w:fldChar w:fldCharType="end"/>
      </w:r>
      <w:r>
        <w:t xml:space="preserve"> that are designated as applying to converters.</w:t>
      </w:r>
    </w:p>
    <w:p w14:paraId="0990559B" w14:textId="61CA4A20"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660149">
        <w:t>3</w:t>
      </w:r>
      <w:r>
        <w:fldChar w:fldCharType="end"/>
      </w:r>
      <w:r>
        <w:t>, are intended to be produced only by direct producers.</w:t>
      </w:r>
    </w:p>
    <w:p w14:paraId="493D3DE6" w14:textId="184C26E6" w:rsidR="00D06F1A" w:rsidRDefault="00D06F1A" w:rsidP="00D06F1A">
      <w:pPr>
        <w:pStyle w:val="Heading2"/>
      </w:pPr>
      <w:bookmarkStart w:id="983" w:name="_Toc3379157"/>
      <w:r>
        <w:t>Conformance Clause 7: SARIF post-processor</w:t>
      </w:r>
      <w:bookmarkEnd w:id="98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67673BC9"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660149">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984" w:name="_Toc3379158"/>
      <w:r>
        <w:t xml:space="preserve">Conformance Clause </w:t>
      </w:r>
      <w:r w:rsidR="00D06F1A">
        <w:t>8</w:t>
      </w:r>
      <w:r>
        <w:t xml:space="preserve">: </w:t>
      </w:r>
      <w:r w:rsidR="0018481C">
        <w:t>SARIF c</w:t>
      </w:r>
      <w:r>
        <w:t>onsumer</w:t>
      </w:r>
      <w:bookmarkEnd w:id="98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9C56B99"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60149">
        <w:t>3</w:t>
      </w:r>
      <w:r w:rsidR="002244CB">
        <w:fldChar w:fldCharType="end"/>
      </w:r>
      <w:r>
        <w:t>.</w:t>
      </w:r>
    </w:p>
    <w:p w14:paraId="7B2084FE" w14:textId="474A530B"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660149">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985" w:name="_Toc3379159"/>
      <w:r>
        <w:t xml:space="preserve">Conformance Clause </w:t>
      </w:r>
      <w:r w:rsidR="00D06F1A">
        <w:t>9</w:t>
      </w:r>
      <w:r>
        <w:t>: Viewer</w:t>
      </w:r>
      <w:bookmarkEnd w:id="985"/>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E5FD53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660149">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986" w:name="_Toc3379160"/>
      <w:bookmarkStart w:id="987" w:name="_Hlk512505065"/>
      <w:r>
        <w:t>Conformance Clause 10: Result management system</w:t>
      </w:r>
      <w:bookmarkEnd w:id="98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261403D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660149">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87"/>
    </w:p>
    <w:p w14:paraId="79E66955" w14:textId="44610F19" w:rsidR="00435405" w:rsidRDefault="00435405" w:rsidP="00435405">
      <w:pPr>
        <w:pStyle w:val="Heading2"/>
      </w:pPr>
      <w:bookmarkStart w:id="988" w:name="_Toc3379161"/>
      <w:r>
        <w:lastRenderedPageBreak/>
        <w:t>Conformance Clause 11: Engineering system</w:t>
      </w:r>
      <w:bookmarkEnd w:id="988"/>
    </w:p>
    <w:p w14:paraId="5A8D0E9E" w14:textId="2048F54B" w:rsidR="00435405" w:rsidRDefault="00435405" w:rsidP="00435405">
      <w:r>
        <w:t>An engineering system satisfies the “engineering system” conformance profile if:</w:t>
      </w:r>
    </w:p>
    <w:p w14:paraId="29F6F326" w14:textId="22AAD4D1"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660149">
        <w:t>3</w:t>
      </w:r>
      <w:r>
        <w:fldChar w:fldCharType="end"/>
      </w:r>
      <w:r>
        <w:t xml:space="preserve"> that are designated as applying to engineering systems.</w:t>
      </w:r>
    </w:p>
    <w:p w14:paraId="51263FE3" w14:textId="31A49E7E" w:rsidR="0052099F" w:rsidRDefault="002244CB" w:rsidP="00CE1F32">
      <w:pPr>
        <w:pStyle w:val="AppendixHeading1"/>
      </w:pPr>
      <w:bookmarkStart w:id="989" w:name="AppendixAcknowledgments"/>
      <w:bookmarkStart w:id="990" w:name="_Toc85472897"/>
      <w:bookmarkStart w:id="991" w:name="_Toc287332012"/>
      <w:bookmarkStart w:id="992" w:name="_Toc3379162"/>
      <w:bookmarkStart w:id="993" w:name="_Hlk513041526"/>
      <w:bookmarkEnd w:id="989"/>
      <w:r>
        <w:lastRenderedPageBreak/>
        <w:t xml:space="preserve">(Informative) </w:t>
      </w:r>
      <w:r w:rsidR="00B80CDB">
        <w:t>Acknowl</w:t>
      </w:r>
      <w:r w:rsidR="004D0E5E">
        <w:t>e</w:t>
      </w:r>
      <w:r w:rsidR="008F61FB">
        <w:t>dg</w:t>
      </w:r>
      <w:r w:rsidR="0052099F">
        <w:t>ments</w:t>
      </w:r>
      <w:bookmarkEnd w:id="990"/>
      <w:bookmarkEnd w:id="991"/>
      <w:bookmarkEnd w:id="99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93"/>
    <w:p w14:paraId="645628E0" w14:textId="77777777" w:rsidR="00C76CAA" w:rsidRPr="00C76CAA" w:rsidRDefault="00C76CAA" w:rsidP="00C76CAA"/>
    <w:p w14:paraId="586B0BCA" w14:textId="2CB47B5E" w:rsidR="0052099F" w:rsidRDefault="002244CB" w:rsidP="008C100C">
      <w:pPr>
        <w:pStyle w:val="AppendixHeading1"/>
      </w:pPr>
      <w:bookmarkStart w:id="994" w:name="AppendixFingerprints"/>
      <w:bookmarkStart w:id="995" w:name="_Ref513039337"/>
      <w:bookmarkStart w:id="996" w:name="_Toc3379163"/>
      <w:bookmarkEnd w:id="994"/>
      <w:r>
        <w:lastRenderedPageBreak/>
        <w:t>(</w:t>
      </w:r>
      <w:r w:rsidR="00E8605A">
        <w:t>Normative</w:t>
      </w:r>
      <w:r>
        <w:t xml:space="preserve">) </w:t>
      </w:r>
      <w:r w:rsidR="00710FE0">
        <w:t>Use of fingerprints by result management systems</w:t>
      </w:r>
      <w:bookmarkEnd w:id="995"/>
      <w:bookmarkEnd w:id="99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A19F0F1"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660149">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5E13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660149">
        <w:t>F.2</w:t>
      </w:r>
      <w:r>
        <w:fldChar w:fldCharType="end"/>
      </w:r>
      <w:r>
        <w:t>) in its fingerprint computation.</w:t>
      </w:r>
    </w:p>
    <w:p w14:paraId="5F1C1209" w14:textId="03315B4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660149">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97" w:name="AppendixViewers"/>
      <w:bookmarkStart w:id="998" w:name="_Toc3379164"/>
      <w:bookmarkEnd w:id="997"/>
      <w:r>
        <w:lastRenderedPageBreak/>
        <w:t xml:space="preserve">(Informative) </w:t>
      </w:r>
      <w:r w:rsidR="00710FE0">
        <w:t xml:space="preserve">Use of SARIF by log </w:t>
      </w:r>
      <w:r w:rsidR="00AF0D84">
        <w:t xml:space="preserve">file </w:t>
      </w:r>
      <w:r w:rsidR="00710FE0">
        <w:t>viewers</w:t>
      </w:r>
      <w:bookmarkEnd w:id="99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99" w:name="AppendixConverters"/>
      <w:bookmarkStart w:id="1000" w:name="_Toc3379165"/>
      <w:bookmarkEnd w:id="999"/>
      <w:r>
        <w:lastRenderedPageBreak/>
        <w:t xml:space="preserve">(Informative) </w:t>
      </w:r>
      <w:r w:rsidR="00710FE0">
        <w:t>Production of SARIF by converters</w:t>
      </w:r>
      <w:bookmarkEnd w:id="100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EAD5B5E"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60149">
        <w:t>3.22.11</w:t>
      </w:r>
      <w:r w:rsidR="00C6546E">
        <w:fldChar w:fldCharType="end"/>
      </w:r>
      <w:r>
        <w:t>).</w:t>
      </w:r>
    </w:p>
    <w:p w14:paraId="14E4D457" w14:textId="674029EE"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60149">
        <w:t>3.16.4</w:t>
      </w:r>
      <w:r>
        <w:fldChar w:fldCharType="end"/>
      </w:r>
      <w:r>
        <w:t>).</w:t>
      </w:r>
    </w:p>
    <w:p w14:paraId="7B432429" w14:textId="7FCB8689" w:rsidR="00710FE0" w:rsidRDefault="002244CB" w:rsidP="00710FE0">
      <w:pPr>
        <w:pStyle w:val="AppendixHeading1"/>
      </w:pPr>
      <w:bookmarkStart w:id="1001" w:name="AppendixRuleMetadata"/>
      <w:bookmarkStart w:id="1002" w:name="_Toc3379166"/>
      <w:bookmarkEnd w:id="1001"/>
      <w:r>
        <w:lastRenderedPageBreak/>
        <w:t xml:space="preserve">(Informative) </w:t>
      </w:r>
      <w:r w:rsidR="00710FE0">
        <w:t>Locating rule metadata</w:t>
      </w:r>
      <w:bookmarkEnd w:id="1002"/>
    </w:p>
    <w:p w14:paraId="43EDCF6F" w14:textId="0254E6D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60149">
        <w:t>3.13.15</w:t>
      </w:r>
      <w:r>
        <w:fldChar w:fldCharType="end"/>
      </w:r>
      <w:r>
        <w:t xml:space="preserve"> and §</w:t>
      </w:r>
      <w:r>
        <w:fldChar w:fldCharType="begin"/>
      </w:r>
      <w:r>
        <w:instrText xml:space="preserve"> REF _Ref493407996 \w \h </w:instrText>
      </w:r>
      <w:r>
        <w:fldChar w:fldCharType="separate"/>
      </w:r>
      <w:r w:rsidR="00660149">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03" w:name="AppendixDeterminism"/>
      <w:bookmarkStart w:id="1004" w:name="_Toc3379167"/>
      <w:bookmarkEnd w:id="1003"/>
      <w:r>
        <w:lastRenderedPageBreak/>
        <w:t xml:space="preserve">(Normative) </w:t>
      </w:r>
      <w:r w:rsidR="00710FE0">
        <w:t>Producing deterministic SARIF log files</w:t>
      </w:r>
      <w:bookmarkEnd w:id="1004"/>
    </w:p>
    <w:p w14:paraId="269DCAE0" w14:textId="72CA49C1" w:rsidR="00B62028" w:rsidRDefault="00B62028" w:rsidP="00B62028">
      <w:pPr>
        <w:pStyle w:val="AppendixHeading2"/>
      </w:pPr>
      <w:bookmarkStart w:id="1005" w:name="_Toc3379168"/>
      <w:r>
        <w:t>General</w:t>
      </w:r>
      <w:bookmarkEnd w:id="100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006" w:name="_Ref513042258"/>
      <w:bookmarkStart w:id="1007" w:name="_Toc3379169"/>
      <w:r>
        <w:t>Non-deterministic file format elements</w:t>
      </w:r>
      <w:bookmarkEnd w:id="1006"/>
      <w:bookmarkEnd w:id="100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1DA944C9" w:rsidR="00435405" w:rsidRPr="00B62028" w:rsidRDefault="00435405" w:rsidP="00EA540C">
      <w:pPr>
        <w:pStyle w:val="ListParagraph"/>
        <w:numPr>
          <w:ilvl w:val="0"/>
          <w:numId w:val="23"/>
        </w:numPr>
        <w:rPr>
          <w:rStyle w:val="CODEtemp"/>
        </w:rPr>
      </w:pPr>
      <w:r>
        <w:rPr>
          <w:rStyle w:val="CODEtemp"/>
        </w:rPr>
        <w:t>result.</w:t>
      </w:r>
      <w:del w:id="1008" w:author="Laurence Golding" w:date="2019-03-13T13:49:00Z">
        <w:r w:rsidDel="009972DA">
          <w:rPr>
            <w:rStyle w:val="CODEtemp"/>
          </w:rPr>
          <w:delText>instanceGuid</w:delText>
        </w:r>
      </w:del>
      <w:ins w:id="1009" w:author="Laurence Golding" w:date="2019-03-13T13:49:00Z">
        <w:r w:rsidR="009972DA">
          <w:rPr>
            <w:rStyle w:val="CODEtemp"/>
          </w:rPr>
          <w:t>guid</w:t>
        </w:r>
      </w:ins>
    </w:p>
    <w:p w14:paraId="0824794C" w14:textId="1380F46B" w:rsidR="008B6DA3" w:rsidRDefault="008B6DA3" w:rsidP="00EA540C">
      <w:pPr>
        <w:pStyle w:val="ListParagraph"/>
        <w:numPr>
          <w:ilvl w:val="0"/>
          <w:numId w:val="23"/>
        </w:numPr>
        <w:rPr>
          <w:rStyle w:val="CODEtemp"/>
        </w:rPr>
      </w:pPr>
      <w:r>
        <w:rPr>
          <w:rStyle w:val="CODEtemp"/>
        </w:rPr>
        <w:lastRenderedPageBreak/>
        <w:t>run.</w:t>
      </w:r>
      <w:del w:id="1010" w:author="Laurence Golding" w:date="2019-03-13T14:10:00Z">
        <w:r w:rsidDel="00340742">
          <w:rPr>
            <w:rStyle w:val="CODEtemp"/>
          </w:rPr>
          <w:delText>id</w:delText>
        </w:r>
      </w:del>
      <w:ins w:id="1011" w:author="Laurence Golding" w:date="2019-03-13T14:10:00Z">
        <w:r w:rsidR="00340742">
          <w:rPr>
            <w:rStyle w:val="CODEtemp"/>
          </w:rPr>
          <w:t>automation</w:t>
        </w:r>
      </w:ins>
      <w:ins w:id="1012" w:author="Laurence Golding" w:date="2019-03-13T14:40:00Z">
        <w:r w:rsidR="00763FF5">
          <w:rPr>
            <w:rStyle w:val="CODEtemp"/>
          </w:rPr>
          <w:t>Details</w:t>
        </w:r>
      </w:ins>
      <w:r>
        <w:rPr>
          <w:rStyle w:val="CODEtemp"/>
        </w:rPr>
        <w:t>.</w:t>
      </w:r>
      <w:del w:id="1013" w:author="Laurence Golding" w:date="2019-03-13T14:09:00Z">
        <w:r w:rsidDel="00990AB2">
          <w:rPr>
            <w:rStyle w:val="CODEtemp"/>
          </w:rPr>
          <w:delText>instanceId</w:delText>
        </w:r>
      </w:del>
      <w:ins w:id="1014" w:author="Laurence Golding" w:date="2019-03-13T14:09:00Z">
        <w:r w:rsidR="00990AB2">
          <w:rPr>
            <w:rStyle w:val="CODEtemp"/>
          </w:rPr>
          <w:t>id</w:t>
        </w:r>
      </w:ins>
    </w:p>
    <w:p w14:paraId="3553CBEA" w14:textId="7F7DC380" w:rsidR="00B62028" w:rsidRDefault="00B62028" w:rsidP="00EA540C">
      <w:pPr>
        <w:pStyle w:val="ListParagraph"/>
        <w:numPr>
          <w:ilvl w:val="0"/>
          <w:numId w:val="23"/>
        </w:numPr>
        <w:rPr>
          <w:rStyle w:val="CODEtemp"/>
        </w:rPr>
      </w:pPr>
      <w:r w:rsidRPr="00B62028">
        <w:rPr>
          <w:rStyle w:val="CODEtemp"/>
        </w:rPr>
        <w:t>run.</w:t>
      </w:r>
      <w:del w:id="1015" w:author="Laurence Golding" w:date="2019-03-13T14:11:00Z">
        <w:r w:rsidR="008B6DA3" w:rsidDel="00340742">
          <w:rPr>
            <w:rStyle w:val="CODEtemp"/>
          </w:rPr>
          <w:delText>id</w:delText>
        </w:r>
      </w:del>
      <w:ins w:id="1016" w:author="Laurence Golding" w:date="2019-03-13T14:11:00Z">
        <w:r w:rsidR="00340742">
          <w:rPr>
            <w:rStyle w:val="CODEtemp"/>
          </w:rPr>
          <w:t>automation</w:t>
        </w:r>
      </w:ins>
      <w:ins w:id="1017" w:author="Laurence Golding" w:date="2019-03-13T14:40:00Z">
        <w:r w:rsidR="00763FF5">
          <w:rPr>
            <w:rStyle w:val="CODEtemp"/>
          </w:rPr>
          <w:t>Details</w:t>
        </w:r>
      </w:ins>
      <w:r w:rsidR="008B6DA3">
        <w:rPr>
          <w:rStyle w:val="CODEtemp"/>
        </w:rPr>
        <w:t>.</w:t>
      </w:r>
      <w:del w:id="1018" w:author="Laurence Golding" w:date="2019-03-13T13:49:00Z">
        <w:r w:rsidRPr="00B62028" w:rsidDel="009972DA">
          <w:rPr>
            <w:rStyle w:val="CODEtemp"/>
          </w:rPr>
          <w:delText>i</w:delText>
        </w:r>
        <w:r w:rsidR="00435405" w:rsidDel="009972DA">
          <w:rPr>
            <w:rStyle w:val="CODEtemp"/>
          </w:rPr>
          <w:delText>nstanceGui</w:delText>
        </w:r>
        <w:r w:rsidRPr="00B62028" w:rsidDel="009972DA">
          <w:rPr>
            <w:rStyle w:val="CODEtemp"/>
          </w:rPr>
          <w:delText>d</w:delText>
        </w:r>
      </w:del>
      <w:ins w:id="1019" w:author="Laurence Golding" w:date="2019-03-13T13:49:00Z">
        <w:r w:rsidR="009972DA">
          <w:rPr>
            <w:rStyle w:val="CODEtemp"/>
          </w:rPr>
          <w:t>gui</w:t>
        </w:r>
        <w:r w:rsidR="009972DA" w:rsidRPr="00B62028">
          <w:rPr>
            <w:rStyle w:val="CODEtemp"/>
          </w:rPr>
          <w:t>d</w:t>
        </w:r>
      </w:ins>
    </w:p>
    <w:p w14:paraId="104DBB53" w14:textId="067C0749" w:rsidR="008B6DA3" w:rsidRPr="00B62028" w:rsidRDefault="008B6DA3" w:rsidP="00EA540C">
      <w:pPr>
        <w:pStyle w:val="ListParagraph"/>
        <w:numPr>
          <w:ilvl w:val="0"/>
          <w:numId w:val="23"/>
        </w:numPr>
        <w:rPr>
          <w:rStyle w:val="CODEtemp"/>
        </w:rPr>
      </w:pPr>
      <w:r>
        <w:rPr>
          <w:rStyle w:val="CODEtemp"/>
        </w:rPr>
        <w:t>run.aggregateIds[i].</w:t>
      </w:r>
      <w:del w:id="1020" w:author="Laurence Golding" w:date="2019-03-13T14:09:00Z">
        <w:r w:rsidDel="00990AB2">
          <w:rPr>
            <w:rStyle w:val="CODEtemp"/>
          </w:rPr>
          <w:delText>instanceId</w:delText>
        </w:r>
      </w:del>
      <w:ins w:id="1021" w:author="Laurence Golding" w:date="2019-03-13T14:09:00Z">
        <w:r w:rsidR="00990AB2">
          <w:rPr>
            <w:rStyle w:val="CODEtemp"/>
          </w:rPr>
          <w:t>id</w:t>
        </w:r>
      </w:ins>
    </w:p>
    <w:p w14:paraId="4B32E41F" w14:textId="6F872CF2" w:rsidR="008B6DA3" w:rsidRDefault="008B6DA3" w:rsidP="00EA540C">
      <w:pPr>
        <w:pStyle w:val="ListParagraph"/>
        <w:numPr>
          <w:ilvl w:val="0"/>
          <w:numId w:val="23"/>
        </w:numPr>
        <w:rPr>
          <w:rStyle w:val="CODEtemp"/>
        </w:rPr>
      </w:pPr>
      <w:r>
        <w:rPr>
          <w:rStyle w:val="CODEtemp"/>
        </w:rPr>
        <w:t>run.aggregateIds[i].</w:t>
      </w:r>
      <w:del w:id="1022" w:author="Laurence Golding" w:date="2019-03-13T13:49:00Z">
        <w:r w:rsidDel="009972DA">
          <w:rPr>
            <w:rStyle w:val="CODEtemp"/>
          </w:rPr>
          <w:delText>instanceGuid</w:delText>
        </w:r>
      </w:del>
      <w:ins w:id="1023" w:author="Laurence Golding" w:date="2019-03-13T13:49:00Z">
        <w:r w:rsidR="009972DA">
          <w:rPr>
            <w:rStyle w:val="CODEtemp"/>
          </w:rPr>
          <w:t>guid</w:t>
        </w:r>
      </w:ins>
    </w:p>
    <w:p w14:paraId="479C0B48" w14:textId="2FD44271" w:rsidR="00B62028" w:rsidRDefault="00B62028" w:rsidP="00EA540C">
      <w:pPr>
        <w:pStyle w:val="ListParagraph"/>
        <w:numPr>
          <w:ilvl w:val="0"/>
          <w:numId w:val="23"/>
        </w:numPr>
        <w:rPr>
          <w:rStyle w:val="CODEtemp"/>
        </w:rPr>
      </w:pPr>
      <w:r w:rsidRPr="00B62028">
        <w:rPr>
          <w:rStyle w:val="CODEtemp"/>
        </w:rPr>
        <w:t>run.baseline</w:t>
      </w:r>
      <w:del w:id="1024" w:author="Laurence Golding" w:date="2019-03-13T13:49:00Z">
        <w:r w:rsidR="00435405" w:rsidDel="009972DA">
          <w:rPr>
            <w:rStyle w:val="CODEtemp"/>
          </w:rPr>
          <w:delText>Instance</w:delText>
        </w:r>
      </w:del>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025" w:name="_Toc3379170"/>
      <w:r>
        <w:t>Array and dictionary element ordering</w:t>
      </w:r>
      <w:bookmarkEnd w:id="102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26" w:name="_Ref513042289"/>
      <w:bookmarkStart w:id="1027" w:name="_Toc3379171"/>
      <w:r>
        <w:t>Absolute paths</w:t>
      </w:r>
      <w:bookmarkEnd w:id="1026"/>
      <w:bookmarkEnd w:id="102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028" w:name="_Toc3379172"/>
      <w:r>
        <w:t>Compensating for non-deterministic output</w:t>
      </w:r>
      <w:bookmarkEnd w:id="102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29" w:name="_Toc3379173"/>
      <w:r>
        <w:lastRenderedPageBreak/>
        <w:t>Interaction between determinism and baselining</w:t>
      </w:r>
      <w:bookmarkEnd w:id="102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30" w:name="AppendixFixes"/>
      <w:bookmarkStart w:id="1031" w:name="_Toc3379174"/>
      <w:bookmarkEnd w:id="1030"/>
      <w:r>
        <w:lastRenderedPageBreak/>
        <w:t xml:space="preserve">(Informative) </w:t>
      </w:r>
      <w:r w:rsidR="00710FE0">
        <w:t>Guidance on fixes</w:t>
      </w:r>
      <w:bookmarkEnd w:id="103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32" w:name="_Toc3379175"/>
      <w:r>
        <w:lastRenderedPageBreak/>
        <w:t>(Informative) Diagnosing results in generated files</w:t>
      </w:r>
      <w:bookmarkEnd w:id="103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F34F0F8" w:rsidR="00830F21" w:rsidRDefault="00830F21" w:rsidP="00830F21">
      <w:pPr>
        <w:pStyle w:val="Codesmall"/>
      </w:pPr>
      <w:r>
        <w:t>{                                           # A run object (§</w:t>
      </w:r>
      <w:r>
        <w:fldChar w:fldCharType="begin"/>
      </w:r>
      <w:r>
        <w:instrText xml:space="preserve"> REF _Ref493349997 \r \h </w:instrText>
      </w:r>
      <w:r>
        <w:fldChar w:fldCharType="separate"/>
      </w:r>
      <w:r w:rsidR="00660149">
        <w:t>3.13</w:t>
      </w:r>
      <w:r>
        <w:fldChar w:fldCharType="end"/>
      </w:r>
      <w:r>
        <w:t>).</w:t>
      </w:r>
    </w:p>
    <w:p w14:paraId="16CC02FE" w14:textId="1B8EAC07"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60149">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9675121" w:rsidR="00830F21" w:rsidRDefault="00830F21" w:rsidP="00830F21">
      <w:pPr>
        <w:pStyle w:val="Codesmall"/>
      </w:pPr>
      <w:r>
        <w:t xml:space="preserve">  "results": [                              # See §</w:t>
      </w:r>
      <w:r>
        <w:fldChar w:fldCharType="begin"/>
      </w:r>
      <w:r>
        <w:instrText xml:space="preserve"> REF _Ref493350972 \r \h </w:instrText>
      </w:r>
      <w:r>
        <w:fldChar w:fldCharType="separate"/>
      </w:r>
      <w:r w:rsidR="00660149">
        <w:t>3.13.14</w:t>
      </w:r>
      <w:r>
        <w:fldChar w:fldCharType="end"/>
      </w:r>
      <w:r>
        <w:t>.</w:t>
      </w:r>
    </w:p>
    <w:p w14:paraId="12542006" w14:textId="6D82C53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60149">
        <w:t>3.22</w:t>
      </w:r>
      <w:r>
        <w:fldChar w:fldCharType="end"/>
      </w:r>
      <w:r>
        <w:t>).</w:t>
      </w:r>
    </w:p>
    <w:p w14:paraId="405D3CE1" w14:textId="4432D6B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660149">
        <w:t>3.22.5</w:t>
      </w:r>
      <w:r w:rsidR="00EC5421">
        <w:fldChar w:fldCharType="end"/>
      </w:r>
      <w:r>
        <w:t>.</w:t>
      </w:r>
    </w:p>
    <w:p w14:paraId="53F54E24" w14:textId="103A293A" w:rsidR="00830F21" w:rsidRDefault="00830F21" w:rsidP="00830F21">
      <w:pPr>
        <w:pStyle w:val="Codesmall"/>
      </w:pPr>
      <w:r>
        <w:t xml:space="preserve">      "message": {                          # See §</w:t>
      </w:r>
      <w:r>
        <w:fldChar w:fldCharType="begin"/>
      </w:r>
      <w:r>
        <w:instrText xml:space="preserve"> REF _Ref493426628 \r \h </w:instrText>
      </w:r>
      <w:r>
        <w:fldChar w:fldCharType="separate"/>
      </w:r>
      <w:r w:rsidR="00660149">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25B20CA" w:rsidR="00830F21" w:rsidRDefault="00830F21" w:rsidP="00830F21">
      <w:pPr>
        <w:pStyle w:val="Codesmall"/>
      </w:pPr>
      <w:r>
        <w:t xml:space="preserve">      "locations": [                        # See §</w:t>
      </w:r>
      <w:r>
        <w:fldChar w:fldCharType="begin"/>
      </w:r>
      <w:r>
        <w:instrText xml:space="preserve"> REF _Ref510013155 \r \h </w:instrText>
      </w:r>
      <w:r>
        <w:fldChar w:fldCharType="separate"/>
      </w:r>
      <w:r w:rsidR="00660149">
        <w:t>3.22.10</w:t>
      </w:r>
      <w:r>
        <w:fldChar w:fldCharType="end"/>
      </w:r>
      <w:r>
        <w:t>.</w:t>
      </w:r>
    </w:p>
    <w:p w14:paraId="6B5EF283" w14:textId="44571368"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60149">
        <w:t>3.23</w:t>
      </w:r>
      <w:r>
        <w:fldChar w:fldCharType="end"/>
      </w:r>
      <w:r>
        <w:t>).</w:t>
      </w:r>
    </w:p>
    <w:p w14:paraId="348A704B" w14:textId="4E0404A7"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60149">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DAAB4F7"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660149">
        <w:t>3.13.11</w:t>
      </w:r>
      <w:r>
        <w:fldChar w:fldCharType="end"/>
      </w:r>
      <w:r>
        <w:t>.</w:t>
      </w:r>
    </w:p>
    <w:p w14:paraId="4927884C" w14:textId="2FBD1DF0"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660149">
        <w:t>3.21</w:t>
      </w:r>
      <w:r>
        <w:fldChar w:fldCharType="end"/>
      </w:r>
      <w:r>
        <w:t>).</w:t>
      </w:r>
    </w:p>
    <w:p w14:paraId="18AC6C56" w14:textId="76951D25"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660149">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0474218A"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660149">
        <w:rPr>
          <w:b/>
        </w:rPr>
        <w:t>3.21.8</w:t>
      </w:r>
      <w:r>
        <w:rPr>
          <w:b/>
        </w:rPr>
        <w:fldChar w:fldCharType="end"/>
      </w:r>
      <w:r w:rsidRPr="00EC7E26">
        <w:rPr>
          <w:b/>
        </w:rPr>
        <w:t>.</w:t>
      </w:r>
    </w:p>
    <w:p w14:paraId="3F9D74B5" w14:textId="452CB8BB"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60149">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33" w:name="AppendixSourceLanguage"/>
      <w:bookmarkStart w:id="1034" w:name="_Toc3379176"/>
      <w:bookmarkEnd w:id="1033"/>
      <w:r>
        <w:lastRenderedPageBreak/>
        <w:t>(Informative) Sample sourceLanguage values</w:t>
      </w:r>
      <w:bookmarkEnd w:id="1034"/>
    </w:p>
    <w:p w14:paraId="38B9ECB8" w14:textId="27DDE3E9" w:rsidR="003819E5" w:rsidRDefault="0003707A" w:rsidP="003819E5">
      <w:r>
        <w:t xml:space="preserve">This Appendix contains a list of sample values for the </w:t>
      </w:r>
      <w:r w:rsidRPr="00914512">
        <w:rPr>
          <w:rStyle w:val="CODEtemp"/>
        </w:rPr>
        <w:t>file.sourceLanguage</w:t>
      </w:r>
      <w:r>
        <w:t xml:space="preserve"> property (</w:t>
      </w:r>
      <w:r w:rsidRPr="00745595">
        <w:t>§</w:t>
      </w:r>
      <w:r w:rsidR="003819E5">
        <w:fldChar w:fldCharType="begin"/>
      </w:r>
      <w:r w:rsidR="003819E5">
        <w:instrText xml:space="preserve"> REF _Ref534896207 \w \h </w:instrText>
      </w:r>
      <w:r w:rsidR="003819E5">
        <w:fldChar w:fldCharType="separate"/>
      </w:r>
      <w:r w:rsidR="00660149">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35" w:name="AppendixExamples"/>
      <w:bookmarkStart w:id="1036" w:name="_Toc3379177"/>
      <w:bookmarkEnd w:id="1035"/>
      <w:r>
        <w:lastRenderedPageBreak/>
        <w:t xml:space="preserve">(Informative) </w:t>
      </w:r>
      <w:r w:rsidR="00710FE0">
        <w:t>Examples</w:t>
      </w:r>
      <w:bookmarkEnd w:id="103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37" w:name="_Toc3379178"/>
      <w:r>
        <w:t xml:space="preserve">Minimal valid SARIF </w:t>
      </w:r>
      <w:r w:rsidR="00EA1C84">
        <w:t>log file</w:t>
      </w:r>
      <w:bookmarkEnd w:id="103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3E4505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60149">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60149">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38" w:name="_Toc3379179"/>
      <w:r w:rsidRPr="00745595">
        <w:t xml:space="preserve">Minimal recommended SARIF </w:t>
      </w:r>
      <w:r w:rsidR="00EA1C84">
        <w:t xml:space="preserve">log </w:t>
      </w:r>
      <w:r w:rsidRPr="00745595">
        <w:t>file with source information</w:t>
      </w:r>
      <w:bookmarkEnd w:id="103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68846E58"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660149">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B36F9E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60149">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60149">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60149">
        <w:t>3.22</w:t>
      </w:r>
      <w:r>
        <w:fldChar w:fldCharType="end"/>
      </w:r>
      <w:r>
        <w:t xml:space="preserve">) so the recommended elements of the </w:t>
      </w:r>
      <w:r w:rsidRPr="00745595">
        <w:rPr>
          <w:rStyle w:val="CODEtemp"/>
        </w:rPr>
        <w:t>result</w:t>
      </w:r>
      <w:r>
        <w:t xml:space="preserve"> object can be shown.</w:t>
      </w:r>
    </w:p>
    <w:p w14:paraId="0A703AC0" w14:textId="5F114A63"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660149">
        <w:t>3.13.11</w:t>
      </w:r>
      <w:r w:rsidR="00830F21">
        <w:fldChar w:fldCharType="end"/>
      </w:r>
      <w:r>
        <w:t>) specif</w:t>
      </w:r>
      <w:r w:rsidR="00830F21">
        <w:t>ies</w:t>
      </w:r>
      <w:r>
        <w:t xml:space="preserve"> only those files in which the tool detected a result.</w:t>
      </w:r>
    </w:p>
    <w:p w14:paraId="71E13AB3" w14:textId="31D3363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60149">
        <w:t>3.13.12</w:t>
      </w:r>
      <w:r>
        <w:fldChar w:fldCharType="end"/>
      </w:r>
      <w:r>
        <w:t>), because when physical location information is available, that property is optional (it “</w:t>
      </w:r>
      <w:r w:rsidRPr="00745595">
        <w:rPr>
          <w:b/>
        </w:rPr>
        <w:t>MAY</w:t>
      </w:r>
      <w:r>
        <w:t>” be present).</w:t>
      </w:r>
    </w:p>
    <w:p w14:paraId="3D9A1852" w14:textId="575CAC46"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660149">
        <w:t>3.13.15</w:t>
      </w:r>
      <w:r>
        <w:fldChar w:fldCharType="end"/>
      </w:r>
      <w:r w:rsidR="004F51DA">
        <w:t>, §</w:t>
      </w:r>
      <w:r w:rsidR="004F51DA">
        <w:fldChar w:fldCharType="begin"/>
      </w:r>
      <w:r w:rsidR="004F51DA">
        <w:instrText xml:space="preserve"> REF _Ref508870783 \r \h </w:instrText>
      </w:r>
      <w:r w:rsidR="004F51DA">
        <w:fldChar w:fldCharType="separate"/>
      </w:r>
      <w:r w:rsidR="00660149">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39" w:name="_Toc3379180"/>
      <w:r w:rsidRPr="001D7651">
        <w:t xml:space="preserve">Minimal recommended SARIF </w:t>
      </w:r>
      <w:r w:rsidR="00EA1C84">
        <w:t xml:space="preserve">log </w:t>
      </w:r>
      <w:r w:rsidRPr="001D7651">
        <w:t>file without source information</w:t>
      </w:r>
      <w:bookmarkEnd w:id="1039"/>
    </w:p>
    <w:p w14:paraId="0C8A9C7D" w14:textId="6794C44A" w:rsidR="001D7651" w:rsidRDefault="001D7651" w:rsidP="001D7651">
      <w:r w:rsidRPr="001D7651">
        <w:t>This is a minimal recommended SARIF file for the case where</w:t>
      </w:r>
    </w:p>
    <w:p w14:paraId="1B15DF0E" w14:textId="4068CDAB"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660149">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5AB9BD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60149">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60149">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60149">
        <w:t>3.22</w:t>
      </w:r>
      <w:r>
        <w:fldChar w:fldCharType="end"/>
      </w:r>
      <w:r>
        <w:t xml:space="preserve">) so the recommended elements of the </w:t>
      </w:r>
      <w:r w:rsidRPr="001D7651">
        <w:rPr>
          <w:rStyle w:val="CODEtemp"/>
        </w:rPr>
        <w:t>result</w:t>
      </w:r>
      <w:r>
        <w:t xml:space="preserve"> object can be shown.</w:t>
      </w:r>
    </w:p>
    <w:p w14:paraId="7469062E" w14:textId="7F0F3CF8"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660149">
        <w:t>3.13.11</w:t>
      </w:r>
      <w:r w:rsidR="00830F21">
        <w:fldChar w:fldCharType="end"/>
      </w:r>
      <w:r>
        <w:t>) specif</w:t>
      </w:r>
      <w:r w:rsidR="00830F21">
        <w:t>ies</w:t>
      </w:r>
      <w:r>
        <w:t xml:space="preserve"> only those files in which the tool detected a result.</w:t>
      </w:r>
    </w:p>
    <w:p w14:paraId="76A5A66E" w14:textId="36790038"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60149">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040" w:name="_Toc3379181"/>
      <w:r w:rsidRPr="001D7651">
        <w:t xml:space="preserve">SARIF </w:t>
      </w:r>
      <w:r w:rsidR="00D71A1D">
        <w:t xml:space="preserve">resource </w:t>
      </w:r>
      <w:r w:rsidRPr="001D7651">
        <w:t xml:space="preserve">file </w:t>
      </w:r>
      <w:r w:rsidR="00D71A1D">
        <w:t>with</w:t>
      </w:r>
      <w:r w:rsidRPr="001D7651">
        <w:t xml:space="preserve"> rule metadata</w:t>
      </w:r>
      <w:bookmarkEnd w:id="1040"/>
    </w:p>
    <w:p w14:paraId="269DD195" w14:textId="44814EE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60149">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60149">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041" w:name="_Toc3379182"/>
      <w:r>
        <w:t>Comprehensive SARIF file</w:t>
      </w:r>
      <w:bookmarkEnd w:id="104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70C3D67" w:rsidR="008B6DA3" w:rsidRDefault="006043FF" w:rsidP="00EA1C84">
      <w:pPr>
        <w:pStyle w:val="Codesmall"/>
      </w:pPr>
      <w:r>
        <w:t xml:space="preserve">      </w:t>
      </w:r>
      <w:r w:rsidR="008B6DA3">
        <w:t>"</w:t>
      </w:r>
      <w:del w:id="1042" w:author="Laurence Golding" w:date="2019-03-13T14:09:00Z">
        <w:r w:rsidR="008B6DA3" w:rsidDel="00990AB2">
          <w:delText>id</w:delText>
        </w:r>
      </w:del>
      <w:ins w:id="1043" w:author="Laurence Golding" w:date="2019-03-13T14:09:00Z">
        <w:r w:rsidR="00990AB2">
          <w:t>automation</w:t>
        </w:r>
      </w:ins>
      <w:ins w:id="1044" w:author="Laurence Golding" w:date="2019-03-13T14:41:00Z">
        <w:r w:rsidR="00AD1BD2">
          <w:t>Details</w:t>
        </w:r>
      </w:ins>
      <w:bookmarkStart w:id="1045" w:name="_GoBack"/>
      <w:bookmarkEnd w:id="1045"/>
      <w:r w:rsidR="008B6DA3">
        <w:t>": {</w:t>
      </w:r>
    </w:p>
    <w:p w14:paraId="3C03F964" w14:textId="78A26620" w:rsidR="006043FF" w:rsidRDefault="008B6DA3" w:rsidP="00EA1C84">
      <w:pPr>
        <w:pStyle w:val="Codesmall"/>
      </w:pPr>
      <w:r>
        <w:t xml:space="preserve">        </w:t>
      </w:r>
      <w:r w:rsidR="006043FF">
        <w:t>"</w:t>
      </w:r>
      <w:del w:id="1046" w:author="Laurence Golding" w:date="2019-03-13T13:49:00Z">
        <w:r w:rsidR="006043FF" w:rsidDel="00D24A02">
          <w:delText>i</w:delText>
        </w:r>
        <w:r w:rsidR="00435405" w:rsidDel="00D24A02">
          <w:delText>nstanceGui</w:delText>
        </w:r>
        <w:r w:rsidR="006043FF" w:rsidDel="00D24A02">
          <w:delText>d</w:delText>
        </w:r>
      </w:del>
      <w:ins w:id="1047" w:author="Laurence Golding" w:date="2019-03-13T13:49:00Z">
        <w:r w:rsidR="00D24A02">
          <w:t>guid</w:t>
        </w:r>
      </w:ins>
      <w:r w:rsidR="006043FF">
        <w:t>": "BC650830-A9FE-44CB-8818-AD6C387279A0",</w:t>
      </w:r>
    </w:p>
    <w:p w14:paraId="2408E77A" w14:textId="6B0B9C9D" w:rsidR="008B6DA3" w:rsidRDefault="008B6DA3" w:rsidP="00EA1C84">
      <w:pPr>
        <w:pStyle w:val="Codesmall"/>
      </w:pPr>
      <w:r>
        <w:t xml:space="preserve">  </w:t>
      </w:r>
      <w:r w:rsidR="006043FF">
        <w:t xml:space="preserve">      "</w:t>
      </w:r>
      <w:del w:id="1048" w:author="Laurence Golding" w:date="2019-03-13T14:09:00Z">
        <w:r w:rsidDel="00990AB2">
          <w:delText>instanceId</w:delText>
        </w:r>
      </w:del>
      <w:ins w:id="1049" w:author="Laurence Golding" w:date="2019-03-13T14:09:00Z">
        <w:r w:rsidR="00990AB2">
          <w:t>id</w:t>
        </w:r>
      </w:ins>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4CC8FE00" w:rsidR="006043FF" w:rsidRDefault="006043FF" w:rsidP="00EA1C84">
      <w:pPr>
        <w:pStyle w:val="Codesmall"/>
      </w:pPr>
      <w:r>
        <w:t xml:space="preserve">      "baseline</w:t>
      </w:r>
      <w:del w:id="1050" w:author="Laurence Golding" w:date="2019-03-13T13:49:00Z">
        <w:r w:rsidDel="00D24A02">
          <w:delText>I</w:delText>
        </w:r>
        <w:r w:rsidR="00435405" w:rsidDel="00D24A02">
          <w:delText>nstance</w:delText>
        </w:r>
      </w:del>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71DF66ED" w:rsidR="008B6DA3" w:rsidRDefault="006043FF" w:rsidP="00EA1C84">
      <w:pPr>
        <w:pStyle w:val="Codesmall"/>
      </w:pPr>
      <w:r>
        <w:t xml:space="preserve">      </w:t>
      </w:r>
      <w:r w:rsidR="008B6DA3">
        <w:t xml:space="preserve">    </w:t>
      </w:r>
      <w:r>
        <w:t>"</w:t>
      </w:r>
      <w:del w:id="1051" w:author="Laurence Golding" w:date="2019-03-13T14:09:00Z">
        <w:r w:rsidR="008B6DA3" w:rsidDel="00990AB2">
          <w:delText>instanceId</w:delText>
        </w:r>
      </w:del>
      <w:ins w:id="1052" w:author="Laurence Golding" w:date="2019-03-13T14:09:00Z">
        <w:r w:rsidR="00990AB2">
          <w:t>id</w:t>
        </w:r>
      </w:ins>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"fullyQualifiedLogicalName":</w:t>
      </w:r>
    </w:p>
    <w:p w14:paraId="1A4C9146" w14:textId="77777777" w:rsidR="000F1F84" w:rsidRDefault="000F1F84" w:rsidP="000F1F84">
      <w:pPr>
        <w:pStyle w:val="Codesmall"/>
      </w:pPr>
      <w:r>
        <w:t xml:space="preserve">                          "Rules.SecureHashAlgorithmRule.Evaluate"</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"fullyQualifiedLogicalName":</w:t>
      </w:r>
    </w:p>
    <w:p w14:paraId="16DFC570" w14:textId="084DC188" w:rsidR="000F1F84" w:rsidRDefault="000F1F84" w:rsidP="000F1F84">
      <w:pPr>
        <w:pStyle w:val="Codesmall"/>
      </w:pPr>
      <w:r>
        <w:t xml:space="preserve">                            "ExecutionEngine.Engine.EvaluateRule"</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lastRenderedPageBreak/>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0417ECBE" w:rsidR="004D38AB" w:rsidRDefault="004D38AB" w:rsidP="004D38AB">
      <w:pPr>
        <w:pStyle w:val="Codesmall"/>
      </w:pPr>
      <w:r>
        <w:t xml:space="preserve">                          "richText":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4136210F" w:rsidR="008C7264" w:rsidRDefault="008C7264" w:rsidP="008C7264">
      <w:pPr>
        <w:pStyle w:val="Codesmall"/>
      </w:pPr>
      <w:r>
        <w:t xml:space="preserve">                          "richText":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r w:rsidR="004036DC">
        <w:t>,</w:t>
      </w:r>
    </w:p>
    <w:p w14:paraId="7EDF5045" w14:textId="15013278" w:rsidR="00246747" w:rsidRDefault="00246747" w:rsidP="00246747">
      <w:pPr>
        <w:pStyle w:val="Codesmall"/>
      </w:pPr>
      <w:r>
        <w:t xml:space="preserve">                    "logicalLocationIndex":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55C51A5E" w:rsidR="00CB061D" w:rsidRDefault="00CB061D" w:rsidP="00CB061D">
      <w:pPr>
        <w:pStyle w:val="Codesmall"/>
      </w:pPr>
      <w:r>
        <w:t xml:space="preserve">            "firstDetectionRun</w:t>
      </w:r>
      <w:del w:id="1053" w:author="Laurence Golding" w:date="2019-03-13T13:49:00Z">
        <w:r w:rsidDel="00D24A02">
          <w:delText>Instance</w:delText>
        </w:r>
      </w:del>
      <w:r>
        <w:t>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"lastDetectionTimeUtc": "2016-07-16T14:20:42Z",</w:t>
      </w:r>
    </w:p>
    <w:p w14:paraId="6B4D178A" w14:textId="05917639" w:rsidR="00CB061D" w:rsidRDefault="00CB061D" w:rsidP="00CB061D">
      <w:pPr>
        <w:pStyle w:val="Codesmall"/>
      </w:pPr>
      <w:r>
        <w:t xml:space="preserve">            "lastDetectionRun</w:t>
      </w:r>
      <w:del w:id="1054" w:author="Laurence Golding" w:date="2019-03-13T13:49:00Z">
        <w:r w:rsidDel="00D24A02">
          <w:delText>Instance</w:delText>
        </w:r>
      </w:del>
      <w:r>
        <w:t>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55" w:name="AppendixRevisionHistory"/>
      <w:bookmarkStart w:id="1056" w:name="_Toc85472898"/>
      <w:bookmarkStart w:id="1057" w:name="_Toc287332014"/>
      <w:bookmarkStart w:id="1058" w:name="_Toc3379183"/>
      <w:bookmarkEnd w:id="1055"/>
      <w:r>
        <w:lastRenderedPageBreak/>
        <w:t xml:space="preserve">(Informative) </w:t>
      </w:r>
      <w:r w:rsidR="00A05FDF">
        <w:t>Revision History</w:t>
      </w:r>
      <w:bookmarkEnd w:id="1056"/>
      <w:bookmarkEnd w:id="1057"/>
      <w:bookmarkEnd w:id="10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68C92F8"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066DB30"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4F37C9B"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C001AAE"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B0C4CEB"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BC08C05"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12C859"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C1632FF"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0B93AF0"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E821EE8"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1EC8012"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8FA0628"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ADACCC5"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635E1CF"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1A7D558"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EB076E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80334DC"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CBEF16E"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3A1F2AF"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6A06FC41"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5645EEF3"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r w:rsidR="001836A4" w14:paraId="3D309DAA" w14:textId="77777777" w:rsidTr="00C7321D">
        <w:trPr>
          <w:ins w:id="1059" w:author="Laurence Golding" w:date="2019-03-13T13:08:00Z"/>
        </w:trPr>
        <w:tc>
          <w:tcPr>
            <w:tcW w:w="1548" w:type="dxa"/>
          </w:tcPr>
          <w:p w14:paraId="59D82927" w14:textId="3C1CB83E" w:rsidR="001836A4" w:rsidRDefault="001836A4" w:rsidP="00D75620">
            <w:pPr>
              <w:rPr>
                <w:ins w:id="1060" w:author="Laurence Golding" w:date="2019-03-13T13:08:00Z"/>
              </w:rPr>
            </w:pPr>
            <w:ins w:id="1061" w:author="Laurence Golding" w:date="2019-03-13T13:08:00Z">
              <w:r>
                <w:t>24</w:t>
              </w:r>
            </w:ins>
          </w:p>
        </w:tc>
        <w:tc>
          <w:tcPr>
            <w:tcW w:w="1440" w:type="dxa"/>
          </w:tcPr>
          <w:p w14:paraId="54AFB427" w14:textId="6BD6A126" w:rsidR="001836A4" w:rsidRDefault="001836A4" w:rsidP="00D75620">
            <w:pPr>
              <w:rPr>
                <w:ins w:id="1062" w:author="Laurence Golding" w:date="2019-03-13T13:08:00Z"/>
              </w:rPr>
            </w:pPr>
            <w:ins w:id="1063" w:author="Laurence Golding" w:date="2019-03-13T13:08:00Z">
              <w:r>
                <w:t>2019/03/13</w:t>
              </w:r>
            </w:ins>
          </w:p>
        </w:tc>
        <w:tc>
          <w:tcPr>
            <w:tcW w:w="2160" w:type="dxa"/>
          </w:tcPr>
          <w:p w14:paraId="739F2716" w14:textId="3C9E282F" w:rsidR="001836A4" w:rsidRDefault="001836A4" w:rsidP="00D75620">
            <w:pPr>
              <w:rPr>
                <w:ins w:id="1064" w:author="Laurence Golding" w:date="2019-03-13T13:08:00Z"/>
              </w:rPr>
            </w:pPr>
            <w:ins w:id="1065" w:author="Laurence Golding" w:date="2019-03-13T13:09:00Z">
              <w:r>
                <w:t>Laurence J. Golding</w:t>
              </w:r>
            </w:ins>
          </w:p>
        </w:tc>
        <w:tc>
          <w:tcPr>
            <w:tcW w:w="4428" w:type="dxa"/>
          </w:tcPr>
          <w:p w14:paraId="3BAB7EEA" w14:textId="458188AA" w:rsidR="001836A4" w:rsidRDefault="001836A4" w:rsidP="00D75620">
            <w:pPr>
              <w:jc w:val="both"/>
              <w:rPr>
                <w:ins w:id="1066" w:author="Laurence Golding" w:date="2019-03-13T13:08:00Z"/>
              </w:rPr>
            </w:pPr>
            <w:ins w:id="1067" w:author="Laurence Golding" w:date="2019-03-13T13:09:00Z">
              <w:r>
                <w:t xml:space="preserve">Incorporate changes for GitHub issue </w:t>
              </w:r>
              <w:r>
                <w:fldChar w:fldCharType="begin"/>
              </w:r>
              <w:r>
                <w:instrText xml:space="preserve"> HYPERLINK "https://github.com/oasis-tcs/sarif-spec/issues/341" </w:instrText>
              </w:r>
              <w:r>
                <w:fldChar w:fldCharType="separate"/>
              </w:r>
              <w:r w:rsidRPr="001836A4">
                <w:rPr>
                  <w:rStyle w:val="Hyperlink"/>
                </w:rPr>
                <w:t>#341</w:t>
              </w:r>
              <w:r>
                <w:fldChar w:fldCharType="end"/>
              </w:r>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3A709" w14:textId="77777777" w:rsidR="00032D70" w:rsidRDefault="00032D70" w:rsidP="008C100C">
      <w:r>
        <w:separator/>
      </w:r>
    </w:p>
    <w:p w14:paraId="1BBBE41B" w14:textId="77777777" w:rsidR="00032D70" w:rsidRDefault="00032D70" w:rsidP="008C100C"/>
    <w:p w14:paraId="122A9F80" w14:textId="77777777" w:rsidR="00032D70" w:rsidRDefault="00032D70" w:rsidP="008C100C"/>
    <w:p w14:paraId="0835B41D" w14:textId="77777777" w:rsidR="00032D70" w:rsidRDefault="00032D70" w:rsidP="008C100C"/>
    <w:p w14:paraId="0F4B825F" w14:textId="77777777" w:rsidR="00032D70" w:rsidRDefault="00032D70" w:rsidP="008C100C"/>
    <w:p w14:paraId="5ED53513" w14:textId="77777777" w:rsidR="00032D70" w:rsidRDefault="00032D70" w:rsidP="008C100C"/>
    <w:p w14:paraId="34620D71" w14:textId="77777777" w:rsidR="00032D70" w:rsidRDefault="00032D70" w:rsidP="008C100C"/>
  </w:endnote>
  <w:endnote w:type="continuationSeparator" w:id="0">
    <w:p w14:paraId="18CA138E" w14:textId="77777777" w:rsidR="00032D70" w:rsidRDefault="00032D70" w:rsidP="008C100C">
      <w:r>
        <w:continuationSeparator/>
      </w:r>
    </w:p>
    <w:p w14:paraId="1B5CE3DD" w14:textId="77777777" w:rsidR="00032D70" w:rsidRDefault="00032D70" w:rsidP="008C100C"/>
    <w:p w14:paraId="559E4E61" w14:textId="77777777" w:rsidR="00032D70" w:rsidRDefault="00032D70" w:rsidP="008C100C"/>
    <w:p w14:paraId="3531C8D0" w14:textId="77777777" w:rsidR="00032D70" w:rsidRDefault="00032D70" w:rsidP="008C100C"/>
    <w:p w14:paraId="51F1AAC7" w14:textId="77777777" w:rsidR="00032D70" w:rsidRDefault="00032D70" w:rsidP="008C100C"/>
    <w:p w14:paraId="3F317E9E" w14:textId="77777777" w:rsidR="00032D70" w:rsidRDefault="00032D70" w:rsidP="008C100C"/>
    <w:p w14:paraId="68D34392" w14:textId="77777777" w:rsidR="00032D70" w:rsidRDefault="00032D7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1836A4" w:rsidRDefault="001836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1836A4" w:rsidRPr="00195F88" w:rsidRDefault="001836A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1836A4" w:rsidRPr="00195F88" w:rsidRDefault="001836A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1836A4" w:rsidRDefault="00183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A0DAF" w14:textId="77777777" w:rsidR="00032D70" w:rsidRDefault="00032D70" w:rsidP="008C100C">
      <w:r>
        <w:separator/>
      </w:r>
    </w:p>
    <w:p w14:paraId="502BEE21" w14:textId="77777777" w:rsidR="00032D70" w:rsidRDefault="00032D70" w:rsidP="008C100C"/>
  </w:footnote>
  <w:footnote w:type="continuationSeparator" w:id="0">
    <w:p w14:paraId="0AFE70E7" w14:textId="77777777" w:rsidR="00032D70" w:rsidRDefault="00032D70" w:rsidP="008C100C">
      <w:r>
        <w:continuationSeparator/>
      </w:r>
    </w:p>
    <w:p w14:paraId="5E3E04EA" w14:textId="77777777" w:rsidR="00032D70" w:rsidRDefault="00032D70" w:rsidP="008C100C"/>
  </w:footnote>
  <w:footnote w:id="1">
    <w:p w14:paraId="097233B1" w14:textId="39BD8E76" w:rsidR="001836A4" w:rsidRDefault="001836A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1836A4" w:rsidRDefault="001836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1836A4" w:rsidRDefault="001836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1836A4" w:rsidRDefault="001836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D70"/>
    <w:rsid w:val="00032E78"/>
    <w:rsid w:val="0003320E"/>
    <w:rsid w:val="00034C6A"/>
    <w:rsid w:val="00035A29"/>
    <w:rsid w:val="00035E41"/>
    <w:rsid w:val="00036B5E"/>
    <w:rsid w:val="0003707A"/>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296"/>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63FF5"/>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1BD2"/>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6936"/>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80"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microsoft.com/office/2011/relationships/people" Target="peop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C955A-CFA9-44DB-8DEA-B7774D638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23589</TotalTime>
  <Pages>168</Pages>
  <Words>68598</Words>
  <Characters>391014</Characters>
  <Application>Microsoft Office Word</Application>
  <DocSecurity>0</DocSecurity>
  <Lines>3258</Lines>
  <Paragraphs>917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458695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1109</cp:revision>
  <cp:lastPrinted>2011-08-05T16:21:00Z</cp:lastPrinted>
  <dcterms:created xsi:type="dcterms:W3CDTF">2017-08-01T19:18:00Z</dcterms:created>
  <dcterms:modified xsi:type="dcterms:W3CDTF">2019-03-13T21:41:00Z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