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60C2C4C1" w:rsidR="00D17F06" w:rsidRDefault="00EF499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B03177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71EEA60"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C5F024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3E76DEF"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BBFF42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B53816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D987634"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3CFB99A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4F7B834" w14:textId="51ADA2CA" w:rsidR="000B5F2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579443" w:history="1">
        <w:r w:rsidR="000B5F25" w:rsidRPr="00067CF0">
          <w:rPr>
            <w:rStyle w:val="Hyperlink"/>
            <w:noProof/>
          </w:rPr>
          <w:t>1</w:t>
        </w:r>
        <w:r w:rsidR="000B5F25">
          <w:rPr>
            <w:rFonts w:asciiTheme="minorHAnsi" w:eastAsiaTheme="minorEastAsia" w:hAnsiTheme="minorHAnsi" w:cstheme="minorBidi"/>
            <w:noProof/>
            <w:sz w:val="22"/>
            <w:szCs w:val="22"/>
          </w:rPr>
          <w:tab/>
        </w:r>
        <w:r w:rsidR="000B5F25" w:rsidRPr="00067CF0">
          <w:rPr>
            <w:rStyle w:val="Hyperlink"/>
            <w:noProof/>
          </w:rPr>
          <w:t>Introduction</w:t>
        </w:r>
        <w:r w:rsidR="000B5F25">
          <w:rPr>
            <w:noProof/>
            <w:webHidden/>
          </w:rPr>
          <w:tab/>
        </w:r>
        <w:r w:rsidR="000B5F25">
          <w:rPr>
            <w:noProof/>
            <w:webHidden/>
          </w:rPr>
          <w:fldChar w:fldCharType="begin"/>
        </w:r>
        <w:r w:rsidR="000B5F25">
          <w:rPr>
            <w:noProof/>
            <w:webHidden/>
          </w:rPr>
          <w:instrText xml:space="preserve"> PAGEREF _Toc6579443 \h </w:instrText>
        </w:r>
        <w:r w:rsidR="000B5F25">
          <w:rPr>
            <w:noProof/>
            <w:webHidden/>
          </w:rPr>
        </w:r>
        <w:r w:rsidR="000B5F25">
          <w:rPr>
            <w:noProof/>
            <w:webHidden/>
          </w:rPr>
          <w:fldChar w:fldCharType="separate"/>
        </w:r>
        <w:r w:rsidR="000B5F25">
          <w:rPr>
            <w:noProof/>
            <w:webHidden/>
          </w:rPr>
          <w:t>15</w:t>
        </w:r>
        <w:r w:rsidR="000B5F25">
          <w:rPr>
            <w:noProof/>
            <w:webHidden/>
          </w:rPr>
          <w:fldChar w:fldCharType="end"/>
        </w:r>
      </w:hyperlink>
    </w:p>
    <w:p w14:paraId="2E625D09" w14:textId="1FBC4BCB"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44" w:history="1">
        <w:r w:rsidR="000B5F25" w:rsidRPr="00067CF0">
          <w:rPr>
            <w:rStyle w:val="Hyperlink"/>
            <w:noProof/>
          </w:rPr>
          <w:t>1.1 IPR Policy</w:t>
        </w:r>
        <w:r w:rsidR="000B5F25">
          <w:rPr>
            <w:noProof/>
            <w:webHidden/>
          </w:rPr>
          <w:tab/>
        </w:r>
        <w:r w:rsidR="000B5F25">
          <w:rPr>
            <w:noProof/>
            <w:webHidden/>
          </w:rPr>
          <w:fldChar w:fldCharType="begin"/>
        </w:r>
        <w:r w:rsidR="000B5F25">
          <w:rPr>
            <w:noProof/>
            <w:webHidden/>
          </w:rPr>
          <w:instrText xml:space="preserve"> PAGEREF _Toc6579444 \h </w:instrText>
        </w:r>
        <w:r w:rsidR="000B5F25">
          <w:rPr>
            <w:noProof/>
            <w:webHidden/>
          </w:rPr>
        </w:r>
        <w:r w:rsidR="000B5F25">
          <w:rPr>
            <w:noProof/>
            <w:webHidden/>
          </w:rPr>
          <w:fldChar w:fldCharType="separate"/>
        </w:r>
        <w:r w:rsidR="000B5F25">
          <w:rPr>
            <w:noProof/>
            <w:webHidden/>
          </w:rPr>
          <w:t>15</w:t>
        </w:r>
        <w:r w:rsidR="000B5F25">
          <w:rPr>
            <w:noProof/>
            <w:webHidden/>
          </w:rPr>
          <w:fldChar w:fldCharType="end"/>
        </w:r>
      </w:hyperlink>
    </w:p>
    <w:p w14:paraId="0E97FA50" w14:textId="66EB505A"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45" w:history="1">
        <w:r w:rsidR="000B5F25" w:rsidRPr="00067CF0">
          <w:rPr>
            <w:rStyle w:val="Hyperlink"/>
            <w:noProof/>
          </w:rPr>
          <w:t>1.2 Terminology</w:t>
        </w:r>
        <w:r w:rsidR="000B5F25">
          <w:rPr>
            <w:noProof/>
            <w:webHidden/>
          </w:rPr>
          <w:tab/>
        </w:r>
        <w:r w:rsidR="000B5F25">
          <w:rPr>
            <w:noProof/>
            <w:webHidden/>
          </w:rPr>
          <w:fldChar w:fldCharType="begin"/>
        </w:r>
        <w:r w:rsidR="000B5F25">
          <w:rPr>
            <w:noProof/>
            <w:webHidden/>
          </w:rPr>
          <w:instrText xml:space="preserve"> PAGEREF _Toc6579445 \h </w:instrText>
        </w:r>
        <w:r w:rsidR="000B5F25">
          <w:rPr>
            <w:noProof/>
            <w:webHidden/>
          </w:rPr>
        </w:r>
        <w:r w:rsidR="000B5F25">
          <w:rPr>
            <w:noProof/>
            <w:webHidden/>
          </w:rPr>
          <w:fldChar w:fldCharType="separate"/>
        </w:r>
        <w:r w:rsidR="000B5F25">
          <w:rPr>
            <w:noProof/>
            <w:webHidden/>
          </w:rPr>
          <w:t>15</w:t>
        </w:r>
        <w:r w:rsidR="000B5F25">
          <w:rPr>
            <w:noProof/>
            <w:webHidden/>
          </w:rPr>
          <w:fldChar w:fldCharType="end"/>
        </w:r>
      </w:hyperlink>
    </w:p>
    <w:p w14:paraId="776A92F2" w14:textId="2D9BE4AA"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46" w:history="1">
        <w:r w:rsidR="000B5F25" w:rsidRPr="00067CF0">
          <w:rPr>
            <w:rStyle w:val="Hyperlink"/>
            <w:noProof/>
          </w:rPr>
          <w:t>1.3 Normative References</w:t>
        </w:r>
        <w:r w:rsidR="000B5F25">
          <w:rPr>
            <w:noProof/>
            <w:webHidden/>
          </w:rPr>
          <w:tab/>
        </w:r>
        <w:r w:rsidR="000B5F25">
          <w:rPr>
            <w:noProof/>
            <w:webHidden/>
          </w:rPr>
          <w:fldChar w:fldCharType="begin"/>
        </w:r>
        <w:r w:rsidR="000B5F25">
          <w:rPr>
            <w:noProof/>
            <w:webHidden/>
          </w:rPr>
          <w:instrText xml:space="preserve"> PAGEREF _Toc6579446 \h </w:instrText>
        </w:r>
        <w:r w:rsidR="000B5F25">
          <w:rPr>
            <w:noProof/>
            <w:webHidden/>
          </w:rPr>
        </w:r>
        <w:r w:rsidR="000B5F25">
          <w:rPr>
            <w:noProof/>
            <w:webHidden/>
          </w:rPr>
          <w:fldChar w:fldCharType="separate"/>
        </w:r>
        <w:r w:rsidR="000B5F25">
          <w:rPr>
            <w:noProof/>
            <w:webHidden/>
          </w:rPr>
          <w:t>21</w:t>
        </w:r>
        <w:r w:rsidR="000B5F25">
          <w:rPr>
            <w:noProof/>
            <w:webHidden/>
          </w:rPr>
          <w:fldChar w:fldCharType="end"/>
        </w:r>
      </w:hyperlink>
    </w:p>
    <w:p w14:paraId="4E943D7B" w14:textId="3335341E"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47" w:history="1">
        <w:r w:rsidR="000B5F25" w:rsidRPr="00067CF0">
          <w:rPr>
            <w:rStyle w:val="Hyperlink"/>
            <w:noProof/>
          </w:rPr>
          <w:t>1.4 Non-Normative References</w:t>
        </w:r>
        <w:r w:rsidR="000B5F25">
          <w:rPr>
            <w:noProof/>
            <w:webHidden/>
          </w:rPr>
          <w:tab/>
        </w:r>
        <w:r w:rsidR="000B5F25">
          <w:rPr>
            <w:noProof/>
            <w:webHidden/>
          </w:rPr>
          <w:fldChar w:fldCharType="begin"/>
        </w:r>
        <w:r w:rsidR="000B5F25">
          <w:rPr>
            <w:noProof/>
            <w:webHidden/>
          </w:rPr>
          <w:instrText xml:space="preserve"> PAGEREF _Toc6579447 \h </w:instrText>
        </w:r>
        <w:r w:rsidR="000B5F25">
          <w:rPr>
            <w:noProof/>
            <w:webHidden/>
          </w:rPr>
        </w:r>
        <w:r w:rsidR="000B5F25">
          <w:rPr>
            <w:noProof/>
            <w:webHidden/>
          </w:rPr>
          <w:fldChar w:fldCharType="separate"/>
        </w:r>
        <w:r w:rsidR="000B5F25">
          <w:rPr>
            <w:noProof/>
            <w:webHidden/>
          </w:rPr>
          <w:t>22</w:t>
        </w:r>
        <w:r w:rsidR="000B5F25">
          <w:rPr>
            <w:noProof/>
            <w:webHidden/>
          </w:rPr>
          <w:fldChar w:fldCharType="end"/>
        </w:r>
      </w:hyperlink>
    </w:p>
    <w:p w14:paraId="2807835B" w14:textId="7F4B69A4"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48" w:history="1">
        <w:r w:rsidR="000B5F25" w:rsidRPr="00067CF0">
          <w:rPr>
            <w:rStyle w:val="Hyperlink"/>
            <w:noProof/>
          </w:rPr>
          <w:t>1.5 Trademarks</w:t>
        </w:r>
        <w:r w:rsidR="000B5F25">
          <w:rPr>
            <w:noProof/>
            <w:webHidden/>
          </w:rPr>
          <w:tab/>
        </w:r>
        <w:r w:rsidR="000B5F25">
          <w:rPr>
            <w:noProof/>
            <w:webHidden/>
          </w:rPr>
          <w:fldChar w:fldCharType="begin"/>
        </w:r>
        <w:r w:rsidR="000B5F25">
          <w:rPr>
            <w:noProof/>
            <w:webHidden/>
          </w:rPr>
          <w:instrText xml:space="preserve"> PAGEREF _Toc6579448 \h </w:instrText>
        </w:r>
        <w:r w:rsidR="000B5F25">
          <w:rPr>
            <w:noProof/>
            <w:webHidden/>
          </w:rPr>
        </w:r>
        <w:r w:rsidR="000B5F25">
          <w:rPr>
            <w:noProof/>
            <w:webHidden/>
          </w:rPr>
          <w:fldChar w:fldCharType="separate"/>
        </w:r>
        <w:r w:rsidR="000B5F25">
          <w:rPr>
            <w:noProof/>
            <w:webHidden/>
          </w:rPr>
          <w:t>23</w:t>
        </w:r>
        <w:r w:rsidR="000B5F25">
          <w:rPr>
            <w:noProof/>
            <w:webHidden/>
          </w:rPr>
          <w:fldChar w:fldCharType="end"/>
        </w:r>
      </w:hyperlink>
    </w:p>
    <w:p w14:paraId="43471492" w14:textId="47A99496" w:rsidR="000B5F25" w:rsidRDefault="00EF4994">
      <w:pPr>
        <w:pStyle w:val="TOC1"/>
        <w:rPr>
          <w:rFonts w:asciiTheme="minorHAnsi" w:eastAsiaTheme="minorEastAsia" w:hAnsiTheme="minorHAnsi" w:cstheme="minorBidi"/>
          <w:noProof/>
          <w:sz w:val="22"/>
          <w:szCs w:val="22"/>
        </w:rPr>
      </w:pPr>
      <w:hyperlink w:anchor="_Toc6579449" w:history="1">
        <w:r w:rsidR="000B5F25" w:rsidRPr="00067CF0">
          <w:rPr>
            <w:rStyle w:val="Hyperlink"/>
            <w:noProof/>
          </w:rPr>
          <w:t>2</w:t>
        </w:r>
        <w:r w:rsidR="000B5F25">
          <w:rPr>
            <w:rFonts w:asciiTheme="minorHAnsi" w:eastAsiaTheme="minorEastAsia" w:hAnsiTheme="minorHAnsi" w:cstheme="minorBidi"/>
            <w:noProof/>
            <w:sz w:val="22"/>
            <w:szCs w:val="22"/>
          </w:rPr>
          <w:tab/>
        </w:r>
        <w:r w:rsidR="000B5F25" w:rsidRPr="00067CF0">
          <w:rPr>
            <w:rStyle w:val="Hyperlink"/>
            <w:noProof/>
          </w:rPr>
          <w:t>Conventions</w:t>
        </w:r>
        <w:r w:rsidR="000B5F25">
          <w:rPr>
            <w:noProof/>
            <w:webHidden/>
          </w:rPr>
          <w:tab/>
        </w:r>
        <w:r w:rsidR="000B5F25">
          <w:rPr>
            <w:noProof/>
            <w:webHidden/>
          </w:rPr>
          <w:fldChar w:fldCharType="begin"/>
        </w:r>
        <w:r w:rsidR="000B5F25">
          <w:rPr>
            <w:noProof/>
            <w:webHidden/>
          </w:rPr>
          <w:instrText xml:space="preserve"> PAGEREF _Toc6579449 \h </w:instrText>
        </w:r>
        <w:r w:rsidR="000B5F25">
          <w:rPr>
            <w:noProof/>
            <w:webHidden/>
          </w:rPr>
        </w:r>
        <w:r w:rsidR="000B5F25">
          <w:rPr>
            <w:noProof/>
            <w:webHidden/>
          </w:rPr>
          <w:fldChar w:fldCharType="separate"/>
        </w:r>
        <w:r w:rsidR="000B5F25">
          <w:rPr>
            <w:noProof/>
            <w:webHidden/>
          </w:rPr>
          <w:t>24</w:t>
        </w:r>
        <w:r w:rsidR="000B5F25">
          <w:rPr>
            <w:noProof/>
            <w:webHidden/>
          </w:rPr>
          <w:fldChar w:fldCharType="end"/>
        </w:r>
      </w:hyperlink>
    </w:p>
    <w:p w14:paraId="18ED0F11" w14:textId="39AC7C14"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50" w:history="1">
        <w:r w:rsidR="000B5F25" w:rsidRPr="00067CF0">
          <w:rPr>
            <w:rStyle w:val="Hyperlink"/>
            <w:noProof/>
          </w:rPr>
          <w:t>2.1 General</w:t>
        </w:r>
        <w:r w:rsidR="000B5F25">
          <w:rPr>
            <w:noProof/>
            <w:webHidden/>
          </w:rPr>
          <w:tab/>
        </w:r>
        <w:r w:rsidR="000B5F25">
          <w:rPr>
            <w:noProof/>
            <w:webHidden/>
          </w:rPr>
          <w:fldChar w:fldCharType="begin"/>
        </w:r>
        <w:r w:rsidR="000B5F25">
          <w:rPr>
            <w:noProof/>
            <w:webHidden/>
          </w:rPr>
          <w:instrText xml:space="preserve"> PAGEREF _Toc6579450 \h </w:instrText>
        </w:r>
        <w:r w:rsidR="000B5F25">
          <w:rPr>
            <w:noProof/>
            <w:webHidden/>
          </w:rPr>
        </w:r>
        <w:r w:rsidR="000B5F25">
          <w:rPr>
            <w:noProof/>
            <w:webHidden/>
          </w:rPr>
          <w:fldChar w:fldCharType="separate"/>
        </w:r>
        <w:r w:rsidR="000B5F25">
          <w:rPr>
            <w:noProof/>
            <w:webHidden/>
          </w:rPr>
          <w:t>24</w:t>
        </w:r>
        <w:r w:rsidR="000B5F25">
          <w:rPr>
            <w:noProof/>
            <w:webHidden/>
          </w:rPr>
          <w:fldChar w:fldCharType="end"/>
        </w:r>
      </w:hyperlink>
    </w:p>
    <w:p w14:paraId="5967B379" w14:textId="6473FDA8"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51" w:history="1">
        <w:r w:rsidR="000B5F25" w:rsidRPr="00067CF0">
          <w:rPr>
            <w:rStyle w:val="Hyperlink"/>
            <w:noProof/>
          </w:rPr>
          <w:t>2.2 Format examples</w:t>
        </w:r>
        <w:r w:rsidR="000B5F25">
          <w:rPr>
            <w:noProof/>
            <w:webHidden/>
          </w:rPr>
          <w:tab/>
        </w:r>
        <w:r w:rsidR="000B5F25">
          <w:rPr>
            <w:noProof/>
            <w:webHidden/>
          </w:rPr>
          <w:fldChar w:fldCharType="begin"/>
        </w:r>
        <w:r w:rsidR="000B5F25">
          <w:rPr>
            <w:noProof/>
            <w:webHidden/>
          </w:rPr>
          <w:instrText xml:space="preserve"> PAGEREF _Toc6579451 \h </w:instrText>
        </w:r>
        <w:r w:rsidR="000B5F25">
          <w:rPr>
            <w:noProof/>
            <w:webHidden/>
          </w:rPr>
        </w:r>
        <w:r w:rsidR="000B5F25">
          <w:rPr>
            <w:noProof/>
            <w:webHidden/>
          </w:rPr>
          <w:fldChar w:fldCharType="separate"/>
        </w:r>
        <w:r w:rsidR="000B5F25">
          <w:rPr>
            <w:noProof/>
            <w:webHidden/>
          </w:rPr>
          <w:t>24</w:t>
        </w:r>
        <w:r w:rsidR="000B5F25">
          <w:rPr>
            <w:noProof/>
            <w:webHidden/>
          </w:rPr>
          <w:fldChar w:fldCharType="end"/>
        </w:r>
      </w:hyperlink>
    </w:p>
    <w:p w14:paraId="7A5D20EA" w14:textId="1D8D1791"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52" w:history="1">
        <w:r w:rsidR="000B5F25" w:rsidRPr="00067CF0">
          <w:rPr>
            <w:rStyle w:val="Hyperlink"/>
            <w:noProof/>
          </w:rPr>
          <w:t>2.3 Property notation</w:t>
        </w:r>
        <w:r w:rsidR="000B5F25">
          <w:rPr>
            <w:noProof/>
            <w:webHidden/>
          </w:rPr>
          <w:tab/>
        </w:r>
        <w:r w:rsidR="000B5F25">
          <w:rPr>
            <w:noProof/>
            <w:webHidden/>
          </w:rPr>
          <w:fldChar w:fldCharType="begin"/>
        </w:r>
        <w:r w:rsidR="000B5F25">
          <w:rPr>
            <w:noProof/>
            <w:webHidden/>
          </w:rPr>
          <w:instrText xml:space="preserve"> PAGEREF _Toc6579452 \h </w:instrText>
        </w:r>
        <w:r w:rsidR="000B5F25">
          <w:rPr>
            <w:noProof/>
            <w:webHidden/>
          </w:rPr>
        </w:r>
        <w:r w:rsidR="000B5F25">
          <w:rPr>
            <w:noProof/>
            <w:webHidden/>
          </w:rPr>
          <w:fldChar w:fldCharType="separate"/>
        </w:r>
        <w:r w:rsidR="000B5F25">
          <w:rPr>
            <w:noProof/>
            <w:webHidden/>
          </w:rPr>
          <w:t>24</w:t>
        </w:r>
        <w:r w:rsidR="000B5F25">
          <w:rPr>
            <w:noProof/>
            <w:webHidden/>
          </w:rPr>
          <w:fldChar w:fldCharType="end"/>
        </w:r>
      </w:hyperlink>
    </w:p>
    <w:p w14:paraId="61C4A9CA" w14:textId="45083D83"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53" w:history="1">
        <w:r w:rsidR="000B5F25" w:rsidRPr="00067CF0">
          <w:rPr>
            <w:rStyle w:val="Hyperlink"/>
            <w:noProof/>
          </w:rPr>
          <w:t>2.4 Syntax notation</w:t>
        </w:r>
        <w:r w:rsidR="000B5F25">
          <w:rPr>
            <w:noProof/>
            <w:webHidden/>
          </w:rPr>
          <w:tab/>
        </w:r>
        <w:r w:rsidR="000B5F25">
          <w:rPr>
            <w:noProof/>
            <w:webHidden/>
          </w:rPr>
          <w:fldChar w:fldCharType="begin"/>
        </w:r>
        <w:r w:rsidR="000B5F25">
          <w:rPr>
            <w:noProof/>
            <w:webHidden/>
          </w:rPr>
          <w:instrText xml:space="preserve"> PAGEREF _Toc6579453 \h </w:instrText>
        </w:r>
        <w:r w:rsidR="000B5F25">
          <w:rPr>
            <w:noProof/>
            <w:webHidden/>
          </w:rPr>
        </w:r>
        <w:r w:rsidR="000B5F25">
          <w:rPr>
            <w:noProof/>
            <w:webHidden/>
          </w:rPr>
          <w:fldChar w:fldCharType="separate"/>
        </w:r>
        <w:r w:rsidR="000B5F25">
          <w:rPr>
            <w:noProof/>
            <w:webHidden/>
          </w:rPr>
          <w:t>24</w:t>
        </w:r>
        <w:r w:rsidR="000B5F25">
          <w:rPr>
            <w:noProof/>
            <w:webHidden/>
          </w:rPr>
          <w:fldChar w:fldCharType="end"/>
        </w:r>
      </w:hyperlink>
    </w:p>
    <w:p w14:paraId="50B2A317" w14:textId="3E02CF7D"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54" w:history="1">
        <w:r w:rsidR="000B5F25" w:rsidRPr="00067CF0">
          <w:rPr>
            <w:rStyle w:val="Hyperlink"/>
            <w:noProof/>
          </w:rPr>
          <w:t>2.5 Commonly used objects</w:t>
        </w:r>
        <w:r w:rsidR="000B5F25">
          <w:rPr>
            <w:noProof/>
            <w:webHidden/>
          </w:rPr>
          <w:tab/>
        </w:r>
        <w:r w:rsidR="000B5F25">
          <w:rPr>
            <w:noProof/>
            <w:webHidden/>
          </w:rPr>
          <w:fldChar w:fldCharType="begin"/>
        </w:r>
        <w:r w:rsidR="000B5F25">
          <w:rPr>
            <w:noProof/>
            <w:webHidden/>
          </w:rPr>
          <w:instrText xml:space="preserve"> PAGEREF _Toc6579454 \h </w:instrText>
        </w:r>
        <w:r w:rsidR="000B5F25">
          <w:rPr>
            <w:noProof/>
            <w:webHidden/>
          </w:rPr>
        </w:r>
        <w:r w:rsidR="000B5F25">
          <w:rPr>
            <w:noProof/>
            <w:webHidden/>
          </w:rPr>
          <w:fldChar w:fldCharType="separate"/>
        </w:r>
        <w:r w:rsidR="000B5F25">
          <w:rPr>
            <w:noProof/>
            <w:webHidden/>
          </w:rPr>
          <w:t>24</w:t>
        </w:r>
        <w:r w:rsidR="000B5F25">
          <w:rPr>
            <w:noProof/>
            <w:webHidden/>
          </w:rPr>
          <w:fldChar w:fldCharType="end"/>
        </w:r>
      </w:hyperlink>
    </w:p>
    <w:p w14:paraId="70279B18" w14:textId="3B233631" w:rsidR="000B5F25" w:rsidRDefault="00EF4994">
      <w:pPr>
        <w:pStyle w:val="TOC1"/>
        <w:rPr>
          <w:rFonts w:asciiTheme="minorHAnsi" w:eastAsiaTheme="minorEastAsia" w:hAnsiTheme="minorHAnsi" w:cstheme="minorBidi"/>
          <w:noProof/>
          <w:sz w:val="22"/>
          <w:szCs w:val="22"/>
        </w:rPr>
      </w:pPr>
      <w:hyperlink w:anchor="_Toc6579455" w:history="1">
        <w:r w:rsidR="000B5F25" w:rsidRPr="00067CF0">
          <w:rPr>
            <w:rStyle w:val="Hyperlink"/>
            <w:noProof/>
          </w:rPr>
          <w:t>3</w:t>
        </w:r>
        <w:r w:rsidR="000B5F25">
          <w:rPr>
            <w:rFonts w:asciiTheme="minorHAnsi" w:eastAsiaTheme="minorEastAsia" w:hAnsiTheme="minorHAnsi" w:cstheme="minorBidi"/>
            <w:noProof/>
            <w:sz w:val="22"/>
            <w:szCs w:val="22"/>
          </w:rPr>
          <w:tab/>
        </w:r>
        <w:r w:rsidR="000B5F25" w:rsidRPr="00067CF0">
          <w:rPr>
            <w:rStyle w:val="Hyperlink"/>
            <w:noProof/>
          </w:rPr>
          <w:t>File format</w:t>
        </w:r>
        <w:r w:rsidR="000B5F25">
          <w:rPr>
            <w:noProof/>
            <w:webHidden/>
          </w:rPr>
          <w:tab/>
        </w:r>
        <w:r w:rsidR="000B5F25">
          <w:rPr>
            <w:noProof/>
            <w:webHidden/>
          </w:rPr>
          <w:fldChar w:fldCharType="begin"/>
        </w:r>
        <w:r w:rsidR="000B5F25">
          <w:rPr>
            <w:noProof/>
            <w:webHidden/>
          </w:rPr>
          <w:instrText xml:space="preserve"> PAGEREF _Toc6579455 \h </w:instrText>
        </w:r>
        <w:r w:rsidR="000B5F25">
          <w:rPr>
            <w:noProof/>
            <w:webHidden/>
          </w:rPr>
        </w:r>
        <w:r w:rsidR="000B5F25">
          <w:rPr>
            <w:noProof/>
            <w:webHidden/>
          </w:rPr>
          <w:fldChar w:fldCharType="separate"/>
        </w:r>
        <w:r w:rsidR="000B5F25">
          <w:rPr>
            <w:noProof/>
            <w:webHidden/>
          </w:rPr>
          <w:t>26</w:t>
        </w:r>
        <w:r w:rsidR="000B5F25">
          <w:rPr>
            <w:noProof/>
            <w:webHidden/>
          </w:rPr>
          <w:fldChar w:fldCharType="end"/>
        </w:r>
      </w:hyperlink>
    </w:p>
    <w:p w14:paraId="3A75DD95" w14:textId="5FC285CF"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56" w:history="1">
        <w:r w:rsidR="000B5F25" w:rsidRPr="00067CF0">
          <w:rPr>
            <w:rStyle w:val="Hyperlink"/>
            <w:noProof/>
          </w:rPr>
          <w:t>3.1 General</w:t>
        </w:r>
        <w:r w:rsidR="000B5F25">
          <w:rPr>
            <w:noProof/>
            <w:webHidden/>
          </w:rPr>
          <w:tab/>
        </w:r>
        <w:r w:rsidR="000B5F25">
          <w:rPr>
            <w:noProof/>
            <w:webHidden/>
          </w:rPr>
          <w:fldChar w:fldCharType="begin"/>
        </w:r>
        <w:r w:rsidR="000B5F25">
          <w:rPr>
            <w:noProof/>
            <w:webHidden/>
          </w:rPr>
          <w:instrText xml:space="preserve"> PAGEREF _Toc6579456 \h </w:instrText>
        </w:r>
        <w:r w:rsidR="000B5F25">
          <w:rPr>
            <w:noProof/>
            <w:webHidden/>
          </w:rPr>
        </w:r>
        <w:r w:rsidR="000B5F25">
          <w:rPr>
            <w:noProof/>
            <w:webHidden/>
          </w:rPr>
          <w:fldChar w:fldCharType="separate"/>
        </w:r>
        <w:r w:rsidR="000B5F25">
          <w:rPr>
            <w:noProof/>
            <w:webHidden/>
          </w:rPr>
          <w:t>26</w:t>
        </w:r>
        <w:r w:rsidR="000B5F25">
          <w:rPr>
            <w:noProof/>
            <w:webHidden/>
          </w:rPr>
          <w:fldChar w:fldCharType="end"/>
        </w:r>
      </w:hyperlink>
    </w:p>
    <w:p w14:paraId="56C26C54" w14:textId="521BB2BD"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57" w:history="1">
        <w:r w:rsidR="000B5F25" w:rsidRPr="00067CF0">
          <w:rPr>
            <w:rStyle w:val="Hyperlink"/>
            <w:noProof/>
          </w:rPr>
          <w:t>3.2 SARIF file naming convention</w:t>
        </w:r>
        <w:r w:rsidR="000B5F25">
          <w:rPr>
            <w:noProof/>
            <w:webHidden/>
          </w:rPr>
          <w:tab/>
        </w:r>
        <w:r w:rsidR="000B5F25">
          <w:rPr>
            <w:noProof/>
            <w:webHidden/>
          </w:rPr>
          <w:fldChar w:fldCharType="begin"/>
        </w:r>
        <w:r w:rsidR="000B5F25">
          <w:rPr>
            <w:noProof/>
            <w:webHidden/>
          </w:rPr>
          <w:instrText xml:space="preserve"> PAGEREF _Toc6579457 \h </w:instrText>
        </w:r>
        <w:r w:rsidR="000B5F25">
          <w:rPr>
            <w:noProof/>
            <w:webHidden/>
          </w:rPr>
        </w:r>
        <w:r w:rsidR="000B5F25">
          <w:rPr>
            <w:noProof/>
            <w:webHidden/>
          </w:rPr>
          <w:fldChar w:fldCharType="separate"/>
        </w:r>
        <w:r w:rsidR="000B5F25">
          <w:rPr>
            <w:noProof/>
            <w:webHidden/>
          </w:rPr>
          <w:t>26</w:t>
        </w:r>
        <w:r w:rsidR="000B5F25">
          <w:rPr>
            <w:noProof/>
            <w:webHidden/>
          </w:rPr>
          <w:fldChar w:fldCharType="end"/>
        </w:r>
      </w:hyperlink>
    </w:p>
    <w:p w14:paraId="7BC2AC20" w14:textId="1DD6B3DF"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58" w:history="1">
        <w:r w:rsidR="000B5F25" w:rsidRPr="00067CF0">
          <w:rPr>
            <w:rStyle w:val="Hyperlink"/>
            <w:noProof/>
          </w:rPr>
          <w:t>3.3 artifactContent object</w:t>
        </w:r>
        <w:r w:rsidR="000B5F25">
          <w:rPr>
            <w:noProof/>
            <w:webHidden/>
          </w:rPr>
          <w:tab/>
        </w:r>
        <w:r w:rsidR="000B5F25">
          <w:rPr>
            <w:noProof/>
            <w:webHidden/>
          </w:rPr>
          <w:fldChar w:fldCharType="begin"/>
        </w:r>
        <w:r w:rsidR="000B5F25">
          <w:rPr>
            <w:noProof/>
            <w:webHidden/>
          </w:rPr>
          <w:instrText xml:space="preserve"> PAGEREF _Toc6579458 \h </w:instrText>
        </w:r>
        <w:r w:rsidR="000B5F25">
          <w:rPr>
            <w:noProof/>
            <w:webHidden/>
          </w:rPr>
        </w:r>
        <w:r w:rsidR="000B5F25">
          <w:rPr>
            <w:noProof/>
            <w:webHidden/>
          </w:rPr>
          <w:fldChar w:fldCharType="separate"/>
        </w:r>
        <w:r w:rsidR="000B5F25">
          <w:rPr>
            <w:noProof/>
            <w:webHidden/>
          </w:rPr>
          <w:t>26</w:t>
        </w:r>
        <w:r w:rsidR="000B5F25">
          <w:rPr>
            <w:noProof/>
            <w:webHidden/>
          </w:rPr>
          <w:fldChar w:fldCharType="end"/>
        </w:r>
      </w:hyperlink>
    </w:p>
    <w:p w14:paraId="7652511E" w14:textId="244D9BE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59" w:history="1">
        <w:r w:rsidR="000B5F25" w:rsidRPr="00067CF0">
          <w:rPr>
            <w:rStyle w:val="Hyperlink"/>
            <w:noProof/>
          </w:rPr>
          <w:t>3.3.1 General</w:t>
        </w:r>
        <w:r w:rsidR="000B5F25">
          <w:rPr>
            <w:noProof/>
            <w:webHidden/>
          </w:rPr>
          <w:tab/>
        </w:r>
        <w:r w:rsidR="000B5F25">
          <w:rPr>
            <w:noProof/>
            <w:webHidden/>
          </w:rPr>
          <w:fldChar w:fldCharType="begin"/>
        </w:r>
        <w:r w:rsidR="000B5F25">
          <w:rPr>
            <w:noProof/>
            <w:webHidden/>
          </w:rPr>
          <w:instrText xml:space="preserve"> PAGEREF _Toc6579459 \h </w:instrText>
        </w:r>
        <w:r w:rsidR="000B5F25">
          <w:rPr>
            <w:noProof/>
            <w:webHidden/>
          </w:rPr>
        </w:r>
        <w:r w:rsidR="000B5F25">
          <w:rPr>
            <w:noProof/>
            <w:webHidden/>
          </w:rPr>
          <w:fldChar w:fldCharType="separate"/>
        </w:r>
        <w:r w:rsidR="000B5F25">
          <w:rPr>
            <w:noProof/>
            <w:webHidden/>
          </w:rPr>
          <w:t>26</w:t>
        </w:r>
        <w:r w:rsidR="000B5F25">
          <w:rPr>
            <w:noProof/>
            <w:webHidden/>
          </w:rPr>
          <w:fldChar w:fldCharType="end"/>
        </w:r>
      </w:hyperlink>
    </w:p>
    <w:p w14:paraId="4EFED1BA" w14:textId="2B46F03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60" w:history="1">
        <w:r w:rsidR="000B5F25" w:rsidRPr="00067CF0">
          <w:rPr>
            <w:rStyle w:val="Hyperlink"/>
            <w:noProof/>
          </w:rPr>
          <w:t>3.3.2 text property</w:t>
        </w:r>
        <w:r w:rsidR="000B5F25">
          <w:rPr>
            <w:noProof/>
            <w:webHidden/>
          </w:rPr>
          <w:tab/>
        </w:r>
        <w:r w:rsidR="000B5F25">
          <w:rPr>
            <w:noProof/>
            <w:webHidden/>
          </w:rPr>
          <w:fldChar w:fldCharType="begin"/>
        </w:r>
        <w:r w:rsidR="000B5F25">
          <w:rPr>
            <w:noProof/>
            <w:webHidden/>
          </w:rPr>
          <w:instrText xml:space="preserve"> PAGEREF _Toc6579460 \h </w:instrText>
        </w:r>
        <w:r w:rsidR="000B5F25">
          <w:rPr>
            <w:noProof/>
            <w:webHidden/>
          </w:rPr>
        </w:r>
        <w:r w:rsidR="000B5F25">
          <w:rPr>
            <w:noProof/>
            <w:webHidden/>
          </w:rPr>
          <w:fldChar w:fldCharType="separate"/>
        </w:r>
        <w:r w:rsidR="000B5F25">
          <w:rPr>
            <w:noProof/>
            <w:webHidden/>
          </w:rPr>
          <w:t>26</w:t>
        </w:r>
        <w:r w:rsidR="000B5F25">
          <w:rPr>
            <w:noProof/>
            <w:webHidden/>
          </w:rPr>
          <w:fldChar w:fldCharType="end"/>
        </w:r>
      </w:hyperlink>
    </w:p>
    <w:p w14:paraId="20C0A0B8" w14:textId="6CDB599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61" w:history="1">
        <w:r w:rsidR="000B5F25" w:rsidRPr="00067CF0">
          <w:rPr>
            <w:rStyle w:val="Hyperlink"/>
            <w:noProof/>
          </w:rPr>
          <w:t>3.3.3 binary property</w:t>
        </w:r>
        <w:r w:rsidR="000B5F25">
          <w:rPr>
            <w:noProof/>
            <w:webHidden/>
          </w:rPr>
          <w:tab/>
        </w:r>
        <w:r w:rsidR="000B5F25">
          <w:rPr>
            <w:noProof/>
            <w:webHidden/>
          </w:rPr>
          <w:fldChar w:fldCharType="begin"/>
        </w:r>
        <w:r w:rsidR="000B5F25">
          <w:rPr>
            <w:noProof/>
            <w:webHidden/>
          </w:rPr>
          <w:instrText xml:space="preserve"> PAGEREF _Toc6579461 \h </w:instrText>
        </w:r>
        <w:r w:rsidR="000B5F25">
          <w:rPr>
            <w:noProof/>
            <w:webHidden/>
          </w:rPr>
        </w:r>
        <w:r w:rsidR="000B5F25">
          <w:rPr>
            <w:noProof/>
            <w:webHidden/>
          </w:rPr>
          <w:fldChar w:fldCharType="separate"/>
        </w:r>
        <w:r w:rsidR="000B5F25">
          <w:rPr>
            <w:noProof/>
            <w:webHidden/>
          </w:rPr>
          <w:t>26</w:t>
        </w:r>
        <w:r w:rsidR="000B5F25">
          <w:rPr>
            <w:noProof/>
            <w:webHidden/>
          </w:rPr>
          <w:fldChar w:fldCharType="end"/>
        </w:r>
      </w:hyperlink>
    </w:p>
    <w:p w14:paraId="18E265A6" w14:textId="5163C72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62" w:history="1">
        <w:r w:rsidR="000B5F25" w:rsidRPr="00067CF0">
          <w:rPr>
            <w:rStyle w:val="Hyperlink"/>
            <w:noProof/>
          </w:rPr>
          <w:t>3.3.4 rendered property</w:t>
        </w:r>
        <w:r w:rsidR="000B5F25">
          <w:rPr>
            <w:noProof/>
            <w:webHidden/>
          </w:rPr>
          <w:tab/>
        </w:r>
        <w:r w:rsidR="000B5F25">
          <w:rPr>
            <w:noProof/>
            <w:webHidden/>
          </w:rPr>
          <w:fldChar w:fldCharType="begin"/>
        </w:r>
        <w:r w:rsidR="000B5F25">
          <w:rPr>
            <w:noProof/>
            <w:webHidden/>
          </w:rPr>
          <w:instrText xml:space="preserve"> PAGEREF _Toc6579462 \h </w:instrText>
        </w:r>
        <w:r w:rsidR="000B5F25">
          <w:rPr>
            <w:noProof/>
            <w:webHidden/>
          </w:rPr>
        </w:r>
        <w:r w:rsidR="000B5F25">
          <w:rPr>
            <w:noProof/>
            <w:webHidden/>
          </w:rPr>
          <w:fldChar w:fldCharType="separate"/>
        </w:r>
        <w:r w:rsidR="000B5F25">
          <w:rPr>
            <w:noProof/>
            <w:webHidden/>
          </w:rPr>
          <w:t>27</w:t>
        </w:r>
        <w:r w:rsidR="000B5F25">
          <w:rPr>
            <w:noProof/>
            <w:webHidden/>
          </w:rPr>
          <w:fldChar w:fldCharType="end"/>
        </w:r>
      </w:hyperlink>
    </w:p>
    <w:p w14:paraId="40624AA0" w14:textId="5FAE4323"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63" w:history="1">
        <w:r w:rsidR="000B5F25" w:rsidRPr="00067CF0">
          <w:rPr>
            <w:rStyle w:val="Hyperlink"/>
            <w:noProof/>
          </w:rPr>
          <w:t>3.4 artifactLocation object</w:t>
        </w:r>
        <w:r w:rsidR="000B5F25">
          <w:rPr>
            <w:noProof/>
            <w:webHidden/>
          </w:rPr>
          <w:tab/>
        </w:r>
        <w:r w:rsidR="000B5F25">
          <w:rPr>
            <w:noProof/>
            <w:webHidden/>
          </w:rPr>
          <w:fldChar w:fldCharType="begin"/>
        </w:r>
        <w:r w:rsidR="000B5F25">
          <w:rPr>
            <w:noProof/>
            <w:webHidden/>
          </w:rPr>
          <w:instrText xml:space="preserve"> PAGEREF _Toc6579463 \h </w:instrText>
        </w:r>
        <w:r w:rsidR="000B5F25">
          <w:rPr>
            <w:noProof/>
            <w:webHidden/>
          </w:rPr>
        </w:r>
        <w:r w:rsidR="000B5F25">
          <w:rPr>
            <w:noProof/>
            <w:webHidden/>
          </w:rPr>
          <w:fldChar w:fldCharType="separate"/>
        </w:r>
        <w:r w:rsidR="000B5F25">
          <w:rPr>
            <w:noProof/>
            <w:webHidden/>
          </w:rPr>
          <w:t>27</w:t>
        </w:r>
        <w:r w:rsidR="000B5F25">
          <w:rPr>
            <w:noProof/>
            <w:webHidden/>
          </w:rPr>
          <w:fldChar w:fldCharType="end"/>
        </w:r>
      </w:hyperlink>
    </w:p>
    <w:p w14:paraId="15D5B43E" w14:textId="49E9E6D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64" w:history="1">
        <w:r w:rsidR="000B5F25" w:rsidRPr="00067CF0">
          <w:rPr>
            <w:rStyle w:val="Hyperlink"/>
            <w:noProof/>
          </w:rPr>
          <w:t>3.4.1 General</w:t>
        </w:r>
        <w:r w:rsidR="000B5F25">
          <w:rPr>
            <w:noProof/>
            <w:webHidden/>
          </w:rPr>
          <w:tab/>
        </w:r>
        <w:r w:rsidR="000B5F25">
          <w:rPr>
            <w:noProof/>
            <w:webHidden/>
          </w:rPr>
          <w:fldChar w:fldCharType="begin"/>
        </w:r>
        <w:r w:rsidR="000B5F25">
          <w:rPr>
            <w:noProof/>
            <w:webHidden/>
          </w:rPr>
          <w:instrText xml:space="preserve"> PAGEREF _Toc6579464 \h </w:instrText>
        </w:r>
        <w:r w:rsidR="000B5F25">
          <w:rPr>
            <w:noProof/>
            <w:webHidden/>
          </w:rPr>
        </w:r>
        <w:r w:rsidR="000B5F25">
          <w:rPr>
            <w:noProof/>
            <w:webHidden/>
          </w:rPr>
          <w:fldChar w:fldCharType="separate"/>
        </w:r>
        <w:r w:rsidR="000B5F25">
          <w:rPr>
            <w:noProof/>
            <w:webHidden/>
          </w:rPr>
          <w:t>27</w:t>
        </w:r>
        <w:r w:rsidR="000B5F25">
          <w:rPr>
            <w:noProof/>
            <w:webHidden/>
          </w:rPr>
          <w:fldChar w:fldCharType="end"/>
        </w:r>
      </w:hyperlink>
    </w:p>
    <w:p w14:paraId="42707961" w14:textId="5D9836E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65" w:history="1">
        <w:r w:rsidR="000B5F25" w:rsidRPr="00067CF0">
          <w:rPr>
            <w:rStyle w:val="Hyperlink"/>
            <w:noProof/>
          </w:rPr>
          <w:t>3.4.2 Constraints</w:t>
        </w:r>
        <w:r w:rsidR="000B5F25">
          <w:rPr>
            <w:noProof/>
            <w:webHidden/>
          </w:rPr>
          <w:tab/>
        </w:r>
        <w:r w:rsidR="000B5F25">
          <w:rPr>
            <w:noProof/>
            <w:webHidden/>
          </w:rPr>
          <w:fldChar w:fldCharType="begin"/>
        </w:r>
        <w:r w:rsidR="000B5F25">
          <w:rPr>
            <w:noProof/>
            <w:webHidden/>
          </w:rPr>
          <w:instrText xml:space="preserve"> PAGEREF _Toc6579465 \h </w:instrText>
        </w:r>
        <w:r w:rsidR="000B5F25">
          <w:rPr>
            <w:noProof/>
            <w:webHidden/>
          </w:rPr>
        </w:r>
        <w:r w:rsidR="000B5F25">
          <w:rPr>
            <w:noProof/>
            <w:webHidden/>
          </w:rPr>
          <w:fldChar w:fldCharType="separate"/>
        </w:r>
        <w:r w:rsidR="000B5F25">
          <w:rPr>
            <w:noProof/>
            <w:webHidden/>
          </w:rPr>
          <w:t>27</w:t>
        </w:r>
        <w:r w:rsidR="000B5F25">
          <w:rPr>
            <w:noProof/>
            <w:webHidden/>
          </w:rPr>
          <w:fldChar w:fldCharType="end"/>
        </w:r>
      </w:hyperlink>
    </w:p>
    <w:p w14:paraId="6FED4352" w14:textId="171BABE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66" w:history="1">
        <w:r w:rsidR="000B5F25" w:rsidRPr="00067CF0">
          <w:rPr>
            <w:rStyle w:val="Hyperlink"/>
            <w:noProof/>
          </w:rPr>
          <w:t>3.4.3 uri property</w:t>
        </w:r>
        <w:r w:rsidR="000B5F25">
          <w:rPr>
            <w:noProof/>
            <w:webHidden/>
          </w:rPr>
          <w:tab/>
        </w:r>
        <w:r w:rsidR="000B5F25">
          <w:rPr>
            <w:noProof/>
            <w:webHidden/>
          </w:rPr>
          <w:fldChar w:fldCharType="begin"/>
        </w:r>
        <w:r w:rsidR="000B5F25">
          <w:rPr>
            <w:noProof/>
            <w:webHidden/>
          </w:rPr>
          <w:instrText xml:space="preserve"> PAGEREF _Toc6579466 \h </w:instrText>
        </w:r>
        <w:r w:rsidR="000B5F25">
          <w:rPr>
            <w:noProof/>
            <w:webHidden/>
          </w:rPr>
        </w:r>
        <w:r w:rsidR="000B5F25">
          <w:rPr>
            <w:noProof/>
            <w:webHidden/>
          </w:rPr>
          <w:fldChar w:fldCharType="separate"/>
        </w:r>
        <w:r w:rsidR="000B5F25">
          <w:rPr>
            <w:noProof/>
            <w:webHidden/>
          </w:rPr>
          <w:t>28</w:t>
        </w:r>
        <w:r w:rsidR="000B5F25">
          <w:rPr>
            <w:noProof/>
            <w:webHidden/>
          </w:rPr>
          <w:fldChar w:fldCharType="end"/>
        </w:r>
      </w:hyperlink>
    </w:p>
    <w:p w14:paraId="7C3C8CC2" w14:textId="42D39A7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67" w:history="1">
        <w:r w:rsidR="000B5F25" w:rsidRPr="00067CF0">
          <w:rPr>
            <w:rStyle w:val="Hyperlink"/>
            <w:noProof/>
          </w:rPr>
          <w:t>3.4.4 uriBaseId property</w:t>
        </w:r>
        <w:r w:rsidR="000B5F25">
          <w:rPr>
            <w:noProof/>
            <w:webHidden/>
          </w:rPr>
          <w:tab/>
        </w:r>
        <w:r w:rsidR="000B5F25">
          <w:rPr>
            <w:noProof/>
            <w:webHidden/>
          </w:rPr>
          <w:fldChar w:fldCharType="begin"/>
        </w:r>
        <w:r w:rsidR="000B5F25">
          <w:rPr>
            <w:noProof/>
            <w:webHidden/>
          </w:rPr>
          <w:instrText xml:space="preserve"> PAGEREF _Toc6579467 \h </w:instrText>
        </w:r>
        <w:r w:rsidR="000B5F25">
          <w:rPr>
            <w:noProof/>
            <w:webHidden/>
          </w:rPr>
        </w:r>
        <w:r w:rsidR="000B5F25">
          <w:rPr>
            <w:noProof/>
            <w:webHidden/>
          </w:rPr>
          <w:fldChar w:fldCharType="separate"/>
        </w:r>
        <w:r w:rsidR="000B5F25">
          <w:rPr>
            <w:noProof/>
            <w:webHidden/>
          </w:rPr>
          <w:t>28</w:t>
        </w:r>
        <w:r w:rsidR="000B5F25">
          <w:rPr>
            <w:noProof/>
            <w:webHidden/>
          </w:rPr>
          <w:fldChar w:fldCharType="end"/>
        </w:r>
      </w:hyperlink>
    </w:p>
    <w:p w14:paraId="39F0E4F0" w14:textId="67514AC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68" w:history="1">
        <w:r w:rsidR="000B5F25" w:rsidRPr="00067CF0">
          <w:rPr>
            <w:rStyle w:val="Hyperlink"/>
            <w:noProof/>
          </w:rPr>
          <w:t>3.4.5 index property</w:t>
        </w:r>
        <w:r w:rsidR="000B5F25">
          <w:rPr>
            <w:noProof/>
            <w:webHidden/>
          </w:rPr>
          <w:tab/>
        </w:r>
        <w:r w:rsidR="000B5F25">
          <w:rPr>
            <w:noProof/>
            <w:webHidden/>
          </w:rPr>
          <w:fldChar w:fldCharType="begin"/>
        </w:r>
        <w:r w:rsidR="000B5F25">
          <w:rPr>
            <w:noProof/>
            <w:webHidden/>
          </w:rPr>
          <w:instrText xml:space="preserve"> PAGEREF _Toc6579468 \h </w:instrText>
        </w:r>
        <w:r w:rsidR="000B5F25">
          <w:rPr>
            <w:noProof/>
            <w:webHidden/>
          </w:rPr>
        </w:r>
        <w:r w:rsidR="000B5F25">
          <w:rPr>
            <w:noProof/>
            <w:webHidden/>
          </w:rPr>
          <w:fldChar w:fldCharType="separate"/>
        </w:r>
        <w:r w:rsidR="000B5F25">
          <w:rPr>
            <w:noProof/>
            <w:webHidden/>
          </w:rPr>
          <w:t>29</w:t>
        </w:r>
        <w:r w:rsidR="000B5F25">
          <w:rPr>
            <w:noProof/>
            <w:webHidden/>
          </w:rPr>
          <w:fldChar w:fldCharType="end"/>
        </w:r>
      </w:hyperlink>
    </w:p>
    <w:p w14:paraId="698BABC5" w14:textId="4AF6A22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69" w:history="1">
        <w:r w:rsidR="000B5F25" w:rsidRPr="00067CF0">
          <w:rPr>
            <w:rStyle w:val="Hyperlink"/>
            <w:noProof/>
          </w:rPr>
          <w:t>3.4.6 description property</w:t>
        </w:r>
        <w:r w:rsidR="000B5F25">
          <w:rPr>
            <w:noProof/>
            <w:webHidden/>
          </w:rPr>
          <w:tab/>
        </w:r>
        <w:r w:rsidR="000B5F25">
          <w:rPr>
            <w:noProof/>
            <w:webHidden/>
          </w:rPr>
          <w:fldChar w:fldCharType="begin"/>
        </w:r>
        <w:r w:rsidR="000B5F25">
          <w:rPr>
            <w:noProof/>
            <w:webHidden/>
          </w:rPr>
          <w:instrText xml:space="preserve"> PAGEREF _Toc6579469 \h </w:instrText>
        </w:r>
        <w:r w:rsidR="000B5F25">
          <w:rPr>
            <w:noProof/>
            <w:webHidden/>
          </w:rPr>
        </w:r>
        <w:r w:rsidR="000B5F25">
          <w:rPr>
            <w:noProof/>
            <w:webHidden/>
          </w:rPr>
          <w:fldChar w:fldCharType="separate"/>
        </w:r>
        <w:r w:rsidR="000B5F25">
          <w:rPr>
            <w:noProof/>
            <w:webHidden/>
          </w:rPr>
          <w:t>30</w:t>
        </w:r>
        <w:r w:rsidR="000B5F25">
          <w:rPr>
            <w:noProof/>
            <w:webHidden/>
          </w:rPr>
          <w:fldChar w:fldCharType="end"/>
        </w:r>
      </w:hyperlink>
    </w:p>
    <w:p w14:paraId="2E498394" w14:textId="61582AE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70" w:history="1">
        <w:r w:rsidR="000B5F25" w:rsidRPr="00067CF0">
          <w:rPr>
            <w:rStyle w:val="Hyperlink"/>
            <w:noProof/>
          </w:rPr>
          <w:t>3.4.7 Guidance on the use of artifactLocation objects</w:t>
        </w:r>
        <w:r w:rsidR="000B5F25">
          <w:rPr>
            <w:noProof/>
            <w:webHidden/>
          </w:rPr>
          <w:tab/>
        </w:r>
        <w:r w:rsidR="000B5F25">
          <w:rPr>
            <w:noProof/>
            <w:webHidden/>
          </w:rPr>
          <w:fldChar w:fldCharType="begin"/>
        </w:r>
        <w:r w:rsidR="000B5F25">
          <w:rPr>
            <w:noProof/>
            <w:webHidden/>
          </w:rPr>
          <w:instrText xml:space="preserve"> PAGEREF _Toc6579470 \h </w:instrText>
        </w:r>
        <w:r w:rsidR="000B5F25">
          <w:rPr>
            <w:noProof/>
            <w:webHidden/>
          </w:rPr>
        </w:r>
        <w:r w:rsidR="000B5F25">
          <w:rPr>
            <w:noProof/>
            <w:webHidden/>
          </w:rPr>
          <w:fldChar w:fldCharType="separate"/>
        </w:r>
        <w:r w:rsidR="000B5F25">
          <w:rPr>
            <w:noProof/>
            <w:webHidden/>
          </w:rPr>
          <w:t>31</w:t>
        </w:r>
        <w:r w:rsidR="000B5F25">
          <w:rPr>
            <w:noProof/>
            <w:webHidden/>
          </w:rPr>
          <w:fldChar w:fldCharType="end"/>
        </w:r>
      </w:hyperlink>
    </w:p>
    <w:p w14:paraId="55498487" w14:textId="3477B69A"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71" w:history="1">
        <w:r w:rsidR="000B5F25" w:rsidRPr="00067CF0">
          <w:rPr>
            <w:rStyle w:val="Hyperlink"/>
            <w:noProof/>
          </w:rPr>
          <w:t>3.5 String properties</w:t>
        </w:r>
        <w:r w:rsidR="000B5F25">
          <w:rPr>
            <w:noProof/>
            <w:webHidden/>
          </w:rPr>
          <w:tab/>
        </w:r>
        <w:r w:rsidR="000B5F25">
          <w:rPr>
            <w:noProof/>
            <w:webHidden/>
          </w:rPr>
          <w:fldChar w:fldCharType="begin"/>
        </w:r>
        <w:r w:rsidR="000B5F25">
          <w:rPr>
            <w:noProof/>
            <w:webHidden/>
          </w:rPr>
          <w:instrText xml:space="preserve"> PAGEREF _Toc6579471 \h </w:instrText>
        </w:r>
        <w:r w:rsidR="000B5F25">
          <w:rPr>
            <w:noProof/>
            <w:webHidden/>
          </w:rPr>
        </w:r>
        <w:r w:rsidR="000B5F25">
          <w:rPr>
            <w:noProof/>
            <w:webHidden/>
          </w:rPr>
          <w:fldChar w:fldCharType="separate"/>
        </w:r>
        <w:r w:rsidR="000B5F25">
          <w:rPr>
            <w:noProof/>
            <w:webHidden/>
          </w:rPr>
          <w:t>31</w:t>
        </w:r>
        <w:r w:rsidR="000B5F25">
          <w:rPr>
            <w:noProof/>
            <w:webHidden/>
          </w:rPr>
          <w:fldChar w:fldCharType="end"/>
        </w:r>
      </w:hyperlink>
    </w:p>
    <w:p w14:paraId="006E1EFD" w14:textId="265BD9E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72" w:history="1">
        <w:r w:rsidR="000B5F25" w:rsidRPr="00067CF0">
          <w:rPr>
            <w:rStyle w:val="Hyperlink"/>
            <w:noProof/>
          </w:rPr>
          <w:t>3.5.1 Localizable strings</w:t>
        </w:r>
        <w:r w:rsidR="000B5F25">
          <w:rPr>
            <w:noProof/>
            <w:webHidden/>
          </w:rPr>
          <w:tab/>
        </w:r>
        <w:r w:rsidR="000B5F25">
          <w:rPr>
            <w:noProof/>
            <w:webHidden/>
          </w:rPr>
          <w:fldChar w:fldCharType="begin"/>
        </w:r>
        <w:r w:rsidR="000B5F25">
          <w:rPr>
            <w:noProof/>
            <w:webHidden/>
          </w:rPr>
          <w:instrText xml:space="preserve"> PAGEREF _Toc6579472 \h </w:instrText>
        </w:r>
        <w:r w:rsidR="000B5F25">
          <w:rPr>
            <w:noProof/>
            <w:webHidden/>
          </w:rPr>
        </w:r>
        <w:r w:rsidR="000B5F25">
          <w:rPr>
            <w:noProof/>
            <w:webHidden/>
          </w:rPr>
          <w:fldChar w:fldCharType="separate"/>
        </w:r>
        <w:r w:rsidR="000B5F25">
          <w:rPr>
            <w:noProof/>
            <w:webHidden/>
          </w:rPr>
          <w:t>31</w:t>
        </w:r>
        <w:r w:rsidR="000B5F25">
          <w:rPr>
            <w:noProof/>
            <w:webHidden/>
          </w:rPr>
          <w:fldChar w:fldCharType="end"/>
        </w:r>
      </w:hyperlink>
    </w:p>
    <w:p w14:paraId="1BA791A0" w14:textId="10603CFE"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73" w:history="1">
        <w:r w:rsidR="000B5F25" w:rsidRPr="00067CF0">
          <w:rPr>
            <w:rStyle w:val="Hyperlink"/>
            <w:noProof/>
          </w:rPr>
          <w:t>3.5.2 Redactable strings</w:t>
        </w:r>
        <w:r w:rsidR="000B5F25">
          <w:rPr>
            <w:noProof/>
            <w:webHidden/>
          </w:rPr>
          <w:tab/>
        </w:r>
        <w:r w:rsidR="000B5F25">
          <w:rPr>
            <w:noProof/>
            <w:webHidden/>
          </w:rPr>
          <w:fldChar w:fldCharType="begin"/>
        </w:r>
        <w:r w:rsidR="000B5F25">
          <w:rPr>
            <w:noProof/>
            <w:webHidden/>
          </w:rPr>
          <w:instrText xml:space="preserve"> PAGEREF _Toc6579473 \h </w:instrText>
        </w:r>
        <w:r w:rsidR="000B5F25">
          <w:rPr>
            <w:noProof/>
            <w:webHidden/>
          </w:rPr>
        </w:r>
        <w:r w:rsidR="000B5F25">
          <w:rPr>
            <w:noProof/>
            <w:webHidden/>
          </w:rPr>
          <w:fldChar w:fldCharType="separate"/>
        </w:r>
        <w:r w:rsidR="000B5F25">
          <w:rPr>
            <w:noProof/>
            <w:webHidden/>
          </w:rPr>
          <w:t>31</w:t>
        </w:r>
        <w:r w:rsidR="000B5F25">
          <w:rPr>
            <w:noProof/>
            <w:webHidden/>
          </w:rPr>
          <w:fldChar w:fldCharType="end"/>
        </w:r>
      </w:hyperlink>
    </w:p>
    <w:p w14:paraId="068A6612" w14:textId="5D935FDB"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74" w:history="1">
        <w:r w:rsidR="000B5F25" w:rsidRPr="00067CF0">
          <w:rPr>
            <w:rStyle w:val="Hyperlink"/>
            <w:noProof/>
          </w:rPr>
          <w:t>3.5.3 GUID-valued strings</w:t>
        </w:r>
        <w:r w:rsidR="000B5F25">
          <w:rPr>
            <w:noProof/>
            <w:webHidden/>
          </w:rPr>
          <w:tab/>
        </w:r>
        <w:r w:rsidR="000B5F25">
          <w:rPr>
            <w:noProof/>
            <w:webHidden/>
          </w:rPr>
          <w:fldChar w:fldCharType="begin"/>
        </w:r>
        <w:r w:rsidR="000B5F25">
          <w:rPr>
            <w:noProof/>
            <w:webHidden/>
          </w:rPr>
          <w:instrText xml:space="preserve"> PAGEREF _Toc6579474 \h </w:instrText>
        </w:r>
        <w:r w:rsidR="000B5F25">
          <w:rPr>
            <w:noProof/>
            <w:webHidden/>
          </w:rPr>
        </w:r>
        <w:r w:rsidR="000B5F25">
          <w:rPr>
            <w:noProof/>
            <w:webHidden/>
          </w:rPr>
          <w:fldChar w:fldCharType="separate"/>
        </w:r>
        <w:r w:rsidR="000B5F25">
          <w:rPr>
            <w:noProof/>
            <w:webHidden/>
          </w:rPr>
          <w:t>32</w:t>
        </w:r>
        <w:r w:rsidR="000B5F25">
          <w:rPr>
            <w:noProof/>
            <w:webHidden/>
          </w:rPr>
          <w:fldChar w:fldCharType="end"/>
        </w:r>
      </w:hyperlink>
    </w:p>
    <w:p w14:paraId="067A6F56" w14:textId="49A5F2F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75" w:history="1">
        <w:r w:rsidR="000B5F25" w:rsidRPr="00067CF0">
          <w:rPr>
            <w:rStyle w:val="Hyperlink"/>
            <w:noProof/>
          </w:rPr>
          <w:t>3.5.4 Hierarchical strings</w:t>
        </w:r>
        <w:r w:rsidR="000B5F25">
          <w:rPr>
            <w:noProof/>
            <w:webHidden/>
          </w:rPr>
          <w:tab/>
        </w:r>
        <w:r w:rsidR="000B5F25">
          <w:rPr>
            <w:noProof/>
            <w:webHidden/>
          </w:rPr>
          <w:fldChar w:fldCharType="begin"/>
        </w:r>
        <w:r w:rsidR="000B5F25">
          <w:rPr>
            <w:noProof/>
            <w:webHidden/>
          </w:rPr>
          <w:instrText xml:space="preserve"> PAGEREF _Toc6579475 \h </w:instrText>
        </w:r>
        <w:r w:rsidR="000B5F25">
          <w:rPr>
            <w:noProof/>
            <w:webHidden/>
          </w:rPr>
        </w:r>
        <w:r w:rsidR="000B5F25">
          <w:rPr>
            <w:noProof/>
            <w:webHidden/>
          </w:rPr>
          <w:fldChar w:fldCharType="separate"/>
        </w:r>
        <w:r w:rsidR="000B5F25">
          <w:rPr>
            <w:noProof/>
            <w:webHidden/>
          </w:rPr>
          <w:t>32</w:t>
        </w:r>
        <w:r w:rsidR="000B5F25">
          <w:rPr>
            <w:noProof/>
            <w:webHidden/>
          </w:rPr>
          <w:fldChar w:fldCharType="end"/>
        </w:r>
      </w:hyperlink>
    </w:p>
    <w:p w14:paraId="220DE736" w14:textId="0A5361C9" w:rsidR="000B5F25" w:rsidRDefault="00EF4994">
      <w:pPr>
        <w:pStyle w:val="TOC4"/>
        <w:tabs>
          <w:tab w:val="right" w:leader="dot" w:pos="9350"/>
        </w:tabs>
        <w:rPr>
          <w:rFonts w:asciiTheme="minorHAnsi" w:eastAsiaTheme="minorEastAsia" w:hAnsiTheme="minorHAnsi" w:cstheme="minorBidi"/>
          <w:noProof/>
          <w:sz w:val="22"/>
          <w:szCs w:val="22"/>
        </w:rPr>
      </w:pPr>
      <w:hyperlink w:anchor="_Toc6579476" w:history="1">
        <w:r w:rsidR="000B5F25" w:rsidRPr="00067CF0">
          <w:rPr>
            <w:rStyle w:val="Hyperlink"/>
            <w:noProof/>
          </w:rPr>
          <w:t>3.5.4.1 General</w:t>
        </w:r>
        <w:r w:rsidR="000B5F25">
          <w:rPr>
            <w:noProof/>
            <w:webHidden/>
          </w:rPr>
          <w:tab/>
        </w:r>
        <w:r w:rsidR="000B5F25">
          <w:rPr>
            <w:noProof/>
            <w:webHidden/>
          </w:rPr>
          <w:fldChar w:fldCharType="begin"/>
        </w:r>
        <w:r w:rsidR="000B5F25">
          <w:rPr>
            <w:noProof/>
            <w:webHidden/>
          </w:rPr>
          <w:instrText xml:space="preserve"> PAGEREF _Toc6579476 \h </w:instrText>
        </w:r>
        <w:r w:rsidR="000B5F25">
          <w:rPr>
            <w:noProof/>
            <w:webHidden/>
          </w:rPr>
        </w:r>
        <w:r w:rsidR="000B5F25">
          <w:rPr>
            <w:noProof/>
            <w:webHidden/>
          </w:rPr>
          <w:fldChar w:fldCharType="separate"/>
        </w:r>
        <w:r w:rsidR="000B5F25">
          <w:rPr>
            <w:noProof/>
            <w:webHidden/>
          </w:rPr>
          <w:t>32</w:t>
        </w:r>
        <w:r w:rsidR="000B5F25">
          <w:rPr>
            <w:noProof/>
            <w:webHidden/>
          </w:rPr>
          <w:fldChar w:fldCharType="end"/>
        </w:r>
      </w:hyperlink>
    </w:p>
    <w:p w14:paraId="0A6BBDDA" w14:textId="76F07017" w:rsidR="000B5F25" w:rsidRDefault="00EF4994">
      <w:pPr>
        <w:pStyle w:val="TOC4"/>
        <w:tabs>
          <w:tab w:val="right" w:leader="dot" w:pos="9350"/>
        </w:tabs>
        <w:rPr>
          <w:rFonts w:asciiTheme="minorHAnsi" w:eastAsiaTheme="minorEastAsia" w:hAnsiTheme="minorHAnsi" w:cstheme="minorBidi"/>
          <w:noProof/>
          <w:sz w:val="22"/>
          <w:szCs w:val="22"/>
        </w:rPr>
      </w:pPr>
      <w:hyperlink w:anchor="_Toc6579477" w:history="1">
        <w:r w:rsidR="000B5F25" w:rsidRPr="00067CF0">
          <w:rPr>
            <w:rStyle w:val="Hyperlink"/>
            <w:noProof/>
          </w:rPr>
          <w:t>3.5.4.2 Versioned hierarchical strings</w:t>
        </w:r>
        <w:r w:rsidR="000B5F25">
          <w:rPr>
            <w:noProof/>
            <w:webHidden/>
          </w:rPr>
          <w:tab/>
        </w:r>
        <w:r w:rsidR="000B5F25">
          <w:rPr>
            <w:noProof/>
            <w:webHidden/>
          </w:rPr>
          <w:fldChar w:fldCharType="begin"/>
        </w:r>
        <w:r w:rsidR="000B5F25">
          <w:rPr>
            <w:noProof/>
            <w:webHidden/>
          </w:rPr>
          <w:instrText xml:space="preserve"> PAGEREF _Toc6579477 \h </w:instrText>
        </w:r>
        <w:r w:rsidR="000B5F25">
          <w:rPr>
            <w:noProof/>
            <w:webHidden/>
          </w:rPr>
        </w:r>
        <w:r w:rsidR="000B5F25">
          <w:rPr>
            <w:noProof/>
            <w:webHidden/>
          </w:rPr>
          <w:fldChar w:fldCharType="separate"/>
        </w:r>
        <w:r w:rsidR="000B5F25">
          <w:rPr>
            <w:noProof/>
            <w:webHidden/>
          </w:rPr>
          <w:t>32</w:t>
        </w:r>
        <w:r w:rsidR="000B5F25">
          <w:rPr>
            <w:noProof/>
            <w:webHidden/>
          </w:rPr>
          <w:fldChar w:fldCharType="end"/>
        </w:r>
      </w:hyperlink>
    </w:p>
    <w:p w14:paraId="625F0B01" w14:textId="4ED89871"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78" w:history="1">
        <w:r w:rsidR="000B5F25" w:rsidRPr="00067CF0">
          <w:rPr>
            <w:rStyle w:val="Hyperlink"/>
            <w:noProof/>
          </w:rPr>
          <w:t>3.6 Object properties</w:t>
        </w:r>
        <w:r w:rsidR="000B5F25">
          <w:rPr>
            <w:noProof/>
            <w:webHidden/>
          </w:rPr>
          <w:tab/>
        </w:r>
        <w:r w:rsidR="000B5F25">
          <w:rPr>
            <w:noProof/>
            <w:webHidden/>
          </w:rPr>
          <w:fldChar w:fldCharType="begin"/>
        </w:r>
        <w:r w:rsidR="000B5F25">
          <w:rPr>
            <w:noProof/>
            <w:webHidden/>
          </w:rPr>
          <w:instrText xml:space="preserve"> PAGEREF _Toc6579478 \h </w:instrText>
        </w:r>
        <w:r w:rsidR="000B5F25">
          <w:rPr>
            <w:noProof/>
            <w:webHidden/>
          </w:rPr>
        </w:r>
        <w:r w:rsidR="000B5F25">
          <w:rPr>
            <w:noProof/>
            <w:webHidden/>
          </w:rPr>
          <w:fldChar w:fldCharType="separate"/>
        </w:r>
        <w:r w:rsidR="000B5F25">
          <w:rPr>
            <w:noProof/>
            <w:webHidden/>
          </w:rPr>
          <w:t>33</w:t>
        </w:r>
        <w:r w:rsidR="000B5F25">
          <w:rPr>
            <w:noProof/>
            <w:webHidden/>
          </w:rPr>
          <w:fldChar w:fldCharType="end"/>
        </w:r>
      </w:hyperlink>
    </w:p>
    <w:p w14:paraId="73360D66" w14:textId="7D3CDD82"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79" w:history="1">
        <w:r w:rsidR="000B5F25" w:rsidRPr="00067CF0">
          <w:rPr>
            <w:rStyle w:val="Hyperlink"/>
            <w:noProof/>
          </w:rPr>
          <w:t>3.7 Array properties</w:t>
        </w:r>
        <w:r w:rsidR="000B5F25">
          <w:rPr>
            <w:noProof/>
            <w:webHidden/>
          </w:rPr>
          <w:tab/>
        </w:r>
        <w:r w:rsidR="000B5F25">
          <w:rPr>
            <w:noProof/>
            <w:webHidden/>
          </w:rPr>
          <w:fldChar w:fldCharType="begin"/>
        </w:r>
        <w:r w:rsidR="000B5F25">
          <w:rPr>
            <w:noProof/>
            <w:webHidden/>
          </w:rPr>
          <w:instrText xml:space="preserve"> PAGEREF _Toc6579479 \h </w:instrText>
        </w:r>
        <w:r w:rsidR="000B5F25">
          <w:rPr>
            <w:noProof/>
            <w:webHidden/>
          </w:rPr>
        </w:r>
        <w:r w:rsidR="000B5F25">
          <w:rPr>
            <w:noProof/>
            <w:webHidden/>
          </w:rPr>
          <w:fldChar w:fldCharType="separate"/>
        </w:r>
        <w:r w:rsidR="000B5F25">
          <w:rPr>
            <w:noProof/>
            <w:webHidden/>
          </w:rPr>
          <w:t>33</w:t>
        </w:r>
        <w:r w:rsidR="000B5F25">
          <w:rPr>
            <w:noProof/>
            <w:webHidden/>
          </w:rPr>
          <w:fldChar w:fldCharType="end"/>
        </w:r>
      </w:hyperlink>
    </w:p>
    <w:p w14:paraId="7BACF717" w14:textId="5F8C5BDC"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80" w:history="1">
        <w:r w:rsidR="000B5F25" w:rsidRPr="00067CF0">
          <w:rPr>
            <w:rStyle w:val="Hyperlink"/>
            <w:noProof/>
          </w:rPr>
          <w:t>3.7.1 General</w:t>
        </w:r>
        <w:r w:rsidR="000B5F25">
          <w:rPr>
            <w:noProof/>
            <w:webHidden/>
          </w:rPr>
          <w:tab/>
        </w:r>
        <w:r w:rsidR="000B5F25">
          <w:rPr>
            <w:noProof/>
            <w:webHidden/>
          </w:rPr>
          <w:fldChar w:fldCharType="begin"/>
        </w:r>
        <w:r w:rsidR="000B5F25">
          <w:rPr>
            <w:noProof/>
            <w:webHidden/>
          </w:rPr>
          <w:instrText xml:space="preserve"> PAGEREF _Toc6579480 \h </w:instrText>
        </w:r>
        <w:r w:rsidR="000B5F25">
          <w:rPr>
            <w:noProof/>
            <w:webHidden/>
          </w:rPr>
        </w:r>
        <w:r w:rsidR="000B5F25">
          <w:rPr>
            <w:noProof/>
            <w:webHidden/>
          </w:rPr>
          <w:fldChar w:fldCharType="separate"/>
        </w:r>
        <w:r w:rsidR="000B5F25">
          <w:rPr>
            <w:noProof/>
            <w:webHidden/>
          </w:rPr>
          <w:t>33</w:t>
        </w:r>
        <w:r w:rsidR="000B5F25">
          <w:rPr>
            <w:noProof/>
            <w:webHidden/>
          </w:rPr>
          <w:fldChar w:fldCharType="end"/>
        </w:r>
      </w:hyperlink>
    </w:p>
    <w:p w14:paraId="35902312" w14:textId="06DBD2B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81" w:history="1">
        <w:r w:rsidR="000B5F25" w:rsidRPr="00067CF0">
          <w:rPr>
            <w:rStyle w:val="Hyperlink"/>
            <w:noProof/>
          </w:rPr>
          <w:t>3.7.2 Default value</w:t>
        </w:r>
        <w:r w:rsidR="000B5F25">
          <w:rPr>
            <w:noProof/>
            <w:webHidden/>
          </w:rPr>
          <w:tab/>
        </w:r>
        <w:r w:rsidR="000B5F25">
          <w:rPr>
            <w:noProof/>
            <w:webHidden/>
          </w:rPr>
          <w:fldChar w:fldCharType="begin"/>
        </w:r>
        <w:r w:rsidR="000B5F25">
          <w:rPr>
            <w:noProof/>
            <w:webHidden/>
          </w:rPr>
          <w:instrText xml:space="preserve"> PAGEREF _Toc6579481 \h </w:instrText>
        </w:r>
        <w:r w:rsidR="000B5F25">
          <w:rPr>
            <w:noProof/>
            <w:webHidden/>
          </w:rPr>
        </w:r>
        <w:r w:rsidR="000B5F25">
          <w:rPr>
            <w:noProof/>
            <w:webHidden/>
          </w:rPr>
          <w:fldChar w:fldCharType="separate"/>
        </w:r>
        <w:r w:rsidR="000B5F25">
          <w:rPr>
            <w:noProof/>
            <w:webHidden/>
          </w:rPr>
          <w:t>33</w:t>
        </w:r>
        <w:r w:rsidR="000B5F25">
          <w:rPr>
            <w:noProof/>
            <w:webHidden/>
          </w:rPr>
          <w:fldChar w:fldCharType="end"/>
        </w:r>
      </w:hyperlink>
    </w:p>
    <w:p w14:paraId="759E2ACC" w14:textId="3A3324E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82" w:history="1">
        <w:r w:rsidR="000B5F25" w:rsidRPr="00067CF0">
          <w:rPr>
            <w:rStyle w:val="Hyperlink"/>
            <w:noProof/>
          </w:rPr>
          <w:t>3.7.3 Array properties with unique values</w:t>
        </w:r>
        <w:r w:rsidR="000B5F25">
          <w:rPr>
            <w:noProof/>
            <w:webHidden/>
          </w:rPr>
          <w:tab/>
        </w:r>
        <w:r w:rsidR="000B5F25">
          <w:rPr>
            <w:noProof/>
            <w:webHidden/>
          </w:rPr>
          <w:fldChar w:fldCharType="begin"/>
        </w:r>
        <w:r w:rsidR="000B5F25">
          <w:rPr>
            <w:noProof/>
            <w:webHidden/>
          </w:rPr>
          <w:instrText xml:space="preserve"> PAGEREF _Toc6579482 \h </w:instrText>
        </w:r>
        <w:r w:rsidR="000B5F25">
          <w:rPr>
            <w:noProof/>
            <w:webHidden/>
          </w:rPr>
        </w:r>
        <w:r w:rsidR="000B5F25">
          <w:rPr>
            <w:noProof/>
            <w:webHidden/>
          </w:rPr>
          <w:fldChar w:fldCharType="separate"/>
        </w:r>
        <w:r w:rsidR="000B5F25">
          <w:rPr>
            <w:noProof/>
            <w:webHidden/>
          </w:rPr>
          <w:t>33</w:t>
        </w:r>
        <w:r w:rsidR="000B5F25">
          <w:rPr>
            <w:noProof/>
            <w:webHidden/>
          </w:rPr>
          <w:fldChar w:fldCharType="end"/>
        </w:r>
      </w:hyperlink>
    </w:p>
    <w:p w14:paraId="4FDCDC54" w14:textId="17F1CB7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83" w:history="1">
        <w:r w:rsidR="000B5F25" w:rsidRPr="00067CF0">
          <w:rPr>
            <w:rStyle w:val="Hyperlink"/>
            <w:noProof/>
          </w:rPr>
          <w:t>3.7.4 Array indices</w:t>
        </w:r>
        <w:r w:rsidR="000B5F25">
          <w:rPr>
            <w:noProof/>
            <w:webHidden/>
          </w:rPr>
          <w:tab/>
        </w:r>
        <w:r w:rsidR="000B5F25">
          <w:rPr>
            <w:noProof/>
            <w:webHidden/>
          </w:rPr>
          <w:fldChar w:fldCharType="begin"/>
        </w:r>
        <w:r w:rsidR="000B5F25">
          <w:rPr>
            <w:noProof/>
            <w:webHidden/>
          </w:rPr>
          <w:instrText xml:space="preserve"> PAGEREF _Toc6579483 \h </w:instrText>
        </w:r>
        <w:r w:rsidR="000B5F25">
          <w:rPr>
            <w:noProof/>
            <w:webHidden/>
          </w:rPr>
        </w:r>
        <w:r w:rsidR="000B5F25">
          <w:rPr>
            <w:noProof/>
            <w:webHidden/>
          </w:rPr>
          <w:fldChar w:fldCharType="separate"/>
        </w:r>
        <w:r w:rsidR="000B5F25">
          <w:rPr>
            <w:noProof/>
            <w:webHidden/>
          </w:rPr>
          <w:t>33</w:t>
        </w:r>
        <w:r w:rsidR="000B5F25">
          <w:rPr>
            <w:noProof/>
            <w:webHidden/>
          </w:rPr>
          <w:fldChar w:fldCharType="end"/>
        </w:r>
      </w:hyperlink>
    </w:p>
    <w:p w14:paraId="66FD650B" w14:textId="1F699924"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84" w:history="1">
        <w:r w:rsidR="000B5F25" w:rsidRPr="00067CF0">
          <w:rPr>
            <w:rStyle w:val="Hyperlink"/>
            <w:noProof/>
          </w:rPr>
          <w:t>3.8 Property bags</w:t>
        </w:r>
        <w:r w:rsidR="000B5F25">
          <w:rPr>
            <w:noProof/>
            <w:webHidden/>
          </w:rPr>
          <w:tab/>
        </w:r>
        <w:r w:rsidR="000B5F25">
          <w:rPr>
            <w:noProof/>
            <w:webHidden/>
          </w:rPr>
          <w:fldChar w:fldCharType="begin"/>
        </w:r>
        <w:r w:rsidR="000B5F25">
          <w:rPr>
            <w:noProof/>
            <w:webHidden/>
          </w:rPr>
          <w:instrText xml:space="preserve"> PAGEREF _Toc6579484 \h </w:instrText>
        </w:r>
        <w:r w:rsidR="000B5F25">
          <w:rPr>
            <w:noProof/>
            <w:webHidden/>
          </w:rPr>
        </w:r>
        <w:r w:rsidR="000B5F25">
          <w:rPr>
            <w:noProof/>
            <w:webHidden/>
          </w:rPr>
          <w:fldChar w:fldCharType="separate"/>
        </w:r>
        <w:r w:rsidR="000B5F25">
          <w:rPr>
            <w:noProof/>
            <w:webHidden/>
          </w:rPr>
          <w:t>34</w:t>
        </w:r>
        <w:r w:rsidR="000B5F25">
          <w:rPr>
            <w:noProof/>
            <w:webHidden/>
          </w:rPr>
          <w:fldChar w:fldCharType="end"/>
        </w:r>
      </w:hyperlink>
    </w:p>
    <w:p w14:paraId="221A51BB" w14:textId="0406706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85" w:history="1">
        <w:r w:rsidR="000B5F25" w:rsidRPr="00067CF0">
          <w:rPr>
            <w:rStyle w:val="Hyperlink"/>
            <w:noProof/>
          </w:rPr>
          <w:t>3.8.1 General</w:t>
        </w:r>
        <w:r w:rsidR="000B5F25">
          <w:rPr>
            <w:noProof/>
            <w:webHidden/>
          </w:rPr>
          <w:tab/>
        </w:r>
        <w:r w:rsidR="000B5F25">
          <w:rPr>
            <w:noProof/>
            <w:webHidden/>
          </w:rPr>
          <w:fldChar w:fldCharType="begin"/>
        </w:r>
        <w:r w:rsidR="000B5F25">
          <w:rPr>
            <w:noProof/>
            <w:webHidden/>
          </w:rPr>
          <w:instrText xml:space="preserve"> PAGEREF _Toc6579485 \h </w:instrText>
        </w:r>
        <w:r w:rsidR="000B5F25">
          <w:rPr>
            <w:noProof/>
            <w:webHidden/>
          </w:rPr>
        </w:r>
        <w:r w:rsidR="000B5F25">
          <w:rPr>
            <w:noProof/>
            <w:webHidden/>
          </w:rPr>
          <w:fldChar w:fldCharType="separate"/>
        </w:r>
        <w:r w:rsidR="000B5F25">
          <w:rPr>
            <w:noProof/>
            <w:webHidden/>
          </w:rPr>
          <w:t>34</w:t>
        </w:r>
        <w:r w:rsidR="000B5F25">
          <w:rPr>
            <w:noProof/>
            <w:webHidden/>
          </w:rPr>
          <w:fldChar w:fldCharType="end"/>
        </w:r>
      </w:hyperlink>
    </w:p>
    <w:p w14:paraId="66BE3AA3" w14:textId="05D1EE4E"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86" w:history="1">
        <w:r w:rsidR="000B5F25" w:rsidRPr="00067CF0">
          <w:rPr>
            <w:rStyle w:val="Hyperlink"/>
            <w:noProof/>
          </w:rPr>
          <w:t>3.8.2 Tags</w:t>
        </w:r>
        <w:r w:rsidR="000B5F25">
          <w:rPr>
            <w:noProof/>
            <w:webHidden/>
          </w:rPr>
          <w:tab/>
        </w:r>
        <w:r w:rsidR="000B5F25">
          <w:rPr>
            <w:noProof/>
            <w:webHidden/>
          </w:rPr>
          <w:fldChar w:fldCharType="begin"/>
        </w:r>
        <w:r w:rsidR="000B5F25">
          <w:rPr>
            <w:noProof/>
            <w:webHidden/>
          </w:rPr>
          <w:instrText xml:space="preserve"> PAGEREF _Toc6579486 \h </w:instrText>
        </w:r>
        <w:r w:rsidR="000B5F25">
          <w:rPr>
            <w:noProof/>
            <w:webHidden/>
          </w:rPr>
        </w:r>
        <w:r w:rsidR="000B5F25">
          <w:rPr>
            <w:noProof/>
            <w:webHidden/>
          </w:rPr>
          <w:fldChar w:fldCharType="separate"/>
        </w:r>
        <w:r w:rsidR="000B5F25">
          <w:rPr>
            <w:noProof/>
            <w:webHidden/>
          </w:rPr>
          <w:t>34</w:t>
        </w:r>
        <w:r w:rsidR="000B5F25">
          <w:rPr>
            <w:noProof/>
            <w:webHidden/>
          </w:rPr>
          <w:fldChar w:fldCharType="end"/>
        </w:r>
      </w:hyperlink>
    </w:p>
    <w:p w14:paraId="2ADC78E6" w14:textId="56F98C37" w:rsidR="000B5F25" w:rsidRDefault="00EF4994">
      <w:pPr>
        <w:pStyle w:val="TOC4"/>
        <w:tabs>
          <w:tab w:val="right" w:leader="dot" w:pos="9350"/>
        </w:tabs>
        <w:rPr>
          <w:rFonts w:asciiTheme="minorHAnsi" w:eastAsiaTheme="minorEastAsia" w:hAnsiTheme="minorHAnsi" w:cstheme="minorBidi"/>
          <w:noProof/>
          <w:sz w:val="22"/>
          <w:szCs w:val="22"/>
        </w:rPr>
      </w:pPr>
      <w:hyperlink w:anchor="_Toc6579487" w:history="1">
        <w:r w:rsidR="000B5F25" w:rsidRPr="00067CF0">
          <w:rPr>
            <w:rStyle w:val="Hyperlink"/>
            <w:noProof/>
          </w:rPr>
          <w:t>3.8.2.1 General</w:t>
        </w:r>
        <w:r w:rsidR="000B5F25">
          <w:rPr>
            <w:noProof/>
            <w:webHidden/>
          </w:rPr>
          <w:tab/>
        </w:r>
        <w:r w:rsidR="000B5F25">
          <w:rPr>
            <w:noProof/>
            <w:webHidden/>
          </w:rPr>
          <w:fldChar w:fldCharType="begin"/>
        </w:r>
        <w:r w:rsidR="000B5F25">
          <w:rPr>
            <w:noProof/>
            <w:webHidden/>
          </w:rPr>
          <w:instrText xml:space="preserve"> PAGEREF _Toc6579487 \h </w:instrText>
        </w:r>
        <w:r w:rsidR="000B5F25">
          <w:rPr>
            <w:noProof/>
            <w:webHidden/>
          </w:rPr>
        </w:r>
        <w:r w:rsidR="000B5F25">
          <w:rPr>
            <w:noProof/>
            <w:webHidden/>
          </w:rPr>
          <w:fldChar w:fldCharType="separate"/>
        </w:r>
        <w:r w:rsidR="000B5F25">
          <w:rPr>
            <w:noProof/>
            <w:webHidden/>
          </w:rPr>
          <w:t>34</w:t>
        </w:r>
        <w:r w:rsidR="000B5F25">
          <w:rPr>
            <w:noProof/>
            <w:webHidden/>
          </w:rPr>
          <w:fldChar w:fldCharType="end"/>
        </w:r>
      </w:hyperlink>
    </w:p>
    <w:p w14:paraId="6716E8CB" w14:textId="1E064118" w:rsidR="000B5F25" w:rsidRDefault="00EF4994">
      <w:pPr>
        <w:pStyle w:val="TOC4"/>
        <w:tabs>
          <w:tab w:val="right" w:leader="dot" w:pos="9350"/>
        </w:tabs>
        <w:rPr>
          <w:rFonts w:asciiTheme="minorHAnsi" w:eastAsiaTheme="minorEastAsia" w:hAnsiTheme="minorHAnsi" w:cstheme="minorBidi"/>
          <w:noProof/>
          <w:sz w:val="22"/>
          <w:szCs w:val="22"/>
        </w:rPr>
      </w:pPr>
      <w:hyperlink w:anchor="_Toc6579488" w:history="1">
        <w:r w:rsidR="000B5F25" w:rsidRPr="00067CF0">
          <w:rPr>
            <w:rStyle w:val="Hyperlink"/>
            <w:noProof/>
          </w:rPr>
          <w:t>3.8.2.2 Tag metadata</w:t>
        </w:r>
        <w:r w:rsidR="000B5F25">
          <w:rPr>
            <w:noProof/>
            <w:webHidden/>
          </w:rPr>
          <w:tab/>
        </w:r>
        <w:r w:rsidR="000B5F25">
          <w:rPr>
            <w:noProof/>
            <w:webHidden/>
          </w:rPr>
          <w:fldChar w:fldCharType="begin"/>
        </w:r>
        <w:r w:rsidR="000B5F25">
          <w:rPr>
            <w:noProof/>
            <w:webHidden/>
          </w:rPr>
          <w:instrText xml:space="preserve"> PAGEREF _Toc6579488 \h </w:instrText>
        </w:r>
        <w:r w:rsidR="000B5F25">
          <w:rPr>
            <w:noProof/>
            <w:webHidden/>
          </w:rPr>
        </w:r>
        <w:r w:rsidR="000B5F25">
          <w:rPr>
            <w:noProof/>
            <w:webHidden/>
          </w:rPr>
          <w:fldChar w:fldCharType="separate"/>
        </w:r>
        <w:r w:rsidR="000B5F25">
          <w:rPr>
            <w:noProof/>
            <w:webHidden/>
          </w:rPr>
          <w:t>34</w:t>
        </w:r>
        <w:r w:rsidR="000B5F25">
          <w:rPr>
            <w:noProof/>
            <w:webHidden/>
          </w:rPr>
          <w:fldChar w:fldCharType="end"/>
        </w:r>
      </w:hyperlink>
    </w:p>
    <w:p w14:paraId="74ED9A65" w14:textId="057F3942"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89" w:history="1">
        <w:r w:rsidR="000B5F25" w:rsidRPr="00067CF0">
          <w:rPr>
            <w:rStyle w:val="Hyperlink"/>
            <w:noProof/>
          </w:rPr>
          <w:t>3.9 Date/time properties</w:t>
        </w:r>
        <w:r w:rsidR="000B5F25">
          <w:rPr>
            <w:noProof/>
            <w:webHidden/>
          </w:rPr>
          <w:tab/>
        </w:r>
        <w:r w:rsidR="000B5F25">
          <w:rPr>
            <w:noProof/>
            <w:webHidden/>
          </w:rPr>
          <w:fldChar w:fldCharType="begin"/>
        </w:r>
        <w:r w:rsidR="000B5F25">
          <w:rPr>
            <w:noProof/>
            <w:webHidden/>
          </w:rPr>
          <w:instrText xml:space="preserve"> PAGEREF _Toc6579489 \h </w:instrText>
        </w:r>
        <w:r w:rsidR="000B5F25">
          <w:rPr>
            <w:noProof/>
            <w:webHidden/>
          </w:rPr>
        </w:r>
        <w:r w:rsidR="000B5F25">
          <w:rPr>
            <w:noProof/>
            <w:webHidden/>
          </w:rPr>
          <w:fldChar w:fldCharType="separate"/>
        </w:r>
        <w:r w:rsidR="000B5F25">
          <w:rPr>
            <w:noProof/>
            <w:webHidden/>
          </w:rPr>
          <w:t>35</w:t>
        </w:r>
        <w:r w:rsidR="000B5F25">
          <w:rPr>
            <w:noProof/>
            <w:webHidden/>
          </w:rPr>
          <w:fldChar w:fldCharType="end"/>
        </w:r>
      </w:hyperlink>
    </w:p>
    <w:p w14:paraId="5A490F0C" w14:textId="4D05D2C9"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90" w:history="1">
        <w:r w:rsidR="000B5F25" w:rsidRPr="00067CF0">
          <w:rPr>
            <w:rStyle w:val="Hyperlink"/>
            <w:noProof/>
          </w:rPr>
          <w:t>3.10 URI-valued properties</w:t>
        </w:r>
        <w:r w:rsidR="000B5F25">
          <w:rPr>
            <w:noProof/>
            <w:webHidden/>
          </w:rPr>
          <w:tab/>
        </w:r>
        <w:r w:rsidR="000B5F25">
          <w:rPr>
            <w:noProof/>
            <w:webHidden/>
          </w:rPr>
          <w:fldChar w:fldCharType="begin"/>
        </w:r>
        <w:r w:rsidR="000B5F25">
          <w:rPr>
            <w:noProof/>
            <w:webHidden/>
          </w:rPr>
          <w:instrText xml:space="preserve"> PAGEREF _Toc6579490 \h </w:instrText>
        </w:r>
        <w:r w:rsidR="000B5F25">
          <w:rPr>
            <w:noProof/>
            <w:webHidden/>
          </w:rPr>
        </w:r>
        <w:r w:rsidR="000B5F25">
          <w:rPr>
            <w:noProof/>
            <w:webHidden/>
          </w:rPr>
          <w:fldChar w:fldCharType="separate"/>
        </w:r>
        <w:r w:rsidR="000B5F25">
          <w:rPr>
            <w:noProof/>
            <w:webHidden/>
          </w:rPr>
          <w:t>36</w:t>
        </w:r>
        <w:r w:rsidR="000B5F25">
          <w:rPr>
            <w:noProof/>
            <w:webHidden/>
          </w:rPr>
          <w:fldChar w:fldCharType="end"/>
        </w:r>
      </w:hyperlink>
    </w:p>
    <w:p w14:paraId="3FD33107" w14:textId="052FCF3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91" w:history="1">
        <w:r w:rsidR="000B5F25" w:rsidRPr="00067CF0">
          <w:rPr>
            <w:rStyle w:val="Hyperlink"/>
            <w:noProof/>
          </w:rPr>
          <w:t>3.10.1 General</w:t>
        </w:r>
        <w:r w:rsidR="000B5F25">
          <w:rPr>
            <w:noProof/>
            <w:webHidden/>
          </w:rPr>
          <w:tab/>
        </w:r>
        <w:r w:rsidR="000B5F25">
          <w:rPr>
            <w:noProof/>
            <w:webHidden/>
          </w:rPr>
          <w:fldChar w:fldCharType="begin"/>
        </w:r>
        <w:r w:rsidR="000B5F25">
          <w:rPr>
            <w:noProof/>
            <w:webHidden/>
          </w:rPr>
          <w:instrText xml:space="preserve"> PAGEREF _Toc6579491 \h </w:instrText>
        </w:r>
        <w:r w:rsidR="000B5F25">
          <w:rPr>
            <w:noProof/>
            <w:webHidden/>
          </w:rPr>
        </w:r>
        <w:r w:rsidR="000B5F25">
          <w:rPr>
            <w:noProof/>
            <w:webHidden/>
          </w:rPr>
          <w:fldChar w:fldCharType="separate"/>
        </w:r>
        <w:r w:rsidR="000B5F25">
          <w:rPr>
            <w:noProof/>
            <w:webHidden/>
          </w:rPr>
          <w:t>36</w:t>
        </w:r>
        <w:r w:rsidR="000B5F25">
          <w:rPr>
            <w:noProof/>
            <w:webHidden/>
          </w:rPr>
          <w:fldChar w:fldCharType="end"/>
        </w:r>
      </w:hyperlink>
    </w:p>
    <w:p w14:paraId="240CA213" w14:textId="56C6BBDB"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92" w:history="1">
        <w:r w:rsidR="000B5F25" w:rsidRPr="00067CF0">
          <w:rPr>
            <w:rStyle w:val="Hyperlink"/>
            <w:noProof/>
          </w:rPr>
          <w:t>3.10.2 Normalizing file scheme URIs</w:t>
        </w:r>
        <w:r w:rsidR="000B5F25">
          <w:rPr>
            <w:noProof/>
            <w:webHidden/>
          </w:rPr>
          <w:tab/>
        </w:r>
        <w:r w:rsidR="000B5F25">
          <w:rPr>
            <w:noProof/>
            <w:webHidden/>
          </w:rPr>
          <w:fldChar w:fldCharType="begin"/>
        </w:r>
        <w:r w:rsidR="000B5F25">
          <w:rPr>
            <w:noProof/>
            <w:webHidden/>
          </w:rPr>
          <w:instrText xml:space="preserve"> PAGEREF _Toc6579492 \h </w:instrText>
        </w:r>
        <w:r w:rsidR="000B5F25">
          <w:rPr>
            <w:noProof/>
            <w:webHidden/>
          </w:rPr>
        </w:r>
        <w:r w:rsidR="000B5F25">
          <w:rPr>
            <w:noProof/>
            <w:webHidden/>
          </w:rPr>
          <w:fldChar w:fldCharType="separate"/>
        </w:r>
        <w:r w:rsidR="000B5F25">
          <w:rPr>
            <w:noProof/>
            <w:webHidden/>
          </w:rPr>
          <w:t>37</w:t>
        </w:r>
        <w:r w:rsidR="000B5F25">
          <w:rPr>
            <w:noProof/>
            <w:webHidden/>
          </w:rPr>
          <w:fldChar w:fldCharType="end"/>
        </w:r>
      </w:hyperlink>
    </w:p>
    <w:p w14:paraId="13B28627" w14:textId="7C8C568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93" w:history="1">
        <w:r w:rsidR="000B5F25" w:rsidRPr="00067CF0">
          <w:rPr>
            <w:rStyle w:val="Hyperlink"/>
            <w:noProof/>
          </w:rPr>
          <w:t>3.10.3 URIs that use the sarif scheme</w:t>
        </w:r>
        <w:r w:rsidR="000B5F25">
          <w:rPr>
            <w:noProof/>
            <w:webHidden/>
          </w:rPr>
          <w:tab/>
        </w:r>
        <w:r w:rsidR="000B5F25">
          <w:rPr>
            <w:noProof/>
            <w:webHidden/>
          </w:rPr>
          <w:fldChar w:fldCharType="begin"/>
        </w:r>
        <w:r w:rsidR="000B5F25">
          <w:rPr>
            <w:noProof/>
            <w:webHidden/>
          </w:rPr>
          <w:instrText xml:space="preserve"> PAGEREF _Toc6579493 \h </w:instrText>
        </w:r>
        <w:r w:rsidR="000B5F25">
          <w:rPr>
            <w:noProof/>
            <w:webHidden/>
          </w:rPr>
        </w:r>
        <w:r w:rsidR="000B5F25">
          <w:rPr>
            <w:noProof/>
            <w:webHidden/>
          </w:rPr>
          <w:fldChar w:fldCharType="separate"/>
        </w:r>
        <w:r w:rsidR="000B5F25">
          <w:rPr>
            <w:noProof/>
            <w:webHidden/>
          </w:rPr>
          <w:t>38</w:t>
        </w:r>
        <w:r w:rsidR="000B5F25">
          <w:rPr>
            <w:noProof/>
            <w:webHidden/>
          </w:rPr>
          <w:fldChar w:fldCharType="end"/>
        </w:r>
      </w:hyperlink>
    </w:p>
    <w:p w14:paraId="42D13213" w14:textId="3F84A08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94" w:history="1">
        <w:r w:rsidR="000B5F25" w:rsidRPr="00067CF0">
          <w:rPr>
            <w:rStyle w:val="Hyperlink"/>
            <w:noProof/>
          </w:rPr>
          <w:t>3.10.4 Internationalized Resource Identifiers (IRIs)</w:t>
        </w:r>
        <w:r w:rsidR="000B5F25">
          <w:rPr>
            <w:noProof/>
            <w:webHidden/>
          </w:rPr>
          <w:tab/>
        </w:r>
        <w:r w:rsidR="000B5F25">
          <w:rPr>
            <w:noProof/>
            <w:webHidden/>
          </w:rPr>
          <w:fldChar w:fldCharType="begin"/>
        </w:r>
        <w:r w:rsidR="000B5F25">
          <w:rPr>
            <w:noProof/>
            <w:webHidden/>
          </w:rPr>
          <w:instrText xml:space="preserve"> PAGEREF _Toc6579494 \h </w:instrText>
        </w:r>
        <w:r w:rsidR="000B5F25">
          <w:rPr>
            <w:noProof/>
            <w:webHidden/>
          </w:rPr>
        </w:r>
        <w:r w:rsidR="000B5F25">
          <w:rPr>
            <w:noProof/>
            <w:webHidden/>
          </w:rPr>
          <w:fldChar w:fldCharType="separate"/>
        </w:r>
        <w:r w:rsidR="000B5F25">
          <w:rPr>
            <w:noProof/>
            <w:webHidden/>
          </w:rPr>
          <w:t>38</w:t>
        </w:r>
        <w:r w:rsidR="000B5F25">
          <w:rPr>
            <w:noProof/>
            <w:webHidden/>
          </w:rPr>
          <w:fldChar w:fldCharType="end"/>
        </w:r>
      </w:hyperlink>
    </w:p>
    <w:p w14:paraId="6E7AEDAC" w14:textId="71C66A8D" w:rsidR="000B5F25" w:rsidRDefault="00EF4994">
      <w:pPr>
        <w:pStyle w:val="TOC2"/>
        <w:tabs>
          <w:tab w:val="right" w:leader="dot" w:pos="9350"/>
        </w:tabs>
        <w:rPr>
          <w:rFonts w:asciiTheme="minorHAnsi" w:eastAsiaTheme="minorEastAsia" w:hAnsiTheme="minorHAnsi" w:cstheme="minorBidi"/>
          <w:noProof/>
          <w:sz w:val="22"/>
          <w:szCs w:val="22"/>
        </w:rPr>
      </w:pPr>
      <w:hyperlink w:anchor="_Toc6579495" w:history="1">
        <w:r w:rsidR="000B5F25" w:rsidRPr="00067CF0">
          <w:rPr>
            <w:rStyle w:val="Hyperlink"/>
            <w:noProof/>
          </w:rPr>
          <w:t>3.11 message object</w:t>
        </w:r>
        <w:r w:rsidR="000B5F25">
          <w:rPr>
            <w:noProof/>
            <w:webHidden/>
          </w:rPr>
          <w:tab/>
        </w:r>
        <w:r w:rsidR="000B5F25">
          <w:rPr>
            <w:noProof/>
            <w:webHidden/>
          </w:rPr>
          <w:fldChar w:fldCharType="begin"/>
        </w:r>
        <w:r w:rsidR="000B5F25">
          <w:rPr>
            <w:noProof/>
            <w:webHidden/>
          </w:rPr>
          <w:instrText xml:space="preserve"> PAGEREF _Toc6579495 \h </w:instrText>
        </w:r>
        <w:r w:rsidR="000B5F25">
          <w:rPr>
            <w:noProof/>
            <w:webHidden/>
          </w:rPr>
        </w:r>
        <w:r w:rsidR="000B5F25">
          <w:rPr>
            <w:noProof/>
            <w:webHidden/>
          </w:rPr>
          <w:fldChar w:fldCharType="separate"/>
        </w:r>
        <w:r w:rsidR="000B5F25">
          <w:rPr>
            <w:noProof/>
            <w:webHidden/>
          </w:rPr>
          <w:t>38</w:t>
        </w:r>
        <w:r w:rsidR="000B5F25">
          <w:rPr>
            <w:noProof/>
            <w:webHidden/>
          </w:rPr>
          <w:fldChar w:fldCharType="end"/>
        </w:r>
      </w:hyperlink>
    </w:p>
    <w:p w14:paraId="7CFCD977" w14:textId="550E122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96" w:history="1">
        <w:r w:rsidR="000B5F25" w:rsidRPr="00067CF0">
          <w:rPr>
            <w:rStyle w:val="Hyperlink"/>
            <w:noProof/>
          </w:rPr>
          <w:t>3.11.1 General</w:t>
        </w:r>
        <w:r w:rsidR="000B5F25">
          <w:rPr>
            <w:noProof/>
            <w:webHidden/>
          </w:rPr>
          <w:tab/>
        </w:r>
        <w:r w:rsidR="000B5F25">
          <w:rPr>
            <w:noProof/>
            <w:webHidden/>
          </w:rPr>
          <w:fldChar w:fldCharType="begin"/>
        </w:r>
        <w:r w:rsidR="000B5F25">
          <w:rPr>
            <w:noProof/>
            <w:webHidden/>
          </w:rPr>
          <w:instrText xml:space="preserve"> PAGEREF _Toc6579496 \h </w:instrText>
        </w:r>
        <w:r w:rsidR="000B5F25">
          <w:rPr>
            <w:noProof/>
            <w:webHidden/>
          </w:rPr>
        </w:r>
        <w:r w:rsidR="000B5F25">
          <w:rPr>
            <w:noProof/>
            <w:webHidden/>
          </w:rPr>
          <w:fldChar w:fldCharType="separate"/>
        </w:r>
        <w:r w:rsidR="000B5F25">
          <w:rPr>
            <w:noProof/>
            <w:webHidden/>
          </w:rPr>
          <w:t>38</w:t>
        </w:r>
        <w:r w:rsidR="000B5F25">
          <w:rPr>
            <w:noProof/>
            <w:webHidden/>
          </w:rPr>
          <w:fldChar w:fldCharType="end"/>
        </w:r>
      </w:hyperlink>
    </w:p>
    <w:p w14:paraId="0B2F9F59" w14:textId="5DCDB7E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97" w:history="1">
        <w:r w:rsidR="000B5F25" w:rsidRPr="00067CF0">
          <w:rPr>
            <w:rStyle w:val="Hyperlink"/>
            <w:noProof/>
          </w:rPr>
          <w:t>3.11.2 Constraints</w:t>
        </w:r>
        <w:r w:rsidR="000B5F25">
          <w:rPr>
            <w:noProof/>
            <w:webHidden/>
          </w:rPr>
          <w:tab/>
        </w:r>
        <w:r w:rsidR="000B5F25">
          <w:rPr>
            <w:noProof/>
            <w:webHidden/>
          </w:rPr>
          <w:fldChar w:fldCharType="begin"/>
        </w:r>
        <w:r w:rsidR="000B5F25">
          <w:rPr>
            <w:noProof/>
            <w:webHidden/>
          </w:rPr>
          <w:instrText xml:space="preserve"> PAGEREF _Toc6579497 \h </w:instrText>
        </w:r>
        <w:r w:rsidR="000B5F25">
          <w:rPr>
            <w:noProof/>
            <w:webHidden/>
          </w:rPr>
        </w:r>
        <w:r w:rsidR="000B5F25">
          <w:rPr>
            <w:noProof/>
            <w:webHidden/>
          </w:rPr>
          <w:fldChar w:fldCharType="separate"/>
        </w:r>
        <w:r w:rsidR="000B5F25">
          <w:rPr>
            <w:noProof/>
            <w:webHidden/>
          </w:rPr>
          <w:t>38</w:t>
        </w:r>
        <w:r w:rsidR="000B5F25">
          <w:rPr>
            <w:noProof/>
            <w:webHidden/>
          </w:rPr>
          <w:fldChar w:fldCharType="end"/>
        </w:r>
      </w:hyperlink>
    </w:p>
    <w:p w14:paraId="3D00C936" w14:textId="54E864D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98" w:history="1">
        <w:r w:rsidR="000B5F25" w:rsidRPr="00067CF0">
          <w:rPr>
            <w:rStyle w:val="Hyperlink"/>
            <w:noProof/>
          </w:rPr>
          <w:t>3.11.3 Plain text messages</w:t>
        </w:r>
        <w:r w:rsidR="000B5F25">
          <w:rPr>
            <w:noProof/>
            <w:webHidden/>
          </w:rPr>
          <w:tab/>
        </w:r>
        <w:r w:rsidR="000B5F25">
          <w:rPr>
            <w:noProof/>
            <w:webHidden/>
          </w:rPr>
          <w:fldChar w:fldCharType="begin"/>
        </w:r>
        <w:r w:rsidR="000B5F25">
          <w:rPr>
            <w:noProof/>
            <w:webHidden/>
          </w:rPr>
          <w:instrText xml:space="preserve"> PAGEREF _Toc6579498 \h </w:instrText>
        </w:r>
        <w:r w:rsidR="000B5F25">
          <w:rPr>
            <w:noProof/>
            <w:webHidden/>
          </w:rPr>
        </w:r>
        <w:r w:rsidR="000B5F25">
          <w:rPr>
            <w:noProof/>
            <w:webHidden/>
          </w:rPr>
          <w:fldChar w:fldCharType="separate"/>
        </w:r>
        <w:r w:rsidR="000B5F25">
          <w:rPr>
            <w:noProof/>
            <w:webHidden/>
          </w:rPr>
          <w:t>39</w:t>
        </w:r>
        <w:r w:rsidR="000B5F25">
          <w:rPr>
            <w:noProof/>
            <w:webHidden/>
          </w:rPr>
          <w:fldChar w:fldCharType="end"/>
        </w:r>
      </w:hyperlink>
    </w:p>
    <w:p w14:paraId="6233F914" w14:textId="066E737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499" w:history="1">
        <w:r w:rsidR="000B5F25" w:rsidRPr="00067CF0">
          <w:rPr>
            <w:rStyle w:val="Hyperlink"/>
            <w:noProof/>
          </w:rPr>
          <w:t>3.11.4 Formatted messages</w:t>
        </w:r>
        <w:r w:rsidR="000B5F25">
          <w:rPr>
            <w:noProof/>
            <w:webHidden/>
          </w:rPr>
          <w:tab/>
        </w:r>
        <w:r w:rsidR="000B5F25">
          <w:rPr>
            <w:noProof/>
            <w:webHidden/>
          </w:rPr>
          <w:fldChar w:fldCharType="begin"/>
        </w:r>
        <w:r w:rsidR="000B5F25">
          <w:rPr>
            <w:noProof/>
            <w:webHidden/>
          </w:rPr>
          <w:instrText xml:space="preserve"> PAGEREF _Toc6579499 \h </w:instrText>
        </w:r>
        <w:r w:rsidR="000B5F25">
          <w:rPr>
            <w:noProof/>
            <w:webHidden/>
          </w:rPr>
        </w:r>
        <w:r w:rsidR="000B5F25">
          <w:rPr>
            <w:noProof/>
            <w:webHidden/>
          </w:rPr>
          <w:fldChar w:fldCharType="separate"/>
        </w:r>
        <w:r w:rsidR="000B5F25">
          <w:rPr>
            <w:noProof/>
            <w:webHidden/>
          </w:rPr>
          <w:t>39</w:t>
        </w:r>
        <w:r w:rsidR="000B5F25">
          <w:rPr>
            <w:noProof/>
            <w:webHidden/>
          </w:rPr>
          <w:fldChar w:fldCharType="end"/>
        </w:r>
      </w:hyperlink>
    </w:p>
    <w:p w14:paraId="7EE753A5" w14:textId="4F2AC5D8" w:rsidR="000B5F25" w:rsidRDefault="00EF4994">
      <w:pPr>
        <w:pStyle w:val="TOC4"/>
        <w:tabs>
          <w:tab w:val="right" w:leader="dot" w:pos="9350"/>
        </w:tabs>
        <w:rPr>
          <w:rFonts w:asciiTheme="minorHAnsi" w:eastAsiaTheme="minorEastAsia" w:hAnsiTheme="minorHAnsi" w:cstheme="minorBidi"/>
          <w:noProof/>
          <w:sz w:val="22"/>
          <w:szCs w:val="22"/>
        </w:rPr>
      </w:pPr>
      <w:hyperlink w:anchor="_Toc6579500" w:history="1">
        <w:r w:rsidR="000B5F25" w:rsidRPr="00067CF0">
          <w:rPr>
            <w:rStyle w:val="Hyperlink"/>
            <w:noProof/>
          </w:rPr>
          <w:t>3.11.4.1 General</w:t>
        </w:r>
        <w:r w:rsidR="000B5F25">
          <w:rPr>
            <w:noProof/>
            <w:webHidden/>
          </w:rPr>
          <w:tab/>
        </w:r>
        <w:r w:rsidR="000B5F25">
          <w:rPr>
            <w:noProof/>
            <w:webHidden/>
          </w:rPr>
          <w:fldChar w:fldCharType="begin"/>
        </w:r>
        <w:r w:rsidR="000B5F25">
          <w:rPr>
            <w:noProof/>
            <w:webHidden/>
          </w:rPr>
          <w:instrText xml:space="preserve"> PAGEREF _Toc6579500 \h </w:instrText>
        </w:r>
        <w:r w:rsidR="000B5F25">
          <w:rPr>
            <w:noProof/>
            <w:webHidden/>
          </w:rPr>
        </w:r>
        <w:r w:rsidR="000B5F25">
          <w:rPr>
            <w:noProof/>
            <w:webHidden/>
          </w:rPr>
          <w:fldChar w:fldCharType="separate"/>
        </w:r>
        <w:r w:rsidR="000B5F25">
          <w:rPr>
            <w:noProof/>
            <w:webHidden/>
          </w:rPr>
          <w:t>39</w:t>
        </w:r>
        <w:r w:rsidR="000B5F25">
          <w:rPr>
            <w:noProof/>
            <w:webHidden/>
          </w:rPr>
          <w:fldChar w:fldCharType="end"/>
        </w:r>
      </w:hyperlink>
    </w:p>
    <w:p w14:paraId="0B80E9EA" w14:textId="1FC75449" w:rsidR="000B5F25" w:rsidRDefault="00EF4994">
      <w:pPr>
        <w:pStyle w:val="TOC4"/>
        <w:tabs>
          <w:tab w:val="right" w:leader="dot" w:pos="9350"/>
        </w:tabs>
        <w:rPr>
          <w:rFonts w:asciiTheme="minorHAnsi" w:eastAsiaTheme="minorEastAsia" w:hAnsiTheme="minorHAnsi" w:cstheme="minorBidi"/>
          <w:noProof/>
          <w:sz w:val="22"/>
          <w:szCs w:val="22"/>
        </w:rPr>
      </w:pPr>
      <w:hyperlink w:anchor="_Toc6579501" w:history="1">
        <w:r w:rsidR="000B5F25" w:rsidRPr="00067CF0">
          <w:rPr>
            <w:rStyle w:val="Hyperlink"/>
            <w:noProof/>
          </w:rPr>
          <w:t>3.11.4.2 Security implications</w:t>
        </w:r>
        <w:r w:rsidR="000B5F25">
          <w:rPr>
            <w:noProof/>
            <w:webHidden/>
          </w:rPr>
          <w:tab/>
        </w:r>
        <w:r w:rsidR="000B5F25">
          <w:rPr>
            <w:noProof/>
            <w:webHidden/>
          </w:rPr>
          <w:fldChar w:fldCharType="begin"/>
        </w:r>
        <w:r w:rsidR="000B5F25">
          <w:rPr>
            <w:noProof/>
            <w:webHidden/>
          </w:rPr>
          <w:instrText xml:space="preserve"> PAGEREF _Toc6579501 \h </w:instrText>
        </w:r>
        <w:r w:rsidR="000B5F25">
          <w:rPr>
            <w:noProof/>
            <w:webHidden/>
          </w:rPr>
        </w:r>
        <w:r w:rsidR="000B5F25">
          <w:rPr>
            <w:noProof/>
            <w:webHidden/>
          </w:rPr>
          <w:fldChar w:fldCharType="separate"/>
        </w:r>
        <w:r w:rsidR="000B5F25">
          <w:rPr>
            <w:noProof/>
            <w:webHidden/>
          </w:rPr>
          <w:t>39</w:t>
        </w:r>
        <w:r w:rsidR="000B5F25">
          <w:rPr>
            <w:noProof/>
            <w:webHidden/>
          </w:rPr>
          <w:fldChar w:fldCharType="end"/>
        </w:r>
      </w:hyperlink>
    </w:p>
    <w:p w14:paraId="6B9A6AFB" w14:textId="68A47BA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02" w:history="1">
        <w:r w:rsidR="000B5F25" w:rsidRPr="00067CF0">
          <w:rPr>
            <w:rStyle w:val="Hyperlink"/>
            <w:noProof/>
          </w:rPr>
          <w:t>3.11.5 Messages with placeholders</w:t>
        </w:r>
        <w:r w:rsidR="000B5F25">
          <w:rPr>
            <w:noProof/>
            <w:webHidden/>
          </w:rPr>
          <w:tab/>
        </w:r>
        <w:r w:rsidR="000B5F25">
          <w:rPr>
            <w:noProof/>
            <w:webHidden/>
          </w:rPr>
          <w:fldChar w:fldCharType="begin"/>
        </w:r>
        <w:r w:rsidR="000B5F25">
          <w:rPr>
            <w:noProof/>
            <w:webHidden/>
          </w:rPr>
          <w:instrText xml:space="preserve"> PAGEREF _Toc6579502 \h </w:instrText>
        </w:r>
        <w:r w:rsidR="000B5F25">
          <w:rPr>
            <w:noProof/>
            <w:webHidden/>
          </w:rPr>
        </w:r>
        <w:r w:rsidR="000B5F25">
          <w:rPr>
            <w:noProof/>
            <w:webHidden/>
          </w:rPr>
          <w:fldChar w:fldCharType="separate"/>
        </w:r>
        <w:r w:rsidR="000B5F25">
          <w:rPr>
            <w:noProof/>
            <w:webHidden/>
          </w:rPr>
          <w:t>39</w:t>
        </w:r>
        <w:r w:rsidR="000B5F25">
          <w:rPr>
            <w:noProof/>
            <w:webHidden/>
          </w:rPr>
          <w:fldChar w:fldCharType="end"/>
        </w:r>
      </w:hyperlink>
    </w:p>
    <w:p w14:paraId="1E070922" w14:textId="29921B3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03" w:history="1">
        <w:r w:rsidR="000B5F25" w:rsidRPr="00067CF0">
          <w:rPr>
            <w:rStyle w:val="Hyperlink"/>
            <w:noProof/>
          </w:rPr>
          <w:t>3.11.6 Messages with embedded links</w:t>
        </w:r>
        <w:r w:rsidR="000B5F25">
          <w:rPr>
            <w:noProof/>
            <w:webHidden/>
          </w:rPr>
          <w:tab/>
        </w:r>
        <w:r w:rsidR="000B5F25">
          <w:rPr>
            <w:noProof/>
            <w:webHidden/>
          </w:rPr>
          <w:fldChar w:fldCharType="begin"/>
        </w:r>
        <w:r w:rsidR="000B5F25">
          <w:rPr>
            <w:noProof/>
            <w:webHidden/>
          </w:rPr>
          <w:instrText xml:space="preserve"> PAGEREF _Toc6579503 \h </w:instrText>
        </w:r>
        <w:r w:rsidR="000B5F25">
          <w:rPr>
            <w:noProof/>
            <w:webHidden/>
          </w:rPr>
        </w:r>
        <w:r w:rsidR="000B5F25">
          <w:rPr>
            <w:noProof/>
            <w:webHidden/>
          </w:rPr>
          <w:fldChar w:fldCharType="separate"/>
        </w:r>
        <w:r w:rsidR="000B5F25">
          <w:rPr>
            <w:noProof/>
            <w:webHidden/>
          </w:rPr>
          <w:t>40</w:t>
        </w:r>
        <w:r w:rsidR="000B5F25">
          <w:rPr>
            <w:noProof/>
            <w:webHidden/>
          </w:rPr>
          <w:fldChar w:fldCharType="end"/>
        </w:r>
      </w:hyperlink>
    </w:p>
    <w:p w14:paraId="0EF63133" w14:textId="6C9707DB"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04" w:history="1">
        <w:r w:rsidR="000B5F25" w:rsidRPr="00067CF0">
          <w:rPr>
            <w:rStyle w:val="Hyperlink"/>
            <w:noProof/>
          </w:rPr>
          <w:t>3.11.7 Message string lookup</w:t>
        </w:r>
        <w:r w:rsidR="000B5F25">
          <w:rPr>
            <w:noProof/>
            <w:webHidden/>
          </w:rPr>
          <w:tab/>
        </w:r>
        <w:r w:rsidR="000B5F25">
          <w:rPr>
            <w:noProof/>
            <w:webHidden/>
          </w:rPr>
          <w:fldChar w:fldCharType="begin"/>
        </w:r>
        <w:r w:rsidR="000B5F25">
          <w:rPr>
            <w:noProof/>
            <w:webHidden/>
          </w:rPr>
          <w:instrText xml:space="preserve"> PAGEREF _Toc6579504 \h </w:instrText>
        </w:r>
        <w:r w:rsidR="000B5F25">
          <w:rPr>
            <w:noProof/>
            <w:webHidden/>
          </w:rPr>
        </w:r>
        <w:r w:rsidR="000B5F25">
          <w:rPr>
            <w:noProof/>
            <w:webHidden/>
          </w:rPr>
          <w:fldChar w:fldCharType="separate"/>
        </w:r>
        <w:r w:rsidR="000B5F25">
          <w:rPr>
            <w:noProof/>
            <w:webHidden/>
          </w:rPr>
          <w:t>42</w:t>
        </w:r>
        <w:r w:rsidR="000B5F25">
          <w:rPr>
            <w:noProof/>
            <w:webHidden/>
          </w:rPr>
          <w:fldChar w:fldCharType="end"/>
        </w:r>
      </w:hyperlink>
    </w:p>
    <w:p w14:paraId="15CA2ED2" w14:textId="454DECC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05" w:history="1">
        <w:r w:rsidR="000B5F25" w:rsidRPr="00067CF0">
          <w:rPr>
            <w:rStyle w:val="Hyperlink"/>
            <w:noProof/>
          </w:rPr>
          <w:t>3.11.8 text property</w:t>
        </w:r>
        <w:r w:rsidR="000B5F25">
          <w:rPr>
            <w:noProof/>
            <w:webHidden/>
          </w:rPr>
          <w:tab/>
        </w:r>
        <w:r w:rsidR="000B5F25">
          <w:rPr>
            <w:noProof/>
            <w:webHidden/>
          </w:rPr>
          <w:fldChar w:fldCharType="begin"/>
        </w:r>
        <w:r w:rsidR="000B5F25">
          <w:rPr>
            <w:noProof/>
            <w:webHidden/>
          </w:rPr>
          <w:instrText xml:space="preserve"> PAGEREF _Toc6579505 \h </w:instrText>
        </w:r>
        <w:r w:rsidR="000B5F25">
          <w:rPr>
            <w:noProof/>
            <w:webHidden/>
          </w:rPr>
        </w:r>
        <w:r w:rsidR="000B5F25">
          <w:rPr>
            <w:noProof/>
            <w:webHidden/>
          </w:rPr>
          <w:fldChar w:fldCharType="separate"/>
        </w:r>
        <w:r w:rsidR="000B5F25">
          <w:rPr>
            <w:noProof/>
            <w:webHidden/>
          </w:rPr>
          <w:t>43</w:t>
        </w:r>
        <w:r w:rsidR="000B5F25">
          <w:rPr>
            <w:noProof/>
            <w:webHidden/>
          </w:rPr>
          <w:fldChar w:fldCharType="end"/>
        </w:r>
      </w:hyperlink>
    </w:p>
    <w:p w14:paraId="0872F819" w14:textId="0AE32E1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06" w:history="1">
        <w:r w:rsidR="000B5F25" w:rsidRPr="00067CF0">
          <w:rPr>
            <w:rStyle w:val="Hyperlink"/>
            <w:noProof/>
          </w:rPr>
          <w:t>3.11.9 markdown property</w:t>
        </w:r>
        <w:r w:rsidR="000B5F25">
          <w:rPr>
            <w:noProof/>
            <w:webHidden/>
          </w:rPr>
          <w:tab/>
        </w:r>
        <w:r w:rsidR="000B5F25">
          <w:rPr>
            <w:noProof/>
            <w:webHidden/>
          </w:rPr>
          <w:fldChar w:fldCharType="begin"/>
        </w:r>
        <w:r w:rsidR="000B5F25">
          <w:rPr>
            <w:noProof/>
            <w:webHidden/>
          </w:rPr>
          <w:instrText xml:space="preserve"> PAGEREF _Toc6579506 \h </w:instrText>
        </w:r>
        <w:r w:rsidR="000B5F25">
          <w:rPr>
            <w:noProof/>
            <w:webHidden/>
          </w:rPr>
        </w:r>
        <w:r w:rsidR="000B5F25">
          <w:rPr>
            <w:noProof/>
            <w:webHidden/>
          </w:rPr>
          <w:fldChar w:fldCharType="separate"/>
        </w:r>
        <w:r w:rsidR="000B5F25">
          <w:rPr>
            <w:noProof/>
            <w:webHidden/>
          </w:rPr>
          <w:t>43</w:t>
        </w:r>
        <w:r w:rsidR="000B5F25">
          <w:rPr>
            <w:noProof/>
            <w:webHidden/>
          </w:rPr>
          <w:fldChar w:fldCharType="end"/>
        </w:r>
      </w:hyperlink>
    </w:p>
    <w:p w14:paraId="3DA48756" w14:textId="5C49AB9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07" w:history="1">
        <w:r w:rsidR="000B5F25" w:rsidRPr="00067CF0">
          <w:rPr>
            <w:rStyle w:val="Hyperlink"/>
            <w:noProof/>
          </w:rPr>
          <w:t>3.11.10 id property</w:t>
        </w:r>
        <w:r w:rsidR="000B5F25">
          <w:rPr>
            <w:noProof/>
            <w:webHidden/>
          </w:rPr>
          <w:tab/>
        </w:r>
        <w:r w:rsidR="000B5F25">
          <w:rPr>
            <w:noProof/>
            <w:webHidden/>
          </w:rPr>
          <w:fldChar w:fldCharType="begin"/>
        </w:r>
        <w:r w:rsidR="000B5F25">
          <w:rPr>
            <w:noProof/>
            <w:webHidden/>
          </w:rPr>
          <w:instrText xml:space="preserve"> PAGEREF _Toc6579507 \h </w:instrText>
        </w:r>
        <w:r w:rsidR="000B5F25">
          <w:rPr>
            <w:noProof/>
            <w:webHidden/>
          </w:rPr>
        </w:r>
        <w:r w:rsidR="000B5F25">
          <w:rPr>
            <w:noProof/>
            <w:webHidden/>
          </w:rPr>
          <w:fldChar w:fldCharType="separate"/>
        </w:r>
        <w:r w:rsidR="000B5F25">
          <w:rPr>
            <w:noProof/>
            <w:webHidden/>
          </w:rPr>
          <w:t>43</w:t>
        </w:r>
        <w:r w:rsidR="000B5F25">
          <w:rPr>
            <w:noProof/>
            <w:webHidden/>
          </w:rPr>
          <w:fldChar w:fldCharType="end"/>
        </w:r>
      </w:hyperlink>
    </w:p>
    <w:p w14:paraId="6BE8C72E" w14:textId="20816A5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08" w:history="1">
        <w:r w:rsidR="000B5F25" w:rsidRPr="00067CF0">
          <w:rPr>
            <w:rStyle w:val="Hyperlink"/>
            <w:noProof/>
          </w:rPr>
          <w:t>3.11.11 arguments property</w:t>
        </w:r>
        <w:r w:rsidR="000B5F25">
          <w:rPr>
            <w:noProof/>
            <w:webHidden/>
          </w:rPr>
          <w:tab/>
        </w:r>
        <w:r w:rsidR="000B5F25">
          <w:rPr>
            <w:noProof/>
            <w:webHidden/>
          </w:rPr>
          <w:fldChar w:fldCharType="begin"/>
        </w:r>
        <w:r w:rsidR="000B5F25">
          <w:rPr>
            <w:noProof/>
            <w:webHidden/>
          </w:rPr>
          <w:instrText xml:space="preserve"> PAGEREF _Toc6579508 \h </w:instrText>
        </w:r>
        <w:r w:rsidR="000B5F25">
          <w:rPr>
            <w:noProof/>
            <w:webHidden/>
          </w:rPr>
        </w:r>
        <w:r w:rsidR="000B5F25">
          <w:rPr>
            <w:noProof/>
            <w:webHidden/>
          </w:rPr>
          <w:fldChar w:fldCharType="separate"/>
        </w:r>
        <w:r w:rsidR="000B5F25">
          <w:rPr>
            <w:noProof/>
            <w:webHidden/>
          </w:rPr>
          <w:t>43</w:t>
        </w:r>
        <w:r w:rsidR="000B5F25">
          <w:rPr>
            <w:noProof/>
            <w:webHidden/>
          </w:rPr>
          <w:fldChar w:fldCharType="end"/>
        </w:r>
      </w:hyperlink>
    </w:p>
    <w:p w14:paraId="5C2E20DA" w14:textId="63D860AC" w:rsidR="000B5F25" w:rsidRDefault="00EF4994">
      <w:pPr>
        <w:pStyle w:val="TOC2"/>
        <w:tabs>
          <w:tab w:val="right" w:leader="dot" w:pos="9350"/>
        </w:tabs>
        <w:rPr>
          <w:rFonts w:asciiTheme="minorHAnsi" w:eastAsiaTheme="minorEastAsia" w:hAnsiTheme="minorHAnsi" w:cstheme="minorBidi"/>
          <w:noProof/>
          <w:sz w:val="22"/>
          <w:szCs w:val="22"/>
        </w:rPr>
      </w:pPr>
      <w:hyperlink w:anchor="_Toc6579509" w:history="1">
        <w:r w:rsidR="000B5F25" w:rsidRPr="00067CF0">
          <w:rPr>
            <w:rStyle w:val="Hyperlink"/>
            <w:noProof/>
          </w:rPr>
          <w:t>3.12 multiformatMessageString object</w:t>
        </w:r>
        <w:r w:rsidR="000B5F25">
          <w:rPr>
            <w:noProof/>
            <w:webHidden/>
          </w:rPr>
          <w:tab/>
        </w:r>
        <w:r w:rsidR="000B5F25">
          <w:rPr>
            <w:noProof/>
            <w:webHidden/>
          </w:rPr>
          <w:fldChar w:fldCharType="begin"/>
        </w:r>
        <w:r w:rsidR="000B5F25">
          <w:rPr>
            <w:noProof/>
            <w:webHidden/>
          </w:rPr>
          <w:instrText xml:space="preserve"> PAGEREF _Toc6579509 \h </w:instrText>
        </w:r>
        <w:r w:rsidR="000B5F25">
          <w:rPr>
            <w:noProof/>
            <w:webHidden/>
          </w:rPr>
        </w:r>
        <w:r w:rsidR="000B5F25">
          <w:rPr>
            <w:noProof/>
            <w:webHidden/>
          </w:rPr>
          <w:fldChar w:fldCharType="separate"/>
        </w:r>
        <w:r w:rsidR="000B5F25">
          <w:rPr>
            <w:noProof/>
            <w:webHidden/>
          </w:rPr>
          <w:t>44</w:t>
        </w:r>
        <w:r w:rsidR="000B5F25">
          <w:rPr>
            <w:noProof/>
            <w:webHidden/>
          </w:rPr>
          <w:fldChar w:fldCharType="end"/>
        </w:r>
      </w:hyperlink>
    </w:p>
    <w:p w14:paraId="70AF2FD2" w14:textId="5F7FF3C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10" w:history="1">
        <w:r w:rsidR="000B5F25" w:rsidRPr="00067CF0">
          <w:rPr>
            <w:rStyle w:val="Hyperlink"/>
            <w:noProof/>
          </w:rPr>
          <w:t>3.12.1 General</w:t>
        </w:r>
        <w:r w:rsidR="000B5F25">
          <w:rPr>
            <w:noProof/>
            <w:webHidden/>
          </w:rPr>
          <w:tab/>
        </w:r>
        <w:r w:rsidR="000B5F25">
          <w:rPr>
            <w:noProof/>
            <w:webHidden/>
          </w:rPr>
          <w:fldChar w:fldCharType="begin"/>
        </w:r>
        <w:r w:rsidR="000B5F25">
          <w:rPr>
            <w:noProof/>
            <w:webHidden/>
          </w:rPr>
          <w:instrText xml:space="preserve"> PAGEREF _Toc6579510 \h </w:instrText>
        </w:r>
        <w:r w:rsidR="000B5F25">
          <w:rPr>
            <w:noProof/>
            <w:webHidden/>
          </w:rPr>
        </w:r>
        <w:r w:rsidR="000B5F25">
          <w:rPr>
            <w:noProof/>
            <w:webHidden/>
          </w:rPr>
          <w:fldChar w:fldCharType="separate"/>
        </w:r>
        <w:r w:rsidR="000B5F25">
          <w:rPr>
            <w:noProof/>
            <w:webHidden/>
          </w:rPr>
          <w:t>44</w:t>
        </w:r>
        <w:r w:rsidR="000B5F25">
          <w:rPr>
            <w:noProof/>
            <w:webHidden/>
          </w:rPr>
          <w:fldChar w:fldCharType="end"/>
        </w:r>
      </w:hyperlink>
    </w:p>
    <w:p w14:paraId="0BCA8952" w14:textId="3B3F1B5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11" w:history="1">
        <w:r w:rsidR="000B5F25" w:rsidRPr="00067CF0">
          <w:rPr>
            <w:rStyle w:val="Hyperlink"/>
            <w:noProof/>
          </w:rPr>
          <w:t>3.12.2 Localizable multiformatMessageStrings</w:t>
        </w:r>
        <w:r w:rsidR="000B5F25">
          <w:rPr>
            <w:noProof/>
            <w:webHidden/>
          </w:rPr>
          <w:tab/>
        </w:r>
        <w:r w:rsidR="000B5F25">
          <w:rPr>
            <w:noProof/>
            <w:webHidden/>
          </w:rPr>
          <w:fldChar w:fldCharType="begin"/>
        </w:r>
        <w:r w:rsidR="000B5F25">
          <w:rPr>
            <w:noProof/>
            <w:webHidden/>
          </w:rPr>
          <w:instrText xml:space="preserve"> PAGEREF _Toc6579511 \h </w:instrText>
        </w:r>
        <w:r w:rsidR="000B5F25">
          <w:rPr>
            <w:noProof/>
            <w:webHidden/>
          </w:rPr>
        </w:r>
        <w:r w:rsidR="000B5F25">
          <w:rPr>
            <w:noProof/>
            <w:webHidden/>
          </w:rPr>
          <w:fldChar w:fldCharType="separate"/>
        </w:r>
        <w:r w:rsidR="000B5F25">
          <w:rPr>
            <w:noProof/>
            <w:webHidden/>
          </w:rPr>
          <w:t>44</w:t>
        </w:r>
        <w:r w:rsidR="000B5F25">
          <w:rPr>
            <w:noProof/>
            <w:webHidden/>
          </w:rPr>
          <w:fldChar w:fldCharType="end"/>
        </w:r>
      </w:hyperlink>
    </w:p>
    <w:p w14:paraId="7402D658" w14:textId="4B4571BE"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12" w:history="1">
        <w:r w:rsidR="000B5F25" w:rsidRPr="00067CF0">
          <w:rPr>
            <w:rStyle w:val="Hyperlink"/>
            <w:noProof/>
          </w:rPr>
          <w:t>3.12.3 text property</w:t>
        </w:r>
        <w:r w:rsidR="000B5F25">
          <w:rPr>
            <w:noProof/>
            <w:webHidden/>
          </w:rPr>
          <w:tab/>
        </w:r>
        <w:r w:rsidR="000B5F25">
          <w:rPr>
            <w:noProof/>
            <w:webHidden/>
          </w:rPr>
          <w:fldChar w:fldCharType="begin"/>
        </w:r>
        <w:r w:rsidR="000B5F25">
          <w:rPr>
            <w:noProof/>
            <w:webHidden/>
          </w:rPr>
          <w:instrText xml:space="preserve"> PAGEREF _Toc6579512 \h </w:instrText>
        </w:r>
        <w:r w:rsidR="000B5F25">
          <w:rPr>
            <w:noProof/>
            <w:webHidden/>
          </w:rPr>
        </w:r>
        <w:r w:rsidR="000B5F25">
          <w:rPr>
            <w:noProof/>
            <w:webHidden/>
          </w:rPr>
          <w:fldChar w:fldCharType="separate"/>
        </w:r>
        <w:r w:rsidR="000B5F25">
          <w:rPr>
            <w:noProof/>
            <w:webHidden/>
          </w:rPr>
          <w:t>44</w:t>
        </w:r>
        <w:r w:rsidR="000B5F25">
          <w:rPr>
            <w:noProof/>
            <w:webHidden/>
          </w:rPr>
          <w:fldChar w:fldCharType="end"/>
        </w:r>
      </w:hyperlink>
    </w:p>
    <w:p w14:paraId="2BE5D9B8" w14:textId="7431821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13" w:history="1">
        <w:r w:rsidR="000B5F25" w:rsidRPr="00067CF0">
          <w:rPr>
            <w:rStyle w:val="Hyperlink"/>
            <w:noProof/>
          </w:rPr>
          <w:t>3.12.4 markdown property</w:t>
        </w:r>
        <w:r w:rsidR="000B5F25">
          <w:rPr>
            <w:noProof/>
            <w:webHidden/>
          </w:rPr>
          <w:tab/>
        </w:r>
        <w:r w:rsidR="000B5F25">
          <w:rPr>
            <w:noProof/>
            <w:webHidden/>
          </w:rPr>
          <w:fldChar w:fldCharType="begin"/>
        </w:r>
        <w:r w:rsidR="000B5F25">
          <w:rPr>
            <w:noProof/>
            <w:webHidden/>
          </w:rPr>
          <w:instrText xml:space="preserve"> PAGEREF _Toc6579513 \h </w:instrText>
        </w:r>
        <w:r w:rsidR="000B5F25">
          <w:rPr>
            <w:noProof/>
            <w:webHidden/>
          </w:rPr>
        </w:r>
        <w:r w:rsidR="000B5F25">
          <w:rPr>
            <w:noProof/>
            <w:webHidden/>
          </w:rPr>
          <w:fldChar w:fldCharType="separate"/>
        </w:r>
        <w:r w:rsidR="000B5F25">
          <w:rPr>
            <w:noProof/>
            <w:webHidden/>
          </w:rPr>
          <w:t>44</w:t>
        </w:r>
        <w:r w:rsidR="000B5F25">
          <w:rPr>
            <w:noProof/>
            <w:webHidden/>
          </w:rPr>
          <w:fldChar w:fldCharType="end"/>
        </w:r>
      </w:hyperlink>
    </w:p>
    <w:p w14:paraId="2BDE231D" w14:textId="6CD5C68F" w:rsidR="000B5F25" w:rsidRDefault="00EF4994">
      <w:pPr>
        <w:pStyle w:val="TOC2"/>
        <w:tabs>
          <w:tab w:val="right" w:leader="dot" w:pos="9350"/>
        </w:tabs>
        <w:rPr>
          <w:rFonts w:asciiTheme="minorHAnsi" w:eastAsiaTheme="minorEastAsia" w:hAnsiTheme="minorHAnsi" w:cstheme="minorBidi"/>
          <w:noProof/>
          <w:sz w:val="22"/>
          <w:szCs w:val="22"/>
        </w:rPr>
      </w:pPr>
      <w:hyperlink w:anchor="_Toc6579514" w:history="1">
        <w:r w:rsidR="000B5F25" w:rsidRPr="00067CF0">
          <w:rPr>
            <w:rStyle w:val="Hyperlink"/>
            <w:noProof/>
          </w:rPr>
          <w:t>3.13 sarifLog object</w:t>
        </w:r>
        <w:r w:rsidR="000B5F25">
          <w:rPr>
            <w:noProof/>
            <w:webHidden/>
          </w:rPr>
          <w:tab/>
        </w:r>
        <w:r w:rsidR="000B5F25">
          <w:rPr>
            <w:noProof/>
            <w:webHidden/>
          </w:rPr>
          <w:fldChar w:fldCharType="begin"/>
        </w:r>
        <w:r w:rsidR="000B5F25">
          <w:rPr>
            <w:noProof/>
            <w:webHidden/>
          </w:rPr>
          <w:instrText xml:space="preserve"> PAGEREF _Toc6579514 \h </w:instrText>
        </w:r>
        <w:r w:rsidR="000B5F25">
          <w:rPr>
            <w:noProof/>
            <w:webHidden/>
          </w:rPr>
        </w:r>
        <w:r w:rsidR="000B5F25">
          <w:rPr>
            <w:noProof/>
            <w:webHidden/>
          </w:rPr>
          <w:fldChar w:fldCharType="separate"/>
        </w:r>
        <w:r w:rsidR="000B5F25">
          <w:rPr>
            <w:noProof/>
            <w:webHidden/>
          </w:rPr>
          <w:t>44</w:t>
        </w:r>
        <w:r w:rsidR="000B5F25">
          <w:rPr>
            <w:noProof/>
            <w:webHidden/>
          </w:rPr>
          <w:fldChar w:fldCharType="end"/>
        </w:r>
      </w:hyperlink>
    </w:p>
    <w:p w14:paraId="03F5DD04" w14:textId="4DE3EFB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15" w:history="1">
        <w:r w:rsidR="000B5F25" w:rsidRPr="00067CF0">
          <w:rPr>
            <w:rStyle w:val="Hyperlink"/>
            <w:noProof/>
          </w:rPr>
          <w:t>3.13.1 General</w:t>
        </w:r>
        <w:r w:rsidR="000B5F25">
          <w:rPr>
            <w:noProof/>
            <w:webHidden/>
          </w:rPr>
          <w:tab/>
        </w:r>
        <w:r w:rsidR="000B5F25">
          <w:rPr>
            <w:noProof/>
            <w:webHidden/>
          </w:rPr>
          <w:fldChar w:fldCharType="begin"/>
        </w:r>
        <w:r w:rsidR="000B5F25">
          <w:rPr>
            <w:noProof/>
            <w:webHidden/>
          </w:rPr>
          <w:instrText xml:space="preserve"> PAGEREF _Toc6579515 \h </w:instrText>
        </w:r>
        <w:r w:rsidR="000B5F25">
          <w:rPr>
            <w:noProof/>
            <w:webHidden/>
          </w:rPr>
        </w:r>
        <w:r w:rsidR="000B5F25">
          <w:rPr>
            <w:noProof/>
            <w:webHidden/>
          </w:rPr>
          <w:fldChar w:fldCharType="separate"/>
        </w:r>
        <w:r w:rsidR="000B5F25">
          <w:rPr>
            <w:noProof/>
            <w:webHidden/>
          </w:rPr>
          <w:t>44</w:t>
        </w:r>
        <w:r w:rsidR="000B5F25">
          <w:rPr>
            <w:noProof/>
            <w:webHidden/>
          </w:rPr>
          <w:fldChar w:fldCharType="end"/>
        </w:r>
      </w:hyperlink>
    </w:p>
    <w:p w14:paraId="0A2C8EE4" w14:textId="68824DA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16" w:history="1">
        <w:r w:rsidR="000B5F25" w:rsidRPr="00067CF0">
          <w:rPr>
            <w:rStyle w:val="Hyperlink"/>
            <w:noProof/>
          </w:rPr>
          <w:t>3.13.2 version property</w:t>
        </w:r>
        <w:r w:rsidR="000B5F25">
          <w:rPr>
            <w:noProof/>
            <w:webHidden/>
          </w:rPr>
          <w:tab/>
        </w:r>
        <w:r w:rsidR="000B5F25">
          <w:rPr>
            <w:noProof/>
            <w:webHidden/>
          </w:rPr>
          <w:fldChar w:fldCharType="begin"/>
        </w:r>
        <w:r w:rsidR="000B5F25">
          <w:rPr>
            <w:noProof/>
            <w:webHidden/>
          </w:rPr>
          <w:instrText xml:space="preserve"> PAGEREF _Toc6579516 \h </w:instrText>
        </w:r>
        <w:r w:rsidR="000B5F25">
          <w:rPr>
            <w:noProof/>
            <w:webHidden/>
          </w:rPr>
        </w:r>
        <w:r w:rsidR="000B5F25">
          <w:rPr>
            <w:noProof/>
            <w:webHidden/>
          </w:rPr>
          <w:fldChar w:fldCharType="separate"/>
        </w:r>
        <w:r w:rsidR="000B5F25">
          <w:rPr>
            <w:noProof/>
            <w:webHidden/>
          </w:rPr>
          <w:t>45</w:t>
        </w:r>
        <w:r w:rsidR="000B5F25">
          <w:rPr>
            <w:noProof/>
            <w:webHidden/>
          </w:rPr>
          <w:fldChar w:fldCharType="end"/>
        </w:r>
      </w:hyperlink>
    </w:p>
    <w:p w14:paraId="6A72694A" w14:textId="51CA49C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17" w:history="1">
        <w:r w:rsidR="000B5F25" w:rsidRPr="00067CF0">
          <w:rPr>
            <w:rStyle w:val="Hyperlink"/>
            <w:noProof/>
          </w:rPr>
          <w:t>3.13.3 $schema property</w:t>
        </w:r>
        <w:r w:rsidR="000B5F25">
          <w:rPr>
            <w:noProof/>
            <w:webHidden/>
          </w:rPr>
          <w:tab/>
        </w:r>
        <w:r w:rsidR="000B5F25">
          <w:rPr>
            <w:noProof/>
            <w:webHidden/>
          </w:rPr>
          <w:fldChar w:fldCharType="begin"/>
        </w:r>
        <w:r w:rsidR="000B5F25">
          <w:rPr>
            <w:noProof/>
            <w:webHidden/>
          </w:rPr>
          <w:instrText xml:space="preserve"> PAGEREF _Toc6579517 \h </w:instrText>
        </w:r>
        <w:r w:rsidR="000B5F25">
          <w:rPr>
            <w:noProof/>
            <w:webHidden/>
          </w:rPr>
        </w:r>
        <w:r w:rsidR="000B5F25">
          <w:rPr>
            <w:noProof/>
            <w:webHidden/>
          </w:rPr>
          <w:fldChar w:fldCharType="separate"/>
        </w:r>
        <w:r w:rsidR="000B5F25">
          <w:rPr>
            <w:noProof/>
            <w:webHidden/>
          </w:rPr>
          <w:t>45</w:t>
        </w:r>
        <w:r w:rsidR="000B5F25">
          <w:rPr>
            <w:noProof/>
            <w:webHidden/>
          </w:rPr>
          <w:fldChar w:fldCharType="end"/>
        </w:r>
      </w:hyperlink>
    </w:p>
    <w:p w14:paraId="423E1905" w14:textId="709CEE5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18" w:history="1">
        <w:r w:rsidR="000B5F25" w:rsidRPr="00067CF0">
          <w:rPr>
            <w:rStyle w:val="Hyperlink"/>
            <w:noProof/>
          </w:rPr>
          <w:t>3.13.4 runs property</w:t>
        </w:r>
        <w:r w:rsidR="000B5F25">
          <w:rPr>
            <w:noProof/>
            <w:webHidden/>
          </w:rPr>
          <w:tab/>
        </w:r>
        <w:r w:rsidR="000B5F25">
          <w:rPr>
            <w:noProof/>
            <w:webHidden/>
          </w:rPr>
          <w:fldChar w:fldCharType="begin"/>
        </w:r>
        <w:r w:rsidR="000B5F25">
          <w:rPr>
            <w:noProof/>
            <w:webHidden/>
          </w:rPr>
          <w:instrText xml:space="preserve"> PAGEREF _Toc6579518 \h </w:instrText>
        </w:r>
        <w:r w:rsidR="000B5F25">
          <w:rPr>
            <w:noProof/>
            <w:webHidden/>
          </w:rPr>
        </w:r>
        <w:r w:rsidR="000B5F25">
          <w:rPr>
            <w:noProof/>
            <w:webHidden/>
          </w:rPr>
          <w:fldChar w:fldCharType="separate"/>
        </w:r>
        <w:r w:rsidR="000B5F25">
          <w:rPr>
            <w:noProof/>
            <w:webHidden/>
          </w:rPr>
          <w:t>45</w:t>
        </w:r>
        <w:r w:rsidR="000B5F25">
          <w:rPr>
            <w:noProof/>
            <w:webHidden/>
          </w:rPr>
          <w:fldChar w:fldCharType="end"/>
        </w:r>
      </w:hyperlink>
    </w:p>
    <w:p w14:paraId="6352A630" w14:textId="3B30C9B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19" w:history="1">
        <w:r w:rsidR="000B5F25" w:rsidRPr="00067CF0">
          <w:rPr>
            <w:rStyle w:val="Hyperlink"/>
            <w:noProof/>
          </w:rPr>
          <w:t>3.13.5 inlineExternalProperties property</w:t>
        </w:r>
        <w:r w:rsidR="000B5F25">
          <w:rPr>
            <w:noProof/>
            <w:webHidden/>
          </w:rPr>
          <w:tab/>
        </w:r>
        <w:r w:rsidR="000B5F25">
          <w:rPr>
            <w:noProof/>
            <w:webHidden/>
          </w:rPr>
          <w:fldChar w:fldCharType="begin"/>
        </w:r>
        <w:r w:rsidR="000B5F25">
          <w:rPr>
            <w:noProof/>
            <w:webHidden/>
          </w:rPr>
          <w:instrText xml:space="preserve"> PAGEREF _Toc6579519 \h </w:instrText>
        </w:r>
        <w:r w:rsidR="000B5F25">
          <w:rPr>
            <w:noProof/>
            <w:webHidden/>
          </w:rPr>
        </w:r>
        <w:r w:rsidR="000B5F25">
          <w:rPr>
            <w:noProof/>
            <w:webHidden/>
          </w:rPr>
          <w:fldChar w:fldCharType="separate"/>
        </w:r>
        <w:r w:rsidR="000B5F25">
          <w:rPr>
            <w:noProof/>
            <w:webHidden/>
          </w:rPr>
          <w:t>45</w:t>
        </w:r>
        <w:r w:rsidR="000B5F25">
          <w:rPr>
            <w:noProof/>
            <w:webHidden/>
          </w:rPr>
          <w:fldChar w:fldCharType="end"/>
        </w:r>
      </w:hyperlink>
    </w:p>
    <w:p w14:paraId="74BE6350" w14:textId="6B7B432D" w:rsidR="000B5F25" w:rsidRDefault="00EF4994">
      <w:pPr>
        <w:pStyle w:val="TOC2"/>
        <w:tabs>
          <w:tab w:val="right" w:leader="dot" w:pos="9350"/>
        </w:tabs>
        <w:rPr>
          <w:rFonts w:asciiTheme="minorHAnsi" w:eastAsiaTheme="minorEastAsia" w:hAnsiTheme="minorHAnsi" w:cstheme="minorBidi"/>
          <w:noProof/>
          <w:sz w:val="22"/>
          <w:szCs w:val="22"/>
        </w:rPr>
      </w:pPr>
      <w:hyperlink w:anchor="_Toc6579520" w:history="1">
        <w:r w:rsidR="000B5F25" w:rsidRPr="00067CF0">
          <w:rPr>
            <w:rStyle w:val="Hyperlink"/>
            <w:noProof/>
          </w:rPr>
          <w:t>3.14 run object</w:t>
        </w:r>
        <w:r w:rsidR="000B5F25">
          <w:rPr>
            <w:noProof/>
            <w:webHidden/>
          </w:rPr>
          <w:tab/>
        </w:r>
        <w:r w:rsidR="000B5F25">
          <w:rPr>
            <w:noProof/>
            <w:webHidden/>
          </w:rPr>
          <w:fldChar w:fldCharType="begin"/>
        </w:r>
        <w:r w:rsidR="000B5F25">
          <w:rPr>
            <w:noProof/>
            <w:webHidden/>
          </w:rPr>
          <w:instrText xml:space="preserve"> PAGEREF _Toc6579520 \h </w:instrText>
        </w:r>
        <w:r w:rsidR="000B5F25">
          <w:rPr>
            <w:noProof/>
            <w:webHidden/>
          </w:rPr>
        </w:r>
        <w:r w:rsidR="000B5F25">
          <w:rPr>
            <w:noProof/>
            <w:webHidden/>
          </w:rPr>
          <w:fldChar w:fldCharType="separate"/>
        </w:r>
        <w:r w:rsidR="000B5F25">
          <w:rPr>
            <w:noProof/>
            <w:webHidden/>
          </w:rPr>
          <w:t>47</w:t>
        </w:r>
        <w:r w:rsidR="000B5F25">
          <w:rPr>
            <w:noProof/>
            <w:webHidden/>
          </w:rPr>
          <w:fldChar w:fldCharType="end"/>
        </w:r>
      </w:hyperlink>
    </w:p>
    <w:p w14:paraId="46F4F923" w14:textId="44376B5E"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21" w:history="1">
        <w:r w:rsidR="000B5F25" w:rsidRPr="00067CF0">
          <w:rPr>
            <w:rStyle w:val="Hyperlink"/>
            <w:noProof/>
          </w:rPr>
          <w:t>3.14.1 General</w:t>
        </w:r>
        <w:r w:rsidR="000B5F25">
          <w:rPr>
            <w:noProof/>
            <w:webHidden/>
          </w:rPr>
          <w:tab/>
        </w:r>
        <w:r w:rsidR="000B5F25">
          <w:rPr>
            <w:noProof/>
            <w:webHidden/>
          </w:rPr>
          <w:fldChar w:fldCharType="begin"/>
        </w:r>
        <w:r w:rsidR="000B5F25">
          <w:rPr>
            <w:noProof/>
            <w:webHidden/>
          </w:rPr>
          <w:instrText xml:space="preserve"> PAGEREF _Toc6579521 \h </w:instrText>
        </w:r>
        <w:r w:rsidR="000B5F25">
          <w:rPr>
            <w:noProof/>
            <w:webHidden/>
          </w:rPr>
        </w:r>
        <w:r w:rsidR="000B5F25">
          <w:rPr>
            <w:noProof/>
            <w:webHidden/>
          </w:rPr>
          <w:fldChar w:fldCharType="separate"/>
        </w:r>
        <w:r w:rsidR="000B5F25">
          <w:rPr>
            <w:noProof/>
            <w:webHidden/>
          </w:rPr>
          <w:t>47</w:t>
        </w:r>
        <w:r w:rsidR="000B5F25">
          <w:rPr>
            <w:noProof/>
            <w:webHidden/>
          </w:rPr>
          <w:fldChar w:fldCharType="end"/>
        </w:r>
      </w:hyperlink>
    </w:p>
    <w:p w14:paraId="3F067DF8" w14:textId="0E15F43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22" w:history="1">
        <w:r w:rsidR="000B5F25" w:rsidRPr="00067CF0">
          <w:rPr>
            <w:rStyle w:val="Hyperlink"/>
            <w:noProof/>
          </w:rPr>
          <w:t>3.14.2 externalPropertyFileReferences property</w:t>
        </w:r>
        <w:r w:rsidR="000B5F25">
          <w:rPr>
            <w:noProof/>
            <w:webHidden/>
          </w:rPr>
          <w:tab/>
        </w:r>
        <w:r w:rsidR="000B5F25">
          <w:rPr>
            <w:noProof/>
            <w:webHidden/>
          </w:rPr>
          <w:fldChar w:fldCharType="begin"/>
        </w:r>
        <w:r w:rsidR="000B5F25">
          <w:rPr>
            <w:noProof/>
            <w:webHidden/>
          </w:rPr>
          <w:instrText xml:space="preserve"> PAGEREF _Toc6579522 \h </w:instrText>
        </w:r>
        <w:r w:rsidR="000B5F25">
          <w:rPr>
            <w:noProof/>
            <w:webHidden/>
          </w:rPr>
        </w:r>
        <w:r w:rsidR="000B5F25">
          <w:rPr>
            <w:noProof/>
            <w:webHidden/>
          </w:rPr>
          <w:fldChar w:fldCharType="separate"/>
        </w:r>
        <w:r w:rsidR="000B5F25">
          <w:rPr>
            <w:noProof/>
            <w:webHidden/>
          </w:rPr>
          <w:t>47</w:t>
        </w:r>
        <w:r w:rsidR="000B5F25">
          <w:rPr>
            <w:noProof/>
            <w:webHidden/>
          </w:rPr>
          <w:fldChar w:fldCharType="end"/>
        </w:r>
      </w:hyperlink>
    </w:p>
    <w:p w14:paraId="771B6D28" w14:textId="621D766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23" w:history="1">
        <w:r w:rsidR="000B5F25" w:rsidRPr="00067CF0">
          <w:rPr>
            <w:rStyle w:val="Hyperlink"/>
            <w:noProof/>
          </w:rPr>
          <w:t>3.14.3 automationDetails property</w:t>
        </w:r>
        <w:r w:rsidR="000B5F25">
          <w:rPr>
            <w:noProof/>
            <w:webHidden/>
          </w:rPr>
          <w:tab/>
        </w:r>
        <w:r w:rsidR="000B5F25">
          <w:rPr>
            <w:noProof/>
            <w:webHidden/>
          </w:rPr>
          <w:fldChar w:fldCharType="begin"/>
        </w:r>
        <w:r w:rsidR="000B5F25">
          <w:rPr>
            <w:noProof/>
            <w:webHidden/>
          </w:rPr>
          <w:instrText xml:space="preserve"> PAGEREF _Toc6579523 \h </w:instrText>
        </w:r>
        <w:r w:rsidR="000B5F25">
          <w:rPr>
            <w:noProof/>
            <w:webHidden/>
          </w:rPr>
        </w:r>
        <w:r w:rsidR="000B5F25">
          <w:rPr>
            <w:noProof/>
            <w:webHidden/>
          </w:rPr>
          <w:fldChar w:fldCharType="separate"/>
        </w:r>
        <w:r w:rsidR="000B5F25">
          <w:rPr>
            <w:noProof/>
            <w:webHidden/>
          </w:rPr>
          <w:t>47</w:t>
        </w:r>
        <w:r w:rsidR="000B5F25">
          <w:rPr>
            <w:noProof/>
            <w:webHidden/>
          </w:rPr>
          <w:fldChar w:fldCharType="end"/>
        </w:r>
      </w:hyperlink>
    </w:p>
    <w:p w14:paraId="72377E1B" w14:textId="1546F31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24" w:history="1">
        <w:r w:rsidR="000B5F25" w:rsidRPr="00067CF0">
          <w:rPr>
            <w:rStyle w:val="Hyperlink"/>
            <w:noProof/>
          </w:rPr>
          <w:t>3.14.4 runAggregates property</w:t>
        </w:r>
        <w:r w:rsidR="000B5F25">
          <w:rPr>
            <w:noProof/>
            <w:webHidden/>
          </w:rPr>
          <w:tab/>
        </w:r>
        <w:r w:rsidR="000B5F25">
          <w:rPr>
            <w:noProof/>
            <w:webHidden/>
          </w:rPr>
          <w:fldChar w:fldCharType="begin"/>
        </w:r>
        <w:r w:rsidR="000B5F25">
          <w:rPr>
            <w:noProof/>
            <w:webHidden/>
          </w:rPr>
          <w:instrText xml:space="preserve"> PAGEREF _Toc6579524 \h </w:instrText>
        </w:r>
        <w:r w:rsidR="000B5F25">
          <w:rPr>
            <w:noProof/>
            <w:webHidden/>
          </w:rPr>
        </w:r>
        <w:r w:rsidR="000B5F25">
          <w:rPr>
            <w:noProof/>
            <w:webHidden/>
          </w:rPr>
          <w:fldChar w:fldCharType="separate"/>
        </w:r>
        <w:r w:rsidR="000B5F25">
          <w:rPr>
            <w:noProof/>
            <w:webHidden/>
          </w:rPr>
          <w:t>47</w:t>
        </w:r>
        <w:r w:rsidR="000B5F25">
          <w:rPr>
            <w:noProof/>
            <w:webHidden/>
          </w:rPr>
          <w:fldChar w:fldCharType="end"/>
        </w:r>
      </w:hyperlink>
    </w:p>
    <w:p w14:paraId="55EDC546" w14:textId="22F5A45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25" w:history="1">
        <w:r w:rsidR="000B5F25" w:rsidRPr="00067CF0">
          <w:rPr>
            <w:rStyle w:val="Hyperlink"/>
            <w:noProof/>
          </w:rPr>
          <w:t>3.14.5 baselineGuid property</w:t>
        </w:r>
        <w:r w:rsidR="000B5F25">
          <w:rPr>
            <w:noProof/>
            <w:webHidden/>
          </w:rPr>
          <w:tab/>
        </w:r>
        <w:r w:rsidR="000B5F25">
          <w:rPr>
            <w:noProof/>
            <w:webHidden/>
          </w:rPr>
          <w:fldChar w:fldCharType="begin"/>
        </w:r>
        <w:r w:rsidR="000B5F25">
          <w:rPr>
            <w:noProof/>
            <w:webHidden/>
          </w:rPr>
          <w:instrText xml:space="preserve"> PAGEREF _Toc6579525 \h </w:instrText>
        </w:r>
        <w:r w:rsidR="000B5F25">
          <w:rPr>
            <w:noProof/>
            <w:webHidden/>
          </w:rPr>
        </w:r>
        <w:r w:rsidR="000B5F25">
          <w:rPr>
            <w:noProof/>
            <w:webHidden/>
          </w:rPr>
          <w:fldChar w:fldCharType="separate"/>
        </w:r>
        <w:r w:rsidR="000B5F25">
          <w:rPr>
            <w:noProof/>
            <w:webHidden/>
          </w:rPr>
          <w:t>47</w:t>
        </w:r>
        <w:r w:rsidR="000B5F25">
          <w:rPr>
            <w:noProof/>
            <w:webHidden/>
          </w:rPr>
          <w:fldChar w:fldCharType="end"/>
        </w:r>
      </w:hyperlink>
    </w:p>
    <w:p w14:paraId="1DB5E4D3" w14:textId="6D894ED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26" w:history="1">
        <w:r w:rsidR="000B5F25" w:rsidRPr="00067CF0">
          <w:rPr>
            <w:rStyle w:val="Hyperlink"/>
            <w:noProof/>
          </w:rPr>
          <w:t>3.14.6 tool property</w:t>
        </w:r>
        <w:r w:rsidR="000B5F25">
          <w:rPr>
            <w:noProof/>
            <w:webHidden/>
          </w:rPr>
          <w:tab/>
        </w:r>
        <w:r w:rsidR="000B5F25">
          <w:rPr>
            <w:noProof/>
            <w:webHidden/>
          </w:rPr>
          <w:fldChar w:fldCharType="begin"/>
        </w:r>
        <w:r w:rsidR="000B5F25">
          <w:rPr>
            <w:noProof/>
            <w:webHidden/>
          </w:rPr>
          <w:instrText xml:space="preserve"> PAGEREF _Toc6579526 \h </w:instrText>
        </w:r>
        <w:r w:rsidR="000B5F25">
          <w:rPr>
            <w:noProof/>
            <w:webHidden/>
          </w:rPr>
        </w:r>
        <w:r w:rsidR="000B5F25">
          <w:rPr>
            <w:noProof/>
            <w:webHidden/>
          </w:rPr>
          <w:fldChar w:fldCharType="separate"/>
        </w:r>
        <w:r w:rsidR="000B5F25">
          <w:rPr>
            <w:noProof/>
            <w:webHidden/>
          </w:rPr>
          <w:t>47</w:t>
        </w:r>
        <w:r w:rsidR="000B5F25">
          <w:rPr>
            <w:noProof/>
            <w:webHidden/>
          </w:rPr>
          <w:fldChar w:fldCharType="end"/>
        </w:r>
      </w:hyperlink>
    </w:p>
    <w:p w14:paraId="661836AF" w14:textId="5044DD4C"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27" w:history="1">
        <w:r w:rsidR="000B5F25" w:rsidRPr="00067CF0">
          <w:rPr>
            <w:rStyle w:val="Hyperlink"/>
            <w:noProof/>
          </w:rPr>
          <w:t>3.14.7 language</w:t>
        </w:r>
        <w:r w:rsidR="000B5F25">
          <w:rPr>
            <w:noProof/>
            <w:webHidden/>
          </w:rPr>
          <w:tab/>
        </w:r>
        <w:r w:rsidR="000B5F25">
          <w:rPr>
            <w:noProof/>
            <w:webHidden/>
          </w:rPr>
          <w:fldChar w:fldCharType="begin"/>
        </w:r>
        <w:r w:rsidR="000B5F25">
          <w:rPr>
            <w:noProof/>
            <w:webHidden/>
          </w:rPr>
          <w:instrText xml:space="preserve"> PAGEREF _Toc6579527 \h </w:instrText>
        </w:r>
        <w:r w:rsidR="000B5F25">
          <w:rPr>
            <w:noProof/>
            <w:webHidden/>
          </w:rPr>
        </w:r>
        <w:r w:rsidR="000B5F25">
          <w:rPr>
            <w:noProof/>
            <w:webHidden/>
          </w:rPr>
          <w:fldChar w:fldCharType="separate"/>
        </w:r>
        <w:r w:rsidR="000B5F25">
          <w:rPr>
            <w:noProof/>
            <w:webHidden/>
          </w:rPr>
          <w:t>48</w:t>
        </w:r>
        <w:r w:rsidR="000B5F25">
          <w:rPr>
            <w:noProof/>
            <w:webHidden/>
          </w:rPr>
          <w:fldChar w:fldCharType="end"/>
        </w:r>
      </w:hyperlink>
    </w:p>
    <w:p w14:paraId="49F6D514" w14:textId="280067F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28" w:history="1">
        <w:r w:rsidR="000B5F25" w:rsidRPr="00067CF0">
          <w:rPr>
            <w:rStyle w:val="Hyperlink"/>
            <w:noProof/>
          </w:rPr>
          <w:t>3.14.8 taxonomies property</w:t>
        </w:r>
        <w:r w:rsidR="000B5F25">
          <w:rPr>
            <w:noProof/>
            <w:webHidden/>
          </w:rPr>
          <w:tab/>
        </w:r>
        <w:r w:rsidR="000B5F25">
          <w:rPr>
            <w:noProof/>
            <w:webHidden/>
          </w:rPr>
          <w:fldChar w:fldCharType="begin"/>
        </w:r>
        <w:r w:rsidR="000B5F25">
          <w:rPr>
            <w:noProof/>
            <w:webHidden/>
          </w:rPr>
          <w:instrText xml:space="preserve"> PAGEREF _Toc6579528 \h </w:instrText>
        </w:r>
        <w:r w:rsidR="000B5F25">
          <w:rPr>
            <w:noProof/>
            <w:webHidden/>
          </w:rPr>
        </w:r>
        <w:r w:rsidR="000B5F25">
          <w:rPr>
            <w:noProof/>
            <w:webHidden/>
          </w:rPr>
          <w:fldChar w:fldCharType="separate"/>
        </w:r>
        <w:r w:rsidR="000B5F25">
          <w:rPr>
            <w:noProof/>
            <w:webHidden/>
          </w:rPr>
          <w:t>48</w:t>
        </w:r>
        <w:r w:rsidR="000B5F25">
          <w:rPr>
            <w:noProof/>
            <w:webHidden/>
          </w:rPr>
          <w:fldChar w:fldCharType="end"/>
        </w:r>
      </w:hyperlink>
    </w:p>
    <w:p w14:paraId="1D59439F" w14:textId="4EFAC68E"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29" w:history="1">
        <w:r w:rsidR="000B5F25" w:rsidRPr="00067CF0">
          <w:rPr>
            <w:rStyle w:val="Hyperlink"/>
            <w:noProof/>
          </w:rPr>
          <w:t>3.14.9 translations property</w:t>
        </w:r>
        <w:r w:rsidR="000B5F25">
          <w:rPr>
            <w:noProof/>
            <w:webHidden/>
          </w:rPr>
          <w:tab/>
        </w:r>
        <w:r w:rsidR="000B5F25">
          <w:rPr>
            <w:noProof/>
            <w:webHidden/>
          </w:rPr>
          <w:fldChar w:fldCharType="begin"/>
        </w:r>
        <w:r w:rsidR="000B5F25">
          <w:rPr>
            <w:noProof/>
            <w:webHidden/>
          </w:rPr>
          <w:instrText xml:space="preserve"> PAGEREF _Toc6579529 \h </w:instrText>
        </w:r>
        <w:r w:rsidR="000B5F25">
          <w:rPr>
            <w:noProof/>
            <w:webHidden/>
          </w:rPr>
        </w:r>
        <w:r w:rsidR="000B5F25">
          <w:rPr>
            <w:noProof/>
            <w:webHidden/>
          </w:rPr>
          <w:fldChar w:fldCharType="separate"/>
        </w:r>
        <w:r w:rsidR="000B5F25">
          <w:rPr>
            <w:noProof/>
            <w:webHidden/>
          </w:rPr>
          <w:t>48</w:t>
        </w:r>
        <w:r w:rsidR="000B5F25">
          <w:rPr>
            <w:noProof/>
            <w:webHidden/>
          </w:rPr>
          <w:fldChar w:fldCharType="end"/>
        </w:r>
      </w:hyperlink>
    </w:p>
    <w:p w14:paraId="0483FF0F" w14:textId="72D3538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30" w:history="1">
        <w:r w:rsidR="000B5F25" w:rsidRPr="00067CF0">
          <w:rPr>
            <w:rStyle w:val="Hyperlink"/>
            <w:noProof/>
          </w:rPr>
          <w:t>3.14.10 policies property</w:t>
        </w:r>
        <w:r w:rsidR="000B5F25">
          <w:rPr>
            <w:noProof/>
            <w:webHidden/>
          </w:rPr>
          <w:tab/>
        </w:r>
        <w:r w:rsidR="000B5F25">
          <w:rPr>
            <w:noProof/>
            <w:webHidden/>
          </w:rPr>
          <w:fldChar w:fldCharType="begin"/>
        </w:r>
        <w:r w:rsidR="000B5F25">
          <w:rPr>
            <w:noProof/>
            <w:webHidden/>
          </w:rPr>
          <w:instrText xml:space="preserve"> PAGEREF _Toc6579530 \h </w:instrText>
        </w:r>
        <w:r w:rsidR="000B5F25">
          <w:rPr>
            <w:noProof/>
            <w:webHidden/>
          </w:rPr>
        </w:r>
        <w:r w:rsidR="000B5F25">
          <w:rPr>
            <w:noProof/>
            <w:webHidden/>
          </w:rPr>
          <w:fldChar w:fldCharType="separate"/>
        </w:r>
        <w:r w:rsidR="000B5F25">
          <w:rPr>
            <w:noProof/>
            <w:webHidden/>
          </w:rPr>
          <w:t>48</w:t>
        </w:r>
        <w:r w:rsidR="000B5F25">
          <w:rPr>
            <w:noProof/>
            <w:webHidden/>
          </w:rPr>
          <w:fldChar w:fldCharType="end"/>
        </w:r>
      </w:hyperlink>
    </w:p>
    <w:p w14:paraId="56DCA330" w14:textId="16B5717B"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31" w:history="1">
        <w:r w:rsidR="000B5F25" w:rsidRPr="00067CF0">
          <w:rPr>
            <w:rStyle w:val="Hyperlink"/>
            <w:noProof/>
          </w:rPr>
          <w:t>3.14.11 invocations property</w:t>
        </w:r>
        <w:r w:rsidR="000B5F25">
          <w:rPr>
            <w:noProof/>
            <w:webHidden/>
          </w:rPr>
          <w:tab/>
        </w:r>
        <w:r w:rsidR="000B5F25">
          <w:rPr>
            <w:noProof/>
            <w:webHidden/>
          </w:rPr>
          <w:fldChar w:fldCharType="begin"/>
        </w:r>
        <w:r w:rsidR="000B5F25">
          <w:rPr>
            <w:noProof/>
            <w:webHidden/>
          </w:rPr>
          <w:instrText xml:space="preserve"> PAGEREF _Toc6579531 \h </w:instrText>
        </w:r>
        <w:r w:rsidR="000B5F25">
          <w:rPr>
            <w:noProof/>
            <w:webHidden/>
          </w:rPr>
        </w:r>
        <w:r w:rsidR="000B5F25">
          <w:rPr>
            <w:noProof/>
            <w:webHidden/>
          </w:rPr>
          <w:fldChar w:fldCharType="separate"/>
        </w:r>
        <w:r w:rsidR="000B5F25">
          <w:rPr>
            <w:noProof/>
            <w:webHidden/>
          </w:rPr>
          <w:t>48</w:t>
        </w:r>
        <w:r w:rsidR="000B5F25">
          <w:rPr>
            <w:noProof/>
            <w:webHidden/>
          </w:rPr>
          <w:fldChar w:fldCharType="end"/>
        </w:r>
      </w:hyperlink>
    </w:p>
    <w:p w14:paraId="696D3FE0" w14:textId="1A87574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32" w:history="1">
        <w:r w:rsidR="000B5F25" w:rsidRPr="00067CF0">
          <w:rPr>
            <w:rStyle w:val="Hyperlink"/>
            <w:noProof/>
          </w:rPr>
          <w:t>3.14.12 conversion property</w:t>
        </w:r>
        <w:r w:rsidR="000B5F25">
          <w:rPr>
            <w:noProof/>
            <w:webHidden/>
          </w:rPr>
          <w:tab/>
        </w:r>
        <w:r w:rsidR="000B5F25">
          <w:rPr>
            <w:noProof/>
            <w:webHidden/>
          </w:rPr>
          <w:fldChar w:fldCharType="begin"/>
        </w:r>
        <w:r w:rsidR="000B5F25">
          <w:rPr>
            <w:noProof/>
            <w:webHidden/>
          </w:rPr>
          <w:instrText xml:space="preserve"> PAGEREF _Toc6579532 \h </w:instrText>
        </w:r>
        <w:r w:rsidR="000B5F25">
          <w:rPr>
            <w:noProof/>
            <w:webHidden/>
          </w:rPr>
        </w:r>
        <w:r w:rsidR="000B5F25">
          <w:rPr>
            <w:noProof/>
            <w:webHidden/>
          </w:rPr>
          <w:fldChar w:fldCharType="separate"/>
        </w:r>
        <w:r w:rsidR="000B5F25">
          <w:rPr>
            <w:noProof/>
            <w:webHidden/>
          </w:rPr>
          <w:t>48</w:t>
        </w:r>
        <w:r w:rsidR="000B5F25">
          <w:rPr>
            <w:noProof/>
            <w:webHidden/>
          </w:rPr>
          <w:fldChar w:fldCharType="end"/>
        </w:r>
      </w:hyperlink>
    </w:p>
    <w:p w14:paraId="1F38739B" w14:textId="4D55273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33" w:history="1">
        <w:r w:rsidR="000B5F25" w:rsidRPr="00067CF0">
          <w:rPr>
            <w:rStyle w:val="Hyperlink"/>
            <w:noProof/>
          </w:rPr>
          <w:t>3.14.13 versionControlProvenance property</w:t>
        </w:r>
        <w:r w:rsidR="000B5F25">
          <w:rPr>
            <w:noProof/>
            <w:webHidden/>
          </w:rPr>
          <w:tab/>
        </w:r>
        <w:r w:rsidR="000B5F25">
          <w:rPr>
            <w:noProof/>
            <w:webHidden/>
          </w:rPr>
          <w:fldChar w:fldCharType="begin"/>
        </w:r>
        <w:r w:rsidR="000B5F25">
          <w:rPr>
            <w:noProof/>
            <w:webHidden/>
          </w:rPr>
          <w:instrText xml:space="preserve"> PAGEREF _Toc6579533 \h </w:instrText>
        </w:r>
        <w:r w:rsidR="000B5F25">
          <w:rPr>
            <w:noProof/>
            <w:webHidden/>
          </w:rPr>
        </w:r>
        <w:r w:rsidR="000B5F25">
          <w:rPr>
            <w:noProof/>
            <w:webHidden/>
          </w:rPr>
          <w:fldChar w:fldCharType="separate"/>
        </w:r>
        <w:r w:rsidR="000B5F25">
          <w:rPr>
            <w:noProof/>
            <w:webHidden/>
          </w:rPr>
          <w:t>49</w:t>
        </w:r>
        <w:r w:rsidR="000B5F25">
          <w:rPr>
            <w:noProof/>
            <w:webHidden/>
          </w:rPr>
          <w:fldChar w:fldCharType="end"/>
        </w:r>
      </w:hyperlink>
    </w:p>
    <w:p w14:paraId="53B7C51E" w14:textId="61D0C3F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34" w:history="1">
        <w:r w:rsidR="000B5F25" w:rsidRPr="00067CF0">
          <w:rPr>
            <w:rStyle w:val="Hyperlink"/>
            <w:noProof/>
          </w:rPr>
          <w:t>3.14.14 originalUriBaseIds property</w:t>
        </w:r>
        <w:r w:rsidR="000B5F25">
          <w:rPr>
            <w:noProof/>
            <w:webHidden/>
          </w:rPr>
          <w:tab/>
        </w:r>
        <w:r w:rsidR="000B5F25">
          <w:rPr>
            <w:noProof/>
            <w:webHidden/>
          </w:rPr>
          <w:fldChar w:fldCharType="begin"/>
        </w:r>
        <w:r w:rsidR="000B5F25">
          <w:rPr>
            <w:noProof/>
            <w:webHidden/>
          </w:rPr>
          <w:instrText xml:space="preserve"> PAGEREF _Toc6579534 \h </w:instrText>
        </w:r>
        <w:r w:rsidR="000B5F25">
          <w:rPr>
            <w:noProof/>
            <w:webHidden/>
          </w:rPr>
        </w:r>
        <w:r w:rsidR="000B5F25">
          <w:rPr>
            <w:noProof/>
            <w:webHidden/>
          </w:rPr>
          <w:fldChar w:fldCharType="separate"/>
        </w:r>
        <w:r w:rsidR="000B5F25">
          <w:rPr>
            <w:noProof/>
            <w:webHidden/>
          </w:rPr>
          <w:t>49</w:t>
        </w:r>
        <w:r w:rsidR="000B5F25">
          <w:rPr>
            <w:noProof/>
            <w:webHidden/>
          </w:rPr>
          <w:fldChar w:fldCharType="end"/>
        </w:r>
      </w:hyperlink>
    </w:p>
    <w:p w14:paraId="4C11F87F" w14:textId="6F74CEB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35" w:history="1">
        <w:r w:rsidR="000B5F25" w:rsidRPr="00067CF0">
          <w:rPr>
            <w:rStyle w:val="Hyperlink"/>
            <w:noProof/>
          </w:rPr>
          <w:t>3.14.15 artifacts property</w:t>
        </w:r>
        <w:r w:rsidR="000B5F25">
          <w:rPr>
            <w:noProof/>
            <w:webHidden/>
          </w:rPr>
          <w:tab/>
        </w:r>
        <w:r w:rsidR="000B5F25">
          <w:rPr>
            <w:noProof/>
            <w:webHidden/>
          </w:rPr>
          <w:fldChar w:fldCharType="begin"/>
        </w:r>
        <w:r w:rsidR="000B5F25">
          <w:rPr>
            <w:noProof/>
            <w:webHidden/>
          </w:rPr>
          <w:instrText xml:space="preserve"> PAGEREF _Toc6579535 \h </w:instrText>
        </w:r>
        <w:r w:rsidR="000B5F25">
          <w:rPr>
            <w:noProof/>
            <w:webHidden/>
          </w:rPr>
        </w:r>
        <w:r w:rsidR="000B5F25">
          <w:rPr>
            <w:noProof/>
            <w:webHidden/>
          </w:rPr>
          <w:fldChar w:fldCharType="separate"/>
        </w:r>
        <w:r w:rsidR="000B5F25">
          <w:rPr>
            <w:noProof/>
            <w:webHidden/>
          </w:rPr>
          <w:t>51</w:t>
        </w:r>
        <w:r w:rsidR="000B5F25">
          <w:rPr>
            <w:noProof/>
            <w:webHidden/>
          </w:rPr>
          <w:fldChar w:fldCharType="end"/>
        </w:r>
      </w:hyperlink>
    </w:p>
    <w:p w14:paraId="68770FDA" w14:textId="3EED026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36" w:history="1">
        <w:r w:rsidR="000B5F25" w:rsidRPr="00067CF0">
          <w:rPr>
            <w:rStyle w:val="Hyperlink"/>
            <w:noProof/>
          </w:rPr>
          <w:t>3.14.16 logicalLocations property</w:t>
        </w:r>
        <w:r w:rsidR="000B5F25">
          <w:rPr>
            <w:noProof/>
            <w:webHidden/>
          </w:rPr>
          <w:tab/>
        </w:r>
        <w:r w:rsidR="000B5F25">
          <w:rPr>
            <w:noProof/>
            <w:webHidden/>
          </w:rPr>
          <w:fldChar w:fldCharType="begin"/>
        </w:r>
        <w:r w:rsidR="000B5F25">
          <w:rPr>
            <w:noProof/>
            <w:webHidden/>
          </w:rPr>
          <w:instrText xml:space="preserve"> PAGEREF _Toc6579536 \h </w:instrText>
        </w:r>
        <w:r w:rsidR="000B5F25">
          <w:rPr>
            <w:noProof/>
            <w:webHidden/>
          </w:rPr>
        </w:r>
        <w:r w:rsidR="000B5F25">
          <w:rPr>
            <w:noProof/>
            <w:webHidden/>
          </w:rPr>
          <w:fldChar w:fldCharType="separate"/>
        </w:r>
        <w:r w:rsidR="000B5F25">
          <w:rPr>
            <w:noProof/>
            <w:webHidden/>
          </w:rPr>
          <w:t>51</w:t>
        </w:r>
        <w:r w:rsidR="000B5F25">
          <w:rPr>
            <w:noProof/>
            <w:webHidden/>
          </w:rPr>
          <w:fldChar w:fldCharType="end"/>
        </w:r>
      </w:hyperlink>
    </w:p>
    <w:p w14:paraId="3AA817BB" w14:textId="019B279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37" w:history="1">
        <w:r w:rsidR="000B5F25" w:rsidRPr="00067CF0">
          <w:rPr>
            <w:rStyle w:val="Hyperlink"/>
            <w:noProof/>
          </w:rPr>
          <w:t>3.14.17 addresses property</w:t>
        </w:r>
        <w:r w:rsidR="000B5F25">
          <w:rPr>
            <w:noProof/>
            <w:webHidden/>
          </w:rPr>
          <w:tab/>
        </w:r>
        <w:r w:rsidR="000B5F25">
          <w:rPr>
            <w:noProof/>
            <w:webHidden/>
          </w:rPr>
          <w:fldChar w:fldCharType="begin"/>
        </w:r>
        <w:r w:rsidR="000B5F25">
          <w:rPr>
            <w:noProof/>
            <w:webHidden/>
          </w:rPr>
          <w:instrText xml:space="preserve"> PAGEREF _Toc6579537 \h </w:instrText>
        </w:r>
        <w:r w:rsidR="000B5F25">
          <w:rPr>
            <w:noProof/>
            <w:webHidden/>
          </w:rPr>
        </w:r>
        <w:r w:rsidR="000B5F25">
          <w:rPr>
            <w:noProof/>
            <w:webHidden/>
          </w:rPr>
          <w:fldChar w:fldCharType="separate"/>
        </w:r>
        <w:r w:rsidR="000B5F25">
          <w:rPr>
            <w:noProof/>
            <w:webHidden/>
          </w:rPr>
          <w:t>52</w:t>
        </w:r>
        <w:r w:rsidR="000B5F25">
          <w:rPr>
            <w:noProof/>
            <w:webHidden/>
          </w:rPr>
          <w:fldChar w:fldCharType="end"/>
        </w:r>
      </w:hyperlink>
    </w:p>
    <w:p w14:paraId="5DA32C3C" w14:textId="051BDB9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38" w:history="1">
        <w:r w:rsidR="000B5F25" w:rsidRPr="00067CF0">
          <w:rPr>
            <w:rStyle w:val="Hyperlink"/>
            <w:noProof/>
          </w:rPr>
          <w:t>3.14.18 threadFlowLocations property</w:t>
        </w:r>
        <w:r w:rsidR="000B5F25">
          <w:rPr>
            <w:noProof/>
            <w:webHidden/>
          </w:rPr>
          <w:tab/>
        </w:r>
        <w:r w:rsidR="000B5F25">
          <w:rPr>
            <w:noProof/>
            <w:webHidden/>
          </w:rPr>
          <w:fldChar w:fldCharType="begin"/>
        </w:r>
        <w:r w:rsidR="000B5F25">
          <w:rPr>
            <w:noProof/>
            <w:webHidden/>
          </w:rPr>
          <w:instrText xml:space="preserve"> PAGEREF _Toc6579538 \h </w:instrText>
        </w:r>
        <w:r w:rsidR="000B5F25">
          <w:rPr>
            <w:noProof/>
            <w:webHidden/>
          </w:rPr>
        </w:r>
        <w:r w:rsidR="000B5F25">
          <w:rPr>
            <w:noProof/>
            <w:webHidden/>
          </w:rPr>
          <w:fldChar w:fldCharType="separate"/>
        </w:r>
        <w:r w:rsidR="000B5F25">
          <w:rPr>
            <w:noProof/>
            <w:webHidden/>
          </w:rPr>
          <w:t>52</w:t>
        </w:r>
        <w:r w:rsidR="000B5F25">
          <w:rPr>
            <w:noProof/>
            <w:webHidden/>
          </w:rPr>
          <w:fldChar w:fldCharType="end"/>
        </w:r>
      </w:hyperlink>
    </w:p>
    <w:p w14:paraId="57E4E8B1" w14:textId="2439D0A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39" w:history="1">
        <w:r w:rsidR="000B5F25" w:rsidRPr="00067CF0">
          <w:rPr>
            <w:rStyle w:val="Hyperlink"/>
            <w:noProof/>
          </w:rPr>
          <w:t>3.14.19 graphs property</w:t>
        </w:r>
        <w:r w:rsidR="000B5F25">
          <w:rPr>
            <w:noProof/>
            <w:webHidden/>
          </w:rPr>
          <w:tab/>
        </w:r>
        <w:r w:rsidR="000B5F25">
          <w:rPr>
            <w:noProof/>
            <w:webHidden/>
          </w:rPr>
          <w:fldChar w:fldCharType="begin"/>
        </w:r>
        <w:r w:rsidR="000B5F25">
          <w:rPr>
            <w:noProof/>
            <w:webHidden/>
          </w:rPr>
          <w:instrText xml:space="preserve"> PAGEREF _Toc6579539 \h </w:instrText>
        </w:r>
        <w:r w:rsidR="000B5F25">
          <w:rPr>
            <w:noProof/>
            <w:webHidden/>
          </w:rPr>
        </w:r>
        <w:r w:rsidR="000B5F25">
          <w:rPr>
            <w:noProof/>
            <w:webHidden/>
          </w:rPr>
          <w:fldChar w:fldCharType="separate"/>
        </w:r>
        <w:r w:rsidR="000B5F25">
          <w:rPr>
            <w:noProof/>
            <w:webHidden/>
          </w:rPr>
          <w:t>53</w:t>
        </w:r>
        <w:r w:rsidR="000B5F25">
          <w:rPr>
            <w:noProof/>
            <w:webHidden/>
          </w:rPr>
          <w:fldChar w:fldCharType="end"/>
        </w:r>
      </w:hyperlink>
    </w:p>
    <w:p w14:paraId="03BFA18D" w14:textId="26523D0E"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40" w:history="1">
        <w:r w:rsidR="000B5F25" w:rsidRPr="00067CF0">
          <w:rPr>
            <w:rStyle w:val="Hyperlink"/>
            <w:noProof/>
          </w:rPr>
          <w:t>3.14.20 requests property</w:t>
        </w:r>
        <w:r w:rsidR="000B5F25">
          <w:rPr>
            <w:noProof/>
            <w:webHidden/>
          </w:rPr>
          <w:tab/>
        </w:r>
        <w:r w:rsidR="000B5F25">
          <w:rPr>
            <w:noProof/>
            <w:webHidden/>
          </w:rPr>
          <w:fldChar w:fldCharType="begin"/>
        </w:r>
        <w:r w:rsidR="000B5F25">
          <w:rPr>
            <w:noProof/>
            <w:webHidden/>
          </w:rPr>
          <w:instrText xml:space="preserve"> PAGEREF _Toc6579540 \h </w:instrText>
        </w:r>
        <w:r w:rsidR="000B5F25">
          <w:rPr>
            <w:noProof/>
            <w:webHidden/>
          </w:rPr>
        </w:r>
        <w:r w:rsidR="000B5F25">
          <w:rPr>
            <w:noProof/>
            <w:webHidden/>
          </w:rPr>
          <w:fldChar w:fldCharType="separate"/>
        </w:r>
        <w:r w:rsidR="000B5F25">
          <w:rPr>
            <w:noProof/>
            <w:webHidden/>
          </w:rPr>
          <w:t>53</w:t>
        </w:r>
        <w:r w:rsidR="000B5F25">
          <w:rPr>
            <w:noProof/>
            <w:webHidden/>
          </w:rPr>
          <w:fldChar w:fldCharType="end"/>
        </w:r>
      </w:hyperlink>
    </w:p>
    <w:p w14:paraId="69A54A21" w14:textId="710BEEA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41" w:history="1">
        <w:r w:rsidR="000B5F25" w:rsidRPr="00067CF0">
          <w:rPr>
            <w:rStyle w:val="Hyperlink"/>
            <w:noProof/>
          </w:rPr>
          <w:t>3.14.21 responses property</w:t>
        </w:r>
        <w:r w:rsidR="000B5F25">
          <w:rPr>
            <w:noProof/>
            <w:webHidden/>
          </w:rPr>
          <w:tab/>
        </w:r>
        <w:r w:rsidR="000B5F25">
          <w:rPr>
            <w:noProof/>
            <w:webHidden/>
          </w:rPr>
          <w:fldChar w:fldCharType="begin"/>
        </w:r>
        <w:r w:rsidR="000B5F25">
          <w:rPr>
            <w:noProof/>
            <w:webHidden/>
          </w:rPr>
          <w:instrText xml:space="preserve"> PAGEREF _Toc6579541 \h </w:instrText>
        </w:r>
        <w:r w:rsidR="000B5F25">
          <w:rPr>
            <w:noProof/>
            <w:webHidden/>
          </w:rPr>
        </w:r>
        <w:r w:rsidR="000B5F25">
          <w:rPr>
            <w:noProof/>
            <w:webHidden/>
          </w:rPr>
          <w:fldChar w:fldCharType="separate"/>
        </w:r>
        <w:r w:rsidR="000B5F25">
          <w:rPr>
            <w:noProof/>
            <w:webHidden/>
          </w:rPr>
          <w:t>53</w:t>
        </w:r>
        <w:r w:rsidR="000B5F25">
          <w:rPr>
            <w:noProof/>
            <w:webHidden/>
          </w:rPr>
          <w:fldChar w:fldCharType="end"/>
        </w:r>
      </w:hyperlink>
    </w:p>
    <w:p w14:paraId="0519BEC4" w14:textId="4256C23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42" w:history="1">
        <w:r w:rsidR="000B5F25" w:rsidRPr="00067CF0">
          <w:rPr>
            <w:rStyle w:val="Hyperlink"/>
            <w:noProof/>
          </w:rPr>
          <w:t>3.14.22 results property</w:t>
        </w:r>
        <w:r w:rsidR="000B5F25">
          <w:rPr>
            <w:noProof/>
            <w:webHidden/>
          </w:rPr>
          <w:tab/>
        </w:r>
        <w:r w:rsidR="000B5F25">
          <w:rPr>
            <w:noProof/>
            <w:webHidden/>
          </w:rPr>
          <w:fldChar w:fldCharType="begin"/>
        </w:r>
        <w:r w:rsidR="000B5F25">
          <w:rPr>
            <w:noProof/>
            <w:webHidden/>
          </w:rPr>
          <w:instrText xml:space="preserve"> PAGEREF _Toc6579542 \h </w:instrText>
        </w:r>
        <w:r w:rsidR="000B5F25">
          <w:rPr>
            <w:noProof/>
            <w:webHidden/>
          </w:rPr>
        </w:r>
        <w:r w:rsidR="000B5F25">
          <w:rPr>
            <w:noProof/>
            <w:webHidden/>
          </w:rPr>
          <w:fldChar w:fldCharType="separate"/>
        </w:r>
        <w:r w:rsidR="000B5F25">
          <w:rPr>
            <w:noProof/>
            <w:webHidden/>
          </w:rPr>
          <w:t>53</w:t>
        </w:r>
        <w:r w:rsidR="000B5F25">
          <w:rPr>
            <w:noProof/>
            <w:webHidden/>
          </w:rPr>
          <w:fldChar w:fldCharType="end"/>
        </w:r>
      </w:hyperlink>
    </w:p>
    <w:p w14:paraId="47B81276" w14:textId="06A071C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43" w:history="1">
        <w:r w:rsidR="000B5F25" w:rsidRPr="00067CF0">
          <w:rPr>
            <w:rStyle w:val="Hyperlink"/>
            <w:noProof/>
          </w:rPr>
          <w:t>3.14.23 defaultEncoding property</w:t>
        </w:r>
        <w:r w:rsidR="000B5F25">
          <w:rPr>
            <w:noProof/>
            <w:webHidden/>
          </w:rPr>
          <w:tab/>
        </w:r>
        <w:r w:rsidR="000B5F25">
          <w:rPr>
            <w:noProof/>
            <w:webHidden/>
          </w:rPr>
          <w:fldChar w:fldCharType="begin"/>
        </w:r>
        <w:r w:rsidR="000B5F25">
          <w:rPr>
            <w:noProof/>
            <w:webHidden/>
          </w:rPr>
          <w:instrText xml:space="preserve"> PAGEREF _Toc6579543 \h </w:instrText>
        </w:r>
        <w:r w:rsidR="000B5F25">
          <w:rPr>
            <w:noProof/>
            <w:webHidden/>
          </w:rPr>
        </w:r>
        <w:r w:rsidR="000B5F25">
          <w:rPr>
            <w:noProof/>
            <w:webHidden/>
          </w:rPr>
          <w:fldChar w:fldCharType="separate"/>
        </w:r>
        <w:r w:rsidR="000B5F25">
          <w:rPr>
            <w:noProof/>
            <w:webHidden/>
          </w:rPr>
          <w:t>53</w:t>
        </w:r>
        <w:r w:rsidR="000B5F25">
          <w:rPr>
            <w:noProof/>
            <w:webHidden/>
          </w:rPr>
          <w:fldChar w:fldCharType="end"/>
        </w:r>
      </w:hyperlink>
    </w:p>
    <w:p w14:paraId="7BA9079D" w14:textId="2282848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44" w:history="1">
        <w:r w:rsidR="000B5F25" w:rsidRPr="00067CF0">
          <w:rPr>
            <w:rStyle w:val="Hyperlink"/>
            <w:noProof/>
          </w:rPr>
          <w:t>3.14.24 defaultSourceLanguage property</w:t>
        </w:r>
        <w:r w:rsidR="000B5F25">
          <w:rPr>
            <w:noProof/>
            <w:webHidden/>
          </w:rPr>
          <w:tab/>
        </w:r>
        <w:r w:rsidR="000B5F25">
          <w:rPr>
            <w:noProof/>
            <w:webHidden/>
          </w:rPr>
          <w:fldChar w:fldCharType="begin"/>
        </w:r>
        <w:r w:rsidR="000B5F25">
          <w:rPr>
            <w:noProof/>
            <w:webHidden/>
          </w:rPr>
          <w:instrText xml:space="preserve"> PAGEREF _Toc6579544 \h </w:instrText>
        </w:r>
        <w:r w:rsidR="000B5F25">
          <w:rPr>
            <w:noProof/>
            <w:webHidden/>
          </w:rPr>
        </w:r>
        <w:r w:rsidR="000B5F25">
          <w:rPr>
            <w:noProof/>
            <w:webHidden/>
          </w:rPr>
          <w:fldChar w:fldCharType="separate"/>
        </w:r>
        <w:r w:rsidR="000B5F25">
          <w:rPr>
            <w:noProof/>
            <w:webHidden/>
          </w:rPr>
          <w:t>54</w:t>
        </w:r>
        <w:r w:rsidR="000B5F25">
          <w:rPr>
            <w:noProof/>
            <w:webHidden/>
          </w:rPr>
          <w:fldChar w:fldCharType="end"/>
        </w:r>
      </w:hyperlink>
    </w:p>
    <w:p w14:paraId="1E960E91" w14:textId="3C8AF61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45" w:history="1">
        <w:r w:rsidR="000B5F25" w:rsidRPr="00067CF0">
          <w:rPr>
            <w:rStyle w:val="Hyperlink"/>
            <w:noProof/>
          </w:rPr>
          <w:t>3.14.25 newlineSequences property</w:t>
        </w:r>
        <w:r w:rsidR="000B5F25">
          <w:rPr>
            <w:noProof/>
            <w:webHidden/>
          </w:rPr>
          <w:tab/>
        </w:r>
        <w:r w:rsidR="000B5F25">
          <w:rPr>
            <w:noProof/>
            <w:webHidden/>
          </w:rPr>
          <w:fldChar w:fldCharType="begin"/>
        </w:r>
        <w:r w:rsidR="000B5F25">
          <w:rPr>
            <w:noProof/>
            <w:webHidden/>
          </w:rPr>
          <w:instrText xml:space="preserve"> PAGEREF _Toc6579545 \h </w:instrText>
        </w:r>
        <w:r w:rsidR="000B5F25">
          <w:rPr>
            <w:noProof/>
            <w:webHidden/>
          </w:rPr>
        </w:r>
        <w:r w:rsidR="000B5F25">
          <w:rPr>
            <w:noProof/>
            <w:webHidden/>
          </w:rPr>
          <w:fldChar w:fldCharType="separate"/>
        </w:r>
        <w:r w:rsidR="000B5F25">
          <w:rPr>
            <w:noProof/>
            <w:webHidden/>
          </w:rPr>
          <w:t>54</w:t>
        </w:r>
        <w:r w:rsidR="000B5F25">
          <w:rPr>
            <w:noProof/>
            <w:webHidden/>
          </w:rPr>
          <w:fldChar w:fldCharType="end"/>
        </w:r>
      </w:hyperlink>
    </w:p>
    <w:p w14:paraId="7DB9A651" w14:textId="25C52DC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46" w:history="1">
        <w:r w:rsidR="000B5F25" w:rsidRPr="00067CF0">
          <w:rPr>
            <w:rStyle w:val="Hyperlink"/>
            <w:noProof/>
          </w:rPr>
          <w:t>3.14.26 columnKind property</w:t>
        </w:r>
        <w:r w:rsidR="000B5F25">
          <w:rPr>
            <w:noProof/>
            <w:webHidden/>
          </w:rPr>
          <w:tab/>
        </w:r>
        <w:r w:rsidR="000B5F25">
          <w:rPr>
            <w:noProof/>
            <w:webHidden/>
          </w:rPr>
          <w:fldChar w:fldCharType="begin"/>
        </w:r>
        <w:r w:rsidR="000B5F25">
          <w:rPr>
            <w:noProof/>
            <w:webHidden/>
          </w:rPr>
          <w:instrText xml:space="preserve"> PAGEREF _Toc6579546 \h </w:instrText>
        </w:r>
        <w:r w:rsidR="000B5F25">
          <w:rPr>
            <w:noProof/>
            <w:webHidden/>
          </w:rPr>
        </w:r>
        <w:r w:rsidR="000B5F25">
          <w:rPr>
            <w:noProof/>
            <w:webHidden/>
          </w:rPr>
          <w:fldChar w:fldCharType="separate"/>
        </w:r>
        <w:r w:rsidR="000B5F25">
          <w:rPr>
            <w:noProof/>
            <w:webHidden/>
          </w:rPr>
          <w:t>54</w:t>
        </w:r>
        <w:r w:rsidR="000B5F25">
          <w:rPr>
            <w:noProof/>
            <w:webHidden/>
          </w:rPr>
          <w:fldChar w:fldCharType="end"/>
        </w:r>
      </w:hyperlink>
    </w:p>
    <w:p w14:paraId="562E62DE" w14:textId="26E6E2A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47" w:history="1">
        <w:r w:rsidR="000B5F25" w:rsidRPr="00067CF0">
          <w:rPr>
            <w:rStyle w:val="Hyperlink"/>
            <w:noProof/>
          </w:rPr>
          <w:t>3.14.27 redactionToken property</w:t>
        </w:r>
        <w:r w:rsidR="000B5F25">
          <w:rPr>
            <w:noProof/>
            <w:webHidden/>
          </w:rPr>
          <w:tab/>
        </w:r>
        <w:r w:rsidR="000B5F25">
          <w:rPr>
            <w:noProof/>
            <w:webHidden/>
          </w:rPr>
          <w:fldChar w:fldCharType="begin"/>
        </w:r>
        <w:r w:rsidR="000B5F25">
          <w:rPr>
            <w:noProof/>
            <w:webHidden/>
          </w:rPr>
          <w:instrText xml:space="preserve"> PAGEREF _Toc6579547 \h </w:instrText>
        </w:r>
        <w:r w:rsidR="000B5F25">
          <w:rPr>
            <w:noProof/>
            <w:webHidden/>
          </w:rPr>
        </w:r>
        <w:r w:rsidR="000B5F25">
          <w:rPr>
            <w:noProof/>
            <w:webHidden/>
          </w:rPr>
          <w:fldChar w:fldCharType="separate"/>
        </w:r>
        <w:r w:rsidR="000B5F25">
          <w:rPr>
            <w:noProof/>
            <w:webHidden/>
          </w:rPr>
          <w:t>55</w:t>
        </w:r>
        <w:r w:rsidR="000B5F25">
          <w:rPr>
            <w:noProof/>
            <w:webHidden/>
          </w:rPr>
          <w:fldChar w:fldCharType="end"/>
        </w:r>
      </w:hyperlink>
    </w:p>
    <w:p w14:paraId="4C93B8C9" w14:textId="1768F967" w:rsidR="000B5F25" w:rsidRDefault="00EF4994">
      <w:pPr>
        <w:pStyle w:val="TOC2"/>
        <w:tabs>
          <w:tab w:val="right" w:leader="dot" w:pos="9350"/>
        </w:tabs>
        <w:rPr>
          <w:rFonts w:asciiTheme="minorHAnsi" w:eastAsiaTheme="minorEastAsia" w:hAnsiTheme="minorHAnsi" w:cstheme="minorBidi"/>
          <w:noProof/>
          <w:sz w:val="22"/>
          <w:szCs w:val="22"/>
        </w:rPr>
      </w:pPr>
      <w:hyperlink w:anchor="_Toc6579548" w:history="1">
        <w:r w:rsidR="000B5F25" w:rsidRPr="00067CF0">
          <w:rPr>
            <w:rStyle w:val="Hyperlink"/>
            <w:noProof/>
          </w:rPr>
          <w:t>3.15 externalPropertyFileReferences object</w:t>
        </w:r>
        <w:r w:rsidR="000B5F25">
          <w:rPr>
            <w:noProof/>
            <w:webHidden/>
          </w:rPr>
          <w:tab/>
        </w:r>
        <w:r w:rsidR="000B5F25">
          <w:rPr>
            <w:noProof/>
            <w:webHidden/>
          </w:rPr>
          <w:fldChar w:fldCharType="begin"/>
        </w:r>
        <w:r w:rsidR="000B5F25">
          <w:rPr>
            <w:noProof/>
            <w:webHidden/>
          </w:rPr>
          <w:instrText xml:space="preserve"> PAGEREF _Toc6579548 \h </w:instrText>
        </w:r>
        <w:r w:rsidR="000B5F25">
          <w:rPr>
            <w:noProof/>
            <w:webHidden/>
          </w:rPr>
        </w:r>
        <w:r w:rsidR="000B5F25">
          <w:rPr>
            <w:noProof/>
            <w:webHidden/>
          </w:rPr>
          <w:fldChar w:fldCharType="separate"/>
        </w:r>
        <w:r w:rsidR="000B5F25">
          <w:rPr>
            <w:noProof/>
            <w:webHidden/>
          </w:rPr>
          <w:t>55</w:t>
        </w:r>
        <w:r w:rsidR="000B5F25">
          <w:rPr>
            <w:noProof/>
            <w:webHidden/>
          </w:rPr>
          <w:fldChar w:fldCharType="end"/>
        </w:r>
      </w:hyperlink>
    </w:p>
    <w:p w14:paraId="5A24E490" w14:textId="3900647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49" w:history="1">
        <w:r w:rsidR="000B5F25" w:rsidRPr="00067CF0">
          <w:rPr>
            <w:rStyle w:val="Hyperlink"/>
            <w:noProof/>
          </w:rPr>
          <w:t>3.15.1 General</w:t>
        </w:r>
        <w:r w:rsidR="000B5F25">
          <w:rPr>
            <w:noProof/>
            <w:webHidden/>
          </w:rPr>
          <w:tab/>
        </w:r>
        <w:r w:rsidR="000B5F25">
          <w:rPr>
            <w:noProof/>
            <w:webHidden/>
          </w:rPr>
          <w:fldChar w:fldCharType="begin"/>
        </w:r>
        <w:r w:rsidR="000B5F25">
          <w:rPr>
            <w:noProof/>
            <w:webHidden/>
          </w:rPr>
          <w:instrText xml:space="preserve"> PAGEREF _Toc6579549 \h </w:instrText>
        </w:r>
        <w:r w:rsidR="000B5F25">
          <w:rPr>
            <w:noProof/>
            <w:webHidden/>
          </w:rPr>
        </w:r>
        <w:r w:rsidR="000B5F25">
          <w:rPr>
            <w:noProof/>
            <w:webHidden/>
          </w:rPr>
          <w:fldChar w:fldCharType="separate"/>
        </w:r>
        <w:r w:rsidR="000B5F25">
          <w:rPr>
            <w:noProof/>
            <w:webHidden/>
          </w:rPr>
          <w:t>55</w:t>
        </w:r>
        <w:r w:rsidR="000B5F25">
          <w:rPr>
            <w:noProof/>
            <w:webHidden/>
          </w:rPr>
          <w:fldChar w:fldCharType="end"/>
        </w:r>
      </w:hyperlink>
    </w:p>
    <w:p w14:paraId="54615795" w14:textId="7D1A217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50" w:history="1">
        <w:r w:rsidR="000B5F25" w:rsidRPr="00067CF0">
          <w:rPr>
            <w:rStyle w:val="Hyperlink"/>
            <w:noProof/>
          </w:rPr>
          <w:t>3.15.2 Rationale</w:t>
        </w:r>
        <w:r w:rsidR="000B5F25">
          <w:rPr>
            <w:noProof/>
            <w:webHidden/>
          </w:rPr>
          <w:tab/>
        </w:r>
        <w:r w:rsidR="000B5F25">
          <w:rPr>
            <w:noProof/>
            <w:webHidden/>
          </w:rPr>
          <w:fldChar w:fldCharType="begin"/>
        </w:r>
        <w:r w:rsidR="000B5F25">
          <w:rPr>
            <w:noProof/>
            <w:webHidden/>
          </w:rPr>
          <w:instrText xml:space="preserve"> PAGEREF _Toc6579550 \h </w:instrText>
        </w:r>
        <w:r w:rsidR="000B5F25">
          <w:rPr>
            <w:noProof/>
            <w:webHidden/>
          </w:rPr>
        </w:r>
        <w:r w:rsidR="000B5F25">
          <w:rPr>
            <w:noProof/>
            <w:webHidden/>
          </w:rPr>
          <w:fldChar w:fldCharType="separate"/>
        </w:r>
        <w:r w:rsidR="000B5F25">
          <w:rPr>
            <w:noProof/>
            <w:webHidden/>
          </w:rPr>
          <w:t>55</w:t>
        </w:r>
        <w:r w:rsidR="000B5F25">
          <w:rPr>
            <w:noProof/>
            <w:webHidden/>
          </w:rPr>
          <w:fldChar w:fldCharType="end"/>
        </w:r>
      </w:hyperlink>
    </w:p>
    <w:p w14:paraId="3569BEDB" w14:textId="54405F1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51" w:history="1">
        <w:r w:rsidR="000B5F25" w:rsidRPr="00067CF0">
          <w:rPr>
            <w:rStyle w:val="Hyperlink"/>
            <w:noProof/>
          </w:rPr>
          <w:t>3.15.3 Properties</w:t>
        </w:r>
        <w:r w:rsidR="000B5F25">
          <w:rPr>
            <w:noProof/>
            <w:webHidden/>
          </w:rPr>
          <w:tab/>
        </w:r>
        <w:r w:rsidR="000B5F25">
          <w:rPr>
            <w:noProof/>
            <w:webHidden/>
          </w:rPr>
          <w:fldChar w:fldCharType="begin"/>
        </w:r>
        <w:r w:rsidR="000B5F25">
          <w:rPr>
            <w:noProof/>
            <w:webHidden/>
          </w:rPr>
          <w:instrText xml:space="preserve"> PAGEREF _Toc6579551 \h </w:instrText>
        </w:r>
        <w:r w:rsidR="000B5F25">
          <w:rPr>
            <w:noProof/>
            <w:webHidden/>
          </w:rPr>
        </w:r>
        <w:r w:rsidR="000B5F25">
          <w:rPr>
            <w:noProof/>
            <w:webHidden/>
          </w:rPr>
          <w:fldChar w:fldCharType="separate"/>
        </w:r>
        <w:r w:rsidR="000B5F25">
          <w:rPr>
            <w:noProof/>
            <w:webHidden/>
          </w:rPr>
          <w:t>56</w:t>
        </w:r>
        <w:r w:rsidR="000B5F25">
          <w:rPr>
            <w:noProof/>
            <w:webHidden/>
          </w:rPr>
          <w:fldChar w:fldCharType="end"/>
        </w:r>
      </w:hyperlink>
    </w:p>
    <w:p w14:paraId="34CB953A" w14:textId="26DF89BF" w:rsidR="000B5F25" w:rsidRDefault="00EF4994">
      <w:pPr>
        <w:pStyle w:val="TOC2"/>
        <w:tabs>
          <w:tab w:val="right" w:leader="dot" w:pos="9350"/>
        </w:tabs>
        <w:rPr>
          <w:rFonts w:asciiTheme="minorHAnsi" w:eastAsiaTheme="minorEastAsia" w:hAnsiTheme="minorHAnsi" w:cstheme="minorBidi"/>
          <w:noProof/>
          <w:sz w:val="22"/>
          <w:szCs w:val="22"/>
        </w:rPr>
      </w:pPr>
      <w:hyperlink w:anchor="_Toc6579552" w:history="1">
        <w:r w:rsidR="000B5F25" w:rsidRPr="00067CF0">
          <w:rPr>
            <w:rStyle w:val="Hyperlink"/>
            <w:noProof/>
          </w:rPr>
          <w:t>3.16 externalPropertyFileReference object</w:t>
        </w:r>
        <w:r w:rsidR="000B5F25">
          <w:rPr>
            <w:noProof/>
            <w:webHidden/>
          </w:rPr>
          <w:tab/>
        </w:r>
        <w:r w:rsidR="000B5F25">
          <w:rPr>
            <w:noProof/>
            <w:webHidden/>
          </w:rPr>
          <w:fldChar w:fldCharType="begin"/>
        </w:r>
        <w:r w:rsidR="000B5F25">
          <w:rPr>
            <w:noProof/>
            <w:webHidden/>
          </w:rPr>
          <w:instrText xml:space="preserve"> PAGEREF _Toc6579552 \h </w:instrText>
        </w:r>
        <w:r w:rsidR="000B5F25">
          <w:rPr>
            <w:noProof/>
            <w:webHidden/>
          </w:rPr>
        </w:r>
        <w:r w:rsidR="000B5F25">
          <w:rPr>
            <w:noProof/>
            <w:webHidden/>
          </w:rPr>
          <w:fldChar w:fldCharType="separate"/>
        </w:r>
        <w:r w:rsidR="000B5F25">
          <w:rPr>
            <w:noProof/>
            <w:webHidden/>
          </w:rPr>
          <w:t>58</w:t>
        </w:r>
        <w:r w:rsidR="000B5F25">
          <w:rPr>
            <w:noProof/>
            <w:webHidden/>
          </w:rPr>
          <w:fldChar w:fldCharType="end"/>
        </w:r>
      </w:hyperlink>
    </w:p>
    <w:p w14:paraId="0128985B" w14:textId="26B59D3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53" w:history="1">
        <w:r w:rsidR="000B5F25" w:rsidRPr="00067CF0">
          <w:rPr>
            <w:rStyle w:val="Hyperlink"/>
            <w:noProof/>
          </w:rPr>
          <w:t>3.16.1 General</w:t>
        </w:r>
        <w:r w:rsidR="000B5F25">
          <w:rPr>
            <w:noProof/>
            <w:webHidden/>
          </w:rPr>
          <w:tab/>
        </w:r>
        <w:r w:rsidR="000B5F25">
          <w:rPr>
            <w:noProof/>
            <w:webHidden/>
          </w:rPr>
          <w:fldChar w:fldCharType="begin"/>
        </w:r>
        <w:r w:rsidR="000B5F25">
          <w:rPr>
            <w:noProof/>
            <w:webHidden/>
          </w:rPr>
          <w:instrText xml:space="preserve"> PAGEREF _Toc6579553 \h </w:instrText>
        </w:r>
        <w:r w:rsidR="000B5F25">
          <w:rPr>
            <w:noProof/>
            <w:webHidden/>
          </w:rPr>
        </w:r>
        <w:r w:rsidR="000B5F25">
          <w:rPr>
            <w:noProof/>
            <w:webHidden/>
          </w:rPr>
          <w:fldChar w:fldCharType="separate"/>
        </w:r>
        <w:r w:rsidR="000B5F25">
          <w:rPr>
            <w:noProof/>
            <w:webHidden/>
          </w:rPr>
          <w:t>58</w:t>
        </w:r>
        <w:r w:rsidR="000B5F25">
          <w:rPr>
            <w:noProof/>
            <w:webHidden/>
          </w:rPr>
          <w:fldChar w:fldCharType="end"/>
        </w:r>
      </w:hyperlink>
    </w:p>
    <w:p w14:paraId="0D699D13" w14:textId="555941C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54" w:history="1">
        <w:r w:rsidR="000B5F25" w:rsidRPr="00067CF0">
          <w:rPr>
            <w:rStyle w:val="Hyperlink"/>
            <w:noProof/>
          </w:rPr>
          <w:t>3.16.2 location property</w:t>
        </w:r>
        <w:r w:rsidR="000B5F25">
          <w:rPr>
            <w:noProof/>
            <w:webHidden/>
          </w:rPr>
          <w:tab/>
        </w:r>
        <w:r w:rsidR="000B5F25">
          <w:rPr>
            <w:noProof/>
            <w:webHidden/>
          </w:rPr>
          <w:fldChar w:fldCharType="begin"/>
        </w:r>
        <w:r w:rsidR="000B5F25">
          <w:rPr>
            <w:noProof/>
            <w:webHidden/>
          </w:rPr>
          <w:instrText xml:space="preserve"> PAGEREF _Toc6579554 \h </w:instrText>
        </w:r>
        <w:r w:rsidR="000B5F25">
          <w:rPr>
            <w:noProof/>
            <w:webHidden/>
          </w:rPr>
        </w:r>
        <w:r w:rsidR="000B5F25">
          <w:rPr>
            <w:noProof/>
            <w:webHidden/>
          </w:rPr>
          <w:fldChar w:fldCharType="separate"/>
        </w:r>
        <w:r w:rsidR="000B5F25">
          <w:rPr>
            <w:noProof/>
            <w:webHidden/>
          </w:rPr>
          <w:t>58</w:t>
        </w:r>
        <w:r w:rsidR="000B5F25">
          <w:rPr>
            <w:noProof/>
            <w:webHidden/>
          </w:rPr>
          <w:fldChar w:fldCharType="end"/>
        </w:r>
      </w:hyperlink>
    </w:p>
    <w:p w14:paraId="27BB965B" w14:textId="50DD52B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55" w:history="1">
        <w:r w:rsidR="000B5F25" w:rsidRPr="00067CF0">
          <w:rPr>
            <w:rStyle w:val="Hyperlink"/>
            <w:noProof/>
          </w:rPr>
          <w:t>3.16.3 guid property</w:t>
        </w:r>
        <w:r w:rsidR="000B5F25">
          <w:rPr>
            <w:noProof/>
            <w:webHidden/>
          </w:rPr>
          <w:tab/>
        </w:r>
        <w:r w:rsidR="000B5F25">
          <w:rPr>
            <w:noProof/>
            <w:webHidden/>
          </w:rPr>
          <w:fldChar w:fldCharType="begin"/>
        </w:r>
        <w:r w:rsidR="000B5F25">
          <w:rPr>
            <w:noProof/>
            <w:webHidden/>
          </w:rPr>
          <w:instrText xml:space="preserve"> PAGEREF _Toc6579555 \h </w:instrText>
        </w:r>
        <w:r w:rsidR="000B5F25">
          <w:rPr>
            <w:noProof/>
            <w:webHidden/>
          </w:rPr>
        </w:r>
        <w:r w:rsidR="000B5F25">
          <w:rPr>
            <w:noProof/>
            <w:webHidden/>
          </w:rPr>
          <w:fldChar w:fldCharType="separate"/>
        </w:r>
        <w:r w:rsidR="000B5F25">
          <w:rPr>
            <w:noProof/>
            <w:webHidden/>
          </w:rPr>
          <w:t>59</w:t>
        </w:r>
        <w:r w:rsidR="000B5F25">
          <w:rPr>
            <w:noProof/>
            <w:webHidden/>
          </w:rPr>
          <w:fldChar w:fldCharType="end"/>
        </w:r>
      </w:hyperlink>
    </w:p>
    <w:p w14:paraId="6283E5BB" w14:textId="4BD5C91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56" w:history="1">
        <w:r w:rsidR="000B5F25" w:rsidRPr="00067CF0">
          <w:rPr>
            <w:rStyle w:val="Hyperlink"/>
            <w:noProof/>
          </w:rPr>
          <w:t>3.16.4 itemCount property</w:t>
        </w:r>
        <w:r w:rsidR="000B5F25">
          <w:rPr>
            <w:noProof/>
            <w:webHidden/>
          </w:rPr>
          <w:tab/>
        </w:r>
        <w:r w:rsidR="000B5F25">
          <w:rPr>
            <w:noProof/>
            <w:webHidden/>
          </w:rPr>
          <w:fldChar w:fldCharType="begin"/>
        </w:r>
        <w:r w:rsidR="000B5F25">
          <w:rPr>
            <w:noProof/>
            <w:webHidden/>
          </w:rPr>
          <w:instrText xml:space="preserve"> PAGEREF _Toc6579556 \h </w:instrText>
        </w:r>
        <w:r w:rsidR="000B5F25">
          <w:rPr>
            <w:noProof/>
            <w:webHidden/>
          </w:rPr>
        </w:r>
        <w:r w:rsidR="000B5F25">
          <w:rPr>
            <w:noProof/>
            <w:webHidden/>
          </w:rPr>
          <w:fldChar w:fldCharType="separate"/>
        </w:r>
        <w:r w:rsidR="000B5F25">
          <w:rPr>
            <w:noProof/>
            <w:webHidden/>
          </w:rPr>
          <w:t>59</w:t>
        </w:r>
        <w:r w:rsidR="000B5F25">
          <w:rPr>
            <w:noProof/>
            <w:webHidden/>
          </w:rPr>
          <w:fldChar w:fldCharType="end"/>
        </w:r>
      </w:hyperlink>
    </w:p>
    <w:p w14:paraId="79110FC2" w14:textId="54D21661" w:rsidR="000B5F25" w:rsidRDefault="00EF4994">
      <w:pPr>
        <w:pStyle w:val="TOC2"/>
        <w:tabs>
          <w:tab w:val="right" w:leader="dot" w:pos="9350"/>
        </w:tabs>
        <w:rPr>
          <w:rFonts w:asciiTheme="minorHAnsi" w:eastAsiaTheme="minorEastAsia" w:hAnsiTheme="minorHAnsi" w:cstheme="minorBidi"/>
          <w:noProof/>
          <w:sz w:val="22"/>
          <w:szCs w:val="22"/>
        </w:rPr>
      </w:pPr>
      <w:hyperlink w:anchor="_Toc6579557" w:history="1">
        <w:r w:rsidR="000B5F25" w:rsidRPr="00067CF0">
          <w:rPr>
            <w:rStyle w:val="Hyperlink"/>
            <w:noProof/>
          </w:rPr>
          <w:t>3.17 runAutomationDetails object</w:t>
        </w:r>
        <w:r w:rsidR="000B5F25">
          <w:rPr>
            <w:noProof/>
            <w:webHidden/>
          </w:rPr>
          <w:tab/>
        </w:r>
        <w:r w:rsidR="000B5F25">
          <w:rPr>
            <w:noProof/>
            <w:webHidden/>
          </w:rPr>
          <w:fldChar w:fldCharType="begin"/>
        </w:r>
        <w:r w:rsidR="000B5F25">
          <w:rPr>
            <w:noProof/>
            <w:webHidden/>
          </w:rPr>
          <w:instrText xml:space="preserve"> PAGEREF _Toc6579557 \h </w:instrText>
        </w:r>
        <w:r w:rsidR="000B5F25">
          <w:rPr>
            <w:noProof/>
            <w:webHidden/>
          </w:rPr>
        </w:r>
        <w:r w:rsidR="000B5F25">
          <w:rPr>
            <w:noProof/>
            <w:webHidden/>
          </w:rPr>
          <w:fldChar w:fldCharType="separate"/>
        </w:r>
        <w:r w:rsidR="000B5F25">
          <w:rPr>
            <w:noProof/>
            <w:webHidden/>
          </w:rPr>
          <w:t>59</w:t>
        </w:r>
        <w:r w:rsidR="000B5F25">
          <w:rPr>
            <w:noProof/>
            <w:webHidden/>
          </w:rPr>
          <w:fldChar w:fldCharType="end"/>
        </w:r>
      </w:hyperlink>
    </w:p>
    <w:p w14:paraId="1E967F50" w14:textId="06BE441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58" w:history="1">
        <w:r w:rsidR="000B5F25" w:rsidRPr="00067CF0">
          <w:rPr>
            <w:rStyle w:val="Hyperlink"/>
            <w:noProof/>
          </w:rPr>
          <w:t>3.17.1 General</w:t>
        </w:r>
        <w:r w:rsidR="000B5F25">
          <w:rPr>
            <w:noProof/>
            <w:webHidden/>
          </w:rPr>
          <w:tab/>
        </w:r>
        <w:r w:rsidR="000B5F25">
          <w:rPr>
            <w:noProof/>
            <w:webHidden/>
          </w:rPr>
          <w:fldChar w:fldCharType="begin"/>
        </w:r>
        <w:r w:rsidR="000B5F25">
          <w:rPr>
            <w:noProof/>
            <w:webHidden/>
          </w:rPr>
          <w:instrText xml:space="preserve"> PAGEREF _Toc6579558 \h </w:instrText>
        </w:r>
        <w:r w:rsidR="000B5F25">
          <w:rPr>
            <w:noProof/>
            <w:webHidden/>
          </w:rPr>
        </w:r>
        <w:r w:rsidR="000B5F25">
          <w:rPr>
            <w:noProof/>
            <w:webHidden/>
          </w:rPr>
          <w:fldChar w:fldCharType="separate"/>
        </w:r>
        <w:r w:rsidR="000B5F25">
          <w:rPr>
            <w:noProof/>
            <w:webHidden/>
          </w:rPr>
          <w:t>59</w:t>
        </w:r>
        <w:r w:rsidR="000B5F25">
          <w:rPr>
            <w:noProof/>
            <w:webHidden/>
          </w:rPr>
          <w:fldChar w:fldCharType="end"/>
        </w:r>
      </w:hyperlink>
    </w:p>
    <w:p w14:paraId="0E9EE107" w14:textId="000E427E"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59" w:history="1">
        <w:r w:rsidR="000B5F25" w:rsidRPr="00067CF0">
          <w:rPr>
            <w:rStyle w:val="Hyperlink"/>
            <w:noProof/>
          </w:rPr>
          <w:t>3.17.2 description property</w:t>
        </w:r>
        <w:r w:rsidR="000B5F25">
          <w:rPr>
            <w:noProof/>
            <w:webHidden/>
          </w:rPr>
          <w:tab/>
        </w:r>
        <w:r w:rsidR="000B5F25">
          <w:rPr>
            <w:noProof/>
            <w:webHidden/>
          </w:rPr>
          <w:fldChar w:fldCharType="begin"/>
        </w:r>
        <w:r w:rsidR="000B5F25">
          <w:rPr>
            <w:noProof/>
            <w:webHidden/>
          </w:rPr>
          <w:instrText xml:space="preserve"> PAGEREF _Toc6579559 \h </w:instrText>
        </w:r>
        <w:r w:rsidR="000B5F25">
          <w:rPr>
            <w:noProof/>
            <w:webHidden/>
          </w:rPr>
        </w:r>
        <w:r w:rsidR="000B5F25">
          <w:rPr>
            <w:noProof/>
            <w:webHidden/>
          </w:rPr>
          <w:fldChar w:fldCharType="separate"/>
        </w:r>
        <w:r w:rsidR="000B5F25">
          <w:rPr>
            <w:noProof/>
            <w:webHidden/>
          </w:rPr>
          <w:t>60</w:t>
        </w:r>
        <w:r w:rsidR="000B5F25">
          <w:rPr>
            <w:noProof/>
            <w:webHidden/>
          </w:rPr>
          <w:fldChar w:fldCharType="end"/>
        </w:r>
      </w:hyperlink>
    </w:p>
    <w:p w14:paraId="002B8F88" w14:textId="217BCC7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60" w:history="1">
        <w:r w:rsidR="000B5F25" w:rsidRPr="00067CF0">
          <w:rPr>
            <w:rStyle w:val="Hyperlink"/>
            <w:noProof/>
          </w:rPr>
          <w:t>3.17.3 id property</w:t>
        </w:r>
        <w:r w:rsidR="000B5F25">
          <w:rPr>
            <w:noProof/>
            <w:webHidden/>
          </w:rPr>
          <w:tab/>
        </w:r>
        <w:r w:rsidR="000B5F25">
          <w:rPr>
            <w:noProof/>
            <w:webHidden/>
          </w:rPr>
          <w:fldChar w:fldCharType="begin"/>
        </w:r>
        <w:r w:rsidR="000B5F25">
          <w:rPr>
            <w:noProof/>
            <w:webHidden/>
          </w:rPr>
          <w:instrText xml:space="preserve"> PAGEREF _Toc6579560 \h </w:instrText>
        </w:r>
        <w:r w:rsidR="000B5F25">
          <w:rPr>
            <w:noProof/>
            <w:webHidden/>
          </w:rPr>
        </w:r>
        <w:r w:rsidR="000B5F25">
          <w:rPr>
            <w:noProof/>
            <w:webHidden/>
          </w:rPr>
          <w:fldChar w:fldCharType="separate"/>
        </w:r>
        <w:r w:rsidR="000B5F25">
          <w:rPr>
            <w:noProof/>
            <w:webHidden/>
          </w:rPr>
          <w:t>60</w:t>
        </w:r>
        <w:r w:rsidR="000B5F25">
          <w:rPr>
            <w:noProof/>
            <w:webHidden/>
          </w:rPr>
          <w:fldChar w:fldCharType="end"/>
        </w:r>
      </w:hyperlink>
    </w:p>
    <w:p w14:paraId="222DFA8C" w14:textId="51DF4EF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61" w:history="1">
        <w:r w:rsidR="000B5F25" w:rsidRPr="00067CF0">
          <w:rPr>
            <w:rStyle w:val="Hyperlink"/>
            <w:noProof/>
          </w:rPr>
          <w:t>3.17.4 guid property</w:t>
        </w:r>
        <w:r w:rsidR="000B5F25">
          <w:rPr>
            <w:noProof/>
            <w:webHidden/>
          </w:rPr>
          <w:tab/>
        </w:r>
        <w:r w:rsidR="000B5F25">
          <w:rPr>
            <w:noProof/>
            <w:webHidden/>
          </w:rPr>
          <w:fldChar w:fldCharType="begin"/>
        </w:r>
        <w:r w:rsidR="000B5F25">
          <w:rPr>
            <w:noProof/>
            <w:webHidden/>
          </w:rPr>
          <w:instrText xml:space="preserve"> PAGEREF _Toc6579561 \h </w:instrText>
        </w:r>
        <w:r w:rsidR="000B5F25">
          <w:rPr>
            <w:noProof/>
            <w:webHidden/>
          </w:rPr>
        </w:r>
        <w:r w:rsidR="000B5F25">
          <w:rPr>
            <w:noProof/>
            <w:webHidden/>
          </w:rPr>
          <w:fldChar w:fldCharType="separate"/>
        </w:r>
        <w:r w:rsidR="000B5F25">
          <w:rPr>
            <w:noProof/>
            <w:webHidden/>
          </w:rPr>
          <w:t>61</w:t>
        </w:r>
        <w:r w:rsidR="000B5F25">
          <w:rPr>
            <w:noProof/>
            <w:webHidden/>
          </w:rPr>
          <w:fldChar w:fldCharType="end"/>
        </w:r>
      </w:hyperlink>
    </w:p>
    <w:p w14:paraId="58F191CB" w14:textId="65A8CD5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62" w:history="1">
        <w:r w:rsidR="000B5F25" w:rsidRPr="00067CF0">
          <w:rPr>
            <w:rStyle w:val="Hyperlink"/>
            <w:noProof/>
          </w:rPr>
          <w:t>3.17.5 correlationGuid property</w:t>
        </w:r>
        <w:r w:rsidR="000B5F25">
          <w:rPr>
            <w:noProof/>
            <w:webHidden/>
          </w:rPr>
          <w:tab/>
        </w:r>
        <w:r w:rsidR="000B5F25">
          <w:rPr>
            <w:noProof/>
            <w:webHidden/>
          </w:rPr>
          <w:fldChar w:fldCharType="begin"/>
        </w:r>
        <w:r w:rsidR="000B5F25">
          <w:rPr>
            <w:noProof/>
            <w:webHidden/>
          </w:rPr>
          <w:instrText xml:space="preserve"> PAGEREF _Toc6579562 \h </w:instrText>
        </w:r>
        <w:r w:rsidR="000B5F25">
          <w:rPr>
            <w:noProof/>
            <w:webHidden/>
          </w:rPr>
        </w:r>
        <w:r w:rsidR="000B5F25">
          <w:rPr>
            <w:noProof/>
            <w:webHidden/>
          </w:rPr>
          <w:fldChar w:fldCharType="separate"/>
        </w:r>
        <w:r w:rsidR="000B5F25">
          <w:rPr>
            <w:noProof/>
            <w:webHidden/>
          </w:rPr>
          <w:t>61</w:t>
        </w:r>
        <w:r w:rsidR="000B5F25">
          <w:rPr>
            <w:noProof/>
            <w:webHidden/>
          </w:rPr>
          <w:fldChar w:fldCharType="end"/>
        </w:r>
      </w:hyperlink>
    </w:p>
    <w:p w14:paraId="4673052B" w14:textId="54D57E92" w:rsidR="000B5F25" w:rsidRDefault="00EF4994">
      <w:pPr>
        <w:pStyle w:val="TOC2"/>
        <w:tabs>
          <w:tab w:val="right" w:leader="dot" w:pos="9350"/>
        </w:tabs>
        <w:rPr>
          <w:rFonts w:asciiTheme="minorHAnsi" w:eastAsiaTheme="minorEastAsia" w:hAnsiTheme="minorHAnsi" w:cstheme="minorBidi"/>
          <w:noProof/>
          <w:sz w:val="22"/>
          <w:szCs w:val="22"/>
        </w:rPr>
      </w:pPr>
      <w:hyperlink w:anchor="_Toc6579563" w:history="1">
        <w:r w:rsidR="000B5F25" w:rsidRPr="00067CF0">
          <w:rPr>
            <w:rStyle w:val="Hyperlink"/>
            <w:noProof/>
          </w:rPr>
          <w:t>3.18 tool object</w:t>
        </w:r>
        <w:r w:rsidR="000B5F25">
          <w:rPr>
            <w:noProof/>
            <w:webHidden/>
          </w:rPr>
          <w:tab/>
        </w:r>
        <w:r w:rsidR="000B5F25">
          <w:rPr>
            <w:noProof/>
            <w:webHidden/>
          </w:rPr>
          <w:fldChar w:fldCharType="begin"/>
        </w:r>
        <w:r w:rsidR="000B5F25">
          <w:rPr>
            <w:noProof/>
            <w:webHidden/>
          </w:rPr>
          <w:instrText xml:space="preserve"> PAGEREF _Toc6579563 \h </w:instrText>
        </w:r>
        <w:r w:rsidR="000B5F25">
          <w:rPr>
            <w:noProof/>
            <w:webHidden/>
          </w:rPr>
        </w:r>
        <w:r w:rsidR="000B5F25">
          <w:rPr>
            <w:noProof/>
            <w:webHidden/>
          </w:rPr>
          <w:fldChar w:fldCharType="separate"/>
        </w:r>
        <w:r w:rsidR="000B5F25">
          <w:rPr>
            <w:noProof/>
            <w:webHidden/>
          </w:rPr>
          <w:t>61</w:t>
        </w:r>
        <w:r w:rsidR="000B5F25">
          <w:rPr>
            <w:noProof/>
            <w:webHidden/>
          </w:rPr>
          <w:fldChar w:fldCharType="end"/>
        </w:r>
      </w:hyperlink>
    </w:p>
    <w:p w14:paraId="459A1617" w14:textId="266DECD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64" w:history="1">
        <w:r w:rsidR="000B5F25" w:rsidRPr="00067CF0">
          <w:rPr>
            <w:rStyle w:val="Hyperlink"/>
            <w:noProof/>
          </w:rPr>
          <w:t>3.18.1 General</w:t>
        </w:r>
        <w:r w:rsidR="000B5F25">
          <w:rPr>
            <w:noProof/>
            <w:webHidden/>
          </w:rPr>
          <w:tab/>
        </w:r>
        <w:r w:rsidR="000B5F25">
          <w:rPr>
            <w:noProof/>
            <w:webHidden/>
          </w:rPr>
          <w:fldChar w:fldCharType="begin"/>
        </w:r>
        <w:r w:rsidR="000B5F25">
          <w:rPr>
            <w:noProof/>
            <w:webHidden/>
          </w:rPr>
          <w:instrText xml:space="preserve"> PAGEREF _Toc6579564 \h </w:instrText>
        </w:r>
        <w:r w:rsidR="000B5F25">
          <w:rPr>
            <w:noProof/>
            <w:webHidden/>
          </w:rPr>
        </w:r>
        <w:r w:rsidR="000B5F25">
          <w:rPr>
            <w:noProof/>
            <w:webHidden/>
          </w:rPr>
          <w:fldChar w:fldCharType="separate"/>
        </w:r>
        <w:r w:rsidR="000B5F25">
          <w:rPr>
            <w:noProof/>
            <w:webHidden/>
          </w:rPr>
          <w:t>61</w:t>
        </w:r>
        <w:r w:rsidR="000B5F25">
          <w:rPr>
            <w:noProof/>
            <w:webHidden/>
          </w:rPr>
          <w:fldChar w:fldCharType="end"/>
        </w:r>
      </w:hyperlink>
    </w:p>
    <w:p w14:paraId="434E5788" w14:textId="23A5DBE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65" w:history="1">
        <w:r w:rsidR="000B5F25" w:rsidRPr="00067CF0">
          <w:rPr>
            <w:rStyle w:val="Hyperlink"/>
            <w:noProof/>
          </w:rPr>
          <w:t>3.18.2 driver property</w:t>
        </w:r>
        <w:r w:rsidR="000B5F25">
          <w:rPr>
            <w:noProof/>
            <w:webHidden/>
          </w:rPr>
          <w:tab/>
        </w:r>
        <w:r w:rsidR="000B5F25">
          <w:rPr>
            <w:noProof/>
            <w:webHidden/>
          </w:rPr>
          <w:fldChar w:fldCharType="begin"/>
        </w:r>
        <w:r w:rsidR="000B5F25">
          <w:rPr>
            <w:noProof/>
            <w:webHidden/>
          </w:rPr>
          <w:instrText xml:space="preserve"> PAGEREF _Toc6579565 \h </w:instrText>
        </w:r>
        <w:r w:rsidR="000B5F25">
          <w:rPr>
            <w:noProof/>
            <w:webHidden/>
          </w:rPr>
        </w:r>
        <w:r w:rsidR="000B5F25">
          <w:rPr>
            <w:noProof/>
            <w:webHidden/>
          </w:rPr>
          <w:fldChar w:fldCharType="separate"/>
        </w:r>
        <w:r w:rsidR="000B5F25">
          <w:rPr>
            <w:noProof/>
            <w:webHidden/>
          </w:rPr>
          <w:t>62</w:t>
        </w:r>
        <w:r w:rsidR="000B5F25">
          <w:rPr>
            <w:noProof/>
            <w:webHidden/>
          </w:rPr>
          <w:fldChar w:fldCharType="end"/>
        </w:r>
      </w:hyperlink>
    </w:p>
    <w:p w14:paraId="2F80DAD1" w14:textId="0B0B05A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66" w:history="1">
        <w:r w:rsidR="000B5F25" w:rsidRPr="00067CF0">
          <w:rPr>
            <w:rStyle w:val="Hyperlink"/>
            <w:noProof/>
          </w:rPr>
          <w:t>3.18.3 extensions property</w:t>
        </w:r>
        <w:r w:rsidR="000B5F25">
          <w:rPr>
            <w:noProof/>
            <w:webHidden/>
          </w:rPr>
          <w:tab/>
        </w:r>
        <w:r w:rsidR="000B5F25">
          <w:rPr>
            <w:noProof/>
            <w:webHidden/>
          </w:rPr>
          <w:fldChar w:fldCharType="begin"/>
        </w:r>
        <w:r w:rsidR="000B5F25">
          <w:rPr>
            <w:noProof/>
            <w:webHidden/>
          </w:rPr>
          <w:instrText xml:space="preserve"> PAGEREF _Toc6579566 \h </w:instrText>
        </w:r>
        <w:r w:rsidR="000B5F25">
          <w:rPr>
            <w:noProof/>
            <w:webHidden/>
          </w:rPr>
        </w:r>
        <w:r w:rsidR="000B5F25">
          <w:rPr>
            <w:noProof/>
            <w:webHidden/>
          </w:rPr>
          <w:fldChar w:fldCharType="separate"/>
        </w:r>
        <w:r w:rsidR="000B5F25">
          <w:rPr>
            <w:noProof/>
            <w:webHidden/>
          </w:rPr>
          <w:t>62</w:t>
        </w:r>
        <w:r w:rsidR="000B5F25">
          <w:rPr>
            <w:noProof/>
            <w:webHidden/>
          </w:rPr>
          <w:fldChar w:fldCharType="end"/>
        </w:r>
      </w:hyperlink>
    </w:p>
    <w:p w14:paraId="7D5758AB" w14:textId="7B96A069" w:rsidR="000B5F25" w:rsidRDefault="00EF4994">
      <w:pPr>
        <w:pStyle w:val="TOC2"/>
        <w:tabs>
          <w:tab w:val="right" w:leader="dot" w:pos="9350"/>
        </w:tabs>
        <w:rPr>
          <w:rFonts w:asciiTheme="minorHAnsi" w:eastAsiaTheme="minorEastAsia" w:hAnsiTheme="minorHAnsi" w:cstheme="minorBidi"/>
          <w:noProof/>
          <w:sz w:val="22"/>
          <w:szCs w:val="22"/>
        </w:rPr>
      </w:pPr>
      <w:hyperlink w:anchor="_Toc6579567" w:history="1">
        <w:r w:rsidR="000B5F25" w:rsidRPr="00067CF0">
          <w:rPr>
            <w:rStyle w:val="Hyperlink"/>
            <w:noProof/>
          </w:rPr>
          <w:t>3.19 toolComponent object</w:t>
        </w:r>
        <w:r w:rsidR="000B5F25">
          <w:rPr>
            <w:noProof/>
            <w:webHidden/>
          </w:rPr>
          <w:tab/>
        </w:r>
        <w:r w:rsidR="000B5F25">
          <w:rPr>
            <w:noProof/>
            <w:webHidden/>
          </w:rPr>
          <w:fldChar w:fldCharType="begin"/>
        </w:r>
        <w:r w:rsidR="000B5F25">
          <w:rPr>
            <w:noProof/>
            <w:webHidden/>
          </w:rPr>
          <w:instrText xml:space="preserve"> PAGEREF _Toc6579567 \h </w:instrText>
        </w:r>
        <w:r w:rsidR="000B5F25">
          <w:rPr>
            <w:noProof/>
            <w:webHidden/>
          </w:rPr>
        </w:r>
        <w:r w:rsidR="000B5F25">
          <w:rPr>
            <w:noProof/>
            <w:webHidden/>
          </w:rPr>
          <w:fldChar w:fldCharType="separate"/>
        </w:r>
        <w:r w:rsidR="000B5F25">
          <w:rPr>
            <w:noProof/>
            <w:webHidden/>
          </w:rPr>
          <w:t>62</w:t>
        </w:r>
        <w:r w:rsidR="000B5F25">
          <w:rPr>
            <w:noProof/>
            <w:webHidden/>
          </w:rPr>
          <w:fldChar w:fldCharType="end"/>
        </w:r>
      </w:hyperlink>
    </w:p>
    <w:p w14:paraId="1AF182AC" w14:textId="0D7A8AE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68" w:history="1">
        <w:r w:rsidR="000B5F25" w:rsidRPr="00067CF0">
          <w:rPr>
            <w:rStyle w:val="Hyperlink"/>
            <w:noProof/>
          </w:rPr>
          <w:t>3.19.1 General</w:t>
        </w:r>
        <w:r w:rsidR="000B5F25">
          <w:rPr>
            <w:noProof/>
            <w:webHidden/>
          </w:rPr>
          <w:tab/>
        </w:r>
        <w:r w:rsidR="000B5F25">
          <w:rPr>
            <w:noProof/>
            <w:webHidden/>
          </w:rPr>
          <w:fldChar w:fldCharType="begin"/>
        </w:r>
        <w:r w:rsidR="000B5F25">
          <w:rPr>
            <w:noProof/>
            <w:webHidden/>
          </w:rPr>
          <w:instrText xml:space="preserve"> PAGEREF _Toc6579568 \h </w:instrText>
        </w:r>
        <w:r w:rsidR="000B5F25">
          <w:rPr>
            <w:noProof/>
            <w:webHidden/>
          </w:rPr>
        </w:r>
        <w:r w:rsidR="000B5F25">
          <w:rPr>
            <w:noProof/>
            <w:webHidden/>
          </w:rPr>
          <w:fldChar w:fldCharType="separate"/>
        </w:r>
        <w:r w:rsidR="000B5F25">
          <w:rPr>
            <w:noProof/>
            <w:webHidden/>
          </w:rPr>
          <w:t>62</w:t>
        </w:r>
        <w:r w:rsidR="000B5F25">
          <w:rPr>
            <w:noProof/>
            <w:webHidden/>
          </w:rPr>
          <w:fldChar w:fldCharType="end"/>
        </w:r>
      </w:hyperlink>
    </w:p>
    <w:p w14:paraId="3E2EBF5A" w14:textId="4D5ED75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69" w:history="1">
        <w:r w:rsidR="000B5F25" w:rsidRPr="00067CF0">
          <w:rPr>
            <w:rStyle w:val="Hyperlink"/>
            <w:noProof/>
          </w:rPr>
          <w:t>3.19.2 Taxonomies</w:t>
        </w:r>
        <w:r w:rsidR="000B5F25">
          <w:rPr>
            <w:noProof/>
            <w:webHidden/>
          </w:rPr>
          <w:tab/>
        </w:r>
        <w:r w:rsidR="000B5F25">
          <w:rPr>
            <w:noProof/>
            <w:webHidden/>
          </w:rPr>
          <w:fldChar w:fldCharType="begin"/>
        </w:r>
        <w:r w:rsidR="000B5F25">
          <w:rPr>
            <w:noProof/>
            <w:webHidden/>
          </w:rPr>
          <w:instrText xml:space="preserve"> PAGEREF _Toc6579569 \h </w:instrText>
        </w:r>
        <w:r w:rsidR="000B5F25">
          <w:rPr>
            <w:noProof/>
            <w:webHidden/>
          </w:rPr>
        </w:r>
        <w:r w:rsidR="000B5F25">
          <w:rPr>
            <w:noProof/>
            <w:webHidden/>
          </w:rPr>
          <w:fldChar w:fldCharType="separate"/>
        </w:r>
        <w:r w:rsidR="000B5F25">
          <w:rPr>
            <w:noProof/>
            <w:webHidden/>
          </w:rPr>
          <w:t>63</w:t>
        </w:r>
        <w:r w:rsidR="000B5F25">
          <w:rPr>
            <w:noProof/>
            <w:webHidden/>
          </w:rPr>
          <w:fldChar w:fldCharType="end"/>
        </w:r>
      </w:hyperlink>
    </w:p>
    <w:p w14:paraId="226FA262" w14:textId="172829A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70" w:history="1">
        <w:r w:rsidR="000B5F25" w:rsidRPr="00067CF0">
          <w:rPr>
            <w:rStyle w:val="Hyperlink"/>
            <w:noProof/>
          </w:rPr>
          <w:t>3.19.3 Translations</w:t>
        </w:r>
        <w:r w:rsidR="000B5F25">
          <w:rPr>
            <w:noProof/>
            <w:webHidden/>
          </w:rPr>
          <w:tab/>
        </w:r>
        <w:r w:rsidR="000B5F25">
          <w:rPr>
            <w:noProof/>
            <w:webHidden/>
          </w:rPr>
          <w:fldChar w:fldCharType="begin"/>
        </w:r>
        <w:r w:rsidR="000B5F25">
          <w:rPr>
            <w:noProof/>
            <w:webHidden/>
          </w:rPr>
          <w:instrText xml:space="preserve"> PAGEREF _Toc6579570 \h </w:instrText>
        </w:r>
        <w:r w:rsidR="000B5F25">
          <w:rPr>
            <w:noProof/>
            <w:webHidden/>
          </w:rPr>
        </w:r>
        <w:r w:rsidR="000B5F25">
          <w:rPr>
            <w:noProof/>
            <w:webHidden/>
          </w:rPr>
          <w:fldChar w:fldCharType="separate"/>
        </w:r>
        <w:r w:rsidR="000B5F25">
          <w:rPr>
            <w:noProof/>
            <w:webHidden/>
          </w:rPr>
          <w:t>65</w:t>
        </w:r>
        <w:r w:rsidR="000B5F25">
          <w:rPr>
            <w:noProof/>
            <w:webHidden/>
          </w:rPr>
          <w:fldChar w:fldCharType="end"/>
        </w:r>
      </w:hyperlink>
    </w:p>
    <w:p w14:paraId="2FB55668" w14:textId="3216643B"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71" w:history="1">
        <w:r w:rsidR="000B5F25" w:rsidRPr="00067CF0">
          <w:rPr>
            <w:rStyle w:val="Hyperlink"/>
            <w:noProof/>
          </w:rPr>
          <w:t>3.19.4 Policies</w:t>
        </w:r>
        <w:r w:rsidR="000B5F25">
          <w:rPr>
            <w:noProof/>
            <w:webHidden/>
          </w:rPr>
          <w:tab/>
        </w:r>
        <w:r w:rsidR="000B5F25">
          <w:rPr>
            <w:noProof/>
            <w:webHidden/>
          </w:rPr>
          <w:fldChar w:fldCharType="begin"/>
        </w:r>
        <w:r w:rsidR="000B5F25">
          <w:rPr>
            <w:noProof/>
            <w:webHidden/>
          </w:rPr>
          <w:instrText xml:space="preserve"> PAGEREF _Toc6579571 \h </w:instrText>
        </w:r>
        <w:r w:rsidR="000B5F25">
          <w:rPr>
            <w:noProof/>
            <w:webHidden/>
          </w:rPr>
        </w:r>
        <w:r w:rsidR="000B5F25">
          <w:rPr>
            <w:noProof/>
            <w:webHidden/>
          </w:rPr>
          <w:fldChar w:fldCharType="separate"/>
        </w:r>
        <w:r w:rsidR="000B5F25">
          <w:rPr>
            <w:noProof/>
            <w:webHidden/>
          </w:rPr>
          <w:t>66</w:t>
        </w:r>
        <w:r w:rsidR="000B5F25">
          <w:rPr>
            <w:noProof/>
            <w:webHidden/>
          </w:rPr>
          <w:fldChar w:fldCharType="end"/>
        </w:r>
      </w:hyperlink>
    </w:p>
    <w:p w14:paraId="5AC08E39" w14:textId="5CAE99E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72" w:history="1">
        <w:r w:rsidR="000B5F25" w:rsidRPr="00067CF0">
          <w:rPr>
            <w:rStyle w:val="Hyperlink"/>
            <w:noProof/>
          </w:rPr>
          <w:t>3.19.5 guid property</w:t>
        </w:r>
        <w:r w:rsidR="000B5F25">
          <w:rPr>
            <w:noProof/>
            <w:webHidden/>
          </w:rPr>
          <w:tab/>
        </w:r>
        <w:r w:rsidR="000B5F25">
          <w:rPr>
            <w:noProof/>
            <w:webHidden/>
          </w:rPr>
          <w:fldChar w:fldCharType="begin"/>
        </w:r>
        <w:r w:rsidR="000B5F25">
          <w:rPr>
            <w:noProof/>
            <w:webHidden/>
          </w:rPr>
          <w:instrText xml:space="preserve"> PAGEREF _Toc6579572 \h </w:instrText>
        </w:r>
        <w:r w:rsidR="000B5F25">
          <w:rPr>
            <w:noProof/>
            <w:webHidden/>
          </w:rPr>
        </w:r>
        <w:r w:rsidR="000B5F25">
          <w:rPr>
            <w:noProof/>
            <w:webHidden/>
          </w:rPr>
          <w:fldChar w:fldCharType="separate"/>
        </w:r>
        <w:r w:rsidR="000B5F25">
          <w:rPr>
            <w:noProof/>
            <w:webHidden/>
          </w:rPr>
          <w:t>67</w:t>
        </w:r>
        <w:r w:rsidR="000B5F25">
          <w:rPr>
            <w:noProof/>
            <w:webHidden/>
          </w:rPr>
          <w:fldChar w:fldCharType="end"/>
        </w:r>
      </w:hyperlink>
    </w:p>
    <w:p w14:paraId="281D149F" w14:textId="555E534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73" w:history="1">
        <w:r w:rsidR="000B5F25" w:rsidRPr="00067CF0">
          <w:rPr>
            <w:rStyle w:val="Hyperlink"/>
            <w:noProof/>
          </w:rPr>
          <w:t>3.19.6 name property</w:t>
        </w:r>
        <w:r w:rsidR="000B5F25">
          <w:rPr>
            <w:noProof/>
            <w:webHidden/>
          </w:rPr>
          <w:tab/>
        </w:r>
        <w:r w:rsidR="000B5F25">
          <w:rPr>
            <w:noProof/>
            <w:webHidden/>
          </w:rPr>
          <w:fldChar w:fldCharType="begin"/>
        </w:r>
        <w:r w:rsidR="000B5F25">
          <w:rPr>
            <w:noProof/>
            <w:webHidden/>
          </w:rPr>
          <w:instrText xml:space="preserve"> PAGEREF _Toc6579573 \h </w:instrText>
        </w:r>
        <w:r w:rsidR="000B5F25">
          <w:rPr>
            <w:noProof/>
            <w:webHidden/>
          </w:rPr>
        </w:r>
        <w:r w:rsidR="000B5F25">
          <w:rPr>
            <w:noProof/>
            <w:webHidden/>
          </w:rPr>
          <w:fldChar w:fldCharType="separate"/>
        </w:r>
        <w:r w:rsidR="000B5F25">
          <w:rPr>
            <w:noProof/>
            <w:webHidden/>
          </w:rPr>
          <w:t>67</w:t>
        </w:r>
        <w:r w:rsidR="000B5F25">
          <w:rPr>
            <w:noProof/>
            <w:webHidden/>
          </w:rPr>
          <w:fldChar w:fldCharType="end"/>
        </w:r>
      </w:hyperlink>
    </w:p>
    <w:p w14:paraId="7EACF186" w14:textId="2DC2B9AB"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74" w:history="1">
        <w:r w:rsidR="000B5F25" w:rsidRPr="00067CF0">
          <w:rPr>
            <w:rStyle w:val="Hyperlink"/>
            <w:noProof/>
          </w:rPr>
          <w:t>3.19.7 fullName property</w:t>
        </w:r>
        <w:r w:rsidR="000B5F25">
          <w:rPr>
            <w:noProof/>
            <w:webHidden/>
          </w:rPr>
          <w:tab/>
        </w:r>
        <w:r w:rsidR="000B5F25">
          <w:rPr>
            <w:noProof/>
            <w:webHidden/>
          </w:rPr>
          <w:fldChar w:fldCharType="begin"/>
        </w:r>
        <w:r w:rsidR="000B5F25">
          <w:rPr>
            <w:noProof/>
            <w:webHidden/>
          </w:rPr>
          <w:instrText xml:space="preserve"> PAGEREF _Toc6579574 \h </w:instrText>
        </w:r>
        <w:r w:rsidR="000B5F25">
          <w:rPr>
            <w:noProof/>
            <w:webHidden/>
          </w:rPr>
        </w:r>
        <w:r w:rsidR="000B5F25">
          <w:rPr>
            <w:noProof/>
            <w:webHidden/>
          </w:rPr>
          <w:fldChar w:fldCharType="separate"/>
        </w:r>
        <w:r w:rsidR="000B5F25">
          <w:rPr>
            <w:noProof/>
            <w:webHidden/>
          </w:rPr>
          <w:t>68</w:t>
        </w:r>
        <w:r w:rsidR="000B5F25">
          <w:rPr>
            <w:noProof/>
            <w:webHidden/>
          </w:rPr>
          <w:fldChar w:fldCharType="end"/>
        </w:r>
      </w:hyperlink>
    </w:p>
    <w:p w14:paraId="4BBA92BF" w14:textId="09D9C11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75" w:history="1">
        <w:r w:rsidR="000B5F25" w:rsidRPr="00067CF0">
          <w:rPr>
            <w:rStyle w:val="Hyperlink"/>
            <w:noProof/>
          </w:rPr>
          <w:t>3.19.8 semanticVersion property</w:t>
        </w:r>
        <w:r w:rsidR="000B5F25">
          <w:rPr>
            <w:noProof/>
            <w:webHidden/>
          </w:rPr>
          <w:tab/>
        </w:r>
        <w:r w:rsidR="000B5F25">
          <w:rPr>
            <w:noProof/>
            <w:webHidden/>
          </w:rPr>
          <w:fldChar w:fldCharType="begin"/>
        </w:r>
        <w:r w:rsidR="000B5F25">
          <w:rPr>
            <w:noProof/>
            <w:webHidden/>
          </w:rPr>
          <w:instrText xml:space="preserve"> PAGEREF _Toc6579575 \h </w:instrText>
        </w:r>
        <w:r w:rsidR="000B5F25">
          <w:rPr>
            <w:noProof/>
            <w:webHidden/>
          </w:rPr>
        </w:r>
        <w:r w:rsidR="000B5F25">
          <w:rPr>
            <w:noProof/>
            <w:webHidden/>
          </w:rPr>
          <w:fldChar w:fldCharType="separate"/>
        </w:r>
        <w:r w:rsidR="000B5F25">
          <w:rPr>
            <w:noProof/>
            <w:webHidden/>
          </w:rPr>
          <w:t>68</w:t>
        </w:r>
        <w:r w:rsidR="000B5F25">
          <w:rPr>
            <w:noProof/>
            <w:webHidden/>
          </w:rPr>
          <w:fldChar w:fldCharType="end"/>
        </w:r>
      </w:hyperlink>
    </w:p>
    <w:p w14:paraId="4F9C86F9" w14:textId="029DD19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76" w:history="1">
        <w:r w:rsidR="000B5F25" w:rsidRPr="00067CF0">
          <w:rPr>
            <w:rStyle w:val="Hyperlink"/>
            <w:noProof/>
          </w:rPr>
          <w:t>3.19.9 version property</w:t>
        </w:r>
        <w:r w:rsidR="000B5F25">
          <w:rPr>
            <w:noProof/>
            <w:webHidden/>
          </w:rPr>
          <w:tab/>
        </w:r>
        <w:r w:rsidR="000B5F25">
          <w:rPr>
            <w:noProof/>
            <w:webHidden/>
          </w:rPr>
          <w:fldChar w:fldCharType="begin"/>
        </w:r>
        <w:r w:rsidR="000B5F25">
          <w:rPr>
            <w:noProof/>
            <w:webHidden/>
          </w:rPr>
          <w:instrText xml:space="preserve"> PAGEREF _Toc6579576 \h </w:instrText>
        </w:r>
        <w:r w:rsidR="000B5F25">
          <w:rPr>
            <w:noProof/>
            <w:webHidden/>
          </w:rPr>
        </w:r>
        <w:r w:rsidR="000B5F25">
          <w:rPr>
            <w:noProof/>
            <w:webHidden/>
          </w:rPr>
          <w:fldChar w:fldCharType="separate"/>
        </w:r>
        <w:r w:rsidR="000B5F25">
          <w:rPr>
            <w:noProof/>
            <w:webHidden/>
          </w:rPr>
          <w:t>68</w:t>
        </w:r>
        <w:r w:rsidR="000B5F25">
          <w:rPr>
            <w:noProof/>
            <w:webHidden/>
          </w:rPr>
          <w:fldChar w:fldCharType="end"/>
        </w:r>
      </w:hyperlink>
    </w:p>
    <w:p w14:paraId="42F2D347" w14:textId="0C8551E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77" w:history="1">
        <w:r w:rsidR="000B5F25" w:rsidRPr="00067CF0">
          <w:rPr>
            <w:rStyle w:val="Hyperlink"/>
            <w:noProof/>
          </w:rPr>
          <w:t>3.19.10 dottedQuadFileVersion property</w:t>
        </w:r>
        <w:r w:rsidR="000B5F25">
          <w:rPr>
            <w:noProof/>
            <w:webHidden/>
          </w:rPr>
          <w:tab/>
        </w:r>
        <w:r w:rsidR="000B5F25">
          <w:rPr>
            <w:noProof/>
            <w:webHidden/>
          </w:rPr>
          <w:fldChar w:fldCharType="begin"/>
        </w:r>
        <w:r w:rsidR="000B5F25">
          <w:rPr>
            <w:noProof/>
            <w:webHidden/>
          </w:rPr>
          <w:instrText xml:space="preserve"> PAGEREF _Toc6579577 \h </w:instrText>
        </w:r>
        <w:r w:rsidR="000B5F25">
          <w:rPr>
            <w:noProof/>
            <w:webHidden/>
          </w:rPr>
        </w:r>
        <w:r w:rsidR="000B5F25">
          <w:rPr>
            <w:noProof/>
            <w:webHidden/>
          </w:rPr>
          <w:fldChar w:fldCharType="separate"/>
        </w:r>
        <w:r w:rsidR="000B5F25">
          <w:rPr>
            <w:noProof/>
            <w:webHidden/>
          </w:rPr>
          <w:t>68</w:t>
        </w:r>
        <w:r w:rsidR="000B5F25">
          <w:rPr>
            <w:noProof/>
            <w:webHidden/>
          </w:rPr>
          <w:fldChar w:fldCharType="end"/>
        </w:r>
      </w:hyperlink>
    </w:p>
    <w:p w14:paraId="78A015F1" w14:textId="3EBB925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78" w:history="1">
        <w:r w:rsidR="000B5F25" w:rsidRPr="00067CF0">
          <w:rPr>
            <w:rStyle w:val="Hyperlink"/>
            <w:noProof/>
          </w:rPr>
          <w:t>3.19.11 releaseDateUtc</w:t>
        </w:r>
        <w:r w:rsidR="000B5F25">
          <w:rPr>
            <w:noProof/>
            <w:webHidden/>
          </w:rPr>
          <w:tab/>
        </w:r>
        <w:r w:rsidR="000B5F25">
          <w:rPr>
            <w:noProof/>
            <w:webHidden/>
          </w:rPr>
          <w:fldChar w:fldCharType="begin"/>
        </w:r>
        <w:r w:rsidR="000B5F25">
          <w:rPr>
            <w:noProof/>
            <w:webHidden/>
          </w:rPr>
          <w:instrText xml:space="preserve"> PAGEREF _Toc6579578 \h </w:instrText>
        </w:r>
        <w:r w:rsidR="000B5F25">
          <w:rPr>
            <w:noProof/>
            <w:webHidden/>
          </w:rPr>
        </w:r>
        <w:r w:rsidR="000B5F25">
          <w:rPr>
            <w:noProof/>
            <w:webHidden/>
          </w:rPr>
          <w:fldChar w:fldCharType="separate"/>
        </w:r>
        <w:r w:rsidR="000B5F25">
          <w:rPr>
            <w:noProof/>
            <w:webHidden/>
          </w:rPr>
          <w:t>68</w:t>
        </w:r>
        <w:r w:rsidR="000B5F25">
          <w:rPr>
            <w:noProof/>
            <w:webHidden/>
          </w:rPr>
          <w:fldChar w:fldCharType="end"/>
        </w:r>
      </w:hyperlink>
    </w:p>
    <w:p w14:paraId="3076C5DF" w14:textId="3F9D0A0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79" w:history="1">
        <w:r w:rsidR="000B5F25" w:rsidRPr="00067CF0">
          <w:rPr>
            <w:rStyle w:val="Hyperlink"/>
            <w:noProof/>
          </w:rPr>
          <w:t>3.19.12 downloadUri property</w:t>
        </w:r>
        <w:r w:rsidR="000B5F25">
          <w:rPr>
            <w:noProof/>
            <w:webHidden/>
          </w:rPr>
          <w:tab/>
        </w:r>
        <w:r w:rsidR="000B5F25">
          <w:rPr>
            <w:noProof/>
            <w:webHidden/>
          </w:rPr>
          <w:fldChar w:fldCharType="begin"/>
        </w:r>
        <w:r w:rsidR="000B5F25">
          <w:rPr>
            <w:noProof/>
            <w:webHidden/>
          </w:rPr>
          <w:instrText xml:space="preserve"> PAGEREF _Toc6579579 \h </w:instrText>
        </w:r>
        <w:r w:rsidR="000B5F25">
          <w:rPr>
            <w:noProof/>
            <w:webHidden/>
          </w:rPr>
        </w:r>
        <w:r w:rsidR="000B5F25">
          <w:rPr>
            <w:noProof/>
            <w:webHidden/>
          </w:rPr>
          <w:fldChar w:fldCharType="separate"/>
        </w:r>
        <w:r w:rsidR="000B5F25">
          <w:rPr>
            <w:noProof/>
            <w:webHidden/>
          </w:rPr>
          <w:t>69</w:t>
        </w:r>
        <w:r w:rsidR="000B5F25">
          <w:rPr>
            <w:noProof/>
            <w:webHidden/>
          </w:rPr>
          <w:fldChar w:fldCharType="end"/>
        </w:r>
      </w:hyperlink>
    </w:p>
    <w:p w14:paraId="5791D7A6" w14:textId="4BC8B10E"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80" w:history="1">
        <w:r w:rsidR="000B5F25" w:rsidRPr="00067CF0">
          <w:rPr>
            <w:rStyle w:val="Hyperlink"/>
            <w:noProof/>
          </w:rPr>
          <w:t>3.19.13 informationUri property</w:t>
        </w:r>
        <w:r w:rsidR="000B5F25">
          <w:rPr>
            <w:noProof/>
            <w:webHidden/>
          </w:rPr>
          <w:tab/>
        </w:r>
        <w:r w:rsidR="000B5F25">
          <w:rPr>
            <w:noProof/>
            <w:webHidden/>
          </w:rPr>
          <w:fldChar w:fldCharType="begin"/>
        </w:r>
        <w:r w:rsidR="000B5F25">
          <w:rPr>
            <w:noProof/>
            <w:webHidden/>
          </w:rPr>
          <w:instrText xml:space="preserve"> PAGEREF _Toc6579580 \h </w:instrText>
        </w:r>
        <w:r w:rsidR="000B5F25">
          <w:rPr>
            <w:noProof/>
            <w:webHidden/>
          </w:rPr>
        </w:r>
        <w:r w:rsidR="000B5F25">
          <w:rPr>
            <w:noProof/>
            <w:webHidden/>
          </w:rPr>
          <w:fldChar w:fldCharType="separate"/>
        </w:r>
        <w:r w:rsidR="000B5F25">
          <w:rPr>
            <w:noProof/>
            <w:webHidden/>
          </w:rPr>
          <w:t>69</w:t>
        </w:r>
        <w:r w:rsidR="000B5F25">
          <w:rPr>
            <w:noProof/>
            <w:webHidden/>
          </w:rPr>
          <w:fldChar w:fldCharType="end"/>
        </w:r>
      </w:hyperlink>
    </w:p>
    <w:p w14:paraId="110ADAC4" w14:textId="7DD02F2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81" w:history="1">
        <w:r w:rsidR="000B5F25" w:rsidRPr="00067CF0">
          <w:rPr>
            <w:rStyle w:val="Hyperlink"/>
            <w:noProof/>
          </w:rPr>
          <w:t>3.19.14 organization property</w:t>
        </w:r>
        <w:r w:rsidR="000B5F25">
          <w:rPr>
            <w:noProof/>
            <w:webHidden/>
          </w:rPr>
          <w:tab/>
        </w:r>
        <w:r w:rsidR="000B5F25">
          <w:rPr>
            <w:noProof/>
            <w:webHidden/>
          </w:rPr>
          <w:fldChar w:fldCharType="begin"/>
        </w:r>
        <w:r w:rsidR="000B5F25">
          <w:rPr>
            <w:noProof/>
            <w:webHidden/>
          </w:rPr>
          <w:instrText xml:space="preserve"> PAGEREF _Toc6579581 \h </w:instrText>
        </w:r>
        <w:r w:rsidR="000B5F25">
          <w:rPr>
            <w:noProof/>
            <w:webHidden/>
          </w:rPr>
        </w:r>
        <w:r w:rsidR="000B5F25">
          <w:rPr>
            <w:noProof/>
            <w:webHidden/>
          </w:rPr>
          <w:fldChar w:fldCharType="separate"/>
        </w:r>
        <w:r w:rsidR="000B5F25">
          <w:rPr>
            <w:noProof/>
            <w:webHidden/>
          </w:rPr>
          <w:t>69</w:t>
        </w:r>
        <w:r w:rsidR="000B5F25">
          <w:rPr>
            <w:noProof/>
            <w:webHidden/>
          </w:rPr>
          <w:fldChar w:fldCharType="end"/>
        </w:r>
      </w:hyperlink>
    </w:p>
    <w:p w14:paraId="68775469" w14:textId="2CC62A1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82" w:history="1">
        <w:r w:rsidR="000B5F25" w:rsidRPr="00067CF0">
          <w:rPr>
            <w:rStyle w:val="Hyperlink"/>
            <w:noProof/>
          </w:rPr>
          <w:t>3.19.15 product property</w:t>
        </w:r>
        <w:r w:rsidR="000B5F25">
          <w:rPr>
            <w:noProof/>
            <w:webHidden/>
          </w:rPr>
          <w:tab/>
        </w:r>
        <w:r w:rsidR="000B5F25">
          <w:rPr>
            <w:noProof/>
            <w:webHidden/>
          </w:rPr>
          <w:fldChar w:fldCharType="begin"/>
        </w:r>
        <w:r w:rsidR="000B5F25">
          <w:rPr>
            <w:noProof/>
            <w:webHidden/>
          </w:rPr>
          <w:instrText xml:space="preserve"> PAGEREF _Toc6579582 \h </w:instrText>
        </w:r>
        <w:r w:rsidR="000B5F25">
          <w:rPr>
            <w:noProof/>
            <w:webHidden/>
          </w:rPr>
        </w:r>
        <w:r w:rsidR="000B5F25">
          <w:rPr>
            <w:noProof/>
            <w:webHidden/>
          </w:rPr>
          <w:fldChar w:fldCharType="separate"/>
        </w:r>
        <w:r w:rsidR="000B5F25">
          <w:rPr>
            <w:noProof/>
            <w:webHidden/>
          </w:rPr>
          <w:t>69</w:t>
        </w:r>
        <w:r w:rsidR="000B5F25">
          <w:rPr>
            <w:noProof/>
            <w:webHidden/>
          </w:rPr>
          <w:fldChar w:fldCharType="end"/>
        </w:r>
      </w:hyperlink>
    </w:p>
    <w:p w14:paraId="44EE3DB9" w14:textId="27E5394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83" w:history="1">
        <w:r w:rsidR="000B5F25" w:rsidRPr="00067CF0">
          <w:rPr>
            <w:rStyle w:val="Hyperlink"/>
            <w:noProof/>
          </w:rPr>
          <w:t>3.19.16 productSuite property</w:t>
        </w:r>
        <w:r w:rsidR="000B5F25">
          <w:rPr>
            <w:noProof/>
            <w:webHidden/>
          </w:rPr>
          <w:tab/>
        </w:r>
        <w:r w:rsidR="000B5F25">
          <w:rPr>
            <w:noProof/>
            <w:webHidden/>
          </w:rPr>
          <w:fldChar w:fldCharType="begin"/>
        </w:r>
        <w:r w:rsidR="000B5F25">
          <w:rPr>
            <w:noProof/>
            <w:webHidden/>
          </w:rPr>
          <w:instrText xml:space="preserve"> PAGEREF _Toc6579583 \h </w:instrText>
        </w:r>
        <w:r w:rsidR="000B5F25">
          <w:rPr>
            <w:noProof/>
            <w:webHidden/>
          </w:rPr>
        </w:r>
        <w:r w:rsidR="000B5F25">
          <w:rPr>
            <w:noProof/>
            <w:webHidden/>
          </w:rPr>
          <w:fldChar w:fldCharType="separate"/>
        </w:r>
        <w:r w:rsidR="000B5F25">
          <w:rPr>
            <w:noProof/>
            <w:webHidden/>
          </w:rPr>
          <w:t>69</w:t>
        </w:r>
        <w:r w:rsidR="000B5F25">
          <w:rPr>
            <w:noProof/>
            <w:webHidden/>
          </w:rPr>
          <w:fldChar w:fldCharType="end"/>
        </w:r>
      </w:hyperlink>
    </w:p>
    <w:p w14:paraId="02C2CC89" w14:textId="2FD66A2C"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84" w:history="1">
        <w:r w:rsidR="000B5F25" w:rsidRPr="00067CF0">
          <w:rPr>
            <w:rStyle w:val="Hyperlink"/>
            <w:noProof/>
          </w:rPr>
          <w:t>3.19.17 shortDescription property</w:t>
        </w:r>
        <w:r w:rsidR="000B5F25">
          <w:rPr>
            <w:noProof/>
            <w:webHidden/>
          </w:rPr>
          <w:tab/>
        </w:r>
        <w:r w:rsidR="000B5F25">
          <w:rPr>
            <w:noProof/>
            <w:webHidden/>
          </w:rPr>
          <w:fldChar w:fldCharType="begin"/>
        </w:r>
        <w:r w:rsidR="000B5F25">
          <w:rPr>
            <w:noProof/>
            <w:webHidden/>
          </w:rPr>
          <w:instrText xml:space="preserve"> PAGEREF _Toc6579584 \h </w:instrText>
        </w:r>
        <w:r w:rsidR="000B5F25">
          <w:rPr>
            <w:noProof/>
            <w:webHidden/>
          </w:rPr>
        </w:r>
        <w:r w:rsidR="000B5F25">
          <w:rPr>
            <w:noProof/>
            <w:webHidden/>
          </w:rPr>
          <w:fldChar w:fldCharType="separate"/>
        </w:r>
        <w:r w:rsidR="000B5F25">
          <w:rPr>
            <w:noProof/>
            <w:webHidden/>
          </w:rPr>
          <w:t>69</w:t>
        </w:r>
        <w:r w:rsidR="000B5F25">
          <w:rPr>
            <w:noProof/>
            <w:webHidden/>
          </w:rPr>
          <w:fldChar w:fldCharType="end"/>
        </w:r>
      </w:hyperlink>
    </w:p>
    <w:p w14:paraId="062D4D95" w14:textId="7E5F05E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85" w:history="1">
        <w:r w:rsidR="000B5F25" w:rsidRPr="00067CF0">
          <w:rPr>
            <w:rStyle w:val="Hyperlink"/>
            <w:noProof/>
          </w:rPr>
          <w:t>3.19.18 fullDescription property</w:t>
        </w:r>
        <w:r w:rsidR="000B5F25">
          <w:rPr>
            <w:noProof/>
            <w:webHidden/>
          </w:rPr>
          <w:tab/>
        </w:r>
        <w:r w:rsidR="000B5F25">
          <w:rPr>
            <w:noProof/>
            <w:webHidden/>
          </w:rPr>
          <w:fldChar w:fldCharType="begin"/>
        </w:r>
        <w:r w:rsidR="000B5F25">
          <w:rPr>
            <w:noProof/>
            <w:webHidden/>
          </w:rPr>
          <w:instrText xml:space="preserve"> PAGEREF _Toc6579585 \h </w:instrText>
        </w:r>
        <w:r w:rsidR="000B5F25">
          <w:rPr>
            <w:noProof/>
            <w:webHidden/>
          </w:rPr>
        </w:r>
        <w:r w:rsidR="000B5F25">
          <w:rPr>
            <w:noProof/>
            <w:webHidden/>
          </w:rPr>
          <w:fldChar w:fldCharType="separate"/>
        </w:r>
        <w:r w:rsidR="000B5F25">
          <w:rPr>
            <w:noProof/>
            <w:webHidden/>
          </w:rPr>
          <w:t>69</w:t>
        </w:r>
        <w:r w:rsidR="000B5F25">
          <w:rPr>
            <w:noProof/>
            <w:webHidden/>
          </w:rPr>
          <w:fldChar w:fldCharType="end"/>
        </w:r>
      </w:hyperlink>
    </w:p>
    <w:p w14:paraId="13060E3F" w14:textId="1B3DDC0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86" w:history="1">
        <w:r w:rsidR="000B5F25" w:rsidRPr="00067CF0">
          <w:rPr>
            <w:rStyle w:val="Hyperlink"/>
            <w:noProof/>
          </w:rPr>
          <w:t>3.19.19 language property</w:t>
        </w:r>
        <w:r w:rsidR="000B5F25">
          <w:rPr>
            <w:noProof/>
            <w:webHidden/>
          </w:rPr>
          <w:tab/>
        </w:r>
        <w:r w:rsidR="000B5F25">
          <w:rPr>
            <w:noProof/>
            <w:webHidden/>
          </w:rPr>
          <w:fldChar w:fldCharType="begin"/>
        </w:r>
        <w:r w:rsidR="000B5F25">
          <w:rPr>
            <w:noProof/>
            <w:webHidden/>
          </w:rPr>
          <w:instrText xml:space="preserve"> PAGEREF _Toc6579586 \h </w:instrText>
        </w:r>
        <w:r w:rsidR="000B5F25">
          <w:rPr>
            <w:noProof/>
            <w:webHidden/>
          </w:rPr>
        </w:r>
        <w:r w:rsidR="000B5F25">
          <w:rPr>
            <w:noProof/>
            <w:webHidden/>
          </w:rPr>
          <w:fldChar w:fldCharType="separate"/>
        </w:r>
        <w:r w:rsidR="000B5F25">
          <w:rPr>
            <w:noProof/>
            <w:webHidden/>
          </w:rPr>
          <w:t>70</w:t>
        </w:r>
        <w:r w:rsidR="000B5F25">
          <w:rPr>
            <w:noProof/>
            <w:webHidden/>
          </w:rPr>
          <w:fldChar w:fldCharType="end"/>
        </w:r>
      </w:hyperlink>
    </w:p>
    <w:p w14:paraId="6A5D4B6F" w14:textId="1658731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87" w:history="1">
        <w:r w:rsidR="000B5F25" w:rsidRPr="00067CF0">
          <w:rPr>
            <w:rStyle w:val="Hyperlink"/>
            <w:noProof/>
          </w:rPr>
          <w:t>3.19.20 globalMessageStrings property</w:t>
        </w:r>
        <w:r w:rsidR="000B5F25">
          <w:rPr>
            <w:noProof/>
            <w:webHidden/>
          </w:rPr>
          <w:tab/>
        </w:r>
        <w:r w:rsidR="000B5F25">
          <w:rPr>
            <w:noProof/>
            <w:webHidden/>
          </w:rPr>
          <w:fldChar w:fldCharType="begin"/>
        </w:r>
        <w:r w:rsidR="000B5F25">
          <w:rPr>
            <w:noProof/>
            <w:webHidden/>
          </w:rPr>
          <w:instrText xml:space="preserve"> PAGEREF _Toc6579587 \h </w:instrText>
        </w:r>
        <w:r w:rsidR="000B5F25">
          <w:rPr>
            <w:noProof/>
            <w:webHidden/>
          </w:rPr>
        </w:r>
        <w:r w:rsidR="000B5F25">
          <w:rPr>
            <w:noProof/>
            <w:webHidden/>
          </w:rPr>
          <w:fldChar w:fldCharType="separate"/>
        </w:r>
        <w:r w:rsidR="000B5F25">
          <w:rPr>
            <w:noProof/>
            <w:webHidden/>
          </w:rPr>
          <w:t>70</w:t>
        </w:r>
        <w:r w:rsidR="000B5F25">
          <w:rPr>
            <w:noProof/>
            <w:webHidden/>
          </w:rPr>
          <w:fldChar w:fldCharType="end"/>
        </w:r>
      </w:hyperlink>
    </w:p>
    <w:p w14:paraId="1823DA00" w14:textId="44187F2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88" w:history="1">
        <w:r w:rsidR="000B5F25" w:rsidRPr="00067CF0">
          <w:rPr>
            <w:rStyle w:val="Hyperlink"/>
            <w:noProof/>
          </w:rPr>
          <w:t>3.19.21 rules property</w:t>
        </w:r>
        <w:r w:rsidR="000B5F25">
          <w:rPr>
            <w:noProof/>
            <w:webHidden/>
          </w:rPr>
          <w:tab/>
        </w:r>
        <w:r w:rsidR="000B5F25">
          <w:rPr>
            <w:noProof/>
            <w:webHidden/>
          </w:rPr>
          <w:fldChar w:fldCharType="begin"/>
        </w:r>
        <w:r w:rsidR="000B5F25">
          <w:rPr>
            <w:noProof/>
            <w:webHidden/>
          </w:rPr>
          <w:instrText xml:space="preserve"> PAGEREF _Toc6579588 \h </w:instrText>
        </w:r>
        <w:r w:rsidR="000B5F25">
          <w:rPr>
            <w:noProof/>
            <w:webHidden/>
          </w:rPr>
        </w:r>
        <w:r w:rsidR="000B5F25">
          <w:rPr>
            <w:noProof/>
            <w:webHidden/>
          </w:rPr>
          <w:fldChar w:fldCharType="separate"/>
        </w:r>
        <w:r w:rsidR="000B5F25">
          <w:rPr>
            <w:noProof/>
            <w:webHidden/>
          </w:rPr>
          <w:t>70</w:t>
        </w:r>
        <w:r w:rsidR="000B5F25">
          <w:rPr>
            <w:noProof/>
            <w:webHidden/>
          </w:rPr>
          <w:fldChar w:fldCharType="end"/>
        </w:r>
      </w:hyperlink>
    </w:p>
    <w:p w14:paraId="326EE6C0" w14:textId="36F04BF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89" w:history="1">
        <w:r w:rsidR="000B5F25" w:rsidRPr="00067CF0">
          <w:rPr>
            <w:rStyle w:val="Hyperlink"/>
            <w:noProof/>
          </w:rPr>
          <w:t>3.19.22 notifications property</w:t>
        </w:r>
        <w:r w:rsidR="000B5F25">
          <w:rPr>
            <w:noProof/>
            <w:webHidden/>
          </w:rPr>
          <w:tab/>
        </w:r>
        <w:r w:rsidR="000B5F25">
          <w:rPr>
            <w:noProof/>
            <w:webHidden/>
          </w:rPr>
          <w:fldChar w:fldCharType="begin"/>
        </w:r>
        <w:r w:rsidR="000B5F25">
          <w:rPr>
            <w:noProof/>
            <w:webHidden/>
          </w:rPr>
          <w:instrText xml:space="preserve"> PAGEREF _Toc6579589 \h </w:instrText>
        </w:r>
        <w:r w:rsidR="000B5F25">
          <w:rPr>
            <w:noProof/>
            <w:webHidden/>
          </w:rPr>
        </w:r>
        <w:r w:rsidR="000B5F25">
          <w:rPr>
            <w:noProof/>
            <w:webHidden/>
          </w:rPr>
          <w:fldChar w:fldCharType="separate"/>
        </w:r>
        <w:r w:rsidR="000B5F25">
          <w:rPr>
            <w:noProof/>
            <w:webHidden/>
          </w:rPr>
          <w:t>71</w:t>
        </w:r>
        <w:r w:rsidR="000B5F25">
          <w:rPr>
            <w:noProof/>
            <w:webHidden/>
          </w:rPr>
          <w:fldChar w:fldCharType="end"/>
        </w:r>
      </w:hyperlink>
    </w:p>
    <w:p w14:paraId="639728CB" w14:textId="4557599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90" w:history="1">
        <w:r w:rsidR="000B5F25" w:rsidRPr="00067CF0">
          <w:rPr>
            <w:rStyle w:val="Hyperlink"/>
            <w:noProof/>
          </w:rPr>
          <w:t>3.19.23 taxa</w:t>
        </w:r>
        <w:r w:rsidR="000B5F25">
          <w:rPr>
            <w:noProof/>
            <w:webHidden/>
          </w:rPr>
          <w:tab/>
        </w:r>
        <w:r w:rsidR="000B5F25">
          <w:rPr>
            <w:noProof/>
            <w:webHidden/>
          </w:rPr>
          <w:fldChar w:fldCharType="begin"/>
        </w:r>
        <w:r w:rsidR="000B5F25">
          <w:rPr>
            <w:noProof/>
            <w:webHidden/>
          </w:rPr>
          <w:instrText xml:space="preserve"> PAGEREF _Toc6579590 \h </w:instrText>
        </w:r>
        <w:r w:rsidR="000B5F25">
          <w:rPr>
            <w:noProof/>
            <w:webHidden/>
          </w:rPr>
        </w:r>
        <w:r w:rsidR="000B5F25">
          <w:rPr>
            <w:noProof/>
            <w:webHidden/>
          </w:rPr>
          <w:fldChar w:fldCharType="separate"/>
        </w:r>
        <w:r w:rsidR="000B5F25">
          <w:rPr>
            <w:noProof/>
            <w:webHidden/>
          </w:rPr>
          <w:t>72</w:t>
        </w:r>
        <w:r w:rsidR="000B5F25">
          <w:rPr>
            <w:noProof/>
            <w:webHidden/>
          </w:rPr>
          <w:fldChar w:fldCharType="end"/>
        </w:r>
      </w:hyperlink>
    </w:p>
    <w:p w14:paraId="3904D3CE" w14:textId="47A30CD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91" w:history="1">
        <w:r w:rsidR="000B5F25" w:rsidRPr="00067CF0">
          <w:rPr>
            <w:rStyle w:val="Hyperlink"/>
            <w:noProof/>
          </w:rPr>
          <w:t>3.19.24 supportedTaxonomies</w:t>
        </w:r>
        <w:r w:rsidR="000B5F25">
          <w:rPr>
            <w:noProof/>
            <w:webHidden/>
          </w:rPr>
          <w:tab/>
        </w:r>
        <w:r w:rsidR="000B5F25">
          <w:rPr>
            <w:noProof/>
            <w:webHidden/>
          </w:rPr>
          <w:fldChar w:fldCharType="begin"/>
        </w:r>
        <w:r w:rsidR="000B5F25">
          <w:rPr>
            <w:noProof/>
            <w:webHidden/>
          </w:rPr>
          <w:instrText xml:space="preserve"> PAGEREF _Toc6579591 \h </w:instrText>
        </w:r>
        <w:r w:rsidR="000B5F25">
          <w:rPr>
            <w:noProof/>
            <w:webHidden/>
          </w:rPr>
        </w:r>
        <w:r w:rsidR="000B5F25">
          <w:rPr>
            <w:noProof/>
            <w:webHidden/>
          </w:rPr>
          <w:fldChar w:fldCharType="separate"/>
        </w:r>
        <w:r w:rsidR="000B5F25">
          <w:rPr>
            <w:noProof/>
            <w:webHidden/>
          </w:rPr>
          <w:t>72</w:t>
        </w:r>
        <w:r w:rsidR="000B5F25">
          <w:rPr>
            <w:noProof/>
            <w:webHidden/>
          </w:rPr>
          <w:fldChar w:fldCharType="end"/>
        </w:r>
      </w:hyperlink>
    </w:p>
    <w:p w14:paraId="093E5A6F" w14:textId="0E304EF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92" w:history="1">
        <w:r w:rsidR="000B5F25" w:rsidRPr="00067CF0">
          <w:rPr>
            <w:rStyle w:val="Hyperlink"/>
            <w:noProof/>
          </w:rPr>
          <w:t>3.19.25 translationMetadata property</w:t>
        </w:r>
        <w:r w:rsidR="000B5F25">
          <w:rPr>
            <w:noProof/>
            <w:webHidden/>
          </w:rPr>
          <w:tab/>
        </w:r>
        <w:r w:rsidR="000B5F25">
          <w:rPr>
            <w:noProof/>
            <w:webHidden/>
          </w:rPr>
          <w:fldChar w:fldCharType="begin"/>
        </w:r>
        <w:r w:rsidR="000B5F25">
          <w:rPr>
            <w:noProof/>
            <w:webHidden/>
          </w:rPr>
          <w:instrText xml:space="preserve"> PAGEREF _Toc6579592 \h </w:instrText>
        </w:r>
        <w:r w:rsidR="000B5F25">
          <w:rPr>
            <w:noProof/>
            <w:webHidden/>
          </w:rPr>
        </w:r>
        <w:r w:rsidR="000B5F25">
          <w:rPr>
            <w:noProof/>
            <w:webHidden/>
          </w:rPr>
          <w:fldChar w:fldCharType="separate"/>
        </w:r>
        <w:r w:rsidR="000B5F25">
          <w:rPr>
            <w:noProof/>
            <w:webHidden/>
          </w:rPr>
          <w:t>73</w:t>
        </w:r>
        <w:r w:rsidR="000B5F25">
          <w:rPr>
            <w:noProof/>
            <w:webHidden/>
          </w:rPr>
          <w:fldChar w:fldCharType="end"/>
        </w:r>
      </w:hyperlink>
    </w:p>
    <w:p w14:paraId="38200A93" w14:textId="7600499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93" w:history="1">
        <w:r w:rsidR="000B5F25" w:rsidRPr="00067CF0">
          <w:rPr>
            <w:rStyle w:val="Hyperlink"/>
            <w:noProof/>
          </w:rPr>
          <w:t>3.19.26 locations property</w:t>
        </w:r>
        <w:r w:rsidR="000B5F25">
          <w:rPr>
            <w:noProof/>
            <w:webHidden/>
          </w:rPr>
          <w:tab/>
        </w:r>
        <w:r w:rsidR="000B5F25">
          <w:rPr>
            <w:noProof/>
            <w:webHidden/>
          </w:rPr>
          <w:fldChar w:fldCharType="begin"/>
        </w:r>
        <w:r w:rsidR="000B5F25">
          <w:rPr>
            <w:noProof/>
            <w:webHidden/>
          </w:rPr>
          <w:instrText xml:space="preserve"> PAGEREF _Toc6579593 \h </w:instrText>
        </w:r>
        <w:r w:rsidR="000B5F25">
          <w:rPr>
            <w:noProof/>
            <w:webHidden/>
          </w:rPr>
        </w:r>
        <w:r w:rsidR="000B5F25">
          <w:rPr>
            <w:noProof/>
            <w:webHidden/>
          </w:rPr>
          <w:fldChar w:fldCharType="separate"/>
        </w:r>
        <w:r w:rsidR="000B5F25">
          <w:rPr>
            <w:noProof/>
            <w:webHidden/>
          </w:rPr>
          <w:t>73</w:t>
        </w:r>
        <w:r w:rsidR="000B5F25">
          <w:rPr>
            <w:noProof/>
            <w:webHidden/>
          </w:rPr>
          <w:fldChar w:fldCharType="end"/>
        </w:r>
      </w:hyperlink>
    </w:p>
    <w:p w14:paraId="4042705C" w14:textId="10D06A0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94" w:history="1">
        <w:r w:rsidR="000B5F25" w:rsidRPr="00067CF0">
          <w:rPr>
            <w:rStyle w:val="Hyperlink"/>
            <w:noProof/>
          </w:rPr>
          <w:t>3.19.27 contents property</w:t>
        </w:r>
        <w:r w:rsidR="000B5F25">
          <w:rPr>
            <w:noProof/>
            <w:webHidden/>
          </w:rPr>
          <w:tab/>
        </w:r>
        <w:r w:rsidR="000B5F25">
          <w:rPr>
            <w:noProof/>
            <w:webHidden/>
          </w:rPr>
          <w:fldChar w:fldCharType="begin"/>
        </w:r>
        <w:r w:rsidR="000B5F25">
          <w:rPr>
            <w:noProof/>
            <w:webHidden/>
          </w:rPr>
          <w:instrText xml:space="preserve"> PAGEREF _Toc6579594 \h </w:instrText>
        </w:r>
        <w:r w:rsidR="000B5F25">
          <w:rPr>
            <w:noProof/>
            <w:webHidden/>
          </w:rPr>
        </w:r>
        <w:r w:rsidR="000B5F25">
          <w:rPr>
            <w:noProof/>
            <w:webHidden/>
          </w:rPr>
          <w:fldChar w:fldCharType="separate"/>
        </w:r>
        <w:r w:rsidR="000B5F25">
          <w:rPr>
            <w:noProof/>
            <w:webHidden/>
          </w:rPr>
          <w:t>73</w:t>
        </w:r>
        <w:r w:rsidR="000B5F25">
          <w:rPr>
            <w:noProof/>
            <w:webHidden/>
          </w:rPr>
          <w:fldChar w:fldCharType="end"/>
        </w:r>
      </w:hyperlink>
    </w:p>
    <w:p w14:paraId="4FDD53C9" w14:textId="536DB10E"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95" w:history="1">
        <w:r w:rsidR="000B5F25" w:rsidRPr="00067CF0">
          <w:rPr>
            <w:rStyle w:val="Hyperlink"/>
            <w:noProof/>
          </w:rPr>
          <w:t>3.19.28 isComprehensive property</w:t>
        </w:r>
        <w:r w:rsidR="000B5F25">
          <w:rPr>
            <w:noProof/>
            <w:webHidden/>
          </w:rPr>
          <w:tab/>
        </w:r>
        <w:r w:rsidR="000B5F25">
          <w:rPr>
            <w:noProof/>
            <w:webHidden/>
          </w:rPr>
          <w:fldChar w:fldCharType="begin"/>
        </w:r>
        <w:r w:rsidR="000B5F25">
          <w:rPr>
            <w:noProof/>
            <w:webHidden/>
          </w:rPr>
          <w:instrText xml:space="preserve"> PAGEREF _Toc6579595 \h </w:instrText>
        </w:r>
        <w:r w:rsidR="000B5F25">
          <w:rPr>
            <w:noProof/>
            <w:webHidden/>
          </w:rPr>
        </w:r>
        <w:r w:rsidR="000B5F25">
          <w:rPr>
            <w:noProof/>
            <w:webHidden/>
          </w:rPr>
          <w:fldChar w:fldCharType="separate"/>
        </w:r>
        <w:r w:rsidR="000B5F25">
          <w:rPr>
            <w:noProof/>
            <w:webHidden/>
          </w:rPr>
          <w:t>74</w:t>
        </w:r>
        <w:r w:rsidR="000B5F25">
          <w:rPr>
            <w:noProof/>
            <w:webHidden/>
          </w:rPr>
          <w:fldChar w:fldCharType="end"/>
        </w:r>
      </w:hyperlink>
    </w:p>
    <w:p w14:paraId="78E4221A" w14:textId="1E173BE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96" w:history="1">
        <w:r w:rsidR="000B5F25" w:rsidRPr="00067CF0">
          <w:rPr>
            <w:rStyle w:val="Hyperlink"/>
            <w:noProof/>
          </w:rPr>
          <w:t>3.19.29 localizedDataSemanticVersion property</w:t>
        </w:r>
        <w:r w:rsidR="000B5F25">
          <w:rPr>
            <w:noProof/>
            <w:webHidden/>
          </w:rPr>
          <w:tab/>
        </w:r>
        <w:r w:rsidR="000B5F25">
          <w:rPr>
            <w:noProof/>
            <w:webHidden/>
          </w:rPr>
          <w:fldChar w:fldCharType="begin"/>
        </w:r>
        <w:r w:rsidR="000B5F25">
          <w:rPr>
            <w:noProof/>
            <w:webHidden/>
          </w:rPr>
          <w:instrText xml:space="preserve"> PAGEREF _Toc6579596 \h </w:instrText>
        </w:r>
        <w:r w:rsidR="000B5F25">
          <w:rPr>
            <w:noProof/>
            <w:webHidden/>
          </w:rPr>
        </w:r>
        <w:r w:rsidR="000B5F25">
          <w:rPr>
            <w:noProof/>
            <w:webHidden/>
          </w:rPr>
          <w:fldChar w:fldCharType="separate"/>
        </w:r>
        <w:r w:rsidR="000B5F25">
          <w:rPr>
            <w:noProof/>
            <w:webHidden/>
          </w:rPr>
          <w:t>74</w:t>
        </w:r>
        <w:r w:rsidR="000B5F25">
          <w:rPr>
            <w:noProof/>
            <w:webHidden/>
          </w:rPr>
          <w:fldChar w:fldCharType="end"/>
        </w:r>
      </w:hyperlink>
    </w:p>
    <w:p w14:paraId="62FD48B6" w14:textId="4214041C"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97" w:history="1">
        <w:r w:rsidR="000B5F25" w:rsidRPr="00067CF0">
          <w:rPr>
            <w:rStyle w:val="Hyperlink"/>
            <w:noProof/>
          </w:rPr>
          <w:t>3.19.30 minimumRequiredLocalizedDataSemanticVersion property</w:t>
        </w:r>
        <w:r w:rsidR="000B5F25">
          <w:rPr>
            <w:noProof/>
            <w:webHidden/>
          </w:rPr>
          <w:tab/>
        </w:r>
        <w:r w:rsidR="000B5F25">
          <w:rPr>
            <w:noProof/>
            <w:webHidden/>
          </w:rPr>
          <w:fldChar w:fldCharType="begin"/>
        </w:r>
        <w:r w:rsidR="000B5F25">
          <w:rPr>
            <w:noProof/>
            <w:webHidden/>
          </w:rPr>
          <w:instrText xml:space="preserve"> PAGEREF _Toc6579597 \h </w:instrText>
        </w:r>
        <w:r w:rsidR="000B5F25">
          <w:rPr>
            <w:noProof/>
            <w:webHidden/>
          </w:rPr>
        </w:r>
        <w:r w:rsidR="000B5F25">
          <w:rPr>
            <w:noProof/>
            <w:webHidden/>
          </w:rPr>
          <w:fldChar w:fldCharType="separate"/>
        </w:r>
        <w:r w:rsidR="000B5F25">
          <w:rPr>
            <w:noProof/>
            <w:webHidden/>
          </w:rPr>
          <w:t>74</w:t>
        </w:r>
        <w:r w:rsidR="000B5F25">
          <w:rPr>
            <w:noProof/>
            <w:webHidden/>
          </w:rPr>
          <w:fldChar w:fldCharType="end"/>
        </w:r>
      </w:hyperlink>
    </w:p>
    <w:p w14:paraId="29DB6554" w14:textId="0B2A8B3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598" w:history="1">
        <w:r w:rsidR="000B5F25" w:rsidRPr="00067CF0">
          <w:rPr>
            <w:rStyle w:val="Hyperlink"/>
            <w:noProof/>
          </w:rPr>
          <w:t>3.19.31 associatedComponent property</w:t>
        </w:r>
        <w:r w:rsidR="000B5F25">
          <w:rPr>
            <w:noProof/>
            <w:webHidden/>
          </w:rPr>
          <w:tab/>
        </w:r>
        <w:r w:rsidR="000B5F25">
          <w:rPr>
            <w:noProof/>
            <w:webHidden/>
          </w:rPr>
          <w:fldChar w:fldCharType="begin"/>
        </w:r>
        <w:r w:rsidR="000B5F25">
          <w:rPr>
            <w:noProof/>
            <w:webHidden/>
          </w:rPr>
          <w:instrText xml:space="preserve"> PAGEREF _Toc6579598 \h </w:instrText>
        </w:r>
        <w:r w:rsidR="000B5F25">
          <w:rPr>
            <w:noProof/>
            <w:webHidden/>
          </w:rPr>
        </w:r>
        <w:r w:rsidR="000B5F25">
          <w:rPr>
            <w:noProof/>
            <w:webHidden/>
          </w:rPr>
          <w:fldChar w:fldCharType="separate"/>
        </w:r>
        <w:r w:rsidR="000B5F25">
          <w:rPr>
            <w:noProof/>
            <w:webHidden/>
          </w:rPr>
          <w:t>75</w:t>
        </w:r>
        <w:r w:rsidR="000B5F25">
          <w:rPr>
            <w:noProof/>
            <w:webHidden/>
          </w:rPr>
          <w:fldChar w:fldCharType="end"/>
        </w:r>
      </w:hyperlink>
    </w:p>
    <w:p w14:paraId="60CB20FA" w14:textId="74141064" w:rsidR="000B5F25" w:rsidRDefault="00EF4994">
      <w:pPr>
        <w:pStyle w:val="TOC2"/>
        <w:tabs>
          <w:tab w:val="right" w:leader="dot" w:pos="9350"/>
        </w:tabs>
        <w:rPr>
          <w:rFonts w:asciiTheme="minorHAnsi" w:eastAsiaTheme="minorEastAsia" w:hAnsiTheme="minorHAnsi" w:cstheme="minorBidi"/>
          <w:noProof/>
          <w:sz w:val="22"/>
          <w:szCs w:val="22"/>
        </w:rPr>
      </w:pPr>
      <w:hyperlink w:anchor="_Toc6579599" w:history="1">
        <w:r w:rsidR="000B5F25" w:rsidRPr="00067CF0">
          <w:rPr>
            <w:rStyle w:val="Hyperlink"/>
            <w:noProof/>
          </w:rPr>
          <w:t>3.20 invocation object</w:t>
        </w:r>
        <w:r w:rsidR="000B5F25">
          <w:rPr>
            <w:noProof/>
            <w:webHidden/>
          </w:rPr>
          <w:tab/>
        </w:r>
        <w:r w:rsidR="000B5F25">
          <w:rPr>
            <w:noProof/>
            <w:webHidden/>
          </w:rPr>
          <w:fldChar w:fldCharType="begin"/>
        </w:r>
        <w:r w:rsidR="000B5F25">
          <w:rPr>
            <w:noProof/>
            <w:webHidden/>
          </w:rPr>
          <w:instrText xml:space="preserve"> PAGEREF _Toc6579599 \h </w:instrText>
        </w:r>
        <w:r w:rsidR="000B5F25">
          <w:rPr>
            <w:noProof/>
            <w:webHidden/>
          </w:rPr>
        </w:r>
        <w:r w:rsidR="000B5F25">
          <w:rPr>
            <w:noProof/>
            <w:webHidden/>
          </w:rPr>
          <w:fldChar w:fldCharType="separate"/>
        </w:r>
        <w:r w:rsidR="000B5F25">
          <w:rPr>
            <w:noProof/>
            <w:webHidden/>
          </w:rPr>
          <w:t>75</w:t>
        </w:r>
        <w:r w:rsidR="000B5F25">
          <w:rPr>
            <w:noProof/>
            <w:webHidden/>
          </w:rPr>
          <w:fldChar w:fldCharType="end"/>
        </w:r>
      </w:hyperlink>
    </w:p>
    <w:p w14:paraId="6BBD1260" w14:textId="536CCB5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00" w:history="1">
        <w:r w:rsidR="000B5F25" w:rsidRPr="00067CF0">
          <w:rPr>
            <w:rStyle w:val="Hyperlink"/>
            <w:noProof/>
          </w:rPr>
          <w:t>3.20.1 General</w:t>
        </w:r>
        <w:r w:rsidR="000B5F25">
          <w:rPr>
            <w:noProof/>
            <w:webHidden/>
          </w:rPr>
          <w:tab/>
        </w:r>
        <w:r w:rsidR="000B5F25">
          <w:rPr>
            <w:noProof/>
            <w:webHidden/>
          </w:rPr>
          <w:fldChar w:fldCharType="begin"/>
        </w:r>
        <w:r w:rsidR="000B5F25">
          <w:rPr>
            <w:noProof/>
            <w:webHidden/>
          </w:rPr>
          <w:instrText xml:space="preserve"> PAGEREF _Toc6579600 \h </w:instrText>
        </w:r>
        <w:r w:rsidR="000B5F25">
          <w:rPr>
            <w:noProof/>
            <w:webHidden/>
          </w:rPr>
        </w:r>
        <w:r w:rsidR="000B5F25">
          <w:rPr>
            <w:noProof/>
            <w:webHidden/>
          </w:rPr>
          <w:fldChar w:fldCharType="separate"/>
        </w:r>
        <w:r w:rsidR="000B5F25">
          <w:rPr>
            <w:noProof/>
            <w:webHidden/>
          </w:rPr>
          <w:t>75</w:t>
        </w:r>
        <w:r w:rsidR="000B5F25">
          <w:rPr>
            <w:noProof/>
            <w:webHidden/>
          </w:rPr>
          <w:fldChar w:fldCharType="end"/>
        </w:r>
      </w:hyperlink>
    </w:p>
    <w:p w14:paraId="4F76DADE" w14:textId="7260C9A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01" w:history="1">
        <w:r w:rsidR="000B5F25" w:rsidRPr="00067CF0">
          <w:rPr>
            <w:rStyle w:val="Hyperlink"/>
            <w:noProof/>
          </w:rPr>
          <w:t>3.20.2 commandLine property</w:t>
        </w:r>
        <w:r w:rsidR="000B5F25">
          <w:rPr>
            <w:noProof/>
            <w:webHidden/>
          </w:rPr>
          <w:tab/>
        </w:r>
        <w:r w:rsidR="000B5F25">
          <w:rPr>
            <w:noProof/>
            <w:webHidden/>
          </w:rPr>
          <w:fldChar w:fldCharType="begin"/>
        </w:r>
        <w:r w:rsidR="000B5F25">
          <w:rPr>
            <w:noProof/>
            <w:webHidden/>
          </w:rPr>
          <w:instrText xml:space="preserve"> PAGEREF _Toc6579601 \h </w:instrText>
        </w:r>
        <w:r w:rsidR="000B5F25">
          <w:rPr>
            <w:noProof/>
            <w:webHidden/>
          </w:rPr>
        </w:r>
        <w:r w:rsidR="000B5F25">
          <w:rPr>
            <w:noProof/>
            <w:webHidden/>
          </w:rPr>
          <w:fldChar w:fldCharType="separate"/>
        </w:r>
        <w:r w:rsidR="000B5F25">
          <w:rPr>
            <w:noProof/>
            <w:webHidden/>
          </w:rPr>
          <w:t>76</w:t>
        </w:r>
        <w:r w:rsidR="000B5F25">
          <w:rPr>
            <w:noProof/>
            <w:webHidden/>
          </w:rPr>
          <w:fldChar w:fldCharType="end"/>
        </w:r>
      </w:hyperlink>
    </w:p>
    <w:p w14:paraId="1DB7695E" w14:textId="701ED65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02" w:history="1">
        <w:r w:rsidR="000B5F25" w:rsidRPr="00067CF0">
          <w:rPr>
            <w:rStyle w:val="Hyperlink"/>
            <w:noProof/>
          </w:rPr>
          <w:t>3.20.3 arguments property</w:t>
        </w:r>
        <w:r w:rsidR="000B5F25">
          <w:rPr>
            <w:noProof/>
            <w:webHidden/>
          </w:rPr>
          <w:tab/>
        </w:r>
        <w:r w:rsidR="000B5F25">
          <w:rPr>
            <w:noProof/>
            <w:webHidden/>
          </w:rPr>
          <w:fldChar w:fldCharType="begin"/>
        </w:r>
        <w:r w:rsidR="000B5F25">
          <w:rPr>
            <w:noProof/>
            <w:webHidden/>
          </w:rPr>
          <w:instrText xml:space="preserve"> PAGEREF _Toc6579602 \h </w:instrText>
        </w:r>
        <w:r w:rsidR="000B5F25">
          <w:rPr>
            <w:noProof/>
            <w:webHidden/>
          </w:rPr>
        </w:r>
        <w:r w:rsidR="000B5F25">
          <w:rPr>
            <w:noProof/>
            <w:webHidden/>
          </w:rPr>
          <w:fldChar w:fldCharType="separate"/>
        </w:r>
        <w:r w:rsidR="000B5F25">
          <w:rPr>
            <w:noProof/>
            <w:webHidden/>
          </w:rPr>
          <w:t>76</w:t>
        </w:r>
        <w:r w:rsidR="000B5F25">
          <w:rPr>
            <w:noProof/>
            <w:webHidden/>
          </w:rPr>
          <w:fldChar w:fldCharType="end"/>
        </w:r>
      </w:hyperlink>
    </w:p>
    <w:p w14:paraId="2051F226" w14:textId="1246A1B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03" w:history="1">
        <w:r w:rsidR="000B5F25" w:rsidRPr="00067CF0">
          <w:rPr>
            <w:rStyle w:val="Hyperlink"/>
            <w:noProof/>
          </w:rPr>
          <w:t>3.20.4 responseFiles property</w:t>
        </w:r>
        <w:r w:rsidR="000B5F25">
          <w:rPr>
            <w:noProof/>
            <w:webHidden/>
          </w:rPr>
          <w:tab/>
        </w:r>
        <w:r w:rsidR="000B5F25">
          <w:rPr>
            <w:noProof/>
            <w:webHidden/>
          </w:rPr>
          <w:fldChar w:fldCharType="begin"/>
        </w:r>
        <w:r w:rsidR="000B5F25">
          <w:rPr>
            <w:noProof/>
            <w:webHidden/>
          </w:rPr>
          <w:instrText xml:space="preserve"> PAGEREF _Toc6579603 \h </w:instrText>
        </w:r>
        <w:r w:rsidR="000B5F25">
          <w:rPr>
            <w:noProof/>
            <w:webHidden/>
          </w:rPr>
        </w:r>
        <w:r w:rsidR="000B5F25">
          <w:rPr>
            <w:noProof/>
            <w:webHidden/>
          </w:rPr>
          <w:fldChar w:fldCharType="separate"/>
        </w:r>
        <w:r w:rsidR="000B5F25">
          <w:rPr>
            <w:noProof/>
            <w:webHidden/>
          </w:rPr>
          <w:t>77</w:t>
        </w:r>
        <w:r w:rsidR="000B5F25">
          <w:rPr>
            <w:noProof/>
            <w:webHidden/>
          </w:rPr>
          <w:fldChar w:fldCharType="end"/>
        </w:r>
      </w:hyperlink>
    </w:p>
    <w:p w14:paraId="02C35BB9" w14:textId="1717989E"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04" w:history="1">
        <w:r w:rsidR="000B5F25" w:rsidRPr="00067CF0">
          <w:rPr>
            <w:rStyle w:val="Hyperlink"/>
            <w:noProof/>
          </w:rPr>
          <w:t>3.20.5 ruleConfigurationOverrides property</w:t>
        </w:r>
        <w:r w:rsidR="000B5F25">
          <w:rPr>
            <w:noProof/>
            <w:webHidden/>
          </w:rPr>
          <w:tab/>
        </w:r>
        <w:r w:rsidR="000B5F25">
          <w:rPr>
            <w:noProof/>
            <w:webHidden/>
          </w:rPr>
          <w:fldChar w:fldCharType="begin"/>
        </w:r>
        <w:r w:rsidR="000B5F25">
          <w:rPr>
            <w:noProof/>
            <w:webHidden/>
          </w:rPr>
          <w:instrText xml:space="preserve"> PAGEREF _Toc6579604 \h </w:instrText>
        </w:r>
        <w:r w:rsidR="000B5F25">
          <w:rPr>
            <w:noProof/>
            <w:webHidden/>
          </w:rPr>
        </w:r>
        <w:r w:rsidR="000B5F25">
          <w:rPr>
            <w:noProof/>
            <w:webHidden/>
          </w:rPr>
          <w:fldChar w:fldCharType="separate"/>
        </w:r>
        <w:r w:rsidR="000B5F25">
          <w:rPr>
            <w:noProof/>
            <w:webHidden/>
          </w:rPr>
          <w:t>77</w:t>
        </w:r>
        <w:r w:rsidR="000B5F25">
          <w:rPr>
            <w:noProof/>
            <w:webHidden/>
          </w:rPr>
          <w:fldChar w:fldCharType="end"/>
        </w:r>
      </w:hyperlink>
    </w:p>
    <w:p w14:paraId="1BA2795D" w14:textId="50C6016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05" w:history="1">
        <w:r w:rsidR="000B5F25" w:rsidRPr="00067CF0">
          <w:rPr>
            <w:rStyle w:val="Hyperlink"/>
            <w:noProof/>
          </w:rPr>
          <w:t>3.20.6 notificationConfigurationOverrides property</w:t>
        </w:r>
        <w:r w:rsidR="000B5F25">
          <w:rPr>
            <w:noProof/>
            <w:webHidden/>
          </w:rPr>
          <w:tab/>
        </w:r>
        <w:r w:rsidR="000B5F25">
          <w:rPr>
            <w:noProof/>
            <w:webHidden/>
          </w:rPr>
          <w:fldChar w:fldCharType="begin"/>
        </w:r>
        <w:r w:rsidR="000B5F25">
          <w:rPr>
            <w:noProof/>
            <w:webHidden/>
          </w:rPr>
          <w:instrText xml:space="preserve"> PAGEREF _Toc6579605 \h </w:instrText>
        </w:r>
        <w:r w:rsidR="000B5F25">
          <w:rPr>
            <w:noProof/>
            <w:webHidden/>
          </w:rPr>
        </w:r>
        <w:r w:rsidR="000B5F25">
          <w:rPr>
            <w:noProof/>
            <w:webHidden/>
          </w:rPr>
          <w:fldChar w:fldCharType="separate"/>
        </w:r>
        <w:r w:rsidR="000B5F25">
          <w:rPr>
            <w:noProof/>
            <w:webHidden/>
          </w:rPr>
          <w:t>77</w:t>
        </w:r>
        <w:r w:rsidR="000B5F25">
          <w:rPr>
            <w:noProof/>
            <w:webHidden/>
          </w:rPr>
          <w:fldChar w:fldCharType="end"/>
        </w:r>
      </w:hyperlink>
    </w:p>
    <w:p w14:paraId="43169E42" w14:textId="19FFBF4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06" w:history="1">
        <w:r w:rsidR="000B5F25" w:rsidRPr="00067CF0">
          <w:rPr>
            <w:rStyle w:val="Hyperlink"/>
            <w:noProof/>
          </w:rPr>
          <w:t>3.20.7 startTimeUtc property</w:t>
        </w:r>
        <w:r w:rsidR="000B5F25">
          <w:rPr>
            <w:noProof/>
            <w:webHidden/>
          </w:rPr>
          <w:tab/>
        </w:r>
        <w:r w:rsidR="000B5F25">
          <w:rPr>
            <w:noProof/>
            <w:webHidden/>
          </w:rPr>
          <w:fldChar w:fldCharType="begin"/>
        </w:r>
        <w:r w:rsidR="000B5F25">
          <w:rPr>
            <w:noProof/>
            <w:webHidden/>
          </w:rPr>
          <w:instrText xml:space="preserve"> PAGEREF _Toc6579606 \h </w:instrText>
        </w:r>
        <w:r w:rsidR="000B5F25">
          <w:rPr>
            <w:noProof/>
            <w:webHidden/>
          </w:rPr>
        </w:r>
        <w:r w:rsidR="000B5F25">
          <w:rPr>
            <w:noProof/>
            <w:webHidden/>
          </w:rPr>
          <w:fldChar w:fldCharType="separate"/>
        </w:r>
        <w:r w:rsidR="000B5F25">
          <w:rPr>
            <w:noProof/>
            <w:webHidden/>
          </w:rPr>
          <w:t>77</w:t>
        </w:r>
        <w:r w:rsidR="000B5F25">
          <w:rPr>
            <w:noProof/>
            <w:webHidden/>
          </w:rPr>
          <w:fldChar w:fldCharType="end"/>
        </w:r>
      </w:hyperlink>
    </w:p>
    <w:p w14:paraId="55C220AB" w14:textId="730100A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07" w:history="1">
        <w:r w:rsidR="000B5F25" w:rsidRPr="00067CF0">
          <w:rPr>
            <w:rStyle w:val="Hyperlink"/>
            <w:noProof/>
          </w:rPr>
          <w:t>3.20.8 endTimeUtc property</w:t>
        </w:r>
        <w:r w:rsidR="000B5F25">
          <w:rPr>
            <w:noProof/>
            <w:webHidden/>
          </w:rPr>
          <w:tab/>
        </w:r>
        <w:r w:rsidR="000B5F25">
          <w:rPr>
            <w:noProof/>
            <w:webHidden/>
          </w:rPr>
          <w:fldChar w:fldCharType="begin"/>
        </w:r>
        <w:r w:rsidR="000B5F25">
          <w:rPr>
            <w:noProof/>
            <w:webHidden/>
          </w:rPr>
          <w:instrText xml:space="preserve"> PAGEREF _Toc6579607 \h </w:instrText>
        </w:r>
        <w:r w:rsidR="000B5F25">
          <w:rPr>
            <w:noProof/>
            <w:webHidden/>
          </w:rPr>
        </w:r>
        <w:r w:rsidR="000B5F25">
          <w:rPr>
            <w:noProof/>
            <w:webHidden/>
          </w:rPr>
          <w:fldChar w:fldCharType="separate"/>
        </w:r>
        <w:r w:rsidR="000B5F25">
          <w:rPr>
            <w:noProof/>
            <w:webHidden/>
          </w:rPr>
          <w:t>78</w:t>
        </w:r>
        <w:r w:rsidR="000B5F25">
          <w:rPr>
            <w:noProof/>
            <w:webHidden/>
          </w:rPr>
          <w:fldChar w:fldCharType="end"/>
        </w:r>
      </w:hyperlink>
    </w:p>
    <w:p w14:paraId="136C2008" w14:textId="68792D6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08" w:history="1">
        <w:r w:rsidR="000B5F25" w:rsidRPr="00067CF0">
          <w:rPr>
            <w:rStyle w:val="Hyperlink"/>
            <w:noProof/>
          </w:rPr>
          <w:t>3.20.9 exitCode property</w:t>
        </w:r>
        <w:r w:rsidR="000B5F25">
          <w:rPr>
            <w:noProof/>
            <w:webHidden/>
          </w:rPr>
          <w:tab/>
        </w:r>
        <w:r w:rsidR="000B5F25">
          <w:rPr>
            <w:noProof/>
            <w:webHidden/>
          </w:rPr>
          <w:fldChar w:fldCharType="begin"/>
        </w:r>
        <w:r w:rsidR="000B5F25">
          <w:rPr>
            <w:noProof/>
            <w:webHidden/>
          </w:rPr>
          <w:instrText xml:space="preserve"> PAGEREF _Toc6579608 \h </w:instrText>
        </w:r>
        <w:r w:rsidR="000B5F25">
          <w:rPr>
            <w:noProof/>
            <w:webHidden/>
          </w:rPr>
        </w:r>
        <w:r w:rsidR="000B5F25">
          <w:rPr>
            <w:noProof/>
            <w:webHidden/>
          </w:rPr>
          <w:fldChar w:fldCharType="separate"/>
        </w:r>
        <w:r w:rsidR="000B5F25">
          <w:rPr>
            <w:noProof/>
            <w:webHidden/>
          </w:rPr>
          <w:t>78</w:t>
        </w:r>
        <w:r w:rsidR="000B5F25">
          <w:rPr>
            <w:noProof/>
            <w:webHidden/>
          </w:rPr>
          <w:fldChar w:fldCharType="end"/>
        </w:r>
      </w:hyperlink>
    </w:p>
    <w:p w14:paraId="36159991" w14:textId="7B423B3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09" w:history="1">
        <w:r w:rsidR="000B5F25" w:rsidRPr="00067CF0">
          <w:rPr>
            <w:rStyle w:val="Hyperlink"/>
            <w:noProof/>
          </w:rPr>
          <w:t>3.20.10 exitCodeDescription property</w:t>
        </w:r>
        <w:r w:rsidR="000B5F25">
          <w:rPr>
            <w:noProof/>
            <w:webHidden/>
          </w:rPr>
          <w:tab/>
        </w:r>
        <w:r w:rsidR="000B5F25">
          <w:rPr>
            <w:noProof/>
            <w:webHidden/>
          </w:rPr>
          <w:fldChar w:fldCharType="begin"/>
        </w:r>
        <w:r w:rsidR="000B5F25">
          <w:rPr>
            <w:noProof/>
            <w:webHidden/>
          </w:rPr>
          <w:instrText xml:space="preserve"> PAGEREF _Toc6579609 \h </w:instrText>
        </w:r>
        <w:r w:rsidR="000B5F25">
          <w:rPr>
            <w:noProof/>
            <w:webHidden/>
          </w:rPr>
        </w:r>
        <w:r w:rsidR="000B5F25">
          <w:rPr>
            <w:noProof/>
            <w:webHidden/>
          </w:rPr>
          <w:fldChar w:fldCharType="separate"/>
        </w:r>
        <w:r w:rsidR="000B5F25">
          <w:rPr>
            <w:noProof/>
            <w:webHidden/>
          </w:rPr>
          <w:t>78</w:t>
        </w:r>
        <w:r w:rsidR="000B5F25">
          <w:rPr>
            <w:noProof/>
            <w:webHidden/>
          </w:rPr>
          <w:fldChar w:fldCharType="end"/>
        </w:r>
      </w:hyperlink>
    </w:p>
    <w:p w14:paraId="75B10E2A" w14:textId="4509E55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10" w:history="1">
        <w:r w:rsidR="000B5F25" w:rsidRPr="00067CF0">
          <w:rPr>
            <w:rStyle w:val="Hyperlink"/>
            <w:noProof/>
          </w:rPr>
          <w:t>3.20.11 exitSignalName property</w:t>
        </w:r>
        <w:r w:rsidR="000B5F25">
          <w:rPr>
            <w:noProof/>
            <w:webHidden/>
          </w:rPr>
          <w:tab/>
        </w:r>
        <w:r w:rsidR="000B5F25">
          <w:rPr>
            <w:noProof/>
            <w:webHidden/>
          </w:rPr>
          <w:fldChar w:fldCharType="begin"/>
        </w:r>
        <w:r w:rsidR="000B5F25">
          <w:rPr>
            <w:noProof/>
            <w:webHidden/>
          </w:rPr>
          <w:instrText xml:space="preserve"> PAGEREF _Toc6579610 \h </w:instrText>
        </w:r>
        <w:r w:rsidR="000B5F25">
          <w:rPr>
            <w:noProof/>
            <w:webHidden/>
          </w:rPr>
        </w:r>
        <w:r w:rsidR="000B5F25">
          <w:rPr>
            <w:noProof/>
            <w:webHidden/>
          </w:rPr>
          <w:fldChar w:fldCharType="separate"/>
        </w:r>
        <w:r w:rsidR="000B5F25">
          <w:rPr>
            <w:noProof/>
            <w:webHidden/>
          </w:rPr>
          <w:t>78</w:t>
        </w:r>
        <w:r w:rsidR="000B5F25">
          <w:rPr>
            <w:noProof/>
            <w:webHidden/>
          </w:rPr>
          <w:fldChar w:fldCharType="end"/>
        </w:r>
      </w:hyperlink>
    </w:p>
    <w:p w14:paraId="24794DD5" w14:textId="0D07039B"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11" w:history="1">
        <w:r w:rsidR="000B5F25" w:rsidRPr="00067CF0">
          <w:rPr>
            <w:rStyle w:val="Hyperlink"/>
            <w:noProof/>
          </w:rPr>
          <w:t>3.20.12 exitSignalNumber property</w:t>
        </w:r>
        <w:r w:rsidR="000B5F25">
          <w:rPr>
            <w:noProof/>
            <w:webHidden/>
          </w:rPr>
          <w:tab/>
        </w:r>
        <w:r w:rsidR="000B5F25">
          <w:rPr>
            <w:noProof/>
            <w:webHidden/>
          </w:rPr>
          <w:fldChar w:fldCharType="begin"/>
        </w:r>
        <w:r w:rsidR="000B5F25">
          <w:rPr>
            <w:noProof/>
            <w:webHidden/>
          </w:rPr>
          <w:instrText xml:space="preserve"> PAGEREF _Toc6579611 \h </w:instrText>
        </w:r>
        <w:r w:rsidR="000B5F25">
          <w:rPr>
            <w:noProof/>
            <w:webHidden/>
          </w:rPr>
        </w:r>
        <w:r w:rsidR="000B5F25">
          <w:rPr>
            <w:noProof/>
            <w:webHidden/>
          </w:rPr>
          <w:fldChar w:fldCharType="separate"/>
        </w:r>
        <w:r w:rsidR="000B5F25">
          <w:rPr>
            <w:noProof/>
            <w:webHidden/>
          </w:rPr>
          <w:t>78</w:t>
        </w:r>
        <w:r w:rsidR="000B5F25">
          <w:rPr>
            <w:noProof/>
            <w:webHidden/>
          </w:rPr>
          <w:fldChar w:fldCharType="end"/>
        </w:r>
      </w:hyperlink>
    </w:p>
    <w:p w14:paraId="5CAB9F7F" w14:textId="335046E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12" w:history="1">
        <w:r w:rsidR="000B5F25" w:rsidRPr="00067CF0">
          <w:rPr>
            <w:rStyle w:val="Hyperlink"/>
            <w:noProof/>
          </w:rPr>
          <w:t>3.20.13 processStartFailureMessage property</w:t>
        </w:r>
        <w:r w:rsidR="000B5F25">
          <w:rPr>
            <w:noProof/>
            <w:webHidden/>
          </w:rPr>
          <w:tab/>
        </w:r>
        <w:r w:rsidR="000B5F25">
          <w:rPr>
            <w:noProof/>
            <w:webHidden/>
          </w:rPr>
          <w:fldChar w:fldCharType="begin"/>
        </w:r>
        <w:r w:rsidR="000B5F25">
          <w:rPr>
            <w:noProof/>
            <w:webHidden/>
          </w:rPr>
          <w:instrText xml:space="preserve"> PAGEREF _Toc6579612 \h </w:instrText>
        </w:r>
        <w:r w:rsidR="000B5F25">
          <w:rPr>
            <w:noProof/>
            <w:webHidden/>
          </w:rPr>
        </w:r>
        <w:r w:rsidR="000B5F25">
          <w:rPr>
            <w:noProof/>
            <w:webHidden/>
          </w:rPr>
          <w:fldChar w:fldCharType="separate"/>
        </w:r>
        <w:r w:rsidR="000B5F25">
          <w:rPr>
            <w:noProof/>
            <w:webHidden/>
          </w:rPr>
          <w:t>79</w:t>
        </w:r>
        <w:r w:rsidR="000B5F25">
          <w:rPr>
            <w:noProof/>
            <w:webHidden/>
          </w:rPr>
          <w:fldChar w:fldCharType="end"/>
        </w:r>
      </w:hyperlink>
    </w:p>
    <w:p w14:paraId="3F12B10A" w14:textId="0AA7802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13" w:history="1">
        <w:r w:rsidR="000B5F25" w:rsidRPr="00067CF0">
          <w:rPr>
            <w:rStyle w:val="Hyperlink"/>
            <w:noProof/>
          </w:rPr>
          <w:t>3.20.14 toolExecutionSuccessful property</w:t>
        </w:r>
        <w:r w:rsidR="000B5F25">
          <w:rPr>
            <w:noProof/>
            <w:webHidden/>
          </w:rPr>
          <w:tab/>
        </w:r>
        <w:r w:rsidR="000B5F25">
          <w:rPr>
            <w:noProof/>
            <w:webHidden/>
          </w:rPr>
          <w:fldChar w:fldCharType="begin"/>
        </w:r>
        <w:r w:rsidR="000B5F25">
          <w:rPr>
            <w:noProof/>
            <w:webHidden/>
          </w:rPr>
          <w:instrText xml:space="preserve"> PAGEREF _Toc6579613 \h </w:instrText>
        </w:r>
        <w:r w:rsidR="000B5F25">
          <w:rPr>
            <w:noProof/>
            <w:webHidden/>
          </w:rPr>
        </w:r>
        <w:r w:rsidR="000B5F25">
          <w:rPr>
            <w:noProof/>
            <w:webHidden/>
          </w:rPr>
          <w:fldChar w:fldCharType="separate"/>
        </w:r>
        <w:r w:rsidR="000B5F25">
          <w:rPr>
            <w:noProof/>
            <w:webHidden/>
          </w:rPr>
          <w:t>79</w:t>
        </w:r>
        <w:r w:rsidR="000B5F25">
          <w:rPr>
            <w:noProof/>
            <w:webHidden/>
          </w:rPr>
          <w:fldChar w:fldCharType="end"/>
        </w:r>
      </w:hyperlink>
    </w:p>
    <w:p w14:paraId="4B1EA7AC" w14:textId="62E94F3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14" w:history="1">
        <w:r w:rsidR="000B5F25" w:rsidRPr="00067CF0">
          <w:rPr>
            <w:rStyle w:val="Hyperlink"/>
            <w:noProof/>
          </w:rPr>
          <w:t>3.20.15 machine property</w:t>
        </w:r>
        <w:r w:rsidR="000B5F25">
          <w:rPr>
            <w:noProof/>
            <w:webHidden/>
          </w:rPr>
          <w:tab/>
        </w:r>
        <w:r w:rsidR="000B5F25">
          <w:rPr>
            <w:noProof/>
            <w:webHidden/>
          </w:rPr>
          <w:fldChar w:fldCharType="begin"/>
        </w:r>
        <w:r w:rsidR="000B5F25">
          <w:rPr>
            <w:noProof/>
            <w:webHidden/>
          </w:rPr>
          <w:instrText xml:space="preserve"> PAGEREF _Toc6579614 \h </w:instrText>
        </w:r>
        <w:r w:rsidR="000B5F25">
          <w:rPr>
            <w:noProof/>
            <w:webHidden/>
          </w:rPr>
        </w:r>
        <w:r w:rsidR="000B5F25">
          <w:rPr>
            <w:noProof/>
            <w:webHidden/>
          </w:rPr>
          <w:fldChar w:fldCharType="separate"/>
        </w:r>
        <w:r w:rsidR="000B5F25">
          <w:rPr>
            <w:noProof/>
            <w:webHidden/>
          </w:rPr>
          <w:t>79</w:t>
        </w:r>
        <w:r w:rsidR="000B5F25">
          <w:rPr>
            <w:noProof/>
            <w:webHidden/>
          </w:rPr>
          <w:fldChar w:fldCharType="end"/>
        </w:r>
      </w:hyperlink>
    </w:p>
    <w:p w14:paraId="72133F8F" w14:textId="481C981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15" w:history="1">
        <w:r w:rsidR="000B5F25" w:rsidRPr="00067CF0">
          <w:rPr>
            <w:rStyle w:val="Hyperlink"/>
            <w:noProof/>
          </w:rPr>
          <w:t>3.20.16 account property</w:t>
        </w:r>
        <w:r w:rsidR="000B5F25">
          <w:rPr>
            <w:noProof/>
            <w:webHidden/>
          </w:rPr>
          <w:tab/>
        </w:r>
        <w:r w:rsidR="000B5F25">
          <w:rPr>
            <w:noProof/>
            <w:webHidden/>
          </w:rPr>
          <w:fldChar w:fldCharType="begin"/>
        </w:r>
        <w:r w:rsidR="000B5F25">
          <w:rPr>
            <w:noProof/>
            <w:webHidden/>
          </w:rPr>
          <w:instrText xml:space="preserve"> PAGEREF _Toc6579615 \h </w:instrText>
        </w:r>
        <w:r w:rsidR="000B5F25">
          <w:rPr>
            <w:noProof/>
            <w:webHidden/>
          </w:rPr>
        </w:r>
        <w:r w:rsidR="000B5F25">
          <w:rPr>
            <w:noProof/>
            <w:webHidden/>
          </w:rPr>
          <w:fldChar w:fldCharType="separate"/>
        </w:r>
        <w:r w:rsidR="000B5F25">
          <w:rPr>
            <w:noProof/>
            <w:webHidden/>
          </w:rPr>
          <w:t>79</w:t>
        </w:r>
        <w:r w:rsidR="000B5F25">
          <w:rPr>
            <w:noProof/>
            <w:webHidden/>
          </w:rPr>
          <w:fldChar w:fldCharType="end"/>
        </w:r>
      </w:hyperlink>
    </w:p>
    <w:p w14:paraId="677A3520" w14:textId="78BD460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16" w:history="1">
        <w:r w:rsidR="000B5F25" w:rsidRPr="00067CF0">
          <w:rPr>
            <w:rStyle w:val="Hyperlink"/>
            <w:noProof/>
          </w:rPr>
          <w:t>3.20.17 processId property</w:t>
        </w:r>
        <w:r w:rsidR="000B5F25">
          <w:rPr>
            <w:noProof/>
            <w:webHidden/>
          </w:rPr>
          <w:tab/>
        </w:r>
        <w:r w:rsidR="000B5F25">
          <w:rPr>
            <w:noProof/>
            <w:webHidden/>
          </w:rPr>
          <w:fldChar w:fldCharType="begin"/>
        </w:r>
        <w:r w:rsidR="000B5F25">
          <w:rPr>
            <w:noProof/>
            <w:webHidden/>
          </w:rPr>
          <w:instrText xml:space="preserve"> PAGEREF _Toc6579616 \h </w:instrText>
        </w:r>
        <w:r w:rsidR="000B5F25">
          <w:rPr>
            <w:noProof/>
            <w:webHidden/>
          </w:rPr>
        </w:r>
        <w:r w:rsidR="000B5F25">
          <w:rPr>
            <w:noProof/>
            <w:webHidden/>
          </w:rPr>
          <w:fldChar w:fldCharType="separate"/>
        </w:r>
        <w:r w:rsidR="000B5F25">
          <w:rPr>
            <w:noProof/>
            <w:webHidden/>
          </w:rPr>
          <w:t>79</w:t>
        </w:r>
        <w:r w:rsidR="000B5F25">
          <w:rPr>
            <w:noProof/>
            <w:webHidden/>
          </w:rPr>
          <w:fldChar w:fldCharType="end"/>
        </w:r>
      </w:hyperlink>
    </w:p>
    <w:p w14:paraId="56550748" w14:textId="6E1702E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17" w:history="1">
        <w:r w:rsidR="000B5F25" w:rsidRPr="00067CF0">
          <w:rPr>
            <w:rStyle w:val="Hyperlink"/>
            <w:noProof/>
          </w:rPr>
          <w:t>3.20.18 executableLocation property</w:t>
        </w:r>
        <w:r w:rsidR="000B5F25">
          <w:rPr>
            <w:noProof/>
            <w:webHidden/>
          </w:rPr>
          <w:tab/>
        </w:r>
        <w:r w:rsidR="000B5F25">
          <w:rPr>
            <w:noProof/>
            <w:webHidden/>
          </w:rPr>
          <w:fldChar w:fldCharType="begin"/>
        </w:r>
        <w:r w:rsidR="000B5F25">
          <w:rPr>
            <w:noProof/>
            <w:webHidden/>
          </w:rPr>
          <w:instrText xml:space="preserve"> PAGEREF _Toc6579617 \h </w:instrText>
        </w:r>
        <w:r w:rsidR="000B5F25">
          <w:rPr>
            <w:noProof/>
            <w:webHidden/>
          </w:rPr>
        </w:r>
        <w:r w:rsidR="000B5F25">
          <w:rPr>
            <w:noProof/>
            <w:webHidden/>
          </w:rPr>
          <w:fldChar w:fldCharType="separate"/>
        </w:r>
        <w:r w:rsidR="000B5F25">
          <w:rPr>
            <w:noProof/>
            <w:webHidden/>
          </w:rPr>
          <w:t>79</w:t>
        </w:r>
        <w:r w:rsidR="000B5F25">
          <w:rPr>
            <w:noProof/>
            <w:webHidden/>
          </w:rPr>
          <w:fldChar w:fldCharType="end"/>
        </w:r>
      </w:hyperlink>
    </w:p>
    <w:p w14:paraId="17053C43" w14:textId="0B65370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18" w:history="1">
        <w:r w:rsidR="000B5F25" w:rsidRPr="00067CF0">
          <w:rPr>
            <w:rStyle w:val="Hyperlink"/>
            <w:noProof/>
          </w:rPr>
          <w:t>3.20.19 workingDirectory property</w:t>
        </w:r>
        <w:r w:rsidR="000B5F25">
          <w:rPr>
            <w:noProof/>
            <w:webHidden/>
          </w:rPr>
          <w:tab/>
        </w:r>
        <w:r w:rsidR="000B5F25">
          <w:rPr>
            <w:noProof/>
            <w:webHidden/>
          </w:rPr>
          <w:fldChar w:fldCharType="begin"/>
        </w:r>
        <w:r w:rsidR="000B5F25">
          <w:rPr>
            <w:noProof/>
            <w:webHidden/>
          </w:rPr>
          <w:instrText xml:space="preserve"> PAGEREF _Toc6579618 \h </w:instrText>
        </w:r>
        <w:r w:rsidR="000B5F25">
          <w:rPr>
            <w:noProof/>
            <w:webHidden/>
          </w:rPr>
        </w:r>
        <w:r w:rsidR="000B5F25">
          <w:rPr>
            <w:noProof/>
            <w:webHidden/>
          </w:rPr>
          <w:fldChar w:fldCharType="separate"/>
        </w:r>
        <w:r w:rsidR="000B5F25">
          <w:rPr>
            <w:noProof/>
            <w:webHidden/>
          </w:rPr>
          <w:t>80</w:t>
        </w:r>
        <w:r w:rsidR="000B5F25">
          <w:rPr>
            <w:noProof/>
            <w:webHidden/>
          </w:rPr>
          <w:fldChar w:fldCharType="end"/>
        </w:r>
      </w:hyperlink>
    </w:p>
    <w:p w14:paraId="3EE5876B" w14:textId="0CF84C9E"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19" w:history="1">
        <w:r w:rsidR="000B5F25" w:rsidRPr="00067CF0">
          <w:rPr>
            <w:rStyle w:val="Hyperlink"/>
            <w:noProof/>
          </w:rPr>
          <w:t>3.20.20 environmentVariables property</w:t>
        </w:r>
        <w:r w:rsidR="000B5F25">
          <w:rPr>
            <w:noProof/>
            <w:webHidden/>
          </w:rPr>
          <w:tab/>
        </w:r>
        <w:r w:rsidR="000B5F25">
          <w:rPr>
            <w:noProof/>
            <w:webHidden/>
          </w:rPr>
          <w:fldChar w:fldCharType="begin"/>
        </w:r>
        <w:r w:rsidR="000B5F25">
          <w:rPr>
            <w:noProof/>
            <w:webHidden/>
          </w:rPr>
          <w:instrText xml:space="preserve"> PAGEREF _Toc6579619 \h </w:instrText>
        </w:r>
        <w:r w:rsidR="000B5F25">
          <w:rPr>
            <w:noProof/>
            <w:webHidden/>
          </w:rPr>
        </w:r>
        <w:r w:rsidR="000B5F25">
          <w:rPr>
            <w:noProof/>
            <w:webHidden/>
          </w:rPr>
          <w:fldChar w:fldCharType="separate"/>
        </w:r>
        <w:r w:rsidR="000B5F25">
          <w:rPr>
            <w:noProof/>
            <w:webHidden/>
          </w:rPr>
          <w:t>80</w:t>
        </w:r>
        <w:r w:rsidR="000B5F25">
          <w:rPr>
            <w:noProof/>
            <w:webHidden/>
          </w:rPr>
          <w:fldChar w:fldCharType="end"/>
        </w:r>
      </w:hyperlink>
    </w:p>
    <w:p w14:paraId="0688ECBD" w14:textId="6ACEFA3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20" w:history="1">
        <w:r w:rsidR="000B5F25" w:rsidRPr="00067CF0">
          <w:rPr>
            <w:rStyle w:val="Hyperlink"/>
            <w:noProof/>
          </w:rPr>
          <w:t>3.20.21 toolExecutionNotifications property</w:t>
        </w:r>
        <w:r w:rsidR="000B5F25">
          <w:rPr>
            <w:noProof/>
            <w:webHidden/>
          </w:rPr>
          <w:tab/>
        </w:r>
        <w:r w:rsidR="000B5F25">
          <w:rPr>
            <w:noProof/>
            <w:webHidden/>
          </w:rPr>
          <w:fldChar w:fldCharType="begin"/>
        </w:r>
        <w:r w:rsidR="000B5F25">
          <w:rPr>
            <w:noProof/>
            <w:webHidden/>
          </w:rPr>
          <w:instrText xml:space="preserve"> PAGEREF _Toc6579620 \h </w:instrText>
        </w:r>
        <w:r w:rsidR="000B5F25">
          <w:rPr>
            <w:noProof/>
            <w:webHidden/>
          </w:rPr>
        </w:r>
        <w:r w:rsidR="000B5F25">
          <w:rPr>
            <w:noProof/>
            <w:webHidden/>
          </w:rPr>
          <w:fldChar w:fldCharType="separate"/>
        </w:r>
        <w:r w:rsidR="000B5F25">
          <w:rPr>
            <w:noProof/>
            <w:webHidden/>
          </w:rPr>
          <w:t>80</w:t>
        </w:r>
        <w:r w:rsidR="000B5F25">
          <w:rPr>
            <w:noProof/>
            <w:webHidden/>
          </w:rPr>
          <w:fldChar w:fldCharType="end"/>
        </w:r>
      </w:hyperlink>
    </w:p>
    <w:p w14:paraId="4DEED278" w14:textId="60B305E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21" w:history="1">
        <w:r w:rsidR="000B5F25" w:rsidRPr="00067CF0">
          <w:rPr>
            <w:rStyle w:val="Hyperlink"/>
            <w:noProof/>
          </w:rPr>
          <w:t>3.20.22 toolConfigurationNotifications property</w:t>
        </w:r>
        <w:r w:rsidR="000B5F25">
          <w:rPr>
            <w:noProof/>
            <w:webHidden/>
          </w:rPr>
          <w:tab/>
        </w:r>
        <w:r w:rsidR="000B5F25">
          <w:rPr>
            <w:noProof/>
            <w:webHidden/>
          </w:rPr>
          <w:fldChar w:fldCharType="begin"/>
        </w:r>
        <w:r w:rsidR="000B5F25">
          <w:rPr>
            <w:noProof/>
            <w:webHidden/>
          </w:rPr>
          <w:instrText xml:space="preserve"> PAGEREF _Toc6579621 \h </w:instrText>
        </w:r>
        <w:r w:rsidR="000B5F25">
          <w:rPr>
            <w:noProof/>
            <w:webHidden/>
          </w:rPr>
        </w:r>
        <w:r w:rsidR="000B5F25">
          <w:rPr>
            <w:noProof/>
            <w:webHidden/>
          </w:rPr>
          <w:fldChar w:fldCharType="separate"/>
        </w:r>
        <w:r w:rsidR="000B5F25">
          <w:rPr>
            <w:noProof/>
            <w:webHidden/>
          </w:rPr>
          <w:t>81</w:t>
        </w:r>
        <w:r w:rsidR="000B5F25">
          <w:rPr>
            <w:noProof/>
            <w:webHidden/>
          </w:rPr>
          <w:fldChar w:fldCharType="end"/>
        </w:r>
      </w:hyperlink>
    </w:p>
    <w:p w14:paraId="5E0D2E31" w14:textId="1CB00FD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22" w:history="1">
        <w:r w:rsidR="000B5F25" w:rsidRPr="00067CF0">
          <w:rPr>
            <w:rStyle w:val="Hyperlink"/>
            <w:noProof/>
          </w:rPr>
          <w:t>3.20.23 stdin, stdout, stderr, and stdoutStderr properties</w:t>
        </w:r>
        <w:r w:rsidR="000B5F25">
          <w:rPr>
            <w:noProof/>
            <w:webHidden/>
          </w:rPr>
          <w:tab/>
        </w:r>
        <w:r w:rsidR="000B5F25">
          <w:rPr>
            <w:noProof/>
            <w:webHidden/>
          </w:rPr>
          <w:fldChar w:fldCharType="begin"/>
        </w:r>
        <w:r w:rsidR="000B5F25">
          <w:rPr>
            <w:noProof/>
            <w:webHidden/>
          </w:rPr>
          <w:instrText xml:space="preserve"> PAGEREF _Toc6579622 \h </w:instrText>
        </w:r>
        <w:r w:rsidR="000B5F25">
          <w:rPr>
            <w:noProof/>
            <w:webHidden/>
          </w:rPr>
        </w:r>
        <w:r w:rsidR="000B5F25">
          <w:rPr>
            <w:noProof/>
            <w:webHidden/>
          </w:rPr>
          <w:fldChar w:fldCharType="separate"/>
        </w:r>
        <w:r w:rsidR="000B5F25">
          <w:rPr>
            <w:noProof/>
            <w:webHidden/>
          </w:rPr>
          <w:t>82</w:t>
        </w:r>
        <w:r w:rsidR="000B5F25">
          <w:rPr>
            <w:noProof/>
            <w:webHidden/>
          </w:rPr>
          <w:fldChar w:fldCharType="end"/>
        </w:r>
      </w:hyperlink>
    </w:p>
    <w:p w14:paraId="3AB1FD85" w14:textId="719847E7" w:rsidR="000B5F25" w:rsidRDefault="00EF4994">
      <w:pPr>
        <w:pStyle w:val="TOC2"/>
        <w:tabs>
          <w:tab w:val="right" w:leader="dot" w:pos="9350"/>
        </w:tabs>
        <w:rPr>
          <w:rFonts w:asciiTheme="minorHAnsi" w:eastAsiaTheme="minorEastAsia" w:hAnsiTheme="minorHAnsi" w:cstheme="minorBidi"/>
          <w:noProof/>
          <w:sz w:val="22"/>
          <w:szCs w:val="22"/>
        </w:rPr>
      </w:pPr>
      <w:hyperlink w:anchor="_Toc6579623" w:history="1">
        <w:r w:rsidR="000B5F25" w:rsidRPr="00067CF0">
          <w:rPr>
            <w:rStyle w:val="Hyperlink"/>
            <w:noProof/>
          </w:rPr>
          <w:t>3.21 attachment object</w:t>
        </w:r>
        <w:r w:rsidR="000B5F25">
          <w:rPr>
            <w:noProof/>
            <w:webHidden/>
          </w:rPr>
          <w:tab/>
        </w:r>
        <w:r w:rsidR="000B5F25">
          <w:rPr>
            <w:noProof/>
            <w:webHidden/>
          </w:rPr>
          <w:fldChar w:fldCharType="begin"/>
        </w:r>
        <w:r w:rsidR="000B5F25">
          <w:rPr>
            <w:noProof/>
            <w:webHidden/>
          </w:rPr>
          <w:instrText xml:space="preserve"> PAGEREF _Toc6579623 \h </w:instrText>
        </w:r>
        <w:r w:rsidR="000B5F25">
          <w:rPr>
            <w:noProof/>
            <w:webHidden/>
          </w:rPr>
        </w:r>
        <w:r w:rsidR="000B5F25">
          <w:rPr>
            <w:noProof/>
            <w:webHidden/>
          </w:rPr>
          <w:fldChar w:fldCharType="separate"/>
        </w:r>
        <w:r w:rsidR="000B5F25">
          <w:rPr>
            <w:noProof/>
            <w:webHidden/>
          </w:rPr>
          <w:t>82</w:t>
        </w:r>
        <w:r w:rsidR="000B5F25">
          <w:rPr>
            <w:noProof/>
            <w:webHidden/>
          </w:rPr>
          <w:fldChar w:fldCharType="end"/>
        </w:r>
      </w:hyperlink>
    </w:p>
    <w:p w14:paraId="5957AA7C" w14:textId="10C8EE7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24" w:history="1">
        <w:r w:rsidR="000B5F25" w:rsidRPr="00067CF0">
          <w:rPr>
            <w:rStyle w:val="Hyperlink"/>
            <w:noProof/>
          </w:rPr>
          <w:t>3.21.1 General</w:t>
        </w:r>
        <w:r w:rsidR="000B5F25">
          <w:rPr>
            <w:noProof/>
            <w:webHidden/>
          </w:rPr>
          <w:tab/>
        </w:r>
        <w:r w:rsidR="000B5F25">
          <w:rPr>
            <w:noProof/>
            <w:webHidden/>
          </w:rPr>
          <w:fldChar w:fldCharType="begin"/>
        </w:r>
        <w:r w:rsidR="000B5F25">
          <w:rPr>
            <w:noProof/>
            <w:webHidden/>
          </w:rPr>
          <w:instrText xml:space="preserve"> PAGEREF _Toc6579624 \h </w:instrText>
        </w:r>
        <w:r w:rsidR="000B5F25">
          <w:rPr>
            <w:noProof/>
            <w:webHidden/>
          </w:rPr>
        </w:r>
        <w:r w:rsidR="000B5F25">
          <w:rPr>
            <w:noProof/>
            <w:webHidden/>
          </w:rPr>
          <w:fldChar w:fldCharType="separate"/>
        </w:r>
        <w:r w:rsidR="000B5F25">
          <w:rPr>
            <w:noProof/>
            <w:webHidden/>
          </w:rPr>
          <w:t>82</w:t>
        </w:r>
        <w:r w:rsidR="000B5F25">
          <w:rPr>
            <w:noProof/>
            <w:webHidden/>
          </w:rPr>
          <w:fldChar w:fldCharType="end"/>
        </w:r>
      </w:hyperlink>
    </w:p>
    <w:p w14:paraId="133448B7" w14:textId="75C4B33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25" w:history="1">
        <w:r w:rsidR="000B5F25" w:rsidRPr="00067CF0">
          <w:rPr>
            <w:rStyle w:val="Hyperlink"/>
            <w:noProof/>
          </w:rPr>
          <w:t>3.21.2 description property</w:t>
        </w:r>
        <w:r w:rsidR="000B5F25">
          <w:rPr>
            <w:noProof/>
            <w:webHidden/>
          </w:rPr>
          <w:tab/>
        </w:r>
        <w:r w:rsidR="000B5F25">
          <w:rPr>
            <w:noProof/>
            <w:webHidden/>
          </w:rPr>
          <w:fldChar w:fldCharType="begin"/>
        </w:r>
        <w:r w:rsidR="000B5F25">
          <w:rPr>
            <w:noProof/>
            <w:webHidden/>
          </w:rPr>
          <w:instrText xml:space="preserve"> PAGEREF _Toc6579625 \h </w:instrText>
        </w:r>
        <w:r w:rsidR="000B5F25">
          <w:rPr>
            <w:noProof/>
            <w:webHidden/>
          </w:rPr>
        </w:r>
        <w:r w:rsidR="000B5F25">
          <w:rPr>
            <w:noProof/>
            <w:webHidden/>
          </w:rPr>
          <w:fldChar w:fldCharType="separate"/>
        </w:r>
        <w:r w:rsidR="000B5F25">
          <w:rPr>
            <w:noProof/>
            <w:webHidden/>
          </w:rPr>
          <w:t>82</w:t>
        </w:r>
        <w:r w:rsidR="000B5F25">
          <w:rPr>
            <w:noProof/>
            <w:webHidden/>
          </w:rPr>
          <w:fldChar w:fldCharType="end"/>
        </w:r>
      </w:hyperlink>
    </w:p>
    <w:p w14:paraId="57D65D03" w14:textId="45745C6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26" w:history="1">
        <w:r w:rsidR="000B5F25" w:rsidRPr="00067CF0">
          <w:rPr>
            <w:rStyle w:val="Hyperlink"/>
            <w:noProof/>
          </w:rPr>
          <w:t>3.21.3 location property</w:t>
        </w:r>
        <w:r w:rsidR="000B5F25">
          <w:rPr>
            <w:noProof/>
            <w:webHidden/>
          </w:rPr>
          <w:tab/>
        </w:r>
        <w:r w:rsidR="000B5F25">
          <w:rPr>
            <w:noProof/>
            <w:webHidden/>
          </w:rPr>
          <w:fldChar w:fldCharType="begin"/>
        </w:r>
        <w:r w:rsidR="000B5F25">
          <w:rPr>
            <w:noProof/>
            <w:webHidden/>
          </w:rPr>
          <w:instrText xml:space="preserve"> PAGEREF _Toc6579626 \h </w:instrText>
        </w:r>
        <w:r w:rsidR="000B5F25">
          <w:rPr>
            <w:noProof/>
            <w:webHidden/>
          </w:rPr>
        </w:r>
        <w:r w:rsidR="000B5F25">
          <w:rPr>
            <w:noProof/>
            <w:webHidden/>
          </w:rPr>
          <w:fldChar w:fldCharType="separate"/>
        </w:r>
        <w:r w:rsidR="000B5F25">
          <w:rPr>
            <w:noProof/>
            <w:webHidden/>
          </w:rPr>
          <w:t>83</w:t>
        </w:r>
        <w:r w:rsidR="000B5F25">
          <w:rPr>
            <w:noProof/>
            <w:webHidden/>
          </w:rPr>
          <w:fldChar w:fldCharType="end"/>
        </w:r>
      </w:hyperlink>
    </w:p>
    <w:p w14:paraId="55BB0F56" w14:textId="30E2C0B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27" w:history="1">
        <w:r w:rsidR="000B5F25" w:rsidRPr="00067CF0">
          <w:rPr>
            <w:rStyle w:val="Hyperlink"/>
            <w:noProof/>
          </w:rPr>
          <w:t>3.21.4 regions property</w:t>
        </w:r>
        <w:r w:rsidR="000B5F25">
          <w:rPr>
            <w:noProof/>
            <w:webHidden/>
          </w:rPr>
          <w:tab/>
        </w:r>
        <w:r w:rsidR="000B5F25">
          <w:rPr>
            <w:noProof/>
            <w:webHidden/>
          </w:rPr>
          <w:fldChar w:fldCharType="begin"/>
        </w:r>
        <w:r w:rsidR="000B5F25">
          <w:rPr>
            <w:noProof/>
            <w:webHidden/>
          </w:rPr>
          <w:instrText xml:space="preserve"> PAGEREF _Toc6579627 \h </w:instrText>
        </w:r>
        <w:r w:rsidR="000B5F25">
          <w:rPr>
            <w:noProof/>
            <w:webHidden/>
          </w:rPr>
        </w:r>
        <w:r w:rsidR="000B5F25">
          <w:rPr>
            <w:noProof/>
            <w:webHidden/>
          </w:rPr>
          <w:fldChar w:fldCharType="separate"/>
        </w:r>
        <w:r w:rsidR="000B5F25">
          <w:rPr>
            <w:noProof/>
            <w:webHidden/>
          </w:rPr>
          <w:t>83</w:t>
        </w:r>
        <w:r w:rsidR="000B5F25">
          <w:rPr>
            <w:noProof/>
            <w:webHidden/>
          </w:rPr>
          <w:fldChar w:fldCharType="end"/>
        </w:r>
      </w:hyperlink>
    </w:p>
    <w:p w14:paraId="04482884" w14:textId="1E84C36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28" w:history="1">
        <w:r w:rsidR="000B5F25" w:rsidRPr="00067CF0">
          <w:rPr>
            <w:rStyle w:val="Hyperlink"/>
            <w:noProof/>
          </w:rPr>
          <w:t>3.21.5 rectangles property</w:t>
        </w:r>
        <w:r w:rsidR="000B5F25">
          <w:rPr>
            <w:noProof/>
            <w:webHidden/>
          </w:rPr>
          <w:tab/>
        </w:r>
        <w:r w:rsidR="000B5F25">
          <w:rPr>
            <w:noProof/>
            <w:webHidden/>
          </w:rPr>
          <w:fldChar w:fldCharType="begin"/>
        </w:r>
        <w:r w:rsidR="000B5F25">
          <w:rPr>
            <w:noProof/>
            <w:webHidden/>
          </w:rPr>
          <w:instrText xml:space="preserve"> PAGEREF _Toc6579628 \h </w:instrText>
        </w:r>
        <w:r w:rsidR="000B5F25">
          <w:rPr>
            <w:noProof/>
            <w:webHidden/>
          </w:rPr>
        </w:r>
        <w:r w:rsidR="000B5F25">
          <w:rPr>
            <w:noProof/>
            <w:webHidden/>
          </w:rPr>
          <w:fldChar w:fldCharType="separate"/>
        </w:r>
        <w:r w:rsidR="000B5F25">
          <w:rPr>
            <w:noProof/>
            <w:webHidden/>
          </w:rPr>
          <w:t>83</w:t>
        </w:r>
        <w:r w:rsidR="000B5F25">
          <w:rPr>
            <w:noProof/>
            <w:webHidden/>
          </w:rPr>
          <w:fldChar w:fldCharType="end"/>
        </w:r>
      </w:hyperlink>
    </w:p>
    <w:p w14:paraId="5F47145C" w14:textId="309752B3" w:rsidR="000B5F25" w:rsidRDefault="00EF4994">
      <w:pPr>
        <w:pStyle w:val="TOC2"/>
        <w:tabs>
          <w:tab w:val="right" w:leader="dot" w:pos="9350"/>
        </w:tabs>
        <w:rPr>
          <w:rFonts w:asciiTheme="minorHAnsi" w:eastAsiaTheme="minorEastAsia" w:hAnsiTheme="minorHAnsi" w:cstheme="minorBidi"/>
          <w:noProof/>
          <w:sz w:val="22"/>
          <w:szCs w:val="22"/>
        </w:rPr>
      </w:pPr>
      <w:hyperlink w:anchor="_Toc6579629" w:history="1">
        <w:r w:rsidR="000B5F25" w:rsidRPr="00067CF0">
          <w:rPr>
            <w:rStyle w:val="Hyperlink"/>
            <w:noProof/>
          </w:rPr>
          <w:t>3.22 conversion object</w:t>
        </w:r>
        <w:r w:rsidR="000B5F25">
          <w:rPr>
            <w:noProof/>
            <w:webHidden/>
          </w:rPr>
          <w:tab/>
        </w:r>
        <w:r w:rsidR="000B5F25">
          <w:rPr>
            <w:noProof/>
            <w:webHidden/>
          </w:rPr>
          <w:fldChar w:fldCharType="begin"/>
        </w:r>
        <w:r w:rsidR="000B5F25">
          <w:rPr>
            <w:noProof/>
            <w:webHidden/>
          </w:rPr>
          <w:instrText xml:space="preserve"> PAGEREF _Toc6579629 \h </w:instrText>
        </w:r>
        <w:r w:rsidR="000B5F25">
          <w:rPr>
            <w:noProof/>
            <w:webHidden/>
          </w:rPr>
        </w:r>
        <w:r w:rsidR="000B5F25">
          <w:rPr>
            <w:noProof/>
            <w:webHidden/>
          </w:rPr>
          <w:fldChar w:fldCharType="separate"/>
        </w:r>
        <w:r w:rsidR="000B5F25">
          <w:rPr>
            <w:noProof/>
            <w:webHidden/>
          </w:rPr>
          <w:t>83</w:t>
        </w:r>
        <w:r w:rsidR="000B5F25">
          <w:rPr>
            <w:noProof/>
            <w:webHidden/>
          </w:rPr>
          <w:fldChar w:fldCharType="end"/>
        </w:r>
      </w:hyperlink>
    </w:p>
    <w:p w14:paraId="44E50768" w14:textId="34AB7AD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30" w:history="1">
        <w:r w:rsidR="000B5F25" w:rsidRPr="00067CF0">
          <w:rPr>
            <w:rStyle w:val="Hyperlink"/>
            <w:noProof/>
          </w:rPr>
          <w:t>3.22.1 General</w:t>
        </w:r>
        <w:r w:rsidR="000B5F25">
          <w:rPr>
            <w:noProof/>
            <w:webHidden/>
          </w:rPr>
          <w:tab/>
        </w:r>
        <w:r w:rsidR="000B5F25">
          <w:rPr>
            <w:noProof/>
            <w:webHidden/>
          </w:rPr>
          <w:fldChar w:fldCharType="begin"/>
        </w:r>
        <w:r w:rsidR="000B5F25">
          <w:rPr>
            <w:noProof/>
            <w:webHidden/>
          </w:rPr>
          <w:instrText xml:space="preserve"> PAGEREF _Toc6579630 \h </w:instrText>
        </w:r>
        <w:r w:rsidR="000B5F25">
          <w:rPr>
            <w:noProof/>
            <w:webHidden/>
          </w:rPr>
        </w:r>
        <w:r w:rsidR="000B5F25">
          <w:rPr>
            <w:noProof/>
            <w:webHidden/>
          </w:rPr>
          <w:fldChar w:fldCharType="separate"/>
        </w:r>
        <w:r w:rsidR="000B5F25">
          <w:rPr>
            <w:noProof/>
            <w:webHidden/>
          </w:rPr>
          <w:t>83</w:t>
        </w:r>
        <w:r w:rsidR="000B5F25">
          <w:rPr>
            <w:noProof/>
            <w:webHidden/>
          </w:rPr>
          <w:fldChar w:fldCharType="end"/>
        </w:r>
      </w:hyperlink>
    </w:p>
    <w:p w14:paraId="2159EF88" w14:textId="125FB1B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31" w:history="1">
        <w:r w:rsidR="000B5F25" w:rsidRPr="00067CF0">
          <w:rPr>
            <w:rStyle w:val="Hyperlink"/>
            <w:noProof/>
          </w:rPr>
          <w:t>3.22.2 tool property</w:t>
        </w:r>
        <w:r w:rsidR="000B5F25">
          <w:rPr>
            <w:noProof/>
            <w:webHidden/>
          </w:rPr>
          <w:tab/>
        </w:r>
        <w:r w:rsidR="000B5F25">
          <w:rPr>
            <w:noProof/>
            <w:webHidden/>
          </w:rPr>
          <w:fldChar w:fldCharType="begin"/>
        </w:r>
        <w:r w:rsidR="000B5F25">
          <w:rPr>
            <w:noProof/>
            <w:webHidden/>
          </w:rPr>
          <w:instrText xml:space="preserve"> PAGEREF _Toc6579631 \h </w:instrText>
        </w:r>
        <w:r w:rsidR="000B5F25">
          <w:rPr>
            <w:noProof/>
            <w:webHidden/>
          </w:rPr>
        </w:r>
        <w:r w:rsidR="000B5F25">
          <w:rPr>
            <w:noProof/>
            <w:webHidden/>
          </w:rPr>
          <w:fldChar w:fldCharType="separate"/>
        </w:r>
        <w:r w:rsidR="000B5F25">
          <w:rPr>
            <w:noProof/>
            <w:webHidden/>
          </w:rPr>
          <w:t>84</w:t>
        </w:r>
        <w:r w:rsidR="000B5F25">
          <w:rPr>
            <w:noProof/>
            <w:webHidden/>
          </w:rPr>
          <w:fldChar w:fldCharType="end"/>
        </w:r>
      </w:hyperlink>
    </w:p>
    <w:p w14:paraId="12470A94" w14:textId="2DE871B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32" w:history="1">
        <w:r w:rsidR="000B5F25" w:rsidRPr="00067CF0">
          <w:rPr>
            <w:rStyle w:val="Hyperlink"/>
            <w:noProof/>
          </w:rPr>
          <w:t>3.22.3 invocation property</w:t>
        </w:r>
        <w:r w:rsidR="000B5F25">
          <w:rPr>
            <w:noProof/>
            <w:webHidden/>
          </w:rPr>
          <w:tab/>
        </w:r>
        <w:r w:rsidR="000B5F25">
          <w:rPr>
            <w:noProof/>
            <w:webHidden/>
          </w:rPr>
          <w:fldChar w:fldCharType="begin"/>
        </w:r>
        <w:r w:rsidR="000B5F25">
          <w:rPr>
            <w:noProof/>
            <w:webHidden/>
          </w:rPr>
          <w:instrText xml:space="preserve"> PAGEREF _Toc6579632 \h </w:instrText>
        </w:r>
        <w:r w:rsidR="000B5F25">
          <w:rPr>
            <w:noProof/>
            <w:webHidden/>
          </w:rPr>
        </w:r>
        <w:r w:rsidR="000B5F25">
          <w:rPr>
            <w:noProof/>
            <w:webHidden/>
          </w:rPr>
          <w:fldChar w:fldCharType="separate"/>
        </w:r>
        <w:r w:rsidR="000B5F25">
          <w:rPr>
            <w:noProof/>
            <w:webHidden/>
          </w:rPr>
          <w:t>84</w:t>
        </w:r>
        <w:r w:rsidR="000B5F25">
          <w:rPr>
            <w:noProof/>
            <w:webHidden/>
          </w:rPr>
          <w:fldChar w:fldCharType="end"/>
        </w:r>
      </w:hyperlink>
    </w:p>
    <w:p w14:paraId="4A6D7EE5" w14:textId="6558726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33" w:history="1">
        <w:r w:rsidR="000B5F25" w:rsidRPr="00067CF0">
          <w:rPr>
            <w:rStyle w:val="Hyperlink"/>
            <w:noProof/>
          </w:rPr>
          <w:t>3.22.4 analysisToolLogFiles property</w:t>
        </w:r>
        <w:r w:rsidR="000B5F25">
          <w:rPr>
            <w:noProof/>
            <w:webHidden/>
          </w:rPr>
          <w:tab/>
        </w:r>
        <w:r w:rsidR="000B5F25">
          <w:rPr>
            <w:noProof/>
            <w:webHidden/>
          </w:rPr>
          <w:fldChar w:fldCharType="begin"/>
        </w:r>
        <w:r w:rsidR="000B5F25">
          <w:rPr>
            <w:noProof/>
            <w:webHidden/>
          </w:rPr>
          <w:instrText xml:space="preserve"> PAGEREF _Toc6579633 \h </w:instrText>
        </w:r>
        <w:r w:rsidR="000B5F25">
          <w:rPr>
            <w:noProof/>
            <w:webHidden/>
          </w:rPr>
        </w:r>
        <w:r w:rsidR="000B5F25">
          <w:rPr>
            <w:noProof/>
            <w:webHidden/>
          </w:rPr>
          <w:fldChar w:fldCharType="separate"/>
        </w:r>
        <w:r w:rsidR="000B5F25">
          <w:rPr>
            <w:noProof/>
            <w:webHidden/>
          </w:rPr>
          <w:t>84</w:t>
        </w:r>
        <w:r w:rsidR="000B5F25">
          <w:rPr>
            <w:noProof/>
            <w:webHidden/>
          </w:rPr>
          <w:fldChar w:fldCharType="end"/>
        </w:r>
      </w:hyperlink>
    </w:p>
    <w:p w14:paraId="65A9FAB2" w14:textId="1C056103" w:rsidR="000B5F25" w:rsidRDefault="00EF4994">
      <w:pPr>
        <w:pStyle w:val="TOC2"/>
        <w:tabs>
          <w:tab w:val="right" w:leader="dot" w:pos="9350"/>
        </w:tabs>
        <w:rPr>
          <w:rFonts w:asciiTheme="minorHAnsi" w:eastAsiaTheme="minorEastAsia" w:hAnsiTheme="minorHAnsi" w:cstheme="minorBidi"/>
          <w:noProof/>
          <w:sz w:val="22"/>
          <w:szCs w:val="22"/>
        </w:rPr>
      </w:pPr>
      <w:hyperlink w:anchor="_Toc6579634" w:history="1">
        <w:r w:rsidR="000B5F25" w:rsidRPr="00067CF0">
          <w:rPr>
            <w:rStyle w:val="Hyperlink"/>
            <w:noProof/>
          </w:rPr>
          <w:t>3.23 versionControlDetails object</w:t>
        </w:r>
        <w:r w:rsidR="000B5F25">
          <w:rPr>
            <w:noProof/>
            <w:webHidden/>
          </w:rPr>
          <w:tab/>
        </w:r>
        <w:r w:rsidR="000B5F25">
          <w:rPr>
            <w:noProof/>
            <w:webHidden/>
          </w:rPr>
          <w:fldChar w:fldCharType="begin"/>
        </w:r>
        <w:r w:rsidR="000B5F25">
          <w:rPr>
            <w:noProof/>
            <w:webHidden/>
          </w:rPr>
          <w:instrText xml:space="preserve"> PAGEREF _Toc6579634 \h </w:instrText>
        </w:r>
        <w:r w:rsidR="000B5F25">
          <w:rPr>
            <w:noProof/>
            <w:webHidden/>
          </w:rPr>
        </w:r>
        <w:r w:rsidR="000B5F25">
          <w:rPr>
            <w:noProof/>
            <w:webHidden/>
          </w:rPr>
          <w:fldChar w:fldCharType="separate"/>
        </w:r>
        <w:r w:rsidR="000B5F25">
          <w:rPr>
            <w:noProof/>
            <w:webHidden/>
          </w:rPr>
          <w:t>84</w:t>
        </w:r>
        <w:r w:rsidR="000B5F25">
          <w:rPr>
            <w:noProof/>
            <w:webHidden/>
          </w:rPr>
          <w:fldChar w:fldCharType="end"/>
        </w:r>
      </w:hyperlink>
    </w:p>
    <w:p w14:paraId="450360E5" w14:textId="747B03C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35" w:history="1">
        <w:r w:rsidR="000B5F25" w:rsidRPr="00067CF0">
          <w:rPr>
            <w:rStyle w:val="Hyperlink"/>
            <w:noProof/>
          </w:rPr>
          <w:t>3.23.1 General</w:t>
        </w:r>
        <w:r w:rsidR="000B5F25">
          <w:rPr>
            <w:noProof/>
            <w:webHidden/>
          </w:rPr>
          <w:tab/>
        </w:r>
        <w:r w:rsidR="000B5F25">
          <w:rPr>
            <w:noProof/>
            <w:webHidden/>
          </w:rPr>
          <w:fldChar w:fldCharType="begin"/>
        </w:r>
        <w:r w:rsidR="000B5F25">
          <w:rPr>
            <w:noProof/>
            <w:webHidden/>
          </w:rPr>
          <w:instrText xml:space="preserve"> PAGEREF _Toc6579635 \h </w:instrText>
        </w:r>
        <w:r w:rsidR="000B5F25">
          <w:rPr>
            <w:noProof/>
            <w:webHidden/>
          </w:rPr>
        </w:r>
        <w:r w:rsidR="000B5F25">
          <w:rPr>
            <w:noProof/>
            <w:webHidden/>
          </w:rPr>
          <w:fldChar w:fldCharType="separate"/>
        </w:r>
        <w:r w:rsidR="000B5F25">
          <w:rPr>
            <w:noProof/>
            <w:webHidden/>
          </w:rPr>
          <w:t>84</w:t>
        </w:r>
        <w:r w:rsidR="000B5F25">
          <w:rPr>
            <w:noProof/>
            <w:webHidden/>
          </w:rPr>
          <w:fldChar w:fldCharType="end"/>
        </w:r>
      </w:hyperlink>
    </w:p>
    <w:p w14:paraId="2DA9100D" w14:textId="6C681F2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36" w:history="1">
        <w:r w:rsidR="000B5F25" w:rsidRPr="00067CF0">
          <w:rPr>
            <w:rStyle w:val="Hyperlink"/>
            <w:noProof/>
          </w:rPr>
          <w:t>3.23.2 Constraints</w:t>
        </w:r>
        <w:r w:rsidR="000B5F25">
          <w:rPr>
            <w:noProof/>
            <w:webHidden/>
          </w:rPr>
          <w:tab/>
        </w:r>
        <w:r w:rsidR="000B5F25">
          <w:rPr>
            <w:noProof/>
            <w:webHidden/>
          </w:rPr>
          <w:fldChar w:fldCharType="begin"/>
        </w:r>
        <w:r w:rsidR="000B5F25">
          <w:rPr>
            <w:noProof/>
            <w:webHidden/>
          </w:rPr>
          <w:instrText xml:space="preserve"> PAGEREF _Toc6579636 \h </w:instrText>
        </w:r>
        <w:r w:rsidR="000B5F25">
          <w:rPr>
            <w:noProof/>
            <w:webHidden/>
          </w:rPr>
        </w:r>
        <w:r w:rsidR="000B5F25">
          <w:rPr>
            <w:noProof/>
            <w:webHidden/>
          </w:rPr>
          <w:fldChar w:fldCharType="separate"/>
        </w:r>
        <w:r w:rsidR="000B5F25">
          <w:rPr>
            <w:noProof/>
            <w:webHidden/>
          </w:rPr>
          <w:t>84</w:t>
        </w:r>
        <w:r w:rsidR="000B5F25">
          <w:rPr>
            <w:noProof/>
            <w:webHidden/>
          </w:rPr>
          <w:fldChar w:fldCharType="end"/>
        </w:r>
      </w:hyperlink>
    </w:p>
    <w:p w14:paraId="49D99AEA" w14:textId="07B7397E"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37" w:history="1">
        <w:r w:rsidR="000B5F25" w:rsidRPr="00067CF0">
          <w:rPr>
            <w:rStyle w:val="Hyperlink"/>
            <w:noProof/>
          </w:rPr>
          <w:t>3.23.3 repositoryUri property</w:t>
        </w:r>
        <w:r w:rsidR="000B5F25">
          <w:rPr>
            <w:noProof/>
            <w:webHidden/>
          </w:rPr>
          <w:tab/>
        </w:r>
        <w:r w:rsidR="000B5F25">
          <w:rPr>
            <w:noProof/>
            <w:webHidden/>
          </w:rPr>
          <w:fldChar w:fldCharType="begin"/>
        </w:r>
        <w:r w:rsidR="000B5F25">
          <w:rPr>
            <w:noProof/>
            <w:webHidden/>
          </w:rPr>
          <w:instrText xml:space="preserve"> PAGEREF _Toc6579637 \h </w:instrText>
        </w:r>
        <w:r w:rsidR="000B5F25">
          <w:rPr>
            <w:noProof/>
            <w:webHidden/>
          </w:rPr>
        </w:r>
        <w:r w:rsidR="000B5F25">
          <w:rPr>
            <w:noProof/>
            <w:webHidden/>
          </w:rPr>
          <w:fldChar w:fldCharType="separate"/>
        </w:r>
        <w:r w:rsidR="000B5F25">
          <w:rPr>
            <w:noProof/>
            <w:webHidden/>
          </w:rPr>
          <w:t>84</w:t>
        </w:r>
        <w:r w:rsidR="000B5F25">
          <w:rPr>
            <w:noProof/>
            <w:webHidden/>
          </w:rPr>
          <w:fldChar w:fldCharType="end"/>
        </w:r>
      </w:hyperlink>
    </w:p>
    <w:p w14:paraId="3C18D4D4" w14:textId="144F1DE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38" w:history="1">
        <w:r w:rsidR="000B5F25" w:rsidRPr="00067CF0">
          <w:rPr>
            <w:rStyle w:val="Hyperlink"/>
            <w:noProof/>
          </w:rPr>
          <w:t>3.23.4 revisionId property</w:t>
        </w:r>
        <w:r w:rsidR="000B5F25">
          <w:rPr>
            <w:noProof/>
            <w:webHidden/>
          </w:rPr>
          <w:tab/>
        </w:r>
        <w:r w:rsidR="000B5F25">
          <w:rPr>
            <w:noProof/>
            <w:webHidden/>
          </w:rPr>
          <w:fldChar w:fldCharType="begin"/>
        </w:r>
        <w:r w:rsidR="000B5F25">
          <w:rPr>
            <w:noProof/>
            <w:webHidden/>
          </w:rPr>
          <w:instrText xml:space="preserve"> PAGEREF _Toc6579638 \h </w:instrText>
        </w:r>
        <w:r w:rsidR="000B5F25">
          <w:rPr>
            <w:noProof/>
            <w:webHidden/>
          </w:rPr>
        </w:r>
        <w:r w:rsidR="000B5F25">
          <w:rPr>
            <w:noProof/>
            <w:webHidden/>
          </w:rPr>
          <w:fldChar w:fldCharType="separate"/>
        </w:r>
        <w:r w:rsidR="000B5F25">
          <w:rPr>
            <w:noProof/>
            <w:webHidden/>
          </w:rPr>
          <w:t>84</w:t>
        </w:r>
        <w:r w:rsidR="000B5F25">
          <w:rPr>
            <w:noProof/>
            <w:webHidden/>
          </w:rPr>
          <w:fldChar w:fldCharType="end"/>
        </w:r>
      </w:hyperlink>
    </w:p>
    <w:p w14:paraId="1FA9B058" w14:textId="4ED942C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39" w:history="1">
        <w:r w:rsidR="000B5F25" w:rsidRPr="00067CF0">
          <w:rPr>
            <w:rStyle w:val="Hyperlink"/>
            <w:noProof/>
          </w:rPr>
          <w:t>3.23.5 branch property</w:t>
        </w:r>
        <w:r w:rsidR="000B5F25">
          <w:rPr>
            <w:noProof/>
            <w:webHidden/>
          </w:rPr>
          <w:tab/>
        </w:r>
        <w:r w:rsidR="000B5F25">
          <w:rPr>
            <w:noProof/>
            <w:webHidden/>
          </w:rPr>
          <w:fldChar w:fldCharType="begin"/>
        </w:r>
        <w:r w:rsidR="000B5F25">
          <w:rPr>
            <w:noProof/>
            <w:webHidden/>
          </w:rPr>
          <w:instrText xml:space="preserve"> PAGEREF _Toc6579639 \h </w:instrText>
        </w:r>
        <w:r w:rsidR="000B5F25">
          <w:rPr>
            <w:noProof/>
            <w:webHidden/>
          </w:rPr>
        </w:r>
        <w:r w:rsidR="000B5F25">
          <w:rPr>
            <w:noProof/>
            <w:webHidden/>
          </w:rPr>
          <w:fldChar w:fldCharType="separate"/>
        </w:r>
        <w:r w:rsidR="000B5F25">
          <w:rPr>
            <w:noProof/>
            <w:webHidden/>
          </w:rPr>
          <w:t>85</w:t>
        </w:r>
        <w:r w:rsidR="000B5F25">
          <w:rPr>
            <w:noProof/>
            <w:webHidden/>
          </w:rPr>
          <w:fldChar w:fldCharType="end"/>
        </w:r>
      </w:hyperlink>
    </w:p>
    <w:p w14:paraId="4BDEE5F4" w14:textId="1472EC0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40" w:history="1">
        <w:r w:rsidR="000B5F25" w:rsidRPr="00067CF0">
          <w:rPr>
            <w:rStyle w:val="Hyperlink"/>
            <w:noProof/>
          </w:rPr>
          <w:t>3.23.6 revisionTag property</w:t>
        </w:r>
        <w:r w:rsidR="000B5F25">
          <w:rPr>
            <w:noProof/>
            <w:webHidden/>
          </w:rPr>
          <w:tab/>
        </w:r>
        <w:r w:rsidR="000B5F25">
          <w:rPr>
            <w:noProof/>
            <w:webHidden/>
          </w:rPr>
          <w:fldChar w:fldCharType="begin"/>
        </w:r>
        <w:r w:rsidR="000B5F25">
          <w:rPr>
            <w:noProof/>
            <w:webHidden/>
          </w:rPr>
          <w:instrText xml:space="preserve"> PAGEREF _Toc6579640 \h </w:instrText>
        </w:r>
        <w:r w:rsidR="000B5F25">
          <w:rPr>
            <w:noProof/>
            <w:webHidden/>
          </w:rPr>
        </w:r>
        <w:r w:rsidR="000B5F25">
          <w:rPr>
            <w:noProof/>
            <w:webHidden/>
          </w:rPr>
          <w:fldChar w:fldCharType="separate"/>
        </w:r>
        <w:r w:rsidR="000B5F25">
          <w:rPr>
            <w:noProof/>
            <w:webHidden/>
          </w:rPr>
          <w:t>85</w:t>
        </w:r>
        <w:r w:rsidR="000B5F25">
          <w:rPr>
            <w:noProof/>
            <w:webHidden/>
          </w:rPr>
          <w:fldChar w:fldCharType="end"/>
        </w:r>
      </w:hyperlink>
    </w:p>
    <w:p w14:paraId="41288E25" w14:textId="2A684F0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41" w:history="1">
        <w:r w:rsidR="000B5F25" w:rsidRPr="00067CF0">
          <w:rPr>
            <w:rStyle w:val="Hyperlink"/>
            <w:noProof/>
          </w:rPr>
          <w:t>3.23.7 asOfTimeUtc property</w:t>
        </w:r>
        <w:r w:rsidR="000B5F25">
          <w:rPr>
            <w:noProof/>
            <w:webHidden/>
          </w:rPr>
          <w:tab/>
        </w:r>
        <w:r w:rsidR="000B5F25">
          <w:rPr>
            <w:noProof/>
            <w:webHidden/>
          </w:rPr>
          <w:fldChar w:fldCharType="begin"/>
        </w:r>
        <w:r w:rsidR="000B5F25">
          <w:rPr>
            <w:noProof/>
            <w:webHidden/>
          </w:rPr>
          <w:instrText xml:space="preserve"> PAGEREF _Toc6579641 \h </w:instrText>
        </w:r>
        <w:r w:rsidR="000B5F25">
          <w:rPr>
            <w:noProof/>
            <w:webHidden/>
          </w:rPr>
        </w:r>
        <w:r w:rsidR="000B5F25">
          <w:rPr>
            <w:noProof/>
            <w:webHidden/>
          </w:rPr>
          <w:fldChar w:fldCharType="separate"/>
        </w:r>
        <w:r w:rsidR="000B5F25">
          <w:rPr>
            <w:noProof/>
            <w:webHidden/>
          </w:rPr>
          <w:t>85</w:t>
        </w:r>
        <w:r w:rsidR="000B5F25">
          <w:rPr>
            <w:noProof/>
            <w:webHidden/>
          </w:rPr>
          <w:fldChar w:fldCharType="end"/>
        </w:r>
      </w:hyperlink>
    </w:p>
    <w:p w14:paraId="4BE1E660" w14:textId="39A85BC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42" w:history="1">
        <w:r w:rsidR="000B5F25" w:rsidRPr="00067CF0">
          <w:rPr>
            <w:rStyle w:val="Hyperlink"/>
            <w:noProof/>
          </w:rPr>
          <w:t>3.23.8 mappedTo property</w:t>
        </w:r>
        <w:r w:rsidR="000B5F25">
          <w:rPr>
            <w:noProof/>
            <w:webHidden/>
          </w:rPr>
          <w:tab/>
        </w:r>
        <w:r w:rsidR="000B5F25">
          <w:rPr>
            <w:noProof/>
            <w:webHidden/>
          </w:rPr>
          <w:fldChar w:fldCharType="begin"/>
        </w:r>
        <w:r w:rsidR="000B5F25">
          <w:rPr>
            <w:noProof/>
            <w:webHidden/>
          </w:rPr>
          <w:instrText xml:space="preserve"> PAGEREF _Toc6579642 \h </w:instrText>
        </w:r>
        <w:r w:rsidR="000B5F25">
          <w:rPr>
            <w:noProof/>
            <w:webHidden/>
          </w:rPr>
        </w:r>
        <w:r w:rsidR="000B5F25">
          <w:rPr>
            <w:noProof/>
            <w:webHidden/>
          </w:rPr>
          <w:fldChar w:fldCharType="separate"/>
        </w:r>
        <w:r w:rsidR="000B5F25">
          <w:rPr>
            <w:noProof/>
            <w:webHidden/>
          </w:rPr>
          <w:t>85</w:t>
        </w:r>
        <w:r w:rsidR="000B5F25">
          <w:rPr>
            <w:noProof/>
            <w:webHidden/>
          </w:rPr>
          <w:fldChar w:fldCharType="end"/>
        </w:r>
      </w:hyperlink>
    </w:p>
    <w:p w14:paraId="344FCEE9" w14:textId="29CC3FE7" w:rsidR="000B5F25" w:rsidRDefault="00EF4994">
      <w:pPr>
        <w:pStyle w:val="TOC2"/>
        <w:tabs>
          <w:tab w:val="right" w:leader="dot" w:pos="9350"/>
        </w:tabs>
        <w:rPr>
          <w:rFonts w:asciiTheme="minorHAnsi" w:eastAsiaTheme="minorEastAsia" w:hAnsiTheme="minorHAnsi" w:cstheme="minorBidi"/>
          <w:noProof/>
          <w:sz w:val="22"/>
          <w:szCs w:val="22"/>
        </w:rPr>
      </w:pPr>
      <w:hyperlink w:anchor="_Toc6579643" w:history="1">
        <w:r w:rsidR="000B5F25" w:rsidRPr="00067CF0">
          <w:rPr>
            <w:rStyle w:val="Hyperlink"/>
            <w:noProof/>
          </w:rPr>
          <w:t>3.24 artifact object</w:t>
        </w:r>
        <w:r w:rsidR="000B5F25">
          <w:rPr>
            <w:noProof/>
            <w:webHidden/>
          </w:rPr>
          <w:tab/>
        </w:r>
        <w:r w:rsidR="000B5F25">
          <w:rPr>
            <w:noProof/>
            <w:webHidden/>
          </w:rPr>
          <w:fldChar w:fldCharType="begin"/>
        </w:r>
        <w:r w:rsidR="000B5F25">
          <w:rPr>
            <w:noProof/>
            <w:webHidden/>
          </w:rPr>
          <w:instrText xml:space="preserve"> PAGEREF _Toc6579643 \h </w:instrText>
        </w:r>
        <w:r w:rsidR="000B5F25">
          <w:rPr>
            <w:noProof/>
            <w:webHidden/>
          </w:rPr>
        </w:r>
        <w:r w:rsidR="000B5F25">
          <w:rPr>
            <w:noProof/>
            <w:webHidden/>
          </w:rPr>
          <w:fldChar w:fldCharType="separate"/>
        </w:r>
        <w:r w:rsidR="000B5F25">
          <w:rPr>
            <w:noProof/>
            <w:webHidden/>
          </w:rPr>
          <w:t>87</w:t>
        </w:r>
        <w:r w:rsidR="000B5F25">
          <w:rPr>
            <w:noProof/>
            <w:webHidden/>
          </w:rPr>
          <w:fldChar w:fldCharType="end"/>
        </w:r>
      </w:hyperlink>
    </w:p>
    <w:p w14:paraId="74C198E8" w14:textId="735819D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44" w:history="1">
        <w:r w:rsidR="000B5F25" w:rsidRPr="00067CF0">
          <w:rPr>
            <w:rStyle w:val="Hyperlink"/>
            <w:noProof/>
          </w:rPr>
          <w:t>3.24.1 General</w:t>
        </w:r>
        <w:r w:rsidR="000B5F25">
          <w:rPr>
            <w:noProof/>
            <w:webHidden/>
          </w:rPr>
          <w:tab/>
        </w:r>
        <w:r w:rsidR="000B5F25">
          <w:rPr>
            <w:noProof/>
            <w:webHidden/>
          </w:rPr>
          <w:fldChar w:fldCharType="begin"/>
        </w:r>
        <w:r w:rsidR="000B5F25">
          <w:rPr>
            <w:noProof/>
            <w:webHidden/>
          </w:rPr>
          <w:instrText xml:space="preserve"> PAGEREF _Toc6579644 \h </w:instrText>
        </w:r>
        <w:r w:rsidR="000B5F25">
          <w:rPr>
            <w:noProof/>
            <w:webHidden/>
          </w:rPr>
        </w:r>
        <w:r w:rsidR="000B5F25">
          <w:rPr>
            <w:noProof/>
            <w:webHidden/>
          </w:rPr>
          <w:fldChar w:fldCharType="separate"/>
        </w:r>
        <w:r w:rsidR="000B5F25">
          <w:rPr>
            <w:noProof/>
            <w:webHidden/>
          </w:rPr>
          <w:t>87</w:t>
        </w:r>
        <w:r w:rsidR="000B5F25">
          <w:rPr>
            <w:noProof/>
            <w:webHidden/>
          </w:rPr>
          <w:fldChar w:fldCharType="end"/>
        </w:r>
      </w:hyperlink>
    </w:p>
    <w:p w14:paraId="4213FB6F" w14:textId="445A606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45" w:history="1">
        <w:r w:rsidR="000B5F25" w:rsidRPr="00067CF0">
          <w:rPr>
            <w:rStyle w:val="Hyperlink"/>
            <w:noProof/>
          </w:rPr>
          <w:t>3.24.2 location property</w:t>
        </w:r>
        <w:r w:rsidR="000B5F25">
          <w:rPr>
            <w:noProof/>
            <w:webHidden/>
          </w:rPr>
          <w:tab/>
        </w:r>
        <w:r w:rsidR="000B5F25">
          <w:rPr>
            <w:noProof/>
            <w:webHidden/>
          </w:rPr>
          <w:fldChar w:fldCharType="begin"/>
        </w:r>
        <w:r w:rsidR="000B5F25">
          <w:rPr>
            <w:noProof/>
            <w:webHidden/>
          </w:rPr>
          <w:instrText xml:space="preserve"> PAGEREF _Toc6579645 \h </w:instrText>
        </w:r>
        <w:r w:rsidR="000B5F25">
          <w:rPr>
            <w:noProof/>
            <w:webHidden/>
          </w:rPr>
        </w:r>
        <w:r w:rsidR="000B5F25">
          <w:rPr>
            <w:noProof/>
            <w:webHidden/>
          </w:rPr>
          <w:fldChar w:fldCharType="separate"/>
        </w:r>
        <w:r w:rsidR="000B5F25">
          <w:rPr>
            <w:noProof/>
            <w:webHidden/>
          </w:rPr>
          <w:t>87</w:t>
        </w:r>
        <w:r w:rsidR="000B5F25">
          <w:rPr>
            <w:noProof/>
            <w:webHidden/>
          </w:rPr>
          <w:fldChar w:fldCharType="end"/>
        </w:r>
      </w:hyperlink>
    </w:p>
    <w:p w14:paraId="13A1B49B" w14:textId="2145144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46" w:history="1">
        <w:r w:rsidR="000B5F25" w:rsidRPr="00067CF0">
          <w:rPr>
            <w:rStyle w:val="Hyperlink"/>
            <w:noProof/>
          </w:rPr>
          <w:t>3.24.3 parentIndex property</w:t>
        </w:r>
        <w:r w:rsidR="000B5F25">
          <w:rPr>
            <w:noProof/>
            <w:webHidden/>
          </w:rPr>
          <w:tab/>
        </w:r>
        <w:r w:rsidR="000B5F25">
          <w:rPr>
            <w:noProof/>
            <w:webHidden/>
          </w:rPr>
          <w:fldChar w:fldCharType="begin"/>
        </w:r>
        <w:r w:rsidR="000B5F25">
          <w:rPr>
            <w:noProof/>
            <w:webHidden/>
          </w:rPr>
          <w:instrText xml:space="preserve"> PAGEREF _Toc6579646 \h </w:instrText>
        </w:r>
        <w:r w:rsidR="000B5F25">
          <w:rPr>
            <w:noProof/>
            <w:webHidden/>
          </w:rPr>
        </w:r>
        <w:r w:rsidR="000B5F25">
          <w:rPr>
            <w:noProof/>
            <w:webHidden/>
          </w:rPr>
          <w:fldChar w:fldCharType="separate"/>
        </w:r>
        <w:r w:rsidR="000B5F25">
          <w:rPr>
            <w:noProof/>
            <w:webHidden/>
          </w:rPr>
          <w:t>87</w:t>
        </w:r>
        <w:r w:rsidR="000B5F25">
          <w:rPr>
            <w:noProof/>
            <w:webHidden/>
          </w:rPr>
          <w:fldChar w:fldCharType="end"/>
        </w:r>
      </w:hyperlink>
    </w:p>
    <w:p w14:paraId="3D9A6BA3" w14:textId="5F03AFE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47" w:history="1">
        <w:r w:rsidR="000B5F25" w:rsidRPr="00067CF0">
          <w:rPr>
            <w:rStyle w:val="Hyperlink"/>
            <w:noProof/>
          </w:rPr>
          <w:t>3.24.4 offset property</w:t>
        </w:r>
        <w:r w:rsidR="000B5F25">
          <w:rPr>
            <w:noProof/>
            <w:webHidden/>
          </w:rPr>
          <w:tab/>
        </w:r>
        <w:r w:rsidR="000B5F25">
          <w:rPr>
            <w:noProof/>
            <w:webHidden/>
          </w:rPr>
          <w:fldChar w:fldCharType="begin"/>
        </w:r>
        <w:r w:rsidR="000B5F25">
          <w:rPr>
            <w:noProof/>
            <w:webHidden/>
          </w:rPr>
          <w:instrText xml:space="preserve"> PAGEREF _Toc6579647 \h </w:instrText>
        </w:r>
        <w:r w:rsidR="000B5F25">
          <w:rPr>
            <w:noProof/>
            <w:webHidden/>
          </w:rPr>
        </w:r>
        <w:r w:rsidR="000B5F25">
          <w:rPr>
            <w:noProof/>
            <w:webHidden/>
          </w:rPr>
          <w:fldChar w:fldCharType="separate"/>
        </w:r>
        <w:r w:rsidR="000B5F25">
          <w:rPr>
            <w:noProof/>
            <w:webHidden/>
          </w:rPr>
          <w:t>88</w:t>
        </w:r>
        <w:r w:rsidR="000B5F25">
          <w:rPr>
            <w:noProof/>
            <w:webHidden/>
          </w:rPr>
          <w:fldChar w:fldCharType="end"/>
        </w:r>
      </w:hyperlink>
    </w:p>
    <w:p w14:paraId="68201112" w14:textId="30E0F15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48" w:history="1">
        <w:r w:rsidR="000B5F25" w:rsidRPr="00067CF0">
          <w:rPr>
            <w:rStyle w:val="Hyperlink"/>
            <w:noProof/>
          </w:rPr>
          <w:t>3.24.5 length property</w:t>
        </w:r>
        <w:r w:rsidR="000B5F25">
          <w:rPr>
            <w:noProof/>
            <w:webHidden/>
          </w:rPr>
          <w:tab/>
        </w:r>
        <w:r w:rsidR="000B5F25">
          <w:rPr>
            <w:noProof/>
            <w:webHidden/>
          </w:rPr>
          <w:fldChar w:fldCharType="begin"/>
        </w:r>
        <w:r w:rsidR="000B5F25">
          <w:rPr>
            <w:noProof/>
            <w:webHidden/>
          </w:rPr>
          <w:instrText xml:space="preserve"> PAGEREF _Toc6579648 \h </w:instrText>
        </w:r>
        <w:r w:rsidR="000B5F25">
          <w:rPr>
            <w:noProof/>
            <w:webHidden/>
          </w:rPr>
        </w:r>
        <w:r w:rsidR="000B5F25">
          <w:rPr>
            <w:noProof/>
            <w:webHidden/>
          </w:rPr>
          <w:fldChar w:fldCharType="separate"/>
        </w:r>
        <w:r w:rsidR="000B5F25">
          <w:rPr>
            <w:noProof/>
            <w:webHidden/>
          </w:rPr>
          <w:t>89</w:t>
        </w:r>
        <w:r w:rsidR="000B5F25">
          <w:rPr>
            <w:noProof/>
            <w:webHidden/>
          </w:rPr>
          <w:fldChar w:fldCharType="end"/>
        </w:r>
      </w:hyperlink>
    </w:p>
    <w:p w14:paraId="313BDCF8" w14:textId="349F2A2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49" w:history="1">
        <w:r w:rsidR="000B5F25" w:rsidRPr="00067CF0">
          <w:rPr>
            <w:rStyle w:val="Hyperlink"/>
            <w:noProof/>
          </w:rPr>
          <w:t>3.24.6 roles property</w:t>
        </w:r>
        <w:r w:rsidR="000B5F25">
          <w:rPr>
            <w:noProof/>
            <w:webHidden/>
          </w:rPr>
          <w:tab/>
        </w:r>
        <w:r w:rsidR="000B5F25">
          <w:rPr>
            <w:noProof/>
            <w:webHidden/>
          </w:rPr>
          <w:fldChar w:fldCharType="begin"/>
        </w:r>
        <w:r w:rsidR="000B5F25">
          <w:rPr>
            <w:noProof/>
            <w:webHidden/>
          </w:rPr>
          <w:instrText xml:space="preserve"> PAGEREF _Toc6579649 \h </w:instrText>
        </w:r>
        <w:r w:rsidR="000B5F25">
          <w:rPr>
            <w:noProof/>
            <w:webHidden/>
          </w:rPr>
        </w:r>
        <w:r w:rsidR="000B5F25">
          <w:rPr>
            <w:noProof/>
            <w:webHidden/>
          </w:rPr>
          <w:fldChar w:fldCharType="separate"/>
        </w:r>
        <w:r w:rsidR="000B5F25">
          <w:rPr>
            <w:noProof/>
            <w:webHidden/>
          </w:rPr>
          <w:t>89</w:t>
        </w:r>
        <w:r w:rsidR="000B5F25">
          <w:rPr>
            <w:noProof/>
            <w:webHidden/>
          </w:rPr>
          <w:fldChar w:fldCharType="end"/>
        </w:r>
      </w:hyperlink>
    </w:p>
    <w:p w14:paraId="6098F27B" w14:textId="08D7C2B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50" w:history="1">
        <w:r w:rsidR="000B5F25" w:rsidRPr="00067CF0">
          <w:rPr>
            <w:rStyle w:val="Hyperlink"/>
            <w:noProof/>
          </w:rPr>
          <w:t>3.24.7 mimeType property</w:t>
        </w:r>
        <w:r w:rsidR="000B5F25">
          <w:rPr>
            <w:noProof/>
            <w:webHidden/>
          </w:rPr>
          <w:tab/>
        </w:r>
        <w:r w:rsidR="000B5F25">
          <w:rPr>
            <w:noProof/>
            <w:webHidden/>
          </w:rPr>
          <w:fldChar w:fldCharType="begin"/>
        </w:r>
        <w:r w:rsidR="000B5F25">
          <w:rPr>
            <w:noProof/>
            <w:webHidden/>
          </w:rPr>
          <w:instrText xml:space="preserve"> PAGEREF _Toc6579650 \h </w:instrText>
        </w:r>
        <w:r w:rsidR="000B5F25">
          <w:rPr>
            <w:noProof/>
            <w:webHidden/>
          </w:rPr>
        </w:r>
        <w:r w:rsidR="000B5F25">
          <w:rPr>
            <w:noProof/>
            <w:webHidden/>
          </w:rPr>
          <w:fldChar w:fldCharType="separate"/>
        </w:r>
        <w:r w:rsidR="000B5F25">
          <w:rPr>
            <w:noProof/>
            <w:webHidden/>
          </w:rPr>
          <w:t>90</w:t>
        </w:r>
        <w:r w:rsidR="000B5F25">
          <w:rPr>
            <w:noProof/>
            <w:webHidden/>
          </w:rPr>
          <w:fldChar w:fldCharType="end"/>
        </w:r>
      </w:hyperlink>
    </w:p>
    <w:p w14:paraId="669B3119" w14:textId="650D9EC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51" w:history="1">
        <w:r w:rsidR="000B5F25" w:rsidRPr="00067CF0">
          <w:rPr>
            <w:rStyle w:val="Hyperlink"/>
            <w:noProof/>
          </w:rPr>
          <w:t>3.24.8 contents property</w:t>
        </w:r>
        <w:r w:rsidR="000B5F25">
          <w:rPr>
            <w:noProof/>
            <w:webHidden/>
          </w:rPr>
          <w:tab/>
        </w:r>
        <w:r w:rsidR="000B5F25">
          <w:rPr>
            <w:noProof/>
            <w:webHidden/>
          </w:rPr>
          <w:fldChar w:fldCharType="begin"/>
        </w:r>
        <w:r w:rsidR="000B5F25">
          <w:rPr>
            <w:noProof/>
            <w:webHidden/>
          </w:rPr>
          <w:instrText xml:space="preserve"> PAGEREF _Toc6579651 \h </w:instrText>
        </w:r>
        <w:r w:rsidR="000B5F25">
          <w:rPr>
            <w:noProof/>
            <w:webHidden/>
          </w:rPr>
        </w:r>
        <w:r w:rsidR="000B5F25">
          <w:rPr>
            <w:noProof/>
            <w:webHidden/>
          </w:rPr>
          <w:fldChar w:fldCharType="separate"/>
        </w:r>
        <w:r w:rsidR="000B5F25">
          <w:rPr>
            <w:noProof/>
            <w:webHidden/>
          </w:rPr>
          <w:t>90</w:t>
        </w:r>
        <w:r w:rsidR="000B5F25">
          <w:rPr>
            <w:noProof/>
            <w:webHidden/>
          </w:rPr>
          <w:fldChar w:fldCharType="end"/>
        </w:r>
      </w:hyperlink>
    </w:p>
    <w:p w14:paraId="6AB772CE" w14:textId="07D6F53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52" w:history="1">
        <w:r w:rsidR="000B5F25" w:rsidRPr="00067CF0">
          <w:rPr>
            <w:rStyle w:val="Hyperlink"/>
            <w:noProof/>
          </w:rPr>
          <w:t>3.24.9 encoding property</w:t>
        </w:r>
        <w:r w:rsidR="000B5F25">
          <w:rPr>
            <w:noProof/>
            <w:webHidden/>
          </w:rPr>
          <w:tab/>
        </w:r>
        <w:r w:rsidR="000B5F25">
          <w:rPr>
            <w:noProof/>
            <w:webHidden/>
          </w:rPr>
          <w:fldChar w:fldCharType="begin"/>
        </w:r>
        <w:r w:rsidR="000B5F25">
          <w:rPr>
            <w:noProof/>
            <w:webHidden/>
          </w:rPr>
          <w:instrText xml:space="preserve"> PAGEREF _Toc6579652 \h </w:instrText>
        </w:r>
        <w:r w:rsidR="000B5F25">
          <w:rPr>
            <w:noProof/>
            <w:webHidden/>
          </w:rPr>
        </w:r>
        <w:r w:rsidR="000B5F25">
          <w:rPr>
            <w:noProof/>
            <w:webHidden/>
          </w:rPr>
          <w:fldChar w:fldCharType="separate"/>
        </w:r>
        <w:r w:rsidR="000B5F25">
          <w:rPr>
            <w:noProof/>
            <w:webHidden/>
          </w:rPr>
          <w:t>90</w:t>
        </w:r>
        <w:r w:rsidR="000B5F25">
          <w:rPr>
            <w:noProof/>
            <w:webHidden/>
          </w:rPr>
          <w:fldChar w:fldCharType="end"/>
        </w:r>
      </w:hyperlink>
    </w:p>
    <w:p w14:paraId="1ABC4A2A" w14:textId="1709A43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53" w:history="1">
        <w:r w:rsidR="000B5F25" w:rsidRPr="00067CF0">
          <w:rPr>
            <w:rStyle w:val="Hyperlink"/>
            <w:noProof/>
          </w:rPr>
          <w:t>3.24.10 sourceLanguage property</w:t>
        </w:r>
        <w:r w:rsidR="000B5F25">
          <w:rPr>
            <w:noProof/>
            <w:webHidden/>
          </w:rPr>
          <w:tab/>
        </w:r>
        <w:r w:rsidR="000B5F25">
          <w:rPr>
            <w:noProof/>
            <w:webHidden/>
          </w:rPr>
          <w:fldChar w:fldCharType="begin"/>
        </w:r>
        <w:r w:rsidR="000B5F25">
          <w:rPr>
            <w:noProof/>
            <w:webHidden/>
          </w:rPr>
          <w:instrText xml:space="preserve"> PAGEREF _Toc6579653 \h </w:instrText>
        </w:r>
        <w:r w:rsidR="000B5F25">
          <w:rPr>
            <w:noProof/>
            <w:webHidden/>
          </w:rPr>
        </w:r>
        <w:r w:rsidR="000B5F25">
          <w:rPr>
            <w:noProof/>
            <w:webHidden/>
          </w:rPr>
          <w:fldChar w:fldCharType="separate"/>
        </w:r>
        <w:r w:rsidR="000B5F25">
          <w:rPr>
            <w:noProof/>
            <w:webHidden/>
          </w:rPr>
          <w:t>90</w:t>
        </w:r>
        <w:r w:rsidR="000B5F25">
          <w:rPr>
            <w:noProof/>
            <w:webHidden/>
          </w:rPr>
          <w:fldChar w:fldCharType="end"/>
        </w:r>
      </w:hyperlink>
    </w:p>
    <w:p w14:paraId="4475F45D" w14:textId="552C9CA6" w:rsidR="000B5F25" w:rsidRDefault="00EF4994">
      <w:pPr>
        <w:pStyle w:val="TOC4"/>
        <w:tabs>
          <w:tab w:val="right" w:leader="dot" w:pos="9350"/>
        </w:tabs>
        <w:rPr>
          <w:rFonts w:asciiTheme="minorHAnsi" w:eastAsiaTheme="minorEastAsia" w:hAnsiTheme="minorHAnsi" w:cstheme="minorBidi"/>
          <w:noProof/>
          <w:sz w:val="22"/>
          <w:szCs w:val="22"/>
        </w:rPr>
      </w:pPr>
      <w:hyperlink w:anchor="_Toc6579654" w:history="1">
        <w:r w:rsidR="000B5F25" w:rsidRPr="00067CF0">
          <w:rPr>
            <w:rStyle w:val="Hyperlink"/>
            <w:noProof/>
          </w:rPr>
          <w:t>3.24.10.1 General</w:t>
        </w:r>
        <w:r w:rsidR="000B5F25">
          <w:rPr>
            <w:noProof/>
            <w:webHidden/>
          </w:rPr>
          <w:tab/>
        </w:r>
        <w:r w:rsidR="000B5F25">
          <w:rPr>
            <w:noProof/>
            <w:webHidden/>
          </w:rPr>
          <w:fldChar w:fldCharType="begin"/>
        </w:r>
        <w:r w:rsidR="000B5F25">
          <w:rPr>
            <w:noProof/>
            <w:webHidden/>
          </w:rPr>
          <w:instrText xml:space="preserve"> PAGEREF _Toc6579654 \h </w:instrText>
        </w:r>
        <w:r w:rsidR="000B5F25">
          <w:rPr>
            <w:noProof/>
            <w:webHidden/>
          </w:rPr>
        </w:r>
        <w:r w:rsidR="000B5F25">
          <w:rPr>
            <w:noProof/>
            <w:webHidden/>
          </w:rPr>
          <w:fldChar w:fldCharType="separate"/>
        </w:r>
        <w:r w:rsidR="000B5F25">
          <w:rPr>
            <w:noProof/>
            <w:webHidden/>
          </w:rPr>
          <w:t>90</w:t>
        </w:r>
        <w:r w:rsidR="000B5F25">
          <w:rPr>
            <w:noProof/>
            <w:webHidden/>
          </w:rPr>
          <w:fldChar w:fldCharType="end"/>
        </w:r>
      </w:hyperlink>
    </w:p>
    <w:p w14:paraId="7C2C7C15" w14:textId="1279B942" w:rsidR="000B5F25" w:rsidRDefault="00EF4994">
      <w:pPr>
        <w:pStyle w:val="TOC4"/>
        <w:tabs>
          <w:tab w:val="right" w:leader="dot" w:pos="9350"/>
        </w:tabs>
        <w:rPr>
          <w:rFonts w:asciiTheme="minorHAnsi" w:eastAsiaTheme="minorEastAsia" w:hAnsiTheme="minorHAnsi" w:cstheme="minorBidi"/>
          <w:noProof/>
          <w:sz w:val="22"/>
          <w:szCs w:val="22"/>
        </w:rPr>
      </w:pPr>
      <w:hyperlink w:anchor="_Toc6579655" w:history="1">
        <w:r w:rsidR="000B5F25" w:rsidRPr="00067CF0">
          <w:rPr>
            <w:rStyle w:val="Hyperlink"/>
            <w:noProof/>
          </w:rPr>
          <w:t>3.24.10.2 Source language identifier conventions and practices</w:t>
        </w:r>
        <w:r w:rsidR="000B5F25">
          <w:rPr>
            <w:noProof/>
            <w:webHidden/>
          </w:rPr>
          <w:tab/>
        </w:r>
        <w:r w:rsidR="000B5F25">
          <w:rPr>
            <w:noProof/>
            <w:webHidden/>
          </w:rPr>
          <w:fldChar w:fldCharType="begin"/>
        </w:r>
        <w:r w:rsidR="000B5F25">
          <w:rPr>
            <w:noProof/>
            <w:webHidden/>
          </w:rPr>
          <w:instrText xml:space="preserve"> PAGEREF _Toc6579655 \h </w:instrText>
        </w:r>
        <w:r w:rsidR="000B5F25">
          <w:rPr>
            <w:noProof/>
            <w:webHidden/>
          </w:rPr>
        </w:r>
        <w:r w:rsidR="000B5F25">
          <w:rPr>
            <w:noProof/>
            <w:webHidden/>
          </w:rPr>
          <w:fldChar w:fldCharType="separate"/>
        </w:r>
        <w:r w:rsidR="000B5F25">
          <w:rPr>
            <w:noProof/>
            <w:webHidden/>
          </w:rPr>
          <w:t>91</w:t>
        </w:r>
        <w:r w:rsidR="000B5F25">
          <w:rPr>
            <w:noProof/>
            <w:webHidden/>
          </w:rPr>
          <w:fldChar w:fldCharType="end"/>
        </w:r>
      </w:hyperlink>
    </w:p>
    <w:p w14:paraId="51A12BD6" w14:textId="7F627CF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56" w:history="1">
        <w:r w:rsidR="000B5F25" w:rsidRPr="00067CF0">
          <w:rPr>
            <w:rStyle w:val="Hyperlink"/>
            <w:noProof/>
          </w:rPr>
          <w:t>3.24.11 hashes property</w:t>
        </w:r>
        <w:r w:rsidR="000B5F25">
          <w:rPr>
            <w:noProof/>
            <w:webHidden/>
          </w:rPr>
          <w:tab/>
        </w:r>
        <w:r w:rsidR="000B5F25">
          <w:rPr>
            <w:noProof/>
            <w:webHidden/>
          </w:rPr>
          <w:fldChar w:fldCharType="begin"/>
        </w:r>
        <w:r w:rsidR="000B5F25">
          <w:rPr>
            <w:noProof/>
            <w:webHidden/>
          </w:rPr>
          <w:instrText xml:space="preserve"> PAGEREF _Toc6579656 \h </w:instrText>
        </w:r>
        <w:r w:rsidR="000B5F25">
          <w:rPr>
            <w:noProof/>
            <w:webHidden/>
          </w:rPr>
        </w:r>
        <w:r w:rsidR="000B5F25">
          <w:rPr>
            <w:noProof/>
            <w:webHidden/>
          </w:rPr>
          <w:fldChar w:fldCharType="separate"/>
        </w:r>
        <w:r w:rsidR="000B5F25">
          <w:rPr>
            <w:noProof/>
            <w:webHidden/>
          </w:rPr>
          <w:t>91</w:t>
        </w:r>
        <w:r w:rsidR="000B5F25">
          <w:rPr>
            <w:noProof/>
            <w:webHidden/>
          </w:rPr>
          <w:fldChar w:fldCharType="end"/>
        </w:r>
      </w:hyperlink>
    </w:p>
    <w:p w14:paraId="2F1B9479" w14:textId="73E96AD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57" w:history="1">
        <w:r w:rsidR="000B5F25" w:rsidRPr="00067CF0">
          <w:rPr>
            <w:rStyle w:val="Hyperlink"/>
            <w:noProof/>
          </w:rPr>
          <w:t>3.24.12 lastModifiedTimeUtc property</w:t>
        </w:r>
        <w:r w:rsidR="000B5F25">
          <w:rPr>
            <w:noProof/>
            <w:webHidden/>
          </w:rPr>
          <w:tab/>
        </w:r>
        <w:r w:rsidR="000B5F25">
          <w:rPr>
            <w:noProof/>
            <w:webHidden/>
          </w:rPr>
          <w:fldChar w:fldCharType="begin"/>
        </w:r>
        <w:r w:rsidR="000B5F25">
          <w:rPr>
            <w:noProof/>
            <w:webHidden/>
          </w:rPr>
          <w:instrText xml:space="preserve"> PAGEREF _Toc6579657 \h </w:instrText>
        </w:r>
        <w:r w:rsidR="000B5F25">
          <w:rPr>
            <w:noProof/>
            <w:webHidden/>
          </w:rPr>
        </w:r>
        <w:r w:rsidR="000B5F25">
          <w:rPr>
            <w:noProof/>
            <w:webHidden/>
          </w:rPr>
          <w:fldChar w:fldCharType="separate"/>
        </w:r>
        <w:r w:rsidR="000B5F25">
          <w:rPr>
            <w:noProof/>
            <w:webHidden/>
          </w:rPr>
          <w:t>92</w:t>
        </w:r>
        <w:r w:rsidR="000B5F25">
          <w:rPr>
            <w:noProof/>
            <w:webHidden/>
          </w:rPr>
          <w:fldChar w:fldCharType="end"/>
        </w:r>
      </w:hyperlink>
    </w:p>
    <w:p w14:paraId="501BB6BB" w14:textId="0A17903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58" w:history="1">
        <w:r w:rsidR="000B5F25" w:rsidRPr="00067CF0">
          <w:rPr>
            <w:rStyle w:val="Hyperlink"/>
            <w:noProof/>
          </w:rPr>
          <w:t>3.24.13 description property</w:t>
        </w:r>
        <w:r w:rsidR="000B5F25">
          <w:rPr>
            <w:noProof/>
            <w:webHidden/>
          </w:rPr>
          <w:tab/>
        </w:r>
        <w:r w:rsidR="000B5F25">
          <w:rPr>
            <w:noProof/>
            <w:webHidden/>
          </w:rPr>
          <w:fldChar w:fldCharType="begin"/>
        </w:r>
        <w:r w:rsidR="000B5F25">
          <w:rPr>
            <w:noProof/>
            <w:webHidden/>
          </w:rPr>
          <w:instrText xml:space="preserve"> PAGEREF _Toc6579658 \h </w:instrText>
        </w:r>
        <w:r w:rsidR="000B5F25">
          <w:rPr>
            <w:noProof/>
            <w:webHidden/>
          </w:rPr>
        </w:r>
        <w:r w:rsidR="000B5F25">
          <w:rPr>
            <w:noProof/>
            <w:webHidden/>
          </w:rPr>
          <w:fldChar w:fldCharType="separate"/>
        </w:r>
        <w:r w:rsidR="000B5F25">
          <w:rPr>
            <w:noProof/>
            <w:webHidden/>
          </w:rPr>
          <w:t>93</w:t>
        </w:r>
        <w:r w:rsidR="000B5F25">
          <w:rPr>
            <w:noProof/>
            <w:webHidden/>
          </w:rPr>
          <w:fldChar w:fldCharType="end"/>
        </w:r>
      </w:hyperlink>
    </w:p>
    <w:p w14:paraId="523DF66E" w14:textId="1A28071B" w:rsidR="000B5F25" w:rsidRDefault="00EF4994">
      <w:pPr>
        <w:pStyle w:val="TOC2"/>
        <w:tabs>
          <w:tab w:val="right" w:leader="dot" w:pos="9350"/>
        </w:tabs>
        <w:rPr>
          <w:rFonts w:asciiTheme="minorHAnsi" w:eastAsiaTheme="minorEastAsia" w:hAnsiTheme="minorHAnsi" w:cstheme="minorBidi"/>
          <w:noProof/>
          <w:sz w:val="22"/>
          <w:szCs w:val="22"/>
        </w:rPr>
      </w:pPr>
      <w:hyperlink w:anchor="_Toc6579659" w:history="1">
        <w:r w:rsidR="000B5F25" w:rsidRPr="00067CF0">
          <w:rPr>
            <w:rStyle w:val="Hyperlink"/>
            <w:noProof/>
          </w:rPr>
          <w:t>3.25 translationMetadata object</w:t>
        </w:r>
        <w:r w:rsidR="000B5F25">
          <w:rPr>
            <w:noProof/>
            <w:webHidden/>
          </w:rPr>
          <w:tab/>
        </w:r>
        <w:r w:rsidR="000B5F25">
          <w:rPr>
            <w:noProof/>
            <w:webHidden/>
          </w:rPr>
          <w:fldChar w:fldCharType="begin"/>
        </w:r>
        <w:r w:rsidR="000B5F25">
          <w:rPr>
            <w:noProof/>
            <w:webHidden/>
          </w:rPr>
          <w:instrText xml:space="preserve"> PAGEREF _Toc6579659 \h </w:instrText>
        </w:r>
        <w:r w:rsidR="000B5F25">
          <w:rPr>
            <w:noProof/>
            <w:webHidden/>
          </w:rPr>
        </w:r>
        <w:r w:rsidR="000B5F25">
          <w:rPr>
            <w:noProof/>
            <w:webHidden/>
          </w:rPr>
          <w:fldChar w:fldCharType="separate"/>
        </w:r>
        <w:r w:rsidR="000B5F25">
          <w:rPr>
            <w:noProof/>
            <w:webHidden/>
          </w:rPr>
          <w:t>93</w:t>
        </w:r>
        <w:r w:rsidR="000B5F25">
          <w:rPr>
            <w:noProof/>
            <w:webHidden/>
          </w:rPr>
          <w:fldChar w:fldCharType="end"/>
        </w:r>
      </w:hyperlink>
    </w:p>
    <w:p w14:paraId="2E23B347" w14:textId="355C74F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60" w:history="1">
        <w:r w:rsidR="000B5F25" w:rsidRPr="00067CF0">
          <w:rPr>
            <w:rStyle w:val="Hyperlink"/>
            <w:noProof/>
          </w:rPr>
          <w:t>3.25.1 General</w:t>
        </w:r>
        <w:r w:rsidR="000B5F25">
          <w:rPr>
            <w:noProof/>
            <w:webHidden/>
          </w:rPr>
          <w:tab/>
        </w:r>
        <w:r w:rsidR="000B5F25">
          <w:rPr>
            <w:noProof/>
            <w:webHidden/>
          </w:rPr>
          <w:fldChar w:fldCharType="begin"/>
        </w:r>
        <w:r w:rsidR="000B5F25">
          <w:rPr>
            <w:noProof/>
            <w:webHidden/>
          </w:rPr>
          <w:instrText xml:space="preserve"> PAGEREF _Toc6579660 \h </w:instrText>
        </w:r>
        <w:r w:rsidR="000B5F25">
          <w:rPr>
            <w:noProof/>
            <w:webHidden/>
          </w:rPr>
        </w:r>
        <w:r w:rsidR="000B5F25">
          <w:rPr>
            <w:noProof/>
            <w:webHidden/>
          </w:rPr>
          <w:fldChar w:fldCharType="separate"/>
        </w:r>
        <w:r w:rsidR="000B5F25">
          <w:rPr>
            <w:noProof/>
            <w:webHidden/>
          </w:rPr>
          <w:t>93</w:t>
        </w:r>
        <w:r w:rsidR="000B5F25">
          <w:rPr>
            <w:noProof/>
            <w:webHidden/>
          </w:rPr>
          <w:fldChar w:fldCharType="end"/>
        </w:r>
      </w:hyperlink>
    </w:p>
    <w:p w14:paraId="2AA1720D" w14:textId="22F3C7B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61" w:history="1">
        <w:r w:rsidR="000B5F25" w:rsidRPr="00067CF0">
          <w:rPr>
            <w:rStyle w:val="Hyperlink"/>
            <w:noProof/>
          </w:rPr>
          <w:t>3.25.2 name property</w:t>
        </w:r>
        <w:r w:rsidR="000B5F25">
          <w:rPr>
            <w:noProof/>
            <w:webHidden/>
          </w:rPr>
          <w:tab/>
        </w:r>
        <w:r w:rsidR="000B5F25">
          <w:rPr>
            <w:noProof/>
            <w:webHidden/>
          </w:rPr>
          <w:fldChar w:fldCharType="begin"/>
        </w:r>
        <w:r w:rsidR="000B5F25">
          <w:rPr>
            <w:noProof/>
            <w:webHidden/>
          </w:rPr>
          <w:instrText xml:space="preserve"> PAGEREF _Toc6579661 \h </w:instrText>
        </w:r>
        <w:r w:rsidR="000B5F25">
          <w:rPr>
            <w:noProof/>
            <w:webHidden/>
          </w:rPr>
        </w:r>
        <w:r w:rsidR="000B5F25">
          <w:rPr>
            <w:noProof/>
            <w:webHidden/>
          </w:rPr>
          <w:fldChar w:fldCharType="separate"/>
        </w:r>
        <w:r w:rsidR="000B5F25">
          <w:rPr>
            <w:noProof/>
            <w:webHidden/>
          </w:rPr>
          <w:t>93</w:t>
        </w:r>
        <w:r w:rsidR="000B5F25">
          <w:rPr>
            <w:noProof/>
            <w:webHidden/>
          </w:rPr>
          <w:fldChar w:fldCharType="end"/>
        </w:r>
      </w:hyperlink>
    </w:p>
    <w:p w14:paraId="0EA12C99" w14:textId="2E57EC5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62" w:history="1">
        <w:r w:rsidR="000B5F25" w:rsidRPr="00067CF0">
          <w:rPr>
            <w:rStyle w:val="Hyperlink"/>
            <w:noProof/>
          </w:rPr>
          <w:t>3.25.3 fullName property</w:t>
        </w:r>
        <w:r w:rsidR="000B5F25">
          <w:rPr>
            <w:noProof/>
            <w:webHidden/>
          </w:rPr>
          <w:tab/>
        </w:r>
        <w:r w:rsidR="000B5F25">
          <w:rPr>
            <w:noProof/>
            <w:webHidden/>
          </w:rPr>
          <w:fldChar w:fldCharType="begin"/>
        </w:r>
        <w:r w:rsidR="000B5F25">
          <w:rPr>
            <w:noProof/>
            <w:webHidden/>
          </w:rPr>
          <w:instrText xml:space="preserve"> PAGEREF _Toc6579662 \h </w:instrText>
        </w:r>
        <w:r w:rsidR="000B5F25">
          <w:rPr>
            <w:noProof/>
            <w:webHidden/>
          </w:rPr>
        </w:r>
        <w:r w:rsidR="000B5F25">
          <w:rPr>
            <w:noProof/>
            <w:webHidden/>
          </w:rPr>
          <w:fldChar w:fldCharType="separate"/>
        </w:r>
        <w:r w:rsidR="000B5F25">
          <w:rPr>
            <w:noProof/>
            <w:webHidden/>
          </w:rPr>
          <w:t>93</w:t>
        </w:r>
        <w:r w:rsidR="000B5F25">
          <w:rPr>
            <w:noProof/>
            <w:webHidden/>
          </w:rPr>
          <w:fldChar w:fldCharType="end"/>
        </w:r>
      </w:hyperlink>
    </w:p>
    <w:p w14:paraId="5838B52F" w14:textId="19529CE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63" w:history="1">
        <w:r w:rsidR="000B5F25" w:rsidRPr="00067CF0">
          <w:rPr>
            <w:rStyle w:val="Hyperlink"/>
            <w:noProof/>
          </w:rPr>
          <w:t>3.25.4 shortDescription property</w:t>
        </w:r>
        <w:r w:rsidR="000B5F25">
          <w:rPr>
            <w:noProof/>
            <w:webHidden/>
          </w:rPr>
          <w:tab/>
        </w:r>
        <w:r w:rsidR="000B5F25">
          <w:rPr>
            <w:noProof/>
            <w:webHidden/>
          </w:rPr>
          <w:fldChar w:fldCharType="begin"/>
        </w:r>
        <w:r w:rsidR="000B5F25">
          <w:rPr>
            <w:noProof/>
            <w:webHidden/>
          </w:rPr>
          <w:instrText xml:space="preserve"> PAGEREF _Toc6579663 \h </w:instrText>
        </w:r>
        <w:r w:rsidR="000B5F25">
          <w:rPr>
            <w:noProof/>
            <w:webHidden/>
          </w:rPr>
        </w:r>
        <w:r w:rsidR="000B5F25">
          <w:rPr>
            <w:noProof/>
            <w:webHidden/>
          </w:rPr>
          <w:fldChar w:fldCharType="separate"/>
        </w:r>
        <w:r w:rsidR="000B5F25">
          <w:rPr>
            <w:noProof/>
            <w:webHidden/>
          </w:rPr>
          <w:t>93</w:t>
        </w:r>
        <w:r w:rsidR="000B5F25">
          <w:rPr>
            <w:noProof/>
            <w:webHidden/>
          </w:rPr>
          <w:fldChar w:fldCharType="end"/>
        </w:r>
      </w:hyperlink>
    </w:p>
    <w:p w14:paraId="128BB07B" w14:textId="26D5C8A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64" w:history="1">
        <w:r w:rsidR="000B5F25" w:rsidRPr="00067CF0">
          <w:rPr>
            <w:rStyle w:val="Hyperlink"/>
            <w:noProof/>
          </w:rPr>
          <w:t>3.25.5 fullDescription property</w:t>
        </w:r>
        <w:r w:rsidR="000B5F25">
          <w:rPr>
            <w:noProof/>
            <w:webHidden/>
          </w:rPr>
          <w:tab/>
        </w:r>
        <w:r w:rsidR="000B5F25">
          <w:rPr>
            <w:noProof/>
            <w:webHidden/>
          </w:rPr>
          <w:fldChar w:fldCharType="begin"/>
        </w:r>
        <w:r w:rsidR="000B5F25">
          <w:rPr>
            <w:noProof/>
            <w:webHidden/>
          </w:rPr>
          <w:instrText xml:space="preserve"> PAGEREF _Toc6579664 \h </w:instrText>
        </w:r>
        <w:r w:rsidR="000B5F25">
          <w:rPr>
            <w:noProof/>
            <w:webHidden/>
          </w:rPr>
        </w:r>
        <w:r w:rsidR="000B5F25">
          <w:rPr>
            <w:noProof/>
            <w:webHidden/>
          </w:rPr>
          <w:fldChar w:fldCharType="separate"/>
        </w:r>
        <w:r w:rsidR="000B5F25">
          <w:rPr>
            <w:noProof/>
            <w:webHidden/>
          </w:rPr>
          <w:t>93</w:t>
        </w:r>
        <w:r w:rsidR="000B5F25">
          <w:rPr>
            <w:noProof/>
            <w:webHidden/>
          </w:rPr>
          <w:fldChar w:fldCharType="end"/>
        </w:r>
      </w:hyperlink>
    </w:p>
    <w:p w14:paraId="13FE2173" w14:textId="08D1096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65" w:history="1">
        <w:r w:rsidR="000B5F25" w:rsidRPr="00067CF0">
          <w:rPr>
            <w:rStyle w:val="Hyperlink"/>
            <w:noProof/>
          </w:rPr>
          <w:t>3.25.6 downloadUri property</w:t>
        </w:r>
        <w:r w:rsidR="000B5F25">
          <w:rPr>
            <w:noProof/>
            <w:webHidden/>
          </w:rPr>
          <w:tab/>
        </w:r>
        <w:r w:rsidR="000B5F25">
          <w:rPr>
            <w:noProof/>
            <w:webHidden/>
          </w:rPr>
          <w:fldChar w:fldCharType="begin"/>
        </w:r>
        <w:r w:rsidR="000B5F25">
          <w:rPr>
            <w:noProof/>
            <w:webHidden/>
          </w:rPr>
          <w:instrText xml:space="preserve"> PAGEREF _Toc6579665 \h </w:instrText>
        </w:r>
        <w:r w:rsidR="000B5F25">
          <w:rPr>
            <w:noProof/>
            <w:webHidden/>
          </w:rPr>
        </w:r>
        <w:r w:rsidR="000B5F25">
          <w:rPr>
            <w:noProof/>
            <w:webHidden/>
          </w:rPr>
          <w:fldChar w:fldCharType="separate"/>
        </w:r>
        <w:r w:rsidR="000B5F25">
          <w:rPr>
            <w:noProof/>
            <w:webHidden/>
          </w:rPr>
          <w:t>94</w:t>
        </w:r>
        <w:r w:rsidR="000B5F25">
          <w:rPr>
            <w:noProof/>
            <w:webHidden/>
          </w:rPr>
          <w:fldChar w:fldCharType="end"/>
        </w:r>
      </w:hyperlink>
    </w:p>
    <w:p w14:paraId="1755E630" w14:textId="6326F89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66" w:history="1">
        <w:r w:rsidR="000B5F25" w:rsidRPr="00067CF0">
          <w:rPr>
            <w:rStyle w:val="Hyperlink"/>
            <w:noProof/>
          </w:rPr>
          <w:t>3.25.7 informationUri property</w:t>
        </w:r>
        <w:r w:rsidR="000B5F25">
          <w:rPr>
            <w:noProof/>
            <w:webHidden/>
          </w:rPr>
          <w:tab/>
        </w:r>
        <w:r w:rsidR="000B5F25">
          <w:rPr>
            <w:noProof/>
            <w:webHidden/>
          </w:rPr>
          <w:fldChar w:fldCharType="begin"/>
        </w:r>
        <w:r w:rsidR="000B5F25">
          <w:rPr>
            <w:noProof/>
            <w:webHidden/>
          </w:rPr>
          <w:instrText xml:space="preserve"> PAGEREF _Toc6579666 \h </w:instrText>
        </w:r>
        <w:r w:rsidR="000B5F25">
          <w:rPr>
            <w:noProof/>
            <w:webHidden/>
          </w:rPr>
        </w:r>
        <w:r w:rsidR="000B5F25">
          <w:rPr>
            <w:noProof/>
            <w:webHidden/>
          </w:rPr>
          <w:fldChar w:fldCharType="separate"/>
        </w:r>
        <w:r w:rsidR="000B5F25">
          <w:rPr>
            <w:noProof/>
            <w:webHidden/>
          </w:rPr>
          <w:t>94</w:t>
        </w:r>
        <w:r w:rsidR="000B5F25">
          <w:rPr>
            <w:noProof/>
            <w:webHidden/>
          </w:rPr>
          <w:fldChar w:fldCharType="end"/>
        </w:r>
      </w:hyperlink>
    </w:p>
    <w:p w14:paraId="556C75C2" w14:textId="33B114B6" w:rsidR="000B5F25" w:rsidRDefault="00EF4994">
      <w:pPr>
        <w:pStyle w:val="TOC2"/>
        <w:tabs>
          <w:tab w:val="right" w:leader="dot" w:pos="9350"/>
        </w:tabs>
        <w:rPr>
          <w:rFonts w:asciiTheme="minorHAnsi" w:eastAsiaTheme="minorEastAsia" w:hAnsiTheme="minorHAnsi" w:cstheme="minorBidi"/>
          <w:noProof/>
          <w:sz w:val="22"/>
          <w:szCs w:val="22"/>
        </w:rPr>
      </w:pPr>
      <w:hyperlink w:anchor="_Toc6579667" w:history="1">
        <w:r w:rsidR="000B5F25" w:rsidRPr="00067CF0">
          <w:rPr>
            <w:rStyle w:val="Hyperlink"/>
            <w:noProof/>
          </w:rPr>
          <w:t>3.26 result object</w:t>
        </w:r>
        <w:r w:rsidR="000B5F25">
          <w:rPr>
            <w:noProof/>
            <w:webHidden/>
          </w:rPr>
          <w:tab/>
        </w:r>
        <w:r w:rsidR="000B5F25">
          <w:rPr>
            <w:noProof/>
            <w:webHidden/>
          </w:rPr>
          <w:fldChar w:fldCharType="begin"/>
        </w:r>
        <w:r w:rsidR="000B5F25">
          <w:rPr>
            <w:noProof/>
            <w:webHidden/>
          </w:rPr>
          <w:instrText xml:space="preserve"> PAGEREF _Toc6579667 \h </w:instrText>
        </w:r>
        <w:r w:rsidR="000B5F25">
          <w:rPr>
            <w:noProof/>
            <w:webHidden/>
          </w:rPr>
        </w:r>
        <w:r w:rsidR="000B5F25">
          <w:rPr>
            <w:noProof/>
            <w:webHidden/>
          </w:rPr>
          <w:fldChar w:fldCharType="separate"/>
        </w:r>
        <w:r w:rsidR="000B5F25">
          <w:rPr>
            <w:noProof/>
            <w:webHidden/>
          </w:rPr>
          <w:t>94</w:t>
        </w:r>
        <w:r w:rsidR="000B5F25">
          <w:rPr>
            <w:noProof/>
            <w:webHidden/>
          </w:rPr>
          <w:fldChar w:fldCharType="end"/>
        </w:r>
      </w:hyperlink>
    </w:p>
    <w:p w14:paraId="3CEE87C4" w14:textId="627F227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68" w:history="1">
        <w:r w:rsidR="000B5F25" w:rsidRPr="00067CF0">
          <w:rPr>
            <w:rStyle w:val="Hyperlink"/>
            <w:noProof/>
          </w:rPr>
          <w:t>3.26.1 General</w:t>
        </w:r>
        <w:r w:rsidR="000B5F25">
          <w:rPr>
            <w:noProof/>
            <w:webHidden/>
          </w:rPr>
          <w:tab/>
        </w:r>
        <w:r w:rsidR="000B5F25">
          <w:rPr>
            <w:noProof/>
            <w:webHidden/>
          </w:rPr>
          <w:fldChar w:fldCharType="begin"/>
        </w:r>
        <w:r w:rsidR="000B5F25">
          <w:rPr>
            <w:noProof/>
            <w:webHidden/>
          </w:rPr>
          <w:instrText xml:space="preserve"> PAGEREF _Toc6579668 \h </w:instrText>
        </w:r>
        <w:r w:rsidR="000B5F25">
          <w:rPr>
            <w:noProof/>
            <w:webHidden/>
          </w:rPr>
        </w:r>
        <w:r w:rsidR="000B5F25">
          <w:rPr>
            <w:noProof/>
            <w:webHidden/>
          </w:rPr>
          <w:fldChar w:fldCharType="separate"/>
        </w:r>
        <w:r w:rsidR="000B5F25">
          <w:rPr>
            <w:noProof/>
            <w:webHidden/>
          </w:rPr>
          <w:t>94</w:t>
        </w:r>
        <w:r w:rsidR="000B5F25">
          <w:rPr>
            <w:noProof/>
            <w:webHidden/>
          </w:rPr>
          <w:fldChar w:fldCharType="end"/>
        </w:r>
      </w:hyperlink>
    </w:p>
    <w:p w14:paraId="25DB4073" w14:textId="1F8E468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69" w:history="1">
        <w:r w:rsidR="000B5F25" w:rsidRPr="00067CF0">
          <w:rPr>
            <w:rStyle w:val="Hyperlink"/>
            <w:noProof/>
          </w:rPr>
          <w:t>3.26.2 Distinguishing logically identical from logically distinct results</w:t>
        </w:r>
        <w:r w:rsidR="000B5F25">
          <w:rPr>
            <w:noProof/>
            <w:webHidden/>
          </w:rPr>
          <w:tab/>
        </w:r>
        <w:r w:rsidR="000B5F25">
          <w:rPr>
            <w:noProof/>
            <w:webHidden/>
          </w:rPr>
          <w:fldChar w:fldCharType="begin"/>
        </w:r>
        <w:r w:rsidR="000B5F25">
          <w:rPr>
            <w:noProof/>
            <w:webHidden/>
          </w:rPr>
          <w:instrText xml:space="preserve"> PAGEREF _Toc6579669 \h </w:instrText>
        </w:r>
        <w:r w:rsidR="000B5F25">
          <w:rPr>
            <w:noProof/>
            <w:webHidden/>
          </w:rPr>
        </w:r>
        <w:r w:rsidR="000B5F25">
          <w:rPr>
            <w:noProof/>
            <w:webHidden/>
          </w:rPr>
          <w:fldChar w:fldCharType="separate"/>
        </w:r>
        <w:r w:rsidR="000B5F25">
          <w:rPr>
            <w:noProof/>
            <w:webHidden/>
          </w:rPr>
          <w:t>94</w:t>
        </w:r>
        <w:r w:rsidR="000B5F25">
          <w:rPr>
            <w:noProof/>
            <w:webHidden/>
          </w:rPr>
          <w:fldChar w:fldCharType="end"/>
        </w:r>
      </w:hyperlink>
    </w:p>
    <w:p w14:paraId="674431E0" w14:textId="51B3060E"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70" w:history="1">
        <w:r w:rsidR="000B5F25" w:rsidRPr="00067CF0">
          <w:rPr>
            <w:rStyle w:val="Hyperlink"/>
            <w:noProof/>
          </w:rPr>
          <w:t>3.26.3 guid property</w:t>
        </w:r>
        <w:r w:rsidR="000B5F25">
          <w:rPr>
            <w:noProof/>
            <w:webHidden/>
          </w:rPr>
          <w:tab/>
        </w:r>
        <w:r w:rsidR="000B5F25">
          <w:rPr>
            <w:noProof/>
            <w:webHidden/>
          </w:rPr>
          <w:fldChar w:fldCharType="begin"/>
        </w:r>
        <w:r w:rsidR="000B5F25">
          <w:rPr>
            <w:noProof/>
            <w:webHidden/>
          </w:rPr>
          <w:instrText xml:space="preserve"> PAGEREF _Toc6579670 \h </w:instrText>
        </w:r>
        <w:r w:rsidR="000B5F25">
          <w:rPr>
            <w:noProof/>
            <w:webHidden/>
          </w:rPr>
        </w:r>
        <w:r w:rsidR="000B5F25">
          <w:rPr>
            <w:noProof/>
            <w:webHidden/>
          </w:rPr>
          <w:fldChar w:fldCharType="separate"/>
        </w:r>
        <w:r w:rsidR="000B5F25">
          <w:rPr>
            <w:noProof/>
            <w:webHidden/>
          </w:rPr>
          <w:t>94</w:t>
        </w:r>
        <w:r w:rsidR="000B5F25">
          <w:rPr>
            <w:noProof/>
            <w:webHidden/>
          </w:rPr>
          <w:fldChar w:fldCharType="end"/>
        </w:r>
      </w:hyperlink>
    </w:p>
    <w:p w14:paraId="3E3A3DC2" w14:textId="3258F26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71" w:history="1">
        <w:r w:rsidR="000B5F25" w:rsidRPr="00067CF0">
          <w:rPr>
            <w:rStyle w:val="Hyperlink"/>
            <w:noProof/>
          </w:rPr>
          <w:t>3.26.4 correlationGuid property</w:t>
        </w:r>
        <w:r w:rsidR="000B5F25">
          <w:rPr>
            <w:noProof/>
            <w:webHidden/>
          </w:rPr>
          <w:tab/>
        </w:r>
        <w:r w:rsidR="000B5F25">
          <w:rPr>
            <w:noProof/>
            <w:webHidden/>
          </w:rPr>
          <w:fldChar w:fldCharType="begin"/>
        </w:r>
        <w:r w:rsidR="000B5F25">
          <w:rPr>
            <w:noProof/>
            <w:webHidden/>
          </w:rPr>
          <w:instrText xml:space="preserve"> PAGEREF _Toc6579671 \h </w:instrText>
        </w:r>
        <w:r w:rsidR="000B5F25">
          <w:rPr>
            <w:noProof/>
            <w:webHidden/>
          </w:rPr>
        </w:r>
        <w:r w:rsidR="000B5F25">
          <w:rPr>
            <w:noProof/>
            <w:webHidden/>
          </w:rPr>
          <w:fldChar w:fldCharType="separate"/>
        </w:r>
        <w:r w:rsidR="000B5F25">
          <w:rPr>
            <w:noProof/>
            <w:webHidden/>
          </w:rPr>
          <w:t>95</w:t>
        </w:r>
        <w:r w:rsidR="000B5F25">
          <w:rPr>
            <w:noProof/>
            <w:webHidden/>
          </w:rPr>
          <w:fldChar w:fldCharType="end"/>
        </w:r>
      </w:hyperlink>
    </w:p>
    <w:p w14:paraId="5B601E15" w14:textId="40148E7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72" w:history="1">
        <w:r w:rsidR="000B5F25" w:rsidRPr="00067CF0">
          <w:rPr>
            <w:rStyle w:val="Hyperlink"/>
            <w:noProof/>
          </w:rPr>
          <w:t>3.26.5 ruleId property</w:t>
        </w:r>
        <w:r w:rsidR="000B5F25">
          <w:rPr>
            <w:noProof/>
            <w:webHidden/>
          </w:rPr>
          <w:tab/>
        </w:r>
        <w:r w:rsidR="000B5F25">
          <w:rPr>
            <w:noProof/>
            <w:webHidden/>
          </w:rPr>
          <w:fldChar w:fldCharType="begin"/>
        </w:r>
        <w:r w:rsidR="000B5F25">
          <w:rPr>
            <w:noProof/>
            <w:webHidden/>
          </w:rPr>
          <w:instrText xml:space="preserve"> PAGEREF _Toc6579672 \h </w:instrText>
        </w:r>
        <w:r w:rsidR="000B5F25">
          <w:rPr>
            <w:noProof/>
            <w:webHidden/>
          </w:rPr>
        </w:r>
        <w:r w:rsidR="000B5F25">
          <w:rPr>
            <w:noProof/>
            <w:webHidden/>
          </w:rPr>
          <w:fldChar w:fldCharType="separate"/>
        </w:r>
        <w:r w:rsidR="000B5F25">
          <w:rPr>
            <w:noProof/>
            <w:webHidden/>
          </w:rPr>
          <w:t>95</w:t>
        </w:r>
        <w:r w:rsidR="000B5F25">
          <w:rPr>
            <w:noProof/>
            <w:webHidden/>
          </w:rPr>
          <w:fldChar w:fldCharType="end"/>
        </w:r>
      </w:hyperlink>
    </w:p>
    <w:p w14:paraId="116EE6F8" w14:textId="6DE0419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73" w:history="1">
        <w:r w:rsidR="000B5F25" w:rsidRPr="00067CF0">
          <w:rPr>
            <w:rStyle w:val="Hyperlink"/>
            <w:noProof/>
          </w:rPr>
          <w:t>3.26.6 ruleIndex property</w:t>
        </w:r>
        <w:r w:rsidR="000B5F25">
          <w:rPr>
            <w:noProof/>
            <w:webHidden/>
          </w:rPr>
          <w:tab/>
        </w:r>
        <w:r w:rsidR="000B5F25">
          <w:rPr>
            <w:noProof/>
            <w:webHidden/>
          </w:rPr>
          <w:fldChar w:fldCharType="begin"/>
        </w:r>
        <w:r w:rsidR="000B5F25">
          <w:rPr>
            <w:noProof/>
            <w:webHidden/>
          </w:rPr>
          <w:instrText xml:space="preserve"> PAGEREF _Toc6579673 \h </w:instrText>
        </w:r>
        <w:r w:rsidR="000B5F25">
          <w:rPr>
            <w:noProof/>
            <w:webHidden/>
          </w:rPr>
        </w:r>
        <w:r w:rsidR="000B5F25">
          <w:rPr>
            <w:noProof/>
            <w:webHidden/>
          </w:rPr>
          <w:fldChar w:fldCharType="separate"/>
        </w:r>
        <w:r w:rsidR="000B5F25">
          <w:rPr>
            <w:noProof/>
            <w:webHidden/>
          </w:rPr>
          <w:t>96</w:t>
        </w:r>
        <w:r w:rsidR="000B5F25">
          <w:rPr>
            <w:noProof/>
            <w:webHidden/>
          </w:rPr>
          <w:fldChar w:fldCharType="end"/>
        </w:r>
      </w:hyperlink>
    </w:p>
    <w:p w14:paraId="669F7BAD" w14:textId="3FF1CA0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74" w:history="1">
        <w:r w:rsidR="000B5F25" w:rsidRPr="00067CF0">
          <w:rPr>
            <w:rStyle w:val="Hyperlink"/>
            <w:noProof/>
          </w:rPr>
          <w:t>3.26.7 rule property</w:t>
        </w:r>
        <w:r w:rsidR="000B5F25">
          <w:rPr>
            <w:noProof/>
            <w:webHidden/>
          </w:rPr>
          <w:tab/>
        </w:r>
        <w:r w:rsidR="000B5F25">
          <w:rPr>
            <w:noProof/>
            <w:webHidden/>
          </w:rPr>
          <w:fldChar w:fldCharType="begin"/>
        </w:r>
        <w:r w:rsidR="000B5F25">
          <w:rPr>
            <w:noProof/>
            <w:webHidden/>
          </w:rPr>
          <w:instrText xml:space="preserve"> PAGEREF _Toc6579674 \h </w:instrText>
        </w:r>
        <w:r w:rsidR="000B5F25">
          <w:rPr>
            <w:noProof/>
            <w:webHidden/>
          </w:rPr>
        </w:r>
        <w:r w:rsidR="000B5F25">
          <w:rPr>
            <w:noProof/>
            <w:webHidden/>
          </w:rPr>
          <w:fldChar w:fldCharType="separate"/>
        </w:r>
        <w:r w:rsidR="000B5F25">
          <w:rPr>
            <w:noProof/>
            <w:webHidden/>
          </w:rPr>
          <w:t>96</w:t>
        </w:r>
        <w:r w:rsidR="000B5F25">
          <w:rPr>
            <w:noProof/>
            <w:webHidden/>
          </w:rPr>
          <w:fldChar w:fldCharType="end"/>
        </w:r>
      </w:hyperlink>
    </w:p>
    <w:p w14:paraId="0F5895E9" w14:textId="198BC70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75" w:history="1">
        <w:r w:rsidR="000B5F25" w:rsidRPr="00067CF0">
          <w:rPr>
            <w:rStyle w:val="Hyperlink"/>
            <w:noProof/>
          </w:rPr>
          <w:t>3.26.8 taxa</w:t>
        </w:r>
        <w:r w:rsidR="000B5F25">
          <w:rPr>
            <w:noProof/>
            <w:webHidden/>
          </w:rPr>
          <w:tab/>
        </w:r>
        <w:r w:rsidR="000B5F25">
          <w:rPr>
            <w:noProof/>
            <w:webHidden/>
          </w:rPr>
          <w:fldChar w:fldCharType="begin"/>
        </w:r>
        <w:r w:rsidR="000B5F25">
          <w:rPr>
            <w:noProof/>
            <w:webHidden/>
          </w:rPr>
          <w:instrText xml:space="preserve"> PAGEREF _Toc6579675 \h </w:instrText>
        </w:r>
        <w:r w:rsidR="000B5F25">
          <w:rPr>
            <w:noProof/>
            <w:webHidden/>
          </w:rPr>
        </w:r>
        <w:r w:rsidR="000B5F25">
          <w:rPr>
            <w:noProof/>
            <w:webHidden/>
          </w:rPr>
          <w:fldChar w:fldCharType="separate"/>
        </w:r>
        <w:r w:rsidR="000B5F25">
          <w:rPr>
            <w:noProof/>
            <w:webHidden/>
          </w:rPr>
          <w:t>97</w:t>
        </w:r>
        <w:r w:rsidR="000B5F25">
          <w:rPr>
            <w:noProof/>
            <w:webHidden/>
          </w:rPr>
          <w:fldChar w:fldCharType="end"/>
        </w:r>
      </w:hyperlink>
    </w:p>
    <w:p w14:paraId="547BBB00" w14:textId="103FFD5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76" w:history="1">
        <w:r w:rsidR="000B5F25" w:rsidRPr="00067CF0">
          <w:rPr>
            <w:rStyle w:val="Hyperlink"/>
            <w:noProof/>
          </w:rPr>
          <w:t>3.26.9 kind property</w:t>
        </w:r>
        <w:r w:rsidR="000B5F25">
          <w:rPr>
            <w:noProof/>
            <w:webHidden/>
          </w:rPr>
          <w:tab/>
        </w:r>
        <w:r w:rsidR="000B5F25">
          <w:rPr>
            <w:noProof/>
            <w:webHidden/>
          </w:rPr>
          <w:fldChar w:fldCharType="begin"/>
        </w:r>
        <w:r w:rsidR="000B5F25">
          <w:rPr>
            <w:noProof/>
            <w:webHidden/>
          </w:rPr>
          <w:instrText xml:space="preserve"> PAGEREF _Toc6579676 \h </w:instrText>
        </w:r>
        <w:r w:rsidR="000B5F25">
          <w:rPr>
            <w:noProof/>
            <w:webHidden/>
          </w:rPr>
        </w:r>
        <w:r w:rsidR="000B5F25">
          <w:rPr>
            <w:noProof/>
            <w:webHidden/>
          </w:rPr>
          <w:fldChar w:fldCharType="separate"/>
        </w:r>
        <w:r w:rsidR="000B5F25">
          <w:rPr>
            <w:noProof/>
            <w:webHidden/>
          </w:rPr>
          <w:t>99</w:t>
        </w:r>
        <w:r w:rsidR="000B5F25">
          <w:rPr>
            <w:noProof/>
            <w:webHidden/>
          </w:rPr>
          <w:fldChar w:fldCharType="end"/>
        </w:r>
      </w:hyperlink>
    </w:p>
    <w:p w14:paraId="29C1C10C" w14:textId="439B359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77" w:history="1">
        <w:r w:rsidR="000B5F25" w:rsidRPr="00067CF0">
          <w:rPr>
            <w:rStyle w:val="Hyperlink"/>
            <w:noProof/>
          </w:rPr>
          <w:t>3.26.10 level property</w:t>
        </w:r>
        <w:r w:rsidR="000B5F25">
          <w:rPr>
            <w:noProof/>
            <w:webHidden/>
          </w:rPr>
          <w:tab/>
        </w:r>
        <w:r w:rsidR="000B5F25">
          <w:rPr>
            <w:noProof/>
            <w:webHidden/>
          </w:rPr>
          <w:fldChar w:fldCharType="begin"/>
        </w:r>
        <w:r w:rsidR="000B5F25">
          <w:rPr>
            <w:noProof/>
            <w:webHidden/>
          </w:rPr>
          <w:instrText xml:space="preserve"> PAGEREF _Toc6579677 \h </w:instrText>
        </w:r>
        <w:r w:rsidR="000B5F25">
          <w:rPr>
            <w:noProof/>
            <w:webHidden/>
          </w:rPr>
        </w:r>
        <w:r w:rsidR="000B5F25">
          <w:rPr>
            <w:noProof/>
            <w:webHidden/>
          </w:rPr>
          <w:fldChar w:fldCharType="separate"/>
        </w:r>
        <w:r w:rsidR="000B5F25">
          <w:rPr>
            <w:noProof/>
            <w:webHidden/>
          </w:rPr>
          <w:t>100</w:t>
        </w:r>
        <w:r w:rsidR="000B5F25">
          <w:rPr>
            <w:noProof/>
            <w:webHidden/>
          </w:rPr>
          <w:fldChar w:fldCharType="end"/>
        </w:r>
      </w:hyperlink>
    </w:p>
    <w:p w14:paraId="0917BF3B" w14:textId="016EF9BB"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78" w:history="1">
        <w:r w:rsidR="000B5F25" w:rsidRPr="00067CF0">
          <w:rPr>
            <w:rStyle w:val="Hyperlink"/>
            <w:noProof/>
          </w:rPr>
          <w:t>3.26.11 message property</w:t>
        </w:r>
        <w:r w:rsidR="000B5F25">
          <w:rPr>
            <w:noProof/>
            <w:webHidden/>
          </w:rPr>
          <w:tab/>
        </w:r>
        <w:r w:rsidR="000B5F25">
          <w:rPr>
            <w:noProof/>
            <w:webHidden/>
          </w:rPr>
          <w:fldChar w:fldCharType="begin"/>
        </w:r>
        <w:r w:rsidR="000B5F25">
          <w:rPr>
            <w:noProof/>
            <w:webHidden/>
          </w:rPr>
          <w:instrText xml:space="preserve"> PAGEREF _Toc6579678 \h </w:instrText>
        </w:r>
        <w:r w:rsidR="000B5F25">
          <w:rPr>
            <w:noProof/>
            <w:webHidden/>
          </w:rPr>
        </w:r>
        <w:r w:rsidR="000B5F25">
          <w:rPr>
            <w:noProof/>
            <w:webHidden/>
          </w:rPr>
          <w:fldChar w:fldCharType="separate"/>
        </w:r>
        <w:r w:rsidR="000B5F25">
          <w:rPr>
            <w:noProof/>
            <w:webHidden/>
          </w:rPr>
          <w:t>101</w:t>
        </w:r>
        <w:r w:rsidR="000B5F25">
          <w:rPr>
            <w:noProof/>
            <w:webHidden/>
          </w:rPr>
          <w:fldChar w:fldCharType="end"/>
        </w:r>
      </w:hyperlink>
    </w:p>
    <w:p w14:paraId="6F0FF40D" w14:textId="78A997E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79" w:history="1">
        <w:r w:rsidR="000B5F25" w:rsidRPr="00067CF0">
          <w:rPr>
            <w:rStyle w:val="Hyperlink"/>
            <w:noProof/>
          </w:rPr>
          <w:t>3.26.12 locations property</w:t>
        </w:r>
        <w:r w:rsidR="000B5F25">
          <w:rPr>
            <w:noProof/>
            <w:webHidden/>
          </w:rPr>
          <w:tab/>
        </w:r>
        <w:r w:rsidR="000B5F25">
          <w:rPr>
            <w:noProof/>
            <w:webHidden/>
          </w:rPr>
          <w:fldChar w:fldCharType="begin"/>
        </w:r>
        <w:r w:rsidR="000B5F25">
          <w:rPr>
            <w:noProof/>
            <w:webHidden/>
          </w:rPr>
          <w:instrText xml:space="preserve"> PAGEREF _Toc6579679 \h </w:instrText>
        </w:r>
        <w:r w:rsidR="000B5F25">
          <w:rPr>
            <w:noProof/>
            <w:webHidden/>
          </w:rPr>
        </w:r>
        <w:r w:rsidR="000B5F25">
          <w:rPr>
            <w:noProof/>
            <w:webHidden/>
          </w:rPr>
          <w:fldChar w:fldCharType="separate"/>
        </w:r>
        <w:r w:rsidR="000B5F25">
          <w:rPr>
            <w:noProof/>
            <w:webHidden/>
          </w:rPr>
          <w:t>102</w:t>
        </w:r>
        <w:r w:rsidR="000B5F25">
          <w:rPr>
            <w:noProof/>
            <w:webHidden/>
          </w:rPr>
          <w:fldChar w:fldCharType="end"/>
        </w:r>
      </w:hyperlink>
    </w:p>
    <w:p w14:paraId="52128AB6" w14:textId="350EB39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80" w:history="1">
        <w:r w:rsidR="000B5F25" w:rsidRPr="00067CF0">
          <w:rPr>
            <w:rStyle w:val="Hyperlink"/>
            <w:noProof/>
          </w:rPr>
          <w:t>3.26.13 analysisTarget property</w:t>
        </w:r>
        <w:r w:rsidR="000B5F25">
          <w:rPr>
            <w:noProof/>
            <w:webHidden/>
          </w:rPr>
          <w:tab/>
        </w:r>
        <w:r w:rsidR="000B5F25">
          <w:rPr>
            <w:noProof/>
            <w:webHidden/>
          </w:rPr>
          <w:fldChar w:fldCharType="begin"/>
        </w:r>
        <w:r w:rsidR="000B5F25">
          <w:rPr>
            <w:noProof/>
            <w:webHidden/>
          </w:rPr>
          <w:instrText xml:space="preserve"> PAGEREF _Toc6579680 \h </w:instrText>
        </w:r>
        <w:r w:rsidR="000B5F25">
          <w:rPr>
            <w:noProof/>
            <w:webHidden/>
          </w:rPr>
        </w:r>
        <w:r w:rsidR="000B5F25">
          <w:rPr>
            <w:noProof/>
            <w:webHidden/>
          </w:rPr>
          <w:fldChar w:fldCharType="separate"/>
        </w:r>
        <w:r w:rsidR="000B5F25">
          <w:rPr>
            <w:noProof/>
            <w:webHidden/>
          </w:rPr>
          <w:t>103</w:t>
        </w:r>
        <w:r w:rsidR="000B5F25">
          <w:rPr>
            <w:noProof/>
            <w:webHidden/>
          </w:rPr>
          <w:fldChar w:fldCharType="end"/>
        </w:r>
      </w:hyperlink>
    </w:p>
    <w:p w14:paraId="2C6048DA" w14:textId="6FA0518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81" w:history="1">
        <w:r w:rsidR="000B5F25" w:rsidRPr="00067CF0">
          <w:rPr>
            <w:rStyle w:val="Hyperlink"/>
            <w:noProof/>
          </w:rPr>
          <w:t>3.26.14 request property</w:t>
        </w:r>
        <w:r w:rsidR="000B5F25">
          <w:rPr>
            <w:noProof/>
            <w:webHidden/>
          </w:rPr>
          <w:tab/>
        </w:r>
        <w:r w:rsidR="000B5F25">
          <w:rPr>
            <w:noProof/>
            <w:webHidden/>
          </w:rPr>
          <w:fldChar w:fldCharType="begin"/>
        </w:r>
        <w:r w:rsidR="000B5F25">
          <w:rPr>
            <w:noProof/>
            <w:webHidden/>
          </w:rPr>
          <w:instrText xml:space="preserve"> PAGEREF _Toc6579681 \h </w:instrText>
        </w:r>
        <w:r w:rsidR="000B5F25">
          <w:rPr>
            <w:noProof/>
            <w:webHidden/>
          </w:rPr>
        </w:r>
        <w:r w:rsidR="000B5F25">
          <w:rPr>
            <w:noProof/>
            <w:webHidden/>
          </w:rPr>
          <w:fldChar w:fldCharType="separate"/>
        </w:r>
        <w:r w:rsidR="000B5F25">
          <w:rPr>
            <w:noProof/>
            <w:webHidden/>
          </w:rPr>
          <w:t>104</w:t>
        </w:r>
        <w:r w:rsidR="000B5F25">
          <w:rPr>
            <w:noProof/>
            <w:webHidden/>
          </w:rPr>
          <w:fldChar w:fldCharType="end"/>
        </w:r>
      </w:hyperlink>
    </w:p>
    <w:p w14:paraId="04D799C8" w14:textId="37EB62B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82" w:history="1">
        <w:r w:rsidR="000B5F25" w:rsidRPr="00067CF0">
          <w:rPr>
            <w:rStyle w:val="Hyperlink"/>
            <w:noProof/>
          </w:rPr>
          <w:t>3.26.15 response property</w:t>
        </w:r>
        <w:r w:rsidR="000B5F25">
          <w:rPr>
            <w:noProof/>
            <w:webHidden/>
          </w:rPr>
          <w:tab/>
        </w:r>
        <w:r w:rsidR="000B5F25">
          <w:rPr>
            <w:noProof/>
            <w:webHidden/>
          </w:rPr>
          <w:fldChar w:fldCharType="begin"/>
        </w:r>
        <w:r w:rsidR="000B5F25">
          <w:rPr>
            <w:noProof/>
            <w:webHidden/>
          </w:rPr>
          <w:instrText xml:space="preserve"> PAGEREF _Toc6579682 \h </w:instrText>
        </w:r>
        <w:r w:rsidR="000B5F25">
          <w:rPr>
            <w:noProof/>
            <w:webHidden/>
          </w:rPr>
        </w:r>
        <w:r w:rsidR="000B5F25">
          <w:rPr>
            <w:noProof/>
            <w:webHidden/>
          </w:rPr>
          <w:fldChar w:fldCharType="separate"/>
        </w:r>
        <w:r w:rsidR="000B5F25">
          <w:rPr>
            <w:noProof/>
            <w:webHidden/>
          </w:rPr>
          <w:t>104</w:t>
        </w:r>
        <w:r w:rsidR="000B5F25">
          <w:rPr>
            <w:noProof/>
            <w:webHidden/>
          </w:rPr>
          <w:fldChar w:fldCharType="end"/>
        </w:r>
      </w:hyperlink>
    </w:p>
    <w:p w14:paraId="5E33452D" w14:textId="76E6BC7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83" w:history="1">
        <w:r w:rsidR="000B5F25" w:rsidRPr="00067CF0">
          <w:rPr>
            <w:rStyle w:val="Hyperlink"/>
            <w:noProof/>
          </w:rPr>
          <w:t>3.26.16 fingerprints property</w:t>
        </w:r>
        <w:r w:rsidR="000B5F25">
          <w:rPr>
            <w:noProof/>
            <w:webHidden/>
          </w:rPr>
          <w:tab/>
        </w:r>
        <w:r w:rsidR="000B5F25">
          <w:rPr>
            <w:noProof/>
            <w:webHidden/>
          </w:rPr>
          <w:fldChar w:fldCharType="begin"/>
        </w:r>
        <w:r w:rsidR="000B5F25">
          <w:rPr>
            <w:noProof/>
            <w:webHidden/>
          </w:rPr>
          <w:instrText xml:space="preserve"> PAGEREF _Toc6579683 \h </w:instrText>
        </w:r>
        <w:r w:rsidR="000B5F25">
          <w:rPr>
            <w:noProof/>
            <w:webHidden/>
          </w:rPr>
        </w:r>
        <w:r w:rsidR="000B5F25">
          <w:rPr>
            <w:noProof/>
            <w:webHidden/>
          </w:rPr>
          <w:fldChar w:fldCharType="separate"/>
        </w:r>
        <w:r w:rsidR="000B5F25">
          <w:rPr>
            <w:noProof/>
            <w:webHidden/>
          </w:rPr>
          <w:t>104</w:t>
        </w:r>
        <w:r w:rsidR="000B5F25">
          <w:rPr>
            <w:noProof/>
            <w:webHidden/>
          </w:rPr>
          <w:fldChar w:fldCharType="end"/>
        </w:r>
      </w:hyperlink>
    </w:p>
    <w:p w14:paraId="6FF1C00A" w14:textId="546390CB"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84" w:history="1">
        <w:r w:rsidR="000B5F25" w:rsidRPr="00067CF0">
          <w:rPr>
            <w:rStyle w:val="Hyperlink"/>
            <w:noProof/>
          </w:rPr>
          <w:t>3.26.17 partialFingerprints property</w:t>
        </w:r>
        <w:r w:rsidR="000B5F25">
          <w:rPr>
            <w:noProof/>
            <w:webHidden/>
          </w:rPr>
          <w:tab/>
        </w:r>
        <w:r w:rsidR="000B5F25">
          <w:rPr>
            <w:noProof/>
            <w:webHidden/>
          </w:rPr>
          <w:fldChar w:fldCharType="begin"/>
        </w:r>
        <w:r w:rsidR="000B5F25">
          <w:rPr>
            <w:noProof/>
            <w:webHidden/>
          </w:rPr>
          <w:instrText xml:space="preserve"> PAGEREF _Toc6579684 \h </w:instrText>
        </w:r>
        <w:r w:rsidR="000B5F25">
          <w:rPr>
            <w:noProof/>
            <w:webHidden/>
          </w:rPr>
        </w:r>
        <w:r w:rsidR="000B5F25">
          <w:rPr>
            <w:noProof/>
            <w:webHidden/>
          </w:rPr>
          <w:fldChar w:fldCharType="separate"/>
        </w:r>
        <w:r w:rsidR="000B5F25">
          <w:rPr>
            <w:noProof/>
            <w:webHidden/>
          </w:rPr>
          <w:t>105</w:t>
        </w:r>
        <w:r w:rsidR="000B5F25">
          <w:rPr>
            <w:noProof/>
            <w:webHidden/>
          </w:rPr>
          <w:fldChar w:fldCharType="end"/>
        </w:r>
      </w:hyperlink>
    </w:p>
    <w:p w14:paraId="286120AB" w14:textId="54260A7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85" w:history="1">
        <w:r w:rsidR="000B5F25" w:rsidRPr="00067CF0">
          <w:rPr>
            <w:rStyle w:val="Hyperlink"/>
            <w:noProof/>
          </w:rPr>
          <w:t>3.26.18 codeFlows property</w:t>
        </w:r>
        <w:r w:rsidR="000B5F25">
          <w:rPr>
            <w:noProof/>
            <w:webHidden/>
          </w:rPr>
          <w:tab/>
        </w:r>
        <w:r w:rsidR="000B5F25">
          <w:rPr>
            <w:noProof/>
            <w:webHidden/>
          </w:rPr>
          <w:fldChar w:fldCharType="begin"/>
        </w:r>
        <w:r w:rsidR="000B5F25">
          <w:rPr>
            <w:noProof/>
            <w:webHidden/>
          </w:rPr>
          <w:instrText xml:space="preserve"> PAGEREF _Toc6579685 \h </w:instrText>
        </w:r>
        <w:r w:rsidR="000B5F25">
          <w:rPr>
            <w:noProof/>
            <w:webHidden/>
          </w:rPr>
        </w:r>
        <w:r w:rsidR="000B5F25">
          <w:rPr>
            <w:noProof/>
            <w:webHidden/>
          </w:rPr>
          <w:fldChar w:fldCharType="separate"/>
        </w:r>
        <w:r w:rsidR="000B5F25">
          <w:rPr>
            <w:noProof/>
            <w:webHidden/>
          </w:rPr>
          <w:t>106</w:t>
        </w:r>
        <w:r w:rsidR="000B5F25">
          <w:rPr>
            <w:noProof/>
            <w:webHidden/>
          </w:rPr>
          <w:fldChar w:fldCharType="end"/>
        </w:r>
      </w:hyperlink>
    </w:p>
    <w:p w14:paraId="312EFC4A" w14:textId="72D1182E"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86" w:history="1">
        <w:r w:rsidR="000B5F25" w:rsidRPr="00067CF0">
          <w:rPr>
            <w:rStyle w:val="Hyperlink"/>
            <w:noProof/>
          </w:rPr>
          <w:t>3.26.19 graphs property</w:t>
        </w:r>
        <w:r w:rsidR="000B5F25">
          <w:rPr>
            <w:noProof/>
            <w:webHidden/>
          </w:rPr>
          <w:tab/>
        </w:r>
        <w:r w:rsidR="000B5F25">
          <w:rPr>
            <w:noProof/>
            <w:webHidden/>
          </w:rPr>
          <w:fldChar w:fldCharType="begin"/>
        </w:r>
        <w:r w:rsidR="000B5F25">
          <w:rPr>
            <w:noProof/>
            <w:webHidden/>
          </w:rPr>
          <w:instrText xml:space="preserve"> PAGEREF _Toc6579686 \h </w:instrText>
        </w:r>
        <w:r w:rsidR="000B5F25">
          <w:rPr>
            <w:noProof/>
            <w:webHidden/>
          </w:rPr>
        </w:r>
        <w:r w:rsidR="000B5F25">
          <w:rPr>
            <w:noProof/>
            <w:webHidden/>
          </w:rPr>
          <w:fldChar w:fldCharType="separate"/>
        </w:r>
        <w:r w:rsidR="000B5F25">
          <w:rPr>
            <w:noProof/>
            <w:webHidden/>
          </w:rPr>
          <w:t>106</w:t>
        </w:r>
        <w:r w:rsidR="000B5F25">
          <w:rPr>
            <w:noProof/>
            <w:webHidden/>
          </w:rPr>
          <w:fldChar w:fldCharType="end"/>
        </w:r>
      </w:hyperlink>
    </w:p>
    <w:p w14:paraId="72917740" w14:textId="7E09E2DE"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87" w:history="1">
        <w:r w:rsidR="000B5F25" w:rsidRPr="00067CF0">
          <w:rPr>
            <w:rStyle w:val="Hyperlink"/>
            <w:noProof/>
          </w:rPr>
          <w:t>3.26.20 graphTraversals property</w:t>
        </w:r>
        <w:r w:rsidR="000B5F25">
          <w:rPr>
            <w:noProof/>
            <w:webHidden/>
          </w:rPr>
          <w:tab/>
        </w:r>
        <w:r w:rsidR="000B5F25">
          <w:rPr>
            <w:noProof/>
            <w:webHidden/>
          </w:rPr>
          <w:fldChar w:fldCharType="begin"/>
        </w:r>
        <w:r w:rsidR="000B5F25">
          <w:rPr>
            <w:noProof/>
            <w:webHidden/>
          </w:rPr>
          <w:instrText xml:space="preserve"> PAGEREF _Toc6579687 \h </w:instrText>
        </w:r>
        <w:r w:rsidR="000B5F25">
          <w:rPr>
            <w:noProof/>
            <w:webHidden/>
          </w:rPr>
        </w:r>
        <w:r w:rsidR="000B5F25">
          <w:rPr>
            <w:noProof/>
            <w:webHidden/>
          </w:rPr>
          <w:fldChar w:fldCharType="separate"/>
        </w:r>
        <w:r w:rsidR="000B5F25">
          <w:rPr>
            <w:noProof/>
            <w:webHidden/>
          </w:rPr>
          <w:t>107</w:t>
        </w:r>
        <w:r w:rsidR="000B5F25">
          <w:rPr>
            <w:noProof/>
            <w:webHidden/>
          </w:rPr>
          <w:fldChar w:fldCharType="end"/>
        </w:r>
      </w:hyperlink>
    </w:p>
    <w:p w14:paraId="5198C052" w14:textId="7A466AA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88" w:history="1">
        <w:r w:rsidR="000B5F25" w:rsidRPr="00067CF0">
          <w:rPr>
            <w:rStyle w:val="Hyperlink"/>
            <w:noProof/>
          </w:rPr>
          <w:t>3.26.21 stacks property</w:t>
        </w:r>
        <w:r w:rsidR="000B5F25">
          <w:rPr>
            <w:noProof/>
            <w:webHidden/>
          </w:rPr>
          <w:tab/>
        </w:r>
        <w:r w:rsidR="000B5F25">
          <w:rPr>
            <w:noProof/>
            <w:webHidden/>
          </w:rPr>
          <w:fldChar w:fldCharType="begin"/>
        </w:r>
        <w:r w:rsidR="000B5F25">
          <w:rPr>
            <w:noProof/>
            <w:webHidden/>
          </w:rPr>
          <w:instrText xml:space="preserve"> PAGEREF _Toc6579688 \h </w:instrText>
        </w:r>
        <w:r w:rsidR="000B5F25">
          <w:rPr>
            <w:noProof/>
            <w:webHidden/>
          </w:rPr>
        </w:r>
        <w:r w:rsidR="000B5F25">
          <w:rPr>
            <w:noProof/>
            <w:webHidden/>
          </w:rPr>
          <w:fldChar w:fldCharType="separate"/>
        </w:r>
        <w:r w:rsidR="000B5F25">
          <w:rPr>
            <w:noProof/>
            <w:webHidden/>
          </w:rPr>
          <w:t>107</w:t>
        </w:r>
        <w:r w:rsidR="000B5F25">
          <w:rPr>
            <w:noProof/>
            <w:webHidden/>
          </w:rPr>
          <w:fldChar w:fldCharType="end"/>
        </w:r>
      </w:hyperlink>
    </w:p>
    <w:p w14:paraId="6C16DD2F" w14:textId="2AF3603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89" w:history="1">
        <w:r w:rsidR="000B5F25" w:rsidRPr="00067CF0">
          <w:rPr>
            <w:rStyle w:val="Hyperlink"/>
            <w:noProof/>
          </w:rPr>
          <w:t>3.26.22 relatedLocations property</w:t>
        </w:r>
        <w:r w:rsidR="000B5F25">
          <w:rPr>
            <w:noProof/>
            <w:webHidden/>
          </w:rPr>
          <w:tab/>
        </w:r>
        <w:r w:rsidR="000B5F25">
          <w:rPr>
            <w:noProof/>
            <w:webHidden/>
          </w:rPr>
          <w:fldChar w:fldCharType="begin"/>
        </w:r>
        <w:r w:rsidR="000B5F25">
          <w:rPr>
            <w:noProof/>
            <w:webHidden/>
          </w:rPr>
          <w:instrText xml:space="preserve"> PAGEREF _Toc6579689 \h </w:instrText>
        </w:r>
        <w:r w:rsidR="000B5F25">
          <w:rPr>
            <w:noProof/>
            <w:webHidden/>
          </w:rPr>
        </w:r>
        <w:r w:rsidR="000B5F25">
          <w:rPr>
            <w:noProof/>
            <w:webHidden/>
          </w:rPr>
          <w:fldChar w:fldCharType="separate"/>
        </w:r>
        <w:r w:rsidR="000B5F25">
          <w:rPr>
            <w:noProof/>
            <w:webHidden/>
          </w:rPr>
          <w:t>107</w:t>
        </w:r>
        <w:r w:rsidR="000B5F25">
          <w:rPr>
            <w:noProof/>
            <w:webHidden/>
          </w:rPr>
          <w:fldChar w:fldCharType="end"/>
        </w:r>
      </w:hyperlink>
    </w:p>
    <w:p w14:paraId="44303448" w14:textId="3158924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90" w:history="1">
        <w:r w:rsidR="000B5F25" w:rsidRPr="00067CF0">
          <w:rPr>
            <w:rStyle w:val="Hyperlink"/>
            <w:noProof/>
          </w:rPr>
          <w:t>3.26.23 suppressions property</w:t>
        </w:r>
        <w:r w:rsidR="000B5F25">
          <w:rPr>
            <w:noProof/>
            <w:webHidden/>
          </w:rPr>
          <w:tab/>
        </w:r>
        <w:r w:rsidR="000B5F25">
          <w:rPr>
            <w:noProof/>
            <w:webHidden/>
          </w:rPr>
          <w:fldChar w:fldCharType="begin"/>
        </w:r>
        <w:r w:rsidR="000B5F25">
          <w:rPr>
            <w:noProof/>
            <w:webHidden/>
          </w:rPr>
          <w:instrText xml:space="preserve"> PAGEREF _Toc6579690 \h </w:instrText>
        </w:r>
        <w:r w:rsidR="000B5F25">
          <w:rPr>
            <w:noProof/>
            <w:webHidden/>
          </w:rPr>
        </w:r>
        <w:r w:rsidR="000B5F25">
          <w:rPr>
            <w:noProof/>
            <w:webHidden/>
          </w:rPr>
          <w:fldChar w:fldCharType="separate"/>
        </w:r>
        <w:r w:rsidR="000B5F25">
          <w:rPr>
            <w:noProof/>
            <w:webHidden/>
          </w:rPr>
          <w:t>108</w:t>
        </w:r>
        <w:r w:rsidR="000B5F25">
          <w:rPr>
            <w:noProof/>
            <w:webHidden/>
          </w:rPr>
          <w:fldChar w:fldCharType="end"/>
        </w:r>
      </w:hyperlink>
    </w:p>
    <w:p w14:paraId="085290B1" w14:textId="164EE0DC"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91" w:history="1">
        <w:r w:rsidR="000B5F25" w:rsidRPr="00067CF0">
          <w:rPr>
            <w:rStyle w:val="Hyperlink"/>
            <w:noProof/>
          </w:rPr>
          <w:t>3.26.24 baselineState property</w:t>
        </w:r>
        <w:r w:rsidR="000B5F25">
          <w:rPr>
            <w:noProof/>
            <w:webHidden/>
          </w:rPr>
          <w:tab/>
        </w:r>
        <w:r w:rsidR="000B5F25">
          <w:rPr>
            <w:noProof/>
            <w:webHidden/>
          </w:rPr>
          <w:fldChar w:fldCharType="begin"/>
        </w:r>
        <w:r w:rsidR="000B5F25">
          <w:rPr>
            <w:noProof/>
            <w:webHidden/>
          </w:rPr>
          <w:instrText xml:space="preserve"> PAGEREF _Toc6579691 \h </w:instrText>
        </w:r>
        <w:r w:rsidR="000B5F25">
          <w:rPr>
            <w:noProof/>
            <w:webHidden/>
          </w:rPr>
        </w:r>
        <w:r w:rsidR="000B5F25">
          <w:rPr>
            <w:noProof/>
            <w:webHidden/>
          </w:rPr>
          <w:fldChar w:fldCharType="separate"/>
        </w:r>
        <w:r w:rsidR="000B5F25">
          <w:rPr>
            <w:noProof/>
            <w:webHidden/>
          </w:rPr>
          <w:t>108</w:t>
        </w:r>
        <w:r w:rsidR="000B5F25">
          <w:rPr>
            <w:noProof/>
            <w:webHidden/>
          </w:rPr>
          <w:fldChar w:fldCharType="end"/>
        </w:r>
      </w:hyperlink>
    </w:p>
    <w:p w14:paraId="6285844E" w14:textId="42D27A4E"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92" w:history="1">
        <w:r w:rsidR="000B5F25" w:rsidRPr="00067CF0">
          <w:rPr>
            <w:rStyle w:val="Hyperlink"/>
            <w:noProof/>
          </w:rPr>
          <w:t>3.26.25 rank property</w:t>
        </w:r>
        <w:r w:rsidR="000B5F25">
          <w:rPr>
            <w:noProof/>
            <w:webHidden/>
          </w:rPr>
          <w:tab/>
        </w:r>
        <w:r w:rsidR="000B5F25">
          <w:rPr>
            <w:noProof/>
            <w:webHidden/>
          </w:rPr>
          <w:fldChar w:fldCharType="begin"/>
        </w:r>
        <w:r w:rsidR="000B5F25">
          <w:rPr>
            <w:noProof/>
            <w:webHidden/>
          </w:rPr>
          <w:instrText xml:space="preserve"> PAGEREF _Toc6579692 \h </w:instrText>
        </w:r>
        <w:r w:rsidR="000B5F25">
          <w:rPr>
            <w:noProof/>
            <w:webHidden/>
          </w:rPr>
        </w:r>
        <w:r w:rsidR="000B5F25">
          <w:rPr>
            <w:noProof/>
            <w:webHidden/>
          </w:rPr>
          <w:fldChar w:fldCharType="separate"/>
        </w:r>
        <w:r w:rsidR="000B5F25">
          <w:rPr>
            <w:noProof/>
            <w:webHidden/>
          </w:rPr>
          <w:t>109</w:t>
        </w:r>
        <w:r w:rsidR="000B5F25">
          <w:rPr>
            <w:noProof/>
            <w:webHidden/>
          </w:rPr>
          <w:fldChar w:fldCharType="end"/>
        </w:r>
      </w:hyperlink>
    </w:p>
    <w:p w14:paraId="37319268" w14:textId="1499CD3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93" w:history="1">
        <w:r w:rsidR="000B5F25" w:rsidRPr="00067CF0">
          <w:rPr>
            <w:rStyle w:val="Hyperlink"/>
            <w:noProof/>
          </w:rPr>
          <w:t>3.26.26 attachments property</w:t>
        </w:r>
        <w:r w:rsidR="000B5F25">
          <w:rPr>
            <w:noProof/>
            <w:webHidden/>
          </w:rPr>
          <w:tab/>
        </w:r>
        <w:r w:rsidR="000B5F25">
          <w:rPr>
            <w:noProof/>
            <w:webHidden/>
          </w:rPr>
          <w:fldChar w:fldCharType="begin"/>
        </w:r>
        <w:r w:rsidR="000B5F25">
          <w:rPr>
            <w:noProof/>
            <w:webHidden/>
          </w:rPr>
          <w:instrText xml:space="preserve"> PAGEREF _Toc6579693 \h </w:instrText>
        </w:r>
        <w:r w:rsidR="000B5F25">
          <w:rPr>
            <w:noProof/>
            <w:webHidden/>
          </w:rPr>
        </w:r>
        <w:r w:rsidR="000B5F25">
          <w:rPr>
            <w:noProof/>
            <w:webHidden/>
          </w:rPr>
          <w:fldChar w:fldCharType="separate"/>
        </w:r>
        <w:r w:rsidR="000B5F25">
          <w:rPr>
            <w:noProof/>
            <w:webHidden/>
          </w:rPr>
          <w:t>109</w:t>
        </w:r>
        <w:r w:rsidR="000B5F25">
          <w:rPr>
            <w:noProof/>
            <w:webHidden/>
          </w:rPr>
          <w:fldChar w:fldCharType="end"/>
        </w:r>
      </w:hyperlink>
    </w:p>
    <w:p w14:paraId="03CA731B" w14:textId="779DAEB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94" w:history="1">
        <w:r w:rsidR="000B5F25" w:rsidRPr="00067CF0">
          <w:rPr>
            <w:rStyle w:val="Hyperlink"/>
            <w:noProof/>
          </w:rPr>
          <w:t>3.26.27 workItemUris property</w:t>
        </w:r>
        <w:r w:rsidR="000B5F25">
          <w:rPr>
            <w:noProof/>
            <w:webHidden/>
          </w:rPr>
          <w:tab/>
        </w:r>
        <w:r w:rsidR="000B5F25">
          <w:rPr>
            <w:noProof/>
            <w:webHidden/>
          </w:rPr>
          <w:fldChar w:fldCharType="begin"/>
        </w:r>
        <w:r w:rsidR="000B5F25">
          <w:rPr>
            <w:noProof/>
            <w:webHidden/>
          </w:rPr>
          <w:instrText xml:space="preserve"> PAGEREF _Toc6579694 \h </w:instrText>
        </w:r>
        <w:r w:rsidR="000B5F25">
          <w:rPr>
            <w:noProof/>
            <w:webHidden/>
          </w:rPr>
        </w:r>
        <w:r w:rsidR="000B5F25">
          <w:rPr>
            <w:noProof/>
            <w:webHidden/>
          </w:rPr>
          <w:fldChar w:fldCharType="separate"/>
        </w:r>
        <w:r w:rsidR="000B5F25">
          <w:rPr>
            <w:noProof/>
            <w:webHidden/>
          </w:rPr>
          <w:t>110</w:t>
        </w:r>
        <w:r w:rsidR="000B5F25">
          <w:rPr>
            <w:noProof/>
            <w:webHidden/>
          </w:rPr>
          <w:fldChar w:fldCharType="end"/>
        </w:r>
      </w:hyperlink>
    </w:p>
    <w:p w14:paraId="08AE85B0" w14:textId="1683885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95" w:history="1">
        <w:r w:rsidR="000B5F25" w:rsidRPr="00067CF0">
          <w:rPr>
            <w:rStyle w:val="Hyperlink"/>
            <w:noProof/>
          </w:rPr>
          <w:t>3.26.28 hostedViewerUri property</w:t>
        </w:r>
        <w:r w:rsidR="000B5F25">
          <w:rPr>
            <w:noProof/>
            <w:webHidden/>
          </w:rPr>
          <w:tab/>
        </w:r>
        <w:r w:rsidR="000B5F25">
          <w:rPr>
            <w:noProof/>
            <w:webHidden/>
          </w:rPr>
          <w:fldChar w:fldCharType="begin"/>
        </w:r>
        <w:r w:rsidR="000B5F25">
          <w:rPr>
            <w:noProof/>
            <w:webHidden/>
          </w:rPr>
          <w:instrText xml:space="preserve"> PAGEREF _Toc6579695 \h </w:instrText>
        </w:r>
        <w:r w:rsidR="000B5F25">
          <w:rPr>
            <w:noProof/>
            <w:webHidden/>
          </w:rPr>
        </w:r>
        <w:r w:rsidR="000B5F25">
          <w:rPr>
            <w:noProof/>
            <w:webHidden/>
          </w:rPr>
          <w:fldChar w:fldCharType="separate"/>
        </w:r>
        <w:r w:rsidR="000B5F25">
          <w:rPr>
            <w:noProof/>
            <w:webHidden/>
          </w:rPr>
          <w:t>110</w:t>
        </w:r>
        <w:r w:rsidR="000B5F25">
          <w:rPr>
            <w:noProof/>
            <w:webHidden/>
          </w:rPr>
          <w:fldChar w:fldCharType="end"/>
        </w:r>
      </w:hyperlink>
    </w:p>
    <w:p w14:paraId="2A4B713A" w14:textId="3C1978E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96" w:history="1">
        <w:r w:rsidR="000B5F25" w:rsidRPr="00067CF0">
          <w:rPr>
            <w:rStyle w:val="Hyperlink"/>
            <w:noProof/>
          </w:rPr>
          <w:t>3.26.29 provenance property</w:t>
        </w:r>
        <w:r w:rsidR="000B5F25">
          <w:rPr>
            <w:noProof/>
            <w:webHidden/>
          </w:rPr>
          <w:tab/>
        </w:r>
        <w:r w:rsidR="000B5F25">
          <w:rPr>
            <w:noProof/>
            <w:webHidden/>
          </w:rPr>
          <w:fldChar w:fldCharType="begin"/>
        </w:r>
        <w:r w:rsidR="000B5F25">
          <w:rPr>
            <w:noProof/>
            <w:webHidden/>
          </w:rPr>
          <w:instrText xml:space="preserve"> PAGEREF _Toc6579696 \h </w:instrText>
        </w:r>
        <w:r w:rsidR="000B5F25">
          <w:rPr>
            <w:noProof/>
            <w:webHidden/>
          </w:rPr>
        </w:r>
        <w:r w:rsidR="000B5F25">
          <w:rPr>
            <w:noProof/>
            <w:webHidden/>
          </w:rPr>
          <w:fldChar w:fldCharType="separate"/>
        </w:r>
        <w:r w:rsidR="000B5F25">
          <w:rPr>
            <w:noProof/>
            <w:webHidden/>
          </w:rPr>
          <w:t>110</w:t>
        </w:r>
        <w:r w:rsidR="000B5F25">
          <w:rPr>
            <w:noProof/>
            <w:webHidden/>
          </w:rPr>
          <w:fldChar w:fldCharType="end"/>
        </w:r>
      </w:hyperlink>
    </w:p>
    <w:p w14:paraId="2B439211" w14:textId="2F05BB7E"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97" w:history="1">
        <w:r w:rsidR="000B5F25" w:rsidRPr="00067CF0">
          <w:rPr>
            <w:rStyle w:val="Hyperlink"/>
            <w:noProof/>
          </w:rPr>
          <w:t>3.26.30 fixes property</w:t>
        </w:r>
        <w:r w:rsidR="000B5F25">
          <w:rPr>
            <w:noProof/>
            <w:webHidden/>
          </w:rPr>
          <w:tab/>
        </w:r>
        <w:r w:rsidR="000B5F25">
          <w:rPr>
            <w:noProof/>
            <w:webHidden/>
          </w:rPr>
          <w:fldChar w:fldCharType="begin"/>
        </w:r>
        <w:r w:rsidR="000B5F25">
          <w:rPr>
            <w:noProof/>
            <w:webHidden/>
          </w:rPr>
          <w:instrText xml:space="preserve"> PAGEREF _Toc6579697 \h </w:instrText>
        </w:r>
        <w:r w:rsidR="000B5F25">
          <w:rPr>
            <w:noProof/>
            <w:webHidden/>
          </w:rPr>
        </w:r>
        <w:r w:rsidR="000B5F25">
          <w:rPr>
            <w:noProof/>
            <w:webHidden/>
          </w:rPr>
          <w:fldChar w:fldCharType="separate"/>
        </w:r>
        <w:r w:rsidR="000B5F25">
          <w:rPr>
            <w:noProof/>
            <w:webHidden/>
          </w:rPr>
          <w:t>110</w:t>
        </w:r>
        <w:r w:rsidR="000B5F25">
          <w:rPr>
            <w:noProof/>
            <w:webHidden/>
          </w:rPr>
          <w:fldChar w:fldCharType="end"/>
        </w:r>
      </w:hyperlink>
    </w:p>
    <w:p w14:paraId="5A476167" w14:textId="07ACAE7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698" w:history="1">
        <w:r w:rsidR="000B5F25" w:rsidRPr="00067CF0">
          <w:rPr>
            <w:rStyle w:val="Hyperlink"/>
            <w:noProof/>
          </w:rPr>
          <w:t>3.26.31 occurrenceCount property</w:t>
        </w:r>
        <w:r w:rsidR="000B5F25">
          <w:rPr>
            <w:noProof/>
            <w:webHidden/>
          </w:rPr>
          <w:tab/>
        </w:r>
        <w:r w:rsidR="000B5F25">
          <w:rPr>
            <w:noProof/>
            <w:webHidden/>
          </w:rPr>
          <w:fldChar w:fldCharType="begin"/>
        </w:r>
        <w:r w:rsidR="000B5F25">
          <w:rPr>
            <w:noProof/>
            <w:webHidden/>
          </w:rPr>
          <w:instrText xml:space="preserve"> PAGEREF _Toc6579698 \h </w:instrText>
        </w:r>
        <w:r w:rsidR="000B5F25">
          <w:rPr>
            <w:noProof/>
            <w:webHidden/>
          </w:rPr>
        </w:r>
        <w:r w:rsidR="000B5F25">
          <w:rPr>
            <w:noProof/>
            <w:webHidden/>
          </w:rPr>
          <w:fldChar w:fldCharType="separate"/>
        </w:r>
        <w:r w:rsidR="000B5F25">
          <w:rPr>
            <w:noProof/>
            <w:webHidden/>
          </w:rPr>
          <w:t>110</w:t>
        </w:r>
        <w:r w:rsidR="000B5F25">
          <w:rPr>
            <w:noProof/>
            <w:webHidden/>
          </w:rPr>
          <w:fldChar w:fldCharType="end"/>
        </w:r>
      </w:hyperlink>
    </w:p>
    <w:p w14:paraId="7F709457" w14:textId="1C60D0CC" w:rsidR="000B5F25" w:rsidRDefault="00EF4994">
      <w:pPr>
        <w:pStyle w:val="TOC2"/>
        <w:tabs>
          <w:tab w:val="right" w:leader="dot" w:pos="9350"/>
        </w:tabs>
        <w:rPr>
          <w:rFonts w:asciiTheme="minorHAnsi" w:eastAsiaTheme="minorEastAsia" w:hAnsiTheme="minorHAnsi" w:cstheme="minorBidi"/>
          <w:noProof/>
          <w:sz w:val="22"/>
          <w:szCs w:val="22"/>
        </w:rPr>
      </w:pPr>
      <w:hyperlink w:anchor="_Toc6579699" w:history="1">
        <w:r w:rsidR="000B5F25" w:rsidRPr="00067CF0">
          <w:rPr>
            <w:rStyle w:val="Hyperlink"/>
            <w:noProof/>
          </w:rPr>
          <w:t>3.27 location object</w:t>
        </w:r>
        <w:r w:rsidR="000B5F25">
          <w:rPr>
            <w:noProof/>
            <w:webHidden/>
          </w:rPr>
          <w:tab/>
        </w:r>
        <w:r w:rsidR="000B5F25">
          <w:rPr>
            <w:noProof/>
            <w:webHidden/>
          </w:rPr>
          <w:fldChar w:fldCharType="begin"/>
        </w:r>
        <w:r w:rsidR="000B5F25">
          <w:rPr>
            <w:noProof/>
            <w:webHidden/>
          </w:rPr>
          <w:instrText xml:space="preserve"> PAGEREF _Toc6579699 \h </w:instrText>
        </w:r>
        <w:r w:rsidR="000B5F25">
          <w:rPr>
            <w:noProof/>
            <w:webHidden/>
          </w:rPr>
        </w:r>
        <w:r w:rsidR="000B5F25">
          <w:rPr>
            <w:noProof/>
            <w:webHidden/>
          </w:rPr>
          <w:fldChar w:fldCharType="separate"/>
        </w:r>
        <w:r w:rsidR="000B5F25">
          <w:rPr>
            <w:noProof/>
            <w:webHidden/>
          </w:rPr>
          <w:t>110</w:t>
        </w:r>
        <w:r w:rsidR="000B5F25">
          <w:rPr>
            <w:noProof/>
            <w:webHidden/>
          </w:rPr>
          <w:fldChar w:fldCharType="end"/>
        </w:r>
      </w:hyperlink>
    </w:p>
    <w:p w14:paraId="1CF7CB56" w14:textId="33F1195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00" w:history="1">
        <w:r w:rsidR="000B5F25" w:rsidRPr="00067CF0">
          <w:rPr>
            <w:rStyle w:val="Hyperlink"/>
            <w:noProof/>
          </w:rPr>
          <w:t>3.27.1 General</w:t>
        </w:r>
        <w:r w:rsidR="000B5F25">
          <w:rPr>
            <w:noProof/>
            <w:webHidden/>
          </w:rPr>
          <w:tab/>
        </w:r>
        <w:r w:rsidR="000B5F25">
          <w:rPr>
            <w:noProof/>
            <w:webHidden/>
          </w:rPr>
          <w:fldChar w:fldCharType="begin"/>
        </w:r>
        <w:r w:rsidR="000B5F25">
          <w:rPr>
            <w:noProof/>
            <w:webHidden/>
          </w:rPr>
          <w:instrText xml:space="preserve"> PAGEREF _Toc6579700 \h </w:instrText>
        </w:r>
        <w:r w:rsidR="000B5F25">
          <w:rPr>
            <w:noProof/>
            <w:webHidden/>
          </w:rPr>
        </w:r>
        <w:r w:rsidR="000B5F25">
          <w:rPr>
            <w:noProof/>
            <w:webHidden/>
          </w:rPr>
          <w:fldChar w:fldCharType="separate"/>
        </w:r>
        <w:r w:rsidR="000B5F25">
          <w:rPr>
            <w:noProof/>
            <w:webHidden/>
          </w:rPr>
          <w:t>110</w:t>
        </w:r>
        <w:r w:rsidR="000B5F25">
          <w:rPr>
            <w:noProof/>
            <w:webHidden/>
          </w:rPr>
          <w:fldChar w:fldCharType="end"/>
        </w:r>
      </w:hyperlink>
    </w:p>
    <w:p w14:paraId="69407449" w14:textId="3ADB948B"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01" w:history="1">
        <w:r w:rsidR="000B5F25" w:rsidRPr="00067CF0">
          <w:rPr>
            <w:rStyle w:val="Hyperlink"/>
            <w:noProof/>
          </w:rPr>
          <w:t>3.27.2 physicalLocation property</w:t>
        </w:r>
        <w:r w:rsidR="000B5F25">
          <w:rPr>
            <w:noProof/>
            <w:webHidden/>
          </w:rPr>
          <w:tab/>
        </w:r>
        <w:r w:rsidR="000B5F25">
          <w:rPr>
            <w:noProof/>
            <w:webHidden/>
          </w:rPr>
          <w:fldChar w:fldCharType="begin"/>
        </w:r>
        <w:r w:rsidR="000B5F25">
          <w:rPr>
            <w:noProof/>
            <w:webHidden/>
          </w:rPr>
          <w:instrText xml:space="preserve"> PAGEREF _Toc6579701 \h </w:instrText>
        </w:r>
        <w:r w:rsidR="000B5F25">
          <w:rPr>
            <w:noProof/>
            <w:webHidden/>
          </w:rPr>
        </w:r>
        <w:r w:rsidR="000B5F25">
          <w:rPr>
            <w:noProof/>
            <w:webHidden/>
          </w:rPr>
          <w:fldChar w:fldCharType="separate"/>
        </w:r>
        <w:r w:rsidR="000B5F25">
          <w:rPr>
            <w:noProof/>
            <w:webHidden/>
          </w:rPr>
          <w:t>111</w:t>
        </w:r>
        <w:r w:rsidR="000B5F25">
          <w:rPr>
            <w:noProof/>
            <w:webHidden/>
          </w:rPr>
          <w:fldChar w:fldCharType="end"/>
        </w:r>
      </w:hyperlink>
    </w:p>
    <w:p w14:paraId="68BA10C0" w14:textId="4A8074C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02" w:history="1">
        <w:r w:rsidR="000B5F25" w:rsidRPr="00067CF0">
          <w:rPr>
            <w:rStyle w:val="Hyperlink"/>
            <w:noProof/>
          </w:rPr>
          <w:t>3.27.3 logicalLocation property</w:t>
        </w:r>
        <w:r w:rsidR="000B5F25">
          <w:rPr>
            <w:noProof/>
            <w:webHidden/>
          </w:rPr>
          <w:tab/>
        </w:r>
        <w:r w:rsidR="000B5F25">
          <w:rPr>
            <w:noProof/>
            <w:webHidden/>
          </w:rPr>
          <w:fldChar w:fldCharType="begin"/>
        </w:r>
        <w:r w:rsidR="000B5F25">
          <w:rPr>
            <w:noProof/>
            <w:webHidden/>
          </w:rPr>
          <w:instrText xml:space="preserve"> PAGEREF _Toc6579702 \h </w:instrText>
        </w:r>
        <w:r w:rsidR="000B5F25">
          <w:rPr>
            <w:noProof/>
            <w:webHidden/>
          </w:rPr>
        </w:r>
        <w:r w:rsidR="000B5F25">
          <w:rPr>
            <w:noProof/>
            <w:webHidden/>
          </w:rPr>
          <w:fldChar w:fldCharType="separate"/>
        </w:r>
        <w:r w:rsidR="000B5F25">
          <w:rPr>
            <w:noProof/>
            <w:webHidden/>
          </w:rPr>
          <w:t>111</w:t>
        </w:r>
        <w:r w:rsidR="000B5F25">
          <w:rPr>
            <w:noProof/>
            <w:webHidden/>
          </w:rPr>
          <w:fldChar w:fldCharType="end"/>
        </w:r>
      </w:hyperlink>
    </w:p>
    <w:p w14:paraId="452175BC" w14:textId="29BEEF3E"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03" w:history="1">
        <w:r w:rsidR="000B5F25" w:rsidRPr="00067CF0">
          <w:rPr>
            <w:rStyle w:val="Hyperlink"/>
            <w:noProof/>
          </w:rPr>
          <w:t>3.27.4 message property</w:t>
        </w:r>
        <w:r w:rsidR="000B5F25">
          <w:rPr>
            <w:noProof/>
            <w:webHidden/>
          </w:rPr>
          <w:tab/>
        </w:r>
        <w:r w:rsidR="000B5F25">
          <w:rPr>
            <w:noProof/>
            <w:webHidden/>
          </w:rPr>
          <w:fldChar w:fldCharType="begin"/>
        </w:r>
        <w:r w:rsidR="000B5F25">
          <w:rPr>
            <w:noProof/>
            <w:webHidden/>
          </w:rPr>
          <w:instrText xml:space="preserve"> PAGEREF _Toc6579703 \h </w:instrText>
        </w:r>
        <w:r w:rsidR="000B5F25">
          <w:rPr>
            <w:noProof/>
            <w:webHidden/>
          </w:rPr>
        </w:r>
        <w:r w:rsidR="000B5F25">
          <w:rPr>
            <w:noProof/>
            <w:webHidden/>
          </w:rPr>
          <w:fldChar w:fldCharType="separate"/>
        </w:r>
        <w:r w:rsidR="000B5F25">
          <w:rPr>
            <w:noProof/>
            <w:webHidden/>
          </w:rPr>
          <w:t>111</w:t>
        </w:r>
        <w:r w:rsidR="000B5F25">
          <w:rPr>
            <w:noProof/>
            <w:webHidden/>
          </w:rPr>
          <w:fldChar w:fldCharType="end"/>
        </w:r>
      </w:hyperlink>
    </w:p>
    <w:p w14:paraId="2FAE7AED" w14:textId="690FE53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04" w:history="1">
        <w:r w:rsidR="000B5F25" w:rsidRPr="00067CF0">
          <w:rPr>
            <w:rStyle w:val="Hyperlink"/>
            <w:noProof/>
          </w:rPr>
          <w:t>3.27.5 annotations property</w:t>
        </w:r>
        <w:r w:rsidR="000B5F25">
          <w:rPr>
            <w:noProof/>
            <w:webHidden/>
          </w:rPr>
          <w:tab/>
        </w:r>
        <w:r w:rsidR="000B5F25">
          <w:rPr>
            <w:noProof/>
            <w:webHidden/>
          </w:rPr>
          <w:fldChar w:fldCharType="begin"/>
        </w:r>
        <w:r w:rsidR="000B5F25">
          <w:rPr>
            <w:noProof/>
            <w:webHidden/>
          </w:rPr>
          <w:instrText xml:space="preserve"> PAGEREF _Toc6579704 \h </w:instrText>
        </w:r>
        <w:r w:rsidR="000B5F25">
          <w:rPr>
            <w:noProof/>
            <w:webHidden/>
          </w:rPr>
        </w:r>
        <w:r w:rsidR="000B5F25">
          <w:rPr>
            <w:noProof/>
            <w:webHidden/>
          </w:rPr>
          <w:fldChar w:fldCharType="separate"/>
        </w:r>
        <w:r w:rsidR="000B5F25">
          <w:rPr>
            <w:noProof/>
            <w:webHidden/>
          </w:rPr>
          <w:t>111</w:t>
        </w:r>
        <w:r w:rsidR="000B5F25">
          <w:rPr>
            <w:noProof/>
            <w:webHidden/>
          </w:rPr>
          <w:fldChar w:fldCharType="end"/>
        </w:r>
      </w:hyperlink>
    </w:p>
    <w:p w14:paraId="53AE9077" w14:textId="1354D47B" w:rsidR="000B5F25" w:rsidRDefault="00EF4994">
      <w:pPr>
        <w:pStyle w:val="TOC2"/>
        <w:tabs>
          <w:tab w:val="right" w:leader="dot" w:pos="9350"/>
        </w:tabs>
        <w:rPr>
          <w:rFonts w:asciiTheme="minorHAnsi" w:eastAsiaTheme="minorEastAsia" w:hAnsiTheme="minorHAnsi" w:cstheme="minorBidi"/>
          <w:noProof/>
          <w:sz w:val="22"/>
          <w:szCs w:val="22"/>
        </w:rPr>
      </w:pPr>
      <w:hyperlink w:anchor="_Toc6579705" w:history="1">
        <w:r w:rsidR="000B5F25" w:rsidRPr="00067CF0">
          <w:rPr>
            <w:rStyle w:val="Hyperlink"/>
            <w:noProof/>
          </w:rPr>
          <w:t>3.28 physicalLocation object</w:t>
        </w:r>
        <w:r w:rsidR="000B5F25">
          <w:rPr>
            <w:noProof/>
            <w:webHidden/>
          </w:rPr>
          <w:tab/>
        </w:r>
        <w:r w:rsidR="000B5F25">
          <w:rPr>
            <w:noProof/>
            <w:webHidden/>
          </w:rPr>
          <w:fldChar w:fldCharType="begin"/>
        </w:r>
        <w:r w:rsidR="000B5F25">
          <w:rPr>
            <w:noProof/>
            <w:webHidden/>
          </w:rPr>
          <w:instrText xml:space="preserve"> PAGEREF _Toc6579705 \h </w:instrText>
        </w:r>
        <w:r w:rsidR="000B5F25">
          <w:rPr>
            <w:noProof/>
            <w:webHidden/>
          </w:rPr>
        </w:r>
        <w:r w:rsidR="000B5F25">
          <w:rPr>
            <w:noProof/>
            <w:webHidden/>
          </w:rPr>
          <w:fldChar w:fldCharType="separate"/>
        </w:r>
        <w:r w:rsidR="000B5F25">
          <w:rPr>
            <w:noProof/>
            <w:webHidden/>
          </w:rPr>
          <w:t>112</w:t>
        </w:r>
        <w:r w:rsidR="000B5F25">
          <w:rPr>
            <w:noProof/>
            <w:webHidden/>
          </w:rPr>
          <w:fldChar w:fldCharType="end"/>
        </w:r>
      </w:hyperlink>
    </w:p>
    <w:p w14:paraId="6AE9122D" w14:textId="4049DE6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06" w:history="1">
        <w:r w:rsidR="000B5F25" w:rsidRPr="00067CF0">
          <w:rPr>
            <w:rStyle w:val="Hyperlink"/>
            <w:noProof/>
          </w:rPr>
          <w:t>3.28.1 General</w:t>
        </w:r>
        <w:r w:rsidR="000B5F25">
          <w:rPr>
            <w:noProof/>
            <w:webHidden/>
          </w:rPr>
          <w:tab/>
        </w:r>
        <w:r w:rsidR="000B5F25">
          <w:rPr>
            <w:noProof/>
            <w:webHidden/>
          </w:rPr>
          <w:fldChar w:fldCharType="begin"/>
        </w:r>
        <w:r w:rsidR="000B5F25">
          <w:rPr>
            <w:noProof/>
            <w:webHidden/>
          </w:rPr>
          <w:instrText xml:space="preserve"> PAGEREF _Toc6579706 \h </w:instrText>
        </w:r>
        <w:r w:rsidR="000B5F25">
          <w:rPr>
            <w:noProof/>
            <w:webHidden/>
          </w:rPr>
        </w:r>
        <w:r w:rsidR="000B5F25">
          <w:rPr>
            <w:noProof/>
            <w:webHidden/>
          </w:rPr>
          <w:fldChar w:fldCharType="separate"/>
        </w:r>
        <w:r w:rsidR="000B5F25">
          <w:rPr>
            <w:noProof/>
            <w:webHidden/>
          </w:rPr>
          <w:t>112</w:t>
        </w:r>
        <w:r w:rsidR="000B5F25">
          <w:rPr>
            <w:noProof/>
            <w:webHidden/>
          </w:rPr>
          <w:fldChar w:fldCharType="end"/>
        </w:r>
      </w:hyperlink>
    </w:p>
    <w:p w14:paraId="0A6B263D" w14:textId="3675946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07" w:history="1">
        <w:r w:rsidR="000B5F25" w:rsidRPr="00067CF0">
          <w:rPr>
            <w:rStyle w:val="Hyperlink"/>
            <w:noProof/>
          </w:rPr>
          <w:t>3.28.2 Constraints</w:t>
        </w:r>
        <w:r w:rsidR="000B5F25">
          <w:rPr>
            <w:noProof/>
            <w:webHidden/>
          </w:rPr>
          <w:tab/>
        </w:r>
        <w:r w:rsidR="000B5F25">
          <w:rPr>
            <w:noProof/>
            <w:webHidden/>
          </w:rPr>
          <w:fldChar w:fldCharType="begin"/>
        </w:r>
        <w:r w:rsidR="000B5F25">
          <w:rPr>
            <w:noProof/>
            <w:webHidden/>
          </w:rPr>
          <w:instrText xml:space="preserve"> PAGEREF _Toc6579707 \h </w:instrText>
        </w:r>
        <w:r w:rsidR="000B5F25">
          <w:rPr>
            <w:noProof/>
            <w:webHidden/>
          </w:rPr>
        </w:r>
        <w:r w:rsidR="000B5F25">
          <w:rPr>
            <w:noProof/>
            <w:webHidden/>
          </w:rPr>
          <w:fldChar w:fldCharType="separate"/>
        </w:r>
        <w:r w:rsidR="000B5F25">
          <w:rPr>
            <w:noProof/>
            <w:webHidden/>
          </w:rPr>
          <w:t>112</w:t>
        </w:r>
        <w:r w:rsidR="000B5F25">
          <w:rPr>
            <w:noProof/>
            <w:webHidden/>
          </w:rPr>
          <w:fldChar w:fldCharType="end"/>
        </w:r>
      </w:hyperlink>
    </w:p>
    <w:p w14:paraId="4BA69633" w14:textId="77AA23C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08" w:history="1">
        <w:r w:rsidR="000B5F25" w:rsidRPr="00067CF0">
          <w:rPr>
            <w:rStyle w:val="Hyperlink"/>
            <w:noProof/>
          </w:rPr>
          <w:t>3.28.3 id property</w:t>
        </w:r>
        <w:r w:rsidR="000B5F25">
          <w:rPr>
            <w:noProof/>
            <w:webHidden/>
          </w:rPr>
          <w:tab/>
        </w:r>
        <w:r w:rsidR="000B5F25">
          <w:rPr>
            <w:noProof/>
            <w:webHidden/>
          </w:rPr>
          <w:fldChar w:fldCharType="begin"/>
        </w:r>
        <w:r w:rsidR="000B5F25">
          <w:rPr>
            <w:noProof/>
            <w:webHidden/>
          </w:rPr>
          <w:instrText xml:space="preserve"> PAGEREF _Toc6579708 \h </w:instrText>
        </w:r>
        <w:r w:rsidR="000B5F25">
          <w:rPr>
            <w:noProof/>
            <w:webHidden/>
          </w:rPr>
        </w:r>
        <w:r w:rsidR="000B5F25">
          <w:rPr>
            <w:noProof/>
            <w:webHidden/>
          </w:rPr>
          <w:fldChar w:fldCharType="separate"/>
        </w:r>
        <w:r w:rsidR="000B5F25">
          <w:rPr>
            <w:noProof/>
            <w:webHidden/>
          </w:rPr>
          <w:t>112</w:t>
        </w:r>
        <w:r w:rsidR="000B5F25">
          <w:rPr>
            <w:noProof/>
            <w:webHidden/>
          </w:rPr>
          <w:fldChar w:fldCharType="end"/>
        </w:r>
      </w:hyperlink>
    </w:p>
    <w:p w14:paraId="50DD0A87" w14:textId="4CDED80E"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09" w:history="1">
        <w:r w:rsidR="000B5F25" w:rsidRPr="00067CF0">
          <w:rPr>
            <w:rStyle w:val="Hyperlink"/>
            <w:noProof/>
          </w:rPr>
          <w:t>3.28.4 artifactLocation property</w:t>
        </w:r>
        <w:r w:rsidR="000B5F25">
          <w:rPr>
            <w:noProof/>
            <w:webHidden/>
          </w:rPr>
          <w:tab/>
        </w:r>
        <w:r w:rsidR="000B5F25">
          <w:rPr>
            <w:noProof/>
            <w:webHidden/>
          </w:rPr>
          <w:fldChar w:fldCharType="begin"/>
        </w:r>
        <w:r w:rsidR="000B5F25">
          <w:rPr>
            <w:noProof/>
            <w:webHidden/>
          </w:rPr>
          <w:instrText xml:space="preserve"> PAGEREF _Toc6579709 \h </w:instrText>
        </w:r>
        <w:r w:rsidR="000B5F25">
          <w:rPr>
            <w:noProof/>
            <w:webHidden/>
          </w:rPr>
        </w:r>
        <w:r w:rsidR="000B5F25">
          <w:rPr>
            <w:noProof/>
            <w:webHidden/>
          </w:rPr>
          <w:fldChar w:fldCharType="separate"/>
        </w:r>
        <w:r w:rsidR="000B5F25">
          <w:rPr>
            <w:noProof/>
            <w:webHidden/>
          </w:rPr>
          <w:t>112</w:t>
        </w:r>
        <w:r w:rsidR="000B5F25">
          <w:rPr>
            <w:noProof/>
            <w:webHidden/>
          </w:rPr>
          <w:fldChar w:fldCharType="end"/>
        </w:r>
      </w:hyperlink>
    </w:p>
    <w:p w14:paraId="4AE9BB61" w14:textId="4601532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10" w:history="1">
        <w:r w:rsidR="000B5F25" w:rsidRPr="00067CF0">
          <w:rPr>
            <w:rStyle w:val="Hyperlink"/>
            <w:noProof/>
          </w:rPr>
          <w:t>3.28.5 region property</w:t>
        </w:r>
        <w:r w:rsidR="000B5F25">
          <w:rPr>
            <w:noProof/>
            <w:webHidden/>
          </w:rPr>
          <w:tab/>
        </w:r>
        <w:r w:rsidR="000B5F25">
          <w:rPr>
            <w:noProof/>
            <w:webHidden/>
          </w:rPr>
          <w:fldChar w:fldCharType="begin"/>
        </w:r>
        <w:r w:rsidR="000B5F25">
          <w:rPr>
            <w:noProof/>
            <w:webHidden/>
          </w:rPr>
          <w:instrText xml:space="preserve"> PAGEREF _Toc6579710 \h </w:instrText>
        </w:r>
        <w:r w:rsidR="000B5F25">
          <w:rPr>
            <w:noProof/>
            <w:webHidden/>
          </w:rPr>
        </w:r>
        <w:r w:rsidR="000B5F25">
          <w:rPr>
            <w:noProof/>
            <w:webHidden/>
          </w:rPr>
          <w:fldChar w:fldCharType="separate"/>
        </w:r>
        <w:r w:rsidR="000B5F25">
          <w:rPr>
            <w:noProof/>
            <w:webHidden/>
          </w:rPr>
          <w:t>112</w:t>
        </w:r>
        <w:r w:rsidR="000B5F25">
          <w:rPr>
            <w:noProof/>
            <w:webHidden/>
          </w:rPr>
          <w:fldChar w:fldCharType="end"/>
        </w:r>
      </w:hyperlink>
    </w:p>
    <w:p w14:paraId="03C64605" w14:textId="3643EF9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11" w:history="1">
        <w:r w:rsidR="000B5F25" w:rsidRPr="00067CF0">
          <w:rPr>
            <w:rStyle w:val="Hyperlink"/>
            <w:noProof/>
          </w:rPr>
          <w:t>3.28.6 contextRegion property</w:t>
        </w:r>
        <w:r w:rsidR="000B5F25">
          <w:rPr>
            <w:noProof/>
            <w:webHidden/>
          </w:rPr>
          <w:tab/>
        </w:r>
        <w:r w:rsidR="000B5F25">
          <w:rPr>
            <w:noProof/>
            <w:webHidden/>
          </w:rPr>
          <w:fldChar w:fldCharType="begin"/>
        </w:r>
        <w:r w:rsidR="000B5F25">
          <w:rPr>
            <w:noProof/>
            <w:webHidden/>
          </w:rPr>
          <w:instrText xml:space="preserve"> PAGEREF _Toc6579711 \h </w:instrText>
        </w:r>
        <w:r w:rsidR="000B5F25">
          <w:rPr>
            <w:noProof/>
            <w:webHidden/>
          </w:rPr>
        </w:r>
        <w:r w:rsidR="000B5F25">
          <w:rPr>
            <w:noProof/>
            <w:webHidden/>
          </w:rPr>
          <w:fldChar w:fldCharType="separate"/>
        </w:r>
        <w:r w:rsidR="000B5F25">
          <w:rPr>
            <w:noProof/>
            <w:webHidden/>
          </w:rPr>
          <w:t>113</w:t>
        </w:r>
        <w:r w:rsidR="000B5F25">
          <w:rPr>
            <w:noProof/>
            <w:webHidden/>
          </w:rPr>
          <w:fldChar w:fldCharType="end"/>
        </w:r>
      </w:hyperlink>
    </w:p>
    <w:p w14:paraId="6878CFC2" w14:textId="66BE595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12" w:history="1">
        <w:r w:rsidR="000B5F25" w:rsidRPr="00067CF0">
          <w:rPr>
            <w:rStyle w:val="Hyperlink"/>
            <w:noProof/>
          </w:rPr>
          <w:t>3.28.7 address property</w:t>
        </w:r>
        <w:r w:rsidR="000B5F25">
          <w:rPr>
            <w:noProof/>
            <w:webHidden/>
          </w:rPr>
          <w:tab/>
        </w:r>
        <w:r w:rsidR="000B5F25">
          <w:rPr>
            <w:noProof/>
            <w:webHidden/>
          </w:rPr>
          <w:fldChar w:fldCharType="begin"/>
        </w:r>
        <w:r w:rsidR="000B5F25">
          <w:rPr>
            <w:noProof/>
            <w:webHidden/>
          </w:rPr>
          <w:instrText xml:space="preserve"> PAGEREF _Toc6579712 \h </w:instrText>
        </w:r>
        <w:r w:rsidR="000B5F25">
          <w:rPr>
            <w:noProof/>
            <w:webHidden/>
          </w:rPr>
        </w:r>
        <w:r w:rsidR="000B5F25">
          <w:rPr>
            <w:noProof/>
            <w:webHidden/>
          </w:rPr>
          <w:fldChar w:fldCharType="separate"/>
        </w:r>
        <w:r w:rsidR="000B5F25">
          <w:rPr>
            <w:noProof/>
            <w:webHidden/>
          </w:rPr>
          <w:t>114</w:t>
        </w:r>
        <w:r w:rsidR="000B5F25">
          <w:rPr>
            <w:noProof/>
            <w:webHidden/>
          </w:rPr>
          <w:fldChar w:fldCharType="end"/>
        </w:r>
      </w:hyperlink>
    </w:p>
    <w:p w14:paraId="7DC72A2D" w14:textId="16FD1E72" w:rsidR="000B5F25" w:rsidRDefault="00EF4994">
      <w:pPr>
        <w:pStyle w:val="TOC2"/>
        <w:tabs>
          <w:tab w:val="right" w:leader="dot" w:pos="9350"/>
        </w:tabs>
        <w:rPr>
          <w:rFonts w:asciiTheme="minorHAnsi" w:eastAsiaTheme="minorEastAsia" w:hAnsiTheme="minorHAnsi" w:cstheme="minorBidi"/>
          <w:noProof/>
          <w:sz w:val="22"/>
          <w:szCs w:val="22"/>
        </w:rPr>
      </w:pPr>
      <w:hyperlink w:anchor="_Toc6579713" w:history="1">
        <w:r w:rsidR="000B5F25" w:rsidRPr="00067CF0">
          <w:rPr>
            <w:rStyle w:val="Hyperlink"/>
            <w:noProof/>
          </w:rPr>
          <w:t>3.29 region object</w:t>
        </w:r>
        <w:r w:rsidR="000B5F25">
          <w:rPr>
            <w:noProof/>
            <w:webHidden/>
          </w:rPr>
          <w:tab/>
        </w:r>
        <w:r w:rsidR="000B5F25">
          <w:rPr>
            <w:noProof/>
            <w:webHidden/>
          </w:rPr>
          <w:fldChar w:fldCharType="begin"/>
        </w:r>
        <w:r w:rsidR="000B5F25">
          <w:rPr>
            <w:noProof/>
            <w:webHidden/>
          </w:rPr>
          <w:instrText xml:space="preserve"> PAGEREF _Toc6579713 \h </w:instrText>
        </w:r>
        <w:r w:rsidR="000B5F25">
          <w:rPr>
            <w:noProof/>
            <w:webHidden/>
          </w:rPr>
        </w:r>
        <w:r w:rsidR="000B5F25">
          <w:rPr>
            <w:noProof/>
            <w:webHidden/>
          </w:rPr>
          <w:fldChar w:fldCharType="separate"/>
        </w:r>
        <w:r w:rsidR="000B5F25">
          <w:rPr>
            <w:noProof/>
            <w:webHidden/>
          </w:rPr>
          <w:t>114</w:t>
        </w:r>
        <w:r w:rsidR="000B5F25">
          <w:rPr>
            <w:noProof/>
            <w:webHidden/>
          </w:rPr>
          <w:fldChar w:fldCharType="end"/>
        </w:r>
      </w:hyperlink>
    </w:p>
    <w:p w14:paraId="5CAA0558" w14:textId="08EE507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14" w:history="1">
        <w:r w:rsidR="000B5F25" w:rsidRPr="00067CF0">
          <w:rPr>
            <w:rStyle w:val="Hyperlink"/>
            <w:noProof/>
          </w:rPr>
          <w:t>3.29.1 General</w:t>
        </w:r>
        <w:r w:rsidR="000B5F25">
          <w:rPr>
            <w:noProof/>
            <w:webHidden/>
          </w:rPr>
          <w:tab/>
        </w:r>
        <w:r w:rsidR="000B5F25">
          <w:rPr>
            <w:noProof/>
            <w:webHidden/>
          </w:rPr>
          <w:fldChar w:fldCharType="begin"/>
        </w:r>
        <w:r w:rsidR="000B5F25">
          <w:rPr>
            <w:noProof/>
            <w:webHidden/>
          </w:rPr>
          <w:instrText xml:space="preserve"> PAGEREF _Toc6579714 \h </w:instrText>
        </w:r>
        <w:r w:rsidR="000B5F25">
          <w:rPr>
            <w:noProof/>
            <w:webHidden/>
          </w:rPr>
        </w:r>
        <w:r w:rsidR="000B5F25">
          <w:rPr>
            <w:noProof/>
            <w:webHidden/>
          </w:rPr>
          <w:fldChar w:fldCharType="separate"/>
        </w:r>
        <w:r w:rsidR="000B5F25">
          <w:rPr>
            <w:noProof/>
            <w:webHidden/>
          </w:rPr>
          <w:t>114</w:t>
        </w:r>
        <w:r w:rsidR="000B5F25">
          <w:rPr>
            <w:noProof/>
            <w:webHidden/>
          </w:rPr>
          <w:fldChar w:fldCharType="end"/>
        </w:r>
      </w:hyperlink>
    </w:p>
    <w:p w14:paraId="019BEAB2" w14:textId="450D359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15" w:history="1">
        <w:r w:rsidR="000B5F25" w:rsidRPr="00067CF0">
          <w:rPr>
            <w:rStyle w:val="Hyperlink"/>
            <w:noProof/>
          </w:rPr>
          <w:t>3.29.2 Text regions</w:t>
        </w:r>
        <w:r w:rsidR="000B5F25">
          <w:rPr>
            <w:noProof/>
            <w:webHidden/>
          </w:rPr>
          <w:tab/>
        </w:r>
        <w:r w:rsidR="000B5F25">
          <w:rPr>
            <w:noProof/>
            <w:webHidden/>
          </w:rPr>
          <w:fldChar w:fldCharType="begin"/>
        </w:r>
        <w:r w:rsidR="000B5F25">
          <w:rPr>
            <w:noProof/>
            <w:webHidden/>
          </w:rPr>
          <w:instrText xml:space="preserve"> PAGEREF _Toc6579715 \h </w:instrText>
        </w:r>
        <w:r w:rsidR="000B5F25">
          <w:rPr>
            <w:noProof/>
            <w:webHidden/>
          </w:rPr>
        </w:r>
        <w:r w:rsidR="000B5F25">
          <w:rPr>
            <w:noProof/>
            <w:webHidden/>
          </w:rPr>
          <w:fldChar w:fldCharType="separate"/>
        </w:r>
        <w:r w:rsidR="000B5F25">
          <w:rPr>
            <w:noProof/>
            <w:webHidden/>
          </w:rPr>
          <w:t>114</w:t>
        </w:r>
        <w:r w:rsidR="000B5F25">
          <w:rPr>
            <w:noProof/>
            <w:webHidden/>
          </w:rPr>
          <w:fldChar w:fldCharType="end"/>
        </w:r>
      </w:hyperlink>
    </w:p>
    <w:p w14:paraId="55876D74" w14:textId="4AFD069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16" w:history="1">
        <w:r w:rsidR="000B5F25" w:rsidRPr="00067CF0">
          <w:rPr>
            <w:rStyle w:val="Hyperlink"/>
            <w:noProof/>
          </w:rPr>
          <w:t>3.29.3 Binary regions</w:t>
        </w:r>
        <w:r w:rsidR="000B5F25">
          <w:rPr>
            <w:noProof/>
            <w:webHidden/>
          </w:rPr>
          <w:tab/>
        </w:r>
        <w:r w:rsidR="000B5F25">
          <w:rPr>
            <w:noProof/>
            <w:webHidden/>
          </w:rPr>
          <w:fldChar w:fldCharType="begin"/>
        </w:r>
        <w:r w:rsidR="000B5F25">
          <w:rPr>
            <w:noProof/>
            <w:webHidden/>
          </w:rPr>
          <w:instrText xml:space="preserve"> PAGEREF _Toc6579716 \h </w:instrText>
        </w:r>
        <w:r w:rsidR="000B5F25">
          <w:rPr>
            <w:noProof/>
            <w:webHidden/>
          </w:rPr>
        </w:r>
        <w:r w:rsidR="000B5F25">
          <w:rPr>
            <w:noProof/>
            <w:webHidden/>
          </w:rPr>
          <w:fldChar w:fldCharType="separate"/>
        </w:r>
        <w:r w:rsidR="000B5F25">
          <w:rPr>
            <w:noProof/>
            <w:webHidden/>
          </w:rPr>
          <w:t>117</w:t>
        </w:r>
        <w:r w:rsidR="000B5F25">
          <w:rPr>
            <w:noProof/>
            <w:webHidden/>
          </w:rPr>
          <w:fldChar w:fldCharType="end"/>
        </w:r>
      </w:hyperlink>
    </w:p>
    <w:p w14:paraId="477EDD39" w14:textId="268B0B7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17" w:history="1">
        <w:r w:rsidR="000B5F25" w:rsidRPr="00067CF0">
          <w:rPr>
            <w:rStyle w:val="Hyperlink"/>
            <w:noProof/>
          </w:rPr>
          <w:t>3.29.4 Independence of text and binary regions</w:t>
        </w:r>
        <w:r w:rsidR="000B5F25">
          <w:rPr>
            <w:noProof/>
            <w:webHidden/>
          </w:rPr>
          <w:tab/>
        </w:r>
        <w:r w:rsidR="000B5F25">
          <w:rPr>
            <w:noProof/>
            <w:webHidden/>
          </w:rPr>
          <w:fldChar w:fldCharType="begin"/>
        </w:r>
        <w:r w:rsidR="000B5F25">
          <w:rPr>
            <w:noProof/>
            <w:webHidden/>
          </w:rPr>
          <w:instrText xml:space="preserve"> PAGEREF _Toc6579717 \h </w:instrText>
        </w:r>
        <w:r w:rsidR="000B5F25">
          <w:rPr>
            <w:noProof/>
            <w:webHidden/>
          </w:rPr>
        </w:r>
        <w:r w:rsidR="000B5F25">
          <w:rPr>
            <w:noProof/>
            <w:webHidden/>
          </w:rPr>
          <w:fldChar w:fldCharType="separate"/>
        </w:r>
        <w:r w:rsidR="000B5F25">
          <w:rPr>
            <w:noProof/>
            <w:webHidden/>
          </w:rPr>
          <w:t>117</w:t>
        </w:r>
        <w:r w:rsidR="000B5F25">
          <w:rPr>
            <w:noProof/>
            <w:webHidden/>
          </w:rPr>
          <w:fldChar w:fldCharType="end"/>
        </w:r>
      </w:hyperlink>
    </w:p>
    <w:p w14:paraId="68F9B017" w14:textId="0629318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18" w:history="1">
        <w:r w:rsidR="000B5F25" w:rsidRPr="00067CF0">
          <w:rPr>
            <w:rStyle w:val="Hyperlink"/>
            <w:noProof/>
          </w:rPr>
          <w:t>3.29.5 startLine property</w:t>
        </w:r>
        <w:r w:rsidR="000B5F25">
          <w:rPr>
            <w:noProof/>
            <w:webHidden/>
          </w:rPr>
          <w:tab/>
        </w:r>
        <w:r w:rsidR="000B5F25">
          <w:rPr>
            <w:noProof/>
            <w:webHidden/>
          </w:rPr>
          <w:fldChar w:fldCharType="begin"/>
        </w:r>
        <w:r w:rsidR="000B5F25">
          <w:rPr>
            <w:noProof/>
            <w:webHidden/>
          </w:rPr>
          <w:instrText xml:space="preserve"> PAGEREF _Toc6579718 \h </w:instrText>
        </w:r>
        <w:r w:rsidR="000B5F25">
          <w:rPr>
            <w:noProof/>
            <w:webHidden/>
          </w:rPr>
        </w:r>
        <w:r w:rsidR="000B5F25">
          <w:rPr>
            <w:noProof/>
            <w:webHidden/>
          </w:rPr>
          <w:fldChar w:fldCharType="separate"/>
        </w:r>
        <w:r w:rsidR="000B5F25">
          <w:rPr>
            <w:noProof/>
            <w:webHidden/>
          </w:rPr>
          <w:t>117</w:t>
        </w:r>
        <w:r w:rsidR="000B5F25">
          <w:rPr>
            <w:noProof/>
            <w:webHidden/>
          </w:rPr>
          <w:fldChar w:fldCharType="end"/>
        </w:r>
      </w:hyperlink>
    </w:p>
    <w:p w14:paraId="4DE56122" w14:textId="639A162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19" w:history="1">
        <w:r w:rsidR="000B5F25" w:rsidRPr="00067CF0">
          <w:rPr>
            <w:rStyle w:val="Hyperlink"/>
            <w:noProof/>
          </w:rPr>
          <w:t>3.29.6 startColumn property</w:t>
        </w:r>
        <w:r w:rsidR="000B5F25">
          <w:rPr>
            <w:noProof/>
            <w:webHidden/>
          </w:rPr>
          <w:tab/>
        </w:r>
        <w:r w:rsidR="000B5F25">
          <w:rPr>
            <w:noProof/>
            <w:webHidden/>
          </w:rPr>
          <w:fldChar w:fldCharType="begin"/>
        </w:r>
        <w:r w:rsidR="000B5F25">
          <w:rPr>
            <w:noProof/>
            <w:webHidden/>
          </w:rPr>
          <w:instrText xml:space="preserve"> PAGEREF _Toc6579719 \h </w:instrText>
        </w:r>
        <w:r w:rsidR="000B5F25">
          <w:rPr>
            <w:noProof/>
            <w:webHidden/>
          </w:rPr>
        </w:r>
        <w:r w:rsidR="000B5F25">
          <w:rPr>
            <w:noProof/>
            <w:webHidden/>
          </w:rPr>
          <w:fldChar w:fldCharType="separate"/>
        </w:r>
        <w:r w:rsidR="000B5F25">
          <w:rPr>
            <w:noProof/>
            <w:webHidden/>
          </w:rPr>
          <w:t>117</w:t>
        </w:r>
        <w:r w:rsidR="000B5F25">
          <w:rPr>
            <w:noProof/>
            <w:webHidden/>
          </w:rPr>
          <w:fldChar w:fldCharType="end"/>
        </w:r>
      </w:hyperlink>
    </w:p>
    <w:p w14:paraId="73CC3C13" w14:textId="3039470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20" w:history="1">
        <w:r w:rsidR="000B5F25" w:rsidRPr="00067CF0">
          <w:rPr>
            <w:rStyle w:val="Hyperlink"/>
            <w:noProof/>
          </w:rPr>
          <w:t>3.29.7 endLine property</w:t>
        </w:r>
        <w:r w:rsidR="000B5F25">
          <w:rPr>
            <w:noProof/>
            <w:webHidden/>
          </w:rPr>
          <w:tab/>
        </w:r>
        <w:r w:rsidR="000B5F25">
          <w:rPr>
            <w:noProof/>
            <w:webHidden/>
          </w:rPr>
          <w:fldChar w:fldCharType="begin"/>
        </w:r>
        <w:r w:rsidR="000B5F25">
          <w:rPr>
            <w:noProof/>
            <w:webHidden/>
          </w:rPr>
          <w:instrText xml:space="preserve"> PAGEREF _Toc6579720 \h </w:instrText>
        </w:r>
        <w:r w:rsidR="000B5F25">
          <w:rPr>
            <w:noProof/>
            <w:webHidden/>
          </w:rPr>
        </w:r>
        <w:r w:rsidR="000B5F25">
          <w:rPr>
            <w:noProof/>
            <w:webHidden/>
          </w:rPr>
          <w:fldChar w:fldCharType="separate"/>
        </w:r>
        <w:r w:rsidR="000B5F25">
          <w:rPr>
            <w:noProof/>
            <w:webHidden/>
          </w:rPr>
          <w:t>117</w:t>
        </w:r>
        <w:r w:rsidR="000B5F25">
          <w:rPr>
            <w:noProof/>
            <w:webHidden/>
          </w:rPr>
          <w:fldChar w:fldCharType="end"/>
        </w:r>
      </w:hyperlink>
    </w:p>
    <w:p w14:paraId="7D29A63A" w14:textId="60CE2A3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21" w:history="1">
        <w:r w:rsidR="000B5F25" w:rsidRPr="00067CF0">
          <w:rPr>
            <w:rStyle w:val="Hyperlink"/>
            <w:noProof/>
          </w:rPr>
          <w:t>3.29.8 endColumn property</w:t>
        </w:r>
        <w:r w:rsidR="000B5F25">
          <w:rPr>
            <w:noProof/>
            <w:webHidden/>
          </w:rPr>
          <w:tab/>
        </w:r>
        <w:r w:rsidR="000B5F25">
          <w:rPr>
            <w:noProof/>
            <w:webHidden/>
          </w:rPr>
          <w:fldChar w:fldCharType="begin"/>
        </w:r>
        <w:r w:rsidR="000B5F25">
          <w:rPr>
            <w:noProof/>
            <w:webHidden/>
          </w:rPr>
          <w:instrText xml:space="preserve"> PAGEREF _Toc6579721 \h </w:instrText>
        </w:r>
        <w:r w:rsidR="000B5F25">
          <w:rPr>
            <w:noProof/>
            <w:webHidden/>
          </w:rPr>
        </w:r>
        <w:r w:rsidR="000B5F25">
          <w:rPr>
            <w:noProof/>
            <w:webHidden/>
          </w:rPr>
          <w:fldChar w:fldCharType="separate"/>
        </w:r>
        <w:r w:rsidR="000B5F25">
          <w:rPr>
            <w:noProof/>
            <w:webHidden/>
          </w:rPr>
          <w:t>118</w:t>
        </w:r>
        <w:r w:rsidR="000B5F25">
          <w:rPr>
            <w:noProof/>
            <w:webHidden/>
          </w:rPr>
          <w:fldChar w:fldCharType="end"/>
        </w:r>
      </w:hyperlink>
    </w:p>
    <w:p w14:paraId="41DAECB1" w14:textId="56D7B0AB"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22" w:history="1">
        <w:r w:rsidR="000B5F25" w:rsidRPr="00067CF0">
          <w:rPr>
            <w:rStyle w:val="Hyperlink"/>
            <w:noProof/>
          </w:rPr>
          <w:t>3.29.9 charOffset property</w:t>
        </w:r>
        <w:r w:rsidR="000B5F25">
          <w:rPr>
            <w:noProof/>
            <w:webHidden/>
          </w:rPr>
          <w:tab/>
        </w:r>
        <w:r w:rsidR="000B5F25">
          <w:rPr>
            <w:noProof/>
            <w:webHidden/>
          </w:rPr>
          <w:fldChar w:fldCharType="begin"/>
        </w:r>
        <w:r w:rsidR="000B5F25">
          <w:rPr>
            <w:noProof/>
            <w:webHidden/>
          </w:rPr>
          <w:instrText xml:space="preserve"> PAGEREF _Toc6579722 \h </w:instrText>
        </w:r>
        <w:r w:rsidR="000B5F25">
          <w:rPr>
            <w:noProof/>
            <w:webHidden/>
          </w:rPr>
        </w:r>
        <w:r w:rsidR="000B5F25">
          <w:rPr>
            <w:noProof/>
            <w:webHidden/>
          </w:rPr>
          <w:fldChar w:fldCharType="separate"/>
        </w:r>
        <w:r w:rsidR="000B5F25">
          <w:rPr>
            <w:noProof/>
            <w:webHidden/>
          </w:rPr>
          <w:t>118</w:t>
        </w:r>
        <w:r w:rsidR="000B5F25">
          <w:rPr>
            <w:noProof/>
            <w:webHidden/>
          </w:rPr>
          <w:fldChar w:fldCharType="end"/>
        </w:r>
      </w:hyperlink>
    </w:p>
    <w:p w14:paraId="06B71241" w14:textId="4FC7238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23" w:history="1">
        <w:r w:rsidR="000B5F25" w:rsidRPr="00067CF0">
          <w:rPr>
            <w:rStyle w:val="Hyperlink"/>
            <w:noProof/>
          </w:rPr>
          <w:t>3.29.10 charLength property</w:t>
        </w:r>
        <w:r w:rsidR="000B5F25">
          <w:rPr>
            <w:noProof/>
            <w:webHidden/>
          </w:rPr>
          <w:tab/>
        </w:r>
        <w:r w:rsidR="000B5F25">
          <w:rPr>
            <w:noProof/>
            <w:webHidden/>
          </w:rPr>
          <w:fldChar w:fldCharType="begin"/>
        </w:r>
        <w:r w:rsidR="000B5F25">
          <w:rPr>
            <w:noProof/>
            <w:webHidden/>
          </w:rPr>
          <w:instrText xml:space="preserve"> PAGEREF _Toc6579723 \h </w:instrText>
        </w:r>
        <w:r w:rsidR="000B5F25">
          <w:rPr>
            <w:noProof/>
            <w:webHidden/>
          </w:rPr>
        </w:r>
        <w:r w:rsidR="000B5F25">
          <w:rPr>
            <w:noProof/>
            <w:webHidden/>
          </w:rPr>
          <w:fldChar w:fldCharType="separate"/>
        </w:r>
        <w:r w:rsidR="000B5F25">
          <w:rPr>
            <w:noProof/>
            <w:webHidden/>
          </w:rPr>
          <w:t>118</w:t>
        </w:r>
        <w:r w:rsidR="000B5F25">
          <w:rPr>
            <w:noProof/>
            <w:webHidden/>
          </w:rPr>
          <w:fldChar w:fldCharType="end"/>
        </w:r>
      </w:hyperlink>
    </w:p>
    <w:p w14:paraId="3843F3D2" w14:textId="317BDCD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24" w:history="1">
        <w:r w:rsidR="000B5F25" w:rsidRPr="00067CF0">
          <w:rPr>
            <w:rStyle w:val="Hyperlink"/>
            <w:noProof/>
          </w:rPr>
          <w:t>3.29.11 byteOffset property</w:t>
        </w:r>
        <w:r w:rsidR="000B5F25">
          <w:rPr>
            <w:noProof/>
            <w:webHidden/>
          </w:rPr>
          <w:tab/>
        </w:r>
        <w:r w:rsidR="000B5F25">
          <w:rPr>
            <w:noProof/>
            <w:webHidden/>
          </w:rPr>
          <w:fldChar w:fldCharType="begin"/>
        </w:r>
        <w:r w:rsidR="000B5F25">
          <w:rPr>
            <w:noProof/>
            <w:webHidden/>
          </w:rPr>
          <w:instrText xml:space="preserve"> PAGEREF _Toc6579724 \h </w:instrText>
        </w:r>
        <w:r w:rsidR="000B5F25">
          <w:rPr>
            <w:noProof/>
            <w:webHidden/>
          </w:rPr>
        </w:r>
        <w:r w:rsidR="000B5F25">
          <w:rPr>
            <w:noProof/>
            <w:webHidden/>
          </w:rPr>
          <w:fldChar w:fldCharType="separate"/>
        </w:r>
        <w:r w:rsidR="000B5F25">
          <w:rPr>
            <w:noProof/>
            <w:webHidden/>
          </w:rPr>
          <w:t>118</w:t>
        </w:r>
        <w:r w:rsidR="000B5F25">
          <w:rPr>
            <w:noProof/>
            <w:webHidden/>
          </w:rPr>
          <w:fldChar w:fldCharType="end"/>
        </w:r>
      </w:hyperlink>
    </w:p>
    <w:p w14:paraId="21ED9F93" w14:textId="1AE2826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25" w:history="1">
        <w:r w:rsidR="000B5F25" w:rsidRPr="00067CF0">
          <w:rPr>
            <w:rStyle w:val="Hyperlink"/>
            <w:noProof/>
          </w:rPr>
          <w:t>3.29.12 byteLength property</w:t>
        </w:r>
        <w:r w:rsidR="000B5F25">
          <w:rPr>
            <w:noProof/>
            <w:webHidden/>
          </w:rPr>
          <w:tab/>
        </w:r>
        <w:r w:rsidR="000B5F25">
          <w:rPr>
            <w:noProof/>
            <w:webHidden/>
          </w:rPr>
          <w:fldChar w:fldCharType="begin"/>
        </w:r>
        <w:r w:rsidR="000B5F25">
          <w:rPr>
            <w:noProof/>
            <w:webHidden/>
          </w:rPr>
          <w:instrText xml:space="preserve"> PAGEREF _Toc6579725 \h </w:instrText>
        </w:r>
        <w:r w:rsidR="000B5F25">
          <w:rPr>
            <w:noProof/>
            <w:webHidden/>
          </w:rPr>
        </w:r>
        <w:r w:rsidR="000B5F25">
          <w:rPr>
            <w:noProof/>
            <w:webHidden/>
          </w:rPr>
          <w:fldChar w:fldCharType="separate"/>
        </w:r>
        <w:r w:rsidR="000B5F25">
          <w:rPr>
            <w:noProof/>
            <w:webHidden/>
          </w:rPr>
          <w:t>118</w:t>
        </w:r>
        <w:r w:rsidR="000B5F25">
          <w:rPr>
            <w:noProof/>
            <w:webHidden/>
          </w:rPr>
          <w:fldChar w:fldCharType="end"/>
        </w:r>
      </w:hyperlink>
    </w:p>
    <w:p w14:paraId="340F8D8A" w14:textId="7BAE0DB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26" w:history="1">
        <w:r w:rsidR="000B5F25" w:rsidRPr="00067CF0">
          <w:rPr>
            <w:rStyle w:val="Hyperlink"/>
            <w:noProof/>
          </w:rPr>
          <w:t>3.29.13 snippet property</w:t>
        </w:r>
        <w:r w:rsidR="000B5F25">
          <w:rPr>
            <w:noProof/>
            <w:webHidden/>
          </w:rPr>
          <w:tab/>
        </w:r>
        <w:r w:rsidR="000B5F25">
          <w:rPr>
            <w:noProof/>
            <w:webHidden/>
          </w:rPr>
          <w:fldChar w:fldCharType="begin"/>
        </w:r>
        <w:r w:rsidR="000B5F25">
          <w:rPr>
            <w:noProof/>
            <w:webHidden/>
          </w:rPr>
          <w:instrText xml:space="preserve"> PAGEREF _Toc6579726 \h </w:instrText>
        </w:r>
        <w:r w:rsidR="000B5F25">
          <w:rPr>
            <w:noProof/>
            <w:webHidden/>
          </w:rPr>
        </w:r>
        <w:r w:rsidR="000B5F25">
          <w:rPr>
            <w:noProof/>
            <w:webHidden/>
          </w:rPr>
          <w:fldChar w:fldCharType="separate"/>
        </w:r>
        <w:r w:rsidR="000B5F25">
          <w:rPr>
            <w:noProof/>
            <w:webHidden/>
          </w:rPr>
          <w:t>118</w:t>
        </w:r>
        <w:r w:rsidR="000B5F25">
          <w:rPr>
            <w:noProof/>
            <w:webHidden/>
          </w:rPr>
          <w:fldChar w:fldCharType="end"/>
        </w:r>
      </w:hyperlink>
    </w:p>
    <w:p w14:paraId="53B5B761" w14:textId="2B47DEA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27" w:history="1">
        <w:r w:rsidR="000B5F25" w:rsidRPr="00067CF0">
          <w:rPr>
            <w:rStyle w:val="Hyperlink"/>
            <w:noProof/>
          </w:rPr>
          <w:t>3.29.14 message property</w:t>
        </w:r>
        <w:r w:rsidR="000B5F25">
          <w:rPr>
            <w:noProof/>
            <w:webHidden/>
          </w:rPr>
          <w:tab/>
        </w:r>
        <w:r w:rsidR="000B5F25">
          <w:rPr>
            <w:noProof/>
            <w:webHidden/>
          </w:rPr>
          <w:fldChar w:fldCharType="begin"/>
        </w:r>
        <w:r w:rsidR="000B5F25">
          <w:rPr>
            <w:noProof/>
            <w:webHidden/>
          </w:rPr>
          <w:instrText xml:space="preserve"> PAGEREF _Toc6579727 \h </w:instrText>
        </w:r>
        <w:r w:rsidR="000B5F25">
          <w:rPr>
            <w:noProof/>
            <w:webHidden/>
          </w:rPr>
        </w:r>
        <w:r w:rsidR="000B5F25">
          <w:rPr>
            <w:noProof/>
            <w:webHidden/>
          </w:rPr>
          <w:fldChar w:fldCharType="separate"/>
        </w:r>
        <w:r w:rsidR="000B5F25">
          <w:rPr>
            <w:noProof/>
            <w:webHidden/>
          </w:rPr>
          <w:t>119</w:t>
        </w:r>
        <w:r w:rsidR="000B5F25">
          <w:rPr>
            <w:noProof/>
            <w:webHidden/>
          </w:rPr>
          <w:fldChar w:fldCharType="end"/>
        </w:r>
      </w:hyperlink>
    </w:p>
    <w:p w14:paraId="7D48F2AE" w14:textId="464FFA4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28" w:history="1">
        <w:r w:rsidR="000B5F25" w:rsidRPr="00067CF0">
          <w:rPr>
            <w:rStyle w:val="Hyperlink"/>
            <w:noProof/>
          </w:rPr>
          <w:t>3.29.15 sourceLanguage property</w:t>
        </w:r>
        <w:r w:rsidR="000B5F25">
          <w:rPr>
            <w:noProof/>
            <w:webHidden/>
          </w:rPr>
          <w:tab/>
        </w:r>
        <w:r w:rsidR="000B5F25">
          <w:rPr>
            <w:noProof/>
            <w:webHidden/>
          </w:rPr>
          <w:fldChar w:fldCharType="begin"/>
        </w:r>
        <w:r w:rsidR="000B5F25">
          <w:rPr>
            <w:noProof/>
            <w:webHidden/>
          </w:rPr>
          <w:instrText xml:space="preserve"> PAGEREF _Toc6579728 \h </w:instrText>
        </w:r>
        <w:r w:rsidR="000B5F25">
          <w:rPr>
            <w:noProof/>
            <w:webHidden/>
          </w:rPr>
        </w:r>
        <w:r w:rsidR="000B5F25">
          <w:rPr>
            <w:noProof/>
            <w:webHidden/>
          </w:rPr>
          <w:fldChar w:fldCharType="separate"/>
        </w:r>
        <w:r w:rsidR="000B5F25">
          <w:rPr>
            <w:noProof/>
            <w:webHidden/>
          </w:rPr>
          <w:t>119</w:t>
        </w:r>
        <w:r w:rsidR="000B5F25">
          <w:rPr>
            <w:noProof/>
            <w:webHidden/>
          </w:rPr>
          <w:fldChar w:fldCharType="end"/>
        </w:r>
      </w:hyperlink>
    </w:p>
    <w:p w14:paraId="7292F35F" w14:textId="1E82A24C" w:rsidR="000B5F25" w:rsidRDefault="00EF4994">
      <w:pPr>
        <w:pStyle w:val="TOC2"/>
        <w:tabs>
          <w:tab w:val="right" w:leader="dot" w:pos="9350"/>
        </w:tabs>
        <w:rPr>
          <w:rFonts w:asciiTheme="minorHAnsi" w:eastAsiaTheme="minorEastAsia" w:hAnsiTheme="minorHAnsi" w:cstheme="minorBidi"/>
          <w:noProof/>
          <w:sz w:val="22"/>
          <w:szCs w:val="22"/>
        </w:rPr>
      </w:pPr>
      <w:hyperlink w:anchor="_Toc6579729" w:history="1">
        <w:r w:rsidR="000B5F25" w:rsidRPr="00067CF0">
          <w:rPr>
            <w:rStyle w:val="Hyperlink"/>
            <w:noProof/>
          </w:rPr>
          <w:t>3.30 rectangle object</w:t>
        </w:r>
        <w:r w:rsidR="000B5F25">
          <w:rPr>
            <w:noProof/>
            <w:webHidden/>
          </w:rPr>
          <w:tab/>
        </w:r>
        <w:r w:rsidR="000B5F25">
          <w:rPr>
            <w:noProof/>
            <w:webHidden/>
          </w:rPr>
          <w:fldChar w:fldCharType="begin"/>
        </w:r>
        <w:r w:rsidR="000B5F25">
          <w:rPr>
            <w:noProof/>
            <w:webHidden/>
          </w:rPr>
          <w:instrText xml:space="preserve"> PAGEREF _Toc6579729 \h </w:instrText>
        </w:r>
        <w:r w:rsidR="000B5F25">
          <w:rPr>
            <w:noProof/>
            <w:webHidden/>
          </w:rPr>
        </w:r>
        <w:r w:rsidR="000B5F25">
          <w:rPr>
            <w:noProof/>
            <w:webHidden/>
          </w:rPr>
          <w:fldChar w:fldCharType="separate"/>
        </w:r>
        <w:r w:rsidR="000B5F25">
          <w:rPr>
            <w:noProof/>
            <w:webHidden/>
          </w:rPr>
          <w:t>119</w:t>
        </w:r>
        <w:r w:rsidR="000B5F25">
          <w:rPr>
            <w:noProof/>
            <w:webHidden/>
          </w:rPr>
          <w:fldChar w:fldCharType="end"/>
        </w:r>
      </w:hyperlink>
    </w:p>
    <w:p w14:paraId="0A8F6E96" w14:textId="0CED7E4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30" w:history="1">
        <w:r w:rsidR="000B5F25" w:rsidRPr="00067CF0">
          <w:rPr>
            <w:rStyle w:val="Hyperlink"/>
            <w:noProof/>
          </w:rPr>
          <w:t>3.30.1 General</w:t>
        </w:r>
        <w:r w:rsidR="000B5F25">
          <w:rPr>
            <w:noProof/>
            <w:webHidden/>
          </w:rPr>
          <w:tab/>
        </w:r>
        <w:r w:rsidR="000B5F25">
          <w:rPr>
            <w:noProof/>
            <w:webHidden/>
          </w:rPr>
          <w:fldChar w:fldCharType="begin"/>
        </w:r>
        <w:r w:rsidR="000B5F25">
          <w:rPr>
            <w:noProof/>
            <w:webHidden/>
          </w:rPr>
          <w:instrText xml:space="preserve"> PAGEREF _Toc6579730 \h </w:instrText>
        </w:r>
        <w:r w:rsidR="000B5F25">
          <w:rPr>
            <w:noProof/>
            <w:webHidden/>
          </w:rPr>
        </w:r>
        <w:r w:rsidR="000B5F25">
          <w:rPr>
            <w:noProof/>
            <w:webHidden/>
          </w:rPr>
          <w:fldChar w:fldCharType="separate"/>
        </w:r>
        <w:r w:rsidR="000B5F25">
          <w:rPr>
            <w:noProof/>
            <w:webHidden/>
          </w:rPr>
          <w:t>119</w:t>
        </w:r>
        <w:r w:rsidR="000B5F25">
          <w:rPr>
            <w:noProof/>
            <w:webHidden/>
          </w:rPr>
          <w:fldChar w:fldCharType="end"/>
        </w:r>
      </w:hyperlink>
    </w:p>
    <w:p w14:paraId="3B9239B3" w14:textId="597552C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31" w:history="1">
        <w:r w:rsidR="000B5F25" w:rsidRPr="00067CF0">
          <w:rPr>
            <w:rStyle w:val="Hyperlink"/>
            <w:noProof/>
          </w:rPr>
          <w:t>3.30.2 top, left, bottom, and right properties</w:t>
        </w:r>
        <w:r w:rsidR="000B5F25">
          <w:rPr>
            <w:noProof/>
            <w:webHidden/>
          </w:rPr>
          <w:tab/>
        </w:r>
        <w:r w:rsidR="000B5F25">
          <w:rPr>
            <w:noProof/>
            <w:webHidden/>
          </w:rPr>
          <w:fldChar w:fldCharType="begin"/>
        </w:r>
        <w:r w:rsidR="000B5F25">
          <w:rPr>
            <w:noProof/>
            <w:webHidden/>
          </w:rPr>
          <w:instrText xml:space="preserve"> PAGEREF _Toc6579731 \h </w:instrText>
        </w:r>
        <w:r w:rsidR="000B5F25">
          <w:rPr>
            <w:noProof/>
            <w:webHidden/>
          </w:rPr>
        </w:r>
        <w:r w:rsidR="000B5F25">
          <w:rPr>
            <w:noProof/>
            <w:webHidden/>
          </w:rPr>
          <w:fldChar w:fldCharType="separate"/>
        </w:r>
        <w:r w:rsidR="000B5F25">
          <w:rPr>
            <w:noProof/>
            <w:webHidden/>
          </w:rPr>
          <w:t>119</w:t>
        </w:r>
        <w:r w:rsidR="000B5F25">
          <w:rPr>
            <w:noProof/>
            <w:webHidden/>
          </w:rPr>
          <w:fldChar w:fldCharType="end"/>
        </w:r>
      </w:hyperlink>
    </w:p>
    <w:p w14:paraId="73BC4D42" w14:textId="381C3A5B"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32" w:history="1">
        <w:r w:rsidR="000B5F25" w:rsidRPr="00067CF0">
          <w:rPr>
            <w:rStyle w:val="Hyperlink"/>
            <w:noProof/>
          </w:rPr>
          <w:t>3.30.3 message property</w:t>
        </w:r>
        <w:r w:rsidR="000B5F25">
          <w:rPr>
            <w:noProof/>
            <w:webHidden/>
          </w:rPr>
          <w:tab/>
        </w:r>
        <w:r w:rsidR="000B5F25">
          <w:rPr>
            <w:noProof/>
            <w:webHidden/>
          </w:rPr>
          <w:fldChar w:fldCharType="begin"/>
        </w:r>
        <w:r w:rsidR="000B5F25">
          <w:rPr>
            <w:noProof/>
            <w:webHidden/>
          </w:rPr>
          <w:instrText xml:space="preserve"> PAGEREF _Toc6579732 \h </w:instrText>
        </w:r>
        <w:r w:rsidR="000B5F25">
          <w:rPr>
            <w:noProof/>
            <w:webHidden/>
          </w:rPr>
        </w:r>
        <w:r w:rsidR="000B5F25">
          <w:rPr>
            <w:noProof/>
            <w:webHidden/>
          </w:rPr>
          <w:fldChar w:fldCharType="separate"/>
        </w:r>
        <w:r w:rsidR="000B5F25">
          <w:rPr>
            <w:noProof/>
            <w:webHidden/>
          </w:rPr>
          <w:t>120</w:t>
        </w:r>
        <w:r w:rsidR="000B5F25">
          <w:rPr>
            <w:noProof/>
            <w:webHidden/>
          </w:rPr>
          <w:fldChar w:fldCharType="end"/>
        </w:r>
      </w:hyperlink>
    </w:p>
    <w:p w14:paraId="19ECD6E3" w14:textId="7DDFB809" w:rsidR="000B5F25" w:rsidRDefault="00EF4994">
      <w:pPr>
        <w:pStyle w:val="TOC2"/>
        <w:tabs>
          <w:tab w:val="right" w:leader="dot" w:pos="9350"/>
        </w:tabs>
        <w:rPr>
          <w:rFonts w:asciiTheme="minorHAnsi" w:eastAsiaTheme="minorEastAsia" w:hAnsiTheme="minorHAnsi" w:cstheme="minorBidi"/>
          <w:noProof/>
          <w:sz w:val="22"/>
          <w:szCs w:val="22"/>
        </w:rPr>
      </w:pPr>
      <w:hyperlink w:anchor="_Toc6579733" w:history="1">
        <w:r w:rsidR="000B5F25" w:rsidRPr="00067CF0">
          <w:rPr>
            <w:rStyle w:val="Hyperlink"/>
            <w:noProof/>
          </w:rPr>
          <w:t>3.31 address object</w:t>
        </w:r>
        <w:r w:rsidR="000B5F25">
          <w:rPr>
            <w:noProof/>
            <w:webHidden/>
          </w:rPr>
          <w:tab/>
        </w:r>
        <w:r w:rsidR="000B5F25">
          <w:rPr>
            <w:noProof/>
            <w:webHidden/>
          </w:rPr>
          <w:fldChar w:fldCharType="begin"/>
        </w:r>
        <w:r w:rsidR="000B5F25">
          <w:rPr>
            <w:noProof/>
            <w:webHidden/>
          </w:rPr>
          <w:instrText xml:space="preserve"> PAGEREF _Toc6579733 \h </w:instrText>
        </w:r>
        <w:r w:rsidR="000B5F25">
          <w:rPr>
            <w:noProof/>
            <w:webHidden/>
          </w:rPr>
        </w:r>
        <w:r w:rsidR="000B5F25">
          <w:rPr>
            <w:noProof/>
            <w:webHidden/>
          </w:rPr>
          <w:fldChar w:fldCharType="separate"/>
        </w:r>
        <w:r w:rsidR="000B5F25">
          <w:rPr>
            <w:noProof/>
            <w:webHidden/>
          </w:rPr>
          <w:t>120</w:t>
        </w:r>
        <w:r w:rsidR="000B5F25">
          <w:rPr>
            <w:noProof/>
            <w:webHidden/>
          </w:rPr>
          <w:fldChar w:fldCharType="end"/>
        </w:r>
      </w:hyperlink>
    </w:p>
    <w:p w14:paraId="2DFC8A53" w14:textId="785023AB"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34" w:history="1">
        <w:r w:rsidR="000B5F25" w:rsidRPr="00067CF0">
          <w:rPr>
            <w:rStyle w:val="Hyperlink"/>
            <w:noProof/>
          </w:rPr>
          <w:t>3.31.1 baseAddress property</w:t>
        </w:r>
        <w:r w:rsidR="000B5F25">
          <w:rPr>
            <w:noProof/>
            <w:webHidden/>
          </w:rPr>
          <w:tab/>
        </w:r>
        <w:r w:rsidR="000B5F25">
          <w:rPr>
            <w:noProof/>
            <w:webHidden/>
          </w:rPr>
          <w:fldChar w:fldCharType="begin"/>
        </w:r>
        <w:r w:rsidR="000B5F25">
          <w:rPr>
            <w:noProof/>
            <w:webHidden/>
          </w:rPr>
          <w:instrText xml:space="preserve"> PAGEREF _Toc6579734 \h </w:instrText>
        </w:r>
        <w:r w:rsidR="000B5F25">
          <w:rPr>
            <w:noProof/>
            <w:webHidden/>
          </w:rPr>
        </w:r>
        <w:r w:rsidR="000B5F25">
          <w:rPr>
            <w:noProof/>
            <w:webHidden/>
          </w:rPr>
          <w:fldChar w:fldCharType="separate"/>
        </w:r>
        <w:r w:rsidR="000B5F25">
          <w:rPr>
            <w:noProof/>
            <w:webHidden/>
          </w:rPr>
          <w:t>120</w:t>
        </w:r>
        <w:r w:rsidR="000B5F25">
          <w:rPr>
            <w:noProof/>
            <w:webHidden/>
          </w:rPr>
          <w:fldChar w:fldCharType="end"/>
        </w:r>
      </w:hyperlink>
    </w:p>
    <w:p w14:paraId="4C534D0C" w14:textId="5FE7789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35" w:history="1">
        <w:r w:rsidR="000B5F25" w:rsidRPr="00067CF0">
          <w:rPr>
            <w:rStyle w:val="Hyperlink"/>
            <w:noProof/>
          </w:rPr>
          <w:t>3.31.2 offset property</w:t>
        </w:r>
        <w:r w:rsidR="000B5F25">
          <w:rPr>
            <w:noProof/>
            <w:webHidden/>
          </w:rPr>
          <w:tab/>
        </w:r>
        <w:r w:rsidR="000B5F25">
          <w:rPr>
            <w:noProof/>
            <w:webHidden/>
          </w:rPr>
          <w:fldChar w:fldCharType="begin"/>
        </w:r>
        <w:r w:rsidR="000B5F25">
          <w:rPr>
            <w:noProof/>
            <w:webHidden/>
          </w:rPr>
          <w:instrText xml:space="preserve"> PAGEREF _Toc6579735 \h </w:instrText>
        </w:r>
        <w:r w:rsidR="000B5F25">
          <w:rPr>
            <w:noProof/>
            <w:webHidden/>
          </w:rPr>
        </w:r>
        <w:r w:rsidR="000B5F25">
          <w:rPr>
            <w:noProof/>
            <w:webHidden/>
          </w:rPr>
          <w:fldChar w:fldCharType="separate"/>
        </w:r>
        <w:r w:rsidR="000B5F25">
          <w:rPr>
            <w:noProof/>
            <w:webHidden/>
          </w:rPr>
          <w:t>120</w:t>
        </w:r>
        <w:r w:rsidR="000B5F25">
          <w:rPr>
            <w:noProof/>
            <w:webHidden/>
          </w:rPr>
          <w:fldChar w:fldCharType="end"/>
        </w:r>
      </w:hyperlink>
    </w:p>
    <w:p w14:paraId="32BF965C" w14:textId="496226D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36" w:history="1">
        <w:r w:rsidR="000B5F25" w:rsidRPr="00067CF0">
          <w:rPr>
            <w:rStyle w:val="Hyperlink"/>
            <w:noProof/>
          </w:rPr>
          <w:t>3.31.3 fullyQualifiedName property</w:t>
        </w:r>
        <w:r w:rsidR="000B5F25">
          <w:rPr>
            <w:noProof/>
            <w:webHidden/>
          </w:rPr>
          <w:tab/>
        </w:r>
        <w:r w:rsidR="000B5F25">
          <w:rPr>
            <w:noProof/>
            <w:webHidden/>
          </w:rPr>
          <w:fldChar w:fldCharType="begin"/>
        </w:r>
        <w:r w:rsidR="000B5F25">
          <w:rPr>
            <w:noProof/>
            <w:webHidden/>
          </w:rPr>
          <w:instrText xml:space="preserve"> PAGEREF _Toc6579736 \h </w:instrText>
        </w:r>
        <w:r w:rsidR="000B5F25">
          <w:rPr>
            <w:noProof/>
            <w:webHidden/>
          </w:rPr>
        </w:r>
        <w:r w:rsidR="000B5F25">
          <w:rPr>
            <w:noProof/>
            <w:webHidden/>
          </w:rPr>
          <w:fldChar w:fldCharType="separate"/>
        </w:r>
        <w:r w:rsidR="000B5F25">
          <w:rPr>
            <w:noProof/>
            <w:webHidden/>
          </w:rPr>
          <w:t>120</w:t>
        </w:r>
        <w:r w:rsidR="000B5F25">
          <w:rPr>
            <w:noProof/>
            <w:webHidden/>
          </w:rPr>
          <w:fldChar w:fldCharType="end"/>
        </w:r>
      </w:hyperlink>
    </w:p>
    <w:p w14:paraId="7AF80875" w14:textId="701F8FE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37" w:history="1">
        <w:r w:rsidR="000B5F25" w:rsidRPr="00067CF0">
          <w:rPr>
            <w:rStyle w:val="Hyperlink"/>
            <w:noProof/>
          </w:rPr>
          <w:t>3.31.4 name property</w:t>
        </w:r>
        <w:r w:rsidR="000B5F25">
          <w:rPr>
            <w:noProof/>
            <w:webHidden/>
          </w:rPr>
          <w:tab/>
        </w:r>
        <w:r w:rsidR="000B5F25">
          <w:rPr>
            <w:noProof/>
            <w:webHidden/>
          </w:rPr>
          <w:fldChar w:fldCharType="begin"/>
        </w:r>
        <w:r w:rsidR="000B5F25">
          <w:rPr>
            <w:noProof/>
            <w:webHidden/>
          </w:rPr>
          <w:instrText xml:space="preserve"> PAGEREF _Toc6579737 \h </w:instrText>
        </w:r>
        <w:r w:rsidR="000B5F25">
          <w:rPr>
            <w:noProof/>
            <w:webHidden/>
          </w:rPr>
        </w:r>
        <w:r w:rsidR="000B5F25">
          <w:rPr>
            <w:noProof/>
            <w:webHidden/>
          </w:rPr>
          <w:fldChar w:fldCharType="separate"/>
        </w:r>
        <w:r w:rsidR="000B5F25">
          <w:rPr>
            <w:noProof/>
            <w:webHidden/>
          </w:rPr>
          <w:t>120</w:t>
        </w:r>
        <w:r w:rsidR="000B5F25">
          <w:rPr>
            <w:noProof/>
            <w:webHidden/>
          </w:rPr>
          <w:fldChar w:fldCharType="end"/>
        </w:r>
      </w:hyperlink>
    </w:p>
    <w:p w14:paraId="186963D2" w14:textId="2599EFB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38" w:history="1">
        <w:r w:rsidR="000B5F25" w:rsidRPr="00067CF0">
          <w:rPr>
            <w:rStyle w:val="Hyperlink"/>
            <w:noProof/>
          </w:rPr>
          <w:t>3.31.5 kind property</w:t>
        </w:r>
        <w:r w:rsidR="000B5F25">
          <w:rPr>
            <w:noProof/>
            <w:webHidden/>
          </w:rPr>
          <w:tab/>
        </w:r>
        <w:r w:rsidR="000B5F25">
          <w:rPr>
            <w:noProof/>
            <w:webHidden/>
          </w:rPr>
          <w:fldChar w:fldCharType="begin"/>
        </w:r>
        <w:r w:rsidR="000B5F25">
          <w:rPr>
            <w:noProof/>
            <w:webHidden/>
          </w:rPr>
          <w:instrText xml:space="preserve"> PAGEREF _Toc6579738 \h </w:instrText>
        </w:r>
        <w:r w:rsidR="000B5F25">
          <w:rPr>
            <w:noProof/>
            <w:webHidden/>
          </w:rPr>
        </w:r>
        <w:r w:rsidR="000B5F25">
          <w:rPr>
            <w:noProof/>
            <w:webHidden/>
          </w:rPr>
          <w:fldChar w:fldCharType="separate"/>
        </w:r>
        <w:r w:rsidR="000B5F25">
          <w:rPr>
            <w:noProof/>
            <w:webHidden/>
          </w:rPr>
          <w:t>120</w:t>
        </w:r>
        <w:r w:rsidR="000B5F25">
          <w:rPr>
            <w:noProof/>
            <w:webHidden/>
          </w:rPr>
          <w:fldChar w:fldCharType="end"/>
        </w:r>
      </w:hyperlink>
    </w:p>
    <w:p w14:paraId="1E2737BF" w14:textId="6375064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39" w:history="1">
        <w:r w:rsidR="000B5F25" w:rsidRPr="00067CF0">
          <w:rPr>
            <w:rStyle w:val="Hyperlink"/>
            <w:noProof/>
          </w:rPr>
          <w:t>3.31.6 index property</w:t>
        </w:r>
        <w:r w:rsidR="000B5F25">
          <w:rPr>
            <w:noProof/>
            <w:webHidden/>
          </w:rPr>
          <w:tab/>
        </w:r>
        <w:r w:rsidR="000B5F25">
          <w:rPr>
            <w:noProof/>
            <w:webHidden/>
          </w:rPr>
          <w:fldChar w:fldCharType="begin"/>
        </w:r>
        <w:r w:rsidR="000B5F25">
          <w:rPr>
            <w:noProof/>
            <w:webHidden/>
          </w:rPr>
          <w:instrText xml:space="preserve"> PAGEREF _Toc6579739 \h </w:instrText>
        </w:r>
        <w:r w:rsidR="000B5F25">
          <w:rPr>
            <w:noProof/>
            <w:webHidden/>
          </w:rPr>
        </w:r>
        <w:r w:rsidR="000B5F25">
          <w:rPr>
            <w:noProof/>
            <w:webHidden/>
          </w:rPr>
          <w:fldChar w:fldCharType="separate"/>
        </w:r>
        <w:r w:rsidR="000B5F25">
          <w:rPr>
            <w:noProof/>
            <w:webHidden/>
          </w:rPr>
          <w:t>121</w:t>
        </w:r>
        <w:r w:rsidR="000B5F25">
          <w:rPr>
            <w:noProof/>
            <w:webHidden/>
          </w:rPr>
          <w:fldChar w:fldCharType="end"/>
        </w:r>
      </w:hyperlink>
    </w:p>
    <w:p w14:paraId="619266A9" w14:textId="5D15955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40" w:history="1">
        <w:r w:rsidR="000B5F25" w:rsidRPr="00067CF0">
          <w:rPr>
            <w:rStyle w:val="Hyperlink"/>
            <w:noProof/>
          </w:rPr>
          <w:t>3.31.7 parentIndex property</w:t>
        </w:r>
        <w:r w:rsidR="000B5F25">
          <w:rPr>
            <w:noProof/>
            <w:webHidden/>
          </w:rPr>
          <w:tab/>
        </w:r>
        <w:r w:rsidR="000B5F25">
          <w:rPr>
            <w:noProof/>
            <w:webHidden/>
          </w:rPr>
          <w:fldChar w:fldCharType="begin"/>
        </w:r>
        <w:r w:rsidR="000B5F25">
          <w:rPr>
            <w:noProof/>
            <w:webHidden/>
          </w:rPr>
          <w:instrText xml:space="preserve"> PAGEREF _Toc6579740 \h </w:instrText>
        </w:r>
        <w:r w:rsidR="000B5F25">
          <w:rPr>
            <w:noProof/>
            <w:webHidden/>
          </w:rPr>
        </w:r>
        <w:r w:rsidR="000B5F25">
          <w:rPr>
            <w:noProof/>
            <w:webHidden/>
          </w:rPr>
          <w:fldChar w:fldCharType="separate"/>
        </w:r>
        <w:r w:rsidR="000B5F25">
          <w:rPr>
            <w:noProof/>
            <w:webHidden/>
          </w:rPr>
          <w:t>121</w:t>
        </w:r>
        <w:r w:rsidR="000B5F25">
          <w:rPr>
            <w:noProof/>
            <w:webHidden/>
          </w:rPr>
          <w:fldChar w:fldCharType="end"/>
        </w:r>
      </w:hyperlink>
    </w:p>
    <w:p w14:paraId="48795E26" w14:textId="5E1B61DB" w:rsidR="000B5F25" w:rsidRDefault="00EF4994">
      <w:pPr>
        <w:pStyle w:val="TOC2"/>
        <w:tabs>
          <w:tab w:val="right" w:leader="dot" w:pos="9350"/>
        </w:tabs>
        <w:rPr>
          <w:rFonts w:asciiTheme="minorHAnsi" w:eastAsiaTheme="minorEastAsia" w:hAnsiTheme="minorHAnsi" w:cstheme="minorBidi"/>
          <w:noProof/>
          <w:sz w:val="22"/>
          <w:szCs w:val="22"/>
        </w:rPr>
      </w:pPr>
      <w:hyperlink w:anchor="_Toc6579741" w:history="1">
        <w:r w:rsidR="000B5F25" w:rsidRPr="00067CF0">
          <w:rPr>
            <w:rStyle w:val="Hyperlink"/>
            <w:noProof/>
          </w:rPr>
          <w:t>3.32 logicalLocation object</w:t>
        </w:r>
        <w:r w:rsidR="000B5F25">
          <w:rPr>
            <w:noProof/>
            <w:webHidden/>
          </w:rPr>
          <w:tab/>
        </w:r>
        <w:r w:rsidR="000B5F25">
          <w:rPr>
            <w:noProof/>
            <w:webHidden/>
          </w:rPr>
          <w:fldChar w:fldCharType="begin"/>
        </w:r>
        <w:r w:rsidR="000B5F25">
          <w:rPr>
            <w:noProof/>
            <w:webHidden/>
          </w:rPr>
          <w:instrText xml:space="preserve"> PAGEREF _Toc6579741 \h </w:instrText>
        </w:r>
        <w:r w:rsidR="000B5F25">
          <w:rPr>
            <w:noProof/>
            <w:webHidden/>
          </w:rPr>
        </w:r>
        <w:r w:rsidR="000B5F25">
          <w:rPr>
            <w:noProof/>
            <w:webHidden/>
          </w:rPr>
          <w:fldChar w:fldCharType="separate"/>
        </w:r>
        <w:r w:rsidR="000B5F25">
          <w:rPr>
            <w:noProof/>
            <w:webHidden/>
          </w:rPr>
          <w:t>121</w:t>
        </w:r>
        <w:r w:rsidR="000B5F25">
          <w:rPr>
            <w:noProof/>
            <w:webHidden/>
          </w:rPr>
          <w:fldChar w:fldCharType="end"/>
        </w:r>
      </w:hyperlink>
    </w:p>
    <w:p w14:paraId="731DC233" w14:textId="5615520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42" w:history="1">
        <w:r w:rsidR="000B5F25" w:rsidRPr="00067CF0">
          <w:rPr>
            <w:rStyle w:val="Hyperlink"/>
            <w:noProof/>
          </w:rPr>
          <w:t>3.32.1 General</w:t>
        </w:r>
        <w:r w:rsidR="000B5F25">
          <w:rPr>
            <w:noProof/>
            <w:webHidden/>
          </w:rPr>
          <w:tab/>
        </w:r>
        <w:r w:rsidR="000B5F25">
          <w:rPr>
            <w:noProof/>
            <w:webHidden/>
          </w:rPr>
          <w:fldChar w:fldCharType="begin"/>
        </w:r>
        <w:r w:rsidR="000B5F25">
          <w:rPr>
            <w:noProof/>
            <w:webHidden/>
          </w:rPr>
          <w:instrText xml:space="preserve"> PAGEREF _Toc6579742 \h </w:instrText>
        </w:r>
        <w:r w:rsidR="000B5F25">
          <w:rPr>
            <w:noProof/>
            <w:webHidden/>
          </w:rPr>
        </w:r>
        <w:r w:rsidR="000B5F25">
          <w:rPr>
            <w:noProof/>
            <w:webHidden/>
          </w:rPr>
          <w:fldChar w:fldCharType="separate"/>
        </w:r>
        <w:r w:rsidR="000B5F25">
          <w:rPr>
            <w:noProof/>
            <w:webHidden/>
          </w:rPr>
          <w:t>121</w:t>
        </w:r>
        <w:r w:rsidR="000B5F25">
          <w:rPr>
            <w:noProof/>
            <w:webHidden/>
          </w:rPr>
          <w:fldChar w:fldCharType="end"/>
        </w:r>
      </w:hyperlink>
    </w:p>
    <w:p w14:paraId="57B01C08" w14:textId="5F7EB38C"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43" w:history="1">
        <w:r w:rsidR="000B5F25" w:rsidRPr="00067CF0">
          <w:rPr>
            <w:rStyle w:val="Hyperlink"/>
            <w:noProof/>
          </w:rPr>
          <w:t>3.32.2 Constraints</w:t>
        </w:r>
        <w:r w:rsidR="000B5F25">
          <w:rPr>
            <w:noProof/>
            <w:webHidden/>
          </w:rPr>
          <w:tab/>
        </w:r>
        <w:r w:rsidR="000B5F25">
          <w:rPr>
            <w:noProof/>
            <w:webHidden/>
          </w:rPr>
          <w:fldChar w:fldCharType="begin"/>
        </w:r>
        <w:r w:rsidR="000B5F25">
          <w:rPr>
            <w:noProof/>
            <w:webHidden/>
          </w:rPr>
          <w:instrText xml:space="preserve"> PAGEREF _Toc6579743 \h </w:instrText>
        </w:r>
        <w:r w:rsidR="000B5F25">
          <w:rPr>
            <w:noProof/>
            <w:webHidden/>
          </w:rPr>
        </w:r>
        <w:r w:rsidR="000B5F25">
          <w:rPr>
            <w:noProof/>
            <w:webHidden/>
          </w:rPr>
          <w:fldChar w:fldCharType="separate"/>
        </w:r>
        <w:r w:rsidR="000B5F25">
          <w:rPr>
            <w:noProof/>
            <w:webHidden/>
          </w:rPr>
          <w:t>121</w:t>
        </w:r>
        <w:r w:rsidR="000B5F25">
          <w:rPr>
            <w:noProof/>
            <w:webHidden/>
          </w:rPr>
          <w:fldChar w:fldCharType="end"/>
        </w:r>
      </w:hyperlink>
    </w:p>
    <w:p w14:paraId="1A304257" w14:textId="32A9CE7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44" w:history="1">
        <w:r w:rsidR="000B5F25" w:rsidRPr="00067CF0">
          <w:rPr>
            <w:rStyle w:val="Hyperlink"/>
            <w:noProof/>
          </w:rPr>
          <w:t>3.32.3 Logical location naming rules</w:t>
        </w:r>
        <w:r w:rsidR="000B5F25">
          <w:rPr>
            <w:noProof/>
            <w:webHidden/>
          </w:rPr>
          <w:tab/>
        </w:r>
        <w:r w:rsidR="000B5F25">
          <w:rPr>
            <w:noProof/>
            <w:webHidden/>
          </w:rPr>
          <w:fldChar w:fldCharType="begin"/>
        </w:r>
        <w:r w:rsidR="000B5F25">
          <w:rPr>
            <w:noProof/>
            <w:webHidden/>
          </w:rPr>
          <w:instrText xml:space="preserve"> PAGEREF _Toc6579744 \h </w:instrText>
        </w:r>
        <w:r w:rsidR="000B5F25">
          <w:rPr>
            <w:noProof/>
            <w:webHidden/>
          </w:rPr>
        </w:r>
        <w:r w:rsidR="000B5F25">
          <w:rPr>
            <w:noProof/>
            <w:webHidden/>
          </w:rPr>
          <w:fldChar w:fldCharType="separate"/>
        </w:r>
        <w:r w:rsidR="000B5F25">
          <w:rPr>
            <w:noProof/>
            <w:webHidden/>
          </w:rPr>
          <w:t>122</w:t>
        </w:r>
        <w:r w:rsidR="000B5F25">
          <w:rPr>
            <w:noProof/>
            <w:webHidden/>
          </w:rPr>
          <w:fldChar w:fldCharType="end"/>
        </w:r>
      </w:hyperlink>
    </w:p>
    <w:p w14:paraId="486DB881" w14:textId="6430E58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45" w:history="1">
        <w:r w:rsidR="000B5F25" w:rsidRPr="00067CF0">
          <w:rPr>
            <w:rStyle w:val="Hyperlink"/>
            <w:noProof/>
          </w:rPr>
          <w:t>3.32.4 name property</w:t>
        </w:r>
        <w:r w:rsidR="000B5F25">
          <w:rPr>
            <w:noProof/>
            <w:webHidden/>
          </w:rPr>
          <w:tab/>
        </w:r>
        <w:r w:rsidR="000B5F25">
          <w:rPr>
            <w:noProof/>
            <w:webHidden/>
          </w:rPr>
          <w:fldChar w:fldCharType="begin"/>
        </w:r>
        <w:r w:rsidR="000B5F25">
          <w:rPr>
            <w:noProof/>
            <w:webHidden/>
          </w:rPr>
          <w:instrText xml:space="preserve"> PAGEREF _Toc6579745 \h </w:instrText>
        </w:r>
        <w:r w:rsidR="000B5F25">
          <w:rPr>
            <w:noProof/>
            <w:webHidden/>
          </w:rPr>
        </w:r>
        <w:r w:rsidR="000B5F25">
          <w:rPr>
            <w:noProof/>
            <w:webHidden/>
          </w:rPr>
          <w:fldChar w:fldCharType="separate"/>
        </w:r>
        <w:r w:rsidR="000B5F25">
          <w:rPr>
            <w:noProof/>
            <w:webHidden/>
          </w:rPr>
          <w:t>122</w:t>
        </w:r>
        <w:r w:rsidR="000B5F25">
          <w:rPr>
            <w:noProof/>
            <w:webHidden/>
          </w:rPr>
          <w:fldChar w:fldCharType="end"/>
        </w:r>
      </w:hyperlink>
    </w:p>
    <w:p w14:paraId="344C0FD8" w14:textId="525D366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46" w:history="1">
        <w:r w:rsidR="000B5F25" w:rsidRPr="00067CF0">
          <w:rPr>
            <w:rStyle w:val="Hyperlink"/>
            <w:noProof/>
          </w:rPr>
          <w:t>3.32.5 index property</w:t>
        </w:r>
        <w:r w:rsidR="000B5F25">
          <w:rPr>
            <w:noProof/>
            <w:webHidden/>
          </w:rPr>
          <w:tab/>
        </w:r>
        <w:r w:rsidR="000B5F25">
          <w:rPr>
            <w:noProof/>
            <w:webHidden/>
          </w:rPr>
          <w:fldChar w:fldCharType="begin"/>
        </w:r>
        <w:r w:rsidR="000B5F25">
          <w:rPr>
            <w:noProof/>
            <w:webHidden/>
          </w:rPr>
          <w:instrText xml:space="preserve"> PAGEREF _Toc6579746 \h </w:instrText>
        </w:r>
        <w:r w:rsidR="000B5F25">
          <w:rPr>
            <w:noProof/>
            <w:webHidden/>
          </w:rPr>
        </w:r>
        <w:r w:rsidR="000B5F25">
          <w:rPr>
            <w:noProof/>
            <w:webHidden/>
          </w:rPr>
          <w:fldChar w:fldCharType="separate"/>
        </w:r>
        <w:r w:rsidR="000B5F25">
          <w:rPr>
            <w:noProof/>
            <w:webHidden/>
          </w:rPr>
          <w:t>123</w:t>
        </w:r>
        <w:r w:rsidR="000B5F25">
          <w:rPr>
            <w:noProof/>
            <w:webHidden/>
          </w:rPr>
          <w:fldChar w:fldCharType="end"/>
        </w:r>
      </w:hyperlink>
    </w:p>
    <w:p w14:paraId="6508A948" w14:textId="2A8FA07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47" w:history="1">
        <w:r w:rsidR="000B5F25" w:rsidRPr="00067CF0">
          <w:rPr>
            <w:rStyle w:val="Hyperlink"/>
            <w:noProof/>
          </w:rPr>
          <w:t>3.32.6 fullyQualifiedName property</w:t>
        </w:r>
        <w:r w:rsidR="000B5F25">
          <w:rPr>
            <w:noProof/>
            <w:webHidden/>
          </w:rPr>
          <w:tab/>
        </w:r>
        <w:r w:rsidR="000B5F25">
          <w:rPr>
            <w:noProof/>
            <w:webHidden/>
          </w:rPr>
          <w:fldChar w:fldCharType="begin"/>
        </w:r>
        <w:r w:rsidR="000B5F25">
          <w:rPr>
            <w:noProof/>
            <w:webHidden/>
          </w:rPr>
          <w:instrText xml:space="preserve"> PAGEREF _Toc6579747 \h </w:instrText>
        </w:r>
        <w:r w:rsidR="000B5F25">
          <w:rPr>
            <w:noProof/>
            <w:webHidden/>
          </w:rPr>
        </w:r>
        <w:r w:rsidR="000B5F25">
          <w:rPr>
            <w:noProof/>
            <w:webHidden/>
          </w:rPr>
          <w:fldChar w:fldCharType="separate"/>
        </w:r>
        <w:r w:rsidR="000B5F25">
          <w:rPr>
            <w:noProof/>
            <w:webHidden/>
          </w:rPr>
          <w:t>123</w:t>
        </w:r>
        <w:r w:rsidR="000B5F25">
          <w:rPr>
            <w:noProof/>
            <w:webHidden/>
          </w:rPr>
          <w:fldChar w:fldCharType="end"/>
        </w:r>
      </w:hyperlink>
    </w:p>
    <w:p w14:paraId="18532ADE" w14:textId="4FE197B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48" w:history="1">
        <w:r w:rsidR="000B5F25" w:rsidRPr="00067CF0">
          <w:rPr>
            <w:rStyle w:val="Hyperlink"/>
            <w:noProof/>
          </w:rPr>
          <w:t>3.32.7 decoratedName property</w:t>
        </w:r>
        <w:r w:rsidR="000B5F25">
          <w:rPr>
            <w:noProof/>
            <w:webHidden/>
          </w:rPr>
          <w:tab/>
        </w:r>
        <w:r w:rsidR="000B5F25">
          <w:rPr>
            <w:noProof/>
            <w:webHidden/>
          </w:rPr>
          <w:fldChar w:fldCharType="begin"/>
        </w:r>
        <w:r w:rsidR="000B5F25">
          <w:rPr>
            <w:noProof/>
            <w:webHidden/>
          </w:rPr>
          <w:instrText xml:space="preserve"> PAGEREF _Toc6579748 \h </w:instrText>
        </w:r>
        <w:r w:rsidR="000B5F25">
          <w:rPr>
            <w:noProof/>
            <w:webHidden/>
          </w:rPr>
        </w:r>
        <w:r w:rsidR="000B5F25">
          <w:rPr>
            <w:noProof/>
            <w:webHidden/>
          </w:rPr>
          <w:fldChar w:fldCharType="separate"/>
        </w:r>
        <w:r w:rsidR="000B5F25">
          <w:rPr>
            <w:noProof/>
            <w:webHidden/>
          </w:rPr>
          <w:t>124</w:t>
        </w:r>
        <w:r w:rsidR="000B5F25">
          <w:rPr>
            <w:noProof/>
            <w:webHidden/>
          </w:rPr>
          <w:fldChar w:fldCharType="end"/>
        </w:r>
      </w:hyperlink>
    </w:p>
    <w:p w14:paraId="49A035DA" w14:textId="56554EC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49" w:history="1">
        <w:r w:rsidR="000B5F25" w:rsidRPr="00067CF0">
          <w:rPr>
            <w:rStyle w:val="Hyperlink"/>
            <w:noProof/>
          </w:rPr>
          <w:t>3.32.8 kind property</w:t>
        </w:r>
        <w:r w:rsidR="000B5F25">
          <w:rPr>
            <w:noProof/>
            <w:webHidden/>
          </w:rPr>
          <w:tab/>
        </w:r>
        <w:r w:rsidR="000B5F25">
          <w:rPr>
            <w:noProof/>
            <w:webHidden/>
          </w:rPr>
          <w:fldChar w:fldCharType="begin"/>
        </w:r>
        <w:r w:rsidR="000B5F25">
          <w:rPr>
            <w:noProof/>
            <w:webHidden/>
          </w:rPr>
          <w:instrText xml:space="preserve"> PAGEREF _Toc6579749 \h </w:instrText>
        </w:r>
        <w:r w:rsidR="000B5F25">
          <w:rPr>
            <w:noProof/>
            <w:webHidden/>
          </w:rPr>
        </w:r>
        <w:r w:rsidR="000B5F25">
          <w:rPr>
            <w:noProof/>
            <w:webHidden/>
          </w:rPr>
          <w:fldChar w:fldCharType="separate"/>
        </w:r>
        <w:r w:rsidR="000B5F25">
          <w:rPr>
            <w:noProof/>
            <w:webHidden/>
          </w:rPr>
          <w:t>125</w:t>
        </w:r>
        <w:r w:rsidR="000B5F25">
          <w:rPr>
            <w:noProof/>
            <w:webHidden/>
          </w:rPr>
          <w:fldChar w:fldCharType="end"/>
        </w:r>
      </w:hyperlink>
    </w:p>
    <w:p w14:paraId="223ED6AC" w14:textId="1F3822C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50" w:history="1">
        <w:r w:rsidR="000B5F25" w:rsidRPr="00067CF0">
          <w:rPr>
            <w:rStyle w:val="Hyperlink"/>
            <w:noProof/>
          </w:rPr>
          <w:t>3.32.9 parentIndex property</w:t>
        </w:r>
        <w:r w:rsidR="000B5F25">
          <w:rPr>
            <w:noProof/>
            <w:webHidden/>
          </w:rPr>
          <w:tab/>
        </w:r>
        <w:r w:rsidR="000B5F25">
          <w:rPr>
            <w:noProof/>
            <w:webHidden/>
          </w:rPr>
          <w:fldChar w:fldCharType="begin"/>
        </w:r>
        <w:r w:rsidR="000B5F25">
          <w:rPr>
            <w:noProof/>
            <w:webHidden/>
          </w:rPr>
          <w:instrText xml:space="preserve"> PAGEREF _Toc6579750 \h </w:instrText>
        </w:r>
        <w:r w:rsidR="000B5F25">
          <w:rPr>
            <w:noProof/>
            <w:webHidden/>
          </w:rPr>
        </w:r>
        <w:r w:rsidR="000B5F25">
          <w:rPr>
            <w:noProof/>
            <w:webHidden/>
          </w:rPr>
          <w:fldChar w:fldCharType="separate"/>
        </w:r>
        <w:r w:rsidR="000B5F25">
          <w:rPr>
            <w:noProof/>
            <w:webHidden/>
          </w:rPr>
          <w:t>127</w:t>
        </w:r>
        <w:r w:rsidR="000B5F25">
          <w:rPr>
            <w:noProof/>
            <w:webHidden/>
          </w:rPr>
          <w:fldChar w:fldCharType="end"/>
        </w:r>
      </w:hyperlink>
    </w:p>
    <w:p w14:paraId="5FBE3C3B" w14:textId="49AAC7A6" w:rsidR="000B5F25" w:rsidRDefault="00EF4994">
      <w:pPr>
        <w:pStyle w:val="TOC2"/>
        <w:tabs>
          <w:tab w:val="right" w:leader="dot" w:pos="9350"/>
        </w:tabs>
        <w:rPr>
          <w:rFonts w:asciiTheme="minorHAnsi" w:eastAsiaTheme="minorEastAsia" w:hAnsiTheme="minorHAnsi" w:cstheme="minorBidi"/>
          <w:noProof/>
          <w:sz w:val="22"/>
          <w:szCs w:val="22"/>
        </w:rPr>
      </w:pPr>
      <w:hyperlink w:anchor="_Toc6579751" w:history="1">
        <w:r w:rsidR="000B5F25" w:rsidRPr="00067CF0">
          <w:rPr>
            <w:rStyle w:val="Hyperlink"/>
            <w:noProof/>
          </w:rPr>
          <w:t>3.33 suppression object</w:t>
        </w:r>
        <w:r w:rsidR="000B5F25">
          <w:rPr>
            <w:noProof/>
            <w:webHidden/>
          </w:rPr>
          <w:tab/>
        </w:r>
        <w:r w:rsidR="000B5F25">
          <w:rPr>
            <w:noProof/>
            <w:webHidden/>
          </w:rPr>
          <w:fldChar w:fldCharType="begin"/>
        </w:r>
        <w:r w:rsidR="000B5F25">
          <w:rPr>
            <w:noProof/>
            <w:webHidden/>
          </w:rPr>
          <w:instrText xml:space="preserve"> PAGEREF _Toc6579751 \h </w:instrText>
        </w:r>
        <w:r w:rsidR="000B5F25">
          <w:rPr>
            <w:noProof/>
            <w:webHidden/>
          </w:rPr>
        </w:r>
        <w:r w:rsidR="000B5F25">
          <w:rPr>
            <w:noProof/>
            <w:webHidden/>
          </w:rPr>
          <w:fldChar w:fldCharType="separate"/>
        </w:r>
        <w:r w:rsidR="000B5F25">
          <w:rPr>
            <w:noProof/>
            <w:webHidden/>
          </w:rPr>
          <w:t>128</w:t>
        </w:r>
        <w:r w:rsidR="000B5F25">
          <w:rPr>
            <w:noProof/>
            <w:webHidden/>
          </w:rPr>
          <w:fldChar w:fldCharType="end"/>
        </w:r>
      </w:hyperlink>
    </w:p>
    <w:p w14:paraId="201982AB" w14:textId="3FB9553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52" w:history="1">
        <w:r w:rsidR="000B5F25" w:rsidRPr="00067CF0">
          <w:rPr>
            <w:rStyle w:val="Hyperlink"/>
            <w:noProof/>
          </w:rPr>
          <w:t>3.33.1 General</w:t>
        </w:r>
        <w:r w:rsidR="000B5F25">
          <w:rPr>
            <w:noProof/>
            <w:webHidden/>
          </w:rPr>
          <w:tab/>
        </w:r>
        <w:r w:rsidR="000B5F25">
          <w:rPr>
            <w:noProof/>
            <w:webHidden/>
          </w:rPr>
          <w:fldChar w:fldCharType="begin"/>
        </w:r>
        <w:r w:rsidR="000B5F25">
          <w:rPr>
            <w:noProof/>
            <w:webHidden/>
          </w:rPr>
          <w:instrText xml:space="preserve"> PAGEREF _Toc6579752 \h </w:instrText>
        </w:r>
        <w:r w:rsidR="000B5F25">
          <w:rPr>
            <w:noProof/>
            <w:webHidden/>
          </w:rPr>
        </w:r>
        <w:r w:rsidR="000B5F25">
          <w:rPr>
            <w:noProof/>
            <w:webHidden/>
          </w:rPr>
          <w:fldChar w:fldCharType="separate"/>
        </w:r>
        <w:r w:rsidR="000B5F25">
          <w:rPr>
            <w:noProof/>
            <w:webHidden/>
          </w:rPr>
          <w:t>128</w:t>
        </w:r>
        <w:r w:rsidR="000B5F25">
          <w:rPr>
            <w:noProof/>
            <w:webHidden/>
          </w:rPr>
          <w:fldChar w:fldCharType="end"/>
        </w:r>
      </w:hyperlink>
    </w:p>
    <w:p w14:paraId="0DB6AECB" w14:textId="20AFD5D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53" w:history="1">
        <w:r w:rsidR="000B5F25" w:rsidRPr="00067CF0">
          <w:rPr>
            <w:rStyle w:val="Hyperlink"/>
            <w:noProof/>
          </w:rPr>
          <w:t>3.33.2 kind property</w:t>
        </w:r>
        <w:r w:rsidR="000B5F25">
          <w:rPr>
            <w:noProof/>
            <w:webHidden/>
          </w:rPr>
          <w:tab/>
        </w:r>
        <w:r w:rsidR="000B5F25">
          <w:rPr>
            <w:noProof/>
            <w:webHidden/>
          </w:rPr>
          <w:fldChar w:fldCharType="begin"/>
        </w:r>
        <w:r w:rsidR="000B5F25">
          <w:rPr>
            <w:noProof/>
            <w:webHidden/>
          </w:rPr>
          <w:instrText xml:space="preserve"> PAGEREF _Toc6579753 \h </w:instrText>
        </w:r>
        <w:r w:rsidR="000B5F25">
          <w:rPr>
            <w:noProof/>
            <w:webHidden/>
          </w:rPr>
        </w:r>
        <w:r w:rsidR="000B5F25">
          <w:rPr>
            <w:noProof/>
            <w:webHidden/>
          </w:rPr>
          <w:fldChar w:fldCharType="separate"/>
        </w:r>
        <w:r w:rsidR="000B5F25">
          <w:rPr>
            <w:noProof/>
            <w:webHidden/>
          </w:rPr>
          <w:t>128</w:t>
        </w:r>
        <w:r w:rsidR="000B5F25">
          <w:rPr>
            <w:noProof/>
            <w:webHidden/>
          </w:rPr>
          <w:fldChar w:fldCharType="end"/>
        </w:r>
      </w:hyperlink>
    </w:p>
    <w:p w14:paraId="345C5EF7" w14:textId="23D97CA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54" w:history="1">
        <w:r w:rsidR="000B5F25" w:rsidRPr="00067CF0">
          <w:rPr>
            <w:rStyle w:val="Hyperlink"/>
            <w:noProof/>
          </w:rPr>
          <w:t>3.33.3 status property</w:t>
        </w:r>
        <w:r w:rsidR="000B5F25">
          <w:rPr>
            <w:noProof/>
            <w:webHidden/>
          </w:rPr>
          <w:tab/>
        </w:r>
        <w:r w:rsidR="000B5F25">
          <w:rPr>
            <w:noProof/>
            <w:webHidden/>
          </w:rPr>
          <w:fldChar w:fldCharType="begin"/>
        </w:r>
        <w:r w:rsidR="000B5F25">
          <w:rPr>
            <w:noProof/>
            <w:webHidden/>
          </w:rPr>
          <w:instrText xml:space="preserve"> PAGEREF _Toc6579754 \h </w:instrText>
        </w:r>
        <w:r w:rsidR="000B5F25">
          <w:rPr>
            <w:noProof/>
            <w:webHidden/>
          </w:rPr>
        </w:r>
        <w:r w:rsidR="000B5F25">
          <w:rPr>
            <w:noProof/>
            <w:webHidden/>
          </w:rPr>
          <w:fldChar w:fldCharType="separate"/>
        </w:r>
        <w:r w:rsidR="000B5F25">
          <w:rPr>
            <w:noProof/>
            <w:webHidden/>
          </w:rPr>
          <w:t>128</w:t>
        </w:r>
        <w:r w:rsidR="000B5F25">
          <w:rPr>
            <w:noProof/>
            <w:webHidden/>
          </w:rPr>
          <w:fldChar w:fldCharType="end"/>
        </w:r>
      </w:hyperlink>
    </w:p>
    <w:p w14:paraId="56B3EC91" w14:textId="0755FFDC"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55" w:history="1">
        <w:r w:rsidR="000B5F25" w:rsidRPr="00067CF0">
          <w:rPr>
            <w:rStyle w:val="Hyperlink"/>
            <w:noProof/>
          </w:rPr>
          <w:t>3.33.4 location property</w:t>
        </w:r>
        <w:r w:rsidR="000B5F25">
          <w:rPr>
            <w:noProof/>
            <w:webHidden/>
          </w:rPr>
          <w:tab/>
        </w:r>
        <w:r w:rsidR="000B5F25">
          <w:rPr>
            <w:noProof/>
            <w:webHidden/>
          </w:rPr>
          <w:fldChar w:fldCharType="begin"/>
        </w:r>
        <w:r w:rsidR="000B5F25">
          <w:rPr>
            <w:noProof/>
            <w:webHidden/>
          </w:rPr>
          <w:instrText xml:space="preserve"> PAGEREF _Toc6579755 \h </w:instrText>
        </w:r>
        <w:r w:rsidR="000B5F25">
          <w:rPr>
            <w:noProof/>
            <w:webHidden/>
          </w:rPr>
        </w:r>
        <w:r w:rsidR="000B5F25">
          <w:rPr>
            <w:noProof/>
            <w:webHidden/>
          </w:rPr>
          <w:fldChar w:fldCharType="separate"/>
        </w:r>
        <w:r w:rsidR="000B5F25">
          <w:rPr>
            <w:noProof/>
            <w:webHidden/>
          </w:rPr>
          <w:t>129</w:t>
        </w:r>
        <w:r w:rsidR="000B5F25">
          <w:rPr>
            <w:noProof/>
            <w:webHidden/>
          </w:rPr>
          <w:fldChar w:fldCharType="end"/>
        </w:r>
      </w:hyperlink>
    </w:p>
    <w:p w14:paraId="4F87516A" w14:textId="3969424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56" w:history="1">
        <w:r w:rsidR="000B5F25" w:rsidRPr="00067CF0">
          <w:rPr>
            <w:rStyle w:val="Hyperlink"/>
            <w:noProof/>
          </w:rPr>
          <w:t>3.33.5 guid property</w:t>
        </w:r>
        <w:r w:rsidR="000B5F25">
          <w:rPr>
            <w:noProof/>
            <w:webHidden/>
          </w:rPr>
          <w:tab/>
        </w:r>
        <w:r w:rsidR="000B5F25">
          <w:rPr>
            <w:noProof/>
            <w:webHidden/>
          </w:rPr>
          <w:fldChar w:fldCharType="begin"/>
        </w:r>
        <w:r w:rsidR="000B5F25">
          <w:rPr>
            <w:noProof/>
            <w:webHidden/>
          </w:rPr>
          <w:instrText xml:space="preserve"> PAGEREF _Toc6579756 \h </w:instrText>
        </w:r>
        <w:r w:rsidR="000B5F25">
          <w:rPr>
            <w:noProof/>
            <w:webHidden/>
          </w:rPr>
        </w:r>
        <w:r w:rsidR="000B5F25">
          <w:rPr>
            <w:noProof/>
            <w:webHidden/>
          </w:rPr>
          <w:fldChar w:fldCharType="separate"/>
        </w:r>
        <w:r w:rsidR="000B5F25">
          <w:rPr>
            <w:noProof/>
            <w:webHidden/>
          </w:rPr>
          <w:t>129</w:t>
        </w:r>
        <w:r w:rsidR="000B5F25">
          <w:rPr>
            <w:noProof/>
            <w:webHidden/>
          </w:rPr>
          <w:fldChar w:fldCharType="end"/>
        </w:r>
      </w:hyperlink>
    </w:p>
    <w:p w14:paraId="154B2813" w14:textId="7A3EE9E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57" w:history="1">
        <w:r w:rsidR="000B5F25" w:rsidRPr="00067CF0">
          <w:rPr>
            <w:rStyle w:val="Hyperlink"/>
            <w:noProof/>
          </w:rPr>
          <w:t>3.33.6 justification property</w:t>
        </w:r>
        <w:r w:rsidR="000B5F25">
          <w:rPr>
            <w:noProof/>
            <w:webHidden/>
          </w:rPr>
          <w:tab/>
        </w:r>
        <w:r w:rsidR="000B5F25">
          <w:rPr>
            <w:noProof/>
            <w:webHidden/>
          </w:rPr>
          <w:fldChar w:fldCharType="begin"/>
        </w:r>
        <w:r w:rsidR="000B5F25">
          <w:rPr>
            <w:noProof/>
            <w:webHidden/>
          </w:rPr>
          <w:instrText xml:space="preserve"> PAGEREF _Toc6579757 \h </w:instrText>
        </w:r>
        <w:r w:rsidR="000B5F25">
          <w:rPr>
            <w:noProof/>
            <w:webHidden/>
          </w:rPr>
        </w:r>
        <w:r w:rsidR="000B5F25">
          <w:rPr>
            <w:noProof/>
            <w:webHidden/>
          </w:rPr>
          <w:fldChar w:fldCharType="separate"/>
        </w:r>
        <w:r w:rsidR="000B5F25">
          <w:rPr>
            <w:noProof/>
            <w:webHidden/>
          </w:rPr>
          <w:t>129</w:t>
        </w:r>
        <w:r w:rsidR="000B5F25">
          <w:rPr>
            <w:noProof/>
            <w:webHidden/>
          </w:rPr>
          <w:fldChar w:fldCharType="end"/>
        </w:r>
      </w:hyperlink>
    </w:p>
    <w:p w14:paraId="7F4D2F33" w14:textId="23FD8F3D" w:rsidR="000B5F25" w:rsidRDefault="00EF4994">
      <w:pPr>
        <w:pStyle w:val="TOC2"/>
        <w:tabs>
          <w:tab w:val="right" w:leader="dot" w:pos="9350"/>
        </w:tabs>
        <w:rPr>
          <w:rFonts w:asciiTheme="minorHAnsi" w:eastAsiaTheme="minorEastAsia" w:hAnsiTheme="minorHAnsi" w:cstheme="minorBidi"/>
          <w:noProof/>
          <w:sz w:val="22"/>
          <w:szCs w:val="22"/>
        </w:rPr>
      </w:pPr>
      <w:hyperlink w:anchor="_Toc6579758" w:history="1">
        <w:r w:rsidR="000B5F25" w:rsidRPr="00067CF0">
          <w:rPr>
            <w:rStyle w:val="Hyperlink"/>
            <w:noProof/>
          </w:rPr>
          <w:t>3.34 codeFlow object</w:t>
        </w:r>
        <w:r w:rsidR="000B5F25">
          <w:rPr>
            <w:noProof/>
            <w:webHidden/>
          </w:rPr>
          <w:tab/>
        </w:r>
        <w:r w:rsidR="000B5F25">
          <w:rPr>
            <w:noProof/>
            <w:webHidden/>
          </w:rPr>
          <w:fldChar w:fldCharType="begin"/>
        </w:r>
        <w:r w:rsidR="000B5F25">
          <w:rPr>
            <w:noProof/>
            <w:webHidden/>
          </w:rPr>
          <w:instrText xml:space="preserve"> PAGEREF _Toc6579758 \h </w:instrText>
        </w:r>
        <w:r w:rsidR="000B5F25">
          <w:rPr>
            <w:noProof/>
            <w:webHidden/>
          </w:rPr>
        </w:r>
        <w:r w:rsidR="000B5F25">
          <w:rPr>
            <w:noProof/>
            <w:webHidden/>
          </w:rPr>
          <w:fldChar w:fldCharType="separate"/>
        </w:r>
        <w:r w:rsidR="000B5F25">
          <w:rPr>
            <w:noProof/>
            <w:webHidden/>
          </w:rPr>
          <w:t>130</w:t>
        </w:r>
        <w:r w:rsidR="000B5F25">
          <w:rPr>
            <w:noProof/>
            <w:webHidden/>
          </w:rPr>
          <w:fldChar w:fldCharType="end"/>
        </w:r>
      </w:hyperlink>
    </w:p>
    <w:p w14:paraId="4F18B09C" w14:textId="419E063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59" w:history="1">
        <w:r w:rsidR="000B5F25" w:rsidRPr="00067CF0">
          <w:rPr>
            <w:rStyle w:val="Hyperlink"/>
            <w:noProof/>
          </w:rPr>
          <w:t>3.34.1 General</w:t>
        </w:r>
        <w:r w:rsidR="000B5F25">
          <w:rPr>
            <w:noProof/>
            <w:webHidden/>
          </w:rPr>
          <w:tab/>
        </w:r>
        <w:r w:rsidR="000B5F25">
          <w:rPr>
            <w:noProof/>
            <w:webHidden/>
          </w:rPr>
          <w:fldChar w:fldCharType="begin"/>
        </w:r>
        <w:r w:rsidR="000B5F25">
          <w:rPr>
            <w:noProof/>
            <w:webHidden/>
          </w:rPr>
          <w:instrText xml:space="preserve"> PAGEREF _Toc6579759 \h </w:instrText>
        </w:r>
        <w:r w:rsidR="000B5F25">
          <w:rPr>
            <w:noProof/>
            <w:webHidden/>
          </w:rPr>
        </w:r>
        <w:r w:rsidR="000B5F25">
          <w:rPr>
            <w:noProof/>
            <w:webHidden/>
          </w:rPr>
          <w:fldChar w:fldCharType="separate"/>
        </w:r>
        <w:r w:rsidR="000B5F25">
          <w:rPr>
            <w:noProof/>
            <w:webHidden/>
          </w:rPr>
          <w:t>130</w:t>
        </w:r>
        <w:r w:rsidR="000B5F25">
          <w:rPr>
            <w:noProof/>
            <w:webHidden/>
          </w:rPr>
          <w:fldChar w:fldCharType="end"/>
        </w:r>
      </w:hyperlink>
    </w:p>
    <w:p w14:paraId="013C3EE5" w14:textId="1A7C701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60" w:history="1">
        <w:r w:rsidR="000B5F25" w:rsidRPr="00067CF0">
          <w:rPr>
            <w:rStyle w:val="Hyperlink"/>
            <w:noProof/>
          </w:rPr>
          <w:t>3.34.2 message property</w:t>
        </w:r>
        <w:r w:rsidR="000B5F25">
          <w:rPr>
            <w:noProof/>
            <w:webHidden/>
          </w:rPr>
          <w:tab/>
        </w:r>
        <w:r w:rsidR="000B5F25">
          <w:rPr>
            <w:noProof/>
            <w:webHidden/>
          </w:rPr>
          <w:fldChar w:fldCharType="begin"/>
        </w:r>
        <w:r w:rsidR="000B5F25">
          <w:rPr>
            <w:noProof/>
            <w:webHidden/>
          </w:rPr>
          <w:instrText xml:space="preserve"> PAGEREF _Toc6579760 \h </w:instrText>
        </w:r>
        <w:r w:rsidR="000B5F25">
          <w:rPr>
            <w:noProof/>
            <w:webHidden/>
          </w:rPr>
        </w:r>
        <w:r w:rsidR="000B5F25">
          <w:rPr>
            <w:noProof/>
            <w:webHidden/>
          </w:rPr>
          <w:fldChar w:fldCharType="separate"/>
        </w:r>
        <w:r w:rsidR="000B5F25">
          <w:rPr>
            <w:noProof/>
            <w:webHidden/>
          </w:rPr>
          <w:t>131</w:t>
        </w:r>
        <w:r w:rsidR="000B5F25">
          <w:rPr>
            <w:noProof/>
            <w:webHidden/>
          </w:rPr>
          <w:fldChar w:fldCharType="end"/>
        </w:r>
      </w:hyperlink>
    </w:p>
    <w:p w14:paraId="7F459215" w14:textId="02AE8D3C"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61" w:history="1">
        <w:r w:rsidR="000B5F25" w:rsidRPr="00067CF0">
          <w:rPr>
            <w:rStyle w:val="Hyperlink"/>
            <w:noProof/>
          </w:rPr>
          <w:t>3.34.3 threadFlows property</w:t>
        </w:r>
        <w:r w:rsidR="000B5F25">
          <w:rPr>
            <w:noProof/>
            <w:webHidden/>
          </w:rPr>
          <w:tab/>
        </w:r>
        <w:r w:rsidR="000B5F25">
          <w:rPr>
            <w:noProof/>
            <w:webHidden/>
          </w:rPr>
          <w:fldChar w:fldCharType="begin"/>
        </w:r>
        <w:r w:rsidR="000B5F25">
          <w:rPr>
            <w:noProof/>
            <w:webHidden/>
          </w:rPr>
          <w:instrText xml:space="preserve"> PAGEREF _Toc6579761 \h </w:instrText>
        </w:r>
        <w:r w:rsidR="000B5F25">
          <w:rPr>
            <w:noProof/>
            <w:webHidden/>
          </w:rPr>
        </w:r>
        <w:r w:rsidR="000B5F25">
          <w:rPr>
            <w:noProof/>
            <w:webHidden/>
          </w:rPr>
          <w:fldChar w:fldCharType="separate"/>
        </w:r>
        <w:r w:rsidR="000B5F25">
          <w:rPr>
            <w:noProof/>
            <w:webHidden/>
          </w:rPr>
          <w:t>131</w:t>
        </w:r>
        <w:r w:rsidR="000B5F25">
          <w:rPr>
            <w:noProof/>
            <w:webHidden/>
          </w:rPr>
          <w:fldChar w:fldCharType="end"/>
        </w:r>
      </w:hyperlink>
    </w:p>
    <w:p w14:paraId="2B0226FE" w14:textId="7346A807" w:rsidR="000B5F25" w:rsidRDefault="00EF4994">
      <w:pPr>
        <w:pStyle w:val="TOC2"/>
        <w:tabs>
          <w:tab w:val="right" w:leader="dot" w:pos="9350"/>
        </w:tabs>
        <w:rPr>
          <w:rFonts w:asciiTheme="minorHAnsi" w:eastAsiaTheme="minorEastAsia" w:hAnsiTheme="minorHAnsi" w:cstheme="minorBidi"/>
          <w:noProof/>
          <w:sz w:val="22"/>
          <w:szCs w:val="22"/>
        </w:rPr>
      </w:pPr>
      <w:hyperlink w:anchor="_Toc6579762" w:history="1">
        <w:r w:rsidR="000B5F25" w:rsidRPr="00067CF0">
          <w:rPr>
            <w:rStyle w:val="Hyperlink"/>
            <w:noProof/>
          </w:rPr>
          <w:t>3.35 threadFlow object</w:t>
        </w:r>
        <w:r w:rsidR="000B5F25">
          <w:rPr>
            <w:noProof/>
            <w:webHidden/>
          </w:rPr>
          <w:tab/>
        </w:r>
        <w:r w:rsidR="000B5F25">
          <w:rPr>
            <w:noProof/>
            <w:webHidden/>
          </w:rPr>
          <w:fldChar w:fldCharType="begin"/>
        </w:r>
        <w:r w:rsidR="000B5F25">
          <w:rPr>
            <w:noProof/>
            <w:webHidden/>
          </w:rPr>
          <w:instrText xml:space="preserve"> PAGEREF _Toc6579762 \h </w:instrText>
        </w:r>
        <w:r w:rsidR="000B5F25">
          <w:rPr>
            <w:noProof/>
            <w:webHidden/>
          </w:rPr>
        </w:r>
        <w:r w:rsidR="000B5F25">
          <w:rPr>
            <w:noProof/>
            <w:webHidden/>
          </w:rPr>
          <w:fldChar w:fldCharType="separate"/>
        </w:r>
        <w:r w:rsidR="000B5F25">
          <w:rPr>
            <w:noProof/>
            <w:webHidden/>
          </w:rPr>
          <w:t>131</w:t>
        </w:r>
        <w:r w:rsidR="000B5F25">
          <w:rPr>
            <w:noProof/>
            <w:webHidden/>
          </w:rPr>
          <w:fldChar w:fldCharType="end"/>
        </w:r>
      </w:hyperlink>
    </w:p>
    <w:p w14:paraId="0C9EAAEE" w14:textId="5273FA1C"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63" w:history="1">
        <w:r w:rsidR="000B5F25" w:rsidRPr="00067CF0">
          <w:rPr>
            <w:rStyle w:val="Hyperlink"/>
            <w:noProof/>
          </w:rPr>
          <w:t>3.35.1 General</w:t>
        </w:r>
        <w:r w:rsidR="000B5F25">
          <w:rPr>
            <w:noProof/>
            <w:webHidden/>
          </w:rPr>
          <w:tab/>
        </w:r>
        <w:r w:rsidR="000B5F25">
          <w:rPr>
            <w:noProof/>
            <w:webHidden/>
          </w:rPr>
          <w:fldChar w:fldCharType="begin"/>
        </w:r>
        <w:r w:rsidR="000B5F25">
          <w:rPr>
            <w:noProof/>
            <w:webHidden/>
          </w:rPr>
          <w:instrText xml:space="preserve"> PAGEREF _Toc6579763 \h </w:instrText>
        </w:r>
        <w:r w:rsidR="000B5F25">
          <w:rPr>
            <w:noProof/>
            <w:webHidden/>
          </w:rPr>
        </w:r>
        <w:r w:rsidR="000B5F25">
          <w:rPr>
            <w:noProof/>
            <w:webHidden/>
          </w:rPr>
          <w:fldChar w:fldCharType="separate"/>
        </w:r>
        <w:r w:rsidR="000B5F25">
          <w:rPr>
            <w:noProof/>
            <w:webHidden/>
          </w:rPr>
          <w:t>131</w:t>
        </w:r>
        <w:r w:rsidR="000B5F25">
          <w:rPr>
            <w:noProof/>
            <w:webHidden/>
          </w:rPr>
          <w:fldChar w:fldCharType="end"/>
        </w:r>
      </w:hyperlink>
    </w:p>
    <w:p w14:paraId="3E1018F8" w14:textId="6A8E299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64" w:history="1">
        <w:r w:rsidR="000B5F25" w:rsidRPr="00067CF0">
          <w:rPr>
            <w:rStyle w:val="Hyperlink"/>
            <w:noProof/>
          </w:rPr>
          <w:t>3.35.2 id property</w:t>
        </w:r>
        <w:r w:rsidR="000B5F25">
          <w:rPr>
            <w:noProof/>
            <w:webHidden/>
          </w:rPr>
          <w:tab/>
        </w:r>
        <w:r w:rsidR="000B5F25">
          <w:rPr>
            <w:noProof/>
            <w:webHidden/>
          </w:rPr>
          <w:fldChar w:fldCharType="begin"/>
        </w:r>
        <w:r w:rsidR="000B5F25">
          <w:rPr>
            <w:noProof/>
            <w:webHidden/>
          </w:rPr>
          <w:instrText xml:space="preserve"> PAGEREF _Toc6579764 \h </w:instrText>
        </w:r>
        <w:r w:rsidR="000B5F25">
          <w:rPr>
            <w:noProof/>
            <w:webHidden/>
          </w:rPr>
        </w:r>
        <w:r w:rsidR="000B5F25">
          <w:rPr>
            <w:noProof/>
            <w:webHidden/>
          </w:rPr>
          <w:fldChar w:fldCharType="separate"/>
        </w:r>
        <w:r w:rsidR="000B5F25">
          <w:rPr>
            <w:noProof/>
            <w:webHidden/>
          </w:rPr>
          <w:t>131</w:t>
        </w:r>
        <w:r w:rsidR="000B5F25">
          <w:rPr>
            <w:noProof/>
            <w:webHidden/>
          </w:rPr>
          <w:fldChar w:fldCharType="end"/>
        </w:r>
      </w:hyperlink>
    </w:p>
    <w:p w14:paraId="0A9AB7E4" w14:textId="38E8D16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65" w:history="1">
        <w:r w:rsidR="000B5F25" w:rsidRPr="00067CF0">
          <w:rPr>
            <w:rStyle w:val="Hyperlink"/>
            <w:noProof/>
          </w:rPr>
          <w:t>3.35.3 message property</w:t>
        </w:r>
        <w:r w:rsidR="000B5F25">
          <w:rPr>
            <w:noProof/>
            <w:webHidden/>
          </w:rPr>
          <w:tab/>
        </w:r>
        <w:r w:rsidR="000B5F25">
          <w:rPr>
            <w:noProof/>
            <w:webHidden/>
          </w:rPr>
          <w:fldChar w:fldCharType="begin"/>
        </w:r>
        <w:r w:rsidR="000B5F25">
          <w:rPr>
            <w:noProof/>
            <w:webHidden/>
          </w:rPr>
          <w:instrText xml:space="preserve"> PAGEREF _Toc6579765 \h </w:instrText>
        </w:r>
        <w:r w:rsidR="000B5F25">
          <w:rPr>
            <w:noProof/>
            <w:webHidden/>
          </w:rPr>
        </w:r>
        <w:r w:rsidR="000B5F25">
          <w:rPr>
            <w:noProof/>
            <w:webHidden/>
          </w:rPr>
          <w:fldChar w:fldCharType="separate"/>
        </w:r>
        <w:r w:rsidR="000B5F25">
          <w:rPr>
            <w:noProof/>
            <w:webHidden/>
          </w:rPr>
          <w:t>131</w:t>
        </w:r>
        <w:r w:rsidR="000B5F25">
          <w:rPr>
            <w:noProof/>
            <w:webHidden/>
          </w:rPr>
          <w:fldChar w:fldCharType="end"/>
        </w:r>
      </w:hyperlink>
    </w:p>
    <w:p w14:paraId="6C8D587A" w14:textId="3CDBB81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66" w:history="1">
        <w:r w:rsidR="000B5F25" w:rsidRPr="00067CF0">
          <w:rPr>
            <w:rStyle w:val="Hyperlink"/>
            <w:noProof/>
          </w:rPr>
          <w:t>3.35.4 initialState property</w:t>
        </w:r>
        <w:r w:rsidR="000B5F25">
          <w:rPr>
            <w:noProof/>
            <w:webHidden/>
          </w:rPr>
          <w:tab/>
        </w:r>
        <w:r w:rsidR="000B5F25">
          <w:rPr>
            <w:noProof/>
            <w:webHidden/>
          </w:rPr>
          <w:fldChar w:fldCharType="begin"/>
        </w:r>
        <w:r w:rsidR="000B5F25">
          <w:rPr>
            <w:noProof/>
            <w:webHidden/>
          </w:rPr>
          <w:instrText xml:space="preserve"> PAGEREF _Toc6579766 \h </w:instrText>
        </w:r>
        <w:r w:rsidR="000B5F25">
          <w:rPr>
            <w:noProof/>
            <w:webHidden/>
          </w:rPr>
        </w:r>
        <w:r w:rsidR="000B5F25">
          <w:rPr>
            <w:noProof/>
            <w:webHidden/>
          </w:rPr>
          <w:fldChar w:fldCharType="separate"/>
        </w:r>
        <w:r w:rsidR="000B5F25">
          <w:rPr>
            <w:noProof/>
            <w:webHidden/>
          </w:rPr>
          <w:t>131</w:t>
        </w:r>
        <w:r w:rsidR="000B5F25">
          <w:rPr>
            <w:noProof/>
            <w:webHidden/>
          </w:rPr>
          <w:fldChar w:fldCharType="end"/>
        </w:r>
      </w:hyperlink>
    </w:p>
    <w:p w14:paraId="0588386F" w14:textId="2FC4E4B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67" w:history="1">
        <w:r w:rsidR="000B5F25" w:rsidRPr="00067CF0">
          <w:rPr>
            <w:rStyle w:val="Hyperlink"/>
            <w:noProof/>
          </w:rPr>
          <w:t>3.35.5 immutableState property</w:t>
        </w:r>
        <w:r w:rsidR="000B5F25">
          <w:rPr>
            <w:noProof/>
            <w:webHidden/>
          </w:rPr>
          <w:tab/>
        </w:r>
        <w:r w:rsidR="000B5F25">
          <w:rPr>
            <w:noProof/>
            <w:webHidden/>
          </w:rPr>
          <w:fldChar w:fldCharType="begin"/>
        </w:r>
        <w:r w:rsidR="000B5F25">
          <w:rPr>
            <w:noProof/>
            <w:webHidden/>
          </w:rPr>
          <w:instrText xml:space="preserve"> PAGEREF _Toc6579767 \h </w:instrText>
        </w:r>
        <w:r w:rsidR="000B5F25">
          <w:rPr>
            <w:noProof/>
            <w:webHidden/>
          </w:rPr>
        </w:r>
        <w:r w:rsidR="000B5F25">
          <w:rPr>
            <w:noProof/>
            <w:webHidden/>
          </w:rPr>
          <w:fldChar w:fldCharType="separate"/>
        </w:r>
        <w:r w:rsidR="000B5F25">
          <w:rPr>
            <w:noProof/>
            <w:webHidden/>
          </w:rPr>
          <w:t>131</w:t>
        </w:r>
        <w:r w:rsidR="000B5F25">
          <w:rPr>
            <w:noProof/>
            <w:webHidden/>
          </w:rPr>
          <w:fldChar w:fldCharType="end"/>
        </w:r>
      </w:hyperlink>
    </w:p>
    <w:p w14:paraId="55E9B465" w14:textId="4B58812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68" w:history="1">
        <w:r w:rsidR="000B5F25" w:rsidRPr="00067CF0">
          <w:rPr>
            <w:rStyle w:val="Hyperlink"/>
            <w:noProof/>
          </w:rPr>
          <w:t>3.35.6 locations property</w:t>
        </w:r>
        <w:r w:rsidR="000B5F25">
          <w:rPr>
            <w:noProof/>
            <w:webHidden/>
          </w:rPr>
          <w:tab/>
        </w:r>
        <w:r w:rsidR="000B5F25">
          <w:rPr>
            <w:noProof/>
            <w:webHidden/>
          </w:rPr>
          <w:fldChar w:fldCharType="begin"/>
        </w:r>
        <w:r w:rsidR="000B5F25">
          <w:rPr>
            <w:noProof/>
            <w:webHidden/>
          </w:rPr>
          <w:instrText xml:space="preserve"> PAGEREF _Toc6579768 \h </w:instrText>
        </w:r>
        <w:r w:rsidR="000B5F25">
          <w:rPr>
            <w:noProof/>
            <w:webHidden/>
          </w:rPr>
        </w:r>
        <w:r w:rsidR="000B5F25">
          <w:rPr>
            <w:noProof/>
            <w:webHidden/>
          </w:rPr>
          <w:fldChar w:fldCharType="separate"/>
        </w:r>
        <w:r w:rsidR="000B5F25">
          <w:rPr>
            <w:noProof/>
            <w:webHidden/>
          </w:rPr>
          <w:t>132</w:t>
        </w:r>
        <w:r w:rsidR="000B5F25">
          <w:rPr>
            <w:noProof/>
            <w:webHidden/>
          </w:rPr>
          <w:fldChar w:fldCharType="end"/>
        </w:r>
      </w:hyperlink>
    </w:p>
    <w:p w14:paraId="01BA57C5" w14:textId="4F54C748" w:rsidR="000B5F25" w:rsidRDefault="00EF4994">
      <w:pPr>
        <w:pStyle w:val="TOC2"/>
        <w:tabs>
          <w:tab w:val="right" w:leader="dot" w:pos="9350"/>
        </w:tabs>
        <w:rPr>
          <w:rFonts w:asciiTheme="minorHAnsi" w:eastAsiaTheme="minorEastAsia" w:hAnsiTheme="minorHAnsi" w:cstheme="minorBidi"/>
          <w:noProof/>
          <w:sz w:val="22"/>
          <w:szCs w:val="22"/>
        </w:rPr>
      </w:pPr>
      <w:hyperlink w:anchor="_Toc6579769" w:history="1">
        <w:r w:rsidR="000B5F25" w:rsidRPr="00067CF0">
          <w:rPr>
            <w:rStyle w:val="Hyperlink"/>
            <w:noProof/>
          </w:rPr>
          <w:t>3.36 graph object</w:t>
        </w:r>
        <w:r w:rsidR="000B5F25">
          <w:rPr>
            <w:noProof/>
            <w:webHidden/>
          </w:rPr>
          <w:tab/>
        </w:r>
        <w:r w:rsidR="000B5F25">
          <w:rPr>
            <w:noProof/>
            <w:webHidden/>
          </w:rPr>
          <w:fldChar w:fldCharType="begin"/>
        </w:r>
        <w:r w:rsidR="000B5F25">
          <w:rPr>
            <w:noProof/>
            <w:webHidden/>
          </w:rPr>
          <w:instrText xml:space="preserve"> PAGEREF _Toc6579769 \h </w:instrText>
        </w:r>
        <w:r w:rsidR="000B5F25">
          <w:rPr>
            <w:noProof/>
            <w:webHidden/>
          </w:rPr>
        </w:r>
        <w:r w:rsidR="000B5F25">
          <w:rPr>
            <w:noProof/>
            <w:webHidden/>
          </w:rPr>
          <w:fldChar w:fldCharType="separate"/>
        </w:r>
        <w:r w:rsidR="000B5F25">
          <w:rPr>
            <w:noProof/>
            <w:webHidden/>
          </w:rPr>
          <w:t>132</w:t>
        </w:r>
        <w:r w:rsidR="000B5F25">
          <w:rPr>
            <w:noProof/>
            <w:webHidden/>
          </w:rPr>
          <w:fldChar w:fldCharType="end"/>
        </w:r>
      </w:hyperlink>
    </w:p>
    <w:p w14:paraId="64C5C235" w14:textId="6F18C73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70" w:history="1">
        <w:r w:rsidR="000B5F25" w:rsidRPr="00067CF0">
          <w:rPr>
            <w:rStyle w:val="Hyperlink"/>
            <w:noProof/>
          </w:rPr>
          <w:t>3.36.1 General</w:t>
        </w:r>
        <w:r w:rsidR="000B5F25">
          <w:rPr>
            <w:noProof/>
            <w:webHidden/>
          </w:rPr>
          <w:tab/>
        </w:r>
        <w:r w:rsidR="000B5F25">
          <w:rPr>
            <w:noProof/>
            <w:webHidden/>
          </w:rPr>
          <w:fldChar w:fldCharType="begin"/>
        </w:r>
        <w:r w:rsidR="000B5F25">
          <w:rPr>
            <w:noProof/>
            <w:webHidden/>
          </w:rPr>
          <w:instrText xml:space="preserve"> PAGEREF _Toc6579770 \h </w:instrText>
        </w:r>
        <w:r w:rsidR="000B5F25">
          <w:rPr>
            <w:noProof/>
            <w:webHidden/>
          </w:rPr>
        </w:r>
        <w:r w:rsidR="000B5F25">
          <w:rPr>
            <w:noProof/>
            <w:webHidden/>
          </w:rPr>
          <w:fldChar w:fldCharType="separate"/>
        </w:r>
        <w:r w:rsidR="000B5F25">
          <w:rPr>
            <w:noProof/>
            <w:webHidden/>
          </w:rPr>
          <w:t>132</w:t>
        </w:r>
        <w:r w:rsidR="000B5F25">
          <w:rPr>
            <w:noProof/>
            <w:webHidden/>
          </w:rPr>
          <w:fldChar w:fldCharType="end"/>
        </w:r>
      </w:hyperlink>
    </w:p>
    <w:p w14:paraId="11B85A74" w14:textId="4734EE2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71" w:history="1">
        <w:r w:rsidR="000B5F25" w:rsidRPr="00067CF0">
          <w:rPr>
            <w:rStyle w:val="Hyperlink"/>
            <w:noProof/>
          </w:rPr>
          <w:t>3.36.2 description property</w:t>
        </w:r>
        <w:r w:rsidR="000B5F25">
          <w:rPr>
            <w:noProof/>
            <w:webHidden/>
          </w:rPr>
          <w:tab/>
        </w:r>
        <w:r w:rsidR="000B5F25">
          <w:rPr>
            <w:noProof/>
            <w:webHidden/>
          </w:rPr>
          <w:fldChar w:fldCharType="begin"/>
        </w:r>
        <w:r w:rsidR="000B5F25">
          <w:rPr>
            <w:noProof/>
            <w:webHidden/>
          </w:rPr>
          <w:instrText xml:space="preserve"> PAGEREF _Toc6579771 \h </w:instrText>
        </w:r>
        <w:r w:rsidR="000B5F25">
          <w:rPr>
            <w:noProof/>
            <w:webHidden/>
          </w:rPr>
        </w:r>
        <w:r w:rsidR="000B5F25">
          <w:rPr>
            <w:noProof/>
            <w:webHidden/>
          </w:rPr>
          <w:fldChar w:fldCharType="separate"/>
        </w:r>
        <w:r w:rsidR="000B5F25">
          <w:rPr>
            <w:noProof/>
            <w:webHidden/>
          </w:rPr>
          <w:t>132</w:t>
        </w:r>
        <w:r w:rsidR="000B5F25">
          <w:rPr>
            <w:noProof/>
            <w:webHidden/>
          </w:rPr>
          <w:fldChar w:fldCharType="end"/>
        </w:r>
      </w:hyperlink>
    </w:p>
    <w:p w14:paraId="6872CD89" w14:textId="22215C4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72" w:history="1">
        <w:r w:rsidR="000B5F25" w:rsidRPr="00067CF0">
          <w:rPr>
            <w:rStyle w:val="Hyperlink"/>
            <w:noProof/>
          </w:rPr>
          <w:t>3.36.3 nodes property</w:t>
        </w:r>
        <w:r w:rsidR="000B5F25">
          <w:rPr>
            <w:noProof/>
            <w:webHidden/>
          </w:rPr>
          <w:tab/>
        </w:r>
        <w:r w:rsidR="000B5F25">
          <w:rPr>
            <w:noProof/>
            <w:webHidden/>
          </w:rPr>
          <w:fldChar w:fldCharType="begin"/>
        </w:r>
        <w:r w:rsidR="000B5F25">
          <w:rPr>
            <w:noProof/>
            <w:webHidden/>
          </w:rPr>
          <w:instrText xml:space="preserve"> PAGEREF _Toc6579772 \h </w:instrText>
        </w:r>
        <w:r w:rsidR="000B5F25">
          <w:rPr>
            <w:noProof/>
            <w:webHidden/>
          </w:rPr>
        </w:r>
        <w:r w:rsidR="000B5F25">
          <w:rPr>
            <w:noProof/>
            <w:webHidden/>
          </w:rPr>
          <w:fldChar w:fldCharType="separate"/>
        </w:r>
        <w:r w:rsidR="000B5F25">
          <w:rPr>
            <w:noProof/>
            <w:webHidden/>
          </w:rPr>
          <w:t>132</w:t>
        </w:r>
        <w:r w:rsidR="000B5F25">
          <w:rPr>
            <w:noProof/>
            <w:webHidden/>
          </w:rPr>
          <w:fldChar w:fldCharType="end"/>
        </w:r>
      </w:hyperlink>
    </w:p>
    <w:p w14:paraId="1743DFDB" w14:textId="2111ED7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73" w:history="1">
        <w:r w:rsidR="000B5F25" w:rsidRPr="00067CF0">
          <w:rPr>
            <w:rStyle w:val="Hyperlink"/>
            <w:noProof/>
          </w:rPr>
          <w:t>3.36.4 edges property</w:t>
        </w:r>
        <w:r w:rsidR="000B5F25">
          <w:rPr>
            <w:noProof/>
            <w:webHidden/>
          </w:rPr>
          <w:tab/>
        </w:r>
        <w:r w:rsidR="000B5F25">
          <w:rPr>
            <w:noProof/>
            <w:webHidden/>
          </w:rPr>
          <w:fldChar w:fldCharType="begin"/>
        </w:r>
        <w:r w:rsidR="000B5F25">
          <w:rPr>
            <w:noProof/>
            <w:webHidden/>
          </w:rPr>
          <w:instrText xml:space="preserve"> PAGEREF _Toc6579773 \h </w:instrText>
        </w:r>
        <w:r w:rsidR="000B5F25">
          <w:rPr>
            <w:noProof/>
            <w:webHidden/>
          </w:rPr>
        </w:r>
        <w:r w:rsidR="000B5F25">
          <w:rPr>
            <w:noProof/>
            <w:webHidden/>
          </w:rPr>
          <w:fldChar w:fldCharType="separate"/>
        </w:r>
        <w:r w:rsidR="000B5F25">
          <w:rPr>
            <w:noProof/>
            <w:webHidden/>
          </w:rPr>
          <w:t>132</w:t>
        </w:r>
        <w:r w:rsidR="000B5F25">
          <w:rPr>
            <w:noProof/>
            <w:webHidden/>
          </w:rPr>
          <w:fldChar w:fldCharType="end"/>
        </w:r>
      </w:hyperlink>
    </w:p>
    <w:p w14:paraId="21EF9B4B" w14:textId="289F963C" w:rsidR="000B5F25" w:rsidRDefault="00EF4994">
      <w:pPr>
        <w:pStyle w:val="TOC2"/>
        <w:tabs>
          <w:tab w:val="right" w:leader="dot" w:pos="9350"/>
        </w:tabs>
        <w:rPr>
          <w:rFonts w:asciiTheme="minorHAnsi" w:eastAsiaTheme="minorEastAsia" w:hAnsiTheme="minorHAnsi" w:cstheme="minorBidi"/>
          <w:noProof/>
          <w:sz w:val="22"/>
          <w:szCs w:val="22"/>
        </w:rPr>
      </w:pPr>
      <w:hyperlink w:anchor="_Toc6579774" w:history="1">
        <w:r w:rsidR="000B5F25" w:rsidRPr="00067CF0">
          <w:rPr>
            <w:rStyle w:val="Hyperlink"/>
            <w:noProof/>
          </w:rPr>
          <w:t>3.37 node object</w:t>
        </w:r>
        <w:r w:rsidR="000B5F25">
          <w:rPr>
            <w:noProof/>
            <w:webHidden/>
          </w:rPr>
          <w:tab/>
        </w:r>
        <w:r w:rsidR="000B5F25">
          <w:rPr>
            <w:noProof/>
            <w:webHidden/>
          </w:rPr>
          <w:fldChar w:fldCharType="begin"/>
        </w:r>
        <w:r w:rsidR="000B5F25">
          <w:rPr>
            <w:noProof/>
            <w:webHidden/>
          </w:rPr>
          <w:instrText xml:space="preserve"> PAGEREF _Toc6579774 \h </w:instrText>
        </w:r>
        <w:r w:rsidR="000B5F25">
          <w:rPr>
            <w:noProof/>
            <w:webHidden/>
          </w:rPr>
        </w:r>
        <w:r w:rsidR="000B5F25">
          <w:rPr>
            <w:noProof/>
            <w:webHidden/>
          </w:rPr>
          <w:fldChar w:fldCharType="separate"/>
        </w:r>
        <w:r w:rsidR="000B5F25">
          <w:rPr>
            <w:noProof/>
            <w:webHidden/>
          </w:rPr>
          <w:t>132</w:t>
        </w:r>
        <w:r w:rsidR="000B5F25">
          <w:rPr>
            <w:noProof/>
            <w:webHidden/>
          </w:rPr>
          <w:fldChar w:fldCharType="end"/>
        </w:r>
      </w:hyperlink>
    </w:p>
    <w:p w14:paraId="002551B5" w14:textId="322B32BC"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75" w:history="1">
        <w:r w:rsidR="000B5F25" w:rsidRPr="00067CF0">
          <w:rPr>
            <w:rStyle w:val="Hyperlink"/>
            <w:noProof/>
          </w:rPr>
          <w:t>3.37.1 General</w:t>
        </w:r>
        <w:r w:rsidR="000B5F25">
          <w:rPr>
            <w:noProof/>
            <w:webHidden/>
          </w:rPr>
          <w:tab/>
        </w:r>
        <w:r w:rsidR="000B5F25">
          <w:rPr>
            <w:noProof/>
            <w:webHidden/>
          </w:rPr>
          <w:fldChar w:fldCharType="begin"/>
        </w:r>
        <w:r w:rsidR="000B5F25">
          <w:rPr>
            <w:noProof/>
            <w:webHidden/>
          </w:rPr>
          <w:instrText xml:space="preserve"> PAGEREF _Toc6579775 \h </w:instrText>
        </w:r>
        <w:r w:rsidR="000B5F25">
          <w:rPr>
            <w:noProof/>
            <w:webHidden/>
          </w:rPr>
        </w:r>
        <w:r w:rsidR="000B5F25">
          <w:rPr>
            <w:noProof/>
            <w:webHidden/>
          </w:rPr>
          <w:fldChar w:fldCharType="separate"/>
        </w:r>
        <w:r w:rsidR="000B5F25">
          <w:rPr>
            <w:noProof/>
            <w:webHidden/>
          </w:rPr>
          <w:t>132</w:t>
        </w:r>
        <w:r w:rsidR="000B5F25">
          <w:rPr>
            <w:noProof/>
            <w:webHidden/>
          </w:rPr>
          <w:fldChar w:fldCharType="end"/>
        </w:r>
      </w:hyperlink>
    </w:p>
    <w:p w14:paraId="32BC4ED8" w14:textId="7489213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76" w:history="1">
        <w:r w:rsidR="000B5F25" w:rsidRPr="00067CF0">
          <w:rPr>
            <w:rStyle w:val="Hyperlink"/>
            <w:noProof/>
          </w:rPr>
          <w:t>3.37.2 id property</w:t>
        </w:r>
        <w:r w:rsidR="000B5F25">
          <w:rPr>
            <w:noProof/>
            <w:webHidden/>
          </w:rPr>
          <w:tab/>
        </w:r>
        <w:r w:rsidR="000B5F25">
          <w:rPr>
            <w:noProof/>
            <w:webHidden/>
          </w:rPr>
          <w:fldChar w:fldCharType="begin"/>
        </w:r>
        <w:r w:rsidR="000B5F25">
          <w:rPr>
            <w:noProof/>
            <w:webHidden/>
          </w:rPr>
          <w:instrText xml:space="preserve"> PAGEREF _Toc6579776 \h </w:instrText>
        </w:r>
        <w:r w:rsidR="000B5F25">
          <w:rPr>
            <w:noProof/>
            <w:webHidden/>
          </w:rPr>
        </w:r>
        <w:r w:rsidR="000B5F25">
          <w:rPr>
            <w:noProof/>
            <w:webHidden/>
          </w:rPr>
          <w:fldChar w:fldCharType="separate"/>
        </w:r>
        <w:r w:rsidR="000B5F25">
          <w:rPr>
            <w:noProof/>
            <w:webHidden/>
          </w:rPr>
          <w:t>132</w:t>
        </w:r>
        <w:r w:rsidR="000B5F25">
          <w:rPr>
            <w:noProof/>
            <w:webHidden/>
          </w:rPr>
          <w:fldChar w:fldCharType="end"/>
        </w:r>
      </w:hyperlink>
    </w:p>
    <w:p w14:paraId="7D296FE3" w14:textId="57B59ACE"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77" w:history="1">
        <w:r w:rsidR="000B5F25" w:rsidRPr="00067CF0">
          <w:rPr>
            <w:rStyle w:val="Hyperlink"/>
            <w:noProof/>
          </w:rPr>
          <w:t>3.37.3 label property</w:t>
        </w:r>
        <w:r w:rsidR="000B5F25">
          <w:rPr>
            <w:noProof/>
            <w:webHidden/>
          </w:rPr>
          <w:tab/>
        </w:r>
        <w:r w:rsidR="000B5F25">
          <w:rPr>
            <w:noProof/>
            <w:webHidden/>
          </w:rPr>
          <w:fldChar w:fldCharType="begin"/>
        </w:r>
        <w:r w:rsidR="000B5F25">
          <w:rPr>
            <w:noProof/>
            <w:webHidden/>
          </w:rPr>
          <w:instrText xml:space="preserve"> PAGEREF _Toc6579777 \h </w:instrText>
        </w:r>
        <w:r w:rsidR="000B5F25">
          <w:rPr>
            <w:noProof/>
            <w:webHidden/>
          </w:rPr>
        </w:r>
        <w:r w:rsidR="000B5F25">
          <w:rPr>
            <w:noProof/>
            <w:webHidden/>
          </w:rPr>
          <w:fldChar w:fldCharType="separate"/>
        </w:r>
        <w:r w:rsidR="000B5F25">
          <w:rPr>
            <w:noProof/>
            <w:webHidden/>
          </w:rPr>
          <w:t>133</w:t>
        </w:r>
        <w:r w:rsidR="000B5F25">
          <w:rPr>
            <w:noProof/>
            <w:webHidden/>
          </w:rPr>
          <w:fldChar w:fldCharType="end"/>
        </w:r>
      </w:hyperlink>
    </w:p>
    <w:p w14:paraId="39B64144" w14:textId="15C48DF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78" w:history="1">
        <w:r w:rsidR="000B5F25" w:rsidRPr="00067CF0">
          <w:rPr>
            <w:rStyle w:val="Hyperlink"/>
            <w:noProof/>
          </w:rPr>
          <w:t>3.37.4 location property</w:t>
        </w:r>
        <w:r w:rsidR="000B5F25">
          <w:rPr>
            <w:noProof/>
            <w:webHidden/>
          </w:rPr>
          <w:tab/>
        </w:r>
        <w:r w:rsidR="000B5F25">
          <w:rPr>
            <w:noProof/>
            <w:webHidden/>
          </w:rPr>
          <w:fldChar w:fldCharType="begin"/>
        </w:r>
        <w:r w:rsidR="000B5F25">
          <w:rPr>
            <w:noProof/>
            <w:webHidden/>
          </w:rPr>
          <w:instrText xml:space="preserve"> PAGEREF _Toc6579778 \h </w:instrText>
        </w:r>
        <w:r w:rsidR="000B5F25">
          <w:rPr>
            <w:noProof/>
            <w:webHidden/>
          </w:rPr>
        </w:r>
        <w:r w:rsidR="000B5F25">
          <w:rPr>
            <w:noProof/>
            <w:webHidden/>
          </w:rPr>
          <w:fldChar w:fldCharType="separate"/>
        </w:r>
        <w:r w:rsidR="000B5F25">
          <w:rPr>
            <w:noProof/>
            <w:webHidden/>
          </w:rPr>
          <w:t>133</w:t>
        </w:r>
        <w:r w:rsidR="000B5F25">
          <w:rPr>
            <w:noProof/>
            <w:webHidden/>
          </w:rPr>
          <w:fldChar w:fldCharType="end"/>
        </w:r>
      </w:hyperlink>
    </w:p>
    <w:p w14:paraId="1FF29377" w14:textId="3778A54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79" w:history="1">
        <w:r w:rsidR="000B5F25" w:rsidRPr="00067CF0">
          <w:rPr>
            <w:rStyle w:val="Hyperlink"/>
            <w:noProof/>
          </w:rPr>
          <w:t>3.37.5 children property</w:t>
        </w:r>
        <w:r w:rsidR="000B5F25">
          <w:rPr>
            <w:noProof/>
            <w:webHidden/>
          </w:rPr>
          <w:tab/>
        </w:r>
        <w:r w:rsidR="000B5F25">
          <w:rPr>
            <w:noProof/>
            <w:webHidden/>
          </w:rPr>
          <w:fldChar w:fldCharType="begin"/>
        </w:r>
        <w:r w:rsidR="000B5F25">
          <w:rPr>
            <w:noProof/>
            <w:webHidden/>
          </w:rPr>
          <w:instrText xml:space="preserve"> PAGEREF _Toc6579779 \h </w:instrText>
        </w:r>
        <w:r w:rsidR="000B5F25">
          <w:rPr>
            <w:noProof/>
            <w:webHidden/>
          </w:rPr>
        </w:r>
        <w:r w:rsidR="000B5F25">
          <w:rPr>
            <w:noProof/>
            <w:webHidden/>
          </w:rPr>
          <w:fldChar w:fldCharType="separate"/>
        </w:r>
        <w:r w:rsidR="000B5F25">
          <w:rPr>
            <w:noProof/>
            <w:webHidden/>
          </w:rPr>
          <w:t>133</w:t>
        </w:r>
        <w:r w:rsidR="000B5F25">
          <w:rPr>
            <w:noProof/>
            <w:webHidden/>
          </w:rPr>
          <w:fldChar w:fldCharType="end"/>
        </w:r>
      </w:hyperlink>
    </w:p>
    <w:p w14:paraId="380FF3D4" w14:textId="10A076B5" w:rsidR="000B5F25" w:rsidRDefault="00EF4994">
      <w:pPr>
        <w:pStyle w:val="TOC2"/>
        <w:tabs>
          <w:tab w:val="right" w:leader="dot" w:pos="9350"/>
        </w:tabs>
        <w:rPr>
          <w:rFonts w:asciiTheme="minorHAnsi" w:eastAsiaTheme="minorEastAsia" w:hAnsiTheme="minorHAnsi" w:cstheme="minorBidi"/>
          <w:noProof/>
          <w:sz w:val="22"/>
          <w:szCs w:val="22"/>
        </w:rPr>
      </w:pPr>
      <w:hyperlink w:anchor="_Toc6579780" w:history="1">
        <w:r w:rsidR="000B5F25" w:rsidRPr="00067CF0">
          <w:rPr>
            <w:rStyle w:val="Hyperlink"/>
            <w:noProof/>
          </w:rPr>
          <w:t>3.38 edge object</w:t>
        </w:r>
        <w:r w:rsidR="000B5F25">
          <w:rPr>
            <w:noProof/>
            <w:webHidden/>
          </w:rPr>
          <w:tab/>
        </w:r>
        <w:r w:rsidR="000B5F25">
          <w:rPr>
            <w:noProof/>
            <w:webHidden/>
          </w:rPr>
          <w:fldChar w:fldCharType="begin"/>
        </w:r>
        <w:r w:rsidR="000B5F25">
          <w:rPr>
            <w:noProof/>
            <w:webHidden/>
          </w:rPr>
          <w:instrText xml:space="preserve"> PAGEREF _Toc6579780 \h </w:instrText>
        </w:r>
        <w:r w:rsidR="000B5F25">
          <w:rPr>
            <w:noProof/>
            <w:webHidden/>
          </w:rPr>
        </w:r>
        <w:r w:rsidR="000B5F25">
          <w:rPr>
            <w:noProof/>
            <w:webHidden/>
          </w:rPr>
          <w:fldChar w:fldCharType="separate"/>
        </w:r>
        <w:r w:rsidR="000B5F25">
          <w:rPr>
            <w:noProof/>
            <w:webHidden/>
          </w:rPr>
          <w:t>133</w:t>
        </w:r>
        <w:r w:rsidR="000B5F25">
          <w:rPr>
            <w:noProof/>
            <w:webHidden/>
          </w:rPr>
          <w:fldChar w:fldCharType="end"/>
        </w:r>
      </w:hyperlink>
    </w:p>
    <w:p w14:paraId="5709DD50" w14:textId="1EBE0E5C"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81" w:history="1">
        <w:r w:rsidR="000B5F25" w:rsidRPr="00067CF0">
          <w:rPr>
            <w:rStyle w:val="Hyperlink"/>
            <w:noProof/>
          </w:rPr>
          <w:t>3.38.1 General</w:t>
        </w:r>
        <w:r w:rsidR="000B5F25">
          <w:rPr>
            <w:noProof/>
            <w:webHidden/>
          </w:rPr>
          <w:tab/>
        </w:r>
        <w:r w:rsidR="000B5F25">
          <w:rPr>
            <w:noProof/>
            <w:webHidden/>
          </w:rPr>
          <w:fldChar w:fldCharType="begin"/>
        </w:r>
        <w:r w:rsidR="000B5F25">
          <w:rPr>
            <w:noProof/>
            <w:webHidden/>
          </w:rPr>
          <w:instrText xml:space="preserve"> PAGEREF _Toc6579781 \h </w:instrText>
        </w:r>
        <w:r w:rsidR="000B5F25">
          <w:rPr>
            <w:noProof/>
            <w:webHidden/>
          </w:rPr>
        </w:r>
        <w:r w:rsidR="000B5F25">
          <w:rPr>
            <w:noProof/>
            <w:webHidden/>
          </w:rPr>
          <w:fldChar w:fldCharType="separate"/>
        </w:r>
        <w:r w:rsidR="000B5F25">
          <w:rPr>
            <w:noProof/>
            <w:webHidden/>
          </w:rPr>
          <w:t>133</w:t>
        </w:r>
        <w:r w:rsidR="000B5F25">
          <w:rPr>
            <w:noProof/>
            <w:webHidden/>
          </w:rPr>
          <w:fldChar w:fldCharType="end"/>
        </w:r>
      </w:hyperlink>
    </w:p>
    <w:p w14:paraId="307C22FA" w14:textId="67907B7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82" w:history="1">
        <w:r w:rsidR="000B5F25" w:rsidRPr="00067CF0">
          <w:rPr>
            <w:rStyle w:val="Hyperlink"/>
            <w:noProof/>
          </w:rPr>
          <w:t>3.38.2 id property</w:t>
        </w:r>
        <w:r w:rsidR="000B5F25">
          <w:rPr>
            <w:noProof/>
            <w:webHidden/>
          </w:rPr>
          <w:tab/>
        </w:r>
        <w:r w:rsidR="000B5F25">
          <w:rPr>
            <w:noProof/>
            <w:webHidden/>
          </w:rPr>
          <w:fldChar w:fldCharType="begin"/>
        </w:r>
        <w:r w:rsidR="000B5F25">
          <w:rPr>
            <w:noProof/>
            <w:webHidden/>
          </w:rPr>
          <w:instrText xml:space="preserve"> PAGEREF _Toc6579782 \h </w:instrText>
        </w:r>
        <w:r w:rsidR="000B5F25">
          <w:rPr>
            <w:noProof/>
            <w:webHidden/>
          </w:rPr>
        </w:r>
        <w:r w:rsidR="000B5F25">
          <w:rPr>
            <w:noProof/>
            <w:webHidden/>
          </w:rPr>
          <w:fldChar w:fldCharType="separate"/>
        </w:r>
        <w:r w:rsidR="000B5F25">
          <w:rPr>
            <w:noProof/>
            <w:webHidden/>
          </w:rPr>
          <w:t>133</w:t>
        </w:r>
        <w:r w:rsidR="000B5F25">
          <w:rPr>
            <w:noProof/>
            <w:webHidden/>
          </w:rPr>
          <w:fldChar w:fldCharType="end"/>
        </w:r>
      </w:hyperlink>
    </w:p>
    <w:p w14:paraId="25568D4A" w14:textId="75A02EB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83" w:history="1">
        <w:r w:rsidR="000B5F25" w:rsidRPr="00067CF0">
          <w:rPr>
            <w:rStyle w:val="Hyperlink"/>
            <w:noProof/>
          </w:rPr>
          <w:t>3.38.3 label property</w:t>
        </w:r>
        <w:r w:rsidR="000B5F25">
          <w:rPr>
            <w:noProof/>
            <w:webHidden/>
          </w:rPr>
          <w:tab/>
        </w:r>
        <w:r w:rsidR="000B5F25">
          <w:rPr>
            <w:noProof/>
            <w:webHidden/>
          </w:rPr>
          <w:fldChar w:fldCharType="begin"/>
        </w:r>
        <w:r w:rsidR="000B5F25">
          <w:rPr>
            <w:noProof/>
            <w:webHidden/>
          </w:rPr>
          <w:instrText xml:space="preserve"> PAGEREF _Toc6579783 \h </w:instrText>
        </w:r>
        <w:r w:rsidR="000B5F25">
          <w:rPr>
            <w:noProof/>
            <w:webHidden/>
          </w:rPr>
        </w:r>
        <w:r w:rsidR="000B5F25">
          <w:rPr>
            <w:noProof/>
            <w:webHidden/>
          </w:rPr>
          <w:fldChar w:fldCharType="separate"/>
        </w:r>
        <w:r w:rsidR="000B5F25">
          <w:rPr>
            <w:noProof/>
            <w:webHidden/>
          </w:rPr>
          <w:t>133</w:t>
        </w:r>
        <w:r w:rsidR="000B5F25">
          <w:rPr>
            <w:noProof/>
            <w:webHidden/>
          </w:rPr>
          <w:fldChar w:fldCharType="end"/>
        </w:r>
      </w:hyperlink>
    </w:p>
    <w:p w14:paraId="047719C4" w14:textId="644E190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84" w:history="1">
        <w:r w:rsidR="000B5F25" w:rsidRPr="00067CF0">
          <w:rPr>
            <w:rStyle w:val="Hyperlink"/>
            <w:noProof/>
          </w:rPr>
          <w:t>3.38.4 sourceNodeId property</w:t>
        </w:r>
        <w:r w:rsidR="000B5F25">
          <w:rPr>
            <w:noProof/>
            <w:webHidden/>
          </w:rPr>
          <w:tab/>
        </w:r>
        <w:r w:rsidR="000B5F25">
          <w:rPr>
            <w:noProof/>
            <w:webHidden/>
          </w:rPr>
          <w:fldChar w:fldCharType="begin"/>
        </w:r>
        <w:r w:rsidR="000B5F25">
          <w:rPr>
            <w:noProof/>
            <w:webHidden/>
          </w:rPr>
          <w:instrText xml:space="preserve"> PAGEREF _Toc6579784 \h </w:instrText>
        </w:r>
        <w:r w:rsidR="000B5F25">
          <w:rPr>
            <w:noProof/>
            <w:webHidden/>
          </w:rPr>
        </w:r>
        <w:r w:rsidR="000B5F25">
          <w:rPr>
            <w:noProof/>
            <w:webHidden/>
          </w:rPr>
          <w:fldChar w:fldCharType="separate"/>
        </w:r>
        <w:r w:rsidR="000B5F25">
          <w:rPr>
            <w:noProof/>
            <w:webHidden/>
          </w:rPr>
          <w:t>133</w:t>
        </w:r>
        <w:r w:rsidR="000B5F25">
          <w:rPr>
            <w:noProof/>
            <w:webHidden/>
          </w:rPr>
          <w:fldChar w:fldCharType="end"/>
        </w:r>
      </w:hyperlink>
    </w:p>
    <w:p w14:paraId="68242B6C" w14:textId="295A49F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85" w:history="1">
        <w:r w:rsidR="000B5F25" w:rsidRPr="00067CF0">
          <w:rPr>
            <w:rStyle w:val="Hyperlink"/>
            <w:noProof/>
          </w:rPr>
          <w:t>3.38.5 targetNodeId property</w:t>
        </w:r>
        <w:r w:rsidR="000B5F25">
          <w:rPr>
            <w:noProof/>
            <w:webHidden/>
          </w:rPr>
          <w:tab/>
        </w:r>
        <w:r w:rsidR="000B5F25">
          <w:rPr>
            <w:noProof/>
            <w:webHidden/>
          </w:rPr>
          <w:fldChar w:fldCharType="begin"/>
        </w:r>
        <w:r w:rsidR="000B5F25">
          <w:rPr>
            <w:noProof/>
            <w:webHidden/>
          </w:rPr>
          <w:instrText xml:space="preserve"> PAGEREF _Toc6579785 \h </w:instrText>
        </w:r>
        <w:r w:rsidR="000B5F25">
          <w:rPr>
            <w:noProof/>
            <w:webHidden/>
          </w:rPr>
        </w:r>
        <w:r w:rsidR="000B5F25">
          <w:rPr>
            <w:noProof/>
            <w:webHidden/>
          </w:rPr>
          <w:fldChar w:fldCharType="separate"/>
        </w:r>
        <w:r w:rsidR="000B5F25">
          <w:rPr>
            <w:noProof/>
            <w:webHidden/>
          </w:rPr>
          <w:t>134</w:t>
        </w:r>
        <w:r w:rsidR="000B5F25">
          <w:rPr>
            <w:noProof/>
            <w:webHidden/>
          </w:rPr>
          <w:fldChar w:fldCharType="end"/>
        </w:r>
      </w:hyperlink>
    </w:p>
    <w:p w14:paraId="4EA2C96A" w14:textId="48D0F261" w:rsidR="000B5F25" w:rsidRDefault="00EF4994">
      <w:pPr>
        <w:pStyle w:val="TOC2"/>
        <w:tabs>
          <w:tab w:val="right" w:leader="dot" w:pos="9350"/>
        </w:tabs>
        <w:rPr>
          <w:rFonts w:asciiTheme="minorHAnsi" w:eastAsiaTheme="minorEastAsia" w:hAnsiTheme="minorHAnsi" w:cstheme="minorBidi"/>
          <w:noProof/>
          <w:sz w:val="22"/>
          <w:szCs w:val="22"/>
        </w:rPr>
      </w:pPr>
      <w:hyperlink w:anchor="_Toc6579786" w:history="1">
        <w:r w:rsidR="000B5F25" w:rsidRPr="00067CF0">
          <w:rPr>
            <w:rStyle w:val="Hyperlink"/>
            <w:noProof/>
          </w:rPr>
          <w:t>3.39 graphTraversal object</w:t>
        </w:r>
        <w:r w:rsidR="000B5F25">
          <w:rPr>
            <w:noProof/>
            <w:webHidden/>
          </w:rPr>
          <w:tab/>
        </w:r>
        <w:r w:rsidR="000B5F25">
          <w:rPr>
            <w:noProof/>
            <w:webHidden/>
          </w:rPr>
          <w:fldChar w:fldCharType="begin"/>
        </w:r>
        <w:r w:rsidR="000B5F25">
          <w:rPr>
            <w:noProof/>
            <w:webHidden/>
          </w:rPr>
          <w:instrText xml:space="preserve"> PAGEREF _Toc6579786 \h </w:instrText>
        </w:r>
        <w:r w:rsidR="000B5F25">
          <w:rPr>
            <w:noProof/>
            <w:webHidden/>
          </w:rPr>
        </w:r>
        <w:r w:rsidR="000B5F25">
          <w:rPr>
            <w:noProof/>
            <w:webHidden/>
          </w:rPr>
          <w:fldChar w:fldCharType="separate"/>
        </w:r>
        <w:r w:rsidR="000B5F25">
          <w:rPr>
            <w:noProof/>
            <w:webHidden/>
          </w:rPr>
          <w:t>134</w:t>
        </w:r>
        <w:r w:rsidR="000B5F25">
          <w:rPr>
            <w:noProof/>
            <w:webHidden/>
          </w:rPr>
          <w:fldChar w:fldCharType="end"/>
        </w:r>
      </w:hyperlink>
    </w:p>
    <w:p w14:paraId="5615D906" w14:textId="0A2B26B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87" w:history="1">
        <w:r w:rsidR="000B5F25" w:rsidRPr="00067CF0">
          <w:rPr>
            <w:rStyle w:val="Hyperlink"/>
            <w:noProof/>
          </w:rPr>
          <w:t>3.39.1 General</w:t>
        </w:r>
        <w:r w:rsidR="000B5F25">
          <w:rPr>
            <w:noProof/>
            <w:webHidden/>
          </w:rPr>
          <w:tab/>
        </w:r>
        <w:r w:rsidR="000B5F25">
          <w:rPr>
            <w:noProof/>
            <w:webHidden/>
          </w:rPr>
          <w:fldChar w:fldCharType="begin"/>
        </w:r>
        <w:r w:rsidR="000B5F25">
          <w:rPr>
            <w:noProof/>
            <w:webHidden/>
          </w:rPr>
          <w:instrText xml:space="preserve"> PAGEREF _Toc6579787 \h </w:instrText>
        </w:r>
        <w:r w:rsidR="000B5F25">
          <w:rPr>
            <w:noProof/>
            <w:webHidden/>
          </w:rPr>
        </w:r>
        <w:r w:rsidR="000B5F25">
          <w:rPr>
            <w:noProof/>
            <w:webHidden/>
          </w:rPr>
          <w:fldChar w:fldCharType="separate"/>
        </w:r>
        <w:r w:rsidR="000B5F25">
          <w:rPr>
            <w:noProof/>
            <w:webHidden/>
          </w:rPr>
          <w:t>134</w:t>
        </w:r>
        <w:r w:rsidR="000B5F25">
          <w:rPr>
            <w:noProof/>
            <w:webHidden/>
          </w:rPr>
          <w:fldChar w:fldCharType="end"/>
        </w:r>
      </w:hyperlink>
    </w:p>
    <w:p w14:paraId="1F339C24" w14:textId="11B174E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88" w:history="1">
        <w:r w:rsidR="000B5F25" w:rsidRPr="00067CF0">
          <w:rPr>
            <w:rStyle w:val="Hyperlink"/>
            <w:noProof/>
          </w:rPr>
          <w:t>3.39.2 Constraints</w:t>
        </w:r>
        <w:r w:rsidR="000B5F25">
          <w:rPr>
            <w:noProof/>
            <w:webHidden/>
          </w:rPr>
          <w:tab/>
        </w:r>
        <w:r w:rsidR="000B5F25">
          <w:rPr>
            <w:noProof/>
            <w:webHidden/>
          </w:rPr>
          <w:fldChar w:fldCharType="begin"/>
        </w:r>
        <w:r w:rsidR="000B5F25">
          <w:rPr>
            <w:noProof/>
            <w:webHidden/>
          </w:rPr>
          <w:instrText xml:space="preserve"> PAGEREF _Toc6579788 \h </w:instrText>
        </w:r>
        <w:r w:rsidR="000B5F25">
          <w:rPr>
            <w:noProof/>
            <w:webHidden/>
          </w:rPr>
        </w:r>
        <w:r w:rsidR="000B5F25">
          <w:rPr>
            <w:noProof/>
            <w:webHidden/>
          </w:rPr>
          <w:fldChar w:fldCharType="separate"/>
        </w:r>
        <w:r w:rsidR="000B5F25">
          <w:rPr>
            <w:noProof/>
            <w:webHidden/>
          </w:rPr>
          <w:t>134</w:t>
        </w:r>
        <w:r w:rsidR="000B5F25">
          <w:rPr>
            <w:noProof/>
            <w:webHidden/>
          </w:rPr>
          <w:fldChar w:fldCharType="end"/>
        </w:r>
      </w:hyperlink>
    </w:p>
    <w:p w14:paraId="19F9C634" w14:textId="26F44C5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89" w:history="1">
        <w:r w:rsidR="000B5F25" w:rsidRPr="00067CF0">
          <w:rPr>
            <w:rStyle w:val="Hyperlink"/>
            <w:noProof/>
          </w:rPr>
          <w:t>3.39.3 resultGraphIndex property</w:t>
        </w:r>
        <w:r w:rsidR="000B5F25">
          <w:rPr>
            <w:noProof/>
            <w:webHidden/>
          </w:rPr>
          <w:tab/>
        </w:r>
        <w:r w:rsidR="000B5F25">
          <w:rPr>
            <w:noProof/>
            <w:webHidden/>
          </w:rPr>
          <w:fldChar w:fldCharType="begin"/>
        </w:r>
        <w:r w:rsidR="000B5F25">
          <w:rPr>
            <w:noProof/>
            <w:webHidden/>
          </w:rPr>
          <w:instrText xml:space="preserve"> PAGEREF _Toc6579789 \h </w:instrText>
        </w:r>
        <w:r w:rsidR="000B5F25">
          <w:rPr>
            <w:noProof/>
            <w:webHidden/>
          </w:rPr>
        </w:r>
        <w:r w:rsidR="000B5F25">
          <w:rPr>
            <w:noProof/>
            <w:webHidden/>
          </w:rPr>
          <w:fldChar w:fldCharType="separate"/>
        </w:r>
        <w:r w:rsidR="000B5F25">
          <w:rPr>
            <w:noProof/>
            <w:webHidden/>
          </w:rPr>
          <w:t>134</w:t>
        </w:r>
        <w:r w:rsidR="000B5F25">
          <w:rPr>
            <w:noProof/>
            <w:webHidden/>
          </w:rPr>
          <w:fldChar w:fldCharType="end"/>
        </w:r>
      </w:hyperlink>
    </w:p>
    <w:p w14:paraId="1E358A6A" w14:textId="533EE0C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90" w:history="1">
        <w:r w:rsidR="000B5F25" w:rsidRPr="00067CF0">
          <w:rPr>
            <w:rStyle w:val="Hyperlink"/>
            <w:noProof/>
          </w:rPr>
          <w:t>3.39.4 runGraphIndex property</w:t>
        </w:r>
        <w:r w:rsidR="000B5F25">
          <w:rPr>
            <w:noProof/>
            <w:webHidden/>
          </w:rPr>
          <w:tab/>
        </w:r>
        <w:r w:rsidR="000B5F25">
          <w:rPr>
            <w:noProof/>
            <w:webHidden/>
          </w:rPr>
          <w:fldChar w:fldCharType="begin"/>
        </w:r>
        <w:r w:rsidR="000B5F25">
          <w:rPr>
            <w:noProof/>
            <w:webHidden/>
          </w:rPr>
          <w:instrText xml:space="preserve"> PAGEREF _Toc6579790 \h </w:instrText>
        </w:r>
        <w:r w:rsidR="000B5F25">
          <w:rPr>
            <w:noProof/>
            <w:webHidden/>
          </w:rPr>
        </w:r>
        <w:r w:rsidR="000B5F25">
          <w:rPr>
            <w:noProof/>
            <w:webHidden/>
          </w:rPr>
          <w:fldChar w:fldCharType="separate"/>
        </w:r>
        <w:r w:rsidR="000B5F25">
          <w:rPr>
            <w:noProof/>
            <w:webHidden/>
          </w:rPr>
          <w:t>135</w:t>
        </w:r>
        <w:r w:rsidR="000B5F25">
          <w:rPr>
            <w:noProof/>
            <w:webHidden/>
          </w:rPr>
          <w:fldChar w:fldCharType="end"/>
        </w:r>
      </w:hyperlink>
    </w:p>
    <w:p w14:paraId="070BCFF7" w14:textId="3E57CC1C"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91" w:history="1">
        <w:r w:rsidR="000B5F25" w:rsidRPr="00067CF0">
          <w:rPr>
            <w:rStyle w:val="Hyperlink"/>
            <w:noProof/>
          </w:rPr>
          <w:t>3.39.5 description property</w:t>
        </w:r>
        <w:r w:rsidR="000B5F25">
          <w:rPr>
            <w:noProof/>
            <w:webHidden/>
          </w:rPr>
          <w:tab/>
        </w:r>
        <w:r w:rsidR="000B5F25">
          <w:rPr>
            <w:noProof/>
            <w:webHidden/>
          </w:rPr>
          <w:fldChar w:fldCharType="begin"/>
        </w:r>
        <w:r w:rsidR="000B5F25">
          <w:rPr>
            <w:noProof/>
            <w:webHidden/>
          </w:rPr>
          <w:instrText xml:space="preserve"> PAGEREF _Toc6579791 \h </w:instrText>
        </w:r>
        <w:r w:rsidR="000B5F25">
          <w:rPr>
            <w:noProof/>
            <w:webHidden/>
          </w:rPr>
        </w:r>
        <w:r w:rsidR="000B5F25">
          <w:rPr>
            <w:noProof/>
            <w:webHidden/>
          </w:rPr>
          <w:fldChar w:fldCharType="separate"/>
        </w:r>
        <w:r w:rsidR="000B5F25">
          <w:rPr>
            <w:noProof/>
            <w:webHidden/>
          </w:rPr>
          <w:t>135</w:t>
        </w:r>
        <w:r w:rsidR="000B5F25">
          <w:rPr>
            <w:noProof/>
            <w:webHidden/>
          </w:rPr>
          <w:fldChar w:fldCharType="end"/>
        </w:r>
      </w:hyperlink>
    </w:p>
    <w:p w14:paraId="6B35E6D5" w14:textId="48B602D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92" w:history="1">
        <w:r w:rsidR="000B5F25" w:rsidRPr="00067CF0">
          <w:rPr>
            <w:rStyle w:val="Hyperlink"/>
            <w:noProof/>
          </w:rPr>
          <w:t>3.39.6 initialState property</w:t>
        </w:r>
        <w:r w:rsidR="000B5F25">
          <w:rPr>
            <w:noProof/>
            <w:webHidden/>
          </w:rPr>
          <w:tab/>
        </w:r>
        <w:r w:rsidR="000B5F25">
          <w:rPr>
            <w:noProof/>
            <w:webHidden/>
          </w:rPr>
          <w:fldChar w:fldCharType="begin"/>
        </w:r>
        <w:r w:rsidR="000B5F25">
          <w:rPr>
            <w:noProof/>
            <w:webHidden/>
          </w:rPr>
          <w:instrText xml:space="preserve"> PAGEREF _Toc6579792 \h </w:instrText>
        </w:r>
        <w:r w:rsidR="000B5F25">
          <w:rPr>
            <w:noProof/>
            <w:webHidden/>
          </w:rPr>
        </w:r>
        <w:r w:rsidR="000B5F25">
          <w:rPr>
            <w:noProof/>
            <w:webHidden/>
          </w:rPr>
          <w:fldChar w:fldCharType="separate"/>
        </w:r>
        <w:r w:rsidR="000B5F25">
          <w:rPr>
            <w:noProof/>
            <w:webHidden/>
          </w:rPr>
          <w:t>135</w:t>
        </w:r>
        <w:r w:rsidR="000B5F25">
          <w:rPr>
            <w:noProof/>
            <w:webHidden/>
          </w:rPr>
          <w:fldChar w:fldCharType="end"/>
        </w:r>
      </w:hyperlink>
    </w:p>
    <w:p w14:paraId="0DE56AC0" w14:textId="3FD252E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93" w:history="1">
        <w:r w:rsidR="000B5F25" w:rsidRPr="00067CF0">
          <w:rPr>
            <w:rStyle w:val="Hyperlink"/>
            <w:noProof/>
          </w:rPr>
          <w:t>3.39.7 immutableState property</w:t>
        </w:r>
        <w:r w:rsidR="000B5F25">
          <w:rPr>
            <w:noProof/>
            <w:webHidden/>
          </w:rPr>
          <w:tab/>
        </w:r>
        <w:r w:rsidR="000B5F25">
          <w:rPr>
            <w:noProof/>
            <w:webHidden/>
          </w:rPr>
          <w:fldChar w:fldCharType="begin"/>
        </w:r>
        <w:r w:rsidR="000B5F25">
          <w:rPr>
            <w:noProof/>
            <w:webHidden/>
          </w:rPr>
          <w:instrText xml:space="preserve"> PAGEREF _Toc6579793 \h </w:instrText>
        </w:r>
        <w:r w:rsidR="000B5F25">
          <w:rPr>
            <w:noProof/>
            <w:webHidden/>
          </w:rPr>
        </w:r>
        <w:r w:rsidR="000B5F25">
          <w:rPr>
            <w:noProof/>
            <w:webHidden/>
          </w:rPr>
          <w:fldChar w:fldCharType="separate"/>
        </w:r>
        <w:r w:rsidR="000B5F25">
          <w:rPr>
            <w:noProof/>
            <w:webHidden/>
          </w:rPr>
          <w:t>135</w:t>
        </w:r>
        <w:r w:rsidR="000B5F25">
          <w:rPr>
            <w:noProof/>
            <w:webHidden/>
          </w:rPr>
          <w:fldChar w:fldCharType="end"/>
        </w:r>
      </w:hyperlink>
    </w:p>
    <w:p w14:paraId="353CF47C" w14:textId="6A5E58F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94" w:history="1">
        <w:r w:rsidR="000B5F25" w:rsidRPr="00067CF0">
          <w:rPr>
            <w:rStyle w:val="Hyperlink"/>
            <w:noProof/>
          </w:rPr>
          <w:t>3.39.8 edgeTraversals property</w:t>
        </w:r>
        <w:r w:rsidR="000B5F25">
          <w:rPr>
            <w:noProof/>
            <w:webHidden/>
          </w:rPr>
          <w:tab/>
        </w:r>
        <w:r w:rsidR="000B5F25">
          <w:rPr>
            <w:noProof/>
            <w:webHidden/>
          </w:rPr>
          <w:fldChar w:fldCharType="begin"/>
        </w:r>
        <w:r w:rsidR="000B5F25">
          <w:rPr>
            <w:noProof/>
            <w:webHidden/>
          </w:rPr>
          <w:instrText xml:space="preserve"> PAGEREF _Toc6579794 \h </w:instrText>
        </w:r>
        <w:r w:rsidR="000B5F25">
          <w:rPr>
            <w:noProof/>
            <w:webHidden/>
          </w:rPr>
        </w:r>
        <w:r w:rsidR="000B5F25">
          <w:rPr>
            <w:noProof/>
            <w:webHidden/>
          </w:rPr>
          <w:fldChar w:fldCharType="separate"/>
        </w:r>
        <w:r w:rsidR="000B5F25">
          <w:rPr>
            <w:noProof/>
            <w:webHidden/>
          </w:rPr>
          <w:t>135</w:t>
        </w:r>
        <w:r w:rsidR="000B5F25">
          <w:rPr>
            <w:noProof/>
            <w:webHidden/>
          </w:rPr>
          <w:fldChar w:fldCharType="end"/>
        </w:r>
      </w:hyperlink>
    </w:p>
    <w:p w14:paraId="7E7BFD61" w14:textId="53D9A328" w:rsidR="000B5F25" w:rsidRDefault="00EF4994">
      <w:pPr>
        <w:pStyle w:val="TOC2"/>
        <w:tabs>
          <w:tab w:val="right" w:leader="dot" w:pos="9350"/>
        </w:tabs>
        <w:rPr>
          <w:rFonts w:asciiTheme="minorHAnsi" w:eastAsiaTheme="minorEastAsia" w:hAnsiTheme="minorHAnsi" w:cstheme="minorBidi"/>
          <w:noProof/>
          <w:sz w:val="22"/>
          <w:szCs w:val="22"/>
        </w:rPr>
      </w:pPr>
      <w:hyperlink w:anchor="_Toc6579795" w:history="1">
        <w:r w:rsidR="000B5F25" w:rsidRPr="00067CF0">
          <w:rPr>
            <w:rStyle w:val="Hyperlink"/>
            <w:noProof/>
          </w:rPr>
          <w:t>3.40 edgeTraversal object</w:t>
        </w:r>
        <w:r w:rsidR="000B5F25">
          <w:rPr>
            <w:noProof/>
            <w:webHidden/>
          </w:rPr>
          <w:tab/>
        </w:r>
        <w:r w:rsidR="000B5F25">
          <w:rPr>
            <w:noProof/>
            <w:webHidden/>
          </w:rPr>
          <w:fldChar w:fldCharType="begin"/>
        </w:r>
        <w:r w:rsidR="000B5F25">
          <w:rPr>
            <w:noProof/>
            <w:webHidden/>
          </w:rPr>
          <w:instrText xml:space="preserve"> PAGEREF _Toc6579795 \h </w:instrText>
        </w:r>
        <w:r w:rsidR="000B5F25">
          <w:rPr>
            <w:noProof/>
            <w:webHidden/>
          </w:rPr>
        </w:r>
        <w:r w:rsidR="000B5F25">
          <w:rPr>
            <w:noProof/>
            <w:webHidden/>
          </w:rPr>
          <w:fldChar w:fldCharType="separate"/>
        </w:r>
        <w:r w:rsidR="000B5F25">
          <w:rPr>
            <w:noProof/>
            <w:webHidden/>
          </w:rPr>
          <w:t>137</w:t>
        </w:r>
        <w:r w:rsidR="000B5F25">
          <w:rPr>
            <w:noProof/>
            <w:webHidden/>
          </w:rPr>
          <w:fldChar w:fldCharType="end"/>
        </w:r>
      </w:hyperlink>
    </w:p>
    <w:p w14:paraId="75B46540" w14:textId="0FE4090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96" w:history="1">
        <w:r w:rsidR="000B5F25" w:rsidRPr="00067CF0">
          <w:rPr>
            <w:rStyle w:val="Hyperlink"/>
            <w:noProof/>
          </w:rPr>
          <w:t>3.40.1 General</w:t>
        </w:r>
        <w:r w:rsidR="000B5F25">
          <w:rPr>
            <w:noProof/>
            <w:webHidden/>
          </w:rPr>
          <w:tab/>
        </w:r>
        <w:r w:rsidR="000B5F25">
          <w:rPr>
            <w:noProof/>
            <w:webHidden/>
          </w:rPr>
          <w:fldChar w:fldCharType="begin"/>
        </w:r>
        <w:r w:rsidR="000B5F25">
          <w:rPr>
            <w:noProof/>
            <w:webHidden/>
          </w:rPr>
          <w:instrText xml:space="preserve"> PAGEREF _Toc6579796 \h </w:instrText>
        </w:r>
        <w:r w:rsidR="000B5F25">
          <w:rPr>
            <w:noProof/>
            <w:webHidden/>
          </w:rPr>
        </w:r>
        <w:r w:rsidR="000B5F25">
          <w:rPr>
            <w:noProof/>
            <w:webHidden/>
          </w:rPr>
          <w:fldChar w:fldCharType="separate"/>
        </w:r>
        <w:r w:rsidR="000B5F25">
          <w:rPr>
            <w:noProof/>
            <w:webHidden/>
          </w:rPr>
          <w:t>137</w:t>
        </w:r>
        <w:r w:rsidR="000B5F25">
          <w:rPr>
            <w:noProof/>
            <w:webHidden/>
          </w:rPr>
          <w:fldChar w:fldCharType="end"/>
        </w:r>
      </w:hyperlink>
    </w:p>
    <w:p w14:paraId="249D4190" w14:textId="0EF3926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97" w:history="1">
        <w:r w:rsidR="000B5F25" w:rsidRPr="00067CF0">
          <w:rPr>
            <w:rStyle w:val="Hyperlink"/>
            <w:noProof/>
          </w:rPr>
          <w:t>3.40.2 edgeId property</w:t>
        </w:r>
        <w:r w:rsidR="000B5F25">
          <w:rPr>
            <w:noProof/>
            <w:webHidden/>
          </w:rPr>
          <w:tab/>
        </w:r>
        <w:r w:rsidR="000B5F25">
          <w:rPr>
            <w:noProof/>
            <w:webHidden/>
          </w:rPr>
          <w:fldChar w:fldCharType="begin"/>
        </w:r>
        <w:r w:rsidR="000B5F25">
          <w:rPr>
            <w:noProof/>
            <w:webHidden/>
          </w:rPr>
          <w:instrText xml:space="preserve"> PAGEREF _Toc6579797 \h </w:instrText>
        </w:r>
        <w:r w:rsidR="000B5F25">
          <w:rPr>
            <w:noProof/>
            <w:webHidden/>
          </w:rPr>
        </w:r>
        <w:r w:rsidR="000B5F25">
          <w:rPr>
            <w:noProof/>
            <w:webHidden/>
          </w:rPr>
          <w:fldChar w:fldCharType="separate"/>
        </w:r>
        <w:r w:rsidR="000B5F25">
          <w:rPr>
            <w:noProof/>
            <w:webHidden/>
          </w:rPr>
          <w:t>137</w:t>
        </w:r>
        <w:r w:rsidR="000B5F25">
          <w:rPr>
            <w:noProof/>
            <w:webHidden/>
          </w:rPr>
          <w:fldChar w:fldCharType="end"/>
        </w:r>
      </w:hyperlink>
    </w:p>
    <w:p w14:paraId="3FE8E7C9" w14:textId="310ECF7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98" w:history="1">
        <w:r w:rsidR="000B5F25" w:rsidRPr="00067CF0">
          <w:rPr>
            <w:rStyle w:val="Hyperlink"/>
            <w:noProof/>
          </w:rPr>
          <w:t>3.40.3 message property</w:t>
        </w:r>
        <w:r w:rsidR="000B5F25">
          <w:rPr>
            <w:noProof/>
            <w:webHidden/>
          </w:rPr>
          <w:tab/>
        </w:r>
        <w:r w:rsidR="000B5F25">
          <w:rPr>
            <w:noProof/>
            <w:webHidden/>
          </w:rPr>
          <w:fldChar w:fldCharType="begin"/>
        </w:r>
        <w:r w:rsidR="000B5F25">
          <w:rPr>
            <w:noProof/>
            <w:webHidden/>
          </w:rPr>
          <w:instrText xml:space="preserve"> PAGEREF _Toc6579798 \h </w:instrText>
        </w:r>
        <w:r w:rsidR="000B5F25">
          <w:rPr>
            <w:noProof/>
            <w:webHidden/>
          </w:rPr>
        </w:r>
        <w:r w:rsidR="000B5F25">
          <w:rPr>
            <w:noProof/>
            <w:webHidden/>
          </w:rPr>
          <w:fldChar w:fldCharType="separate"/>
        </w:r>
        <w:r w:rsidR="000B5F25">
          <w:rPr>
            <w:noProof/>
            <w:webHidden/>
          </w:rPr>
          <w:t>137</w:t>
        </w:r>
        <w:r w:rsidR="000B5F25">
          <w:rPr>
            <w:noProof/>
            <w:webHidden/>
          </w:rPr>
          <w:fldChar w:fldCharType="end"/>
        </w:r>
      </w:hyperlink>
    </w:p>
    <w:p w14:paraId="6510E5E1" w14:textId="0D33DEE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799" w:history="1">
        <w:r w:rsidR="000B5F25" w:rsidRPr="00067CF0">
          <w:rPr>
            <w:rStyle w:val="Hyperlink"/>
            <w:noProof/>
          </w:rPr>
          <w:t>3.40.4 finalState property</w:t>
        </w:r>
        <w:r w:rsidR="000B5F25">
          <w:rPr>
            <w:noProof/>
            <w:webHidden/>
          </w:rPr>
          <w:tab/>
        </w:r>
        <w:r w:rsidR="000B5F25">
          <w:rPr>
            <w:noProof/>
            <w:webHidden/>
          </w:rPr>
          <w:fldChar w:fldCharType="begin"/>
        </w:r>
        <w:r w:rsidR="000B5F25">
          <w:rPr>
            <w:noProof/>
            <w:webHidden/>
          </w:rPr>
          <w:instrText xml:space="preserve"> PAGEREF _Toc6579799 \h </w:instrText>
        </w:r>
        <w:r w:rsidR="000B5F25">
          <w:rPr>
            <w:noProof/>
            <w:webHidden/>
          </w:rPr>
        </w:r>
        <w:r w:rsidR="000B5F25">
          <w:rPr>
            <w:noProof/>
            <w:webHidden/>
          </w:rPr>
          <w:fldChar w:fldCharType="separate"/>
        </w:r>
        <w:r w:rsidR="000B5F25">
          <w:rPr>
            <w:noProof/>
            <w:webHidden/>
          </w:rPr>
          <w:t>137</w:t>
        </w:r>
        <w:r w:rsidR="000B5F25">
          <w:rPr>
            <w:noProof/>
            <w:webHidden/>
          </w:rPr>
          <w:fldChar w:fldCharType="end"/>
        </w:r>
      </w:hyperlink>
    </w:p>
    <w:p w14:paraId="544FDD1A" w14:textId="0DCF394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00" w:history="1">
        <w:r w:rsidR="000B5F25" w:rsidRPr="00067CF0">
          <w:rPr>
            <w:rStyle w:val="Hyperlink"/>
            <w:noProof/>
          </w:rPr>
          <w:t>3.40.5 stepOverEdgeCount property</w:t>
        </w:r>
        <w:r w:rsidR="000B5F25">
          <w:rPr>
            <w:noProof/>
            <w:webHidden/>
          </w:rPr>
          <w:tab/>
        </w:r>
        <w:r w:rsidR="000B5F25">
          <w:rPr>
            <w:noProof/>
            <w:webHidden/>
          </w:rPr>
          <w:fldChar w:fldCharType="begin"/>
        </w:r>
        <w:r w:rsidR="000B5F25">
          <w:rPr>
            <w:noProof/>
            <w:webHidden/>
          </w:rPr>
          <w:instrText xml:space="preserve"> PAGEREF _Toc6579800 \h </w:instrText>
        </w:r>
        <w:r w:rsidR="000B5F25">
          <w:rPr>
            <w:noProof/>
            <w:webHidden/>
          </w:rPr>
        </w:r>
        <w:r w:rsidR="000B5F25">
          <w:rPr>
            <w:noProof/>
            <w:webHidden/>
          </w:rPr>
          <w:fldChar w:fldCharType="separate"/>
        </w:r>
        <w:r w:rsidR="000B5F25">
          <w:rPr>
            <w:noProof/>
            <w:webHidden/>
          </w:rPr>
          <w:t>137</w:t>
        </w:r>
        <w:r w:rsidR="000B5F25">
          <w:rPr>
            <w:noProof/>
            <w:webHidden/>
          </w:rPr>
          <w:fldChar w:fldCharType="end"/>
        </w:r>
      </w:hyperlink>
    </w:p>
    <w:p w14:paraId="16E20BA9" w14:textId="2FF80A83" w:rsidR="000B5F25" w:rsidRDefault="00EF4994">
      <w:pPr>
        <w:pStyle w:val="TOC2"/>
        <w:tabs>
          <w:tab w:val="right" w:leader="dot" w:pos="9350"/>
        </w:tabs>
        <w:rPr>
          <w:rFonts w:asciiTheme="minorHAnsi" w:eastAsiaTheme="minorEastAsia" w:hAnsiTheme="minorHAnsi" w:cstheme="minorBidi"/>
          <w:noProof/>
          <w:sz w:val="22"/>
          <w:szCs w:val="22"/>
        </w:rPr>
      </w:pPr>
      <w:hyperlink w:anchor="_Toc6579801" w:history="1">
        <w:r w:rsidR="000B5F25" w:rsidRPr="00067CF0">
          <w:rPr>
            <w:rStyle w:val="Hyperlink"/>
            <w:noProof/>
          </w:rPr>
          <w:t>3.41 stack object</w:t>
        </w:r>
        <w:r w:rsidR="000B5F25">
          <w:rPr>
            <w:noProof/>
            <w:webHidden/>
          </w:rPr>
          <w:tab/>
        </w:r>
        <w:r w:rsidR="000B5F25">
          <w:rPr>
            <w:noProof/>
            <w:webHidden/>
          </w:rPr>
          <w:fldChar w:fldCharType="begin"/>
        </w:r>
        <w:r w:rsidR="000B5F25">
          <w:rPr>
            <w:noProof/>
            <w:webHidden/>
          </w:rPr>
          <w:instrText xml:space="preserve"> PAGEREF _Toc6579801 \h </w:instrText>
        </w:r>
        <w:r w:rsidR="000B5F25">
          <w:rPr>
            <w:noProof/>
            <w:webHidden/>
          </w:rPr>
        </w:r>
        <w:r w:rsidR="000B5F25">
          <w:rPr>
            <w:noProof/>
            <w:webHidden/>
          </w:rPr>
          <w:fldChar w:fldCharType="separate"/>
        </w:r>
        <w:r w:rsidR="000B5F25">
          <w:rPr>
            <w:noProof/>
            <w:webHidden/>
          </w:rPr>
          <w:t>139</w:t>
        </w:r>
        <w:r w:rsidR="000B5F25">
          <w:rPr>
            <w:noProof/>
            <w:webHidden/>
          </w:rPr>
          <w:fldChar w:fldCharType="end"/>
        </w:r>
      </w:hyperlink>
    </w:p>
    <w:p w14:paraId="78E6045E" w14:textId="1143989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02" w:history="1">
        <w:r w:rsidR="000B5F25" w:rsidRPr="00067CF0">
          <w:rPr>
            <w:rStyle w:val="Hyperlink"/>
            <w:noProof/>
          </w:rPr>
          <w:t>3.41.1 General</w:t>
        </w:r>
        <w:r w:rsidR="000B5F25">
          <w:rPr>
            <w:noProof/>
            <w:webHidden/>
          </w:rPr>
          <w:tab/>
        </w:r>
        <w:r w:rsidR="000B5F25">
          <w:rPr>
            <w:noProof/>
            <w:webHidden/>
          </w:rPr>
          <w:fldChar w:fldCharType="begin"/>
        </w:r>
        <w:r w:rsidR="000B5F25">
          <w:rPr>
            <w:noProof/>
            <w:webHidden/>
          </w:rPr>
          <w:instrText xml:space="preserve"> PAGEREF _Toc6579802 \h </w:instrText>
        </w:r>
        <w:r w:rsidR="000B5F25">
          <w:rPr>
            <w:noProof/>
            <w:webHidden/>
          </w:rPr>
        </w:r>
        <w:r w:rsidR="000B5F25">
          <w:rPr>
            <w:noProof/>
            <w:webHidden/>
          </w:rPr>
          <w:fldChar w:fldCharType="separate"/>
        </w:r>
        <w:r w:rsidR="000B5F25">
          <w:rPr>
            <w:noProof/>
            <w:webHidden/>
          </w:rPr>
          <w:t>139</w:t>
        </w:r>
        <w:r w:rsidR="000B5F25">
          <w:rPr>
            <w:noProof/>
            <w:webHidden/>
          </w:rPr>
          <w:fldChar w:fldCharType="end"/>
        </w:r>
      </w:hyperlink>
    </w:p>
    <w:p w14:paraId="2B429046" w14:textId="2B30913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03" w:history="1">
        <w:r w:rsidR="000B5F25" w:rsidRPr="00067CF0">
          <w:rPr>
            <w:rStyle w:val="Hyperlink"/>
            <w:noProof/>
          </w:rPr>
          <w:t>3.41.2 message property</w:t>
        </w:r>
        <w:r w:rsidR="000B5F25">
          <w:rPr>
            <w:noProof/>
            <w:webHidden/>
          </w:rPr>
          <w:tab/>
        </w:r>
        <w:r w:rsidR="000B5F25">
          <w:rPr>
            <w:noProof/>
            <w:webHidden/>
          </w:rPr>
          <w:fldChar w:fldCharType="begin"/>
        </w:r>
        <w:r w:rsidR="000B5F25">
          <w:rPr>
            <w:noProof/>
            <w:webHidden/>
          </w:rPr>
          <w:instrText xml:space="preserve"> PAGEREF _Toc6579803 \h </w:instrText>
        </w:r>
        <w:r w:rsidR="000B5F25">
          <w:rPr>
            <w:noProof/>
            <w:webHidden/>
          </w:rPr>
        </w:r>
        <w:r w:rsidR="000B5F25">
          <w:rPr>
            <w:noProof/>
            <w:webHidden/>
          </w:rPr>
          <w:fldChar w:fldCharType="separate"/>
        </w:r>
        <w:r w:rsidR="000B5F25">
          <w:rPr>
            <w:noProof/>
            <w:webHidden/>
          </w:rPr>
          <w:t>139</w:t>
        </w:r>
        <w:r w:rsidR="000B5F25">
          <w:rPr>
            <w:noProof/>
            <w:webHidden/>
          </w:rPr>
          <w:fldChar w:fldCharType="end"/>
        </w:r>
      </w:hyperlink>
    </w:p>
    <w:p w14:paraId="33A5864D" w14:textId="72C64DD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04" w:history="1">
        <w:r w:rsidR="000B5F25" w:rsidRPr="00067CF0">
          <w:rPr>
            <w:rStyle w:val="Hyperlink"/>
            <w:noProof/>
          </w:rPr>
          <w:t>3.41.3 frames property</w:t>
        </w:r>
        <w:r w:rsidR="000B5F25">
          <w:rPr>
            <w:noProof/>
            <w:webHidden/>
          </w:rPr>
          <w:tab/>
        </w:r>
        <w:r w:rsidR="000B5F25">
          <w:rPr>
            <w:noProof/>
            <w:webHidden/>
          </w:rPr>
          <w:fldChar w:fldCharType="begin"/>
        </w:r>
        <w:r w:rsidR="000B5F25">
          <w:rPr>
            <w:noProof/>
            <w:webHidden/>
          </w:rPr>
          <w:instrText xml:space="preserve"> PAGEREF _Toc6579804 \h </w:instrText>
        </w:r>
        <w:r w:rsidR="000B5F25">
          <w:rPr>
            <w:noProof/>
            <w:webHidden/>
          </w:rPr>
        </w:r>
        <w:r w:rsidR="000B5F25">
          <w:rPr>
            <w:noProof/>
            <w:webHidden/>
          </w:rPr>
          <w:fldChar w:fldCharType="separate"/>
        </w:r>
        <w:r w:rsidR="000B5F25">
          <w:rPr>
            <w:noProof/>
            <w:webHidden/>
          </w:rPr>
          <w:t>139</w:t>
        </w:r>
        <w:r w:rsidR="000B5F25">
          <w:rPr>
            <w:noProof/>
            <w:webHidden/>
          </w:rPr>
          <w:fldChar w:fldCharType="end"/>
        </w:r>
      </w:hyperlink>
    </w:p>
    <w:p w14:paraId="701E0CA4" w14:textId="46CF1C40" w:rsidR="000B5F25" w:rsidRDefault="00EF4994">
      <w:pPr>
        <w:pStyle w:val="TOC2"/>
        <w:tabs>
          <w:tab w:val="right" w:leader="dot" w:pos="9350"/>
        </w:tabs>
        <w:rPr>
          <w:rFonts w:asciiTheme="minorHAnsi" w:eastAsiaTheme="minorEastAsia" w:hAnsiTheme="minorHAnsi" w:cstheme="minorBidi"/>
          <w:noProof/>
          <w:sz w:val="22"/>
          <w:szCs w:val="22"/>
        </w:rPr>
      </w:pPr>
      <w:hyperlink w:anchor="_Toc6579805" w:history="1">
        <w:r w:rsidR="000B5F25" w:rsidRPr="00067CF0">
          <w:rPr>
            <w:rStyle w:val="Hyperlink"/>
            <w:noProof/>
          </w:rPr>
          <w:t>3.42 stackFrame object</w:t>
        </w:r>
        <w:r w:rsidR="000B5F25">
          <w:rPr>
            <w:noProof/>
            <w:webHidden/>
          </w:rPr>
          <w:tab/>
        </w:r>
        <w:r w:rsidR="000B5F25">
          <w:rPr>
            <w:noProof/>
            <w:webHidden/>
          </w:rPr>
          <w:fldChar w:fldCharType="begin"/>
        </w:r>
        <w:r w:rsidR="000B5F25">
          <w:rPr>
            <w:noProof/>
            <w:webHidden/>
          </w:rPr>
          <w:instrText xml:space="preserve"> PAGEREF _Toc6579805 \h </w:instrText>
        </w:r>
        <w:r w:rsidR="000B5F25">
          <w:rPr>
            <w:noProof/>
            <w:webHidden/>
          </w:rPr>
        </w:r>
        <w:r w:rsidR="000B5F25">
          <w:rPr>
            <w:noProof/>
            <w:webHidden/>
          </w:rPr>
          <w:fldChar w:fldCharType="separate"/>
        </w:r>
        <w:r w:rsidR="000B5F25">
          <w:rPr>
            <w:noProof/>
            <w:webHidden/>
          </w:rPr>
          <w:t>139</w:t>
        </w:r>
        <w:r w:rsidR="000B5F25">
          <w:rPr>
            <w:noProof/>
            <w:webHidden/>
          </w:rPr>
          <w:fldChar w:fldCharType="end"/>
        </w:r>
      </w:hyperlink>
    </w:p>
    <w:p w14:paraId="4BD7D328" w14:textId="4CA1753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06" w:history="1">
        <w:r w:rsidR="000B5F25" w:rsidRPr="00067CF0">
          <w:rPr>
            <w:rStyle w:val="Hyperlink"/>
            <w:noProof/>
          </w:rPr>
          <w:t>3.42.1 General</w:t>
        </w:r>
        <w:r w:rsidR="000B5F25">
          <w:rPr>
            <w:noProof/>
            <w:webHidden/>
          </w:rPr>
          <w:tab/>
        </w:r>
        <w:r w:rsidR="000B5F25">
          <w:rPr>
            <w:noProof/>
            <w:webHidden/>
          </w:rPr>
          <w:fldChar w:fldCharType="begin"/>
        </w:r>
        <w:r w:rsidR="000B5F25">
          <w:rPr>
            <w:noProof/>
            <w:webHidden/>
          </w:rPr>
          <w:instrText xml:space="preserve"> PAGEREF _Toc6579806 \h </w:instrText>
        </w:r>
        <w:r w:rsidR="000B5F25">
          <w:rPr>
            <w:noProof/>
            <w:webHidden/>
          </w:rPr>
        </w:r>
        <w:r w:rsidR="000B5F25">
          <w:rPr>
            <w:noProof/>
            <w:webHidden/>
          </w:rPr>
          <w:fldChar w:fldCharType="separate"/>
        </w:r>
        <w:r w:rsidR="000B5F25">
          <w:rPr>
            <w:noProof/>
            <w:webHidden/>
          </w:rPr>
          <w:t>139</w:t>
        </w:r>
        <w:r w:rsidR="000B5F25">
          <w:rPr>
            <w:noProof/>
            <w:webHidden/>
          </w:rPr>
          <w:fldChar w:fldCharType="end"/>
        </w:r>
      </w:hyperlink>
    </w:p>
    <w:p w14:paraId="31CC8ECF" w14:textId="17F75C1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07" w:history="1">
        <w:r w:rsidR="000B5F25" w:rsidRPr="00067CF0">
          <w:rPr>
            <w:rStyle w:val="Hyperlink"/>
            <w:noProof/>
          </w:rPr>
          <w:t>3.42.2 location property</w:t>
        </w:r>
        <w:r w:rsidR="000B5F25">
          <w:rPr>
            <w:noProof/>
            <w:webHidden/>
          </w:rPr>
          <w:tab/>
        </w:r>
        <w:r w:rsidR="000B5F25">
          <w:rPr>
            <w:noProof/>
            <w:webHidden/>
          </w:rPr>
          <w:fldChar w:fldCharType="begin"/>
        </w:r>
        <w:r w:rsidR="000B5F25">
          <w:rPr>
            <w:noProof/>
            <w:webHidden/>
          </w:rPr>
          <w:instrText xml:space="preserve"> PAGEREF _Toc6579807 \h </w:instrText>
        </w:r>
        <w:r w:rsidR="000B5F25">
          <w:rPr>
            <w:noProof/>
            <w:webHidden/>
          </w:rPr>
        </w:r>
        <w:r w:rsidR="000B5F25">
          <w:rPr>
            <w:noProof/>
            <w:webHidden/>
          </w:rPr>
          <w:fldChar w:fldCharType="separate"/>
        </w:r>
        <w:r w:rsidR="000B5F25">
          <w:rPr>
            <w:noProof/>
            <w:webHidden/>
          </w:rPr>
          <w:t>139</w:t>
        </w:r>
        <w:r w:rsidR="000B5F25">
          <w:rPr>
            <w:noProof/>
            <w:webHidden/>
          </w:rPr>
          <w:fldChar w:fldCharType="end"/>
        </w:r>
      </w:hyperlink>
    </w:p>
    <w:p w14:paraId="0F8F568C" w14:textId="3F851DA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08" w:history="1">
        <w:r w:rsidR="000B5F25" w:rsidRPr="00067CF0">
          <w:rPr>
            <w:rStyle w:val="Hyperlink"/>
            <w:noProof/>
          </w:rPr>
          <w:t>3.42.3 module property</w:t>
        </w:r>
        <w:r w:rsidR="000B5F25">
          <w:rPr>
            <w:noProof/>
            <w:webHidden/>
          </w:rPr>
          <w:tab/>
        </w:r>
        <w:r w:rsidR="000B5F25">
          <w:rPr>
            <w:noProof/>
            <w:webHidden/>
          </w:rPr>
          <w:fldChar w:fldCharType="begin"/>
        </w:r>
        <w:r w:rsidR="000B5F25">
          <w:rPr>
            <w:noProof/>
            <w:webHidden/>
          </w:rPr>
          <w:instrText xml:space="preserve"> PAGEREF _Toc6579808 \h </w:instrText>
        </w:r>
        <w:r w:rsidR="000B5F25">
          <w:rPr>
            <w:noProof/>
            <w:webHidden/>
          </w:rPr>
        </w:r>
        <w:r w:rsidR="000B5F25">
          <w:rPr>
            <w:noProof/>
            <w:webHidden/>
          </w:rPr>
          <w:fldChar w:fldCharType="separate"/>
        </w:r>
        <w:r w:rsidR="000B5F25">
          <w:rPr>
            <w:noProof/>
            <w:webHidden/>
          </w:rPr>
          <w:t>140</w:t>
        </w:r>
        <w:r w:rsidR="000B5F25">
          <w:rPr>
            <w:noProof/>
            <w:webHidden/>
          </w:rPr>
          <w:fldChar w:fldCharType="end"/>
        </w:r>
      </w:hyperlink>
    </w:p>
    <w:p w14:paraId="08F7E6F2" w14:textId="3E611CD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09" w:history="1">
        <w:r w:rsidR="000B5F25" w:rsidRPr="00067CF0">
          <w:rPr>
            <w:rStyle w:val="Hyperlink"/>
            <w:noProof/>
          </w:rPr>
          <w:t>3.42.4 threadId property</w:t>
        </w:r>
        <w:r w:rsidR="000B5F25">
          <w:rPr>
            <w:noProof/>
            <w:webHidden/>
          </w:rPr>
          <w:tab/>
        </w:r>
        <w:r w:rsidR="000B5F25">
          <w:rPr>
            <w:noProof/>
            <w:webHidden/>
          </w:rPr>
          <w:fldChar w:fldCharType="begin"/>
        </w:r>
        <w:r w:rsidR="000B5F25">
          <w:rPr>
            <w:noProof/>
            <w:webHidden/>
          </w:rPr>
          <w:instrText xml:space="preserve"> PAGEREF _Toc6579809 \h </w:instrText>
        </w:r>
        <w:r w:rsidR="000B5F25">
          <w:rPr>
            <w:noProof/>
            <w:webHidden/>
          </w:rPr>
        </w:r>
        <w:r w:rsidR="000B5F25">
          <w:rPr>
            <w:noProof/>
            <w:webHidden/>
          </w:rPr>
          <w:fldChar w:fldCharType="separate"/>
        </w:r>
        <w:r w:rsidR="000B5F25">
          <w:rPr>
            <w:noProof/>
            <w:webHidden/>
          </w:rPr>
          <w:t>140</w:t>
        </w:r>
        <w:r w:rsidR="000B5F25">
          <w:rPr>
            <w:noProof/>
            <w:webHidden/>
          </w:rPr>
          <w:fldChar w:fldCharType="end"/>
        </w:r>
      </w:hyperlink>
    </w:p>
    <w:p w14:paraId="29637A3A" w14:textId="1CC5E64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10" w:history="1">
        <w:r w:rsidR="000B5F25" w:rsidRPr="00067CF0">
          <w:rPr>
            <w:rStyle w:val="Hyperlink"/>
            <w:noProof/>
          </w:rPr>
          <w:t>3.42.5 parameters property</w:t>
        </w:r>
        <w:r w:rsidR="000B5F25">
          <w:rPr>
            <w:noProof/>
            <w:webHidden/>
          </w:rPr>
          <w:tab/>
        </w:r>
        <w:r w:rsidR="000B5F25">
          <w:rPr>
            <w:noProof/>
            <w:webHidden/>
          </w:rPr>
          <w:fldChar w:fldCharType="begin"/>
        </w:r>
        <w:r w:rsidR="000B5F25">
          <w:rPr>
            <w:noProof/>
            <w:webHidden/>
          </w:rPr>
          <w:instrText xml:space="preserve"> PAGEREF _Toc6579810 \h </w:instrText>
        </w:r>
        <w:r w:rsidR="000B5F25">
          <w:rPr>
            <w:noProof/>
            <w:webHidden/>
          </w:rPr>
        </w:r>
        <w:r w:rsidR="000B5F25">
          <w:rPr>
            <w:noProof/>
            <w:webHidden/>
          </w:rPr>
          <w:fldChar w:fldCharType="separate"/>
        </w:r>
        <w:r w:rsidR="000B5F25">
          <w:rPr>
            <w:noProof/>
            <w:webHidden/>
          </w:rPr>
          <w:t>140</w:t>
        </w:r>
        <w:r w:rsidR="000B5F25">
          <w:rPr>
            <w:noProof/>
            <w:webHidden/>
          </w:rPr>
          <w:fldChar w:fldCharType="end"/>
        </w:r>
      </w:hyperlink>
    </w:p>
    <w:p w14:paraId="6854D244" w14:textId="238588CF" w:rsidR="000B5F25" w:rsidRDefault="00EF4994">
      <w:pPr>
        <w:pStyle w:val="TOC2"/>
        <w:tabs>
          <w:tab w:val="right" w:leader="dot" w:pos="9350"/>
        </w:tabs>
        <w:rPr>
          <w:rFonts w:asciiTheme="minorHAnsi" w:eastAsiaTheme="minorEastAsia" w:hAnsiTheme="minorHAnsi" w:cstheme="minorBidi"/>
          <w:noProof/>
          <w:sz w:val="22"/>
          <w:szCs w:val="22"/>
        </w:rPr>
      </w:pPr>
      <w:hyperlink w:anchor="_Toc6579811" w:history="1">
        <w:r w:rsidR="000B5F25" w:rsidRPr="00067CF0">
          <w:rPr>
            <w:rStyle w:val="Hyperlink"/>
            <w:noProof/>
          </w:rPr>
          <w:t>3.43 threadFlowLocation object</w:t>
        </w:r>
        <w:r w:rsidR="000B5F25">
          <w:rPr>
            <w:noProof/>
            <w:webHidden/>
          </w:rPr>
          <w:tab/>
        </w:r>
        <w:r w:rsidR="000B5F25">
          <w:rPr>
            <w:noProof/>
            <w:webHidden/>
          </w:rPr>
          <w:fldChar w:fldCharType="begin"/>
        </w:r>
        <w:r w:rsidR="000B5F25">
          <w:rPr>
            <w:noProof/>
            <w:webHidden/>
          </w:rPr>
          <w:instrText xml:space="preserve"> PAGEREF _Toc6579811 \h </w:instrText>
        </w:r>
        <w:r w:rsidR="000B5F25">
          <w:rPr>
            <w:noProof/>
            <w:webHidden/>
          </w:rPr>
        </w:r>
        <w:r w:rsidR="000B5F25">
          <w:rPr>
            <w:noProof/>
            <w:webHidden/>
          </w:rPr>
          <w:fldChar w:fldCharType="separate"/>
        </w:r>
        <w:r w:rsidR="000B5F25">
          <w:rPr>
            <w:noProof/>
            <w:webHidden/>
          </w:rPr>
          <w:t>140</w:t>
        </w:r>
        <w:r w:rsidR="000B5F25">
          <w:rPr>
            <w:noProof/>
            <w:webHidden/>
          </w:rPr>
          <w:fldChar w:fldCharType="end"/>
        </w:r>
      </w:hyperlink>
    </w:p>
    <w:p w14:paraId="19137AAF" w14:textId="3CA6643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12" w:history="1">
        <w:r w:rsidR="000B5F25" w:rsidRPr="00067CF0">
          <w:rPr>
            <w:rStyle w:val="Hyperlink"/>
            <w:noProof/>
          </w:rPr>
          <w:t>3.43.1 General</w:t>
        </w:r>
        <w:r w:rsidR="000B5F25">
          <w:rPr>
            <w:noProof/>
            <w:webHidden/>
          </w:rPr>
          <w:tab/>
        </w:r>
        <w:r w:rsidR="000B5F25">
          <w:rPr>
            <w:noProof/>
            <w:webHidden/>
          </w:rPr>
          <w:fldChar w:fldCharType="begin"/>
        </w:r>
        <w:r w:rsidR="000B5F25">
          <w:rPr>
            <w:noProof/>
            <w:webHidden/>
          </w:rPr>
          <w:instrText xml:space="preserve"> PAGEREF _Toc6579812 \h </w:instrText>
        </w:r>
        <w:r w:rsidR="000B5F25">
          <w:rPr>
            <w:noProof/>
            <w:webHidden/>
          </w:rPr>
        </w:r>
        <w:r w:rsidR="000B5F25">
          <w:rPr>
            <w:noProof/>
            <w:webHidden/>
          </w:rPr>
          <w:fldChar w:fldCharType="separate"/>
        </w:r>
        <w:r w:rsidR="000B5F25">
          <w:rPr>
            <w:noProof/>
            <w:webHidden/>
          </w:rPr>
          <w:t>140</w:t>
        </w:r>
        <w:r w:rsidR="000B5F25">
          <w:rPr>
            <w:noProof/>
            <w:webHidden/>
          </w:rPr>
          <w:fldChar w:fldCharType="end"/>
        </w:r>
      </w:hyperlink>
    </w:p>
    <w:p w14:paraId="1B564858" w14:textId="255528F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13" w:history="1">
        <w:r w:rsidR="000B5F25" w:rsidRPr="00067CF0">
          <w:rPr>
            <w:rStyle w:val="Hyperlink"/>
            <w:noProof/>
          </w:rPr>
          <w:t>3.43.2 index property</w:t>
        </w:r>
        <w:r w:rsidR="000B5F25">
          <w:rPr>
            <w:noProof/>
            <w:webHidden/>
          </w:rPr>
          <w:tab/>
        </w:r>
        <w:r w:rsidR="000B5F25">
          <w:rPr>
            <w:noProof/>
            <w:webHidden/>
          </w:rPr>
          <w:fldChar w:fldCharType="begin"/>
        </w:r>
        <w:r w:rsidR="000B5F25">
          <w:rPr>
            <w:noProof/>
            <w:webHidden/>
          </w:rPr>
          <w:instrText xml:space="preserve"> PAGEREF _Toc6579813 \h </w:instrText>
        </w:r>
        <w:r w:rsidR="000B5F25">
          <w:rPr>
            <w:noProof/>
            <w:webHidden/>
          </w:rPr>
        </w:r>
        <w:r w:rsidR="000B5F25">
          <w:rPr>
            <w:noProof/>
            <w:webHidden/>
          </w:rPr>
          <w:fldChar w:fldCharType="separate"/>
        </w:r>
        <w:r w:rsidR="000B5F25">
          <w:rPr>
            <w:noProof/>
            <w:webHidden/>
          </w:rPr>
          <w:t>140</w:t>
        </w:r>
        <w:r w:rsidR="000B5F25">
          <w:rPr>
            <w:noProof/>
            <w:webHidden/>
          </w:rPr>
          <w:fldChar w:fldCharType="end"/>
        </w:r>
      </w:hyperlink>
    </w:p>
    <w:p w14:paraId="5822175B" w14:textId="43DFCF9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14" w:history="1">
        <w:r w:rsidR="000B5F25" w:rsidRPr="00067CF0">
          <w:rPr>
            <w:rStyle w:val="Hyperlink"/>
            <w:noProof/>
          </w:rPr>
          <w:t>3.43.3 location property</w:t>
        </w:r>
        <w:r w:rsidR="000B5F25">
          <w:rPr>
            <w:noProof/>
            <w:webHidden/>
          </w:rPr>
          <w:tab/>
        </w:r>
        <w:r w:rsidR="000B5F25">
          <w:rPr>
            <w:noProof/>
            <w:webHidden/>
          </w:rPr>
          <w:fldChar w:fldCharType="begin"/>
        </w:r>
        <w:r w:rsidR="000B5F25">
          <w:rPr>
            <w:noProof/>
            <w:webHidden/>
          </w:rPr>
          <w:instrText xml:space="preserve"> PAGEREF _Toc6579814 \h </w:instrText>
        </w:r>
        <w:r w:rsidR="000B5F25">
          <w:rPr>
            <w:noProof/>
            <w:webHidden/>
          </w:rPr>
        </w:r>
        <w:r w:rsidR="000B5F25">
          <w:rPr>
            <w:noProof/>
            <w:webHidden/>
          </w:rPr>
          <w:fldChar w:fldCharType="separate"/>
        </w:r>
        <w:r w:rsidR="000B5F25">
          <w:rPr>
            <w:noProof/>
            <w:webHidden/>
          </w:rPr>
          <w:t>140</w:t>
        </w:r>
        <w:r w:rsidR="000B5F25">
          <w:rPr>
            <w:noProof/>
            <w:webHidden/>
          </w:rPr>
          <w:fldChar w:fldCharType="end"/>
        </w:r>
      </w:hyperlink>
    </w:p>
    <w:p w14:paraId="2EE6F186" w14:textId="6A64167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15" w:history="1">
        <w:r w:rsidR="000B5F25" w:rsidRPr="00067CF0">
          <w:rPr>
            <w:rStyle w:val="Hyperlink"/>
            <w:noProof/>
          </w:rPr>
          <w:t>3.43.4 module property</w:t>
        </w:r>
        <w:r w:rsidR="000B5F25">
          <w:rPr>
            <w:noProof/>
            <w:webHidden/>
          </w:rPr>
          <w:tab/>
        </w:r>
        <w:r w:rsidR="000B5F25">
          <w:rPr>
            <w:noProof/>
            <w:webHidden/>
          </w:rPr>
          <w:fldChar w:fldCharType="begin"/>
        </w:r>
        <w:r w:rsidR="000B5F25">
          <w:rPr>
            <w:noProof/>
            <w:webHidden/>
          </w:rPr>
          <w:instrText xml:space="preserve"> PAGEREF _Toc6579815 \h </w:instrText>
        </w:r>
        <w:r w:rsidR="000B5F25">
          <w:rPr>
            <w:noProof/>
            <w:webHidden/>
          </w:rPr>
        </w:r>
        <w:r w:rsidR="000B5F25">
          <w:rPr>
            <w:noProof/>
            <w:webHidden/>
          </w:rPr>
          <w:fldChar w:fldCharType="separate"/>
        </w:r>
        <w:r w:rsidR="000B5F25">
          <w:rPr>
            <w:noProof/>
            <w:webHidden/>
          </w:rPr>
          <w:t>142</w:t>
        </w:r>
        <w:r w:rsidR="000B5F25">
          <w:rPr>
            <w:noProof/>
            <w:webHidden/>
          </w:rPr>
          <w:fldChar w:fldCharType="end"/>
        </w:r>
      </w:hyperlink>
    </w:p>
    <w:p w14:paraId="6CCC77FF" w14:textId="1955035B"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16" w:history="1">
        <w:r w:rsidR="000B5F25" w:rsidRPr="00067CF0">
          <w:rPr>
            <w:rStyle w:val="Hyperlink"/>
            <w:noProof/>
          </w:rPr>
          <w:t>3.43.5 stack property</w:t>
        </w:r>
        <w:r w:rsidR="000B5F25">
          <w:rPr>
            <w:noProof/>
            <w:webHidden/>
          </w:rPr>
          <w:tab/>
        </w:r>
        <w:r w:rsidR="000B5F25">
          <w:rPr>
            <w:noProof/>
            <w:webHidden/>
          </w:rPr>
          <w:fldChar w:fldCharType="begin"/>
        </w:r>
        <w:r w:rsidR="000B5F25">
          <w:rPr>
            <w:noProof/>
            <w:webHidden/>
          </w:rPr>
          <w:instrText xml:space="preserve"> PAGEREF _Toc6579816 \h </w:instrText>
        </w:r>
        <w:r w:rsidR="000B5F25">
          <w:rPr>
            <w:noProof/>
            <w:webHidden/>
          </w:rPr>
        </w:r>
        <w:r w:rsidR="000B5F25">
          <w:rPr>
            <w:noProof/>
            <w:webHidden/>
          </w:rPr>
          <w:fldChar w:fldCharType="separate"/>
        </w:r>
        <w:r w:rsidR="000B5F25">
          <w:rPr>
            <w:noProof/>
            <w:webHidden/>
          </w:rPr>
          <w:t>142</w:t>
        </w:r>
        <w:r w:rsidR="000B5F25">
          <w:rPr>
            <w:noProof/>
            <w:webHidden/>
          </w:rPr>
          <w:fldChar w:fldCharType="end"/>
        </w:r>
      </w:hyperlink>
    </w:p>
    <w:p w14:paraId="7B245510" w14:textId="33158B9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17" w:history="1">
        <w:r w:rsidR="000B5F25" w:rsidRPr="00067CF0">
          <w:rPr>
            <w:rStyle w:val="Hyperlink"/>
            <w:noProof/>
          </w:rPr>
          <w:t>3.43.6 request property</w:t>
        </w:r>
        <w:r w:rsidR="000B5F25">
          <w:rPr>
            <w:noProof/>
            <w:webHidden/>
          </w:rPr>
          <w:tab/>
        </w:r>
        <w:r w:rsidR="000B5F25">
          <w:rPr>
            <w:noProof/>
            <w:webHidden/>
          </w:rPr>
          <w:fldChar w:fldCharType="begin"/>
        </w:r>
        <w:r w:rsidR="000B5F25">
          <w:rPr>
            <w:noProof/>
            <w:webHidden/>
          </w:rPr>
          <w:instrText xml:space="preserve"> PAGEREF _Toc6579817 \h </w:instrText>
        </w:r>
        <w:r w:rsidR="000B5F25">
          <w:rPr>
            <w:noProof/>
            <w:webHidden/>
          </w:rPr>
        </w:r>
        <w:r w:rsidR="000B5F25">
          <w:rPr>
            <w:noProof/>
            <w:webHidden/>
          </w:rPr>
          <w:fldChar w:fldCharType="separate"/>
        </w:r>
        <w:r w:rsidR="000B5F25">
          <w:rPr>
            <w:noProof/>
            <w:webHidden/>
          </w:rPr>
          <w:t>142</w:t>
        </w:r>
        <w:r w:rsidR="000B5F25">
          <w:rPr>
            <w:noProof/>
            <w:webHidden/>
          </w:rPr>
          <w:fldChar w:fldCharType="end"/>
        </w:r>
      </w:hyperlink>
    </w:p>
    <w:p w14:paraId="3BE04884" w14:textId="730C014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18" w:history="1">
        <w:r w:rsidR="000B5F25" w:rsidRPr="00067CF0">
          <w:rPr>
            <w:rStyle w:val="Hyperlink"/>
            <w:noProof/>
          </w:rPr>
          <w:t>3.43.7 response object</w:t>
        </w:r>
        <w:r w:rsidR="000B5F25">
          <w:rPr>
            <w:noProof/>
            <w:webHidden/>
          </w:rPr>
          <w:tab/>
        </w:r>
        <w:r w:rsidR="000B5F25">
          <w:rPr>
            <w:noProof/>
            <w:webHidden/>
          </w:rPr>
          <w:fldChar w:fldCharType="begin"/>
        </w:r>
        <w:r w:rsidR="000B5F25">
          <w:rPr>
            <w:noProof/>
            <w:webHidden/>
          </w:rPr>
          <w:instrText xml:space="preserve"> PAGEREF _Toc6579818 \h </w:instrText>
        </w:r>
        <w:r w:rsidR="000B5F25">
          <w:rPr>
            <w:noProof/>
            <w:webHidden/>
          </w:rPr>
        </w:r>
        <w:r w:rsidR="000B5F25">
          <w:rPr>
            <w:noProof/>
            <w:webHidden/>
          </w:rPr>
          <w:fldChar w:fldCharType="separate"/>
        </w:r>
        <w:r w:rsidR="000B5F25">
          <w:rPr>
            <w:noProof/>
            <w:webHidden/>
          </w:rPr>
          <w:t>142</w:t>
        </w:r>
        <w:r w:rsidR="000B5F25">
          <w:rPr>
            <w:noProof/>
            <w:webHidden/>
          </w:rPr>
          <w:fldChar w:fldCharType="end"/>
        </w:r>
      </w:hyperlink>
    </w:p>
    <w:p w14:paraId="264AB39E" w14:textId="1CDE7AE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19" w:history="1">
        <w:r w:rsidR="000B5F25" w:rsidRPr="00067CF0">
          <w:rPr>
            <w:rStyle w:val="Hyperlink"/>
            <w:noProof/>
          </w:rPr>
          <w:t>3.43.8 kinds property</w:t>
        </w:r>
        <w:r w:rsidR="000B5F25">
          <w:rPr>
            <w:noProof/>
            <w:webHidden/>
          </w:rPr>
          <w:tab/>
        </w:r>
        <w:r w:rsidR="000B5F25">
          <w:rPr>
            <w:noProof/>
            <w:webHidden/>
          </w:rPr>
          <w:fldChar w:fldCharType="begin"/>
        </w:r>
        <w:r w:rsidR="000B5F25">
          <w:rPr>
            <w:noProof/>
            <w:webHidden/>
          </w:rPr>
          <w:instrText xml:space="preserve"> PAGEREF _Toc6579819 \h </w:instrText>
        </w:r>
        <w:r w:rsidR="000B5F25">
          <w:rPr>
            <w:noProof/>
            <w:webHidden/>
          </w:rPr>
        </w:r>
        <w:r w:rsidR="000B5F25">
          <w:rPr>
            <w:noProof/>
            <w:webHidden/>
          </w:rPr>
          <w:fldChar w:fldCharType="separate"/>
        </w:r>
        <w:r w:rsidR="000B5F25">
          <w:rPr>
            <w:noProof/>
            <w:webHidden/>
          </w:rPr>
          <w:t>142</w:t>
        </w:r>
        <w:r w:rsidR="000B5F25">
          <w:rPr>
            <w:noProof/>
            <w:webHidden/>
          </w:rPr>
          <w:fldChar w:fldCharType="end"/>
        </w:r>
      </w:hyperlink>
    </w:p>
    <w:p w14:paraId="1AD968B3" w14:textId="7EBAB85C"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20" w:history="1">
        <w:r w:rsidR="000B5F25" w:rsidRPr="00067CF0">
          <w:rPr>
            <w:rStyle w:val="Hyperlink"/>
            <w:noProof/>
          </w:rPr>
          <w:t>3.43.9 state property</w:t>
        </w:r>
        <w:r w:rsidR="000B5F25">
          <w:rPr>
            <w:noProof/>
            <w:webHidden/>
          </w:rPr>
          <w:tab/>
        </w:r>
        <w:r w:rsidR="000B5F25">
          <w:rPr>
            <w:noProof/>
            <w:webHidden/>
          </w:rPr>
          <w:fldChar w:fldCharType="begin"/>
        </w:r>
        <w:r w:rsidR="000B5F25">
          <w:rPr>
            <w:noProof/>
            <w:webHidden/>
          </w:rPr>
          <w:instrText xml:space="preserve"> PAGEREF _Toc6579820 \h </w:instrText>
        </w:r>
        <w:r w:rsidR="000B5F25">
          <w:rPr>
            <w:noProof/>
            <w:webHidden/>
          </w:rPr>
        </w:r>
        <w:r w:rsidR="000B5F25">
          <w:rPr>
            <w:noProof/>
            <w:webHidden/>
          </w:rPr>
          <w:fldChar w:fldCharType="separate"/>
        </w:r>
        <w:r w:rsidR="000B5F25">
          <w:rPr>
            <w:noProof/>
            <w:webHidden/>
          </w:rPr>
          <w:t>143</w:t>
        </w:r>
        <w:r w:rsidR="000B5F25">
          <w:rPr>
            <w:noProof/>
            <w:webHidden/>
          </w:rPr>
          <w:fldChar w:fldCharType="end"/>
        </w:r>
      </w:hyperlink>
    </w:p>
    <w:p w14:paraId="21926CA0" w14:textId="7E760E3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21" w:history="1">
        <w:r w:rsidR="000B5F25" w:rsidRPr="00067CF0">
          <w:rPr>
            <w:rStyle w:val="Hyperlink"/>
            <w:noProof/>
          </w:rPr>
          <w:t>3.43.10 nestingLevel property</w:t>
        </w:r>
        <w:r w:rsidR="000B5F25">
          <w:rPr>
            <w:noProof/>
            <w:webHidden/>
          </w:rPr>
          <w:tab/>
        </w:r>
        <w:r w:rsidR="000B5F25">
          <w:rPr>
            <w:noProof/>
            <w:webHidden/>
          </w:rPr>
          <w:fldChar w:fldCharType="begin"/>
        </w:r>
        <w:r w:rsidR="000B5F25">
          <w:rPr>
            <w:noProof/>
            <w:webHidden/>
          </w:rPr>
          <w:instrText xml:space="preserve"> PAGEREF _Toc6579821 \h </w:instrText>
        </w:r>
        <w:r w:rsidR="000B5F25">
          <w:rPr>
            <w:noProof/>
            <w:webHidden/>
          </w:rPr>
        </w:r>
        <w:r w:rsidR="000B5F25">
          <w:rPr>
            <w:noProof/>
            <w:webHidden/>
          </w:rPr>
          <w:fldChar w:fldCharType="separate"/>
        </w:r>
        <w:r w:rsidR="000B5F25">
          <w:rPr>
            <w:noProof/>
            <w:webHidden/>
          </w:rPr>
          <w:t>144</w:t>
        </w:r>
        <w:r w:rsidR="000B5F25">
          <w:rPr>
            <w:noProof/>
            <w:webHidden/>
          </w:rPr>
          <w:fldChar w:fldCharType="end"/>
        </w:r>
      </w:hyperlink>
    </w:p>
    <w:p w14:paraId="095E088D" w14:textId="7267E89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22" w:history="1">
        <w:r w:rsidR="000B5F25" w:rsidRPr="00067CF0">
          <w:rPr>
            <w:rStyle w:val="Hyperlink"/>
            <w:noProof/>
          </w:rPr>
          <w:t>3.43.11 executionOrder property</w:t>
        </w:r>
        <w:r w:rsidR="000B5F25">
          <w:rPr>
            <w:noProof/>
            <w:webHidden/>
          </w:rPr>
          <w:tab/>
        </w:r>
        <w:r w:rsidR="000B5F25">
          <w:rPr>
            <w:noProof/>
            <w:webHidden/>
          </w:rPr>
          <w:fldChar w:fldCharType="begin"/>
        </w:r>
        <w:r w:rsidR="000B5F25">
          <w:rPr>
            <w:noProof/>
            <w:webHidden/>
          </w:rPr>
          <w:instrText xml:space="preserve"> PAGEREF _Toc6579822 \h </w:instrText>
        </w:r>
        <w:r w:rsidR="000B5F25">
          <w:rPr>
            <w:noProof/>
            <w:webHidden/>
          </w:rPr>
        </w:r>
        <w:r w:rsidR="000B5F25">
          <w:rPr>
            <w:noProof/>
            <w:webHidden/>
          </w:rPr>
          <w:fldChar w:fldCharType="separate"/>
        </w:r>
        <w:r w:rsidR="000B5F25">
          <w:rPr>
            <w:noProof/>
            <w:webHidden/>
          </w:rPr>
          <w:t>144</w:t>
        </w:r>
        <w:r w:rsidR="000B5F25">
          <w:rPr>
            <w:noProof/>
            <w:webHidden/>
          </w:rPr>
          <w:fldChar w:fldCharType="end"/>
        </w:r>
      </w:hyperlink>
    </w:p>
    <w:p w14:paraId="777AB534" w14:textId="5580AB8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23" w:history="1">
        <w:r w:rsidR="000B5F25" w:rsidRPr="00067CF0">
          <w:rPr>
            <w:rStyle w:val="Hyperlink"/>
            <w:noProof/>
          </w:rPr>
          <w:t>3.43.12 executionTimeUtc property</w:t>
        </w:r>
        <w:r w:rsidR="000B5F25">
          <w:rPr>
            <w:noProof/>
            <w:webHidden/>
          </w:rPr>
          <w:tab/>
        </w:r>
        <w:r w:rsidR="000B5F25">
          <w:rPr>
            <w:noProof/>
            <w:webHidden/>
          </w:rPr>
          <w:fldChar w:fldCharType="begin"/>
        </w:r>
        <w:r w:rsidR="000B5F25">
          <w:rPr>
            <w:noProof/>
            <w:webHidden/>
          </w:rPr>
          <w:instrText xml:space="preserve"> PAGEREF _Toc6579823 \h </w:instrText>
        </w:r>
        <w:r w:rsidR="000B5F25">
          <w:rPr>
            <w:noProof/>
            <w:webHidden/>
          </w:rPr>
        </w:r>
        <w:r w:rsidR="000B5F25">
          <w:rPr>
            <w:noProof/>
            <w:webHidden/>
          </w:rPr>
          <w:fldChar w:fldCharType="separate"/>
        </w:r>
        <w:r w:rsidR="000B5F25">
          <w:rPr>
            <w:noProof/>
            <w:webHidden/>
          </w:rPr>
          <w:t>145</w:t>
        </w:r>
        <w:r w:rsidR="000B5F25">
          <w:rPr>
            <w:noProof/>
            <w:webHidden/>
          </w:rPr>
          <w:fldChar w:fldCharType="end"/>
        </w:r>
      </w:hyperlink>
    </w:p>
    <w:p w14:paraId="39867DA2" w14:textId="1842CBF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24" w:history="1">
        <w:r w:rsidR="000B5F25" w:rsidRPr="00067CF0">
          <w:rPr>
            <w:rStyle w:val="Hyperlink"/>
            <w:noProof/>
          </w:rPr>
          <w:t>3.43.13 importance property</w:t>
        </w:r>
        <w:r w:rsidR="000B5F25">
          <w:rPr>
            <w:noProof/>
            <w:webHidden/>
          </w:rPr>
          <w:tab/>
        </w:r>
        <w:r w:rsidR="000B5F25">
          <w:rPr>
            <w:noProof/>
            <w:webHidden/>
          </w:rPr>
          <w:fldChar w:fldCharType="begin"/>
        </w:r>
        <w:r w:rsidR="000B5F25">
          <w:rPr>
            <w:noProof/>
            <w:webHidden/>
          </w:rPr>
          <w:instrText xml:space="preserve"> PAGEREF _Toc6579824 \h </w:instrText>
        </w:r>
        <w:r w:rsidR="000B5F25">
          <w:rPr>
            <w:noProof/>
            <w:webHidden/>
          </w:rPr>
        </w:r>
        <w:r w:rsidR="000B5F25">
          <w:rPr>
            <w:noProof/>
            <w:webHidden/>
          </w:rPr>
          <w:fldChar w:fldCharType="separate"/>
        </w:r>
        <w:r w:rsidR="000B5F25">
          <w:rPr>
            <w:noProof/>
            <w:webHidden/>
          </w:rPr>
          <w:t>145</w:t>
        </w:r>
        <w:r w:rsidR="000B5F25">
          <w:rPr>
            <w:noProof/>
            <w:webHidden/>
          </w:rPr>
          <w:fldChar w:fldCharType="end"/>
        </w:r>
      </w:hyperlink>
    </w:p>
    <w:p w14:paraId="778E7F7F" w14:textId="362A03C1" w:rsidR="000B5F25" w:rsidRDefault="00EF4994">
      <w:pPr>
        <w:pStyle w:val="TOC2"/>
        <w:tabs>
          <w:tab w:val="right" w:leader="dot" w:pos="9350"/>
        </w:tabs>
        <w:rPr>
          <w:rFonts w:asciiTheme="minorHAnsi" w:eastAsiaTheme="minorEastAsia" w:hAnsiTheme="minorHAnsi" w:cstheme="minorBidi"/>
          <w:noProof/>
          <w:sz w:val="22"/>
          <w:szCs w:val="22"/>
        </w:rPr>
      </w:pPr>
      <w:hyperlink w:anchor="_Toc6579825" w:history="1">
        <w:r w:rsidR="000B5F25" w:rsidRPr="00067CF0">
          <w:rPr>
            <w:rStyle w:val="Hyperlink"/>
            <w:noProof/>
          </w:rPr>
          <w:t>3.44 request object</w:t>
        </w:r>
        <w:r w:rsidR="000B5F25">
          <w:rPr>
            <w:noProof/>
            <w:webHidden/>
          </w:rPr>
          <w:tab/>
        </w:r>
        <w:r w:rsidR="000B5F25">
          <w:rPr>
            <w:noProof/>
            <w:webHidden/>
          </w:rPr>
          <w:fldChar w:fldCharType="begin"/>
        </w:r>
        <w:r w:rsidR="000B5F25">
          <w:rPr>
            <w:noProof/>
            <w:webHidden/>
          </w:rPr>
          <w:instrText xml:space="preserve"> PAGEREF _Toc6579825 \h </w:instrText>
        </w:r>
        <w:r w:rsidR="000B5F25">
          <w:rPr>
            <w:noProof/>
            <w:webHidden/>
          </w:rPr>
        </w:r>
        <w:r w:rsidR="000B5F25">
          <w:rPr>
            <w:noProof/>
            <w:webHidden/>
          </w:rPr>
          <w:fldChar w:fldCharType="separate"/>
        </w:r>
        <w:r w:rsidR="000B5F25">
          <w:rPr>
            <w:noProof/>
            <w:webHidden/>
          </w:rPr>
          <w:t>145</w:t>
        </w:r>
        <w:r w:rsidR="000B5F25">
          <w:rPr>
            <w:noProof/>
            <w:webHidden/>
          </w:rPr>
          <w:fldChar w:fldCharType="end"/>
        </w:r>
      </w:hyperlink>
    </w:p>
    <w:p w14:paraId="30BE2E90" w14:textId="0ED62EEB"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26" w:history="1">
        <w:r w:rsidR="000B5F25" w:rsidRPr="00067CF0">
          <w:rPr>
            <w:rStyle w:val="Hyperlink"/>
            <w:noProof/>
          </w:rPr>
          <w:t>3.44.1 General</w:t>
        </w:r>
        <w:r w:rsidR="000B5F25">
          <w:rPr>
            <w:noProof/>
            <w:webHidden/>
          </w:rPr>
          <w:tab/>
        </w:r>
        <w:r w:rsidR="000B5F25">
          <w:rPr>
            <w:noProof/>
            <w:webHidden/>
          </w:rPr>
          <w:fldChar w:fldCharType="begin"/>
        </w:r>
        <w:r w:rsidR="000B5F25">
          <w:rPr>
            <w:noProof/>
            <w:webHidden/>
          </w:rPr>
          <w:instrText xml:space="preserve"> PAGEREF _Toc6579826 \h </w:instrText>
        </w:r>
        <w:r w:rsidR="000B5F25">
          <w:rPr>
            <w:noProof/>
            <w:webHidden/>
          </w:rPr>
        </w:r>
        <w:r w:rsidR="000B5F25">
          <w:rPr>
            <w:noProof/>
            <w:webHidden/>
          </w:rPr>
          <w:fldChar w:fldCharType="separate"/>
        </w:r>
        <w:r w:rsidR="000B5F25">
          <w:rPr>
            <w:noProof/>
            <w:webHidden/>
          </w:rPr>
          <w:t>145</w:t>
        </w:r>
        <w:r w:rsidR="000B5F25">
          <w:rPr>
            <w:noProof/>
            <w:webHidden/>
          </w:rPr>
          <w:fldChar w:fldCharType="end"/>
        </w:r>
      </w:hyperlink>
    </w:p>
    <w:p w14:paraId="0B0D14DF" w14:textId="50CE2CE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27" w:history="1">
        <w:r w:rsidR="000B5F25" w:rsidRPr="00067CF0">
          <w:rPr>
            <w:rStyle w:val="Hyperlink"/>
            <w:noProof/>
          </w:rPr>
          <w:t>3.44.2 index property</w:t>
        </w:r>
        <w:r w:rsidR="000B5F25">
          <w:rPr>
            <w:noProof/>
            <w:webHidden/>
          </w:rPr>
          <w:tab/>
        </w:r>
        <w:r w:rsidR="000B5F25">
          <w:rPr>
            <w:noProof/>
            <w:webHidden/>
          </w:rPr>
          <w:fldChar w:fldCharType="begin"/>
        </w:r>
        <w:r w:rsidR="000B5F25">
          <w:rPr>
            <w:noProof/>
            <w:webHidden/>
          </w:rPr>
          <w:instrText xml:space="preserve"> PAGEREF _Toc6579827 \h </w:instrText>
        </w:r>
        <w:r w:rsidR="000B5F25">
          <w:rPr>
            <w:noProof/>
            <w:webHidden/>
          </w:rPr>
        </w:r>
        <w:r w:rsidR="000B5F25">
          <w:rPr>
            <w:noProof/>
            <w:webHidden/>
          </w:rPr>
          <w:fldChar w:fldCharType="separate"/>
        </w:r>
        <w:r w:rsidR="000B5F25">
          <w:rPr>
            <w:noProof/>
            <w:webHidden/>
          </w:rPr>
          <w:t>145</w:t>
        </w:r>
        <w:r w:rsidR="000B5F25">
          <w:rPr>
            <w:noProof/>
            <w:webHidden/>
          </w:rPr>
          <w:fldChar w:fldCharType="end"/>
        </w:r>
      </w:hyperlink>
    </w:p>
    <w:p w14:paraId="0FE6583A" w14:textId="26A9F4B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28" w:history="1">
        <w:r w:rsidR="000B5F25" w:rsidRPr="00067CF0">
          <w:rPr>
            <w:rStyle w:val="Hyperlink"/>
            <w:noProof/>
          </w:rPr>
          <w:t>3.44.3 protocol property</w:t>
        </w:r>
        <w:r w:rsidR="000B5F25">
          <w:rPr>
            <w:noProof/>
            <w:webHidden/>
          </w:rPr>
          <w:tab/>
        </w:r>
        <w:r w:rsidR="000B5F25">
          <w:rPr>
            <w:noProof/>
            <w:webHidden/>
          </w:rPr>
          <w:fldChar w:fldCharType="begin"/>
        </w:r>
        <w:r w:rsidR="000B5F25">
          <w:rPr>
            <w:noProof/>
            <w:webHidden/>
          </w:rPr>
          <w:instrText xml:space="preserve"> PAGEREF _Toc6579828 \h </w:instrText>
        </w:r>
        <w:r w:rsidR="000B5F25">
          <w:rPr>
            <w:noProof/>
            <w:webHidden/>
          </w:rPr>
        </w:r>
        <w:r w:rsidR="000B5F25">
          <w:rPr>
            <w:noProof/>
            <w:webHidden/>
          </w:rPr>
          <w:fldChar w:fldCharType="separate"/>
        </w:r>
        <w:r w:rsidR="000B5F25">
          <w:rPr>
            <w:noProof/>
            <w:webHidden/>
          </w:rPr>
          <w:t>146</w:t>
        </w:r>
        <w:r w:rsidR="000B5F25">
          <w:rPr>
            <w:noProof/>
            <w:webHidden/>
          </w:rPr>
          <w:fldChar w:fldCharType="end"/>
        </w:r>
      </w:hyperlink>
    </w:p>
    <w:p w14:paraId="12D358CD" w14:textId="62C5FAF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29" w:history="1">
        <w:r w:rsidR="000B5F25" w:rsidRPr="00067CF0">
          <w:rPr>
            <w:rStyle w:val="Hyperlink"/>
            <w:noProof/>
          </w:rPr>
          <w:t>3.44.4 version property</w:t>
        </w:r>
        <w:r w:rsidR="000B5F25">
          <w:rPr>
            <w:noProof/>
            <w:webHidden/>
          </w:rPr>
          <w:tab/>
        </w:r>
        <w:r w:rsidR="000B5F25">
          <w:rPr>
            <w:noProof/>
            <w:webHidden/>
          </w:rPr>
          <w:fldChar w:fldCharType="begin"/>
        </w:r>
        <w:r w:rsidR="000B5F25">
          <w:rPr>
            <w:noProof/>
            <w:webHidden/>
          </w:rPr>
          <w:instrText xml:space="preserve"> PAGEREF _Toc6579829 \h </w:instrText>
        </w:r>
        <w:r w:rsidR="000B5F25">
          <w:rPr>
            <w:noProof/>
            <w:webHidden/>
          </w:rPr>
        </w:r>
        <w:r w:rsidR="000B5F25">
          <w:rPr>
            <w:noProof/>
            <w:webHidden/>
          </w:rPr>
          <w:fldChar w:fldCharType="separate"/>
        </w:r>
        <w:r w:rsidR="000B5F25">
          <w:rPr>
            <w:noProof/>
            <w:webHidden/>
          </w:rPr>
          <w:t>146</w:t>
        </w:r>
        <w:r w:rsidR="000B5F25">
          <w:rPr>
            <w:noProof/>
            <w:webHidden/>
          </w:rPr>
          <w:fldChar w:fldCharType="end"/>
        </w:r>
      </w:hyperlink>
    </w:p>
    <w:p w14:paraId="51027EFF" w14:textId="4B5DA02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30" w:history="1">
        <w:r w:rsidR="000B5F25" w:rsidRPr="00067CF0">
          <w:rPr>
            <w:rStyle w:val="Hyperlink"/>
            <w:noProof/>
          </w:rPr>
          <w:t>3.44.5 target property</w:t>
        </w:r>
        <w:r w:rsidR="000B5F25">
          <w:rPr>
            <w:noProof/>
            <w:webHidden/>
          </w:rPr>
          <w:tab/>
        </w:r>
        <w:r w:rsidR="000B5F25">
          <w:rPr>
            <w:noProof/>
            <w:webHidden/>
          </w:rPr>
          <w:fldChar w:fldCharType="begin"/>
        </w:r>
        <w:r w:rsidR="000B5F25">
          <w:rPr>
            <w:noProof/>
            <w:webHidden/>
          </w:rPr>
          <w:instrText xml:space="preserve"> PAGEREF _Toc6579830 \h </w:instrText>
        </w:r>
        <w:r w:rsidR="000B5F25">
          <w:rPr>
            <w:noProof/>
            <w:webHidden/>
          </w:rPr>
        </w:r>
        <w:r w:rsidR="000B5F25">
          <w:rPr>
            <w:noProof/>
            <w:webHidden/>
          </w:rPr>
          <w:fldChar w:fldCharType="separate"/>
        </w:r>
        <w:r w:rsidR="000B5F25">
          <w:rPr>
            <w:noProof/>
            <w:webHidden/>
          </w:rPr>
          <w:t>146</w:t>
        </w:r>
        <w:r w:rsidR="000B5F25">
          <w:rPr>
            <w:noProof/>
            <w:webHidden/>
          </w:rPr>
          <w:fldChar w:fldCharType="end"/>
        </w:r>
      </w:hyperlink>
    </w:p>
    <w:p w14:paraId="67CEE443" w14:textId="5FA062C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31" w:history="1">
        <w:r w:rsidR="000B5F25" w:rsidRPr="00067CF0">
          <w:rPr>
            <w:rStyle w:val="Hyperlink"/>
            <w:noProof/>
          </w:rPr>
          <w:t>3.44.6 method property</w:t>
        </w:r>
        <w:r w:rsidR="000B5F25">
          <w:rPr>
            <w:noProof/>
            <w:webHidden/>
          </w:rPr>
          <w:tab/>
        </w:r>
        <w:r w:rsidR="000B5F25">
          <w:rPr>
            <w:noProof/>
            <w:webHidden/>
          </w:rPr>
          <w:fldChar w:fldCharType="begin"/>
        </w:r>
        <w:r w:rsidR="000B5F25">
          <w:rPr>
            <w:noProof/>
            <w:webHidden/>
          </w:rPr>
          <w:instrText xml:space="preserve"> PAGEREF _Toc6579831 \h </w:instrText>
        </w:r>
        <w:r w:rsidR="000B5F25">
          <w:rPr>
            <w:noProof/>
            <w:webHidden/>
          </w:rPr>
        </w:r>
        <w:r w:rsidR="000B5F25">
          <w:rPr>
            <w:noProof/>
            <w:webHidden/>
          </w:rPr>
          <w:fldChar w:fldCharType="separate"/>
        </w:r>
        <w:r w:rsidR="000B5F25">
          <w:rPr>
            <w:noProof/>
            <w:webHidden/>
          </w:rPr>
          <w:t>146</w:t>
        </w:r>
        <w:r w:rsidR="000B5F25">
          <w:rPr>
            <w:noProof/>
            <w:webHidden/>
          </w:rPr>
          <w:fldChar w:fldCharType="end"/>
        </w:r>
      </w:hyperlink>
    </w:p>
    <w:p w14:paraId="0717C033" w14:textId="07D6751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32" w:history="1">
        <w:r w:rsidR="000B5F25" w:rsidRPr="00067CF0">
          <w:rPr>
            <w:rStyle w:val="Hyperlink"/>
            <w:noProof/>
          </w:rPr>
          <w:t>3.44.7 headers property</w:t>
        </w:r>
        <w:r w:rsidR="000B5F25">
          <w:rPr>
            <w:noProof/>
            <w:webHidden/>
          </w:rPr>
          <w:tab/>
        </w:r>
        <w:r w:rsidR="000B5F25">
          <w:rPr>
            <w:noProof/>
            <w:webHidden/>
          </w:rPr>
          <w:fldChar w:fldCharType="begin"/>
        </w:r>
        <w:r w:rsidR="000B5F25">
          <w:rPr>
            <w:noProof/>
            <w:webHidden/>
          </w:rPr>
          <w:instrText xml:space="preserve"> PAGEREF _Toc6579832 \h </w:instrText>
        </w:r>
        <w:r w:rsidR="000B5F25">
          <w:rPr>
            <w:noProof/>
            <w:webHidden/>
          </w:rPr>
        </w:r>
        <w:r w:rsidR="000B5F25">
          <w:rPr>
            <w:noProof/>
            <w:webHidden/>
          </w:rPr>
          <w:fldChar w:fldCharType="separate"/>
        </w:r>
        <w:r w:rsidR="000B5F25">
          <w:rPr>
            <w:noProof/>
            <w:webHidden/>
          </w:rPr>
          <w:t>146</w:t>
        </w:r>
        <w:r w:rsidR="000B5F25">
          <w:rPr>
            <w:noProof/>
            <w:webHidden/>
          </w:rPr>
          <w:fldChar w:fldCharType="end"/>
        </w:r>
      </w:hyperlink>
    </w:p>
    <w:p w14:paraId="3535208C" w14:textId="425066D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33" w:history="1">
        <w:r w:rsidR="000B5F25" w:rsidRPr="00067CF0">
          <w:rPr>
            <w:rStyle w:val="Hyperlink"/>
            <w:noProof/>
          </w:rPr>
          <w:t>3.44.8 parameters property</w:t>
        </w:r>
        <w:r w:rsidR="000B5F25">
          <w:rPr>
            <w:noProof/>
            <w:webHidden/>
          </w:rPr>
          <w:tab/>
        </w:r>
        <w:r w:rsidR="000B5F25">
          <w:rPr>
            <w:noProof/>
            <w:webHidden/>
          </w:rPr>
          <w:fldChar w:fldCharType="begin"/>
        </w:r>
        <w:r w:rsidR="000B5F25">
          <w:rPr>
            <w:noProof/>
            <w:webHidden/>
          </w:rPr>
          <w:instrText xml:space="preserve"> PAGEREF _Toc6579833 \h </w:instrText>
        </w:r>
        <w:r w:rsidR="000B5F25">
          <w:rPr>
            <w:noProof/>
            <w:webHidden/>
          </w:rPr>
        </w:r>
        <w:r w:rsidR="000B5F25">
          <w:rPr>
            <w:noProof/>
            <w:webHidden/>
          </w:rPr>
          <w:fldChar w:fldCharType="separate"/>
        </w:r>
        <w:r w:rsidR="000B5F25">
          <w:rPr>
            <w:noProof/>
            <w:webHidden/>
          </w:rPr>
          <w:t>146</w:t>
        </w:r>
        <w:r w:rsidR="000B5F25">
          <w:rPr>
            <w:noProof/>
            <w:webHidden/>
          </w:rPr>
          <w:fldChar w:fldCharType="end"/>
        </w:r>
      </w:hyperlink>
    </w:p>
    <w:p w14:paraId="522E614B" w14:textId="3B7CF6E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34" w:history="1">
        <w:r w:rsidR="000B5F25" w:rsidRPr="00067CF0">
          <w:rPr>
            <w:rStyle w:val="Hyperlink"/>
            <w:noProof/>
          </w:rPr>
          <w:t>3.44.9 body property</w:t>
        </w:r>
        <w:r w:rsidR="000B5F25">
          <w:rPr>
            <w:noProof/>
            <w:webHidden/>
          </w:rPr>
          <w:tab/>
        </w:r>
        <w:r w:rsidR="000B5F25">
          <w:rPr>
            <w:noProof/>
            <w:webHidden/>
          </w:rPr>
          <w:fldChar w:fldCharType="begin"/>
        </w:r>
        <w:r w:rsidR="000B5F25">
          <w:rPr>
            <w:noProof/>
            <w:webHidden/>
          </w:rPr>
          <w:instrText xml:space="preserve"> PAGEREF _Toc6579834 \h </w:instrText>
        </w:r>
        <w:r w:rsidR="000B5F25">
          <w:rPr>
            <w:noProof/>
            <w:webHidden/>
          </w:rPr>
        </w:r>
        <w:r w:rsidR="000B5F25">
          <w:rPr>
            <w:noProof/>
            <w:webHidden/>
          </w:rPr>
          <w:fldChar w:fldCharType="separate"/>
        </w:r>
        <w:r w:rsidR="000B5F25">
          <w:rPr>
            <w:noProof/>
            <w:webHidden/>
          </w:rPr>
          <w:t>147</w:t>
        </w:r>
        <w:r w:rsidR="000B5F25">
          <w:rPr>
            <w:noProof/>
            <w:webHidden/>
          </w:rPr>
          <w:fldChar w:fldCharType="end"/>
        </w:r>
      </w:hyperlink>
    </w:p>
    <w:p w14:paraId="58574A32" w14:textId="4710B890" w:rsidR="000B5F25" w:rsidRDefault="00EF4994">
      <w:pPr>
        <w:pStyle w:val="TOC2"/>
        <w:tabs>
          <w:tab w:val="right" w:leader="dot" w:pos="9350"/>
        </w:tabs>
        <w:rPr>
          <w:rFonts w:asciiTheme="minorHAnsi" w:eastAsiaTheme="minorEastAsia" w:hAnsiTheme="minorHAnsi" w:cstheme="minorBidi"/>
          <w:noProof/>
          <w:sz w:val="22"/>
          <w:szCs w:val="22"/>
        </w:rPr>
      </w:pPr>
      <w:hyperlink w:anchor="_Toc6579835" w:history="1">
        <w:r w:rsidR="000B5F25" w:rsidRPr="00067CF0">
          <w:rPr>
            <w:rStyle w:val="Hyperlink"/>
            <w:noProof/>
          </w:rPr>
          <w:t>3.45 response object</w:t>
        </w:r>
        <w:r w:rsidR="000B5F25">
          <w:rPr>
            <w:noProof/>
            <w:webHidden/>
          </w:rPr>
          <w:tab/>
        </w:r>
        <w:r w:rsidR="000B5F25">
          <w:rPr>
            <w:noProof/>
            <w:webHidden/>
          </w:rPr>
          <w:fldChar w:fldCharType="begin"/>
        </w:r>
        <w:r w:rsidR="000B5F25">
          <w:rPr>
            <w:noProof/>
            <w:webHidden/>
          </w:rPr>
          <w:instrText xml:space="preserve"> PAGEREF _Toc6579835 \h </w:instrText>
        </w:r>
        <w:r w:rsidR="000B5F25">
          <w:rPr>
            <w:noProof/>
            <w:webHidden/>
          </w:rPr>
        </w:r>
        <w:r w:rsidR="000B5F25">
          <w:rPr>
            <w:noProof/>
            <w:webHidden/>
          </w:rPr>
          <w:fldChar w:fldCharType="separate"/>
        </w:r>
        <w:r w:rsidR="000B5F25">
          <w:rPr>
            <w:noProof/>
            <w:webHidden/>
          </w:rPr>
          <w:t>147</w:t>
        </w:r>
        <w:r w:rsidR="000B5F25">
          <w:rPr>
            <w:noProof/>
            <w:webHidden/>
          </w:rPr>
          <w:fldChar w:fldCharType="end"/>
        </w:r>
      </w:hyperlink>
    </w:p>
    <w:p w14:paraId="27C632BD" w14:textId="3FE913F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36" w:history="1">
        <w:r w:rsidR="000B5F25" w:rsidRPr="00067CF0">
          <w:rPr>
            <w:rStyle w:val="Hyperlink"/>
            <w:noProof/>
          </w:rPr>
          <w:t>3.45.1 General</w:t>
        </w:r>
        <w:r w:rsidR="000B5F25">
          <w:rPr>
            <w:noProof/>
            <w:webHidden/>
          </w:rPr>
          <w:tab/>
        </w:r>
        <w:r w:rsidR="000B5F25">
          <w:rPr>
            <w:noProof/>
            <w:webHidden/>
          </w:rPr>
          <w:fldChar w:fldCharType="begin"/>
        </w:r>
        <w:r w:rsidR="000B5F25">
          <w:rPr>
            <w:noProof/>
            <w:webHidden/>
          </w:rPr>
          <w:instrText xml:space="preserve"> PAGEREF _Toc6579836 \h </w:instrText>
        </w:r>
        <w:r w:rsidR="000B5F25">
          <w:rPr>
            <w:noProof/>
            <w:webHidden/>
          </w:rPr>
        </w:r>
        <w:r w:rsidR="000B5F25">
          <w:rPr>
            <w:noProof/>
            <w:webHidden/>
          </w:rPr>
          <w:fldChar w:fldCharType="separate"/>
        </w:r>
        <w:r w:rsidR="000B5F25">
          <w:rPr>
            <w:noProof/>
            <w:webHidden/>
          </w:rPr>
          <w:t>147</w:t>
        </w:r>
        <w:r w:rsidR="000B5F25">
          <w:rPr>
            <w:noProof/>
            <w:webHidden/>
          </w:rPr>
          <w:fldChar w:fldCharType="end"/>
        </w:r>
      </w:hyperlink>
    </w:p>
    <w:p w14:paraId="79953694" w14:textId="55E49C7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37" w:history="1">
        <w:r w:rsidR="000B5F25" w:rsidRPr="00067CF0">
          <w:rPr>
            <w:rStyle w:val="Hyperlink"/>
            <w:noProof/>
          </w:rPr>
          <w:t>3.45.2 index property</w:t>
        </w:r>
        <w:r w:rsidR="000B5F25">
          <w:rPr>
            <w:noProof/>
            <w:webHidden/>
          </w:rPr>
          <w:tab/>
        </w:r>
        <w:r w:rsidR="000B5F25">
          <w:rPr>
            <w:noProof/>
            <w:webHidden/>
          </w:rPr>
          <w:fldChar w:fldCharType="begin"/>
        </w:r>
        <w:r w:rsidR="000B5F25">
          <w:rPr>
            <w:noProof/>
            <w:webHidden/>
          </w:rPr>
          <w:instrText xml:space="preserve"> PAGEREF _Toc6579837 \h </w:instrText>
        </w:r>
        <w:r w:rsidR="000B5F25">
          <w:rPr>
            <w:noProof/>
            <w:webHidden/>
          </w:rPr>
        </w:r>
        <w:r w:rsidR="000B5F25">
          <w:rPr>
            <w:noProof/>
            <w:webHidden/>
          </w:rPr>
          <w:fldChar w:fldCharType="separate"/>
        </w:r>
        <w:r w:rsidR="000B5F25">
          <w:rPr>
            <w:noProof/>
            <w:webHidden/>
          </w:rPr>
          <w:t>147</w:t>
        </w:r>
        <w:r w:rsidR="000B5F25">
          <w:rPr>
            <w:noProof/>
            <w:webHidden/>
          </w:rPr>
          <w:fldChar w:fldCharType="end"/>
        </w:r>
      </w:hyperlink>
    </w:p>
    <w:p w14:paraId="6C5BB543" w14:textId="48BBDDF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38" w:history="1">
        <w:r w:rsidR="000B5F25" w:rsidRPr="00067CF0">
          <w:rPr>
            <w:rStyle w:val="Hyperlink"/>
            <w:noProof/>
          </w:rPr>
          <w:t>3.45.3 protocol property</w:t>
        </w:r>
        <w:r w:rsidR="000B5F25">
          <w:rPr>
            <w:noProof/>
            <w:webHidden/>
          </w:rPr>
          <w:tab/>
        </w:r>
        <w:r w:rsidR="000B5F25">
          <w:rPr>
            <w:noProof/>
            <w:webHidden/>
          </w:rPr>
          <w:fldChar w:fldCharType="begin"/>
        </w:r>
        <w:r w:rsidR="000B5F25">
          <w:rPr>
            <w:noProof/>
            <w:webHidden/>
          </w:rPr>
          <w:instrText xml:space="preserve"> PAGEREF _Toc6579838 \h </w:instrText>
        </w:r>
        <w:r w:rsidR="000B5F25">
          <w:rPr>
            <w:noProof/>
            <w:webHidden/>
          </w:rPr>
        </w:r>
        <w:r w:rsidR="000B5F25">
          <w:rPr>
            <w:noProof/>
            <w:webHidden/>
          </w:rPr>
          <w:fldChar w:fldCharType="separate"/>
        </w:r>
        <w:r w:rsidR="000B5F25">
          <w:rPr>
            <w:noProof/>
            <w:webHidden/>
          </w:rPr>
          <w:t>147</w:t>
        </w:r>
        <w:r w:rsidR="000B5F25">
          <w:rPr>
            <w:noProof/>
            <w:webHidden/>
          </w:rPr>
          <w:fldChar w:fldCharType="end"/>
        </w:r>
      </w:hyperlink>
    </w:p>
    <w:p w14:paraId="1545C1F4" w14:textId="25D6E66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39" w:history="1">
        <w:r w:rsidR="000B5F25" w:rsidRPr="00067CF0">
          <w:rPr>
            <w:rStyle w:val="Hyperlink"/>
            <w:noProof/>
          </w:rPr>
          <w:t>3.45.4 version property</w:t>
        </w:r>
        <w:r w:rsidR="000B5F25">
          <w:rPr>
            <w:noProof/>
            <w:webHidden/>
          </w:rPr>
          <w:tab/>
        </w:r>
        <w:r w:rsidR="000B5F25">
          <w:rPr>
            <w:noProof/>
            <w:webHidden/>
          </w:rPr>
          <w:fldChar w:fldCharType="begin"/>
        </w:r>
        <w:r w:rsidR="000B5F25">
          <w:rPr>
            <w:noProof/>
            <w:webHidden/>
          </w:rPr>
          <w:instrText xml:space="preserve"> PAGEREF _Toc6579839 \h </w:instrText>
        </w:r>
        <w:r w:rsidR="000B5F25">
          <w:rPr>
            <w:noProof/>
            <w:webHidden/>
          </w:rPr>
        </w:r>
        <w:r w:rsidR="000B5F25">
          <w:rPr>
            <w:noProof/>
            <w:webHidden/>
          </w:rPr>
          <w:fldChar w:fldCharType="separate"/>
        </w:r>
        <w:r w:rsidR="000B5F25">
          <w:rPr>
            <w:noProof/>
            <w:webHidden/>
          </w:rPr>
          <w:t>148</w:t>
        </w:r>
        <w:r w:rsidR="000B5F25">
          <w:rPr>
            <w:noProof/>
            <w:webHidden/>
          </w:rPr>
          <w:fldChar w:fldCharType="end"/>
        </w:r>
      </w:hyperlink>
    </w:p>
    <w:p w14:paraId="302E75CC" w14:textId="68B2CF8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40" w:history="1">
        <w:r w:rsidR="000B5F25" w:rsidRPr="00067CF0">
          <w:rPr>
            <w:rStyle w:val="Hyperlink"/>
            <w:noProof/>
          </w:rPr>
          <w:t>3.45.5 statusCode property</w:t>
        </w:r>
        <w:r w:rsidR="000B5F25">
          <w:rPr>
            <w:noProof/>
            <w:webHidden/>
          </w:rPr>
          <w:tab/>
        </w:r>
        <w:r w:rsidR="000B5F25">
          <w:rPr>
            <w:noProof/>
            <w:webHidden/>
          </w:rPr>
          <w:fldChar w:fldCharType="begin"/>
        </w:r>
        <w:r w:rsidR="000B5F25">
          <w:rPr>
            <w:noProof/>
            <w:webHidden/>
          </w:rPr>
          <w:instrText xml:space="preserve"> PAGEREF _Toc6579840 \h </w:instrText>
        </w:r>
        <w:r w:rsidR="000B5F25">
          <w:rPr>
            <w:noProof/>
            <w:webHidden/>
          </w:rPr>
        </w:r>
        <w:r w:rsidR="000B5F25">
          <w:rPr>
            <w:noProof/>
            <w:webHidden/>
          </w:rPr>
          <w:fldChar w:fldCharType="separate"/>
        </w:r>
        <w:r w:rsidR="000B5F25">
          <w:rPr>
            <w:noProof/>
            <w:webHidden/>
          </w:rPr>
          <w:t>148</w:t>
        </w:r>
        <w:r w:rsidR="000B5F25">
          <w:rPr>
            <w:noProof/>
            <w:webHidden/>
          </w:rPr>
          <w:fldChar w:fldCharType="end"/>
        </w:r>
      </w:hyperlink>
    </w:p>
    <w:p w14:paraId="0169E9E1" w14:textId="298A951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41" w:history="1">
        <w:r w:rsidR="000B5F25" w:rsidRPr="00067CF0">
          <w:rPr>
            <w:rStyle w:val="Hyperlink"/>
            <w:noProof/>
          </w:rPr>
          <w:t>3.45.6 reasonPhrase property</w:t>
        </w:r>
        <w:r w:rsidR="000B5F25">
          <w:rPr>
            <w:noProof/>
            <w:webHidden/>
          </w:rPr>
          <w:tab/>
        </w:r>
        <w:r w:rsidR="000B5F25">
          <w:rPr>
            <w:noProof/>
            <w:webHidden/>
          </w:rPr>
          <w:fldChar w:fldCharType="begin"/>
        </w:r>
        <w:r w:rsidR="000B5F25">
          <w:rPr>
            <w:noProof/>
            <w:webHidden/>
          </w:rPr>
          <w:instrText xml:space="preserve"> PAGEREF _Toc6579841 \h </w:instrText>
        </w:r>
        <w:r w:rsidR="000B5F25">
          <w:rPr>
            <w:noProof/>
            <w:webHidden/>
          </w:rPr>
        </w:r>
        <w:r w:rsidR="000B5F25">
          <w:rPr>
            <w:noProof/>
            <w:webHidden/>
          </w:rPr>
          <w:fldChar w:fldCharType="separate"/>
        </w:r>
        <w:r w:rsidR="000B5F25">
          <w:rPr>
            <w:noProof/>
            <w:webHidden/>
          </w:rPr>
          <w:t>148</w:t>
        </w:r>
        <w:r w:rsidR="000B5F25">
          <w:rPr>
            <w:noProof/>
            <w:webHidden/>
          </w:rPr>
          <w:fldChar w:fldCharType="end"/>
        </w:r>
      </w:hyperlink>
    </w:p>
    <w:p w14:paraId="573E1D40" w14:textId="4BD395B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42" w:history="1">
        <w:r w:rsidR="000B5F25" w:rsidRPr="00067CF0">
          <w:rPr>
            <w:rStyle w:val="Hyperlink"/>
            <w:noProof/>
          </w:rPr>
          <w:t>3.45.7 headers property</w:t>
        </w:r>
        <w:r w:rsidR="000B5F25">
          <w:rPr>
            <w:noProof/>
            <w:webHidden/>
          </w:rPr>
          <w:tab/>
        </w:r>
        <w:r w:rsidR="000B5F25">
          <w:rPr>
            <w:noProof/>
            <w:webHidden/>
          </w:rPr>
          <w:fldChar w:fldCharType="begin"/>
        </w:r>
        <w:r w:rsidR="000B5F25">
          <w:rPr>
            <w:noProof/>
            <w:webHidden/>
          </w:rPr>
          <w:instrText xml:space="preserve"> PAGEREF _Toc6579842 \h </w:instrText>
        </w:r>
        <w:r w:rsidR="000B5F25">
          <w:rPr>
            <w:noProof/>
            <w:webHidden/>
          </w:rPr>
        </w:r>
        <w:r w:rsidR="000B5F25">
          <w:rPr>
            <w:noProof/>
            <w:webHidden/>
          </w:rPr>
          <w:fldChar w:fldCharType="separate"/>
        </w:r>
        <w:r w:rsidR="000B5F25">
          <w:rPr>
            <w:noProof/>
            <w:webHidden/>
          </w:rPr>
          <w:t>148</w:t>
        </w:r>
        <w:r w:rsidR="000B5F25">
          <w:rPr>
            <w:noProof/>
            <w:webHidden/>
          </w:rPr>
          <w:fldChar w:fldCharType="end"/>
        </w:r>
      </w:hyperlink>
    </w:p>
    <w:p w14:paraId="04F50928" w14:textId="656F5F5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43" w:history="1">
        <w:r w:rsidR="000B5F25" w:rsidRPr="00067CF0">
          <w:rPr>
            <w:rStyle w:val="Hyperlink"/>
            <w:noProof/>
          </w:rPr>
          <w:t>3.45.8 body property</w:t>
        </w:r>
        <w:r w:rsidR="000B5F25">
          <w:rPr>
            <w:noProof/>
            <w:webHidden/>
          </w:rPr>
          <w:tab/>
        </w:r>
        <w:r w:rsidR="000B5F25">
          <w:rPr>
            <w:noProof/>
            <w:webHidden/>
          </w:rPr>
          <w:fldChar w:fldCharType="begin"/>
        </w:r>
        <w:r w:rsidR="000B5F25">
          <w:rPr>
            <w:noProof/>
            <w:webHidden/>
          </w:rPr>
          <w:instrText xml:space="preserve"> PAGEREF _Toc6579843 \h </w:instrText>
        </w:r>
        <w:r w:rsidR="000B5F25">
          <w:rPr>
            <w:noProof/>
            <w:webHidden/>
          </w:rPr>
        </w:r>
        <w:r w:rsidR="000B5F25">
          <w:rPr>
            <w:noProof/>
            <w:webHidden/>
          </w:rPr>
          <w:fldChar w:fldCharType="separate"/>
        </w:r>
        <w:r w:rsidR="000B5F25">
          <w:rPr>
            <w:noProof/>
            <w:webHidden/>
          </w:rPr>
          <w:t>148</w:t>
        </w:r>
        <w:r w:rsidR="000B5F25">
          <w:rPr>
            <w:noProof/>
            <w:webHidden/>
          </w:rPr>
          <w:fldChar w:fldCharType="end"/>
        </w:r>
      </w:hyperlink>
    </w:p>
    <w:p w14:paraId="476CE77F" w14:textId="340B1C2B" w:rsidR="000B5F25" w:rsidRDefault="00EF4994">
      <w:pPr>
        <w:pStyle w:val="TOC2"/>
        <w:tabs>
          <w:tab w:val="right" w:leader="dot" w:pos="9350"/>
        </w:tabs>
        <w:rPr>
          <w:rFonts w:asciiTheme="minorHAnsi" w:eastAsiaTheme="minorEastAsia" w:hAnsiTheme="minorHAnsi" w:cstheme="minorBidi"/>
          <w:noProof/>
          <w:sz w:val="22"/>
          <w:szCs w:val="22"/>
        </w:rPr>
      </w:pPr>
      <w:hyperlink w:anchor="_Toc6579844" w:history="1">
        <w:r w:rsidR="000B5F25" w:rsidRPr="00067CF0">
          <w:rPr>
            <w:rStyle w:val="Hyperlink"/>
            <w:noProof/>
          </w:rPr>
          <w:t>3.46 resultProvenance object</w:t>
        </w:r>
        <w:r w:rsidR="000B5F25">
          <w:rPr>
            <w:noProof/>
            <w:webHidden/>
          </w:rPr>
          <w:tab/>
        </w:r>
        <w:r w:rsidR="000B5F25">
          <w:rPr>
            <w:noProof/>
            <w:webHidden/>
          </w:rPr>
          <w:fldChar w:fldCharType="begin"/>
        </w:r>
        <w:r w:rsidR="000B5F25">
          <w:rPr>
            <w:noProof/>
            <w:webHidden/>
          </w:rPr>
          <w:instrText xml:space="preserve"> PAGEREF _Toc6579844 \h </w:instrText>
        </w:r>
        <w:r w:rsidR="000B5F25">
          <w:rPr>
            <w:noProof/>
            <w:webHidden/>
          </w:rPr>
        </w:r>
        <w:r w:rsidR="000B5F25">
          <w:rPr>
            <w:noProof/>
            <w:webHidden/>
          </w:rPr>
          <w:fldChar w:fldCharType="separate"/>
        </w:r>
        <w:r w:rsidR="000B5F25">
          <w:rPr>
            <w:noProof/>
            <w:webHidden/>
          </w:rPr>
          <w:t>148</w:t>
        </w:r>
        <w:r w:rsidR="000B5F25">
          <w:rPr>
            <w:noProof/>
            <w:webHidden/>
          </w:rPr>
          <w:fldChar w:fldCharType="end"/>
        </w:r>
      </w:hyperlink>
    </w:p>
    <w:p w14:paraId="37F9D42B" w14:textId="236A67F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45" w:history="1">
        <w:r w:rsidR="000B5F25" w:rsidRPr="00067CF0">
          <w:rPr>
            <w:rStyle w:val="Hyperlink"/>
            <w:noProof/>
          </w:rPr>
          <w:t>3.46.1 General</w:t>
        </w:r>
        <w:r w:rsidR="000B5F25">
          <w:rPr>
            <w:noProof/>
            <w:webHidden/>
          </w:rPr>
          <w:tab/>
        </w:r>
        <w:r w:rsidR="000B5F25">
          <w:rPr>
            <w:noProof/>
            <w:webHidden/>
          </w:rPr>
          <w:fldChar w:fldCharType="begin"/>
        </w:r>
        <w:r w:rsidR="000B5F25">
          <w:rPr>
            <w:noProof/>
            <w:webHidden/>
          </w:rPr>
          <w:instrText xml:space="preserve"> PAGEREF _Toc6579845 \h </w:instrText>
        </w:r>
        <w:r w:rsidR="000B5F25">
          <w:rPr>
            <w:noProof/>
            <w:webHidden/>
          </w:rPr>
        </w:r>
        <w:r w:rsidR="000B5F25">
          <w:rPr>
            <w:noProof/>
            <w:webHidden/>
          </w:rPr>
          <w:fldChar w:fldCharType="separate"/>
        </w:r>
        <w:r w:rsidR="000B5F25">
          <w:rPr>
            <w:noProof/>
            <w:webHidden/>
          </w:rPr>
          <w:t>148</w:t>
        </w:r>
        <w:r w:rsidR="000B5F25">
          <w:rPr>
            <w:noProof/>
            <w:webHidden/>
          </w:rPr>
          <w:fldChar w:fldCharType="end"/>
        </w:r>
      </w:hyperlink>
    </w:p>
    <w:p w14:paraId="064D5815" w14:textId="042BAB1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46" w:history="1">
        <w:r w:rsidR="000B5F25" w:rsidRPr="00067CF0">
          <w:rPr>
            <w:rStyle w:val="Hyperlink"/>
            <w:noProof/>
          </w:rPr>
          <w:t>3.46.2 firstDetectionTimeUtc property</w:t>
        </w:r>
        <w:r w:rsidR="000B5F25">
          <w:rPr>
            <w:noProof/>
            <w:webHidden/>
          </w:rPr>
          <w:tab/>
        </w:r>
        <w:r w:rsidR="000B5F25">
          <w:rPr>
            <w:noProof/>
            <w:webHidden/>
          </w:rPr>
          <w:fldChar w:fldCharType="begin"/>
        </w:r>
        <w:r w:rsidR="000B5F25">
          <w:rPr>
            <w:noProof/>
            <w:webHidden/>
          </w:rPr>
          <w:instrText xml:space="preserve"> PAGEREF _Toc6579846 \h </w:instrText>
        </w:r>
        <w:r w:rsidR="000B5F25">
          <w:rPr>
            <w:noProof/>
            <w:webHidden/>
          </w:rPr>
        </w:r>
        <w:r w:rsidR="000B5F25">
          <w:rPr>
            <w:noProof/>
            <w:webHidden/>
          </w:rPr>
          <w:fldChar w:fldCharType="separate"/>
        </w:r>
        <w:r w:rsidR="000B5F25">
          <w:rPr>
            <w:noProof/>
            <w:webHidden/>
          </w:rPr>
          <w:t>149</w:t>
        </w:r>
        <w:r w:rsidR="000B5F25">
          <w:rPr>
            <w:noProof/>
            <w:webHidden/>
          </w:rPr>
          <w:fldChar w:fldCharType="end"/>
        </w:r>
      </w:hyperlink>
    </w:p>
    <w:p w14:paraId="6038C4AA" w14:textId="494AC37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47" w:history="1">
        <w:r w:rsidR="000B5F25" w:rsidRPr="00067CF0">
          <w:rPr>
            <w:rStyle w:val="Hyperlink"/>
            <w:noProof/>
          </w:rPr>
          <w:t>3.46.3 lastDetectionTimeUtc property</w:t>
        </w:r>
        <w:r w:rsidR="000B5F25">
          <w:rPr>
            <w:noProof/>
            <w:webHidden/>
          </w:rPr>
          <w:tab/>
        </w:r>
        <w:r w:rsidR="000B5F25">
          <w:rPr>
            <w:noProof/>
            <w:webHidden/>
          </w:rPr>
          <w:fldChar w:fldCharType="begin"/>
        </w:r>
        <w:r w:rsidR="000B5F25">
          <w:rPr>
            <w:noProof/>
            <w:webHidden/>
          </w:rPr>
          <w:instrText xml:space="preserve"> PAGEREF _Toc6579847 \h </w:instrText>
        </w:r>
        <w:r w:rsidR="000B5F25">
          <w:rPr>
            <w:noProof/>
            <w:webHidden/>
          </w:rPr>
        </w:r>
        <w:r w:rsidR="000B5F25">
          <w:rPr>
            <w:noProof/>
            <w:webHidden/>
          </w:rPr>
          <w:fldChar w:fldCharType="separate"/>
        </w:r>
        <w:r w:rsidR="000B5F25">
          <w:rPr>
            <w:noProof/>
            <w:webHidden/>
          </w:rPr>
          <w:t>149</w:t>
        </w:r>
        <w:r w:rsidR="000B5F25">
          <w:rPr>
            <w:noProof/>
            <w:webHidden/>
          </w:rPr>
          <w:fldChar w:fldCharType="end"/>
        </w:r>
      </w:hyperlink>
    </w:p>
    <w:p w14:paraId="7CDD9FF2" w14:textId="1F04EAB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48" w:history="1">
        <w:r w:rsidR="000B5F25" w:rsidRPr="00067CF0">
          <w:rPr>
            <w:rStyle w:val="Hyperlink"/>
            <w:noProof/>
          </w:rPr>
          <w:t>3.46.4 firstDetectionRunGuid property</w:t>
        </w:r>
        <w:r w:rsidR="000B5F25">
          <w:rPr>
            <w:noProof/>
            <w:webHidden/>
          </w:rPr>
          <w:tab/>
        </w:r>
        <w:r w:rsidR="000B5F25">
          <w:rPr>
            <w:noProof/>
            <w:webHidden/>
          </w:rPr>
          <w:fldChar w:fldCharType="begin"/>
        </w:r>
        <w:r w:rsidR="000B5F25">
          <w:rPr>
            <w:noProof/>
            <w:webHidden/>
          </w:rPr>
          <w:instrText xml:space="preserve"> PAGEREF _Toc6579848 \h </w:instrText>
        </w:r>
        <w:r w:rsidR="000B5F25">
          <w:rPr>
            <w:noProof/>
            <w:webHidden/>
          </w:rPr>
        </w:r>
        <w:r w:rsidR="000B5F25">
          <w:rPr>
            <w:noProof/>
            <w:webHidden/>
          </w:rPr>
          <w:fldChar w:fldCharType="separate"/>
        </w:r>
        <w:r w:rsidR="000B5F25">
          <w:rPr>
            <w:noProof/>
            <w:webHidden/>
          </w:rPr>
          <w:t>149</w:t>
        </w:r>
        <w:r w:rsidR="000B5F25">
          <w:rPr>
            <w:noProof/>
            <w:webHidden/>
          </w:rPr>
          <w:fldChar w:fldCharType="end"/>
        </w:r>
      </w:hyperlink>
    </w:p>
    <w:p w14:paraId="5D4E0039" w14:textId="5F6B236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49" w:history="1">
        <w:r w:rsidR="000B5F25" w:rsidRPr="00067CF0">
          <w:rPr>
            <w:rStyle w:val="Hyperlink"/>
            <w:noProof/>
          </w:rPr>
          <w:t>3.46.5 lastDetectionRunGuid property</w:t>
        </w:r>
        <w:r w:rsidR="000B5F25">
          <w:rPr>
            <w:noProof/>
            <w:webHidden/>
          </w:rPr>
          <w:tab/>
        </w:r>
        <w:r w:rsidR="000B5F25">
          <w:rPr>
            <w:noProof/>
            <w:webHidden/>
          </w:rPr>
          <w:fldChar w:fldCharType="begin"/>
        </w:r>
        <w:r w:rsidR="000B5F25">
          <w:rPr>
            <w:noProof/>
            <w:webHidden/>
          </w:rPr>
          <w:instrText xml:space="preserve"> PAGEREF _Toc6579849 \h </w:instrText>
        </w:r>
        <w:r w:rsidR="000B5F25">
          <w:rPr>
            <w:noProof/>
            <w:webHidden/>
          </w:rPr>
        </w:r>
        <w:r w:rsidR="000B5F25">
          <w:rPr>
            <w:noProof/>
            <w:webHidden/>
          </w:rPr>
          <w:fldChar w:fldCharType="separate"/>
        </w:r>
        <w:r w:rsidR="000B5F25">
          <w:rPr>
            <w:noProof/>
            <w:webHidden/>
          </w:rPr>
          <w:t>149</w:t>
        </w:r>
        <w:r w:rsidR="000B5F25">
          <w:rPr>
            <w:noProof/>
            <w:webHidden/>
          </w:rPr>
          <w:fldChar w:fldCharType="end"/>
        </w:r>
      </w:hyperlink>
    </w:p>
    <w:p w14:paraId="146B678C" w14:textId="1545158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50" w:history="1">
        <w:r w:rsidR="000B5F25" w:rsidRPr="00067CF0">
          <w:rPr>
            <w:rStyle w:val="Hyperlink"/>
            <w:noProof/>
          </w:rPr>
          <w:t>3.46.6 invocationIndex property</w:t>
        </w:r>
        <w:r w:rsidR="000B5F25">
          <w:rPr>
            <w:noProof/>
            <w:webHidden/>
          </w:rPr>
          <w:tab/>
        </w:r>
        <w:r w:rsidR="000B5F25">
          <w:rPr>
            <w:noProof/>
            <w:webHidden/>
          </w:rPr>
          <w:fldChar w:fldCharType="begin"/>
        </w:r>
        <w:r w:rsidR="000B5F25">
          <w:rPr>
            <w:noProof/>
            <w:webHidden/>
          </w:rPr>
          <w:instrText xml:space="preserve"> PAGEREF _Toc6579850 \h </w:instrText>
        </w:r>
        <w:r w:rsidR="000B5F25">
          <w:rPr>
            <w:noProof/>
            <w:webHidden/>
          </w:rPr>
        </w:r>
        <w:r w:rsidR="000B5F25">
          <w:rPr>
            <w:noProof/>
            <w:webHidden/>
          </w:rPr>
          <w:fldChar w:fldCharType="separate"/>
        </w:r>
        <w:r w:rsidR="000B5F25">
          <w:rPr>
            <w:noProof/>
            <w:webHidden/>
          </w:rPr>
          <w:t>149</w:t>
        </w:r>
        <w:r w:rsidR="000B5F25">
          <w:rPr>
            <w:noProof/>
            <w:webHidden/>
          </w:rPr>
          <w:fldChar w:fldCharType="end"/>
        </w:r>
      </w:hyperlink>
    </w:p>
    <w:p w14:paraId="77701B5B" w14:textId="5CCAC88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51" w:history="1">
        <w:r w:rsidR="000B5F25" w:rsidRPr="00067CF0">
          <w:rPr>
            <w:rStyle w:val="Hyperlink"/>
            <w:noProof/>
          </w:rPr>
          <w:t>3.46.7 conversionSources property</w:t>
        </w:r>
        <w:r w:rsidR="000B5F25">
          <w:rPr>
            <w:noProof/>
            <w:webHidden/>
          </w:rPr>
          <w:tab/>
        </w:r>
        <w:r w:rsidR="000B5F25">
          <w:rPr>
            <w:noProof/>
            <w:webHidden/>
          </w:rPr>
          <w:fldChar w:fldCharType="begin"/>
        </w:r>
        <w:r w:rsidR="000B5F25">
          <w:rPr>
            <w:noProof/>
            <w:webHidden/>
          </w:rPr>
          <w:instrText xml:space="preserve"> PAGEREF _Toc6579851 \h </w:instrText>
        </w:r>
        <w:r w:rsidR="000B5F25">
          <w:rPr>
            <w:noProof/>
            <w:webHidden/>
          </w:rPr>
        </w:r>
        <w:r w:rsidR="000B5F25">
          <w:rPr>
            <w:noProof/>
            <w:webHidden/>
          </w:rPr>
          <w:fldChar w:fldCharType="separate"/>
        </w:r>
        <w:r w:rsidR="000B5F25">
          <w:rPr>
            <w:noProof/>
            <w:webHidden/>
          </w:rPr>
          <w:t>150</w:t>
        </w:r>
        <w:r w:rsidR="000B5F25">
          <w:rPr>
            <w:noProof/>
            <w:webHidden/>
          </w:rPr>
          <w:fldChar w:fldCharType="end"/>
        </w:r>
      </w:hyperlink>
    </w:p>
    <w:p w14:paraId="22D6666D" w14:textId="429354DF" w:rsidR="000B5F25" w:rsidRDefault="00EF4994">
      <w:pPr>
        <w:pStyle w:val="TOC2"/>
        <w:tabs>
          <w:tab w:val="right" w:leader="dot" w:pos="9350"/>
        </w:tabs>
        <w:rPr>
          <w:rFonts w:asciiTheme="minorHAnsi" w:eastAsiaTheme="minorEastAsia" w:hAnsiTheme="minorHAnsi" w:cstheme="minorBidi"/>
          <w:noProof/>
          <w:sz w:val="22"/>
          <w:szCs w:val="22"/>
        </w:rPr>
      </w:pPr>
      <w:hyperlink w:anchor="_Toc6579852" w:history="1">
        <w:r w:rsidR="000B5F25" w:rsidRPr="00067CF0">
          <w:rPr>
            <w:rStyle w:val="Hyperlink"/>
            <w:noProof/>
          </w:rPr>
          <w:t>3.47</w:t>
        </w:r>
        <w:r w:rsidR="000B5F25" w:rsidRPr="00067CF0">
          <w:rPr>
            <w:rStyle w:val="Hyperlink"/>
            <w:bCs/>
            <w:noProof/>
          </w:rPr>
          <w:t xml:space="preserve"> reportingDescriptor</w:t>
        </w:r>
        <w:r w:rsidR="000B5F25" w:rsidRPr="00067CF0">
          <w:rPr>
            <w:rStyle w:val="Hyperlink"/>
            <w:noProof/>
          </w:rPr>
          <w:t xml:space="preserve"> object</w:t>
        </w:r>
        <w:r w:rsidR="000B5F25">
          <w:rPr>
            <w:noProof/>
            <w:webHidden/>
          </w:rPr>
          <w:tab/>
        </w:r>
        <w:r w:rsidR="000B5F25">
          <w:rPr>
            <w:noProof/>
            <w:webHidden/>
          </w:rPr>
          <w:fldChar w:fldCharType="begin"/>
        </w:r>
        <w:r w:rsidR="000B5F25">
          <w:rPr>
            <w:noProof/>
            <w:webHidden/>
          </w:rPr>
          <w:instrText xml:space="preserve"> PAGEREF _Toc6579852 \h </w:instrText>
        </w:r>
        <w:r w:rsidR="000B5F25">
          <w:rPr>
            <w:noProof/>
            <w:webHidden/>
          </w:rPr>
        </w:r>
        <w:r w:rsidR="000B5F25">
          <w:rPr>
            <w:noProof/>
            <w:webHidden/>
          </w:rPr>
          <w:fldChar w:fldCharType="separate"/>
        </w:r>
        <w:r w:rsidR="000B5F25">
          <w:rPr>
            <w:noProof/>
            <w:webHidden/>
          </w:rPr>
          <w:t>151</w:t>
        </w:r>
        <w:r w:rsidR="000B5F25">
          <w:rPr>
            <w:noProof/>
            <w:webHidden/>
          </w:rPr>
          <w:fldChar w:fldCharType="end"/>
        </w:r>
      </w:hyperlink>
    </w:p>
    <w:p w14:paraId="16241A86" w14:textId="7714D95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53" w:history="1">
        <w:r w:rsidR="000B5F25" w:rsidRPr="00067CF0">
          <w:rPr>
            <w:rStyle w:val="Hyperlink"/>
            <w:noProof/>
          </w:rPr>
          <w:t>3.47.1 General</w:t>
        </w:r>
        <w:r w:rsidR="000B5F25">
          <w:rPr>
            <w:noProof/>
            <w:webHidden/>
          </w:rPr>
          <w:tab/>
        </w:r>
        <w:r w:rsidR="000B5F25">
          <w:rPr>
            <w:noProof/>
            <w:webHidden/>
          </w:rPr>
          <w:fldChar w:fldCharType="begin"/>
        </w:r>
        <w:r w:rsidR="000B5F25">
          <w:rPr>
            <w:noProof/>
            <w:webHidden/>
          </w:rPr>
          <w:instrText xml:space="preserve"> PAGEREF _Toc6579853 \h </w:instrText>
        </w:r>
        <w:r w:rsidR="000B5F25">
          <w:rPr>
            <w:noProof/>
            <w:webHidden/>
          </w:rPr>
        </w:r>
        <w:r w:rsidR="000B5F25">
          <w:rPr>
            <w:noProof/>
            <w:webHidden/>
          </w:rPr>
          <w:fldChar w:fldCharType="separate"/>
        </w:r>
        <w:r w:rsidR="000B5F25">
          <w:rPr>
            <w:noProof/>
            <w:webHidden/>
          </w:rPr>
          <w:t>151</w:t>
        </w:r>
        <w:r w:rsidR="000B5F25">
          <w:rPr>
            <w:noProof/>
            <w:webHidden/>
          </w:rPr>
          <w:fldChar w:fldCharType="end"/>
        </w:r>
      </w:hyperlink>
    </w:p>
    <w:p w14:paraId="021A3FA1" w14:textId="587E551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54" w:history="1">
        <w:r w:rsidR="000B5F25" w:rsidRPr="00067CF0">
          <w:rPr>
            <w:rStyle w:val="Hyperlink"/>
            <w:noProof/>
          </w:rPr>
          <w:t>3.47.2 Constraints</w:t>
        </w:r>
        <w:r w:rsidR="000B5F25">
          <w:rPr>
            <w:noProof/>
            <w:webHidden/>
          </w:rPr>
          <w:tab/>
        </w:r>
        <w:r w:rsidR="000B5F25">
          <w:rPr>
            <w:noProof/>
            <w:webHidden/>
          </w:rPr>
          <w:fldChar w:fldCharType="begin"/>
        </w:r>
        <w:r w:rsidR="000B5F25">
          <w:rPr>
            <w:noProof/>
            <w:webHidden/>
          </w:rPr>
          <w:instrText xml:space="preserve"> PAGEREF _Toc6579854 \h </w:instrText>
        </w:r>
        <w:r w:rsidR="000B5F25">
          <w:rPr>
            <w:noProof/>
            <w:webHidden/>
          </w:rPr>
        </w:r>
        <w:r w:rsidR="000B5F25">
          <w:rPr>
            <w:noProof/>
            <w:webHidden/>
          </w:rPr>
          <w:fldChar w:fldCharType="separate"/>
        </w:r>
        <w:r w:rsidR="000B5F25">
          <w:rPr>
            <w:noProof/>
            <w:webHidden/>
          </w:rPr>
          <w:t>151</w:t>
        </w:r>
        <w:r w:rsidR="000B5F25">
          <w:rPr>
            <w:noProof/>
            <w:webHidden/>
          </w:rPr>
          <w:fldChar w:fldCharType="end"/>
        </w:r>
      </w:hyperlink>
    </w:p>
    <w:p w14:paraId="4407B8C3" w14:textId="31C993F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55" w:history="1">
        <w:r w:rsidR="000B5F25" w:rsidRPr="00067CF0">
          <w:rPr>
            <w:rStyle w:val="Hyperlink"/>
            <w:noProof/>
          </w:rPr>
          <w:t>3.47.3 id property</w:t>
        </w:r>
        <w:r w:rsidR="000B5F25">
          <w:rPr>
            <w:noProof/>
            <w:webHidden/>
          </w:rPr>
          <w:tab/>
        </w:r>
        <w:r w:rsidR="000B5F25">
          <w:rPr>
            <w:noProof/>
            <w:webHidden/>
          </w:rPr>
          <w:fldChar w:fldCharType="begin"/>
        </w:r>
        <w:r w:rsidR="000B5F25">
          <w:rPr>
            <w:noProof/>
            <w:webHidden/>
          </w:rPr>
          <w:instrText xml:space="preserve"> PAGEREF _Toc6579855 \h </w:instrText>
        </w:r>
        <w:r w:rsidR="000B5F25">
          <w:rPr>
            <w:noProof/>
            <w:webHidden/>
          </w:rPr>
        </w:r>
        <w:r w:rsidR="000B5F25">
          <w:rPr>
            <w:noProof/>
            <w:webHidden/>
          </w:rPr>
          <w:fldChar w:fldCharType="separate"/>
        </w:r>
        <w:r w:rsidR="000B5F25">
          <w:rPr>
            <w:noProof/>
            <w:webHidden/>
          </w:rPr>
          <w:t>151</w:t>
        </w:r>
        <w:r w:rsidR="000B5F25">
          <w:rPr>
            <w:noProof/>
            <w:webHidden/>
          </w:rPr>
          <w:fldChar w:fldCharType="end"/>
        </w:r>
      </w:hyperlink>
    </w:p>
    <w:p w14:paraId="7747F04C" w14:textId="4B3CFCF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56" w:history="1">
        <w:r w:rsidR="000B5F25" w:rsidRPr="00067CF0">
          <w:rPr>
            <w:rStyle w:val="Hyperlink"/>
            <w:noProof/>
          </w:rPr>
          <w:t>3.47.4 deprecatedIds property</w:t>
        </w:r>
        <w:r w:rsidR="000B5F25">
          <w:rPr>
            <w:noProof/>
            <w:webHidden/>
          </w:rPr>
          <w:tab/>
        </w:r>
        <w:r w:rsidR="000B5F25">
          <w:rPr>
            <w:noProof/>
            <w:webHidden/>
          </w:rPr>
          <w:fldChar w:fldCharType="begin"/>
        </w:r>
        <w:r w:rsidR="000B5F25">
          <w:rPr>
            <w:noProof/>
            <w:webHidden/>
          </w:rPr>
          <w:instrText xml:space="preserve"> PAGEREF _Toc6579856 \h </w:instrText>
        </w:r>
        <w:r w:rsidR="000B5F25">
          <w:rPr>
            <w:noProof/>
            <w:webHidden/>
          </w:rPr>
        </w:r>
        <w:r w:rsidR="000B5F25">
          <w:rPr>
            <w:noProof/>
            <w:webHidden/>
          </w:rPr>
          <w:fldChar w:fldCharType="separate"/>
        </w:r>
        <w:r w:rsidR="000B5F25">
          <w:rPr>
            <w:noProof/>
            <w:webHidden/>
          </w:rPr>
          <w:t>152</w:t>
        </w:r>
        <w:r w:rsidR="000B5F25">
          <w:rPr>
            <w:noProof/>
            <w:webHidden/>
          </w:rPr>
          <w:fldChar w:fldCharType="end"/>
        </w:r>
      </w:hyperlink>
    </w:p>
    <w:p w14:paraId="1DDA9430" w14:textId="7887CC7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57" w:history="1">
        <w:r w:rsidR="000B5F25" w:rsidRPr="00067CF0">
          <w:rPr>
            <w:rStyle w:val="Hyperlink"/>
            <w:noProof/>
          </w:rPr>
          <w:t>3.47.5 guid property</w:t>
        </w:r>
        <w:r w:rsidR="000B5F25">
          <w:rPr>
            <w:noProof/>
            <w:webHidden/>
          </w:rPr>
          <w:tab/>
        </w:r>
        <w:r w:rsidR="000B5F25">
          <w:rPr>
            <w:noProof/>
            <w:webHidden/>
          </w:rPr>
          <w:fldChar w:fldCharType="begin"/>
        </w:r>
        <w:r w:rsidR="000B5F25">
          <w:rPr>
            <w:noProof/>
            <w:webHidden/>
          </w:rPr>
          <w:instrText xml:space="preserve"> PAGEREF _Toc6579857 \h </w:instrText>
        </w:r>
        <w:r w:rsidR="000B5F25">
          <w:rPr>
            <w:noProof/>
            <w:webHidden/>
          </w:rPr>
        </w:r>
        <w:r w:rsidR="000B5F25">
          <w:rPr>
            <w:noProof/>
            <w:webHidden/>
          </w:rPr>
          <w:fldChar w:fldCharType="separate"/>
        </w:r>
        <w:r w:rsidR="000B5F25">
          <w:rPr>
            <w:noProof/>
            <w:webHidden/>
          </w:rPr>
          <w:t>154</w:t>
        </w:r>
        <w:r w:rsidR="000B5F25">
          <w:rPr>
            <w:noProof/>
            <w:webHidden/>
          </w:rPr>
          <w:fldChar w:fldCharType="end"/>
        </w:r>
      </w:hyperlink>
    </w:p>
    <w:p w14:paraId="6573C396" w14:textId="42F75FC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58" w:history="1">
        <w:r w:rsidR="000B5F25" w:rsidRPr="00067CF0">
          <w:rPr>
            <w:rStyle w:val="Hyperlink"/>
            <w:noProof/>
          </w:rPr>
          <w:t>3.47.6 deprecatedGuids property</w:t>
        </w:r>
        <w:r w:rsidR="000B5F25">
          <w:rPr>
            <w:noProof/>
            <w:webHidden/>
          </w:rPr>
          <w:tab/>
        </w:r>
        <w:r w:rsidR="000B5F25">
          <w:rPr>
            <w:noProof/>
            <w:webHidden/>
          </w:rPr>
          <w:fldChar w:fldCharType="begin"/>
        </w:r>
        <w:r w:rsidR="000B5F25">
          <w:rPr>
            <w:noProof/>
            <w:webHidden/>
          </w:rPr>
          <w:instrText xml:space="preserve"> PAGEREF _Toc6579858 \h </w:instrText>
        </w:r>
        <w:r w:rsidR="000B5F25">
          <w:rPr>
            <w:noProof/>
            <w:webHidden/>
          </w:rPr>
        </w:r>
        <w:r w:rsidR="000B5F25">
          <w:rPr>
            <w:noProof/>
            <w:webHidden/>
          </w:rPr>
          <w:fldChar w:fldCharType="separate"/>
        </w:r>
        <w:r w:rsidR="000B5F25">
          <w:rPr>
            <w:noProof/>
            <w:webHidden/>
          </w:rPr>
          <w:t>154</w:t>
        </w:r>
        <w:r w:rsidR="000B5F25">
          <w:rPr>
            <w:noProof/>
            <w:webHidden/>
          </w:rPr>
          <w:fldChar w:fldCharType="end"/>
        </w:r>
      </w:hyperlink>
    </w:p>
    <w:p w14:paraId="25233CA4" w14:textId="684AE5C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59" w:history="1">
        <w:r w:rsidR="000B5F25" w:rsidRPr="00067CF0">
          <w:rPr>
            <w:rStyle w:val="Hyperlink"/>
            <w:noProof/>
          </w:rPr>
          <w:t>3.47.7 name property</w:t>
        </w:r>
        <w:r w:rsidR="000B5F25">
          <w:rPr>
            <w:noProof/>
            <w:webHidden/>
          </w:rPr>
          <w:tab/>
        </w:r>
        <w:r w:rsidR="000B5F25">
          <w:rPr>
            <w:noProof/>
            <w:webHidden/>
          </w:rPr>
          <w:fldChar w:fldCharType="begin"/>
        </w:r>
        <w:r w:rsidR="000B5F25">
          <w:rPr>
            <w:noProof/>
            <w:webHidden/>
          </w:rPr>
          <w:instrText xml:space="preserve"> PAGEREF _Toc6579859 \h </w:instrText>
        </w:r>
        <w:r w:rsidR="000B5F25">
          <w:rPr>
            <w:noProof/>
            <w:webHidden/>
          </w:rPr>
        </w:r>
        <w:r w:rsidR="000B5F25">
          <w:rPr>
            <w:noProof/>
            <w:webHidden/>
          </w:rPr>
          <w:fldChar w:fldCharType="separate"/>
        </w:r>
        <w:r w:rsidR="000B5F25">
          <w:rPr>
            <w:noProof/>
            <w:webHidden/>
          </w:rPr>
          <w:t>154</w:t>
        </w:r>
        <w:r w:rsidR="000B5F25">
          <w:rPr>
            <w:noProof/>
            <w:webHidden/>
          </w:rPr>
          <w:fldChar w:fldCharType="end"/>
        </w:r>
      </w:hyperlink>
    </w:p>
    <w:p w14:paraId="53DA2FAD" w14:textId="4E9D329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60" w:history="1">
        <w:r w:rsidR="000B5F25" w:rsidRPr="00067CF0">
          <w:rPr>
            <w:rStyle w:val="Hyperlink"/>
            <w:noProof/>
          </w:rPr>
          <w:t>3.47.8 deprecatedNames property</w:t>
        </w:r>
        <w:r w:rsidR="000B5F25">
          <w:rPr>
            <w:noProof/>
            <w:webHidden/>
          </w:rPr>
          <w:tab/>
        </w:r>
        <w:r w:rsidR="000B5F25">
          <w:rPr>
            <w:noProof/>
            <w:webHidden/>
          </w:rPr>
          <w:fldChar w:fldCharType="begin"/>
        </w:r>
        <w:r w:rsidR="000B5F25">
          <w:rPr>
            <w:noProof/>
            <w:webHidden/>
          </w:rPr>
          <w:instrText xml:space="preserve"> PAGEREF _Toc6579860 \h </w:instrText>
        </w:r>
        <w:r w:rsidR="000B5F25">
          <w:rPr>
            <w:noProof/>
            <w:webHidden/>
          </w:rPr>
        </w:r>
        <w:r w:rsidR="000B5F25">
          <w:rPr>
            <w:noProof/>
            <w:webHidden/>
          </w:rPr>
          <w:fldChar w:fldCharType="separate"/>
        </w:r>
        <w:r w:rsidR="000B5F25">
          <w:rPr>
            <w:noProof/>
            <w:webHidden/>
          </w:rPr>
          <w:t>154</w:t>
        </w:r>
        <w:r w:rsidR="000B5F25">
          <w:rPr>
            <w:noProof/>
            <w:webHidden/>
          </w:rPr>
          <w:fldChar w:fldCharType="end"/>
        </w:r>
      </w:hyperlink>
    </w:p>
    <w:p w14:paraId="7463E05A" w14:textId="0F405EB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61" w:history="1">
        <w:r w:rsidR="000B5F25" w:rsidRPr="00067CF0">
          <w:rPr>
            <w:rStyle w:val="Hyperlink"/>
            <w:noProof/>
          </w:rPr>
          <w:t>3.47.9 shortDescription property</w:t>
        </w:r>
        <w:r w:rsidR="000B5F25">
          <w:rPr>
            <w:noProof/>
            <w:webHidden/>
          </w:rPr>
          <w:tab/>
        </w:r>
        <w:r w:rsidR="000B5F25">
          <w:rPr>
            <w:noProof/>
            <w:webHidden/>
          </w:rPr>
          <w:fldChar w:fldCharType="begin"/>
        </w:r>
        <w:r w:rsidR="000B5F25">
          <w:rPr>
            <w:noProof/>
            <w:webHidden/>
          </w:rPr>
          <w:instrText xml:space="preserve"> PAGEREF _Toc6579861 \h </w:instrText>
        </w:r>
        <w:r w:rsidR="000B5F25">
          <w:rPr>
            <w:noProof/>
            <w:webHidden/>
          </w:rPr>
        </w:r>
        <w:r w:rsidR="000B5F25">
          <w:rPr>
            <w:noProof/>
            <w:webHidden/>
          </w:rPr>
          <w:fldChar w:fldCharType="separate"/>
        </w:r>
        <w:r w:rsidR="000B5F25">
          <w:rPr>
            <w:noProof/>
            <w:webHidden/>
          </w:rPr>
          <w:t>154</w:t>
        </w:r>
        <w:r w:rsidR="000B5F25">
          <w:rPr>
            <w:noProof/>
            <w:webHidden/>
          </w:rPr>
          <w:fldChar w:fldCharType="end"/>
        </w:r>
      </w:hyperlink>
    </w:p>
    <w:p w14:paraId="36A2DB1A" w14:textId="4BF9C81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62" w:history="1">
        <w:r w:rsidR="000B5F25" w:rsidRPr="00067CF0">
          <w:rPr>
            <w:rStyle w:val="Hyperlink"/>
            <w:noProof/>
          </w:rPr>
          <w:t>3.47.10 fullDescription property</w:t>
        </w:r>
        <w:r w:rsidR="000B5F25">
          <w:rPr>
            <w:noProof/>
            <w:webHidden/>
          </w:rPr>
          <w:tab/>
        </w:r>
        <w:r w:rsidR="000B5F25">
          <w:rPr>
            <w:noProof/>
            <w:webHidden/>
          </w:rPr>
          <w:fldChar w:fldCharType="begin"/>
        </w:r>
        <w:r w:rsidR="000B5F25">
          <w:rPr>
            <w:noProof/>
            <w:webHidden/>
          </w:rPr>
          <w:instrText xml:space="preserve"> PAGEREF _Toc6579862 \h </w:instrText>
        </w:r>
        <w:r w:rsidR="000B5F25">
          <w:rPr>
            <w:noProof/>
            <w:webHidden/>
          </w:rPr>
        </w:r>
        <w:r w:rsidR="000B5F25">
          <w:rPr>
            <w:noProof/>
            <w:webHidden/>
          </w:rPr>
          <w:fldChar w:fldCharType="separate"/>
        </w:r>
        <w:r w:rsidR="000B5F25">
          <w:rPr>
            <w:noProof/>
            <w:webHidden/>
          </w:rPr>
          <w:t>155</w:t>
        </w:r>
        <w:r w:rsidR="000B5F25">
          <w:rPr>
            <w:noProof/>
            <w:webHidden/>
          </w:rPr>
          <w:fldChar w:fldCharType="end"/>
        </w:r>
      </w:hyperlink>
    </w:p>
    <w:p w14:paraId="20BC3868" w14:textId="0F3351C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63" w:history="1">
        <w:r w:rsidR="000B5F25" w:rsidRPr="00067CF0">
          <w:rPr>
            <w:rStyle w:val="Hyperlink"/>
            <w:noProof/>
          </w:rPr>
          <w:t>3.47.11 messageStrings property</w:t>
        </w:r>
        <w:r w:rsidR="000B5F25">
          <w:rPr>
            <w:noProof/>
            <w:webHidden/>
          </w:rPr>
          <w:tab/>
        </w:r>
        <w:r w:rsidR="000B5F25">
          <w:rPr>
            <w:noProof/>
            <w:webHidden/>
          </w:rPr>
          <w:fldChar w:fldCharType="begin"/>
        </w:r>
        <w:r w:rsidR="000B5F25">
          <w:rPr>
            <w:noProof/>
            <w:webHidden/>
          </w:rPr>
          <w:instrText xml:space="preserve"> PAGEREF _Toc6579863 \h </w:instrText>
        </w:r>
        <w:r w:rsidR="000B5F25">
          <w:rPr>
            <w:noProof/>
            <w:webHidden/>
          </w:rPr>
        </w:r>
        <w:r w:rsidR="000B5F25">
          <w:rPr>
            <w:noProof/>
            <w:webHidden/>
          </w:rPr>
          <w:fldChar w:fldCharType="separate"/>
        </w:r>
        <w:r w:rsidR="000B5F25">
          <w:rPr>
            <w:noProof/>
            <w:webHidden/>
          </w:rPr>
          <w:t>155</w:t>
        </w:r>
        <w:r w:rsidR="000B5F25">
          <w:rPr>
            <w:noProof/>
            <w:webHidden/>
          </w:rPr>
          <w:fldChar w:fldCharType="end"/>
        </w:r>
      </w:hyperlink>
    </w:p>
    <w:p w14:paraId="6FCCBDF4" w14:textId="3B7DE51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64" w:history="1">
        <w:r w:rsidR="000B5F25" w:rsidRPr="00067CF0">
          <w:rPr>
            <w:rStyle w:val="Hyperlink"/>
            <w:noProof/>
          </w:rPr>
          <w:t>3.47.12 helpUri property</w:t>
        </w:r>
        <w:r w:rsidR="000B5F25">
          <w:rPr>
            <w:noProof/>
            <w:webHidden/>
          </w:rPr>
          <w:tab/>
        </w:r>
        <w:r w:rsidR="000B5F25">
          <w:rPr>
            <w:noProof/>
            <w:webHidden/>
          </w:rPr>
          <w:fldChar w:fldCharType="begin"/>
        </w:r>
        <w:r w:rsidR="000B5F25">
          <w:rPr>
            <w:noProof/>
            <w:webHidden/>
          </w:rPr>
          <w:instrText xml:space="preserve"> PAGEREF _Toc6579864 \h </w:instrText>
        </w:r>
        <w:r w:rsidR="000B5F25">
          <w:rPr>
            <w:noProof/>
            <w:webHidden/>
          </w:rPr>
        </w:r>
        <w:r w:rsidR="000B5F25">
          <w:rPr>
            <w:noProof/>
            <w:webHidden/>
          </w:rPr>
          <w:fldChar w:fldCharType="separate"/>
        </w:r>
        <w:r w:rsidR="000B5F25">
          <w:rPr>
            <w:noProof/>
            <w:webHidden/>
          </w:rPr>
          <w:t>156</w:t>
        </w:r>
        <w:r w:rsidR="000B5F25">
          <w:rPr>
            <w:noProof/>
            <w:webHidden/>
          </w:rPr>
          <w:fldChar w:fldCharType="end"/>
        </w:r>
      </w:hyperlink>
    </w:p>
    <w:p w14:paraId="1CA0211E" w14:textId="786DB30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65" w:history="1">
        <w:r w:rsidR="000B5F25" w:rsidRPr="00067CF0">
          <w:rPr>
            <w:rStyle w:val="Hyperlink"/>
            <w:noProof/>
          </w:rPr>
          <w:t>3.47.13 help property</w:t>
        </w:r>
        <w:r w:rsidR="000B5F25">
          <w:rPr>
            <w:noProof/>
            <w:webHidden/>
          </w:rPr>
          <w:tab/>
        </w:r>
        <w:r w:rsidR="000B5F25">
          <w:rPr>
            <w:noProof/>
            <w:webHidden/>
          </w:rPr>
          <w:fldChar w:fldCharType="begin"/>
        </w:r>
        <w:r w:rsidR="000B5F25">
          <w:rPr>
            <w:noProof/>
            <w:webHidden/>
          </w:rPr>
          <w:instrText xml:space="preserve"> PAGEREF _Toc6579865 \h </w:instrText>
        </w:r>
        <w:r w:rsidR="000B5F25">
          <w:rPr>
            <w:noProof/>
            <w:webHidden/>
          </w:rPr>
        </w:r>
        <w:r w:rsidR="000B5F25">
          <w:rPr>
            <w:noProof/>
            <w:webHidden/>
          </w:rPr>
          <w:fldChar w:fldCharType="separate"/>
        </w:r>
        <w:r w:rsidR="000B5F25">
          <w:rPr>
            <w:noProof/>
            <w:webHidden/>
          </w:rPr>
          <w:t>156</w:t>
        </w:r>
        <w:r w:rsidR="000B5F25">
          <w:rPr>
            <w:noProof/>
            <w:webHidden/>
          </w:rPr>
          <w:fldChar w:fldCharType="end"/>
        </w:r>
      </w:hyperlink>
    </w:p>
    <w:p w14:paraId="46234FE5" w14:textId="245C18C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66" w:history="1">
        <w:r w:rsidR="000B5F25" w:rsidRPr="00067CF0">
          <w:rPr>
            <w:rStyle w:val="Hyperlink"/>
            <w:noProof/>
          </w:rPr>
          <w:t>3.47.14 defaultConfiguration property</w:t>
        </w:r>
        <w:r w:rsidR="000B5F25">
          <w:rPr>
            <w:noProof/>
            <w:webHidden/>
          </w:rPr>
          <w:tab/>
        </w:r>
        <w:r w:rsidR="000B5F25">
          <w:rPr>
            <w:noProof/>
            <w:webHidden/>
          </w:rPr>
          <w:fldChar w:fldCharType="begin"/>
        </w:r>
        <w:r w:rsidR="000B5F25">
          <w:rPr>
            <w:noProof/>
            <w:webHidden/>
          </w:rPr>
          <w:instrText xml:space="preserve"> PAGEREF _Toc6579866 \h </w:instrText>
        </w:r>
        <w:r w:rsidR="000B5F25">
          <w:rPr>
            <w:noProof/>
            <w:webHidden/>
          </w:rPr>
        </w:r>
        <w:r w:rsidR="000B5F25">
          <w:rPr>
            <w:noProof/>
            <w:webHidden/>
          </w:rPr>
          <w:fldChar w:fldCharType="separate"/>
        </w:r>
        <w:r w:rsidR="000B5F25">
          <w:rPr>
            <w:noProof/>
            <w:webHidden/>
          </w:rPr>
          <w:t>156</w:t>
        </w:r>
        <w:r w:rsidR="000B5F25">
          <w:rPr>
            <w:noProof/>
            <w:webHidden/>
          </w:rPr>
          <w:fldChar w:fldCharType="end"/>
        </w:r>
      </w:hyperlink>
    </w:p>
    <w:p w14:paraId="53BCCF6B" w14:textId="23C5736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67" w:history="1">
        <w:r w:rsidR="000B5F25" w:rsidRPr="00067CF0">
          <w:rPr>
            <w:rStyle w:val="Hyperlink"/>
            <w:noProof/>
          </w:rPr>
          <w:t>3.47.15 relationships property</w:t>
        </w:r>
        <w:r w:rsidR="000B5F25">
          <w:rPr>
            <w:noProof/>
            <w:webHidden/>
          </w:rPr>
          <w:tab/>
        </w:r>
        <w:r w:rsidR="000B5F25">
          <w:rPr>
            <w:noProof/>
            <w:webHidden/>
          </w:rPr>
          <w:fldChar w:fldCharType="begin"/>
        </w:r>
        <w:r w:rsidR="000B5F25">
          <w:rPr>
            <w:noProof/>
            <w:webHidden/>
          </w:rPr>
          <w:instrText xml:space="preserve"> PAGEREF _Toc6579867 \h </w:instrText>
        </w:r>
        <w:r w:rsidR="000B5F25">
          <w:rPr>
            <w:noProof/>
            <w:webHidden/>
          </w:rPr>
        </w:r>
        <w:r w:rsidR="000B5F25">
          <w:rPr>
            <w:noProof/>
            <w:webHidden/>
          </w:rPr>
          <w:fldChar w:fldCharType="separate"/>
        </w:r>
        <w:r w:rsidR="000B5F25">
          <w:rPr>
            <w:noProof/>
            <w:webHidden/>
          </w:rPr>
          <w:t>156</w:t>
        </w:r>
        <w:r w:rsidR="000B5F25">
          <w:rPr>
            <w:noProof/>
            <w:webHidden/>
          </w:rPr>
          <w:fldChar w:fldCharType="end"/>
        </w:r>
      </w:hyperlink>
    </w:p>
    <w:p w14:paraId="0D6E23CD" w14:textId="17411DBB" w:rsidR="000B5F25" w:rsidRDefault="00EF4994">
      <w:pPr>
        <w:pStyle w:val="TOC2"/>
        <w:tabs>
          <w:tab w:val="right" w:leader="dot" w:pos="9350"/>
        </w:tabs>
        <w:rPr>
          <w:rFonts w:asciiTheme="minorHAnsi" w:eastAsiaTheme="minorEastAsia" w:hAnsiTheme="minorHAnsi" w:cstheme="minorBidi"/>
          <w:noProof/>
          <w:sz w:val="22"/>
          <w:szCs w:val="22"/>
        </w:rPr>
      </w:pPr>
      <w:hyperlink w:anchor="_Toc6579868" w:history="1">
        <w:r w:rsidR="000B5F25" w:rsidRPr="00067CF0">
          <w:rPr>
            <w:rStyle w:val="Hyperlink"/>
            <w:noProof/>
          </w:rPr>
          <w:t>3.48 reportingConfiguration object</w:t>
        </w:r>
        <w:r w:rsidR="000B5F25">
          <w:rPr>
            <w:noProof/>
            <w:webHidden/>
          </w:rPr>
          <w:tab/>
        </w:r>
        <w:r w:rsidR="000B5F25">
          <w:rPr>
            <w:noProof/>
            <w:webHidden/>
          </w:rPr>
          <w:fldChar w:fldCharType="begin"/>
        </w:r>
        <w:r w:rsidR="000B5F25">
          <w:rPr>
            <w:noProof/>
            <w:webHidden/>
          </w:rPr>
          <w:instrText xml:space="preserve"> PAGEREF _Toc6579868 \h </w:instrText>
        </w:r>
        <w:r w:rsidR="000B5F25">
          <w:rPr>
            <w:noProof/>
            <w:webHidden/>
          </w:rPr>
        </w:r>
        <w:r w:rsidR="000B5F25">
          <w:rPr>
            <w:noProof/>
            <w:webHidden/>
          </w:rPr>
          <w:fldChar w:fldCharType="separate"/>
        </w:r>
        <w:r w:rsidR="000B5F25">
          <w:rPr>
            <w:noProof/>
            <w:webHidden/>
          </w:rPr>
          <w:t>156</w:t>
        </w:r>
        <w:r w:rsidR="000B5F25">
          <w:rPr>
            <w:noProof/>
            <w:webHidden/>
          </w:rPr>
          <w:fldChar w:fldCharType="end"/>
        </w:r>
      </w:hyperlink>
    </w:p>
    <w:p w14:paraId="5560207A" w14:textId="2C91352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69" w:history="1">
        <w:r w:rsidR="000B5F25" w:rsidRPr="00067CF0">
          <w:rPr>
            <w:rStyle w:val="Hyperlink"/>
            <w:noProof/>
          </w:rPr>
          <w:t>3.48.1 General</w:t>
        </w:r>
        <w:r w:rsidR="000B5F25">
          <w:rPr>
            <w:noProof/>
            <w:webHidden/>
          </w:rPr>
          <w:tab/>
        </w:r>
        <w:r w:rsidR="000B5F25">
          <w:rPr>
            <w:noProof/>
            <w:webHidden/>
          </w:rPr>
          <w:fldChar w:fldCharType="begin"/>
        </w:r>
        <w:r w:rsidR="000B5F25">
          <w:rPr>
            <w:noProof/>
            <w:webHidden/>
          </w:rPr>
          <w:instrText xml:space="preserve"> PAGEREF _Toc6579869 \h </w:instrText>
        </w:r>
        <w:r w:rsidR="000B5F25">
          <w:rPr>
            <w:noProof/>
            <w:webHidden/>
          </w:rPr>
        </w:r>
        <w:r w:rsidR="000B5F25">
          <w:rPr>
            <w:noProof/>
            <w:webHidden/>
          </w:rPr>
          <w:fldChar w:fldCharType="separate"/>
        </w:r>
        <w:r w:rsidR="000B5F25">
          <w:rPr>
            <w:noProof/>
            <w:webHidden/>
          </w:rPr>
          <w:t>156</w:t>
        </w:r>
        <w:r w:rsidR="000B5F25">
          <w:rPr>
            <w:noProof/>
            <w:webHidden/>
          </w:rPr>
          <w:fldChar w:fldCharType="end"/>
        </w:r>
      </w:hyperlink>
    </w:p>
    <w:p w14:paraId="63CABA37" w14:textId="73EBCCF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70" w:history="1">
        <w:r w:rsidR="000B5F25" w:rsidRPr="00067CF0">
          <w:rPr>
            <w:rStyle w:val="Hyperlink"/>
            <w:noProof/>
          </w:rPr>
          <w:t>3.48.2 enabled property</w:t>
        </w:r>
        <w:r w:rsidR="000B5F25">
          <w:rPr>
            <w:noProof/>
            <w:webHidden/>
          </w:rPr>
          <w:tab/>
        </w:r>
        <w:r w:rsidR="000B5F25">
          <w:rPr>
            <w:noProof/>
            <w:webHidden/>
          </w:rPr>
          <w:fldChar w:fldCharType="begin"/>
        </w:r>
        <w:r w:rsidR="000B5F25">
          <w:rPr>
            <w:noProof/>
            <w:webHidden/>
          </w:rPr>
          <w:instrText xml:space="preserve"> PAGEREF _Toc6579870 \h </w:instrText>
        </w:r>
        <w:r w:rsidR="000B5F25">
          <w:rPr>
            <w:noProof/>
            <w:webHidden/>
          </w:rPr>
        </w:r>
        <w:r w:rsidR="000B5F25">
          <w:rPr>
            <w:noProof/>
            <w:webHidden/>
          </w:rPr>
          <w:fldChar w:fldCharType="separate"/>
        </w:r>
        <w:r w:rsidR="000B5F25">
          <w:rPr>
            <w:noProof/>
            <w:webHidden/>
          </w:rPr>
          <w:t>157</w:t>
        </w:r>
        <w:r w:rsidR="000B5F25">
          <w:rPr>
            <w:noProof/>
            <w:webHidden/>
          </w:rPr>
          <w:fldChar w:fldCharType="end"/>
        </w:r>
      </w:hyperlink>
    </w:p>
    <w:p w14:paraId="7356BE46" w14:textId="14CEEA9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71" w:history="1">
        <w:r w:rsidR="000B5F25" w:rsidRPr="00067CF0">
          <w:rPr>
            <w:rStyle w:val="Hyperlink"/>
            <w:noProof/>
          </w:rPr>
          <w:t>3.48.3 level property</w:t>
        </w:r>
        <w:r w:rsidR="000B5F25">
          <w:rPr>
            <w:noProof/>
            <w:webHidden/>
          </w:rPr>
          <w:tab/>
        </w:r>
        <w:r w:rsidR="000B5F25">
          <w:rPr>
            <w:noProof/>
            <w:webHidden/>
          </w:rPr>
          <w:fldChar w:fldCharType="begin"/>
        </w:r>
        <w:r w:rsidR="000B5F25">
          <w:rPr>
            <w:noProof/>
            <w:webHidden/>
          </w:rPr>
          <w:instrText xml:space="preserve"> PAGEREF _Toc6579871 \h </w:instrText>
        </w:r>
        <w:r w:rsidR="000B5F25">
          <w:rPr>
            <w:noProof/>
            <w:webHidden/>
          </w:rPr>
        </w:r>
        <w:r w:rsidR="000B5F25">
          <w:rPr>
            <w:noProof/>
            <w:webHidden/>
          </w:rPr>
          <w:fldChar w:fldCharType="separate"/>
        </w:r>
        <w:r w:rsidR="000B5F25">
          <w:rPr>
            <w:noProof/>
            <w:webHidden/>
          </w:rPr>
          <w:t>157</w:t>
        </w:r>
        <w:r w:rsidR="000B5F25">
          <w:rPr>
            <w:noProof/>
            <w:webHidden/>
          </w:rPr>
          <w:fldChar w:fldCharType="end"/>
        </w:r>
      </w:hyperlink>
    </w:p>
    <w:p w14:paraId="61CE6BA7" w14:textId="0DD3972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72" w:history="1">
        <w:r w:rsidR="000B5F25" w:rsidRPr="00067CF0">
          <w:rPr>
            <w:rStyle w:val="Hyperlink"/>
            <w:noProof/>
          </w:rPr>
          <w:t>3.48.4 rank property</w:t>
        </w:r>
        <w:r w:rsidR="000B5F25">
          <w:rPr>
            <w:noProof/>
            <w:webHidden/>
          </w:rPr>
          <w:tab/>
        </w:r>
        <w:r w:rsidR="000B5F25">
          <w:rPr>
            <w:noProof/>
            <w:webHidden/>
          </w:rPr>
          <w:fldChar w:fldCharType="begin"/>
        </w:r>
        <w:r w:rsidR="000B5F25">
          <w:rPr>
            <w:noProof/>
            <w:webHidden/>
          </w:rPr>
          <w:instrText xml:space="preserve"> PAGEREF _Toc6579872 \h </w:instrText>
        </w:r>
        <w:r w:rsidR="000B5F25">
          <w:rPr>
            <w:noProof/>
            <w:webHidden/>
          </w:rPr>
        </w:r>
        <w:r w:rsidR="000B5F25">
          <w:rPr>
            <w:noProof/>
            <w:webHidden/>
          </w:rPr>
          <w:fldChar w:fldCharType="separate"/>
        </w:r>
        <w:r w:rsidR="000B5F25">
          <w:rPr>
            <w:noProof/>
            <w:webHidden/>
          </w:rPr>
          <w:t>157</w:t>
        </w:r>
        <w:r w:rsidR="000B5F25">
          <w:rPr>
            <w:noProof/>
            <w:webHidden/>
          </w:rPr>
          <w:fldChar w:fldCharType="end"/>
        </w:r>
      </w:hyperlink>
    </w:p>
    <w:p w14:paraId="4704D8FC" w14:textId="32D6787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73" w:history="1">
        <w:r w:rsidR="000B5F25" w:rsidRPr="00067CF0">
          <w:rPr>
            <w:rStyle w:val="Hyperlink"/>
            <w:noProof/>
          </w:rPr>
          <w:t>3.48.5 parameters property</w:t>
        </w:r>
        <w:r w:rsidR="000B5F25">
          <w:rPr>
            <w:noProof/>
            <w:webHidden/>
          </w:rPr>
          <w:tab/>
        </w:r>
        <w:r w:rsidR="000B5F25">
          <w:rPr>
            <w:noProof/>
            <w:webHidden/>
          </w:rPr>
          <w:fldChar w:fldCharType="begin"/>
        </w:r>
        <w:r w:rsidR="000B5F25">
          <w:rPr>
            <w:noProof/>
            <w:webHidden/>
          </w:rPr>
          <w:instrText xml:space="preserve"> PAGEREF _Toc6579873 \h </w:instrText>
        </w:r>
        <w:r w:rsidR="000B5F25">
          <w:rPr>
            <w:noProof/>
            <w:webHidden/>
          </w:rPr>
        </w:r>
        <w:r w:rsidR="000B5F25">
          <w:rPr>
            <w:noProof/>
            <w:webHidden/>
          </w:rPr>
          <w:fldChar w:fldCharType="separate"/>
        </w:r>
        <w:r w:rsidR="000B5F25">
          <w:rPr>
            <w:noProof/>
            <w:webHidden/>
          </w:rPr>
          <w:t>157</w:t>
        </w:r>
        <w:r w:rsidR="000B5F25">
          <w:rPr>
            <w:noProof/>
            <w:webHidden/>
          </w:rPr>
          <w:fldChar w:fldCharType="end"/>
        </w:r>
      </w:hyperlink>
    </w:p>
    <w:p w14:paraId="200503EE" w14:textId="1EA108AC" w:rsidR="000B5F25" w:rsidRDefault="00EF4994">
      <w:pPr>
        <w:pStyle w:val="TOC2"/>
        <w:tabs>
          <w:tab w:val="right" w:leader="dot" w:pos="9350"/>
        </w:tabs>
        <w:rPr>
          <w:rFonts w:asciiTheme="minorHAnsi" w:eastAsiaTheme="minorEastAsia" w:hAnsiTheme="minorHAnsi" w:cstheme="minorBidi"/>
          <w:noProof/>
          <w:sz w:val="22"/>
          <w:szCs w:val="22"/>
        </w:rPr>
      </w:pPr>
      <w:hyperlink w:anchor="_Toc6579874" w:history="1">
        <w:r w:rsidR="000B5F25" w:rsidRPr="00067CF0">
          <w:rPr>
            <w:rStyle w:val="Hyperlink"/>
            <w:noProof/>
          </w:rPr>
          <w:t>3.49 configurationOverride object</w:t>
        </w:r>
        <w:r w:rsidR="000B5F25">
          <w:rPr>
            <w:noProof/>
            <w:webHidden/>
          </w:rPr>
          <w:tab/>
        </w:r>
        <w:r w:rsidR="000B5F25">
          <w:rPr>
            <w:noProof/>
            <w:webHidden/>
          </w:rPr>
          <w:fldChar w:fldCharType="begin"/>
        </w:r>
        <w:r w:rsidR="000B5F25">
          <w:rPr>
            <w:noProof/>
            <w:webHidden/>
          </w:rPr>
          <w:instrText xml:space="preserve"> PAGEREF _Toc6579874 \h </w:instrText>
        </w:r>
        <w:r w:rsidR="000B5F25">
          <w:rPr>
            <w:noProof/>
            <w:webHidden/>
          </w:rPr>
        </w:r>
        <w:r w:rsidR="000B5F25">
          <w:rPr>
            <w:noProof/>
            <w:webHidden/>
          </w:rPr>
          <w:fldChar w:fldCharType="separate"/>
        </w:r>
        <w:r w:rsidR="000B5F25">
          <w:rPr>
            <w:noProof/>
            <w:webHidden/>
          </w:rPr>
          <w:t>158</w:t>
        </w:r>
        <w:r w:rsidR="000B5F25">
          <w:rPr>
            <w:noProof/>
            <w:webHidden/>
          </w:rPr>
          <w:fldChar w:fldCharType="end"/>
        </w:r>
      </w:hyperlink>
    </w:p>
    <w:p w14:paraId="7B7486C4" w14:textId="27B5ED4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75" w:history="1">
        <w:r w:rsidR="000B5F25" w:rsidRPr="00067CF0">
          <w:rPr>
            <w:rStyle w:val="Hyperlink"/>
            <w:noProof/>
          </w:rPr>
          <w:t>3.49.1 General</w:t>
        </w:r>
        <w:r w:rsidR="000B5F25">
          <w:rPr>
            <w:noProof/>
            <w:webHidden/>
          </w:rPr>
          <w:tab/>
        </w:r>
        <w:r w:rsidR="000B5F25">
          <w:rPr>
            <w:noProof/>
            <w:webHidden/>
          </w:rPr>
          <w:fldChar w:fldCharType="begin"/>
        </w:r>
        <w:r w:rsidR="000B5F25">
          <w:rPr>
            <w:noProof/>
            <w:webHidden/>
          </w:rPr>
          <w:instrText xml:space="preserve"> PAGEREF _Toc6579875 \h </w:instrText>
        </w:r>
        <w:r w:rsidR="000B5F25">
          <w:rPr>
            <w:noProof/>
            <w:webHidden/>
          </w:rPr>
        </w:r>
        <w:r w:rsidR="000B5F25">
          <w:rPr>
            <w:noProof/>
            <w:webHidden/>
          </w:rPr>
          <w:fldChar w:fldCharType="separate"/>
        </w:r>
        <w:r w:rsidR="000B5F25">
          <w:rPr>
            <w:noProof/>
            <w:webHidden/>
          </w:rPr>
          <w:t>158</w:t>
        </w:r>
        <w:r w:rsidR="000B5F25">
          <w:rPr>
            <w:noProof/>
            <w:webHidden/>
          </w:rPr>
          <w:fldChar w:fldCharType="end"/>
        </w:r>
      </w:hyperlink>
    </w:p>
    <w:p w14:paraId="40630E15" w14:textId="600FFFC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76" w:history="1">
        <w:r w:rsidR="000B5F25" w:rsidRPr="00067CF0">
          <w:rPr>
            <w:rStyle w:val="Hyperlink"/>
            <w:noProof/>
          </w:rPr>
          <w:t>3.49.2 descriptor property</w:t>
        </w:r>
        <w:r w:rsidR="000B5F25">
          <w:rPr>
            <w:noProof/>
            <w:webHidden/>
          </w:rPr>
          <w:tab/>
        </w:r>
        <w:r w:rsidR="000B5F25">
          <w:rPr>
            <w:noProof/>
            <w:webHidden/>
          </w:rPr>
          <w:fldChar w:fldCharType="begin"/>
        </w:r>
        <w:r w:rsidR="000B5F25">
          <w:rPr>
            <w:noProof/>
            <w:webHidden/>
          </w:rPr>
          <w:instrText xml:space="preserve"> PAGEREF _Toc6579876 \h </w:instrText>
        </w:r>
        <w:r w:rsidR="000B5F25">
          <w:rPr>
            <w:noProof/>
            <w:webHidden/>
          </w:rPr>
        </w:r>
        <w:r w:rsidR="000B5F25">
          <w:rPr>
            <w:noProof/>
            <w:webHidden/>
          </w:rPr>
          <w:fldChar w:fldCharType="separate"/>
        </w:r>
        <w:r w:rsidR="000B5F25">
          <w:rPr>
            <w:noProof/>
            <w:webHidden/>
          </w:rPr>
          <w:t>159</w:t>
        </w:r>
        <w:r w:rsidR="000B5F25">
          <w:rPr>
            <w:noProof/>
            <w:webHidden/>
          </w:rPr>
          <w:fldChar w:fldCharType="end"/>
        </w:r>
      </w:hyperlink>
    </w:p>
    <w:p w14:paraId="331FFF4A" w14:textId="3BCDFCA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77" w:history="1">
        <w:r w:rsidR="000B5F25" w:rsidRPr="00067CF0">
          <w:rPr>
            <w:rStyle w:val="Hyperlink"/>
            <w:noProof/>
          </w:rPr>
          <w:t>3.49.3 configuration property</w:t>
        </w:r>
        <w:r w:rsidR="000B5F25">
          <w:rPr>
            <w:noProof/>
            <w:webHidden/>
          </w:rPr>
          <w:tab/>
        </w:r>
        <w:r w:rsidR="000B5F25">
          <w:rPr>
            <w:noProof/>
            <w:webHidden/>
          </w:rPr>
          <w:fldChar w:fldCharType="begin"/>
        </w:r>
        <w:r w:rsidR="000B5F25">
          <w:rPr>
            <w:noProof/>
            <w:webHidden/>
          </w:rPr>
          <w:instrText xml:space="preserve"> PAGEREF _Toc6579877 \h </w:instrText>
        </w:r>
        <w:r w:rsidR="000B5F25">
          <w:rPr>
            <w:noProof/>
            <w:webHidden/>
          </w:rPr>
        </w:r>
        <w:r w:rsidR="000B5F25">
          <w:rPr>
            <w:noProof/>
            <w:webHidden/>
          </w:rPr>
          <w:fldChar w:fldCharType="separate"/>
        </w:r>
        <w:r w:rsidR="000B5F25">
          <w:rPr>
            <w:noProof/>
            <w:webHidden/>
          </w:rPr>
          <w:t>159</w:t>
        </w:r>
        <w:r w:rsidR="000B5F25">
          <w:rPr>
            <w:noProof/>
            <w:webHidden/>
          </w:rPr>
          <w:fldChar w:fldCharType="end"/>
        </w:r>
      </w:hyperlink>
    </w:p>
    <w:p w14:paraId="6D91948B" w14:textId="4072AE2A" w:rsidR="000B5F25" w:rsidRDefault="00EF4994">
      <w:pPr>
        <w:pStyle w:val="TOC2"/>
        <w:tabs>
          <w:tab w:val="right" w:leader="dot" w:pos="9350"/>
        </w:tabs>
        <w:rPr>
          <w:rFonts w:asciiTheme="minorHAnsi" w:eastAsiaTheme="minorEastAsia" w:hAnsiTheme="minorHAnsi" w:cstheme="minorBidi"/>
          <w:noProof/>
          <w:sz w:val="22"/>
          <w:szCs w:val="22"/>
        </w:rPr>
      </w:pPr>
      <w:hyperlink w:anchor="_Toc6579878" w:history="1">
        <w:r w:rsidR="000B5F25" w:rsidRPr="00067CF0">
          <w:rPr>
            <w:rStyle w:val="Hyperlink"/>
            <w:noProof/>
          </w:rPr>
          <w:t>3.50 reportingDescriptorReference object</w:t>
        </w:r>
        <w:r w:rsidR="000B5F25">
          <w:rPr>
            <w:noProof/>
            <w:webHidden/>
          </w:rPr>
          <w:tab/>
        </w:r>
        <w:r w:rsidR="000B5F25">
          <w:rPr>
            <w:noProof/>
            <w:webHidden/>
          </w:rPr>
          <w:fldChar w:fldCharType="begin"/>
        </w:r>
        <w:r w:rsidR="000B5F25">
          <w:rPr>
            <w:noProof/>
            <w:webHidden/>
          </w:rPr>
          <w:instrText xml:space="preserve"> PAGEREF _Toc6579878 \h </w:instrText>
        </w:r>
        <w:r w:rsidR="000B5F25">
          <w:rPr>
            <w:noProof/>
            <w:webHidden/>
          </w:rPr>
        </w:r>
        <w:r w:rsidR="000B5F25">
          <w:rPr>
            <w:noProof/>
            <w:webHidden/>
          </w:rPr>
          <w:fldChar w:fldCharType="separate"/>
        </w:r>
        <w:r w:rsidR="000B5F25">
          <w:rPr>
            <w:noProof/>
            <w:webHidden/>
          </w:rPr>
          <w:t>159</w:t>
        </w:r>
        <w:r w:rsidR="000B5F25">
          <w:rPr>
            <w:noProof/>
            <w:webHidden/>
          </w:rPr>
          <w:fldChar w:fldCharType="end"/>
        </w:r>
      </w:hyperlink>
    </w:p>
    <w:p w14:paraId="04FC9076" w14:textId="756E52C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79" w:history="1">
        <w:r w:rsidR="000B5F25" w:rsidRPr="00067CF0">
          <w:rPr>
            <w:rStyle w:val="Hyperlink"/>
            <w:noProof/>
          </w:rPr>
          <w:t>3.50.1 General</w:t>
        </w:r>
        <w:r w:rsidR="000B5F25">
          <w:rPr>
            <w:noProof/>
            <w:webHidden/>
          </w:rPr>
          <w:tab/>
        </w:r>
        <w:r w:rsidR="000B5F25">
          <w:rPr>
            <w:noProof/>
            <w:webHidden/>
          </w:rPr>
          <w:fldChar w:fldCharType="begin"/>
        </w:r>
        <w:r w:rsidR="000B5F25">
          <w:rPr>
            <w:noProof/>
            <w:webHidden/>
          </w:rPr>
          <w:instrText xml:space="preserve"> PAGEREF _Toc6579879 \h </w:instrText>
        </w:r>
        <w:r w:rsidR="000B5F25">
          <w:rPr>
            <w:noProof/>
            <w:webHidden/>
          </w:rPr>
        </w:r>
        <w:r w:rsidR="000B5F25">
          <w:rPr>
            <w:noProof/>
            <w:webHidden/>
          </w:rPr>
          <w:fldChar w:fldCharType="separate"/>
        </w:r>
        <w:r w:rsidR="000B5F25">
          <w:rPr>
            <w:noProof/>
            <w:webHidden/>
          </w:rPr>
          <w:t>159</w:t>
        </w:r>
        <w:r w:rsidR="000B5F25">
          <w:rPr>
            <w:noProof/>
            <w:webHidden/>
          </w:rPr>
          <w:fldChar w:fldCharType="end"/>
        </w:r>
      </w:hyperlink>
    </w:p>
    <w:p w14:paraId="683EAAFF" w14:textId="4314B80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80" w:history="1">
        <w:r w:rsidR="000B5F25" w:rsidRPr="00067CF0">
          <w:rPr>
            <w:rStyle w:val="Hyperlink"/>
            <w:noProof/>
          </w:rPr>
          <w:t>3.50.2 Constraints</w:t>
        </w:r>
        <w:r w:rsidR="000B5F25">
          <w:rPr>
            <w:noProof/>
            <w:webHidden/>
          </w:rPr>
          <w:tab/>
        </w:r>
        <w:r w:rsidR="000B5F25">
          <w:rPr>
            <w:noProof/>
            <w:webHidden/>
          </w:rPr>
          <w:fldChar w:fldCharType="begin"/>
        </w:r>
        <w:r w:rsidR="000B5F25">
          <w:rPr>
            <w:noProof/>
            <w:webHidden/>
          </w:rPr>
          <w:instrText xml:space="preserve"> PAGEREF _Toc6579880 \h </w:instrText>
        </w:r>
        <w:r w:rsidR="000B5F25">
          <w:rPr>
            <w:noProof/>
            <w:webHidden/>
          </w:rPr>
        </w:r>
        <w:r w:rsidR="000B5F25">
          <w:rPr>
            <w:noProof/>
            <w:webHidden/>
          </w:rPr>
          <w:fldChar w:fldCharType="separate"/>
        </w:r>
        <w:r w:rsidR="000B5F25">
          <w:rPr>
            <w:noProof/>
            <w:webHidden/>
          </w:rPr>
          <w:t>159</w:t>
        </w:r>
        <w:r w:rsidR="000B5F25">
          <w:rPr>
            <w:noProof/>
            <w:webHidden/>
          </w:rPr>
          <w:fldChar w:fldCharType="end"/>
        </w:r>
      </w:hyperlink>
    </w:p>
    <w:p w14:paraId="4732F850" w14:textId="3588A63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81" w:history="1">
        <w:r w:rsidR="000B5F25" w:rsidRPr="00067CF0">
          <w:rPr>
            <w:rStyle w:val="Hyperlink"/>
            <w:noProof/>
          </w:rPr>
          <w:t>3.50.3 reportingDescriptor lookup</w:t>
        </w:r>
        <w:r w:rsidR="000B5F25">
          <w:rPr>
            <w:noProof/>
            <w:webHidden/>
          </w:rPr>
          <w:tab/>
        </w:r>
        <w:r w:rsidR="000B5F25">
          <w:rPr>
            <w:noProof/>
            <w:webHidden/>
          </w:rPr>
          <w:fldChar w:fldCharType="begin"/>
        </w:r>
        <w:r w:rsidR="000B5F25">
          <w:rPr>
            <w:noProof/>
            <w:webHidden/>
          </w:rPr>
          <w:instrText xml:space="preserve"> PAGEREF _Toc6579881 \h </w:instrText>
        </w:r>
        <w:r w:rsidR="000B5F25">
          <w:rPr>
            <w:noProof/>
            <w:webHidden/>
          </w:rPr>
        </w:r>
        <w:r w:rsidR="000B5F25">
          <w:rPr>
            <w:noProof/>
            <w:webHidden/>
          </w:rPr>
          <w:fldChar w:fldCharType="separate"/>
        </w:r>
        <w:r w:rsidR="000B5F25">
          <w:rPr>
            <w:noProof/>
            <w:webHidden/>
          </w:rPr>
          <w:t>160</w:t>
        </w:r>
        <w:r w:rsidR="000B5F25">
          <w:rPr>
            <w:noProof/>
            <w:webHidden/>
          </w:rPr>
          <w:fldChar w:fldCharType="end"/>
        </w:r>
      </w:hyperlink>
    </w:p>
    <w:p w14:paraId="096D02B0" w14:textId="3072CFD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82" w:history="1">
        <w:r w:rsidR="000B5F25" w:rsidRPr="00067CF0">
          <w:rPr>
            <w:rStyle w:val="Hyperlink"/>
            <w:noProof/>
          </w:rPr>
          <w:t>3.50.4 id property</w:t>
        </w:r>
        <w:r w:rsidR="000B5F25">
          <w:rPr>
            <w:noProof/>
            <w:webHidden/>
          </w:rPr>
          <w:tab/>
        </w:r>
        <w:r w:rsidR="000B5F25">
          <w:rPr>
            <w:noProof/>
            <w:webHidden/>
          </w:rPr>
          <w:fldChar w:fldCharType="begin"/>
        </w:r>
        <w:r w:rsidR="000B5F25">
          <w:rPr>
            <w:noProof/>
            <w:webHidden/>
          </w:rPr>
          <w:instrText xml:space="preserve"> PAGEREF _Toc6579882 \h </w:instrText>
        </w:r>
        <w:r w:rsidR="000B5F25">
          <w:rPr>
            <w:noProof/>
            <w:webHidden/>
          </w:rPr>
        </w:r>
        <w:r w:rsidR="000B5F25">
          <w:rPr>
            <w:noProof/>
            <w:webHidden/>
          </w:rPr>
          <w:fldChar w:fldCharType="separate"/>
        </w:r>
        <w:r w:rsidR="000B5F25">
          <w:rPr>
            <w:noProof/>
            <w:webHidden/>
          </w:rPr>
          <w:t>160</w:t>
        </w:r>
        <w:r w:rsidR="000B5F25">
          <w:rPr>
            <w:noProof/>
            <w:webHidden/>
          </w:rPr>
          <w:fldChar w:fldCharType="end"/>
        </w:r>
      </w:hyperlink>
    </w:p>
    <w:p w14:paraId="360CC373" w14:textId="3A858EC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83" w:history="1">
        <w:r w:rsidR="000B5F25" w:rsidRPr="00067CF0">
          <w:rPr>
            <w:rStyle w:val="Hyperlink"/>
            <w:noProof/>
          </w:rPr>
          <w:t>3.50.5 index property</w:t>
        </w:r>
        <w:r w:rsidR="000B5F25">
          <w:rPr>
            <w:noProof/>
            <w:webHidden/>
          </w:rPr>
          <w:tab/>
        </w:r>
        <w:r w:rsidR="000B5F25">
          <w:rPr>
            <w:noProof/>
            <w:webHidden/>
          </w:rPr>
          <w:fldChar w:fldCharType="begin"/>
        </w:r>
        <w:r w:rsidR="000B5F25">
          <w:rPr>
            <w:noProof/>
            <w:webHidden/>
          </w:rPr>
          <w:instrText xml:space="preserve"> PAGEREF _Toc6579883 \h </w:instrText>
        </w:r>
        <w:r w:rsidR="000B5F25">
          <w:rPr>
            <w:noProof/>
            <w:webHidden/>
          </w:rPr>
        </w:r>
        <w:r w:rsidR="000B5F25">
          <w:rPr>
            <w:noProof/>
            <w:webHidden/>
          </w:rPr>
          <w:fldChar w:fldCharType="separate"/>
        </w:r>
        <w:r w:rsidR="000B5F25">
          <w:rPr>
            <w:noProof/>
            <w:webHidden/>
          </w:rPr>
          <w:t>161</w:t>
        </w:r>
        <w:r w:rsidR="000B5F25">
          <w:rPr>
            <w:noProof/>
            <w:webHidden/>
          </w:rPr>
          <w:fldChar w:fldCharType="end"/>
        </w:r>
      </w:hyperlink>
    </w:p>
    <w:p w14:paraId="22B2DE62" w14:textId="77188EE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84" w:history="1">
        <w:r w:rsidR="000B5F25" w:rsidRPr="00067CF0">
          <w:rPr>
            <w:rStyle w:val="Hyperlink"/>
            <w:noProof/>
          </w:rPr>
          <w:t>3.50.6 guid property</w:t>
        </w:r>
        <w:r w:rsidR="000B5F25">
          <w:rPr>
            <w:noProof/>
            <w:webHidden/>
          </w:rPr>
          <w:tab/>
        </w:r>
        <w:r w:rsidR="000B5F25">
          <w:rPr>
            <w:noProof/>
            <w:webHidden/>
          </w:rPr>
          <w:fldChar w:fldCharType="begin"/>
        </w:r>
        <w:r w:rsidR="000B5F25">
          <w:rPr>
            <w:noProof/>
            <w:webHidden/>
          </w:rPr>
          <w:instrText xml:space="preserve"> PAGEREF _Toc6579884 \h </w:instrText>
        </w:r>
        <w:r w:rsidR="000B5F25">
          <w:rPr>
            <w:noProof/>
            <w:webHidden/>
          </w:rPr>
        </w:r>
        <w:r w:rsidR="000B5F25">
          <w:rPr>
            <w:noProof/>
            <w:webHidden/>
          </w:rPr>
          <w:fldChar w:fldCharType="separate"/>
        </w:r>
        <w:r w:rsidR="000B5F25">
          <w:rPr>
            <w:noProof/>
            <w:webHidden/>
          </w:rPr>
          <w:t>162</w:t>
        </w:r>
        <w:r w:rsidR="000B5F25">
          <w:rPr>
            <w:noProof/>
            <w:webHidden/>
          </w:rPr>
          <w:fldChar w:fldCharType="end"/>
        </w:r>
      </w:hyperlink>
    </w:p>
    <w:p w14:paraId="430A13A4" w14:textId="16B708A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85" w:history="1">
        <w:r w:rsidR="000B5F25" w:rsidRPr="00067CF0">
          <w:rPr>
            <w:rStyle w:val="Hyperlink"/>
            <w:noProof/>
          </w:rPr>
          <w:t>3.50.7 toolComponent property</w:t>
        </w:r>
        <w:r w:rsidR="000B5F25">
          <w:rPr>
            <w:noProof/>
            <w:webHidden/>
          </w:rPr>
          <w:tab/>
        </w:r>
        <w:r w:rsidR="000B5F25">
          <w:rPr>
            <w:noProof/>
            <w:webHidden/>
          </w:rPr>
          <w:fldChar w:fldCharType="begin"/>
        </w:r>
        <w:r w:rsidR="000B5F25">
          <w:rPr>
            <w:noProof/>
            <w:webHidden/>
          </w:rPr>
          <w:instrText xml:space="preserve"> PAGEREF _Toc6579885 \h </w:instrText>
        </w:r>
        <w:r w:rsidR="000B5F25">
          <w:rPr>
            <w:noProof/>
            <w:webHidden/>
          </w:rPr>
        </w:r>
        <w:r w:rsidR="000B5F25">
          <w:rPr>
            <w:noProof/>
            <w:webHidden/>
          </w:rPr>
          <w:fldChar w:fldCharType="separate"/>
        </w:r>
        <w:r w:rsidR="000B5F25">
          <w:rPr>
            <w:noProof/>
            <w:webHidden/>
          </w:rPr>
          <w:t>162</w:t>
        </w:r>
        <w:r w:rsidR="000B5F25">
          <w:rPr>
            <w:noProof/>
            <w:webHidden/>
          </w:rPr>
          <w:fldChar w:fldCharType="end"/>
        </w:r>
      </w:hyperlink>
    </w:p>
    <w:p w14:paraId="74A063B3" w14:textId="17A6AF45" w:rsidR="000B5F25" w:rsidRDefault="00EF4994">
      <w:pPr>
        <w:pStyle w:val="TOC2"/>
        <w:tabs>
          <w:tab w:val="right" w:leader="dot" w:pos="9350"/>
        </w:tabs>
        <w:rPr>
          <w:rFonts w:asciiTheme="minorHAnsi" w:eastAsiaTheme="minorEastAsia" w:hAnsiTheme="minorHAnsi" w:cstheme="minorBidi"/>
          <w:noProof/>
          <w:sz w:val="22"/>
          <w:szCs w:val="22"/>
        </w:rPr>
      </w:pPr>
      <w:hyperlink w:anchor="_Toc6579886" w:history="1">
        <w:r w:rsidR="000B5F25" w:rsidRPr="00067CF0">
          <w:rPr>
            <w:rStyle w:val="Hyperlink"/>
            <w:noProof/>
          </w:rPr>
          <w:t>3.51 reportingDescriptorRelationship object</w:t>
        </w:r>
        <w:r w:rsidR="000B5F25">
          <w:rPr>
            <w:noProof/>
            <w:webHidden/>
          </w:rPr>
          <w:tab/>
        </w:r>
        <w:r w:rsidR="000B5F25">
          <w:rPr>
            <w:noProof/>
            <w:webHidden/>
          </w:rPr>
          <w:fldChar w:fldCharType="begin"/>
        </w:r>
        <w:r w:rsidR="000B5F25">
          <w:rPr>
            <w:noProof/>
            <w:webHidden/>
          </w:rPr>
          <w:instrText xml:space="preserve"> PAGEREF _Toc6579886 \h </w:instrText>
        </w:r>
        <w:r w:rsidR="000B5F25">
          <w:rPr>
            <w:noProof/>
            <w:webHidden/>
          </w:rPr>
        </w:r>
        <w:r w:rsidR="000B5F25">
          <w:rPr>
            <w:noProof/>
            <w:webHidden/>
          </w:rPr>
          <w:fldChar w:fldCharType="separate"/>
        </w:r>
        <w:r w:rsidR="000B5F25">
          <w:rPr>
            <w:noProof/>
            <w:webHidden/>
          </w:rPr>
          <w:t>162</w:t>
        </w:r>
        <w:r w:rsidR="000B5F25">
          <w:rPr>
            <w:noProof/>
            <w:webHidden/>
          </w:rPr>
          <w:fldChar w:fldCharType="end"/>
        </w:r>
      </w:hyperlink>
    </w:p>
    <w:p w14:paraId="481DC429" w14:textId="1677DF5C"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87" w:history="1">
        <w:r w:rsidR="000B5F25" w:rsidRPr="00067CF0">
          <w:rPr>
            <w:rStyle w:val="Hyperlink"/>
            <w:noProof/>
          </w:rPr>
          <w:t>3.51.1 General</w:t>
        </w:r>
        <w:r w:rsidR="000B5F25">
          <w:rPr>
            <w:noProof/>
            <w:webHidden/>
          </w:rPr>
          <w:tab/>
        </w:r>
        <w:r w:rsidR="000B5F25">
          <w:rPr>
            <w:noProof/>
            <w:webHidden/>
          </w:rPr>
          <w:fldChar w:fldCharType="begin"/>
        </w:r>
        <w:r w:rsidR="000B5F25">
          <w:rPr>
            <w:noProof/>
            <w:webHidden/>
          </w:rPr>
          <w:instrText xml:space="preserve"> PAGEREF _Toc6579887 \h </w:instrText>
        </w:r>
        <w:r w:rsidR="000B5F25">
          <w:rPr>
            <w:noProof/>
            <w:webHidden/>
          </w:rPr>
        </w:r>
        <w:r w:rsidR="000B5F25">
          <w:rPr>
            <w:noProof/>
            <w:webHidden/>
          </w:rPr>
          <w:fldChar w:fldCharType="separate"/>
        </w:r>
        <w:r w:rsidR="000B5F25">
          <w:rPr>
            <w:noProof/>
            <w:webHidden/>
          </w:rPr>
          <w:t>162</w:t>
        </w:r>
        <w:r w:rsidR="000B5F25">
          <w:rPr>
            <w:noProof/>
            <w:webHidden/>
          </w:rPr>
          <w:fldChar w:fldCharType="end"/>
        </w:r>
      </w:hyperlink>
    </w:p>
    <w:p w14:paraId="38FB35BB" w14:textId="40DB947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88" w:history="1">
        <w:r w:rsidR="000B5F25" w:rsidRPr="00067CF0">
          <w:rPr>
            <w:rStyle w:val="Hyperlink"/>
            <w:noProof/>
          </w:rPr>
          <w:t>3.51.2 target property</w:t>
        </w:r>
        <w:r w:rsidR="000B5F25">
          <w:rPr>
            <w:noProof/>
            <w:webHidden/>
          </w:rPr>
          <w:tab/>
        </w:r>
        <w:r w:rsidR="000B5F25">
          <w:rPr>
            <w:noProof/>
            <w:webHidden/>
          </w:rPr>
          <w:fldChar w:fldCharType="begin"/>
        </w:r>
        <w:r w:rsidR="000B5F25">
          <w:rPr>
            <w:noProof/>
            <w:webHidden/>
          </w:rPr>
          <w:instrText xml:space="preserve"> PAGEREF _Toc6579888 \h </w:instrText>
        </w:r>
        <w:r w:rsidR="000B5F25">
          <w:rPr>
            <w:noProof/>
            <w:webHidden/>
          </w:rPr>
        </w:r>
        <w:r w:rsidR="000B5F25">
          <w:rPr>
            <w:noProof/>
            <w:webHidden/>
          </w:rPr>
          <w:fldChar w:fldCharType="separate"/>
        </w:r>
        <w:r w:rsidR="000B5F25">
          <w:rPr>
            <w:noProof/>
            <w:webHidden/>
          </w:rPr>
          <w:t>163</w:t>
        </w:r>
        <w:r w:rsidR="000B5F25">
          <w:rPr>
            <w:noProof/>
            <w:webHidden/>
          </w:rPr>
          <w:fldChar w:fldCharType="end"/>
        </w:r>
      </w:hyperlink>
    </w:p>
    <w:p w14:paraId="184922CC" w14:textId="31A06D1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89" w:history="1">
        <w:r w:rsidR="000B5F25" w:rsidRPr="00067CF0">
          <w:rPr>
            <w:rStyle w:val="Hyperlink"/>
            <w:noProof/>
          </w:rPr>
          <w:t>3.51.3 kinds property</w:t>
        </w:r>
        <w:r w:rsidR="000B5F25">
          <w:rPr>
            <w:noProof/>
            <w:webHidden/>
          </w:rPr>
          <w:tab/>
        </w:r>
        <w:r w:rsidR="000B5F25">
          <w:rPr>
            <w:noProof/>
            <w:webHidden/>
          </w:rPr>
          <w:fldChar w:fldCharType="begin"/>
        </w:r>
        <w:r w:rsidR="000B5F25">
          <w:rPr>
            <w:noProof/>
            <w:webHidden/>
          </w:rPr>
          <w:instrText xml:space="preserve"> PAGEREF _Toc6579889 \h </w:instrText>
        </w:r>
        <w:r w:rsidR="000B5F25">
          <w:rPr>
            <w:noProof/>
            <w:webHidden/>
          </w:rPr>
        </w:r>
        <w:r w:rsidR="000B5F25">
          <w:rPr>
            <w:noProof/>
            <w:webHidden/>
          </w:rPr>
          <w:fldChar w:fldCharType="separate"/>
        </w:r>
        <w:r w:rsidR="000B5F25">
          <w:rPr>
            <w:noProof/>
            <w:webHidden/>
          </w:rPr>
          <w:t>163</w:t>
        </w:r>
        <w:r w:rsidR="000B5F25">
          <w:rPr>
            <w:noProof/>
            <w:webHidden/>
          </w:rPr>
          <w:fldChar w:fldCharType="end"/>
        </w:r>
      </w:hyperlink>
    </w:p>
    <w:p w14:paraId="48C8BA1C" w14:textId="65409D78" w:rsidR="000B5F25" w:rsidRDefault="00EF4994">
      <w:pPr>
        <w:pStyle w:val="TOC2"/>
        <w:tabs>
          <w:tab w:val="right" w:leader="dot" w:pos="9350"/>
        </w:tabs>
        <w:rPr>
          <w:rFonts w:asciiTheme="minorHAnsi" w:eastAsiaTheme="minorEastAsia" w:hAnsiTheme="minorHAnsi" w:cstheme="minorBidi"/>
          <w:noProof/>
          <w:sz w:val="22"/>
          <w:szCs w:val="22"/>
        </w:rPr>
      </w:pPr>
      <w:hyperlink w:anchor="_Toc6579890" w:history="1">
        <w:r w:rsidR="000B5F25" w:rsidRPr="00067CF0">
          <w:rPr>
            <w:rStyle w:val="Hyperlink"/>
            <w:noProof/>
          </w:rPr>
          <w:t>3.52 toolComponentReference object</w:t>
        </w:r>
        <w:r w:rsidR="000B5F25">
          <w:rPr>
            <w:noProof/>
            <w:webHidden/>
          </w:rPr>
          <w:tab/>
        </w:r>
        <w:r w:rsidR="000B5F25">
          <w:rPr>
            <w:noProof/>
            <w:webHidden/>
          </w:rPr>
          <w:fldChar w:fldCharType="begin"/>
        </w:r>
        <w:r w:rsidR="000B5F25">
          <w:rPr>
            <w:noProof/>
            <w:webHidden/>
          </w:rPr>
          <w:instrText xml:space="preserve"> PAGEREF _Toc6579890 \h </w:instrText>
        </w:r>
        <w:r w:rsidR="000B5F25">
          <w:rPr>
            <w:noProof/>
            <w:webHidden/>
          </w:rPr>
        </w:r>
        <w:r w:rsidR="000B5F25">
          <w:rPr>
            <w:noProof/>
            <w:webHidden/>
          </w:rPr>
          <w:fldChar w:fldCharType="separate"/>
        </w:r>
        <w:r w:rsidR="000B5F25">
          <w:rPr>
            <w:noProof/>
            <w:webHidden/>
          </w:rPr>
          <w:t>164</w:t>
        </w:r>
        <w:r w:rsidR="000B5F25">
          <w:rPr>
            <w:noProof/>
            <w:webHidden/>
          </w:rPr>
          <w:fldChar w:fldCharType="end"/>
        </w:r>
      </w:hyperlink>
    </w:p>
    <w:p w14:paraId="5798A162" w14:textId="043040F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91" w:history="1">
        <w:r w:rsidR="000B5F25" w:rsidRPr="00067CF0">
          <w:rPr>
            <w:rStyle w:val="Hyperlink"/>
            <w:noProof/>
          </w:rPr>
          <w:t>3.52.1 General</w:t>
        </w:r>
        <w:r w:rsidR="000B5F25">
          <w:rPr>
            <w:noProof/>
            <w:webHidden/>
          </w:rPr>
          <w:tab/>
        </w:r>
        <w:r w:rsidR="000B5F25">
          <w:rPr>
            <w:noProof/>
            <w:webHidden/>
          </w:rPr>
          <w:fldChar w:fldCharType="begin"/>
        </w:r>
        <w:r w:rsidR="000B5F25">
          <w:rPr>
            <w:noProof/>
            <w:webHidden/>
          </w:rPr>
          <w:instrText xml:space="preserve"> PAGEREF _Toc6579891 \h </w:instrText>
        </w:r>
        <w:r w:rsidR="000B5F25">
          <w:rPr>
            <w:noProof/>
            <w:webHidden/>
          </w:rPr>
        </w:r>
        <w:r w:rsidR="000B5F25">
          <w:rPr>
            <w:noProof/>
            <w:webHidden/>
          </w:rPr>
          <w:fldChar w:fldCharType="separate"/>
        </w:r>
        <w:r w:rsidR="000B5F25">
          <w:rPr>
            <w:noProof/>
            <w:webHidden/>
          </w:rPr>
          <w:t>164</w:t>
        </w:r>
        <w:r w:rsidR="000B5F25">
          <w:rPr>
            <w:noProof/>
            <w:webHidden/>
          </w:rPr>
          <w:fldChar w:fldCharType="end"/>
        </w:r>
      </w:hyperlink>
    </w:p>
    <w:p w14:paraId="157404F2" w14:textId="3DE8370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92" w:history="1">
        <w:r w:rsidR="000B5F25" w:rsidRPr="00067CF0">
          <w:rPr>
            <w:rStyle w:val="Hyperlink"/>
            <w:noProof/>
          </w:rPr>
          <w:t>3.52.2 toolComponent lookup</w:t>
        </w:r>
        <w:r w:rsidR="000B5F25">
          <w:rPr>
            <w:noProof/>
            <w:webHidden/>
          </w:rPr>
          <w:tab/>
        </w:r>
        <w:r w:rsidR="000B5F25">
          <w:rPr>
            <w:noProof/>
            <w:webHidden/>
          </w:rPr>
          <w:fldChar w:fldCharType="begin"/>
        </w:r>
        <w:r w:rsidR="000B5F25">
          <w:rPr>
            <w:noProof/>
            <w:webHidden/>
          </w:rPr>
          <w:instrText xml:space="preserve"> PAGEREF _Toc6579892 \h </w:instrText>
        </w:r>
        <w:r w:rsidR="000B5F25">
          <w:rPr>
            <w:noProof/>
            <w:webHidden/>
          </w:rPr>
        </w:r>
        <w:r w:rsidR="000B5F25">
          <w:rPr>
            <w:noProof/>
            <w:webHidden/>
          </w:rPr>
          <w:fldChar w:fldCharType="separate"/>
        </w:r>
        <w:r w:rsidR="000B5F25">
          <w:rPr>
            <w:noProof/>
            <w:webHidden/>
          </w:rPr>
          <w:t>164</w:t>
        </w:r>
        <w:r w:rsidR="000B5F25">
          <w:rPr>
            <w:noProof/>
            <w:webHidden/>
          </w:rPr>
          <w:fldChar w:fldCharType="end"/>
        </w:r>
      </w:hyperlink>
    </w:p>
    <w:p w14:paraId="1EEE7150" w14:textId="4262C1FC"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93" w:history="1">
        <w:r w:rsidR="000B5F25" w:rsidRPr="00067CF0">
          <w:rPr>
            <w:rStyle w:val="Hyperlink"/>
            <w:noProof/>
          </w:rPr>
          <w:t>3.52.3 name property</w:t>
        </w:r>
        <w:r w:rsidR="000B5F25">
          <w:rPr>
            <w:noProof/>
            <w:webHidden/>
          </w:rPr>
          <w:tab/>
        </w:r>
        <w:r w:rsidR="000B5F25">
          <w:rPr>
            <w:noProof/>
            <w:webHidden/>
          </w:rPr>
          <w:fldChar w:fldCharType="begin"/>
        </w:r>
        <w:r w:rsidR="000B5F25">
          <w:rPr>
            <w:noProof/>
            <w:webHidden/>
          </w:rPr>
          <w:instrText xml:space="preserve"> PAGEREF _Toc6579893 \h </w:instrText>
        </w:r>
        <w:r w:rsidR="000B5F25">
          <w:rPr>
            <w:noProof/>
            <w:webHidden/>
          </w:rPr>
        </w:r>
        <w:r w:rsidR="000B5F25">
          <w:rPr>
            <w:noProof/>
            <w:webHidden/>
          </w:rPr>
          <w:fldChar w:fldCharType="separate"/>
        </w:r>
        <w:r w:rsidR="000B5F25">
          <w:rPr>
            <w:noProof/>
            <w:webHidden/>
          </w:rPr>
          <w:t>164</w:t>
        </w:r>
        <w:r w:rsidR="000B5F25">
          <w:rPr>
            <w:noProof/>
            <w:webHidden/>
          </w:rPr>
          <w:fldChar w:fldCharType="end"/>
        </w:r>
      </w:hyperlink>
    </w:p>
    <w:p w14:paraId="3C7DC2C9" w14:textId="6DDD6A33"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94" w:history="1">
        <w:r w:rsidR="000B5F25" w:rsidRPr="00067CF0">
          <w:rPr>
            <w:rStyle w:val="Hyperlink"/>
            <w:noProof/>
          </w:rPr>
          <w:t>3.52.4 index property</w:t>
        </w:r>
        <w:r w:rsidR="000B5F25">
          <w:rPr>
            <w:noProof/>
            <w:webHidden/>
          </w:rPr>
          <w:tab/>
        </w:r>
        <w:r w:rsidR="000B5F25">
          <w:rPr>
            <w:noProof/>
            <w:webHidden/>
          </w:rPr>
          <w:fldChar w:fldCharType="begin"/>
        </w:r>
        <w:r w:rsidR="000B5F25">
          <w:rPr>
            <w:noProof/>
            <w:webHidden/>
          </w:rPr>
          <w:instrText xml:space="preserve"> PAGEREF _Toc6579894 \h </w:instrText>
        </w:r>
        <w:r w:rsidR="000B5F25">
          <w:rPr>
            <w:noProof/>
            <w:webHidden/>
          </w:rPr>
        </w:r>
        <w:r w:rsidR="000B5F25">
          <w:rPr>
            <w:noProof/>
            <w:webHidden/>
          </w:rPr>
          <w:fldChar w:fldCharType="separate"/>
        </w:r>
        <w:r w:rsidR="000B5F25">
          <w:rPr>
            <w:noProof/>
            <w:webHidden/>
          </w:rPr>
          <w:t>165</w:t>
        </w:r>
        <w:r w:rsidR="000B5F25">
          <w:rPr>
            <w:noProof/>
            <w:webHidden/>
          </w:rPr>
          <w:fldChar w:fldCharType="end"/>
        </w:r>
      </w:hyperlink>
    </w:p>
    <w:p w14:paraId="3FA65FC1" w14:textId="6D63285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95" w:history="1">
        <w:r w:rsidR="000B5F25" w:rsidRPr="00067CF0">
          <w:rPr>
            <w:rStyle w:val="Hyperlink"/>
            <w:noProof/>
          </w:rPr>
          <w:t>3.52.5 guid property</w:t>
        </w:r>
        <w:r w:rsidR="000B5F25">
          <w:rPr>
            <w:noProof/>
            <w:webHidden/>
          </w:rPr>
          <w:tab/>
        </w:r>
        <w:r w:rsidR="000B5F25">
          <w:rPr>
            <w:noProof/>
            <w:webHidden/>
          </w:rPr>
          <w:fldChar w:fldCharType="begin"/>
        </w:r>
        <w:r w:rsidR="000B5F25">
          <w:rPr>
            <w:noProof/>
            <w:webHidden/>
          </w:rPr>
          <w:instrText xml:space="preserve"> PAGEREF _Toc6579895 \h </w:instrText>
        </w:r>
        <w:r w:rsidR="000B5F25">
          <w:rPr>
            <w:noProof/>
            <w:webHidden/>
          </w:rPr>
        </w:r>
        <w:r w:rsidR="000B5F25">
          <w:rPr>
            <w:noProof/>
            <w:webHidden/>
          </w:rPr>
          <w:fldChar w:fldCharType="separate"/>
        </w:r>
        <w:r w:rsidR="000B5F25">
          <w:rPr>
            <w:noProof/>
            <w:webHidden/>
          </w:rPr>
          <w:t>165</w:t>
        </w:r>
        <w:r w:rsidR="000B5F25">
          <w:rPr>
            <w:noProof/>
            <w:webHidden/>
          </w:rPr>
          <w:fldChar w:fldCharType="end"/>
        </w:r>
      </w:hyperlink>
    </w:p>
    <w:p w14:paraId="6CB43492" w14:textId="2EBCCD22" w:rsidR="000B5F25" w:rsidRDefault="00EF4994">
      <w:pPr>
        <w:pStyle w:val="TOC2"/>
        <w:tabs>
          <w:tab w:val="right" w:leader="dot" w:pos="9350"/>
        </w:tabs>
        <w:rPr>
          <w:rFonts w:asciiTheme="minorHAnsi" w:eastAsiaTheme="minorEastAsia" w:hAnsiTheme="minorHAnsi" w:cstheme="minorBidi"/>
          <w:noProof/>
          <w:sz w:val="22"/>
          <w:szCs w:val="22"/>
        </w:rPr>
      </w:pPr>
      <w:hyperlink w:anchor="_Toc6579896" w:history="1">
        <w:r w:rsidR="000B5F25" w:rsidRPr="00067CF0">
          <w:rPr>
            <w:rStyle w:val="Hyperlink"/>
            <w:noProof/>
          </w:rPr>
          <w:t>3.53 fix object</w:t>
        </w:r>
        <w:r w:rsidR="000B5F25">
          <w:rPr>
            <w:noProof/>
            <w:webHidden/>
          </w:rPr>
          <w:tab/>
        </w:r>
        <w:r w:rsidR="000B5F25">
          <w:rPr>
            <w:noProof/>
            <w:webHidden/>
          </w:rPr>
          <w:fldChar w:fldCharType="begin"/>
        </w:r>
        <w:r w:rsidR="000B5F25">
          <w:rPr>
            <w:noProof/>
            <w:webHidden/>
          </w:rPr>
          <w:instrText xml:space="preserve"> PAGEREF _Toc6579896 \h </w:instrText>
        </w:r>
        <w:r w:rsidR="000B5F25">
          <w:rPr>
            <w:noProof/>
            <w:webHidden/>
          </w:rPr>
        </w:r>
        <w:r w:rsidR="000B5F25">
          <w:rPr>
            <w:noProof/>
            <w:webHidden/>
          </w:rPr>
          <w:fldChar w:fldCharType="separate"/>
        </w:r>
        <w:r w:rsidR="000B5F25">
          <w:rPr>
            <w:noProof/>
            <w:webHidden/>
          </w:rPr>
          <w:t>165</w:t>
        </w:r>
        <w:r w:rsidR="000B5F25">
          <w:rPr>
            <w:noProof/>
            <w:webHidden/>
          </w:rPr>
          <w:fldChar w:fldCharType="end"/>
        </w:r>
      </w:hyperlink>
    </w:p>
    <w:p w14:paraId="5851AD7D" w14:textId="29F1BD4D"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97" w:history="1">
        <w:r w:rsidR="000B5F25" w:rsidRPr="00067CF0">
          <w:rPr>
            <w:rStyle w:val="Hyperlink"/>
            <w:noProof/>
          </w:rPr>
          <w:t>3.53.1 General</w:t>
        </w:r>
        <w:r w:rsidR="000B5F25">
          <w:rPr>
            <w:noProof/>
            <w:webHidden/>
          </w:rPr>
          <w:tab/>
        </w:r>
        <w:r w:rsidR="000B5F25">
          <w:rPr>
            <w:noProof/>
            <w:webHidden/>
          </w:rPr>
          <w:fldChar w:fldCharType="begin"/>
        </w:r>
        <w:r w:rsidR="000B5F25">
          <w:rPr>
            <w:noProof/>
            <w:webHidden/>
          </w:rPr>
          <w:instrText xml:space="preserve"> PAGEREF _Toc6579897 \h </w:instrText>
        </w:r>
        <w:r w:rsidR="000B5F25">
          <w:rPr>
            <w:noProof/>
            <w:webHidden/>
          </w:rPr>
        </w:r>
        <w:r w:rsidR="000B5F25">
          <w:rPr>
            <w:noProof/>
            <w:webHidden/>
          </w:rPr>
          <w:fldChar w:fldCharType="separate"/>
        </w:r>
        <w:r w:rsidR="000B5F25">
          <w:rPr>
            <w:noProof/>
            <w:webHidden/>
          </w:rPr>
          <w:t>165</w:t>
        </w:r>
        <w:r w:rsidR="000B5F25">
          <w:rPr>
            <w:noProof/>
            <w:webHidden/>
          </w:rPr>
          <w:fldChar w:fldCharType="end"/>
        </w:r>
      </w:hyperlink>
    </w:p>
    <w:p w14:paraId="50797657" w14:textId="7DCA2FC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98" w:history="1">
        <w:r w:rsidR="000B5F25" w:rsidRPr="00067CF0">
          <w:rPr>
            <w:rStyle w:val="Hyperlink"/>
            <w:noProof/>
          </w:rPr>
          <w:t>3.53.2 description property</w:t>
        </w:r>
        <w:r w:rsidR="000B5F25">
          <w:rPr>
            <w:noProof/>
            <w:webHidden/>
          </w:rPr>
          <w:tab/>
        </w:r>
        <w:r w:rsidR="000B5F25">
          <w:rPr>
            <w:noProof/>
            <w:webHidden/>
          </w:rPr>
          <w:fldChar w:fldCharType="begin"/>
        </w:r>
        <w:r w:rsidR="000B5F25">
          <w:rPr>
            <w:noProof/>
            <w:webHidden/>
          </w:rPr>
          <w:instrText xml:space="preserve"> PAGEREF _Toc6579898 \h </w:instrText>
        </w:r>
        <w:r w:rsidR="000B5F25">
          <w:rPr>
            <w:noProof/>
            <w:webHidden/>
          </w:rPr>
        </w:r>
        <w:r w:rsidR="000B5F25">
          <w:rPr>
            <w:noProof/>
            <w:webHidden/>
          </w:rPr>
          <w:fldChar w:fldCharType="separate"/>
        </w:r>
        <w:r w:rsidR="000B5F25">
          <w:rPr>
            <w:noProof/>
            <w:webHidden/>
          </w:rPr>
          <w:t>165</w:t>
        </w:r>
        <w:r w:rsidR="000B5F25">
          <w:rPr>
            <w:noProof/>
            <w:webHidden/>
          </w:rPr>
          <w:fldChar w:fldCharType="end"/>
        </w:r>
      </w:hyperlink>
    </w:p>
    <w:p w14:paraId="5EBDD0F4" w14:textId="28F565F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899" w:history="1">
        <w:r w:rsidR="000B5F25" w:rsidRPr="00067CF0">
          <w:rPr>
            <w:rStyle w:val="Hyperlink"/>
            <w:noProof/>
          </w:rPr>
          <w:t>3.53.3 artifactChanges property</w:t>
        </w:r>
        <w:r w:rsidR="000B5F25">
          <w:rPr>
            <w:noProof/>
            <w:webHidden/>
          </w:rPr>
          <w:tab/>
        </w:r>
        <w:r w:rsidR="000B5F25">
          <w:rPr>
            <w:noProof/>
            <w:webHidden/>
          </w:rPr>
          <w:fldChar w:fldCharType="begin"/>
        </w:r>
        <w:r w:rsidR="000B5F25">
          <w:rPr>
            <w:noProof/>
            <w:webHidden/>
          </w:rPr>
          <w:instrText xml:space="preserve"> PAGEREF _Toc6579899 \h </w:instrText>
        </w:r>
        <w:r w:rsidR="000B5F25">
          <w:rPr>
            <w:noProof/>
            <w:webHidden/>
          </w:rPr>
        </w:r>
        <w:r w:rsidR="000B5F25">
          <w:rPr>
            <w:noProof/>
            <w:webHidden/>
          </w:rPr>
          <w:fldChar w:fldCharType="separate"/>
        </w:r>
        <w:r w:rsidR="000B5F25">
          <w:rPr>
            <w:noProof/>
            <w:webHidden/>
          </w:rPr>
          <w:t>165</w:t>
        </w:r>
        <w:r w:rsidR="000B5F25">
          <w:rPr>
            <w:noProof/>
            <w:webHidden/>
          </w:rPr>
          <w:fldChar w:fldCharType="end"/>
        </w:r>
      </w:hyperlink>
    </w:p>
    <w:p w14:paraId="33060951" w14:textId="44B005BC"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00" w:history="1">
        <w:r w:rsidR="000B5F25" w:rsidRPr="00067CF0">
          <w:rPr>
            <w:rStyle w:val="Hyperlink"/>
            <w:noProof/>
          </w:rPr>
          <w:t>3.54 artifactChange object</w:t>
        </w:r>
        <w:r w:rsidR="000B5F25">
          <w:rPr>
            <w:noProof/>
            <w:webHidden/>
          </w:rPr>
          <w:tab/>
        </w:r>
        <w:r w:rsidR="000B5F25">
          <w:rPr>
            <w:noProof/>
            <w:webHidden/>
          </w:rPr>
          <w:fldChar w:fldCharType="begin"/>
        </w:r>
        <w:r w:rsidR="000B5F25">
          <w:rPr>
            <w:noProof/>
            <w:webHidden/>
          </w:rPr>
          <w:instrText xml:space="preserve"> PAGEREF _Toc6579900 \h </w:instrText>
        </w:r>
        <w:r w:rsidR="000B5F25">
          <w:rPr>
            <w:noProof/>
            <w:webHidden/>
          </w:rPr>
        </w:r>
        <w:r w:rsidR="000B5F25">
          <w:rPr>
            <w:noProof/>
            <w:webHidden/>
          </w:rPr>
          <w:fldChar w:fldCharType="separate"/>
        </w:r>
        <w:r w:rsidR="000B5F25">
          <w:rPr>
            <w:noProof/>
            <w:webHidden/>
          </w:rPr>
          <w:t>167</w:t>
        </w:r>
        <w:r w:rsidR="000B5F25">
          <w:rPr>
            <w:noProof/>
            <w:webHidden/>
          </w:rPr>
          <w:fldChar w:fldCharType="end"/>
        </w:r>
      </w:hyperlink>
    </w:p>
    <w:p w14:paraId="09A038C1" w14:textId="53D271B4"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01" w:history="1">
        <w:r w:rsidR="000B5F25" w:rsidRPr="00067CF0">
          <w:rPr>
            <w:rStyle w:val="Hyperlink"/>
            <w:noProof/>
          </w:rPr>
          <w:t>3.54.1 General</w:t>
        </w:r>
        <w:r w:rsidR="000B5F25">
          <w:rPr>
            <w:noProof/>
            <w:webHidden/>
          </w:rPr>
          <w:tab/>
        </w:r>
        <w:r w:rsidR="000B5F25">
          <w:rPr>
            <w:noProof/>
            <w:webHidden/>
          </w:rPr>
          <w:fldChar w:fldCharType="begin"/>
        </w:r>
        <w:r w:rsidR="000B5F25">
          <w:rPr>
            <w:noProof/>
            <w:webHidden/>
          </w:rPr>
          <w:instrText xml:space="preserve"> PAGEREF _Toc6579901 \h </w:instrText>
        </w:r>
        <w:r w:rsidR="000B5F25">
          <w:rPr>
            <w:noProof/>
            <w:webHidden/>
          </w:rPr>
        </w:r>
        <w:r w:rsidR="000B5F25">
          <w:rPr>
            <w:noProof/>
            <w:webHidden/>
          </w:rPr>
          <w:fldChar w:fldCharType="separate"/>
        </w:r>
        <w:r w:rsidR="000B5F25">
          <w:rPr>
            <w:noProof/>
            <w:webHidden/>
          </w:rPr>
          <w:t>167</w:t>
        </w:r>
        <w:r w:rsidR="000B5F25">
          <w:rPr>
            <w:noProof/>
            <w:webHidden/>
          </w:rPr>
          <w:fldChar w:fldCharType="end"/>
        </w:r>
      </w:hyperlink>
    </w:p>
    <w:p w14:paraId="62ADECCC" w14:textId="0E591B6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02" w:history="1">
        <w:r w:rsidR="000B5F25" w:rsidRPr="00067CF0">
          <w:rPr>
            <w:rStyle w:val="Hyperlink"/>
            <w:noProof/>
          </w:rPr>
          <w:t>3.54.2 artifactLocation property</w:t>
        </w:r>
        <w:r w:rsidR="000B5F25">
          <w:rPr>
            <w:noProof/>
            <w:webHidden/>
          </w:rPr>
          <w:tab/>
        </w:r>
        <w:r w:rsidR="000B5F25">
          <w:rPr>
            <w:noProof/>
            <w:webHidden/>
          </w:rPr>
          <w:fldChar w:fldCharType="begin"/>
        </w:r>
        <w:r w:rsidR="000B5F25">
          <w:rPr>
            <w:noProof/>
            <w:webHidden/>
          </w:rPr>
          <w:instrText xml:space="preserve"> PAGEREF _Toc6579902 \h </w:instrText>
        </w:r>
        <w:r w:rsidR="000B5F25">
          <w:rPr>
            <w:noProof/>
            <w:webHidden/>
          </w:rPr>
        </w:r>
        <w:r w:rsidR="000B5F25">
          <w:rPr>
            <w:noProof/>
            <w:webHidden/>
          </w:rPr>
          <w:fldChar w:fldCharType="separate"/>
        </w:r>
        <w:r w:rsidR="000B5F25">
          <w:rPr>
            <w:noProof/>
            <w:webHidden/>
          </w:rPr>
          <w:t>167</w:t>
        </w:r>
        <w:r w:rsidR="000B5F25">
          <w:rPr>
            <w:noProof/>
            <w:webHidden/>
          </w:rPr>
          <w:fldChar w:fldCharType="end"/>
        </w:r>
      </w:hyperlink>
    </w:p>
    <w:p w14:paraId="45624026" w14:textId="53CA0D1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03" w:history="1">
        <w:r w:rsidR="000B5F25" w:rsidRPr="00067CF0">
          <w:rPr>
            <w:rStyle w:val="Hyperlink"/>
            <w:noProof/>
          </w:rPr>
          <w:t>3.54.3 replacements property</w:t>
        </w:r>
        <w:r w:rsidR="000B5F25">
          <w:rPr>
            <w:noProof/>
            <w:webHidden/>
          </w:rPr>
          <w:tab/>
        </w:r>
        <w:r w:rsidR="000B5F25">
          <w:rPr>
            <w:noProof/>
            <w:webHidden/>
          </w:rPr>
          <w:fldChar w:fldCharType="begin"/>
        </w:r>
        <w:r w:rsidR="000B5F25">
          <w:rPr>
            <w:noProof/>
            <w:webHidden/>
          </w:rPr>
          <w:instrText xml:space="preserve"> PAGEREF _Toc6579903 \h </w:instrText>
        </w:r>
        <w:r w:rsidR="000B5F25">
          <w:rPr>
            <w:noProof/>
            <w:webHidden/>
          </w:rPr>
        </w:r>
        <w:r w:rsidR="000B5F25">
          <w:rPr>
            <w:noProof/>
            <w:webHidden/>
          </w:rPr>
          <w:fldChar w:fldCharType="separate"/>
        </w:r>
        <w:r w:rsidR="000B5F25">
          <w:rPr>
            <w:noProof/>
            <w:webHidden/>
          </w:rPr>
          <w:t>168</w:t>
        </w:r>
        <w:r w:rsidR="000B5F25">
          <w:rPr>
            <w:noProof/>
            <w:webHidden/>
          </w:rPr>
          <w:fldChar w:fldCharType="end"/>
        </w:r>
      </w:hyperlink>
    </w:p>
    <w:p w14:paraId="6543DD2D" w14:textId="040CAC74"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04" w:history="1">
        <w:r w:rsidR="000B5F25" w:rsidRPr="00067CF0">
          <w:rPr>
            <w:rStyle w:val="Hyperlink"/>
            <w:noProof/>
          </w:rPr>
          <w:t>3.55 replacement object</w:t>
        </w:r>
        <w:r w:rsidR="000B5F25">
          <w:rPr>
            <w:noProof/>
            <w:webHidden/>
          </w:rPr>
          <w:tab/>
        </w:r>
        <w:r w:rsidR="000B5F25">
          <w:rPr>
            <w:noProof/>
            <w:webHidden/>
          </w:rPr>
          <w:fldChar w:fldCharType="begin"/>
        </w:r>
        <w:r w:rsidR="000B5F25">
          <w:rPr>
            <w:noProof/>
            <w:webHidden/>
          </w:rPr>
          <w:instrText xml:space="preserve"> PAGEREF _Toc6579904 \h </w:instrText>
        </w:r>
        <w:r w:rsidR="000B5F25">
          <w:rPr>
            <w:noProof/>
            <w:webHidden/>
          </w:rPr>
        </w:r>
        <w:r w:rsidR="000B5F25">
          <w:rPr>
            <w:noProof/>
            <w:webHidden/>
          </w:rPr>
          <w:fldChar w:fldCharType="separate"/>
        </w:r>
        <w:r w:rsidR="000B5F25">
          <w:rPr>
            <w:noProof/>
            <w:webHidden/>
          </w:rPr>
          <w:t>168</w:t>
        </w:r>
        <w:r w:rsidR="000B5F25">
          <w:rPr>
            <w:noProof/>
            <w:webHidden/>
          </w:rPr>
          <w:fldChar w:fldCharType="end"/>
        </w:r>
      </w:hyperlink>
    </w:p>
    <w:p w14:paraId="7788EC59" w14:textId="73AD69F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05" w:history="1">
        <w:r w:rsidR="000B5F25" w:rsidRPr="00067CF0">
          <w:rPr>
            <w:rStyle w:val="Hyperlink"/>
            <w:noProof/>
          </w:rPr>
          <w:t>3.55.1 General</w:t>
        </w:r>
        <w:r w:rsidR="000B5F25">
          <w:rPr>
            <w:noProof/>
            <w:webHidden/>
          </w:rPr>
          <w:tab/>
        </w:r>
        <w:r w:rsidR="000B5F25">
          <w:rPr>
            <w:noProof/>
            <w:webHidden/>
          </w:rPr>
          <w:fldChar w:fldCharType="begin"/>
        </w:r>
        <w:r w:rsidR="000B5F25">
          <w:rPr>
            <w:noProof/>
            <w:webHidden/>
          </w:rPr>
          <w:instrText xml:space="preserve"> PAGEREF _Toc6579905 \h </w:instrText>
        </w:r>
        <w:r w:rsidR="000B5F25">
          <w:rPr>
            <w:noProof/>
            <w:webHidden/>
          </w:rPr>
        </w:r>
        <w:r w:rsidR="000B5F25">
          <w:rPr>
            <w:noProof/>
            <w:webHidden/>
          </w:rPr>
          <w:fldChar w:fldCharType="separate"/>
        </w:r>
        <w:r w:rsidR="000B5F25">
          <w:rPr>
            <w:noProof/>
            <w:webHidden/>
          </w:rPr>
          <w:t>168</w:t>
        </w:r>
        <w:r w:rsidR="000B5F25">
          <w:rPr>
            <w:noProof/>
            <w:webHidden/>
          </w:rPr>
          <w:fldChar w:fldCharType="end"/>
        </w:r>
      </w:hyperlink>
    </w:p>
    <w:p w14:paraId="5AE00CD7" w14:textId="2BF1957C"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06" w:history="1">
        <w:r w:rsidR="000B5F25" w:rsidRPr="00067CF0">
          <w:rPr>
            <w:rStyle w:val="Hyperlink"/>
            <w:noProof/>
          </w:rPr>
          <w:t>3.55.2 Constraints</w:t>
        </w:r>
        <w:r w:rsidR="000B5F25">
          <w:rPr>
            <w:noProof/>
            <w:webHidden/>
          </w:rPr>
          <w:tab/>
        </w:r>
        <w:r w:rsidR="000B5F25">
          <w:rPr>
            <w:noProof/>
            <w:webHidden/>
          </w:rPr>
          <w:fldChar w:fldCharType="begin"/>
        </w:r>
        <w:r w:rsidR="000B5F25">
          <w:rPr>
            <w:noProof/>
            <w:webHidden/>
          </w:rPr>
          <w:instrText xml:space="preserve"> PAGEREF _Toc6579906 \h </w:instrText>
        </w:r>
        <w:r w:rsidR="000B5F25">
          <w:rPr>
            <w:noProof/>
            <w:webHidden/>
          </w:rPr>
        </w:r>
        <w:r w:rsidR="000B5F25">
          <w:rPr>
            <w:noProof/>
            <w:webHidden/>
          </w:rPr>
          <w:fldChar w:fldCharType="separate"/>
        </w:r>
        <w:r w:rsidR="000B5F25">
          <w:rPr>
            <w:noProof/>
            <w:webHidden/>
          </w:rPr>
          <w:t>169</w:t>
        </w:r>
        <w:r w:rsidR="000B5F25">
          <w:rPr>
            <w:noProof/>
            <w:webHidden/>
          </w:rPr>
          <w:fldChar w:fldCharType="end"/>
        </w:r>
      </w:hyperlink>
    </w:p>
    <w:p w14:paraId="60596D58" w14:textId="2485C24A"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07" w:history="1">
        <w:r w:rsidR="000B5F25" w:rsidRPr="00067CF0">
          <w:rPr>
            <w:rStyle w:val="Hyperlink"/>
            <w:noProof/>
          </w:rPr>
          <w:t>3.55.3 deletedRegion property</w:t>
        </w:r>
        <w:r w:rsidR="000B5F25">
          <w:rPr>
            <w:noProof/>
            <w:webHidden/>
          </w:rPr>
          <w:tab/>
        </w:r>
        <w:r w:rsidR="000B5F25">
          <w:rPr>
            <w:noProof/>
            <w:webHidden/>
          </w:rPr>
          <w:fldChar w:fldCharType="begin"/>
        </w:r>
        <w:r w:rsidR="000B5F25">
          <w:rPr>
            <w:noProof/>
            <w:webHidden/>
          </w:rPr>
          <w:instrText xml:space="preserve"> PAGEREF _Toc6579907 \h </w:instrText>
        </w:r>
        <w:r w:rsidR="000B5F25">
          <w:rPr>
            <w:noProof/>
            <w:webHidden/>
          </w:rPr>
        </w:r>
        <w:r w:rsidR="000B5F25">
          <w:rPr>
            <w:noProof/>
            <w:webHidden/>
          </w:rPr>
          <w:fldChar w:fldCharType="separate"/>
        </w:r>
        <w:r w:rsidR="000B5F25">
          <w:rPr>
            <w:noProof/>
            <w:webHidden/>
          </w:rPr>
          <w:t>169</w:t>
        </w:r>
        <w:r w:rsidR="000B5F25">
          <w:rPr>
            <w:noProof/>
            <w:webHidden/>
          </w:rPr>
          <w:fldChar w:fldCharType="end"/>
        </w:r>
      </w:hyperlink>
    </w:p>
    <w:p w14:paraId="61C4AF9E" w14:textId="51FDADA1"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08" w:history="1">
        <w:r w:rsidR="000B5F25" w:rsidRPr="00067CF0">
          <w:rPr>
            <w:rStyle w:val="Hyperlink"/>
            <w:noProof/>
          </w:rPr>
          <w:t>3.55.4 insertedContent property</w:t>
        </w:r>
        <w:r w:rsidR="000B5F25">
          <w:rPr>
            <w:noProof/>
            <w:webHidden/>
          </w:rPr>
          <w:tab/>
        </w:r>
        <w:r w:rsidR="000B5F25">
          <w:rPr>
            <w:noProof/>
            <w:webHidden/>
          </w:rPr>
          <w:fldChar w:fldCharType="begin"/>
        </w:r>
        <w:r w:rsidR="000B5F25">
          <w:rPr>
            <w:noProof/>
            <w:webHidden/>
          </w:rPr>
          <w:instrText xml:space="preserve"> PAGEREF _Toc6579908 \h </w:instrText>
        </w:r>
        <w:r w:rsidR="000B5F25">
          <w:rPr>
            <w:noProof/>
            <w:webHidden/>
          </w:rPr>
        </w:r>
        <w:r w:rsidR="000B5F25">
          <w:rPr>
            <w:noProof/>
            <w:webHidden/>
          </w:rPr>
          <w:fldChar w:fldCharType="separate"/>
        </w:r>
        <w:r w:rsidR="000B5F25">
          <w:rPr>
            <w:noProof/>
            <w:webHidden/>
          </w:rPr>
          <w:t>169</w:t>
        </w:r>
        <w:r w:rsidR="000B5F25">
          <w:rPr>
            <w:noProof/>
            <w:webHidden/>
          </w:rPr>
          <w:fldChar w:fldCharType="end"/>
        </w:r>
      </w:hyperlink>
    </w:p>
    <w:p w14:paraId="51923AC1" w14:textId="25BFCBA6"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09" w:history="1">
        <w:r w:rsidR="000B5F25" w:rsidRPr="00067CF0">
          <w:rPr>
            <w:rStyle w:val="Hyperlink"/>
            <w:noProof/>
          </w:rPr>
          <w:t>3.56 notification object</w:t>
        </w:r>
        <w:r w:rsidR="000B5F25">
          <w:rPr>
            <w:noProof/>
            <w:webHidden/>
          </w:rPr>
          <w:tab/>
        </w:r>
        <w:r w:rsidR="000B5F25">
          <w:rPr>
            <w:noProof/>
            <w:webHidden/>
          </w:rPr>
          <w:fldChar w:fldCharType="begin"/>
        </w:r>
        <w:r w:rsidR="000B5F25">
          <w:rPr>
            <w:noProof/>
            <w:webHidden/>
          </w:rPr>
          <w:instrText xml:space="preserve"> PAGEREF _Toc6579909 \h </w:instrText>
        </w:r>
        <w:r w:rsidR="000B5F25">
          <w:rPr>
            <w:noProof/>
            <w:webHidden/>
          </w:rPr>
        </w:r>
        <w:r w:rsidR="000B5F25">
          <w:rPr>
            <w:noProof/>
            <w:webHidden/>
          </w:rPr>
          <w:fldChar w:fldCharType="separate"/>
        </w:r>
        <w:r w:rsidR="000B5F25">
          <w:rPr>
            <w:noProof/>
            <w:webHidden/>
          </w:rPr>
          <w:t>170</w:t>
        </w:r>
        <w:r w:rsidR="000B5F25">
          <w:rPr>
            <w:noProof/>
            <w:webHidden/>
          </w:rPr>
          <w:fldChar w:fldCharType="end"/>
        </w:r>
      </w:hyperlink>
    </w:p>
    <w:p w14:paraId="71E4EFB4" w14:textId="12178E2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10" w:history="1">
        <w:r w:rsidR="000B5F25" w:rsidRPr="00067CF0">
          <w:rPr>
            <w:rStyle w:val="Hyperlink"/>
            <w:noProof/>
          </w:rPr>
          <w:t>3.56.1 General</w:t>
        </w:r>
        <w:r w:rsidR="000B5F25">
          <w:rPr>
            <w:noProof/>
            <w:webHidden/>
          </w:rPr>
          <w:tab/>
        </w:r>
        <w:r w:rsidR="000B5F25">
          <w:rPr>
            <w:noProof/>
            <w:webHidden/>
          </w:rPr>
          <w:fldChar w:fldCharType="begin"/>
        </w:r>
        <w:r w:rsidR="000B5F25">
          <w:rPr>
            <w:noProof/>
            <w:webHidden/>
          </w:rPr>
          <w:instrText xml:space="preserve"> PAGEREF _Toc6579910 \h </w:instrText>
        </w:r>
        <w:r w:rsidR="000B5F25">
          <w:rPr>
            <w:noProof/>
            <w:webHidden/>
          </w:rPr>
        </w:r>
        <w:r w:rsidR="000B5F25">
          <w:rPr>
            <w:noProof/>
            <w:webHidden/>
          </w:rPr>
          <w:fldChar w:fldCharType="separate"/>
        </w:r>
        <w:r w:rsidR="000B5F25">
          <w:rPr>
            <w:noProof/>
            <w:webHidden/>
          </w:rPr>
          <w:t>170</w:t>
        </w:r>
        <w:r w:rsidR="000B5F25">
          <w:rPr>
            <w:noProof/>
            <w:webHidden/>
          </w:rPr>
          <w:fldChar w:fldCharType="end"/>
        </w:r>
      </w:hyperlink>
    </w:p>
    <w:p w14:paraId="76CCB450" w14:textId="4C9F886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11" w:history="1">
        <w:r w:rsidR="000B5F25" w:rsidRPr="00067CF0">
          <w:rPr>
            <w:rStyle w:val="Hyperlink"/>
            <w:noProof/>
          </w:rPr>
          <w:t>3.56.2 descriptor property</w:t>
        </w:r>
        <w:r w:rsidR="000B5F25">
          <w:rPr>
            <w:noProof/>
            <w:webHidden/>
          </w:rPr>
          <w:tab/>
        </w:r>
        <w:r w:rsidR="000B5F25">
          <w:rPr>
            <w:noProof/>
            <w:webHidden/>
          </w:rPr>
          <w:fldChar w:fldCharType="begin"/>
        </w:r>
        <w:r w:rsidR="000B5F25">
          <w:rPr>
            <w:noProof/>
            <w:webHidden/>
          </w:rPr>
          <w:instrText xml:space="preserve"> PAGEREF _Toc6579911 \h </w:instrText>
        </w:r>
        <w:r w:rsidR="000B5F25">
          <w:rPr>
            <w:noProof/>
            <w:webHidden/>
          </w:rPr>
        </w:r>
        <w:r w:rsidR="000B5F25">
          <w:rPr>
            <w:noProof/>
            <w:webHidden/>
          </w:rPr>
          <w:fldChar w:fldCharType="separate"/>
        </w:r>
        <w:r w:rsidR="000B5F25">
          <w:rPr>
            <w:noProof/>
            <w:webHidden/>
          </w:rPr>
          <w:t>170</w:t>
        </w:r>
        <w:r w:rsidR="000B5F25">
          <w:rPr>
            <w:noProof/>
            <w:webHidden/>
          </w:rPr>
          <w:fldChar w:fldCharType="end"/>
        </w:r>
      </w:hyperlink>
    </w:p>
    <w:p w14:paraId="262E5EDE" w14:textId="20968B9B"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12" w:history="1">
        <w:r w:rsidR="000B5F25" w:rsidRPr="00067CF0">
          <w:rPr>
            <w:rStyle w:val="Hyperlink"/>
            <w:noProof/>
          </w:rPr>
          <w:t>3.56.3 associatedRule property</w:t>
        </w:r>
        <w:r w:rsidR="000B5F25">
          <w:rPr>
            <w:noProof/>
            <w:webHidden/>
          </w:rPr>
          <w:tab/>
        </w:r>
        <w:r w:rsidR="000B5F25">
          <w:rPr>
            <w:noProof/>
            <w:webHidden/>
          </w:rPr>
          <w:fldChar w:fldCharType="begin"/>
        </w:r>
        <w:r w:rsidR="000B5F25">
          <w:rPr>
            <w:noProof/>
            <w:webHidden/>
          </w:rPr>
          <w:instrText xml:space="preserve"> PAGEREF _Toc6579912 \h </w:instrText>
        </w:r>
        <w:r w:rsidR="000B5F25">
          <w:rPr>
            <w:noProof/>
            <w:webHidden/>
          </w:rPr>
        </w:r>
        <w:r w:rsidR="000B5F25">
          <w:rPr>
            <w:noProof/>
            <w:webHidden/>
          </w:rPr>
          <w:fldChar w:fldCharType="separate"/>
        </w:r>
        <w:r w:rsidR="000B5F25">
          <w:rPr>
            <w:noProof/>
            <w:webHidden/>
          </w:rPr>
          <w:t>170</w:t>
        </w:r>
        <w:r w:rsidR="000B5F25">
          <w:rPr>
            <w:noProof/>
            <w:webHidden/>
          </w:rPr>
          <w:fldChar w:fldCharType="end"/>
        </w:r>
      </w:hyperlink>
    </w:p>
    <w:p w14:paraId="5BFA4396" w14:textId="6DEA6BF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13" w:history="1">
        <w:r w:rsidR="000B5F25" w:rsidRPr="00067CF0">
          <w:rPr>
            <w:rStyle w:val="Hyperlink"/>
            <w:noProof/>
          </w:rPr>
          <w:t>3.56.4 physicalLocation property</w:t>
        </w:r>
        <w:r w:rsidR="000B5F25">
          <w:rPr>
            <w:noProof/>
            <w:webHidden/>
          </w:rPr>
          <w:tab/>
        </w:r>
        <w:r w:rsidR="000B5F25">
          <w:rPr>
            <w:noProof/>
            <w:webHidden/>
          </w:rPr>
          <w:fldChar w:fldCharType="begin"/>
        </w:r>
        <w:r w:rsidR="000B5F25">
          <w:rPr>
            <w:noProof/>
            <w:webHidden/>
          </w:rPr>
          <w:instrText xml:space="preserve"> PAGEREF _Toc6579913 \h </w:instrText>
        </w:r>
        <w:r w:rsidR="000B5F25">
          <w:rPr>
            <w:noProof/>
            <w:webHidden/>
          </w:rPr>
        </w:r>
        <w:r w:rsidR="000B5F25">
          <w:rPr>
            <w:noProof/>
            <w:webHidden/>
          </w:rPr>
          <w:fldChar w:fldCharType="separate"/>
        </w:r>
        <w:r w:rsidR="000B5F25">
          <w:rPr>
            <w:noProof/>
            <w:webHidden/>
          </w:rPr>
          <w:t>171</w:t>
        </w:r>
        <w:r w:rsidR="000B5F25">
          <w:rPr>
            <w:noProof/>
            <w:webHidden/>
          </w:rPr>
          <w:fldChar w:fldCharType="end"/>
        </w:r>
      </w:hyperlink>
    </w:p>
    <w:p w14:paraId="2AFFC2A3" w14:textId="45AC8EA5"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14" w:history="1">
        <w:r w:rsidR="000B5F25" w:rsidRPr="00067CF0">
          <w:rPr>
            <w:rStyle w:val="Hyperlink"/>
            <w:noProof/>
          </w:rPr>
          <w:t>3.56.5 message property</w:t>
        </w:r>
        <w:r w:rsidR="000B5F25">
          <w:rPr>
            <w:noProof/>
            <w:webHidden/>
          </w:rPr>
          <w:tab/>
        </w:r>
        <w:r w:rsidR="000B5F25">
          <w:rPr>
            <w:noProof/>
            <w:webHidden/>
          </w:rPr>
          <w:fldChar w:fldCharType="begin"/>
        </w:r>
        <w:r w:rsidR="000B5F25">
          <w:rPr>
            <w:noProof/>
            <w:webHidden/>
          </w:rPr>
          <w:instrText xml:space="preserve"> PAGEREF _Toc6579914 \h </w:instrText>
        </w:r>
        <w:r w:rsidR="000B5F25">
          <w:rPr>
            <w:noProof/>
            <w:webHidden/>
          </w:rPr>
        </w:r>
        <w:r w:rsidR="000B5F25">
          <w:rPr>
            <w:noProof/>
            <w:webHidden/>
          </w:rPr>
          <w:fldChar w:fldCharType="separate"/>
        </w:r>
        <w:r w:rsidR="000B5F25">
          <w:rPr>
            <w:noProof/>
            <w:webHidden/>
          </w:rPr>
          <w:t>171</w:t>
        </w:r>
        <w:r w:rsidR="000B5F25">
          <w:rPr>
            <w:noProof/>
            <w:webHidden/>
          </w:rPr>
          <w:fldChar w:fldCharType="end"/>
        </w:r>
      </w:hyperlink>
    </w:p>
    <w:p w14:paraId="30DAA555" w14:textId="252DDFBB"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15" w:history="1">
        <w:r w:rsidR="000B5F25" w:rsidRPr="00067CF0">
          <w:rPr>
            <w:rStyle w:val="Hyperlink"/>
            <w:noProof/>
          </w:rPr>
          <w:t>3.56.6 level property</w:t>
        </w:r>
        <w:r w:rsidR="000B5F25">
          <w:rPr>
            <w:noProof/>
            <w:webHidden/>
          </w:rPr>
          <w:tab/>
        </w:r>
        <w:r w:rsidR="000B5F25">
          <w:rPr>
            <w:noProof/>
            <w:webHidden/>
          </w:rPr>
          <w:fldChar w:fldCharType="begin"/>
        </w:r>
        <w:r w:rsidR="000B5F25">
          <w:rPr>
            <w:noProof/>
            <w:webHidden/>
          </w:rPr>
          <w:instrText xml:space="preserve"> PAGEREF _Toc6579915 \h </w:instrText>
        </w:r>
        <w:r w:rsidR="000B5F25">
          <w:rPr>
            <w:noProof/>
            <w:webHidden/>
          </w:rPr>
        </w:r>
        <w:r w:rsidR="000B5F25">
          <w:rPr>
            <w:noProof/>
            <w:webHidden/>
          </w:rPr>
          <w:fldChar w:fldCharType="separate"/>
        </w:r>
        <w:r w:rsidR="000B5F25">
          <w:rPr>
            <w:noProof/>
            <w:webHidden/>
          </w:rPr>
          <w:t>171</w:t>
        </w:r>
        <w:r w:rsidR="000B5F25">
          <w:rPr>
            <w:noProof/>
            <w:webHidden/>
          </w:rPr>
          <w:fldChar w:fldCharType="end"/>
        </w:r>
      </w:hyperlink>
    </w:p>
    <w:p w14:paraId="4F05779C" w14:textId="363DE7FB"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16" w:history="1">
        <w:r w:rsidR="000B5F25" w:rsidRPr="00067CF0">
          <w:rPr>
            <w:rStyle w:val="Hyperlink"/>
            <w:noProof/>
          </w:rPr>
          <w:t>3.56.7 threadId property</w:t>
        </w:r>
        <w:r w:rsidR="000B5F25">
          <w:rPr>
            <w:noProof/>
            <w:webHidden/>
          </w:rPr>
          <w:tab/>
        </w:r>
        <w:r w:rsidR="000B5F25">
          <w:rPr>
            <w:noProof/>
            <w:webHidden/>
          </w:rPr>
          <w:fldChar w:fldCharType="begin"/>
        </w:r>
        <w:r w:rsidR="000B5F25">
          <w:rPr>
            <w:noProof/>
            <w:webHidden/>
          </w:rPr>
          <w:instrText xml:space="preserve"> PAGEREF _Toc6579916 \h </w:instrText>
        </w:r>
        <w:r w:rsidR="000B5F25">
          <w:rPr>
            <w:noProof/>
            <w:webHidden/>
          </w:rPr>
        </w:r>
        <w:r w:rsidR="000B5F25">
          <w:rPr>
            <w:noProof/>
            <w:webHidden/>
          </w:rPr>
          <w:fldChar w:fldCharType="separate"/>
        </w:r>
        <w:r w:rsidR="000B5F25">
          <w:rPr>
            <w:noProof/>
            <w:webHidden/>
          </w:rPr>
          <w:t>171</w:t>
        </w:r>
        <w:r w:rsidR="000B5F25">
          <w:rPr>
            <w:noProof/>
            <w:webHidden/>
          </w:rPr>
          <w:fldChar w:fldCharType="end"/>
        </w:r>
      </w:hyperlink>
    </w:p>
    <w:p w14:paraId="1FCA6B53" w14:textId="54EE20B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17" w:history="1">
        <w:r w:rsidR="000B5F25" w:rsidRPr="00067CF0">
          <w:rPr>
            <w:rStyle w:val="Hyperlink"/>
            <w:noProof/>
          </w:rPr>
          <w:t>3.56.8 timeUtc property</w:t>
        </w:r>
        <w:r w:rsidR="000B5F25">
          <w:rPr>
            <w:noProof/>
            <w:webHidden/>
          </w:rPr>
          <w:tab/>
        </w:r>
        <w:r w:rsidR="000B5F25">
          <w:rPr>
            <w:noProof/>
            <w:webHidden/>
          </w:rPr>
          <w:fldChar w:fldCharType="begin"/>
        </w:r>
        <w:r w:rsidR="000B5F25">
          <w:rPr>
            <w:noProof/>
            <w:webHidden/>
          </w:rPr>
          <w:instrText xml:space="preserve"> PAGEREF _Toc6579917 \h </w:instrText>
        </w:r>
        <w:r w:rsidR="000B5F25">
          <w:rPr>
            <w:noProof/>
            <w:webHidden/>
          </w:rPr>
        </w:r>
        <w:r w:rsidR="000B5F25">
          <w:rPr>
            <w:noProof/>
            <w:webHidden/>
          </w:rPr>
          <w:fldChar w:fldCharType="separate"/>
        </w:r>
        <w:r w:rsidR="000B5F25">
          <w:rPr>
            <w:noProof/>
            <w:webHidden/>
          </w:rPr>
          <w:t>171</w:t>
        </w:r>
        <w:r w:rsidR="000B5F25">
          <w:rPr>
            <w:noProof/>
            <w:webHidden/>
          </w:rPr>
          <w:fldChar w:fldCharType="end"/>
        </w:r>
      </w:hyperlink>
    </w:p>
    <w:p w14:paraId="338405DA" w14:textId="03A530F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18" w:history="1">
        <w:r w:rsidR="000B5F25" w:rsidRPr="00067CF0">
          <w:rPr>
            <w:rStyle w:val="Hyperlink"/>
            <w:noProof/>
          </w:rPr>
          <w:t>3.56.9 exception property</w:t>
        </w:r>
        <w:r w:rsidR="000B5F25">
          <w:rPr>
            <w:noProof/>
            <w:webHidden/>
          </w:rPr>
          <w:tab/>
        </w:r>
        <w:r w:rsidR="000B5F25">
          <w:rPr>
            <w:noProof/>
            <w:webHidden/>
          </w:rPr>
          <w:fldChar w:fldCharType="begin"/>
        </w:r>
        <w:r w:rsidR="000B5F25">
          <w:rPr>
            <w:noProof/>
            <w:webHidden/>
          </w:rPr>
          <w:instrText xml:space="preserve"> PAGEREF _Toc6579918 \h </w:instrText>
        </w:r>
        <w:r w:rsidR="000B5F25">
          <w:rPr>
            <w:noProof/>
            <w:webHidden/>
          </w:rPr>
        </w:r>
        <w:r w:rsidR="000B5F25">
          <w:rPr>
            <w:noProof/>
            <w:webHidden/>
          </w:rPr>
          <w:fldChar w:fldCharType="separate"/>
        </w:r>
        <w:r w:rsidR="000B5F25">
          <w:rPr>
            <w:noProof/>
            <w:webHidden/>
          </w:rPr>
          <w:t>171</w:t>
        </w:r>
        <w:r w:rsidR="000B5F25">
          <w:rPr>
            <w:noProof/>
            <w:webHidden/>
          </w:rPr>
          <w:fldChar w:fldCharType="end"/>
        </w:r>
      </w:hyperlink>
    </w:p>
    <w:p w14:paraId="6AE14699" w14:textId="6F7B1A0E"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19" w:history="1">
        <w:r w:rsidR="000B5F25" w:rsidRPr="00067CF0">
          <w:rPr>
            <w:rStyle w:val="Hyperlink"/>
            <w:noProof/>
          </w:rPr>
          <w:t>3.57 exception object</w:t>
        </w:r>
        <w:r w:rsidR="000B5F25">
          <w:rPr>
            <w:noProof/>
            <w:webHidden/>
          </w:rPr>
          <w:tab/>
        </w:r>
        <w:r w:rsidR="000B5F25">
          <w:rPr>
            <w:noProof/>
            <w:webHidden/>
          </w:rPr>
          <w:fldChar w:fldCharType="begin"/>
        </w:r>
        <w:r w:rsidR="000B5F25">
          <w:rPr>
            <w:noProof/>
            <w:webHidden/>
          </w:rPr>
          <w:instrText xml:space="preserve"> PAGEREF _Toc6579919 \h </w:instrText>
        </w:r>
        <w:r w:rsidR="000B5F25">
          <w:rPr>
            <w:noProof/>
            <w:webHidden/>
          </w:rPr>
        </w:r>
        <w:r w:rsidR="000B5F25">
          <w:rPr>
            <w:noProof/>
            <w:webHidden/>
          </w:rPr>
          <w:fldChar w:fldCharType="separate"/>
        </w:r>
        <w:r w:rsidR="000B5F25">
          <w:rPr>
            <w:noProof/>
            <w:webHidden/>
          </w:rPr>
          <w:t>172</w:t>
        </w:r>
        <w:r w:rsidR="000B5F25">
          <w:rPr>
            <w:noProof/>
            <w:webHidden/>
          </w:rPr>
          <w:fldChar w:fldCharType="end"/>
        </w:r>
      </w:hyperlink>
    </w:p>
    <w:p w14:paraId="5F5E4395" w14:textId="1413C199"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20" w:history="1">
        <w:r w:rsidR="000B5F25" w:rsidRPr="00067CF0">
          <w:rPr>
            <w:rStyle w:val="Hyperlink"/>
            <w:noProof/>
          </w:rPr>
          <w:t>3.57.1 General</w:t>
        </w:r>
        <w:r w:rsidR="000B5F25">
          <w:rPr>
            <w:noProof/>
            <w:webHidden/>
          </w:rPr>
          <w:tab/>
        </w:r>
        <w:r w:rsidR="000B5F25">
          <w:rPr>
            <w:noProof/>
            <w:webHidden/>
          </w:rPr>
          <w:fldChar w:fldCharType="begin"/>
        </w:r>
        <w:r w:rsidR="000B5F25">
          <w:rPr>
            <w:noProof/>
            <w:webHidden/>
          </w:rPr>
          <w:instrText xml:space="preserve"> PAGEREF _Toc6579920 \h </w:instrText>
        </w:r>
        <w:r w:rsidR="000B5F25">
          <w:rPr>
            <w:noProof/>
            <w:webHidden/>
          </w:rPr>
        </w:r>
        <w:r w:rsidR="000B5F25">
          <w:rPr>
            <w:noProof/>
            <w:webHidden/>
          </w:rPr>
          <w:fldChar w:fldCharType="separate"/>
        </w:r>
        <w:r w:rsidR="000B5F25">
          <w:rPr>
            <w:noProof/>
            <w:webHidden/>
          </w:rPr>
          <w:t>172</w:t>
        </w:r>
        <w:r w:rsidR="000B5F25">
          <w:rPr>
            <w:noProof/>
            <w:webHidden/>
          </w:rPr>
          <w:fldChar w:fldCharType="end"/>
        </w:r>
      </w:hyperlink>
    </w:p>
    <w:p w14:paraId="3E538977" w14:textId="268434EB"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21" w:history="1">
        <w:r w:rsidR="000B5F25" w:rsidRPr="00067CF0">
          <w:rPr>
            <w:rStyle w:val="Hyperlink"/>
            <w:noProof/>
          </w:rPr>
          <w:t>3.57.2 kind property</w:t>
        </w:r>
        <w:r w:rsidR="000B5F25">
          <w:rPr>
            <w:noProof/>
            <w:webHidden/>
          </w:rPr>
          <w:tab/>
        </w:r>
        <w:r w:rsidR="000B5F25">
          <w:rPr>
            <w:noProof/>
            <w:webHidden/>
          </w:rPr>
          <w:fldChar w:fldCharType="begin"/>
        </w:r>
        <w:r w:rsidR="000B5F25">
          <w:rPr>
            <w:noProof/>
            <w:webHidden/>
          </w:rPr>
          <w:instrText xml:space="preserve"> PAGEREF _Toc6579921 \h </w:instrText>
        </w:r>
        <w:r w:rsidR="000B5F25">
          <w:rPr>
            <w:noProof/>
            <w:webHidden/>
          </w:rPr>
        </w:r>
        <w:r w:rsidR="000B5F25">
          <w:rPr>
            <w:noProof/>
            <w:webHidden/>
          </w:rPr>
          <w:fldChar w:fldCharType="separate"/>
        </w:r>
        <w:r w:rsidR="000B5F25">
          <w:rPr>
            <w:noProof/>
            <w:webHidden/>
          </w:rPr>
          <w:t>172</w:t>
        </w:r>
        <w:r w:rsidR="000B5F25">
          <w:rPr>
            <w:noProof/>
            <w:webHidden/>
          </w:rPr>
          <w:fldChar w:fldCharType="end"/>
        </w:r>
      </w:hyperlink>
    </w:p>
    <w:p w14:paraId="25CD6802" w14:textId="29D5C7D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22" w:history="1">
        <w:r w:rsidR="000B5F25" w:rsidRPr="00067CF0">
          <w:rPr>
            <w:rStyle w:val="Hyperlink"/>
            <w:noProof/>
          </w:rPr>
          <w:t>3.57.3 message property</w:t>
        </w:r>
        <w:r w:rsidR="000B5F25">
          <w:rPr>
            <w:noProof/>
            <w:webHidden/>
          </w:rPr>
          <w:tab/>
        </w:r>
        <w:r w:rsidR="000B5F25">
          <w:rPr>
            <w:noProof/>
            <w:webHidden/>
          </w:rPr>
          <w:fldChar w:fldCharType="begin"/>
        </w:r>
        <w:r w:rsidR="000B5F25">
          <w:rPr>
            <w:noProof/>
            <w:webHidden/>
          </w:rPr>
          <w:instrText xml:space="preserve"> PAGEREF _Toc6579922 \h </w:instrText>
        </w:r>
        <w:r w:rsidR="000B5F25">
          <w:rPr>
            <w:noProof/>
            <w:webHidden/>
          </w:rPr>
        </w:r>
        <w:r w:rsidR="000B5F25">
          <w:rPr>
            <w:noProof/>
            <w:webHidden/>
          </w:rPr>
          <w:fldChar w:fldCharType="separate"/>
        </w:r>
        <w:r w:rsidR="000B5F25">
          <w:rPr>
            <w:noProof/>
            <w:webHidden/>
          </w:rPr>
          <w:t>172</w:t>
        </w:r>
        <w:r w:rsidR="000B5F25">
          <w:rPr>
            <w:noProof/>
            <w:webHidden/>
          </w:rPr>
          <w:fldChar w:fldCharType="end"/>
        </w:r>
      </w:hyperlink>
    </w:p>
    <w:p w14:paraId="541BDD08" w14:textId="6D2C0B4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23" w:history="1">
        <w:r w:rsidR="000B5F25" w:rsidRPr="00067CF0">
          <w:rPr>
            <w:rStyle w:val="Hyperlink"/>
            <w:noProof/>
          </w:rPr>
          <w:t>3.57.4 stack property</w:t>
        </w:r>
        <w:r w:rsidR="000B5F25">
          <w:rPr>
            <w:noProof/>
            <w:webHidden/>
          </w:rPr>
          <w:tab/>
        </w:r>
        <w:r w:rsidR="000B5F25">
          <w:rPr>
            <w:noProof/>
            <w:webHidden/>
          </w:rPr>
          <w:fldChar w:fldCharType="begin"/>
        </w:r>
        <w:r w:rsidR="000B5F25">
          <w:rPr>
            <w:noProof/>
            <w:webHidden/>
          </w:rPr>
          <w:instrText xml:space="preserve"> PAGEREF _Toc6579923 \h </w:instrText>
        </w:r>
        <w:r w:rsidR="000B5F25">
          <w:rPr>
            <w:noProof/>
            <w:webHidden/>
          </w:rPr>
        </w:r>
        <w:r w:rsidR="000B5F25">
          <w:rPr>
            <w:noProof/>
            <w:webHidden/>
          </w:rPr>
          <w:fldChar w:fldCharType="separate"/>
        </w:r>
        <w:r w:rsidR="000B5F25">
          <w:rPr>
            <w:noProof/>
            <w:webHidden/>
          </w:rPr>
          <w:t>172</w:t>
        </w:r>
        <w:r w:rsidR="000B5F25">
          <w:rPr>
            <w:noProof/>
            <w:webHidden/>
          </w:rPr>
          <w:fldChar w:fldCharType="end"/>
        </w:r>
      </w:hyperlink>
    </w:p>
    <w:p w14:paraId="4BFB609C" w14:textId="7324098F"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24" w:history="1">
        <w:r w:rsidR="000B5F25" w:rsidRPr="00067CF0">
          <w:rPr>
            <w:rStyle w:val="Hyperlink"/>
            <w:noProof/>
          </w:rPr>
          <w:t>3.57.5 innerExceptions property</w:t>
        </w:r>
        <w:r w:rsidR="000B5F25">
          <w:rPr>
            <w:noProof/>
            <w:webHidden/>
          </w:rPr>
          <w:tab/>
        </w:r>
        <w:r w:rsidR="000B5F25">
          <w:rPr>
            <w:noProof/>
            <w:webHidden/>
          </w:rPr>
          <w:fldChar w:fldCharType="begin"/>
        </w:r>
        <w:r w:rsidR="000B5F25">
          <w:rPr>
            <w:noProof/>
            <w:webHidden/>
          </w:rPr>
          <w:instrText xml:space="preserve"> PAGEREF _Toc6579924 \h </w:instrText>
        </w:r>
        <w:r w:rsidR="000B5F25">
          <w:rPr>
            <w:noProof/>
            <w:webHidden/>
          </w:rPr>
        </w:r>
        <w:r w:rsidR="000B5F25">
          <w:rPr>
            <w:noProof/>
            <w:webHidden/>
          </w:rPr>
          <w:fldChar w:fldCharType="separate"/>
        </w:r>
        <w:r w:rsidR="000B5F25">
          <w:rPr>
            <w:noProof/>
            <w:webHidden/>
          </w:rPr>
          <w:t>172</w:t>
        </w:r>
        <w:r w:rsidR="000B5F25">
          <w:rPr>
            <w:noProof/>
            <w:webHidden/>
          </w:rPr>
          <w:fldChar w:fldCharType="end"/>
        </w:r>
      </w:hyperlink>
    </w:p>
    <w:p w14:paraId="05B61F4F" w14:textId="3E6017B0" w:rsidR="000B5F25" w:rsidRDefault="00EF4994">
      <w:pPr>
        <w:pStyle w:val="TOC1"/>
        <w:rPr>
          <w:rFonts w:asciiTheme="minorHAnsi" w:eastAsiaTheme="minorEastAsia" w:hAnsiTheme="minorHAnsi" w:cstheme="minorBidi"/>
          <w:noProof/>
          <w:sz w:val="22"/>
          <w:szCs w:val="22"/>
        </w:rPr>
      </w:pPr>
      <w:hyperlink w:anchor="_Toc6579925" w:history="1">
        <w:r w:rsidR="000B5F25" w:rsidRPr="00067CF0">
          <w:rPr>
            <w:rStyle w:val="Hyperlink"/>
            <w:noProof/>
          </w:rPr>
          <w:t>4</w:t>
        </w:r>
        <w:r w:rsidR="000B5F25">
          <w:rPr>
            <w:rFonts w:asciiTheme="minorHAnsi" w:eastAsiaTheme="minorEastAsia" w:hAnsiTheme="minorHAnsi" w:cstheme="minorBidi"/>
            <w:noProof/>
            <w:sz w:val="22"/>
            <w:szCs w:val="22"/>
          </w:rPr>
          <w:tab/>
        </w:r>
        <w:r w:rsidR="000B5F25" w:rsidRPr="00067CF0">
          <w:rPr>
            <w:rStyle w:val="Hyperlink"/>
            <w:noProof/>
          </w:rPr>
          <w:t>External property file format</w:t>
        </w:r>
        <w:r w:rsidR="000B5F25">
          <w:rPr>
            <w:noProof/>
            <w:webHidden/>
          </w:rPr>
          <w:tab/>
        </w:r>
        <w:r w:rsidR="000B5F25">
          <w:rPr>
            <w:noProof/>
            <w:webHidden/>
          </w:rPr>
          <w:fldChar w:fldCharType="begin"/>
        </w:r>
        <w:r w:rsidR="000B5F25">
          <w:rPr>
            <w:noProof/>
            <w:webHidden/>
          </w:rPr>
          <w:instrText xml:space="preserve"> PAGEREF _Toc6579925 \h </w:instrText>
        </w:r>
        <w:r w:rsidR="000B5F25">
          <w:rPr>
            <w:noProof/>
            <w:webHidden/>
          </w:rPr>
        </w:r>
        <w:r w:rsidR="000B5F25">
          <w:rPr>
            <w:noProof/>
            <w:webHidden/>
          </w:rPr>
          <w:fldChar w:fldCharType="separate"/>
        </w:r>
        <w:r w:rsidR="000B5F25">
          <w:rPr>
            <w:noProof/>
            <w:webHidden/>
          </w:rPr>
          <w:t>173</w:t>
        </w:r>
        <w:r w:rsidR="000B5F25">
          <w:rPr>
            <w:noProof/>
            <w:webHidden/>
          </w:rPr>
          <w:fldChar w:fldCharType="end"/>
        </w:r>
      </w:hyperlink>
    </w:p>
    <w:p w14:paraId="36DBDCFC" w14:textId="6117C276"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26" w:history="1">
        <w:r w:rsidR="000B5F25" w:rsidRPr="00067CF0">
          <w:rPr>
            <w:rStyle w:val="Hyperlink"/>
            <w:noProof/>
          </w:rPr>
          <w:t>4.1 General</w:t>
        </w:r>
        <w:r w:rsidR="000B5F25">
          <w:rPr>
            <w:noProof/>
            <w:webHidden/>
          </w:rPr>
          <w:tab/>
        </w:r>
        <w:r w:rsidR="000B5F25">
          <w:rPr>
            <w:noProof/>
            <w:webHidden/>
          </w:rPr>
          <w:fldChar w:fldCharType="begin"/>
        </w:r>
        <w:r w:rsidR="000B5F25">
          <w:rPr>
            <w:noProof/>
            <w:webHidden/>
          </w:rPr>
          <w:instrText xml:space="preserve"> PAGEREF _Toc6579926 \h </w:instrText>
        </w:r>
        <w:r w:rsidR="000B5F25">
          <w:rPr>
            <w:noProof/>
            <w:webHidden/>
          </w:rPr>
        </w:r>
        <w:r w:rsidR="000B5F25">
          <w:rPr>
            <w:noProof/>
            <w:webHidden/>
          </w:rPr>
          <w:fldChar w:fldCharType="separate"/>
        </w:r>
        <w:r w:rsidR="000B5F25">
          <w:rPr>
            <w:noProof/>
            <w:webHidden/>
          </w:rPr>
          <w:t>173</w:t>
        </w:r>
        <w:r w:rsidR="000B5F25">
          <w:rPr>
            <w:noProof/>
            <w:webHidden/>
          </w:rPr>
          <w:fldChar w:fldCharType="end"/>
        </w:r>
      </w:hyperlink>
    </w:p>
    <w:p w14:paraId="2BB98DBC" w14:textId="75E82C53"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27" w:history="1">
        <w:r w:rsidR="000B5F25" w:rsidRPr="00067CF0">
          <w:rPr>
            <w:rStyle w:val="Hyperlink"/>
            <w:noProof/>
          </w:rPr>
          <w:t>4.2 External property file naming convention</w:t>
        </w:r>
        <w:r w:rsidR="000B5F25">
          <w:rPr>
            <w:noProof/>
            <w:webHidden/>
          </w:rPr>
          <w:tab/>
        </w:r>
        <w:r w:rsidR="000B5F25">
          <w:rPr>
            <w:noProof/>
            <w:webHidden/>
          </w:rPr>
          <w:fldChar w:fldCharType="begin"/>
        </w:r>
        <w:r w:rsidR="000B5F25">
          <w:rPr>
            <w:noProof/>
            <w:webHidden/>
          </w:rPr>
          <w:instrText xml:space="preserve"> PAGEREF _Toc6579927 \h </w:instrText>
        </w:r>
        <w:r w:rsidR="000B5F25">
          <w:rPr>
            <w:noProof/>
            <w:webHidden/>
          </w:rPr>
        </w:r>
        <w:r w:rsidR="000B5F25">
          <w:rPr>
            <w:noProof/>
            <w:webHidden/>
          </w:rPr>
          <w:fldChar w:fldCharType="separate"/>
        </w:r>
        <w:r w:rsidR="000B5F25">
          <w:rPr>
            <w:noProof/>
            <w:webHidden/>
          </w:rPr>
          <w:t>173</w:t>
        </w:r>
        <w:r w:rsidR="000B5F25">
          <w:rPr>
            <w:noProof/>
            <w:webHidden/>
          </w:rPr>
          <w:fldChar w:fldCharType="end"/>
        </w:r>
      </w:hyperlink>
    </w:p>
    <w:p w14:paraId="087F2524" w14:textId="6C6EB986"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28" w:history="1">
        <w:r w:rsidR="000B5F25" w:rsidRPr="00067CF0">
          <w:rPr>
            <w:rStyle w:val="Hyperlink"/>
            <w:noProof/>
          </w:rPr>
          <w:t>4.3 externalProperties object</w:t>
        </w:r>
        <w:r w:rsidR="000B5F25">
          <w:rPr>
            <w:noProof/>
            <w:webHidden/>
          </w:rPr>
          <w:tab/>
        </w:r>
        <w:r w:rsidR="000B5F25">
          <w:rPr>
            <w:noProof/>
            <w:webHidden/>
          </w:rPr>
          <w:fldChar w:fldCharType="begin"/>
        </w:r>
        <w:r w:rsidR="000B5F25">
          <w:rPr>
            <w:noProof/>
            <w:webHidden/>
          </w:rPr>
          <w:instrText xml:space="preserve"> PAGEREF _Toc6579928 \h </w:instrText>
        </w:r>
        <w:r w:rsidR="000B5F25">
          <w:rPr>
            <w:noProof/>
            <w:webHidden/>
          </w:rPr>
        </w:r>
        <w:r w:rsidR="000B5F25">
          <w:rPr>
            <w:noProof/>
            <w:webHidden/>
          </w:rPr>
          <w:fldChar w:fldCharType="separate"/>
        </w:r>
        <w:r w:rsidR="000B5F25">
          <w:rPr>
            <w:noProof/>
            <w:webHidden/>
          </w:rPr>
          <w:t>173</w:t>
        </w:r>
        <w:r w:rsidR="000B5F25">
          <w:rPr>
            <w:noProof/>
            <w:webHidden/>
          </w:rPr>
          <w:fldChar w:fldCharType="end"/>
        </w:r>
      </w:hyperlink>
    </w:p>
    <w:p w14:paraId="10C08044" w14:textId="26CA02C2"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29" w:history="1">
        <w:r w:rsidR="000B5F25" w:rsidRPr="00067CF0">
          <w:rPr>
            <w:rStyle w:val="Hyperlink"/>
            <w:noProof/>
          </w:rPr>
          <w:t>4.3.1 General</w:t>
        </w:r>
        <w:r w:rsidR="000B5F25">
          <w:rPr>
            <w:noProof/>
            <w:webHidden/>
          </w:rPr>
          <w:tab/>
        </w:r>
        <w:r w:rsidR="000B5F25">
          <w:rPr>
            <w:noProof/>
            <w:webHidden/>
          </w:rPr>
          <w:fldChar w:fldCharType="begin"/>
        </w:r>
        <w:r w:rsidR="000B5F25">
          <w:rPr>
            <w:noProof/>
            <w:webHidden/>
          </w:rPr>
          <w:instrText xml:space="preserve"> PAGEREF _Toc6579929 \h </w:instrText>
        </w:r>
        <w:r w:rsidR="000B5F25">
          <w:rPr>
            <w:noProof/>
            <w:webHidden/>
          </w:rPr>
        </w:r>
        <w:r w:rsidR="000B5F25">
          <w:rPr>
            <w:noProof/>
            <w:webHidden/>
          </w:rPr>
          <w:fldChar w:fldCharType="separate"/>
        </w:r>
        <w:r w:rsidR="000B5F25">
          <w:rPr>
            <w:noProof/>
            <w:webHidden/>
          </w:rPr>
          <w:t>173</w:t>
        </w:r>
        <w:r w:rsidR="000B5F25">
          <w:rPr>
            <w:noProof/>
            <w:webHidden/>
          </w:rPr>
          <w:fldChar w:fldCharType="end"/>
        </w:r>
      </w:hyperlink>
    </w:p>
    <w:p w14:paraId="44056E4B" w14:textId="3A02EAA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30" w:history="1">
        <w:r w:rsidR="000B5F25" w:rsidRPr="00067CF0">
          <w:rPr>
            <w:rStyle w:val="Hyperlink"/>
            <w:noProof/>
          </w:rPr>
          <w:t>4.3.2 $schema property</w:t>
        </w:r>
        <w:r w:rsidR="000B5F25">
          <w:rPr>
            <w:noProof/>
            <w:webHidden/>
          </w:rPr>
          <w:tab/>
        </w:r>
        <w:r w:rsidR="000B5F25">
          <w:rPr>
            <w:noProof/>
            <w:webHidden/>
          </w:rPr>
          <w:fldChar w:fldCharType="begin"/>
        </w:r>
        <w:r w:rsidR="000B5F25">
          <w:rPr>
            <w:noProof/>
            <w:webHidden/>
          </w:rPr>
          <w:instrText xml:space="preserve"> PAGEREF _Toc6579930 \h </w:instrText>
        </w:r>
        <w:r w:rsidR="000B5F25">
          <w:rPr>
            <w:noProof/>
            <w:webHidden/>
          </w:rPr>
        </w:r>
        <w:r w:rsidR="000B5F25">
          <w:rPr>
            <w:noProof/>
            <w:webHidden/>
          </w:rPr>
          <w:fldChar w:fldCharType="separate"/>
        </w:r>
        <w:r w:rsidR="000B5F25">
          <w:rPr>
            <w:noProof/>
            <w:webHidden/>
          </w:rPr>
          <w:t>174</w:t>
        </w:r>
        <w:r w:rsidR="000B5F25">
          <w:rPr>
            <w:noProof/>
            <w:webHidden/>
          </w:rPr>
          <w:fldChar w:fldCharType="end"/>
        </w:r>
      </w:hyperlink>
    </w:p>
    <w:p w14:paraId="1F6518ED" w14:textId="09CEF548"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31" w:history="1">
        <w:r w:rsidR="000B5F25" w:rsidRPr="00067CF0">
          <w:rPr>
            <w:rStyle w:val="Hyperlink"/>
            <w:noProof/>
          </w:rPr>
          <w:t>4.3.3 version property</w:t>
        </w:r>
        <w:r w:rsidR="000B5F25">
          <w:rPr>
            <w:noProof/>
            <w:webHidden/>
          </w:rPr>
          <w:tab/>
        </w:r>
        <w:r w:rsidR="000B5F25">
          <w:rPr>
            <w:noProof/>
            <w:webHidden/>
          </w:rPr>
          <w:fldChar w:fldCharType="begin"/>
        </w:r>
        <w:r w:rsidR="000B5F25">
          <w:rPr>
            <w:noProof/>
            <w:webHidden/>
          </w:rPr>
          <w:instrText xml:space="preserve"> PAGEREF _Toc6579931 \h </w:instrText>
        </w:r>
        <w:r w:rsidR="000B5F25">
          <w:rPr>
            <w:noProof/>
            <w:webHidden/>
          </w:rPr>
        </w:r>
        <w:r w:rsidR="000B5F25">
          <w:rPr>
            <w:noProof/>
            <w:webHidden/>
          </w:rPr>
          <w:fldChar w:fldCharType="separate"/>
        </w:r>
        <w:r w:rsidR="000B5F25">
          <w:rPr>
            <w:noProof/>
            <w:webHidden/>
          </w:rPr>
          <w:t>174</w:t>
        </w:r>
        <w:r w:rsidR="000B5F25">
          <w:rPr>
            <w:noProof/>
            <w:webHidden/>
          </w:rPr>
          <w:fldChar w:fldCharType="end"/>
        </w:r>
      </w:hyperlink>
    </w:p>
    <w:p w14:paraId="047A023C" w14:textId="03215420"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32" w:history="1">
        <w:r w:rsidR="000B5F25" w:rsidRPr="00067CF0">
          <w:rPr>
            <w:rStyle w:val="Hyperlink"/>
            <w:noProof/>
          </w:rPr>
          <w:t>4.3.4 guid property</w:t>
        </w:r>
        <w:r w:rsidR="000B5F25">
          <w:rPr>
            <w:noProof/>
            <w:webHidden/>
          </w:rPr>
          <w:tab/>
        </w:r>
        <w:r w:rsidR="000B5F25">
          <w:rPr>
            <w:noProof/>
            <w:webHidden/>
          </w:rPr>
          <w:fldChar w:fldCharType="begin"/>
        </w:r>
        <w:r w:rsidR="000B5F25">
          <w:rPr>
            <w:noProof/>
            <w:webHidden/>
          </w:rPr>
          <w:instrText xml:space="preserve"> PAGEREF _Toc6579932 \h </w:instrText>
        </w:r>
        <w:r w:rsidR="000B5F25">
          <w:rPr>
            <w:noProof/>
            <w:webHidden/>
          </w:rPr>
        </w:r>
        <w:r w:rsidR="000B5F25">
          <w:rPr>
            <w:noProof/>
            <w:webHidden/>
          </w:rPr>
          <w:fldChar w:fldCharType="separate"/>
        </w:r>
        <w:r w:rsidR="000B5F25">
          <w:rPr>
            <w:noProof/>
            <w:webHidden/>
          </w:rPr>
          <w:t>174</w:t>
        </w:r>
        <w:r w:rsidR="000B5F25">
          <w:rPr>
            <w:noProof/>
            <w:webHidden/>
          </w:rPr>
          <w:fldChar w:fldCharType="end"/>
        </w:r>
      </w:hyperlink>
    </w:p>
    <w:p w14:paraId="57B46BDF" w14:textId="7FFE27F6"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33" w:history="1">
        <w:r w:rsidR="000B5F25" w:rsidRPr="00067CF0">
          <w:rPr>
            <w:rStyle w:val="Hyperlink"/>
            <w:noProof/>
          </w:rPr>
          <w:t>4.3.5 runGuid property</w:t>
        </w:r>
        <w:r w:rsidR="000B5F25">
          <w:rPr>
            <w:noProof/>
            <w:webHidden/>
          </w:rPr>
          <w:tab/>
        </w:r>
        <w:r w:rsidR="000B5F25">
          <w:rPr>
            <w:noProof/>
            <w:webHidden/>
          </w:rPr>
          <w:fldChar w:fldCharType="begin"/>
        </w:r>
        <w:r w:rsidR="000B5F25">
          <w:rPr>
            <w:noProof/>
            <w:webHidden/>
          </w:rPr>
          <w:instrText xml:space="preserve"> PAGEREF _Toc6579933 \h </w:instrText>
        </w:r>
        <w:r w:rsidR="000B5F25">
          <w:rPr>
            <w:noProof/>
            <w:webHidden/>
          </w:rPr>
        </w:r>
        <w:r w:rsidR="000B5F25">
          <w:rPr>
            <w:noProof/>
            <w:webHidden/>
          </w:rPr>
          <w:fldChar w:fldCharType="separate"/>
        </w:r>
        <w:r w:rsidR="000B5F25">
          <w:rPr>
            <w:noProof/>
            <w:webHidden/>
          </w:rPr>
          <w:t>174</w:t>
        </w:r>
        <w:r w:rsidR="000B5F25">
          <w:rPr>
            <w:noProof/>
            <w:webHidden/>
          </w:rPr>
          <w:fldChar w:fldCharType="end"/>
        </w:r>
      </w:hyperlink>
    </w:p>
    <w:p w14:paraId="3F9B2D11" w14:textId="07347487" w:rsidR="000B5F25" w:rsidRDefault="00EF4994">
      <w:pPr>
        <w:pStyle w:val="TOC3"/>
        <w:tabs>
          <w:tab w:val="right" w:leader="dot" w:pos="9350"/>
        </w:tabs>
        <w:rPr>
          <w:rFonts w:asciiTheme="minorHAnsi" w:eastAsiaTheme="minorEastAsia" w:hAnsiTheme="minorHAnsi" w:cstheme="minorBidi"/>
          <w:noProof/>
          <w:sz w:val="22"/>
          <w:szCs w:val="22"/>
        </w:rPr>
      </w:pPr>
      <w:hyperlink w:anchor="_Toc6579934" w:history="1">
        <w:r w:rsidR="000B5F25" w:rsidRPr="00067CF0">
          <w:rPr>
            <w:rStyle w:val="Hyperlink"/>
            <w:noProof/>
          </w:rPr>
          <w:t>4.3.6 The property value properties</w:t>
        </w:r>
        <w:r w:rsidR="000B5F25">
          <w:rPr>
            <w:noProof/>
            <w:webHidden/>
          </w:rPr>
          <w:tab/>
        </w:r>
        <w:r w:rsidR="000B5F25">
          <w:rPr>
            <w:noProof/>
            <w:webHidden/>
          </w:rPr>
          <w:fldChar w:fldCharType="begin"/>
        </w:r>
        <w:r w:rsidR="000B5F25">
          <w:rPr>
            <w:noProof/>
            <w:webHidden/>
          </w:rPr>
          <w:instrText xml:space="preserve"> PAGEREF _Toc6579934 \h </w:instrText>
        </w:r>
        <w:r w:rsidR="000B5F25">
          <w:rPr>
            <w:noProof/>
            <w:webHidden/>
          </w:rPr>
        </w:r>
        <w:r w:rsidR="000B5F25">
          <w:rPr>
            <w:noProof/>
            <w:webHidden/>
          </w:rPr>
          <w:fldChar w:fldCharType="separate"/>
        </w:r>
        <w:r w:rsidR="000B5F25">
          <w:rPr>
            <w:noProof/>
            <w:webHidden/>
          </w:rPr>
          <w:t>175</w:t>
        </w:r>
        <w:r w:rsidR="000B5F25">
          <w:rPr>
            <w:noProof/>
            <w:webHidden/>
          </w:rPr>
          <w:fldChar w:fldCharType="end"/>
        </w:r>
      </w:hyperlink>
    </w:p>
    <w:p w14:paraId="3F1CC3F6" w14:textId="306CCEF5" w:rsidR="000B5F25" w:rsidRDefault="00EF4994">
      <w:pPr>
        <w:pStyle w:val="TOC1"/>
        <w:rPr>
          <w:rFonts w:asciiTheme="minorHAnsi" w:eastAsiaTheme="minorEastAsia" w:hAnsiTheme="minorHAnsi" w:cstheme="minorBidi"/>
          <w:noProof/>
          <w:sz w:val="22"/>
          <w:szCs w:val="22"/>
        </w:rPr>
      </w:pPr>
      <w:hyperlink w:anchor="_Toc6579935" w:history="1">
        <w:r w:rsidR="000B5F25" w:rsidRPr="00067CF0">
          <w:rPr>
            <w:rStyle w:val="Hyperlink"/>
            <w:noProof/>
          </w:rPr>
          <w:t>5</w:t>
        </w:r>
        <w:r w:rsidR="000B5F25">
          <w:rPr>
            <w:rFonts w:asciiTheme="minorHAnsi" w:eastAsiaTheme="minorEastAsia" w:hAnsiTheme="minorHAnsi" w:cstheme="minorBidi"/>
            <w:noProof/>
            <w:sz w:val="22"/>
            <w:szCs w:val="22"/>
          </w:rPr>
          <w:tab/>
        </w:r>
        <w:r w:rsidR="000B5F25" w:rsidRPr="00067CF0">
          <w:rPr>
            <w:rStyle w:val="Hyperlink"/>
            <w:noProof/>
          </w:rPr>
          <w:t>Conformance</w:t>
        </w:r>
        <w:r w:rsidR="000B5F25">
          <w:rPr>
            <w:noProof/>
            <w:webHidden/>
          </w:rPr>
          <w:tab/>
        </w:r>
        <w:r w:rsidR="000B5F25">
          <w:rPr>
            <w:noProof/>
            <w:webHidden/>
          </w:rPr>
          <w:fldChar w:fldCharType="begin"/>
        </w:r>
        <w:r w:rsidR="000B5F25">
          <w:rPr>
            <w:noProof/>
            <w:webHidden/>
          </w:rPr>
          <w:instrText xml:space="preserve"> PAGEREF _Toc6579935 \h </w:instrText>
        </w:r>
        <w:r w:rsidR="000B5F25">
          <w:rPr>
            <w:noProof/>
            <w:webHidden/>
          </w:rPr>
        </w:r>
        <w:r w:rsidR="000B5F25">
          <w:rPr>
            <w:noProof/>
            <w:webHidden/>
          </w:rPr>
          <w:fldChar w:fldCharType="separate"/>
        </w:r>
        <w:r w:rsidR="000B5F25">
          <w:rPr>
            <w:noProof/>
            <w:webHidden/>
          </w:rPr>
          <w:t>176</w:t>
        </w:r>
        <w:r w:rsidR="000B5F25">
          <w:rPr>
            <w:noProof/>
            <w:webHidden/>
          </w:rPr>
          <w:fldChar w:fldCharType="end"/>
        </w:r>
      </w:hyperlink>
    </w:p>
    <w:p w14:paraId="4D968597" w14:textId="1A99B9A6"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36" w:history="1">
        <w:r w:rsidR="000B5F25" w:rsidRPr="00067CF0">
          <w:rPr>
            <w:rStyle w:val="Hyperlink"/>
            <w:noProof/>
          </w:rPr>
          <w:t>5.1 Conformance targets</w:t>
        </w:r>
        <w:r w:rsidR="000B5F25">
          <w:rPr>
            <w:noProof/>
            <w:webHidden/>
          </w:rPr>
          <w:tab/>
        </w:r>
        <w:r w:rsidR="000B5F25">
          <w:rPr>
            <w:noProof/>
            <w:webHidden/>
          </w:rPr>
          <w:fldChar w:fldCharType="begin"/>
        </w:r>
        <w:r w:rsidR="000B5F25">
          <w:rPr>
            <w:noProof/>
            <w:webHidden/>
          </w:rPr>
          <w:instrText xml:space="preserve"> PAGEREF _Toc6579936 \h </w:instrText>
        </w:r>
        <w:r w:rsidR="000B5F25">
          <w:rPr>
            <w:noProof/>
            <w:webHidden/>
          </w:rPr>
        </w:r>
        <w:r w:rsidR="000B5F25">
          <w:rPr>
            <w:noProof/>
            <w:webHidden/>
          </w:rPr>
          <w:fldChar w:fldCharType="separate"/>
        </w:r>
        <w:r w:rsidR="000B5F25">
          <w:rPr>
            <w:noProof/>
            <w:webHidden/>
          </w:rPr>
          <w:t>176</w:t>
        </w:r>
        <w:r w:rsidR="000B5F25">
          <w:rPr>
            <w:noProof/>
            <w:webHidden/>
          </w:rPr>
          <w:fldChar w:fldCharType="end"/>
        </w:r>
      </w:hyperlink>
    </w:p>
    <w:p w14:paraId="228FC7CD" w14:textId="712ECBAB"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37" w:history="1">
        <w:r w:rsidR="000B5F25" w:rsidRPr="00067CF0">
          <w:rPr>
            <w:rStyle w:val="Hyperlink"/>
            <w:noProof/>
          </w:rPr>
          <w:t>5.2 Conformance Clause 1: SARIF log file</w:t>
        </w:r>
        <w:r w:rsidR="000B5F25">
          <w:rPr>
            <w:noProof/>
            <w:webHidden/>
          </w:rPr>
          <w:tab/>
        </w:r>
        <w:r w:rsidR="000B5F25">
          <w:rPr>
            <w:noProof/>
            <w:webHidden/>
          </w:rPr>
          <w:fldChar w:fldCharType="begin"/>
        </w:r>
        <w:r w:rsidR="000B5F25">
          <w:rPr>
            <w:noProof/>
            <w:webHidden/>
          </w:rPr>
          <w:instrText xml:space="preserve"> PAGEREF _Toc6579937 \h </w:instrText>
        </w:r>
        <w:r w:rsidR="000B5F25">
          <w:rPr>
            <w:noProof/>
            <w:webHidden/>
          </w:rPr>
        </w:r>
        <w:r w:rsidR="000B5F25">
          <w:rPr>
            <w:noProof/>
            <w:webHidden/>
          </w:rPr>
          <w:fldChar w:fldCharType="separate"/>
        </w:r>
        <w:r w:rsidR="000B5F25">
          <w:rPr>
            <w:noProof/>
            <w:webHidden/>
          </w:rPr>
          <w:t>176</w:t>
        </w:r>
        <w:r w:rsidR="000B5F25">
          <w:rPr>
            <w:noProof/>
            <w:webHidden/>
          </w:rPr>
          <w:fldChar w:fldCharType="end"/>
        </w:r>
      </w:hyperlink>
    </w:p>
    <w:p w14:paraId="00F0C411" w14:textId="772F47D5"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38" w:history="1">
        <w:r w:rsidR="000B5F25" w:rsidRPr="00067CF0">
          <w:rPr>
            <w:rStyle w:val="Hyperlink"/>
            <w:noProof/>
          </w:rPr>
          <w:t>5.3 Conformance Clause 2: SARIF producer</w:t>
        </w:r>
        <w:r w:rsidR="000B5F25">
          <w:rPr>
            <w:noProof/>
            <w:webHidden/>
          </w:rPr>
          <w:tab/>
        </w:r>
        <w:r w:rsidR="000B5F25">
          <w:rPr>
            <w:noProof/>
            <w:webHidden/>
          </w:rPr>
          <w:fldChar w:fldCharType="begin"/>
        </w:r>
        <w:r w:rsidR="000B5F25">
          <w:rPr>
            <w:noProof/>
            <w:webHidden/>
          </w:rPr>
          <w:instrText xml:space="preserve"> PAGEREF _Toc6579938 \h </w:instrText>
        </w:r>
        <w:r w:rsidR="000B5F25">
          <w:rPr>
            <w:noProof/>
            <w:webHidden/>
          </w:rPr>
        </w:r>
        <w:r w:rsidR="000B5F25">
          <w:rPr>
            <w:noProof/>
            <w:webHidden/>
          </w:rPr>
          <w:fldChar w:fldCharType="separate"/>
        </w:r>
        <w:r w:rsidR="000B5F25">
          <w:rPr>
            <w:noProof/>
            <w:webHidden/>
          </w:rPr>
          <w:t>176</w:t>
        </w:r>
        <w:r w:rsidR="000B5F25">
          <w:rPr>
            <w:noProof/>
            <w:webHidden/>
          </w:rPr>
          <w:fldChar w:fldCharType="end"/>
        </w:r>
      </w:hyperlink>
    </w:p>
    <w:p w14:paraId="2F9E6352" w14:textId="5295C6E1"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39" w:history="1">
        <w:r w:rsidR="000B5F25" w:rsidRPr="00067CF0">
          <w:rPr>
            <w:rStyle w:val="Hyperlink"/>
            <w:noProof/>
          </w:rPr>
          <w:t>5.4 Conformance Clause 3: Direct producer</w:t>
        </w:r>
        <w:r w:rsidR="000B5F25">
          <w:rPr>
            <w:noProof/>
            <w:webHidden/>
          </w:rPr>
          <w:tab/>
        </w:r>
        <w:r w:rsidR="000B5F25">
          <w:rPr>
            <w:noProof/>
            <w:webHidden/>
          </w:rPr>
          <w:fldChar w:fldCharType="begin"/>
        </w:r>
        <w:r w:rsidR="000B5F25">
          <w:rPr>
            <w:noProof/>
            <w:webHidden/>
          </w:rPr>
          <w:instrText xml:space="preserve"> PAGEREF _Toc6579939 \h </w:instrText>
        </w:r>
        <w:r w:rsidR="000B5F25">
          <w:rPr>
            <w:noProof/>
            <w:webHidden/>
          </w:rPr>
        </w:r>
        <w:r w:rsidR="000B5F25">
          <w:rPr>
            <w:noProof/>
            <w:webHidden/>
          </w:rPr>
          <w:fldChar w:fldCharType="separate"/>
        </w:r>
        <w:r w:rsidR="000B5F25">
          <w:rPr>
            <w:noProof/>
            <w:webHidden/>
          </w:rPr>
          <w:t>176</w:t>
        </w:r>
        <w:r w:rsidR="000B5F25">
          <w:rPr>
            <w:noProof/>
            <w:webHidden/>
          </w:rPr>
          <w:fldChar w:fldCharType="end"/>
        </w:r>
      </w:hyperlink>
    </w:p>
    <w:p w14:paraId="6A54FB88" w14:textId="34F8653A"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40" w:history="1">
        <w:r w:rsidR="000B5F25" w:rsidRPr="00067CF0">
          <w:rPr>
            <w:rStyle w:val="Hyperlink"/>
            <w:noProof/>
          </w:rPr>
          <w:t>5.5 Conformance Clause 4: Deterministic producer</w:t>
        </w:r>
        <w:r w:rsidR="000B5F25">
          <w:rPr>
            <w:noProof/>
            <w:webHidden/>
          </w:rPr>
          <w:tab/>
        </w:r>
        <w:r w:rsidR="000B5F25">
          <w:rPr>
            <w:noProof/>
            <w:webHidden/>
          </w:rPr>
          <w:fldChar w:fldCharType="begin"/>
        </w:r>
        <w:r w:rsidR="000B5F25">
          <w:rPr>
            <w:noProof/>
            <w:webHidden/>
          </w:rPr>
          <w:instrText xml:space="preserve"> PAGEREF _Toc6579940 \h </w:instrText>
        </w:r>
        <w:r w:rsidR="000B5F25">
          <w:rPr>
            <w:noProof/>
            <w:webHidden/>
          </w:rPr>
        </w:r>
        <w:r w:rsidR="000B5F25">
          <w:rPr>
            <w:noProof/>
            <w:webHidden/>
          </w:rPr>
          <w:fldChar w:fldCharType="separate"/>
        </w:r>
        <w:r w:rsidR="000B5F25">
          <w:rPr>
            <w:noProof/>
            <w:webHidden/>
          </w:rPr>
          <w:t>177</w:t>
        </w:r>
        <w:r w:rsidR="000B5F25">
          <w:rPr>
            <w:noProof/>
            <w:webHidden/>
          </w:rPr>
          <w:fldChar w:fldCharType="end"/>
        </w:r>
      </w:hyperlink>
    </w:p>
    <w:p w14:paraId="59428555" w14:textId="253ED5E2"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41" w:history="1">
        <w:r w:rsidR="000B5F25" w:rsidRPr="00067CF0">
          <w:rPr>
            <w:rStyle w:val="Hyperlink"/>
            <w:noProof/>
          </w:rPr>
          <w:t>5.6 Conformance Clause 5: Converter</w:t>
        </w:r>
        <w:r w:rsidR="000B5F25">
          <w:rPr>
            <w:noProof/>
            <w:webHidden/>
          </w:rPr>
          <w:tab/>
        </w:r>
        <w:r w:rsidR="000B5F25">
          <w:rPr>
            <w:noProof/>
            <w:webHidden/>
          </w:rPr>
          <w:fldChar w:fldCharType="begin"/>
        </w:r>
        <w:r w:rsidR="000B5F25">
          <w:rPr>
            <w:noProof/>
            <w:webHidden/>
          </w:rPr>
          <w:instrText xml:space="preserve"> PAGEREF _Toc6579941 \h </w:instrText>
        </w:r>
        <w:r w:rsidR="000B5F25">
          <w:rPr>
            <w:noProof/>
            <w:webHidden/>
          </w:rPr>
        </w:r>
        <w:r w:rsidR="000B5F25">
          <w:rPr>
            <w:noProof/>
            <w:webHidden/>
          </w:rPr>
          <w:fldChar w:fldCharType="separate"/>
        </w:r>
        <w:r w:rsidR="000B5F25">
          <w:rPr>
            <w:noProof/>
            <w:webHidden/>
          </w:rPr>
          <w:t>177</w:t>
        </w:r>
        <w:r w:rsidR="000B5F25">
          <w:rPr>
            <w:noProof/>
            <w:webHidden/>
          </w:rPr>
          <w:fldChar w:fldCharType="end"/>
        </w:r>
      </w:hyperlink>
    </w:p>
    <w:p w14:paraId="6801E5D8" w14:textId="1907F278"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42" w:history="1">
        <w:r w:rsidR="000B5F25" w:rsidRPr="00067CF0">
          <w:rPr>
            <w:rStyle w:val="Hyperlink"/>
            <w:noProof/>
          </w:rPr>
          <w:t>5.7 Conformance Clause 6: SARIF post-processor</w:t>
        </w:r>
        <w:r w:rsidR="000B5F25">
          <w:rPr>
            <w:noProof/>
            <w:webHidden/>
          </w:rPr>
          <w:tab/>
        </w:r>
        <w:r w:rsidR="000B5F25">
          <w:rPr>
            <w:noProof/>
            <w:webHidden/>
          </w:rPr>
          <w:fldChar w:fldCharType="begin"/>
        </w:r>
        <w:r w:rsidR="000B5F25">
          <w:rPr>
            <w:noProof/>
            <w:webHidden/>
          </w:rPr>
          <w:instrText xml:space="preserve"> PAGEREF _Toc6579942 \h </w:instrText>
        </w:r>
        <w:r w:rsidR="000B5F25">
          <w:rPr>
            <w:noProof/>
            <w:webHidden/>
          </w:rPr>
        </w:r>
        <w:r w:rsidR="000B5F25">
          <w:rPr>
            <w:noProof/>
            <w:webHidden/>
          </w:rPr>
          <w:fldChar w:fldCharType="separate"/>
        </w:r>
        <w:r w:rsidR="000B5F25">
          <w:rPr>
            <w:noProof/>
            <w:webHidden/>
          </w:rPr>
          <w:t>177</w:t>
        </w:r>
        <w:r w:rsidR="000B5F25">
          <w:rPr>
            <w:noProof/>
            <w:webHidden/>
          </w:rPr>
          <w:fldChar w:fldCharType="end"/>
        </w:r>
      </w:hyperlink>
    </w:p>
    <w:p w14:paraId="2BDB72C0" w14:textId="47156FDB"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43" w:history="1">
        <w:r w:rsidR="000B5F25" w:rsidRPr="00067CF0">
          <w:rPr>
            <w:rStyle w:val="Hyperlink"/>
            <w:noProof/>
          </w:rPr>
          <w:t>5.8 Conformance Clause 7: SARIF consumer</w:t>
        </w:r>
        <w:r w:rsidR="000B5F25">
          <w:rPr>
            <w:noProof/>
            <w:webHidden/>
          </w:rPr>
          <w:tab/>
        </w:r>
        <w:r w:rsidR="000B5F25">
          <w:rPr>
            <w:noProof/>
            <w:webHidden/>
          </w:rPr>
          <w:fldChar w:fldCharType="begin"/>
        </w:r>
        <w:r w:rsidR="000B5F25">
          <w:rPr>
            <w:noProof/>
            <w:webHidden/>
          </w:rPr>
          <w:instrText xml:space="preserve"> PAGEREF _Toc6579943 \h </w:instrText>
        </w:r>
        <w:r w:rsidR="000B5F25">
          <w:rPr>
            <w:noProof/>
            <w:webHidden/>
          </w:rPr>
        </w:r>
        <w:r w:rsidR="000B5F25">
          <w:rPr>
            <w:noProof/>
            <w:webHidden/>
          </w:rPr>
          <w:fldChar w:fldCharType="separate"/>
        </w:r>
        <w:r w:rsidR="000B5F25">
          <w:rPr>
            <w:noProof/>
            <w:webHidden/>
          </w:rPr>
          <w:t>177</w:t>
        </w:r>
        <w:r w:rsidR="000B5F25">
          <w:rPr>
            <w:noProof/>
            <w:webHidden/>
          </w:rPr>
          <w:fldChar w:fldCharType="end"/>
        </w:r>
      </w:hyperlink>
    </w:p>
    <w:p w14:paraId="1CCDFD14" w14:textId="5E623397"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44" w:history="1">
        <w:r w:rsidR="000B5F25" w:rsidRPr="00067CF0">
          <w:rPr>
            <w:rStyle w:val="Hyperlink"/>
            <w:noProof/>
          </w:rPr>
          <w:t>5.9 Conformance Clause 8: Viewer</w:t>
        </w:r>
        <w:r w:rsidR="000B5F25">
          <w:rPr>
            <w:noProof/>
            <w:webHidden/>
          </w:rPr>
          <w:tab/>
        </w:r>
        <w:r w:rsidR="000B5F25">
          <w:rPr>
            <w:noProof/>
            <w:webHidden/>
          </w:rPr>
          <w:fldChar w:fldCharType="begin"/>
        </w:r>
        <w:r w:rsidR="000B5F25">
          <w:rPr>
            <w:noProof/>
            <w:webHidden/>
          </w:rPr>
          <w:instrText xml:space="preserve"> PAGEREF _Toc6579944 \h </w:instrText>
        </w:r>
        <w:r w:rsidR="000B5F25">
          <w:rPr>
            <w:noProof/>
            <w:webHidden/>
          </w:rPr>
        </w:r>
        <w:r w:rsidR="000B5F25">
          <w:rPr>
            <w:noProof/>
            <w:webHidden/>
          </w:rPr>
          <w:fldChar w:fldCharType="separate"/>
        </w:r>
        <w:r w:rsidR="000B5F25">
          <w:rPr>
            <w:noProof/>
            <w:webHidden/>
          </w:rPr>
          <w:t>177</w:t>
        </w:r>
        <w:r w:rsidR="000B5F25">
          <w:rPr>
            <w:noProof/>
            <w:webHidden/>
          </w:rPr>
          <w:fldChar w:fldCharType="end"/>
        </w:r>
      </w:hyperlink>
    </w:p>
    <w:p w14:paraId="2572AD20" w14:textId="2621B928"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45" w:history="1">
        <w:r w:rsidR="000B5F25" w:rsidRPr="00067CF0">
          <w:rPr>
            <w:rStyle w:val="Hyperlink"/>
            <w:noProof/>
          </w:rPr>
          <w:t>5.10 Conformance Clause 9: Result management system</w:t>
        </w:r>
        <w:r w:rsidR="000B5F25">
          <w:rPr>
            <w:noProof/>
            <w:webHidden/>
          </w:rPr>
          <w:tab/>
        </w:r>
        <w:r w:rsidR="000B5F25">
          <w:rPr>
            <w:noProof/>
            <w:webHidden/>
          </w:rPr>
          <w:fldChar w:fldCharType="begin"/>
        </w:r>
        <w:r w:rsidR="000B5F25">
          <w:rPr>
            <w:noProof/>
            <w:webHidden/>
          </w:rPr>
          <w:instrText xml:space="preserve"> PAGEREF _Toc6579945 \h </w:instrText>
        </w:r>
        <w:r w:rsidR="000B5F25">
          <w:rPr>
            <w:noProof/>
            <w:webHidden/>
          </w:rPr>
        </w:r>
        <w:r w:rsidR="000B5F25">
          <w:rPr>
            <w:noProof/>
            <w:webHidden/>
          </w:rPr>
          <w:fldChar w:fldCharType="separate"/>
        </w:r>
        <w:r w:rsidR="000B5F25">
          <w:rPr>
            <w:noProof/>
            <w:webHidden/>
          </w:rPr>
          <w:t>177</w:t>
        </w:r>
        <w:r w:rsidR="000B5F25">
          <w:rPr>
            <w:noProof/>
            <w:webHidden/>
          </w:rPr>
          <w:fldChar w:fldCharType="end"/>
        </w:r>
      </w:hyperlink>
    </w:p>
    <w:p w14:paraId="3B687BB1" w14:textId="2D8E415B"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46" w:history="1">
        <w:r w:rsidR="000B5F25" w:rsidRPr="00067CF0">
          <w:rPr>
            <w:rStyle w:val="Hyperlink"/>
            <w:noProof/>
          </w:rPr>
          <w:t>5.11 Conformance Clause 10: Engineering system</w:t>
        </w:r>
        <w:r w:rsidR="000B5F25">
          <w:rPr>
            <w:noProof/>
            <w:webHidden/>
          </w:rPr>
          <w:tab/>
        </w:r>
        <w:r w:rsidR="000B5F25">
          <w:rPr>
            <w:noProof/>
            <w:webHidden/>
          </w:rPr>
          <w:fldChar w:fldCharType="begin"/>
        </w:r>
        <w:r w:rsidR="000B5F25">
          <w:rPr>
            <w:noProof/>
            <w:webHidden/>
          </w:rPr>
          <w:instrText xml:space="preserve"> PAGEREF _Toc6579946 \h </w:instrText>
        </w:r>
        <w:r w:rsidR="000B5F25">
          <w:rPr>
            <w:noProof/>
            <w:webHidden/>
          </w:rPr>
        </w:r>
        <w:r w:rsidR="000B5F25">
          <w:rPr>
            <w:noProof/>
            <w:webHidden/>
          </w:rPr>
          <w:fldChar w:fldCharType="separate"/>
        </w:r>
        <w:r w:rsidR="000B5F25">
          <w:rPr>
            <w:noProof/>
            <w:webHidden/>
          </w:rPr>
          <w:t>177</w:t>
        </w:r>
        <w:r w:rsidR="000B5F25">
          <w:rPr>
            <w:noProof/>
            <w:webHidden/>
          </w:rPr>
          <w:fldChar w:fldCharType="end"/>
        </w:r>
      </w:hyperlink>
    </w:p>
    <w:p w14:paraId="325E11B0" w14:textId="0AF74E3E" w:rsidR="000B5F25" w:rsidRDefault="00EF4994">
      <w:pPr>
        <w:pStyle w:val="TOC1"/>
        <w:rPr>
          <w:rFonts w:asciiTheme="minorHAnsi" w:eastAsiaTheme="minorEastAsia" w:hAnsiTheme="minorHAnsi" w:cstheme="minorBidi"/>
          <w:noProof/>
          <w:sz w:val="22"/>
          <w:szCs w:val="22"/>
        </w:rPr>
      </w:pPr>
      <w:hyperlink w:anchor="_Toc6579947" w:history="1">
        <w:r w:rsidR="000B5F25" w:rsidRPr="00067CF0">
          <w:rPr>
            <w:rStyle w:val="Hyperlink"/>
            <w:noProof/>
          </w:rPr>
          <w:t>Appendix A. (Informative) Acknowledgments</w:t>
        </w:r>
        <w:r w:rsidR="000B5F25">
          <w:rPr>
            <w:noProof/>
            <w:webHidden/>
          </w:rPr>
          <w:tab/>
        </w:r>
        <w:r w:rsidR="000B5F25">
          <w:rPr>
            <w:noProof/>
            <w:webHidden/>
          </w:rPr>
          <w:fldChar w:fldCharType="begin"/>
        </w:r>
        <w:r w:rsidR="000B5F25">
          <w:rPr>
            <w:noProof/>
            <w:webHidden/>
          </w:rPr>
          <w:instrText xml:space="preserve"> PAGEREF _Toc6579947 \h </w:instrText>
        </w:r>
        <w:r w:rsidR="000B5F25">
          <w:rPr>
            <w:noProof/>
            <w:webHidden/>
          </w:rPr>
        </w:r>
        <w:r w:rsidR="000B5F25">
          <w:rPr>
            <w:noProof/>
            <w:webHidden/>
          </w:rPr>
          <w:fldChar w:fldCharType="separate"/>
        </w:r>
        <w:r w:rsidR="000B5F25">
          <w:rPr>
            <w:noProof/>
            <w:webHidden/>
          </w:rPr>
          <w:t>178</w:t>
        </w:r>
        <w:r w:rsidR="000B5F25">
          <w:rPr>
            <w:noProof/>
            <w:webHidden/>
          </w:rPr>
          <w:fldChar w:fldCharType="end"/>
        </w:r>
      </w:hyperlink>
    </w:p>
    <w:p w14:paraId="5DD9655A" w14:textId="45BD4D21" w:rsidR="000B5F25" w:rsidRDefault="00EF4994">
      <w:pPr>
        <w:pStyle w:val="TOC1"/>
        <w:rPr>
          <w:rFonts w:asciiTheme="minorHAnsi" w:eastAsiaTheme="minorEastAsia" w:hAnsiTheme="minorHAnsi" w:cstheme="minorBidi"/>
          <w:noProof/>
          <w:sz w:val="22"/>
          <w:szCs w:val="22"/>
        </w:rPr>
      </w:pPr>
      <w:hyperlink w:anchor="_Toc6579948" w:history="1">
        <w:r w:rsidR="000B5F25" w:rsidRPr="00067CF0">
          <w:rPr>
            <w:rStyle w:val="Hyperlink"/>
            <w:noProof/>
          </w:rPr>
          <w:t>Appendix B. (Normative) Use of fingerprints by result management systems</w:t>
        </w:r>
        <w:r w:rsidR="000B5F25">
          <w:rPr>
            <w:noProof/>
            <w:webHidden/>
          </w:rPr>
          <w:tab/>
        </w:r>
        <w:r w:rsidR="000B5F25">
          <w:rPr>
            <w:noProof/>
            <w:webHidden/>
          </w:rPr>
          <w:fldChar w:fldCharType="begin"/>
        </w:r>
        <w:r w:rsidR="000B5F25">
          <w:rPr>
            <w:noProof/>
            <w:webHidden/>
          </w:rPr>
          <w:instrText xml:space="preserve"> PAGEREF _Toc6579948 \h </w:instrText>
        </w:r>
        <w:r w:rsidR="000B5F25">
          <w:rPr>
            <w:noProof/>
            <w:webHidden/>
          </w:rPr>
        </w:r>
        <w:r w:rsidR="000B5F25">
          <w:rPr>
            <w:noProof/>
            <w:webHidden/>
          </w:rPr>
          <w:fldChar w:fldCharType="separate"/>
        </w:r>
        <w:r w:rsidR="000B5F25">
          <w:rPr>
            <w:noProof/>
            <w:webHidden/>
          </w:rPr>
          <w:t>179</w:t>
        </w:r>
        <w:r w:rsidR="000B5F25">
          <w:rPr>
            <w:noProof/>
            <w:webHidden/>
          </w:rPr>
          <w:fldChar w:fldCharType="end"/>
        </w:r>
      </w:hyperlink>
    </w:p>
    <w:p w14:paraId="7812146B" w14:textId="4F004B48" w:rsidR="000B5F25" w:rsidRDefault="00EF4994">
      <w:pPr>
        <w:pStyle w:val="TOC1"/>
        <w:rPr>
          <w:rFonts w:asciiTheme="minorHAnsi" w:eastAsiaTheme="minorEastAsia" w:hAnsiTheme="minorHAnsi" w:cstheme="minorBidi"/>
          <w:noProof/>
          <w:sz w:val="22"/>
          <w:szCs w:val="22"/>
        </w:rPr>
      </w:pPr>
      <w:hyperlink w:anchor="_Toc6579949" w:history="1">
        <w:r w:rsidR="000B5F25" w:rsidRPr="00067CF0">
          <w:rPr>
            <w:rStyle w:val="Hyperlink"/>
            <w:noProof/>
          </w:rPr>
          <w:t>Appendix C. (Informative) Use of SARIF by log file viewers</w:t>
        </w:r>
        <w:r w:rsidR="000B5F25">
          <w:rPr>
            <w:noProof/>
            <w:webHidden/>
          </w:rPr>
          <w:tab/>
        </w:r>
        <w:r w:rsidR="000B5F25">
          <w:rPr>
            <w:noProof/>
            <w:webHidden/>
          </w:rPr>
          <w:fldChar w:fldCharType="begin"/>
        </w:r>
        <w:r w:rsidR="000B5F25">
          <w:rPr>
            <w:noProof/>
            <w:webHidden/>
          </w:rPr>
          <w:instrText xml:space="preserve"> PAGEREF _Toc6579949 \h </w:instrText>
        </w:r>
        <w:r w:rsidR="000B5F25">
          <w:rPr>
            <w:noProof/>
            <w:webHidden/>
          </w:rPr>
        </w:r>
        <w:r w:rsidR="000B5F25">
          <w:rPr>
            <w:noProof/>
            <w:webHidden/>
          </w:rPr>
          <w:fldChar w:fldCharType="separate"/>
        </w:r>
        <w:r w:rsidR="000B5F25">
          <w:rPr>
            <w:noProof/>
            <w:webHidden/>
          </w:rPr>
          <w:t>180</w:t>
        </w:r>
        <w:r w:rsidR="000B5F25">
          <w:rPr>
            <w:noProof/>
            <w:webHidden/>
          </w:rPr>
          <w:fldChar w:fldCharType="end"/>
        </w:r>
      </w:hyperlink>
    </w:p>
    <w:p w14:paraId="68A64E32" w14:textId="287DAC4B" w:rsidR="000B5F25" w:rsidRDefault="00EF4994">
      <w:pPr>
        <w:pStyle w:val="TOC1"/>
        <w:rPr>
          <w:rFonts w:asciiTheme="minorHAnsi" w:eastAsiaTheme="minorEastAsia" w:hAnsiTheme="minorHAnsi" w:cstheme="minorBidi"/>
          <w:noProof/>
          <w:sz w:val="22"/>
          <w:szCs w:val="22"/>
        </w:rPr>
      </w:pPr>
      <w:hyperlink w:anchor="_Toc6579950" w:history="1">
        <w:r w:rsidR="000B5F25" w:rsidRPr="00067CF0">
          <w:rPr>
            <w:rStyle w:val="Hyperlink"/>
            <w:noProof/>
          </w:rPr>
          <w:t>Appendix D. (Normative) Production of SARIF by converters</w:t>
        </w:r>
        <w:r w:rsidR="000B5F25">
          <w:rPr>
            <w:noProof/>
            <w:webHidden/>
          </w:rPr>
          <w:tab/>
        </w:r>
        <w:r w:rsidR="000B5F25">
          <w:rPr>
            <w:noProof/>
            <w:webHidden/>
          </w:rPr>
          <w:fldChar w:fldCharType="begin"/>
        </w:r>
        <w:r w:rsidR="000B5F25">
          <w:rPr>
            <w:noProof/>
            <w:webHidden/>
          </w:rPr>
          <w:instrText xml:space="preserve"> PAGEREF _Toc6579950 \h </w:instrText>
        </w:r>
        <w:r w:rsidR="000B5F25">
          <w:rPr>
            <w:noProof/>
            <w:webHidden/>
          </w:rPr>
        </w:r>
        <w:r w:rsidR="000B5F25">
          <w:rPr>
            <w:noProof/>
            <w:webHidden/>
          </w:rPr>
          <w:fldChar w:fldCharType="separate"/>
        </w:r>
        <w:r w:rsidR="000B5F25">
          <w:rPr>
            <w:noProof/>
            <w:webHidden/>
          </w:rPr>
          <w:t>181</w:t>
        </w:r>
        <w:r w:rsidR="000B5F25">
          <w:rPr>
            <w:noProof/>
            <w:webHidden/>
          </w:rPr>
          <w:fldChar w:fldCharType="end"/>
        </w:r>
      </w:hyperlink>
    </w:p>
    <w:p w14:paraId="4F12C1C9" w14:textId="6455FFA8" w:rsidR="000B5F25" w:rsidRDefault="00EF4994">
      <w:pPr>
        <w:pStyle w:val="TOC1"/>
        <w:rPr>
          <w:rFonts w:asciiTheme="minorHAnsi" w:eastAsiaTheme="minorEastAsia" w:hAnsiTheme="minorHAnsi" w:cstheme="minorBidi"/>
          <w:noProof/>
          <w:sz w:val="22"/>
          <w:szCs w:val="22"/>
        </w:rPr>
      </w:pPr>
      <w:hyperlink w:anchor="_Toc6579951" w:history="1">
        <w:r w:rsidR="000B5F25" w:rsidRPr="00067CF0">
          <w:rPr>
            <w:rStyle w:val="Hyperlink"/>
            <w:noProof/>
          </w:rPr>
          <w:t>Appendix E. (Informative) Locating rule and notification metadata</w:t>
        </w:r>
        <w:r w:rsidR="000B5F25">
          <w:rPr>
            <w:noProof/>
            <w:webHidden/>
          </w:rPr>
          <w:tab/>
        </w:r>
        <w:r w:rsidR="000B5F25">
          <w:rPr>
            <w:noProof/>
            <w:webHidden/>
          </w:rPr>
          <w:fldChar w:fldCharType="begin"/>
        </w:r>
        <w:r w:rsidR="000B5F25">
          <w:rPr>
            <w:noProof/>
            <w:webHidden/>
          </w:rPr>
          <w:instrText xml:space="preserve"> PAGEREF _Toc6579951 \h </w:instrText>
        </w:r>
        <w:r w:rsidR="000B5F25">
          <w:rPr>
            <w:noProof/>
            <w:webHidden/>
          </w:rPr>
        </w:r>
        <w:r w:rsidR="000B5F25">
          <w:rPr>
            <w:noProof/>
            <w:webHidden/>
          </w:rPr>
          <w:fldChar w:fldCharType="separate"/>
        </w:r>
        <w:r w:rsidR="000B5F25">
          <w:rPr>
            <w:noProof/>
            <w:webHidden/>
          </w:rPr>
          <w:t>182</w:t>
        </w:r>
        <w:r w:rsidR="000B5F25">
          <w:rPr>
            <w:noProof/>
            <w:webHidden/>
          </w:rPr>
          <w:fldChar w:fldCharType="end"/>
        </w:r>
      </w:hyperlink>
    </w:p>
    <w:p w14:paraId="1DA10BE5" w14:textId="244A3AAE" w:rsidR="000B5F25" w:rsidRDefault="00EF4994">
      <w:pPr>
        <w:pStyle w:val="TOC1"/>
        <w:rPr>
          <w:rFonts w:asciiTheme="minorHAnsi" w:eastAsiaTheme="minorEastAsia" w:hAnsiTheme="minorHAnsi" w:cstheme="minorBidi"/>
          <w:noProof/>
          <w:sz w:val="22"/>
          <w:szCs w:val="22"/>
        </w:rPr>
      </w:pPr>
      <w:hyperlink w:anchor="_Toc6579952" w:history="1">
        <w:r w:rsidR="000B5F25" w:rsidRPr="00067CF0">
          <w:rPr>
            <w:rStyle w:val="Hyperlink"/>
            <w:noProof/>
          </w:rPr>
          <w:t>Appendix F. (Normative) Producing deterministic SARIF log files</w:t>
        </w:r>
        <w:r w:rsidR="000B5F25">
          <w:rPr>
            <w:noProof/>
            <w:webHidden/>
          </w:rPr>
          <w:tab/>
        </w:r>
        <w:r w:rsidR="000B5F25">
          <w:rPr>
            <w:noProof/>
            <w:webHidden/>
          </w:rPr>
          <w:fldChar w:fldCharType="begin"/>
        </w:r>
        <w:r w:rsidR="000B5F25">
          <w:rPr>
            <w:noProof/>
            <w:webHidden/>
          </w:rPr>
          <w:instrText xml:space="preserve"> PAGEREF _Toc6579952 \h </w:instrText>
        </w:r>
        <w:r w:rsidR="000B5F25">
          <w:rPr>
            <w:noProof/>
            <w:webHidden/>
          </w:rPr>
        </w:r>
        <w:r w:rsidR="000B5F25">
          <w:rPr>
            <w:noProof/>
            <w:webHidden/>
          </w:rPr>
          <w:fldChar w:fldCharType="separate"/>
        </w:r>
        <w:r w:rsidR="000B5F25">
          <w:rPr>
            <w:noProof/>
            <w:webHidden/>
          </w:rPr>
          <w:t>183</w:t>
        </w:r>
        <w:r w:rsidR="000B5F25">
          <w:rPr>
            <w:noProof/>
            <w:webHidden/>
          </w:rPr>
          <w:fldChar w:fldCharType="end"/>
        </w:r>
      </w:hyperlink>
    </w:p>
    <w:p w14:paraId="46521BCB" w14:textId="70D8C195"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53" w:history="1">
        <w:r w:rsidR="000B5F25" w:rsidRPr="00067CF0">
          <w:rPr>
            <w:rStyle w:val="Hyperlink"/>
            <w:noProof/>
          </w:rPr>
          <w:t>F.1 General</w:t>
        </w:r>
        <w:r w:rsidR="000B5F25">
          <w:rPr>
            <w:noProof/>
            <w:webHidden/>
          </w:rPr>
          <w:tab/>
        </w:r>
        <w:r w:rsidR="000B5F25">
          <w:rPr>
            <w:noProof/>
            <w:webHidden/>
          </w:rPr>
          <w:fldChar w:fldCharType="begin"/>
        </w:r>
        <w:r w:rsidR="000B5F25">
          <w:rPr>
            <w:noProof/>
            <w:webHidden/>
          </w:rPr>
          <w:instrText xml:space="preserve"> PAGEREF _Toc6579953 \h </w:instrText>
        </w:r>
        <w:r w:rsidR="000B5F25">
          <w:rPr>
            <w:noProof/>
            <w:webHidden/>
          </w:rPr>
        </w:r>
        <w:r w:rsidR="000B5F25">
          <w:rPr>
            <w:noProof/>
            <w:webHidden/>
          </w:rPr>
          <w:fldChar w:fldCharType="separate"/>
        </w:r>
        <w:r w:rsidR="000B5F25">
          <w:rPr>
            <w:noProof/>
            <w:webHidden/>
          </w:rPr>
          <w:t>183</w:t>
        </w:r>
        <w:r w:rsidR="000B5F25">
          <w:rPr>
            <w:noProof/>
            <w:webHidden/>
          </w:rPr>
          <w:fldChar w:fldCharType="end"/>
        </w:r>
      </w:hyperlink>
    </w:p>
    <w:p w14:paraId="57011F26" w14:textId="7057A892"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54" w:history="1">
        <w:r w:rsidR="000B5F25" w:rsidRPr="00067CF0">
          <w:rPr>
            <w:rStyle w:val="Hyperlink"/>
            <w:noProof/>
          </w:rPr>
          <w:t>F.2 Non-deterministic file format elements</w:t>
        </w:r>
        <w:r w:rsidR="000B5F25">
          <w:rPr>
            <w:noProof/>
            <w:webHidden/>
          </w:rPr>
          <w:tab/>
        </w:r>
        <w:r w:rsidR="000B5F25">
          <w:rPr>
            <w:noProof/>
            <w:webHidden/>
          </w:rPr>
          <w:fldChar w:fldCharType="begin"/>
        </w:r>
        <w:r w:rsidR="000B5F25">
          <w:rPr>
            <w:noProof/>
            <w:webHidden/>
          </w:rPr>
          <w:instrText xml:space="preserve"> PAGEREF _Toc6579954 \h </w:instrText>
        </w:r>
        <w:r w:rsidR="000B5F25">
          <w:rPr>
            <w:noProof/>
            <w:webHidden/>
          </w:rPr>
        </w:r>
        <w:r w:rsidR="000B5F25">
          <w:rPr>
            <w:noProof/>
            <w:webHidden/>
          </w:rPr>
          <w:fldChar w:fldCharType="separate"/>
        </w:r>
        <w:r w:rsidR="000B5F25">
          <w:rPr>
            <w:noProof/>
            <w:webHidden/>
          </w:rPr>
          <w:t>183</w:t>
        </w:r>
        <w:r w:rsidR="000B5F25">
          <w:rPr>
            <w:noProof/>
            <w:webHidden/>
          </w:rPr>
          <w:fldChar w:fldCharType="end"/>
        </w:r>
      </w:hyperlink>
    </w:p>
    <w:p w14:paraId="6114DDED" w14:textId="3A62D88C"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55" w:history="1">
        <w:r w:rsidR="000B5F25" w:rsidRPr="00067CF0">
          <w:rPr>
            <w:rStyle w:val="Hyperlink"/>
            <w:noProof/>
          </w:rPr>
          <w:t>F.3 Array and dictionary element ordering</w:t>
        </w:r>
        <w:r w:rsidR="000B5F25">
          <w:rPr>
            <w:noProof/>
            <w:webHidden/>
          </w:rPr>
          <w:tab/>
        </w:r>
        <w:r w:rsidR="000B5F25">
          <w:rPr>
            <w:noProof/>
            <w:webHidden/>
          </w:rPr>
          <w:fldChar w:fldCharType="begin"/>
        </w:r>
        <w:r w:rsidR="000B5F25">
          <w:rPr>
            <w:noProof/>
            <w:webHidden/>
          </w:rPr>
          <w:instrText xml:space="preserve"> PAGEREF _Toc6579955 \h </w:instrText>
        </w:r>
        <w:r w:rsidR="000B5F25">
          <w:rPr>
            <w:noProof/>
            <w:webHidden/>
          </w:rPr>
        </w:r>
        <w:r w:rsidR="000B5F25">
          <w:rPr>
            <w:noProof/>
            <w:webHidden/>
          </w:rPr>
          <w:fldChar w:fldCharType="separate"/>
        </w:r>
        <w:r w:rsidR="000B5F25">
          <w:rPr>
            <w:noProof/>
            <w:webHidden/>
          </w:rPr>
          <w:t>184</w:t>
        </w:r>
        <w:r w:rsidR="000B5F25">
          <w:rPr>
            <w:noProof/>
            <w:webHidden/>
          </w:rPr>
          <w:fldChar w:fldCharType="end"/>
        </w:r>
      </w:hyperlink>
    </w:p>
    <w:p w14:paraId="7892C73A" w14:textId="33969856"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56" w:history="1">
        <w:r w:rsidR="000B5F25" w:rsidRPr="00067CF0">
          <w:rPr>
            <w:rStyle w:val="Hyperlink"/>
            <w:noProof/>
          </w:rPr>
          <w:t>F.4 Absolute paths</w:t>
        </w:r>
        <w:r w:rsidR="000B5F25">
          <w:rPr>
            <w:noProof/>
            <w:webHidden/>
          </w:rPr>
          <w:tab/>
        </w:r>
        <w:r w:rsidR="000B5F25">
          <w:rPr>
            <w:noProof/>
            <w:webHidden/>
          </w:rPr>
          <w:fldChar w:fldCharType="begin"/>
        </w:r>
        <w:r w:rsidR="000B5F25">
          <w:rPr>
            <w:noProof/>
            <w:webHidden/>
          </w:rPr>
          <w:instrText xml:space="preserve"> PAGEREF _Toc6579956 \h </w:instrText>
        </w:r>
        <w:r w:rsidR="000B5F25">
          <w:rPr>
            <w:noProof/>
            <w:webHidden/>
          </w:rPr>
        </w:r>
        <w:r w:rsidR="000B5F25">
          <w:rPr>
            <w:noProof/>
            <w:webHidden/>
          </w:rPr>
          <w:fldChar w:fldCharType="separate"/>
        </w:r>
        <w:r w:rsidR="000B5F25">
          <w:rPr>
            <w:noProof/>
            <w:webHidden/>
          </w:rPr>
          <w:t>184</w:t>
        </w:r>
        <w:r w:rsidR="000B5F25">
          <w:rPr>
            <w:noProof/>
            <w:webHidden/>
          </w:rPr>
          <w:fldChar w:fldCharType="end"/>
        </w:r>
      </w:hyperlink>
    </w:p>
    <w:p w14:paraId="31F1FF1F" w14:textId="4D37DE87"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57" w:history="1">
        <w:r w:rsidR="000B5F25" w:rsidRPr="00067CF0">
          <w:rPr>
            <w:rStyle w:val="Hyperlink"/>
            <w:noProof/>
          </w:rPr>
          <w:t>F.5 Inherently non-deterministic tools</w:t>
        </w:r>
        <w:r w:rsidR="000B5F25">
          <w:rPr>
            <w:noProof/>
            <w:webHidden/>
          </w:rPr>
          <w:tab/>
        </w:r>
        <w:r w:rsidR="000B5F25">
          <w:rPr>
            <w:noProof/>
            <w:webHidden/>
          </w:rPr>
          <w:fldChar w:fldCharType="begin"/>
        </w:r>
        <w:r w:rsidR="000B5F25">
          <w:rPr>
            <w:noProof/>
            <w:webHidden/>
          </w:rPr>
          <w:instrText xml:space="preserve"> PAGEREF _Toc6579957 \h </w:instrText>
        </w:r>
        <w:r w:rsidR="000B5F25">
          <w:rPr>
            <w:noProof/>
            <w:webHidden/>
          </w:rPr>
        </w:r>
        <w:r w:rsidR="000B5F25">
          <w:rPr>
            <w:noProof/>
            <w:webHidden/>
          </w:rPr>
          <w:fldChar w:fldCharType="separate"/>
        </w:r>
        <w:r w:rsidR="000B5F25">
          <w:rPr>
            <w:noProof/>
            <w:webHidden/>
          </w:rPr>
          <w:t>184</w:t>
        </w:r>
        <w:r w:rsidR="000B5F25">
          <w:rPr>
            <w:noProof/>
            <w:webHidden/>
          </w:rPr>
          <w:fldChar w:fldCharType="end"/>
        </w:r>
      </w:hyperlink>
    </w:p>
    <w:p w14:paraId="2BD51643" w14:textId="28EB4D17"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58" w:history="1">
        <w:r w:rsidR="000B5F25" w:rsidRPr="00067CF0">
          <w:rPr>
            <w:rStyle w:val="Hyperlink"/>
            <w:noProof/>
          </w:rPr>
          <w:t>F.6 Compensating for non-deterministic output</w:t>
        </w:r>
        <w:r w:rsidR="000B5F25">
          <w:rPr>
            <w:noProof/>
            <w:webHidden/>
          </w:rPr>
          <w:tab/>
        </w:r>
        <w:r w:rsidR="000B5F25">
          <w:rPr>
            <w:noProof/>
            <w:webHidden/>
          </w:rPr>
          <w:fldChar w:fldCharType="begin"/>
        </w:r>
        <w:r w:rsidR="000B5F25">
          <w:rPr>
            <w:noProof/>
            <w:webHidden/>
          </w:rPr>
          <w:instrText xml:space="preserve"> PAGEREF _Toc6579958 \h </w:instrText>
        </w:r>
        <w:r w:rsidR="000B5F25">
          <w:rPr>
            <w:noProof/>
            <w:webHidden/>
          </w:rPr>
        </w:r>
        <w:r w:rsidR="000B5F25">
          <w:rPr>
            <w:noProof/>
            <w:webHidden/>
          </w:rPr>
          <w:fldChar w:fldCharType="separate"/>
        </w:r>
        <w:r w:rsidR="000B5F25">
          <w:rPr>
            <w:noProof/>
            <w:webHidden/>
          </w:rPr>
          <w:t>184</w:t>
        </w:r>
        <w:r w:rsidR="000B5F25">
          <w:rPr>
            <w:noProof/>
            <w:webHidden/>
          </w:rPr>
          <w:fldChar w:fldCharType="end"/>
        </w:r>
      </w:hyperlink>
    </w:p>
    <w:p w14:paraId="28C3E58D" w14:textId="53077EA3"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59" w:history="1">
        <w:r w:rsidR="000B5F25" w:rsidRPr="00067CF0">
          <w:rPr>
            <w:rStyle w:val="Hyperlink"/>
            <w:noProof/>
          </w:rPr>
          <w:t>F.7 Interaction between determinism and baselining</w:t>
        </w:r>
        <w:r w:rsidR="000B5F25">
          <w:rPr>
            <w:noProof/>
            <w:webHidden/>
          </w:rPr>
          <w:tab/>
        </w:r>
        <w:r w:rsidR="000B5F25">
          <w:rPr>
            <w:noProof/>
            <w:webHidden/>
          </w:rPr>
          <w:fldChar w:fldCharType="begin"/>
        </w:r>
        <w:r w:rsidR="000B5F25">
          <w:rPr>
            <w:noProof/>
            <w:webHidden/>
          </w:rPr>
          <w:instrText xml:space="preserve"> PAGEREF _Toc6579959 \h </w:instrText>
        </w:r>
        <w:r w:rsidR="000B5F25">
          <w:rPr>
            <w:noProof/>
            <w:webHidden/>
          </w:rPr>
        </w:r>
        <w:r w:rsidR="000B5F25">
          <w:rPr>
            <w:noProof/>
            <w:webHidden/>
          </w:rPr>
          <w:fldChar w:fldCharType="separate"/>
        </w:r>
        <w:r w:rsidR="000B5F25">
          <w:rPr>
            <w:noProof/>
            <w:webHidden/>
          </w:rPr>
          <w:t>185</w:t>
        </w:r>
        <w:r w:rsidR="000B5F25">
          <w:rPr>
            <w:noProof/>
            <w:webHidden/>
          </w:rPr>
          <w:fldChar w:fldCharType="end"/>
        </w:r>
      </w:hyperlink>
    </w:p>
    <w:p w14:paraId="7E4A2A8F" w14:textId="674095E0" w:rsidR="000B5F25" w:rsidRDefault="00EF4994">
      <w:pPr>
        <w:pStyle w:val="TOC1"/>
        <w:rPr>
          <w:rFonts w:asciiTheme="minorHAnsi" w:eastAsiaTheme="minorEastAsia" w:hAnsiTheme="minorHAnsi" w:cstheme="minorBidi"/>
          <w:noProof/>
          <w:sz w:val="22"/>
          <w:szCs w:val="22"/>
        </w:rPr>
      </w:pPr>
      <w:hyperlink w:anchor="_Toc6579960" w:history="1">
        <w:r w:rsidR="000B5F25" w:rsidRPr="00067CF0">
          <w:rPr>
            <w:rStyle w:val="Hyperlink"/>
            <w:noProof/>
          </w:rPr>
          <w:t>Appendix G. (Informative) Guidance on fixes</w:t>
        </w:r>
        <w:r w:rsidR="000B5F25">
          <w:rPr>
            <w:noProof/>
            <w:webHidden/>
          </w:rPr>
          <w:tab/>
        </w:r>
        <w:r w:rsidR="000B5F25">
          <w:rPr>
            <w:noProof/>
            <w:webHidden/>
          </w:rPr>
          <w:fldChar w:fldCharType="begin"/>
        </w:r>
        <w:r w:rsidR="000B5F25">
          <w:rPr>
            <w:noProof/>
            <w:webHidden/>
          </w:rPr>
          <w:instrText xml:space="preserve"> PAGEREF _Toc6579960 \h </w:instrText>
        </w:r>
        <w:r w:rsidR="000B5F25">
          <w:rPr>
            <w:noProof/>
            <w:webHidden/>
          </w:rPr>
        </w:r>
        <w:r w:rsidR="000B5F25">
          <w:rPr>
            <w:noProof/>
            <w:webHidden/>
          </w:rPr>
          <w:fldChar w:fldCharType="separate"/>
        </w:r>
        <w:r w:rsidR="000B5F25">
          <w:rPr>
            <w:noProof/>
            <w:webHidden/>
          </w:rPr>
          <w:t>186</w:t>
        </w:r>
        <w:r w:rsidR="000B5F25">
          <w:rPr>
            <w:noProof/>
            <w:webHidden/>
          </w:rPr>
          <w:fldChar w:fldCharType="end"/>
        </w:r>
      </w:hyperlink>
    </w:p>
    <w:p w14:paraId="7E4FB611" w14:textId="2B7FFEC5" w:rsidR="000B5F25" w:rsidRDefault="00EF4994">
      <w:pPr>
        <w:pStyle w:val="TOC1"/>
        <w:rPr>
          <w:rFonts w:asciiTheme="minorHAnsi" w:eastAsiaTheme="minorEastAsia" w:hAnsiTheme="minorHAnsi" w:cstheme="minorBidi"/>
          <w:noProof/>
          <w:sz w:val="22"/>
          <w:szCs w:val="22"/>
        </w:rPr>
      </w:pPr>
      <w:hyperlink w:anchor="_Toc6579961" w:history="1">
        <w:r w:rsidR="000B5F25" w:rsidRPr="00067CF0">
          <w:rPr>
            <w:rStyle w:val="Hyperlink"/>
            <w:noProof/>
          </w:rPr>
          <w:t>Appendix H. (Informative) Diagnosing results in generated files</w:t>
        </w:r>
        <w:r w:rsidR="000B5F25">
          <w:rPr>
            <w:noProof/>
            <w:webHidden/>
          </w:rPr>
          <w:tab/>
        </w:r>
        <w:r w:rsidR="000B5F25">
          <w:rPr>
            <w:noProof/>
            <w:webHidden/>
          </w:rPr>
          <w:fldChar w:fldCharType="begin"/>
        </w:r>
        <w:r w:rsidR="000B5F25">
          <w:rPr>
            <w:noProof/>
            <w:webHidden/>
          </w:rPr>
          <w:instrText xml:space="preserve"> PAGEREF _Toc6579961 \h </w:instrText>
        </w:r>
        <w:r w:rsidR="000B5F25">
          <w:rPr>
            <w:noProof/>
            <w:webHidden/>
          </w:rPr>
        </w:r>
        <w:r w:rsidR="000B5F25">
          <w:rPr>
            <w:noProof/>
            <w:webHidden/>
          </w:rPr>
          <w:fldChar w:fldCharType="separate"/>
        </w:r>
        <w:r w:rsidR="000B5F25">
          <w:rPr>
            <w:noProof/>
            <w:webHidden/>
          </w:rPr>
          <w:t>187</w:t>
        </w:r>
        <w:r w:rsidR="000B5F25">
          <w:rPr>
            <w:noProof/>
            <w:webHidden/>
          </w:rPr>
          <w:fldChar w:fldCharType="end"/>
        </w:r>
      </w:hyperlink>
    </w:p>
    <w:p w14:paraId="5308AFC6" w14:textId="033B7401" w:rsidR="000B5F25" w:rsidRDefault="00EF4994">
      <w:pPr>
        <w:pStyle w:val="TOC1"/>
        <w:rPr>
          <w:rFonts w:asciiTheme="minorHAnsi" w:eastAsiaTheme="minorEastAsia" w:hAnsiTheme="minorHAnsi" w:cstheme="minorBidi"/>
          <w:noProof/>
          <w:sz w:val="22"/>
          <w:szCs w:val="22"/>
        </w:rPr>
      </w:pPr>
      <w:hyperlink w:anchor="_Toc6579962" w:history="1">
        <w:r w:rsidR="000B5F25" w:rsidRPr="00067CF0">
          <w:rPr>
            <w:rStyle w:val="Hyperlink"/>
            <w:noProof/>
          </w:rPr>
          <w:t>Appendix I. (Informative) Sample sourceLanguage values</w:t>
        </w:r>
        <w:r w:rsidR="000B5F25">
          <w:rPr>
            <w:noProof/>
            <w:webHidden/>
          </w:rPr>
          <w:tab/>
        </w:r>
        <w:r w:rsidR="000B5F25">
          <w:rPr>
            <w:noProof/>
            <w:webHidden/>
          </w:rPr>
          <w:fldChar w:fldCharType="begin"/>
        </w:r>
        <w:r w:rsidR="000B5F25">
          <w:rPr>
            <w:noProof/>
            <w:webHidden/>
          </w:rPr>
          <w:instrText xml:space="preserve"> PAGEREF _Toc6579962 \h </w:instrText>
        </w:r>
        <w:r w:rsidR="000B5F25">
          <w:rPr>
            <w:noProof/>
            <w:webHidden/>
          </w:rPr>
        </w:r>
        <w:r w:rsidR="000B5F25">
          <w:rPr>
            <w:noProof/>
            <w:webHidden/>
          </w:rPr>
          <w:fldChar w:fldCharType="separate"/>
        </w:r>
        <w:r w:rsidR="000B5F25">
          <w:rPr>
            <w:noProof/>
            <w:webHidden/>
          </w:rPr>
          <w:t>190</w:t>
        </w:r>
        <w:r w:rsidR="000B5F25">
          <w:rPr>
            <w:noProof/>
            <w:webHidden/>
          </w:rPr>
          <w:fldChar w:fldCharType="end"/>
        </w:r>
      </w:hyperlink>
    </w:p>
    <w:p w14:paraId="0F4C13AD" w14:textId="387C4DC8" w:rsidR="000B5F25" w:rsidRDefault="00EF4994">
      <w:pPr>
        <w:pStyle w:val="TOC1"/>
        <w:rPr>
          <w:rFonts w:asciiTheme="minorHAnsi" w:eastAsiaTheme="minorEastAsia" w:hAnsiTheme="minorHAnsi" w:cstheme="minorBidi"/>
          <w:noProof/>
          <w:sz w:val="22"/>
          <w:szCs w:val="22"/>
        </w:rPr>
      </w:pPr>
      <w:hyperlink w:anchor="_Toc6579963" w:history="1">
        <w:r w:rsidR="000B5F25" w:rsidRPr="00067CF0">
          <w:rPr>
            <w:rStyle w:val="Hyperlink"/>
            <w:noProof/>
          </w:rPr>
          <w:t>Appendix J. (Informative) Examples</w:t>
        </w:r>
        <w:r w:rsidR="000B5F25">
          <w:rPr>
            <w:noProof/>
            <w:webHidden/>
          </w:rPr>
          <w:tab/>
        </w:r>
        <w:r w:rsidR="000B5F25">
          <w:rPr>
            <w:noProof/>
            <w:webHidden/>
          </w:rPr>
          <w:fldChar w:fldCharType="begin"/>
        </w:r>
        <w:r w:rsidR="000B5F25">
          <w:rPr>
            <w:noProof/>
            <w:webHidden/>
          </w:rPr>
          <w:instrText xml:space="preserve"> PAGEREF _Toc6579963 \h </w:instrText>
        </w:r>
        <w:r w:rsidR="000B5F25">
          <w:rPr>
            <w:noProof/>
            <w:webHidden/>
          </w:rPr>
        </w:r>
        <w:r w:rsidR="000B5F25">
          <w:rPr>
            <w:noProof/>
            <w:webHidden/>
          </w:rPr>
          <w:fldChar w:fldCharType="separate"/>
        </w:r>
        <w:r w:rsidR="000B5F25">
          <w:rPr>
            <w:noProof/>
            <w:webHidden/>
          </w:rPr>
          <w:t>192</w:t>
        </w:r>
        <w:r w:rsidR="000B5F25">
          <w:rPr>
            <w:noProof/>
            <w:webHidden/>
          </w:rPr>
          <w:fldChar w:fldCharType="end"/>
        </w:r>
      </w:hyperlink>
    </w:p>
    <w:p w14:paraId="749B9808" w14:textId="494D320E"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64" w:history="1">
        <w:r w:rsidR="000B5F25" w:rsidRPr="00067CF0">
          <w:rPr>
            <w:rStyle w:val="Hyperlink"/>
            <w:noProof/>
          </w:rPr>
          <w:t>J.1 Minimal valid SARIF log file</w:t>
        </w:r>
        <w:r w:rsidR="000B5F25">
          <w:rPr>
            <w:noProof/>
            <w:webHidden/>
          </w:rPr>
          <w:tab/>
        </w:r>
        <w:r w:rsidR="000B5F25">
          <w:rPr>
            <w:noProof/>
            <w:webHidden/>
          </w:rPr>
          <w:fldChar w:fldCharType="begin"/>
        </w:r>
        <w:r w:rsidR="000B5F25">
          <w:rPr>
            <w:noProof/>
            <w:webHidden/>
          </w:rPr>
          <w:instrText xml:space="preserve"> PAGEREF _Toc6579964 \h </w:instrText>
        </w:r>
        <w:r w:rsidR="000B5F25">
          <w:rPr>
            <w:noProof/>
            <w:webHidden/>
          </w:rPr>
        </w:r>
        <w:r w:rsidR="000B5F25">
          <w:rPr>
            <w:noProof/>
            <w:webHidden/>
          </w:rPr>
          <w:fldChar w:fldCharType="separate"/>
        </w:r>
        <w:r w:rsidR="000B5F25">
          <w:rPr>
            <w:noProof/>
            <w:webHidden/>
          </w:rPr>
          <w:t>192</w:t>
        </w:r>
        <w:r w:rsidR="000B5F25">
          <w:rPr>
            <w:noProof/>
            <w:webHidden/>
          </w:rPr>
          <w:fldChar w:fldCharType="end"/>
        </w:r>
      </w:hyperlink>
    </w:p>
    <w:p w14:paraId="10244FFD" w14:textId="067DAFF3"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65" w:history="1">
        <w:r w:rsidR="000B5F25" w:rsidRPr="00067CF0">
          <w:rPr>
            <w:rStyle w:val="Hyperlink"/>
            <w:noProof/>
          </w:rPr>
          <w:t>J.2 Minimal recommended SARIF log file with source information</w:t>
        </w:r>
        <w:r w:rsidR="000B5F25">
          <w:rPr>
            <w:noProof/>
            <w:webHidden/>
          </w:rPr>
          <w:tab/>
        </w:r>
        <w:r w:rsidR="000B5F25">
          <w:rPr>
            <w:noProof/>
            <w:webHidden/>
          </w:rPr>
          <w:fldChar w:fldCharType="begin"/>
        </w:r>
        <w:r w:rsidR="000B5F25">
          <w:rPr>
            <w:noProof/>
            <w:webHidden/>
          </w:rPr>
          <w:instrText xml:space="preserve"> PAGEREF _Toc6579965 \h </w:instrText>
        </w:r>
        <w:r w:rsidR="000B5F25">
          <w:rPr>
            <w:noProof/>
            <w:webHidden/>
          </w:rPr>
        </w:r>
        <w:r w:rsidR="000B5F25">
          <w:rPr>
            <w:noProof/>
            <w:webHidden/>
          </w:rPr>
          <w:fldChar w:fldCharType="separate"/>
        </w:r>
        <w:r w:rsidR="000B5F25">
          <w:rPr>
            <w:noProof/>
            <w:webHidden/>
          </w:rPr>
          <w:t>192</w:t>
        </w:r>
        <w:r w:rsidR="000B5F25">
          <w:rPr>
            <w:noProof/>
            <w:webHidden/>
          </w:rPr>
          <w:fldChar w:fldCharType="end"/>
        </w:r>
      </w:hyperlink>
    </w:p>
    <w:p w14:paraId="5C1D51BC" w14:textId="63CF73A0"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66" w:history="1">
        <w:r w:rsidR="000B5F25" w:rsidRPr="00067CF0">
          <w:rPr>
            <w:rStyle w:val="Hyperlink"/>
            <w:noProof/>
          </w:rPr>
          <w:t>J.3 Minimal recommended SARIF log file without source information</w:t>
        </w:r>
        <w:r w:rsidR="000B5F25">
          <w:rPr>
            <w:noProof/>
            <w:webHidden/>
          </w:rPr>
          <w:tab/>
        </w:r>
        <w:r w:rsidR="000B5F25">
          <w:rPr>
            <w:noProof/>
            <w:webHidden/>
          </w:rPr>
          <w:fldChar w:fldCharType="begin"/>
        </w:r>
        <w:r w:rsidR="000B5F25">
          <w:rPr>
            <w:noProof/>
            <w:webHidden/>
          </w:rPr>
          <w:instrText xml:space="preserve"> PAGEREF _Toc6579966 \h </w:instrText>
        </w:r>
        <w:r w:rsidR="000B5F25">
          <w:rPr>
            <w:noProof/>
            <w:webHidden/>
          </w:rPr>
        </w:r>
        <w:r w:rsidR="000B5F25">
          <w:rPr>
            <w:noProof/>
            <w:webHidden/>
          </w:rPr>
          <w:fldChar w:fldCharType="separate"/>
        </w:r>
        <w:r w:rsidR="000B5F25">
          <w:rPr>
            <w:noProof/>
            <w:webHidden/>
          </w:rPr>
          <w:t>193</w:t>
        </w:r>
        <w:r w:rsidR="000B5F25">
          <w:rPr>
            <w:noProof/>
            <w:webHidden/>
          </w:rPr>
          <w:fldChar w:fldCharType="end"/>
        </w:r>
      </w:hyperlink>
    </w:p>
    <w:p w14:paraId="6BD5754E" w14:textId="44E5C26C" w:rsidR="000B5F25" w:rsidRDefault="00EF4994">
      <w:pPr>
        <w:pStyle w:val="TOC2"/>
        <w:tabs>
          <w:tab w:val="right" w:leader="dot" w:pos="9350"/>
        </w:tabs>
        <w:rPr>
          <w:rFonts w:asciiTheme="minorHAnsi" w:eastAsiaTheme="minorEastAsia" w:hAnsiTheme="minorHAnsi" w:cstheme="minorBidi"/>
          <w:noProof/>
          <w:sz w:val="22"/>
          <w:szCs w:val="22"/>
        </w:rPr>
      </w:pPr>
      <w:hyperlink w:anchor="_Toc6579967" w:history="1">
        <w:r w:rsidR="000B5F25" w:rsidRPr="00067CF0">
          <w:rPr>
            <w:rStyle w:val="Hyperlink"/>
            <w:noProof/>
          </w:rPr>
          <w:t>J.4 Comprehensive SARIF file</w:t>
        </w:r>
        <w:r w:rsidR="000B5F25">
          <w:rPr>
            <w:noProof/>
            <w:webHidden/>
          </w:rPr>
          <w:tab/>
        </w:r>
        <w:r w:rsidR="000B5F25">
          <w:rPr>
            <w:noProof/>
            <w:webHidden/>
          </w:rPr>
          <w:fldChar w:fldCharType="begin"/>
        </w:r>
        <w:r w:rsidR="000B5F25">
          <w:rPr>
            <w:noProof/>
            <w:webHidden/>
          </w:rPr>
          <w:instrText xml:space="preserve"> PAGEREF _Toc6579967 \h </w:instrText>
        </w:r>
        <w:r w:rsidR="000B5F25">
          <w:rPr>
            <w:noProof/>
            <w:webHidden/>
          </w:rPr>
        </w:r>
        <w:r w:rsidR="000B5F25">
          <w:rPr>
            <w:noProof/>
            <w:webHidden/>
          </w:rPr>
          <w:fldChar w:fldCharType="separate"/>
        </w:r>
        <w:r w:rsidR="000B5F25">
          <w:rPr>
            <w:noProof/>
            <w:webHidden/>
          </w:rPr>
          <w:t>194</w:t>
        </w:r>
        <w:r w:rsidR="000B5F25">
          <w:rPr>
            <w:noProof/>
            <w:webHidden/>
          </w:rPr>
          <w:fldChar w:fldCharType="end"/>
        </w:r>
      </w:hyperlink>
    </w:p>
    <w:p w14:paraId="770233A2" w14:textId="6860FA71" w:rsidR="000B5F25" w:rsidRDefault="00EF4994">
      <w:pPr>
        <w:pStyle w:val="TOC1"/>
        <w:rPr>
          <w:rFonts w:asciiTheme="minorHAnsi" w:eastAsiaTheme="minorEastAsia" w:hAnsiTheme="minorHAnsi" w:cstheme="minorBidi"/>
          <w:noProof/>
          <w:sz w:val="22"/>
          <w:szCs w:val="22"/>
        </w:rPr>
      </w:pPr>
      <w:hyperlink w:anchor="_Toc6579968" w:history="1">
        <w:r w:rsidR="000B5F25" w:rsidRPr="00067CF0">
          <w:rPr>
            <w:rStyle w:val="Hyperlink"/>
            <w:noProof/>
          </w:rPr>
          <w:t>Appendix K. (Informative) Revision History</w:t>
        </w:r>
        <w:r w:rsidR="000B5F25">
          <w:rPr>
            <w:noProof/>
            <w:webHidden/>
          </w:rPr>
          <w:tab/>
        </w:r>
        <w:r w:rsidR="000B5F25">
          <w:rPr>
            <w:noProof/>
            <w:webHidden/>
          </w:rPr>
          <w:fldChar w:fldCharType="begin"/>
        </w:r>
        <w:r w:rsidR="000B5F25">
          <w:rPr>
            <w:noProof/>
            <w:webHidden/>
          </w:rPr>
          <w:instrText xml:space="preserve"> PAGEREF _Toc6579968 \h </w:instrText>
        </w:r>
        <w:r w:rsidR="000B5F25">
          <w:rPr>
            <w:noProof/>
            <w:webHidden/>
          </w:rPr>
        </w:r>
        <w:r w:rsidR="000B5F25">
          <w:rPr>
            <w:noProof/>
            <w:webHidden/>
          </w:rPr>
          <w:fldChar w:fldCharType="separate"/>
        </w:r>
        <w:r w:rsidR="000B5F25">
          <w:rPr>
            <w:noProof/>
            <w:webHidden/>
          </w:rPr>
          <w:t>205</w:t>
        </w:r>
        <w:r w:rsidR="000B5F25">
          <w:rPr>
            <w:noProof/>
            <w:webHidden/>
          </w:rPr>
          <w:fldChar w:fldCharType="end"/>
        </w:r>
      </w:hyperlink>
    </w:p>
    <w:p w14:paraId="300EBE96" w14:textId="150892E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57944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579444"/>
      <w:bookmarkStart w:id="6" w:name="_Toc85472893"/>
      <w:bookmarkStart w:id="7" w:name="_Toc287332007"/>
      <w:r>
        <w:t>IPR Policy</w:t>
      </w:r>
      <w:bookmarkEnd w:id="5"/>
    </w:p>
    <w:p w14:paraId="46AF25ED" w14:textId="633AF1A5"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755417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579445"/>
      <w:r>
        <w:t>Terminology</w:t>
      </w:r>
      <w:bookmarkEnd w:id="6"/>
      <w:bookmarkEnd w:id="7"/>
      <w:bookmarkEnd w:id="8"/>
    </w:p>
    <w:p w14:paraId="332C78E7" w14:textId="5F43B7E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958215E" w:rsidR="00B05C99" w:rsidRDefault="00EF4994"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4716559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EEA625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3CDF829D" w:rsidR="008119BF" w:rsidRPr="008119BF" w:rsidRDefault="00EF499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65A28F55" w:rsidR="0044419A" w:rsidRDefault="00EF4994"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59BD396" w:rsidR="0044419A" w:rsidRDefault="00EF499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55A350B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755D96C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06A3FBB4"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66265CBA" w:rsidR="0008529C" w:rsidRDefault="00EF4994"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30E3423D" w:rsidR="00815B8E" w:rsidRPr="00B53EA7" w:rsidRDefault="00EF4994"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19943B77" w:rsidR="00D06F1A" w:rsidRPr="00D06F1A" w:rsidRDefault="00EF499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095D758A" w:rsidR="00376AE7" w:rsidRDefault="00EF4994"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6A297602" w:rsidR="005A4921" w:rsidRPr="00FA7D11" w:rsidRDefault="00EF4994"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3282779"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467F2034"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6033D2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6EF506C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F604404" w:rsidR="008B0BAE" w:rsidRPr="00FA7D11" w:rsidRDefault="00EF4994"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2B1E5A3F"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678E20D"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684EB49"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035DF931" w:rsidR="0044419A" w:rsidRDefault="00EF499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6D9155F" w:rsidR="0044419A" w:rsidRDefault="00EF499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6115D240" w:rsidR="008563DD" w:rsidRDefault="00EF4994"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1D2FBAF1"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B237349"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73A23AA4"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31B09EBD"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5E4B5D0D"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47E9C032" w:rsidR="0044419A" w:rsidRDefault="00EF499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6D7F1321"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11353FD8"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2DEFE5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FCF096B" w:rsidR="00646038" w:rsidRDefault="00EF4994"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44A93D37" w:rsidR="0044419A" w:rsidRDefault="00EF4994"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0B68F22" w:rsidR="00E10ADE" w:rsidRPr="00E10ADE" w:rsidRDefault="00EF4994"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141207AB" w:rsidR="00646038" w:rsidRDefault="00EF4994"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580250C"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01A46C7" w:rsidR="0044419A" w:rsidRDefault="00EF499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542CD33A" w:rsidR="008B0BAE" w:rsidRDefault="00EF4994"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3FFCE41F"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lastRenderedPageBreak/>
        <w:t>problem</w:t>
      </w:r>
      <w:bookmarkEnd w:id="41"/>
    </w:p>
    <w:p w14:paraId="6CDABD9B" w14:textId="63C84011" w:rsidR="00B05C99" w:rsidRDefault="00EF499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C00EE1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B0D99D7" w:rsidR="00D65090" w:rsidRPr="00D65090" w:rsidRDefault="00EF499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73D39E8D"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73D5375B"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4B3E960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3B0D7330"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0E08D594"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3F639C7"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364397E9" w:rsidR="00B05C99" w:rsidRDefault="00EF4994"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FFD47FA" w:rsidR="00B05C99" w:rsidRDefault="00EF4994"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55D63B3A"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6AB06A6"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192D1B3B" w:rsidR="00811F21" w:rsidRPr="00811F21" w:rsidRDefault="00EF499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727A679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0272DBE3"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0544D358" w:rsidR="0087229D" w:rsidRPr="0087229D" w:rsidRDefault="00EF4994"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667B838F" w:rsidR="00B05C99" w:rsidRDefault="00EF4994"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730763F6" w:rsidR="00B05C99" w:rsidRDefault="00EF4994"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05CC2CF6"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4E58D2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75648B9F" w:rsidR="00366BA7" w:rsidRDefault="00EF499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07EAFCB5" w:rsidR="00753025" w:rsidRPr="00753025" w:rsidRDefault="00EF499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1BFD6E7E" w:rsidR="00815B8E" w:rsidRPr="00B53EA7" w:rsidRDefault="00EF4994"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64849A28"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E1AEE2F"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lastRenderedPageBreak/>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7A30725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6F54C181" w:rsidR="0044419A" w:rsidRDefault="00EF4994"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C4415A2" w:rsidR="0044419A" w:rsidRDefault="00EF499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68B12E07"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03FAE70" w:rsidR="0003129F" w:rsidRDefault="00EF4994"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613EE1B" w:rsidR="0044419A" w:rsidRDefault="00EF499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51383A40"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5745006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D2CAA6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5924CD3"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5899E37D" w:rsidR="003B7CAD" w:rsidRPr="003B7CAD" w:rsidRDefault="00EF4994"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579446"/>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22B90C07"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00F2550"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0172D74"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437883E"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017288D8" w:rsidR="004F385B" w:rsidRDefault="004F385B" w:rsidP="004F385B">
      <w:pPr>
        <w:pStyle w:val="Ref"/>
      </w:pPr>
      <w:r w:rsidRPr="00EE7D13">
        <w:rPr>
          <w:rStyle w:val="Refterm"/>
        </w:rPr>
        <w:lastRenderedPageBreak/>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21F8838A"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55DAFA08"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CB6F363"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1A40378"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C25D8A7"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42F55223"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585CEFE4"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06BDC3E"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44ECE4E7"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4F165C77"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27E631C6"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45104C06"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D416CE1"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1FAC063"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BB38F33"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579447"/>
      <w:r>
        <w:t>Non-Normative References</w:t>
      </w:r>
      <w:bookmarkEnd w:id="97"/>
      <w:bookmarkEnd w:id="98"/>
      <w:bookmarkEnd w:id="99"/>
    </w:p>
    <w:p w14:paraId="1067680D" w14:textId="72896D78"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D397B8C"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1457384"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206D57A3" w:rsidR="00F84A73" w:rsidRDefault="00F84A73" w:rsidP="00F84A73">
      <w:pPr>
        <w:pStyle w:val="Ref"/>
        <w:rPr>
          <w:rStyle w:val="Refterm"/>
          <w:b w:val="0"/>
        </w:rPr>
      </w:pPr>
      <w:r w:rsidRPr="001A52C9">
        <w:rPr>
          <w:rStyle w:val="Refterm"/>
        </w:rPr>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1DC7C30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391FA4D"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623C2121"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579448"/>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579449"/>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579450"/>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579451"/>
      <w:r>
        <w:t>Format examples</w:t>
      </w:r>
      <w:bookmarkEnd w:id="107"/>
    </w:p>
    <w:p w14:paraId="2726F2C4" w14:textId="37CFE1EE"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579452"/>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9" w:name="_Toc6579453"/>
      <w:r>
        <w:t>Syntax notation</w:t>
      </w:r>
      <w:bookmarkEnd w:id="109"/>
    </w:p>
    <w:p w14:paraId="15BCDF38" w14:textId="3D1B335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9BABBAC"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579454"/>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79322BC4"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0B5F25">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0839CA80"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0B5F25">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7F53279C"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0B5F25">
              <w:t>3.47</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0B5F25">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5AE81C8B"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0B5F25">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0B5F25">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18F9B110"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0B5F25">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2F0EA18C"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0B5F25">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579455"/>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579456"/>
      <w:r>
        <w:t>General</w:t>
      </w:r>
      <w:bookmarkEnd w:id="116"/>
      <w:bookmarkEnd w:id="117"/>
    </w:p>
    <w:p w14:paraId="66A97768" w14:textId="5AF269C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0B5F25">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936E51C"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6A00306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44E837E"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579457"/>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6579458"/>
      <w:bookmarkStart w:id="125" w:name="_Ref507594747"/>
      <w:r>
        <w:t xml:space="preserve">artifactContent </w:t>
      </w:r>
      <w:r w:rsidR="00C50C8C">
        <w:t>object</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6579459"/>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579460"/>
      <w:r>
        <w:t>text property</w:t>
      </w:r>
      <w:bookmarkEnd w:id="127"/>
      <w:bookmarkEnd w:id="128"/>
    </w:p>
    <w:p w14:paraId="4A7B5CC6" w14:textId="3672C877"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B5F25">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579461"/>
      <w:r>
        <w:t>binary property</w:t>
      </w:r>
      <w:bookmarkEnd w:id="129"/>
      <w:bookmarkEnd w:id="130"/>
    </w:p>
    <w:p w14:paraId="1BB5464B" w14:textId="085C539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579462"/>
      <w:r>
        <w:t>rendered property</w:t>
      </w:r>
      <w:bookmarkEnd w:id="131"/>
    </w:p>
    <w:p w14:paraId="0838F2BA" w14:textId="3926FD03"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0B5F25">
        <w:t>3.12</w:t>
      </w:r>
      <w:r>
        <w:fldChar w:fldCharType="end"/>
      </w:r>
      <w:r>
        <w:t>) that provides a rendered view of the contents.</w:t>
      </w:r>
    </w:p>
    <w:p w14:paraId="1DECE07C" w14:textId="2EE6C979"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0B5F25">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0B5F25">
        <w:t>3.28.5</w:t>
      </w:r>
      <w:r>
        <w:fldChar w:fldCharType="end"/>
      </w:r>
      <w:r>
        <w:t>, §</w:t>
      </w:r>
      <w:r>
        <w:fldChar w:fldCharType="begin"/>
      </w:r>
      <w:r>
        <w:instrText xml:space="preserve"> REF _Ref534896821 \r \h </w:instrText>
      </w:r>
      <w:r>
        <w:fldChar w:fldCharType="separate"/>
      </w:r>
      <w:r w:rsidR="000B5F25">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0B5F25">
        <w:t>3.12.4</w:t>
      </w:r>
      <w:r>
        <w:fldChar w:fldCharType="end"/>
      </w:r>
      <w:r>
        <w:t xml:space="preserve">) emphasizes a byte of </w:t>
      </w:r>
      <w:proofErr w:type="gramStart"/>
      <w:r>
        <w:t>particular interest</w:t>
      </w:r>
      <w:proofErr w:type="gramEnd"/>
      <w:r>
        <w:t>.</w:t>
      </w:r>
    </w:p>
    <w:p w14:paraId="60F251DB" w14:textId="374811D2" w:rsidR="00C40C88" w:rsidRDefault="00C40C88" w:rsidP="00C40C88">
      <w:pPr>
        <w:pStyle w:val="Code"/>
      </w:pPr>
      <w:r>
        <w:t>{                                # A physicalLocation object (§</w:t>
      </w:r>
      <w:r>
        <w:fldChar w:fldCharType="begin"/>
      </w:r>
      <w:r>
        <w:instrText xml:space="preserve"> REF _Ref493477390 \r \h </w:instrText>
      </w:r>
      <w:r>
        <w:fldChar w:fldCharType="separate"/>
      </w:r>
      <w:r w:rsidR="000B5F25">
        <w:t>3.28</w:t>
      </w:r>
      <w:r>
        <w:fldChar w:fldCharType="end"/>
      </w:r>
      <w:r>
        <w:t>).</w:t>
      </w:r>
    </w:p>
    <w:p w14:paraId="530A6C93" w14:textId="5ACD1766" w:rsidR="00C40C88" w:rsidRDefault="00C40C88" w:rsidP="00C40C88">
      <w:pPr>
        <w:pStyle w:val="Code"/>
      </w:pPr>
      <w:r>
        <w:t xml:space="preserve">  "address": {                   # See §</w:t>
      </w:r>
      <w:r>
        <w:fldChar w:fldCharType="begin"/>
      </w:r>
      <w:r>
        <w:instrText xml:space="preserve"> REF _Ref4682539 \r \h </w:instrText>
      </w:r>
      <w:r>
        <w:fldChar w:fldCharType="separate"/>
      </w:r>
      <w:r w:rsidR="000B5F25">
        <w:t>3.28.7</w:t>
      </w:r>
      <w:r>
        <w:fldChar w:fldCharType="end"/>
      </w:r>
      <w:r>
        <w:t>.</w:t>
      </w:r>
    </w:p>
    <w:p w14:paraId="02C150F3" w14:textId="0141772D"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0B5F25">
        <w:t>3.31.1</w:t>
      </w:r>
      <w:r w:rsidR="00AE6ECE">
        <w:fldChar w:fldCharType="end"/>
      </w:r>
      <w:r>
        <w:t>.</w:t>
      </w:r>
    </w:p>
    <w:p w14:paraId="42445A70" w14:textId="6D1EB984"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0B5F25">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32074B41" w:rsidR="00C40C88" w:rsidRDefault="00C40C88" w:rsidP="00C40C88">
      <w:pPr>
        <w:pStyle w:val="Code"/>
      </w:pPr>
      <w:r>
        <w:t xml:space="preserve">  "region": {                    # See §</w:t>
      </w:r>
      <w:r>
        <w:fldChar w:fldCharType="begin"/>
      </w:r>
      <w:r>
        <w:instrText xml:space="preserve"> REF _Ref493509797 \r \h </w:instrText>
      </w:r>
      <w:r>
        <w:fldChar w:fldCharType="separate"/>
      </w:r>
      <w:r w:rsidR="000B5F25">
        <w:t>3.28.5</w:t>
      </w:r>
      <w:r>
        <w:fldChar w:fldCharType="end"/>
      </w:r>
      <w:r>
        <w:t>.</w:t>
      </w:r>
    </w:p>
    <w:p w14:paraId="5EAF0C55" w14:textId="694F2EE9" w:rsidR="00C40C88" w:rsidRDefault="00C40C88" w:rsidP="00C40C88">
      <w:pPr>
        <w:pStyle w:val="Code"/>
      </w:pPr>
      <w:r>
        <w:t xml:space="preserve">    "snippet": {                 # See §</w:t>
      </w:r>
      <w:r>
        <w:fldChar w:fldCharType="begin"/>
      </w:r>
      <w:r>
        <w:instrText xml:space="preserve"> REF _Ref534896821 \r \h </w:instrText>
      </w:r>
      <w:r>
        <w:fldChar w:fldCharType="separate"/>
      </w:r>
      <w:r w:rsidR="000B5F25">
        <w:t>3.29.13</w:t>
      </w:r>
      <w:r>
        <w:fldChar w:fldCharType="end"/>
      </w:r>
      <w:r>
        <w:t>.</w:t>
      </w:r>
    </w:p>
    <w:p w14:paraId="03C029C2" w14:textId="099B8E3F"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0B5F25">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579463"/>
      <w:r>
        <w:t xml:space="preserve">artifactLocation </w:t>
      </w:r>
      <w:r w:rsidR="00EF1697">
        <w:t>object</w:t>
      </w:r>
      <w:bookmarkEnd w:id="125"/>
      <w:bookmarkEnd w:id="132"/>
      <w:bookmarkEnd w:id="133"/>
      <w:bookmarkEnd w:id="134"/>
    </w:p>
    <w:p w14:paraId="15E45BC8" w14:textId="6BB90172" w:rsidR="00EF1697" w:rsidRPr="00EF1697" w:rsidRDefault="00EF1697" w:rsidP="00EF1697">
      <w:pPr>
        <w:pStyle w:val="Heading3"/>
      </w:pPr>
      <w:bookmarkStart w:id="135" w:name="_Ref507595872"/>
      <w:bookmarkStart w:id="136" w:name="_Toc6579464"/>
      <w:r>
        <w:t>General</w:t>
      </w:r>
      <w:bookmarkEnd w:id="135"/>
      <w:bookmarkEnd w:id="136"/>
    </w:p>
    <w:p w14:paraId="0DE4A1DE" w14:textId="119E953A"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B5F25">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B5F25">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579465"/>
      <w:r>
        <w:t>Constraints</w:t>
      </w:r>
      <w:bookmarkEnd w:id="137"/>
    </w:p>
    <w:p w14:paraId="13519D8E" w14:textId="2A94F85B"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0B5F25">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0B5F25">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0B5F25">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0B5F25">
        <w:t>3.4.5</w:t>
      </w:r>
      <w:r w:rsidR="008F3B71">
        <w:fldChar w:fldCharType="end"/>
      </w:r>
      <w:r w:rsidR="008F3B71">
        <w:t xml:space="preserve">), they </w:t>
      </w:r>
      <w:r w:rsidR="008F3B71">
        <w:rPr>
          <w:b/>
        </w:rPr>
        <w:t>MAY</w:t>
      </w:r>
      <w:r w:rsidR="008F3B71">
        <w:t xml:space="preserve"> both be present.</w:t>
      </w:r>
    </w:p>
    <w:p w14:paraId="2FC50484" w14:textId="64B2A36D"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0B5F25">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0B5F25">
        <w:t>3.14.15</w:t>
      </w:r>
      <w:r>
        <w:fldChar w:fldCharType="end"/>
      </w:r>
      <w:r>
        <w:t xml:space="preserve">) specified by </w:t>
      </w:r>
      <w:r w:rsidR="005705A4">
        <w:rPr>
          <w:rStyle w:val="CODEtemp"/>
        </w:rPr>
        <w:t>i</w:t>
      </w:r>
      <w:r w:rsidR="00662BD7" w:rsidRPr="00C32F86">
        <w:rPr>
          <w:rStyle w:val="CODEtemp"/>
        </w:rPr>
        <w:t>ndex</w:t>
      </w:r>
      <w:r>
        <w:t>.</w:t>
      </w:r>
    </w:p>
    <w:p w14:paraId="5AE64DCB" w14:textId="5AE540BA"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0B5F25">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0B5F25">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579466"/>
      <w:bookmarkEnd w:id="138"/>
      <w:r>
        <w:lastRenderedPageBreak/>
        <w:t>uri property</w:t>
      </w:r>
      <w:bookmarkEnd w:id="140"/>
      <w:bookmarkEnd w:id="141"/>
    </w:p>
    <w:p w14:paraId="3855C821" w14:textId="21ADBB93"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509E6E1"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0B5F25">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6AACE73"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0B5F25">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579467"/>
      <w:r>
        <w:t>uriBaseId property</w:t>
      </w:r>
      <w:bookmarkEnd w:id="142"/>
      <w:bookmarkEnd w:id="143"/>
    </w:p>
    <w:p w14:paraId="3AB64385" w14:textId="13426B02"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0B5F25">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6A09D7F0"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0B5F25">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0B5F25">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A5E4D8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B5F25">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0B627D8"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0B5F25">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0B5F25">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8D2CF37"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B5F25">
        <w:t>3.4.7</w:t>
      </w:r>
      <w:r>
        <w:fldChar w:fldCharType="end"/>
      </w:r>
      <w:r>
        <w:t>.</w:t>
      </w:r>
    </w:p>
    <w:p w14:paraId="1775FB53" w14:textId="7F732472" w:rsidR="00677224" w:rsidRDefault="005705A4" w:rsidP="00677224">
      <w:pPr>
        <w:pStyle w:val="Heading3"/>
      </w:pPr>
      <w:bookmarkStart w:id="145" w:name="_Ref530055459"/>
      <w:bookmarkStart w:id="146" w:name="_Toc6579468"/>
      <w:r>
        <w:t>i</w:t>
      </w:r>
      <w:r w:rsidR="00870A52">
        <w:t xml:space="preserve">ndex </w:t>
      </w:r>
      <w:r w:rsidR="00677224">
        <w:t>property</w:t>
      </w:r>
      <w:bookmarkEnd w:id="145"/>
      <w:bookmarkEnd w:id="146"/>
    </w:p>
    <w:p w14:paraId="330EA005" w14:textId="249DF112"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0B5F25">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0B5F25">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0B5F25">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656487B"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0B5F25">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615EFBF8"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0B5F25">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411D0795" w:rsidR="00F428A9" w:rsidRDefault="00F428A9" w:rsidP="00F428A9">
      <w:pPr>
        <w:pStyle w:val="Code"/>
      </w:pPr>
      <w:r>
        <w:t>{                                    # A run object (§</w:t>
      </w:r>
      <w:r>
        <w:fldChar w:fldCharType="begin"/>
      </w:r>
      <w:r>
        <w:instrText xml:space="preserve"> REF _Ref493349997 \r \h  \* MERGEFORMAT </w:instrText>
      </w:r>
      <w:r>
        <w:fldChar w:fldCharType="separate"/>
      </w:r>
      <w:r w:rsidR="000B5F25">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579469"/>
      <w:r>
        <w:t>desc</w:t>
      </w:r>
      <w:r w:rsidR="00726628">
        <w:t>ription property</w:t>
      </w:r>
      <w:bookmarkEnd w:id="147"/>
    </w:p>
    <w:p w14:paraId="364C1EDB" w14:textId="7612D9F8"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0B5F25">
        <w:t>3.11</w:t>
      </w:r>
      <w:r>
        <w:fldChar w:fldCharType="end"/>
      </w:r>
      <w:r>
        <w:t>) that describes this location.</w:t>
      </w:r>
    </w:p>
    <w:p w14:paraId="0D40F6FC" w14:textId="75638EC8"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0B5F25">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78DF30FA" w:rsidR="00726628" w:rsidRDefault="00726628" w:rsidP="00726628">
      <w:pPr>
        <w:pStyle w:val="Code"/>
      </w:pPr>
      <w:r>
        <w:t>{                                                # A run object (§</w:t>
      </w:r>
      <w:r>
        <w:fldChar w:fldCharType="begin"/>
      </w:r>
      <w:r>
        <w:instrText xml:space="preserve"> REF _Ref493349997 \r \h </w:instrText>
      </w:r>
      <w:r>
        <w:fldChar w:fldCharType="separate"/>
      </w:r>
      <w:r w:rsidR="000B5F25">
        <w:t>3.14</w:t>
      </w:r>
      <w:r>
        <w:fldChar w:fldCharType="end"/>
      </w:r>
      <w:r>
        <w:t>).</w:t>
      </w:r>
    </w:p>
    <w:p w14:paraId="5004B58A" w14:textId="76DC4CF5"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0B5F25">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579470"/>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E6B8027"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0B5F25">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0B5F25">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8AC7712" w:rsidR="00F47A7C" w:rsidRDefault="00F47A7C" w:rsidP="00E9295D">
      <w:pPr>
        <w:pStyle w:val="Code"/>
      </w:pPr>
      <w:r>
        <w:t>{                                                # A run object (§</w:t>
      </w:r>
      <w:r>
        <w:fldChar w:fldCharType="begin"/>
      </w:r>
      <w:r>
        <w:instrText xml:space="preserve"> REF _Ref493349997 \r \h </w:instrText>
      </w:r>
      <w:r>
        <w:fldChar w:fldCharType="separate"/>
      </w:r>
      <w:r w:rsidR="000B5F25">
        <w:t>3.14</w:t>
      </w:r>
      <w:r>
        <w:fldChar w:fldCharType="end"/>
      </w:r>
      <w:r>
        <w:t>).</w:t>
      </w:r>
    </w:p>
    <w:p w14:paraId="4DCC6D62" w14:textId="3877C0D0"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0B5F25">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DC6BE51" w:rsidR="00F47A7C" w:rsidRDefault="00F47A7C" w:rsidP="00E9295D">
      <w:pPr>
        <w:pStyle w:val="Code"/>
      </w:pPr>
      <w:r>
        <w:t xml:space="preserve">  "results": [                                   # See §</w:t>
      </w:r>
      <w:r>
        <w:fldChar w:fldCharType="begin"/>
      </w:r>
      <w:r>
        <w:instrText xml:space="preserve"> REF _Ref493350972 \r \h </w:instrText>
      </w:r>
      <w:r>
        <w:fldChar w:fldCharType="separate"/>
      </w:r>
      <w:r w:rsidR="000B5F25">
        <w:t>3.14.22</w:t>
      </w:r>
      <w:r>
        <w:fldChar w:fldCharType="end"/>
      </w:r>
      <w:r>
        <w:t xml:space="preserve">.                                     </w:t>
      </w:r>
    </w:p>
    <w:p w14:paraId="6EB641EB" w14:textId="6A376957" w:rsidR="00F47A7C" w:rsidRDefault="00F47A7C" w:rsidP="00E9295D">
      <w:pPr>
        <w:pStyle w:val="Code"/>
      </w:pPr>
      <w:r>
        <w:t xml:space="preserve">    {                                            # A result object (§</w:t>
      </w:r>
      <w:r>
        <w:fldChar w:fldCharType="begin"/>
      </w:r>
      <w:r>
        <w:instrText xml:space="preserve"> REF _Ref493350984 \r \h </w:instrText>
      </w:r>
      <w:r>
        <w:fldChar w:fldCharType="separate"/>
      </w:r>
      <w:r w:rsidR="000B5F25">
        <w:t>3.26</w:t>
      </w:r>
      <w:r>
        <w:fldChar w:fldCharType="end"/>
      </w:r>
      <w:r>
        <w:t xml:space="preserve">). </w:t>
      </w:r>
    </w:p>
    <w:p w14:paraId="610BCD74" w14:textId="7171613F" w:rsidR="00F47A7C" w:rsidRDefault="00F47A7C" w:rsidP="00E9295D">
      <w:pPr>
        <w:pStyle w:val="Code"/>
      </w:pPr>
      <w:r>
        <w:t xml:space="preserve">      "locations": [                             # See §</w:t>
      </w:r>
      <w:r>
        <w:fldChar w:fldCharType="begin"/>
      </w:r>
      <w:r>
        <w:instrText xml:space="preserve"> REF _Ref510013155 \r \h </w:instrText>
      </w:r>
      <w:r>
        <w:fldChar w:fldCharType="separate"/>
      </w:r>
      <w:r w:rsidR="000B5F25">
        <w:t>3.26.12</w:t>
      </w:r>
      <w:r>
        <w:fldChar w:fldCharType="end"/>
      </w:r>
      <w:r>
        <w:t>.</w:t>
      </w:r>
    </w:p>
    <w:p w14:paraId="1CD5C95D" w14:textId="69B9DB77" w:rsidR="00F47A7C" w:rsidRDefault="00F47A7C" w:rsidP="00E9295D">
      <w:pPr>
        <w:pStyle w:val="Code"/>
      </w:pPr>
      <w:r>
        <w:t xml:space="preserve">        {                                        # A location object (§</w:t>
      </w:r>
      <w:r>
        <w:fldChar w:fldCharType="begin"/>
      </w:r>
      <w:r>
        <w:instrText xml:space="preserve"> REF _Ref507665939 \r \h </w:instrText>
      </w:r>
      <w:r>
        <w:fldChar w:fldCharType="separate"/>
      </w:r>
      <w:r w:rsidR="000B5F25">
        <w:t>3.27</w:t>
      </w:r>
      <w:r>
        <w:fldChar w:fldCharType="end"/>
      </w:r>
      <w:r>
        <w:t>).</w:t>
      </w:r>
    </w:p>
    <w:p w14:paraId="509AAFAE" w14:textId="26E12FA1"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0B5F25">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579471"/>
      <w:r>
        <w:t>String properties</w:t>
      </w:r>
      <w:bookmarkEnd w:id="150"/>
    </w:p>
    <w:p w14:paraId="608886F6" w14:textId="3BF7FF63" w:rsidR="00093B1E" w:rsidRDefault="00093B1E" w:rsidP="00093B1E">
      <w:pPr>
        <w:pStyle w:val="Heading3"/>
      </w:pPr>
      <w:bookmarkStart w:id="151" w:name="_Ref4509677"/>
      <w:bookmarkStart w:id="152" w:name="_Toc6579472"/>
      <w:r>
        <w:t>Localizable strings</w:t>
      </w:r>
      <w:bookmarkEnd w:id="151"/>
      <w:bookmarkEnd w:id="152"/>
    </w:p>
    <w:p w14:paraId="340D5BF2" w14:textId="48456DCE"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0B5F25">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3" w:name="_Ref1571704"/>
      <w:bookmarkStart w:id="154" w:name="_Ref1571705"/>
      <w:bookmarkStart w:id="155" w:name="_Toc6579473"/>
      <w:r>
        <w:t>Redactable</w:t>
      </w:r>
      <w:r w:rsidR="00D244F4">
        <w:t xml:space="preserve"> string</w:t>
      </w:r>
      <w:r w:rsidR="00093B1E">
        <w:t>s</w:t>
      </w:r>
      <w:bookmarkEnd w:id="153"/>
      <w:bookmarkEnd w:id="154"/>
      <w:bookmarkEnd w:id="155"/>
    </w:p>
    <w:p w14:paraId="553A2175" w14:textId="4A9C0849"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0B5F25">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AE2D10D"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0B5F25">
        <w:t>3.14.27</w:t>
      </w:r>
      <w:r>
        <w:fldChar w:fldCharType="end"/>
      </w:r>
      <w:r>
        <w:t>).</w:t>
      </w:r>
    </w:p>
    <w:p w14:paraId="670174B2" w14:textId="5329F7C5" w:rsidR="00435405" w:rsidRDefault="00435405" w:rsidP="00435405">
      <w:pPr>
        <w:pStyle w:val="Heading3"/>
      </w:pPr>
      <w:bookmarkStart w:id="156" w:name="_Ref514314114"/>
      <w:bookmarkStart w:id="157" w:name="_Toc6579474"/>
      <w:r>
        <w:lastRenderedPageBreak/>
        <w:t>GUID-valued string</w:t>
      </w:r>
      <w:r w:rsidR="00093B1E">
        <w:t>s</w:t>
      </w:r>
      <w:bookmarkEnd w:id="156"/>
      <w:bookmarkEnd w:id="157"/>
    </w:p>
    <w:p w14:paraId="515A660C" w14:textId="5B94395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6067E956"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8" w:name="_Ref514326061"/>
      <w:bookmarkStart w:id="159" w:name="_Ref526937577"/>
      <w:bookmarkStart w:id="160" w:name="_Ref534894828"/>
      <w:bookmarkStart w:id="161" w:name="_Ref534896655"/>
      <w:bookmarkStart w:id="162" w:name="_Ref534897905"/>
      <w:bookmarkStart w:id="163" w:name="_Toc6579475"/>
      <w:r>
        <w:t>Hierarchical string</w:t>
      </w:r>
      <w:bookmarkEnd w:id="158"/>
      <w:r w:rsidR="00EA1909">
        <w:t>s</w:t>
      </w:r>
      <w:bookmarkEnd w:id="159"/>
      <w:bookmarkEnd w:id="160"/>
      <w:bookmarkEnd w:id="161"/>
      <w:bookmarkEnd w:id="162"/>
      <w:bookmarkEnd w:id="163"/>
    </w:p>
    <w:p w14:paraId="48E1903C" w14:textId="613DF0CD" w:rsidR="00C535F2" w:rsidRPr="00C535F2" w:rsidRDefault="00C535F2" w:rsidP="00C535F2">
      <w:pPr>
        <w:pStyle w:val="Heading4"/>
      </w:pPr>
      <w:bookmarkStart w:id="164" w:name="_Ref528149163"/>
      <w:bookmarkStart w:id="165" w:name="_Toc6579476"/>
      <w:r>
        <w:t>General</w:t>
      </w:r>
      <w:bookmarkEnd w:id="164"/>
      <w:bookmarkEnd w:id="165"/>
    </w:p>
    <w:p w14:paraId="06B22FB1" w14:textId="5F2D26A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0B5F25">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0B5F25">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6"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6"/>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782D94A" w:rsidR="00D244F4" w:rsidRDefault="00D244F4" w:rsidP="00D244F4">
      <w:r>
        <w:t>For examples, see §</w:t>
      </w:r>
      <w:r>
        <w:fldChar w:fldCharType="begin"/>
      </w:r>
      <w:r>
        <w:instrText xml:space="preserve"> REF _Ref514325725 \r \h </w:instrText>
      </w:r>
      <w:r>
        <w:fldChar w:fldCharType="separate"/>
      </w:r>
      <w:r w:rsidR="000B5F25">
        <w:t>3.8.2</w:t>
      </w:r>
      <w:r>
        <w:fldChar w:fldCharType="end"/>
      </w:r>
      <w:r>
        <w:t xml:space="preserve"> and §</w:t>
      </w:r>
      <w:r w:rsidR="00AC5BD9">
        <w:fldChar w:fldCharType="begin"/>
      </w:r>
      <w:r w:rsidR="00AC5BD9">
        <w:instrText xml:space="preserve"> REF _Ref526936776 \r \h </w:instrText>
      </w:r>
      <w:r w:rsidR="00AC5BD9">
        <w:fldChar w:fldCharType="separate"/>
      </w:r>
      <w:r w:rsidR="000B5F25">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7" w:name="_Ref515815105"/>
      <w:bookmarkStart w:id="168" w:name="_Toc6579477"/>
      <w:r>
        <w:t>Versioned hierarchical strings</w:t>
      </w:r>
      <w:bookmarkEnd w:id="167"/>
      <w:bookmarkEnd w:id="168"/>
    </w:p>
    <w:p w14:paraId="0E475B79" w14:textId="001CE69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0B5F25">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0B5F25">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5E24DE1B" w:rsidR="004108B9" w:rsidRDefault="004108B9" w:rsidP="004108B9">
      <w:pPr>
        <w:pStyle w:val="Code"/>
      </w:pPr>
      <w:r>
        <w:t>{                                 # A result object (§</w:t>
      </w:r>
      <w:r>
        <w:fldChar w:fldCharType="begin"/>
      </w:r>
      <w:r>
        <w:instrText xml:space="preserve"> REF _Ref493350984 \r \h </w:instrText>
      </w:r>
      <w:r>
        <w:fldChar w:fldCharType="separate"/>
      </w:r>
      <w:r w:rsidR="000B5F25">
        <w:t>3.26</w:t>
      </w:r>
      <w:r>
        <w:fldChar w:fldCharType="end"/>
      </w:r>
      <w:r>
        <w:t>).</w:t>
      </w:r>
    </w:p>
    <w:p w14:paraId="38CD9D1B" w14:textId="3B4C80DE"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0B5F25">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78ED581E" w:rsidR="00C535F2" w:rsidRDefault="00C535F2" w:rsidP="00C535F2">
      <w:pPr>
        <w:pStyle w:val="Code"/>
      </w:pPr>
      <w:r>
        <w:t xml:space="preserve">    "</w:t>
      </w:r>
      <w:proofErr w:type="spellStart"/>
      <w:r>
        <w:t>prohibitedWordHash</w:t>
      </w:r>
      <w:proofErr w:type="spellEnd"/>
      <w:r>
        <w:t>/</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9" w:name="_Ref508798892"/>
      <w:bookmarkStart w:id="170" w:name="_Toc6579478"/>
      <w:r>
        <w:t>Object properties</w:t>
      </w:r>
      <w:bookmarkEnd w:id="169"/>
      <w:bookmarkEnd w:id="170"/>
    </w:p>
    <w:p w14:paraId="1C30B6EF" w14:textId="420D6A58"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0B5F25">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0B5F25">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1" w:name="_Ref508869720"/>
      <w:bookmarkStart w:id="172" w:name="_Toc6579479"/>
      <w:r>
        <w:t>Array properties</w:t>
      </w:r>
      <w:bookmarkEnd w:id="171"/>
      <w:bookmarkEnd w:id="172"/>
    </w:p>
    <w:p w14:paraId="28EB82AC" w14:textId="5479DEBF" w:rsidR="000308F0" w:rsidRDefault="000308F0" w:rsidP="000308F0">
      <w:pPr>
        <w:pStyle w:val="Heading3"/>
      </w:pPr>
      <w:bookmarkStart w:id="173" w:name="_Toc6579480"/>
      <w:r>
        <w:t>General</w:t>
      </w:r>
      <w:bookmarkEnd w:id="173"/>
    </w:p>
    <w:p w14:paraId="5EBAA746" w14:textId="7BB9ED09"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0B5F25">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0B5F25">
        <w:t>3.8.2</w:t>
      </w:r>
      <w:r w:rsidR="00DA0A5A">
        <w:fldChar w:fldCharType="end"/>
      </w:r>
      <w:r w:rsidRPr="008F0C80">
        <w:t>).</w:t>
      </w:r>
    </w:p>
    <w:p w14:paraId="2EB44015" w14:textId="451AFEB9" w:rsidR="00E523EE" w:rsidRDefault="00E523EE" w:rsidP="00E523EE">
      <w:pPr>
        <w:pStyle w:val="Heading3"/>
      </w:pPr>
      <w:bookmarkStart w:id="174" w:name="_Toc6579481"/>
      <w:r>
        <w:t>Default value</w:t>
      </w:r>
      <w:bookmarkEnd w:id="174"/>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5" w:name="_Ref493404799"/>
      <w:bookmarkStart w:id="176" w:name="_Toc6579482"/>
      <w:r>
        <w:t>Array properties with unique values</w:t>
      </w:r>
      <w:bookmarkEnd w:id="175"/>
      <w:bookmarkEnd w:id="176"/>
    </w:p>
    <w:p w14:paraId="125B0718" w14:textId="5D329F6C"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7" w:name="_Ref4056185"/>
      <w:bookmarkStart w:id="178" w:name="_Toc6579483"/>
      <w:r>
        <w:t>Array indices</w:t>
      </w:r>
      <w:bookmarkEnd w:id="177"/>
      <w:bookmarkEnd w:id="178"/>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9" w:name="_Ref493408960"/>
      <w:bookmarkStart w:id="180" w:name="_Toc6579484"/>
      <w:r>
        <w:lastRenderedPageBreak/>
        <w:t>Property bags</w:t>
      </w:r>
      <w:bookmarkEnd w:id="179"/>
      <w:bookmarkEnd w:id="180"/>
    </w:p>
    <w:p w14:paraId="394A6CDE" w14:textId="6ABA55FC" w:rsidR="00815787" w:rsidRDefault="00815787" w:rsidP="00815787">
      <w:pPr>
        <w:pStyle w:val="Heading3"/>
      </w:pPr>
      <w:bookmarkStart w:id="181" w:name="_Ref3471095"/>
      <w:bookmarkStart w:id="182" w:name="_Ref3473306"/>
      <w:bookmarkStart w:id="183" w:name="_Toc6579485"/>
      <w:r>
        <w:t>General</w:t>
      </w:r>
      <w:bookmarkEnd w:id="181"/>
      <w:bookmarkEnd w:id="182"/>
      <w:bookmarkEnd w:id="183"/>
    </w:p>
    <w:p w14:paraId="0C250E31" w14:textId="4D2BD5F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0B5F25">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365360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0B5F25">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4" w:name="_Ref514325416"/>
      <w:bookmarkStart w:id="185" w:name="_Ref514325725"/>
      <w:bookmarkStart w:id="186" w:name="_Toc6579486"/>
      <w:r>
        <w:t>Tags</w:t>
      </w:r>
      <w:bookmarkEnd w:id="184"/>
      <w:bookmarkEnd w:id="185"/>
      <w:bookmarkEnd w:id="186"/>
    </w:p>
    <w:p w14:paraId="0765905B" w14:textId="2D9C6858" w:rsidR="00B501CE" w:rsidRPr="00B501CE" w:rsidRDefault="00B501CE" w:rsidP="00B501CE">
      <w:pPr>
        <w:pStyle w:val="Heading4"/>
      </w:pPr>
      <w:bookmarkStart w:id="187" w:name="_Ref4308693"/>
      <w:bookmarkStart w:id="188" w:name="_Toc6579487"/>
      <w:r>
        <w:t>General</w:t>
      </w:r>
      <w:bookmarkEnd w:id="187"/>
      <w:bookmarkEnd w:id="188"/>
    </w:p>
    <w:p w14:paraId="0F1BC690" w14:textId="44E40FB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9"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0B5F25">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0B5F25">
        <w:t>3.5.4</w:t>
      </w:r>
      <w:r w:rsidR="00952DBF">
        <w:fldChar w:fldCharType="end"/>
      </w:r>
      <w:r w:rsidR="00952DBF">
        <w:t xml:space="preserve">) </w:t>
      </w:r>
      <w:r w:rsidRPr="001A344F">
        <w:t>strings</w:t>
      </w:r>
      <w:bookmarkEnd w:id="18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43993448"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0B5F25">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724F74C9"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0B5F25">
        <w:t>3.14</w:t>
      </w:r>
      <w:r w:rsidR="00AE1CED">
        <w:fldChar w:fldCharType="end"/>
      </w:r>
      <w:r w:rsidR="00C91E75">
        <w:t>).</w:t>
      </w:r>
    </w:p>
    <w:p w14:paraId="1CA342F3" w14:textId="53490B82" w:rsidR="00AE1CED" w:rsidRDefault="00AE1CED" w:rsidP="00C91E75">
      <w:pPr>
        <w:pStyle w:val="Code"/>
      </w:pPr>
      <w:r>
        <w:t xml:space="preserve">  "artifacts": [               # See §</w:t>
      </w:r>
      <w:r>
        <w:fldChar w:fldCharType="begin"/>
      </w:r>
      <w:r>
        <w:instrText xml:space="preserve"> REF _Ref507667580 \r \h </w:instrText>
      </w:r>
      <w:r>
        <w:fldChar w:fldCharType="separate"/>
      </w:r>
      <w:r w:rsidR="000B5F25">
        <w:t>3.14.15</w:t>
      </w:r>
      <w:r>
        <w:fldChar w:fldCharType="end"/>
      </w:r>
      <w:r>
        <w:t>.</w:t>
      </w:r>
    </w:p>
    <w:p w14:paraId="04F7DBD5" w14:textId="49C517C3" w:rsidR="00AE1CED" w:rsidRDefault="00AE1CED" w:rsidP="00C91E75">
      <w:pPr>
        <w:pStyle w:val="Code"/>
      </w:pPr>
      <w:r>
        <w:t xml:space="preserve">    {                          # An artifact object (§</w:t>
      </w:r>
      <w:r>
        <w:fldChar w:fldCharType="begin"/>
      </w:r>
      <w:r>
        <w:instrText xml:space="preserve"> REF _Ref493403111 \r \h </w:instrText>
      </w:r>
      <w:r>
        <w:fldChar w:fldCharType="separate"/>
      </w:r>
      <w:r w:rsidR="000B5F25">
        <w:t>3.24</w:t>
      </w:r>
      <w:r>
        <w:fldChar w:fldCharType="end"/>
      </w:r>
      <w:r>
        <w:t>).</w:t>
      </w:r>
    </w:p>
    <w:p w14:paraId="4FF72523" w14:textId="4C9697BF"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0B5F25">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0" w:name="_Toc6579488"/>
      <w:r>
        <w:t>Tag metadata</w:t>
      </w:r>
      <w:bookmarkEnd w:id="190"/>
    </w:p>
    <w:p w14:paraId="0B3DB0EF" w14:textId="6F38657B"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del w:id="191" w:author="Laurence Golding" w:date="2019-04-20T08:41:00Z">
        <w:r w:rsidR="008D0C1D" w:rsidDel="00F40B7D">
          <w:delText>next</w:delText>
        </w:r>
        <w:r w:rsidDel="00F40B7D">
          <w:delText xml:space="preserve"> in the property bag of </w:delText>
        </w:r>
        <w:r w:rsidR="008D0C1D" w:rsidDel="00F40B7D">
          <w:delText xml:space="preserve">the containing </w:delText>
        </w:r>
        <w:r w:rsidR="008D0C1D" w:rsidRPr="008D0C1D" w:rsidDel="00F40B7D">
          <w:rPr>
            <w:rStyle w:val="CODEtemp"/>
          </w:rPr>
          <w:delText>result</w:delText>
        </w:r>
        <w:r w:rsidR="008D0C1D" w:rsidDel="00F40B7D">
          <w:delText xml:space="preserve"> object (</w:delText>
        </w:r>
        <w:r w:rsidR="008D0C1D" w:rsidRPr="008F0C80" w:rsidDel="00F40B7D">
          <w:delText>§</w:delText>
        </w:r>
        <w:r w:rsidR="008D0C1D" w:rsidDel="00F40B7D">
          <w:fldChar w:fldCharType="begin"/>
        </w:r>
        <w:r w:rsidR="008D0C1D" w:rsidDel="00F40B7D">
          <w:delInstrText xml:space="preserve"> REF _Ref493350984 \r \h </w:delInstrText>
        </w:r>
        <w:r w:rsidR="008D0C1D" w:rsidDel="00F40B7D">
          <w:fldChar w:fldCharType="separate"/>
        </w:r>
        <w:r w:rsidR="000B5F25" w:rsidDel="00F40B7D">
          <w:delText>3.26</w:delText>
        </w:r>
        <w:r w:rsidR="008D0C1D" w:rsidDel="00F40B7D">
          <w:fldChar w:fldCharType="end"/>
        </w:r>
        <w:r w:rsidR="008D0C1D" w:rsidDel="00F40B7D">
          <w:delText>), if any</w:delText>
        </w:r>
      </w:del>
      <w:del w:id="192" w:author="Laurence Golding" w:date="2019-04-20T08:42:00Z">
        <w:r w:rsidR="008D0C1D" w:rsidDel="00F40B7D">
          <w:delText xml:space="preserve">, </w:delText>
        </w:r>
      </w:del>
      <w:r w:rsidR="008D0C1D">
        <w:t xml:space="preserve">and </w:t>
      </w:r>
      <w:del w:id="193" w:author="Laurence Golding" w:date="2019-04-20T08:42:00Z">
        <w:r w:rsidR="008D0C1D" w:rsidDel="00F40B7D">
          <w:delText xml:space="preserve">last </w:delText>
        </w:r>
      </w:del>
      <w:ins w:id="194" w:author="Laurence Golding" w:date="2019-04-20T08:42:00Z">
        <w:r w:rsidR="00F40B7D">
          <w:t xml:space="preserve">then </w:t>
        </w:r>
      </w:ins>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0B5F25">
        <w:t>3.14</w:t>
      </w:r>
      <w:r w:rsidR="008D0C1D">
        <w:fldChar w:fldCharType="end"/>
      </w:r>
      <w:r w:rsidR="008D0C1D">
        <w:t>)</w:t>
      </w:r>
      <w:ins w:id="195" w:author="Laurence Golding" w:date="2019-04-20T08:47:00Z">
        <w:r w:rsidR="00F40B7D">
          <w:t xml:space="preserve"> </w:t>
        </w:r>
        <w:proofErr w:type="spellStart"/>
        <w:r w:rsidR="00F40B7D" w:rsidRPr="00F40B7D">
          <w:rPr>
            <w:rStyle w:val="CODEtemp"/>
          </w:rPr>
          <w:t>theRun</w:t>
        </w:r>
      </w:ins>
      <w:proofErr w:type="spellEnd"/>
      <w:r w:rsidR="008D0C1D">
        <w:t>, if any</w:t>
      </w:r>
      <w:r>
        <w:t>.</w:t>
      </w:r>
    </w:p>
    <w:p w14:paraId="4761FD94" w14:textId="08F0B9B0" w:rsidR="00E945FA" w:rsidRDefault="00E945FA" w:rsidP="00E945FA">
      <w:pPr>
        <w:pStyle w:val="Note"/>
      </w:pPr>
      <w:r>
        <w:t>EXAMPLE</w:t>
      </w:r>
      <w:ins w:id="196" w:author="Laurence Golding" w:date="2019-04-20T08:52:00Z">
        <w:r w:rsidR="00F40B7D">
          <w:t xml:space="preserve"> 1</w:t>
        </w:r>
      </w:ins>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0B5F25">
        <w:t>3.8.2.1</w:t>
      </w:r>
      <w:r w:rsidR="004B43A1">
        <w:fldChar w:fldCharType="end"/>
      </w:r>
      <w:r w:rsidR="004B43A1">
        <w:t xml:space="preserve">, </w:t>
      </w:r>
      <w:r>
        <w:t xml:space="preserve">suppose the tool wishes to provide additional information about </w:t>
      </w:r>
      <w:del w:id="197" w:author="Laurence Golding" w:date="2019-04-20T08:38:00Z">
        <w:r w:rsidR="004B43A1" w:rsidDel="00F40B7D">
          <w:delText>ship blocking bugs</w:delText>
        </w:r>
      </w:del>
      <w:ins w:id="198" w:author="Laurence Golding" w:date="2019-04-20T08:38:00Z">
        <w:r w:rsidR="00F40B7D">
          <w:t>using open source code</w:t>
        </w:r>
      </w:ins>
      <w:r>
        <w:t xml:space="preserve">. It might provide that information within the property bag containing the tag (the property bag belonging to the </w:t>
      </w:r>
      <w:del w:id="199" w:author="Laurence Golding" w:date="2019-04-20T08:43:00Z">
        <w:r w:rsidRPr="00B94FAC" w:rsidDel="00F40B7D">
          <w:rPr>
            <w:rStyle w:val="CODEtemp"/>
          </w:rPr>
          <w:delText>result</w:delText>
        </w:r>
        <w:r w:rsidDel="00F40B7D">
          <w:delText xml:space="preserve"> </w:delText>
        </w:r>
      </w:del>
      <w:ins w:id="200" w:author="Laurence Golding" w:date="2019-04-20T08:43:00Z">
        <w:r w:rsidR="00F40B7D">
          <w:rPr>
            <w:rStyle w:val="CODEtemp"/>
          </w:rPr>
          <w:t>artifact</w:t>
        </w:r>
        <w:r w:rsidR="00F40B7D">
          <w:t xml:space="preserve"> </w:t>
        </w:r>
      </w:ins>
      <w:r>
        <w:t>object):</w:t>
      </w:r>
    </w:p>
    <w:p w14:paraId="4933358D" w14:textId="42E5A6A1" w:rsidR="004B43A1" w:rsidRDefault="004B43A1" w:rsidP="004B43A1">
      <w:pPr>
        <w:pStyle w:val="Code"/>
      </w:pPr>
      <w:r>
        <w:t>{                              # A</w:t>
      </w:r>
      <w:ins w:id="201" w:author="Laurence Golding" w:date="2019-04-20T08:43:00Z">
        <w:r w:rsidR="00F40B7D">
          <w:t>n</w:t>
        </w:r>
      </w:ins>
      <w:r>
        <w:t xml:space="preserve"> </w:t>
      </w:r>
      <w:del w:id="202" w:author="Laurence Golding" w:date="2019-04-20T08:43:00Z">
        <w:r w:rsidDel="00F40B7D">
          <w:delText xml:space="preserve">result </w:delText>
        </w:r>
      </w:del>
      <w:ins w:id="203" w:author="Laurence Golding" w:date="2019-04-20T08:43:00Z">
        <w:r w:rsidR="00F40B7D">
          <w:t xml:space="preserve">artifact </w:t>
        </w:r>
      </w:ins>
      <w:r>
        <w:t>object (§</w:t>
      </w:r>
      <w:ins w:id="204" w:author="Laurence Golding" w:date="2019-04-20T08:43:00Z">
        <w:r w:rsidR="00F40B7D">
          <w:fldChar w:fldCharType="begin"/>
        </w:r>
        <w:r w:rsidR="00F40B7D">
          <w:instrText xml:space="preserve"> REF _Ref493403111 \r \h </w:instrText>
        </w:r>
      </w:ins>
      <w:r w:rsidR="00F40B7D">
        <w:fldChar w:fldCharType="separate"/>
      </w:r>
      <w:ins w:id="205" w:author="Laurence Golding" w:date="2019-04-20T08:43:00Z">
        <w:r w:rsidR="00F40B7D">
          <w:t>3.24</w:t>
        </w:r>
        <w:r w:rsidR="00F40B7D">
          <w:fldChar w:fldCharType="end"/>
        </w:r>
      </w:ins>
      <w:del w:id="206" w:author="Laurence Golding" w:date="2019-04-20T08:43:00Z">
        <w:r w:rsidDel="00F40B7D">
          <w:fldChar w:fldCharType="begin"/>
        </w:r>
        <w:r w:rsidDel="00F40B7D">
          <w:delInstrText xml:space="preserve"> REF _Ref493350984 \r \h  \* MERGEFORMAT </w:delInstrText>
        </w:r>
        <w:r w:rsidDel="00F40B7D">
          <w:fldChar w:fldCharType="separate"/>
        </w:r>
        <w:r w:rsidR="000B5F25" w:rsidDel="00F40B7D">
          <w:delText>3.26</w:delText>
        </w:r>
        <w:r w:rsidDel="00F40B7D">
          <w:fldChar w:fldCharType="end"/>
        </w:r>
      </w:del>
      <w:r>
        <w:t>).</w:t>
      </w:r>
    </w:p>
    <w:p w14:paraId="2D18836D" w14:textId="77777777" w:rsidR="00F40B7D" w:rsidRDefault="004B43A1" w:rsidP="004B43A1">
      <w:pPr>
        <w:pStyle w:val="Code"/>
        <w:rPr>
          <w:ins w:id="207" w:author="Laurence Golding" w:date="2019-04-20T08:44:00Z"/>
        </w:rPr>
      </w:pPr>
      <w:r>
        <w:t xml:space="preserve">  "</w:t>
      </w:r>
      <w:del w:id="208" w:author="Laurence Golding" w:date="2019-04-20T08:44:00Z">
        <w:r w:rsidDel="00F40B7D">
          <w:delText>ruleId</w:delText>
        </w:r>
      </w:del>
      <w:ins w:id="209" w:author="Laurence Golding" w:date="2019-04-20T08:44:00Z">
        <w:r w:rsidR="00F40B7D">
          <w:t>location</w:t>
        </w:r>
      </w:ins>
      <w:r>
        <w:t xml:space="preserve">": </w:t>
      </w:r>
      <w:del w:id="210" w:author="Laurence Golding" w:date="2019-04-20T08:44:00Z">
        <w:r w:rsidDel="00F40B7D">
          <w:delText>"DB2124"</w:delText>
        </w:r>
      </w:del>
      <w:ins w:id="211" w:author="Laurence Golding" w:date="2019-04-20T08:44:00Z">
        <w:r w:rsidR="00F40B7D">
          <w:t>{</w:t>
        </w:r>
      </w:ins>
    </w:p>
    <w:p w14:paraId="51CEB15D" w14:textId="3CE2D038" w:rsidR="00F40B7D" w:rsidRDefault="00F40B7D" w:rsidP="004B43A1">
      <w:pPr>
        <w:pStyle w:val="Code"/>
        <w:rPr>
          <w:ins w:id="212" w:author="Laurence Golding" w:date="2019-04-20T08:44:00Z"/>
        </w:rPr>
      </w:pPr>
      <w:ins w:id="213" w:author="Laurence Golding" w:date="2019-04-20T08:44:00Z">
        <w:r>
          <w:t xml:space="preserve">    "uri": "http://www.example.com/libraries/jsonParser.js"</w:t>
        </w:r>
      </w:ins>
    </w:p>
    <w:p w14:paraId="4C9A4D72" w14:textId="14590FDF" w:rsidR="004B43A1" w:rsidRDefault="00F40B7D" w:rsidP="004B43A1">
      <w:pPr>
        <w:pStyle w:val="Code"/>
      </w:pPr>
      <w:ins w:id="214" w:author="Laurence Golding" w:date="2019-04-20T08:44:00Z">
        <w:r>
          <w:t xml:space="preserve">  }</w:t>
        </w:r>
      </w:ins>
      <w:r w:rsidR="004B43A1">
        <w:t>,</w:t>
      </w:r>
    </w:p>
    <w:p w14:paraId="5699E57B" w14:textId="3E6E18EB" w:rsidR="004B43A1" w:rsidDel="00F40B7D" w:rsidRDefault="004B43A1" w:rsidP="004B43A1">
      <w:pPr>
        <w:pStyle w:val="Code"/>
        <w:rPr>
          <w:del w:id="215" w:author="Laurence Golding" w:date="2019-04-20T08:44:00Z"/>
        </w:rPr>
      </w:pPr>
      <w:del w:id="216" w:author="Laurence Golding" w:date="2019-04-20T08:44:00Z">
        <w:r w:rsidDel="00F40B7D">
          <w:delText xml:space="preserve">  ...</w:delText>
        </w:r>
      </w:del>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2FDA8E09" w:rsidR="004B43A1" w:rsidRDefault="004B43A1" w:rsidP="004B43A1">
      <w:pPr>
        <w:pStyle w:val="Code"/>
      </w:pPr>
      <w:r>
        <w:t xml:space="preserve">      "</w:t>
      </w:r>
      <w:proofErr w:type="spellStart"/>
      <w:del w:id="217" w:author="Laurence Golding" w:date="2019-04-20T08:45:00Z">
        <w:r w:rsidDel="00F40B7D">
          <w:delText>shipBlocking</w:delText>
        </w:r>
      </w:del>
      <w:ins w:id="218" w:author="Laurence Golding" w:date="2019-04-20T08:45:00Z">
        <w:r w:rsidR="00F40B7D">
          <w:t>openSource</w:t>
        </w:r>
      </w:ins>
      <w:proofErr w:type="spellEnd"/>
      <w:r>
        <w:t>"</w:t>
      </w:r>
    </w:p>
    <w:p w14:paraId="0BCDF21D" w14:textId="4E408DCC" w:rsidR="004B43A1" w:rsidRDefault="004B43A1" w:rsidP="004B43A1">
      <w:pPr>
        <w:pStyle w:val="Code"/>
      </w:pPr>
      <w:r>
        <w:t xml:space="preserve">    ],</w:t>
      </w:r>
    </w:p>
    <w:p w14:paraId="1D8CBC54" w14:textId="5800661D" w:rsidR="004B43A1" w:rsidRDefault="004B43A1" w:rsidP="004B43A1">
      <w:pPr>
        <w:pStyle w:val="Code"/>
      </w:pPr>
      <w:r>
        <w:t xml:space="preserve">    "</w:t>
      </w:r>
      <w:proofErr w:type="spellStart"/>
      <w:del w:id="219" w:author="Laurence Golding" w:date="2019-04-20T08:45:00Z">
        <w:r w:rsidDel="00F40B7D">
          <w:delText>shipBlocking</w:delText>
        </w:r>
      </w:del>
      <w:ins w:id="220" w:author="Laurence Golding" w:date="2019-04-20T08:45:00Z">
        <w:r w:rsidR="00F40B7D">
          <w:t>openSource</w:t>
        </w:r>
      </w:ins>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56CC0D07" w:rsidR="004B43A1" w:rsidRDefault="004B43A1" w:rsidP="004B43A1">
      <w:pPr>
        <w:pStyle w:val="Code"/>
      </w:pPr>
      <w:r>
        <w:t xml:space="preserve">        "http://www.example.com/procedures/</w:t>
      </w:r>
      <w:del w:id="221" w:author="Laurence Golding" w:date="2019-04-20T08:45:00Z">
        <w:r w:rsidDel="00F40B7D">
          <w:delText>shipBlockingBugs</w:delText>
        </w:r>
      </w:del>
      <w:ins w:id="222" w:author="Laurence Golding" w:date="2019-04-20T08:45:00Z">
        <w:r w:rsidR="00F40B7D">
          <w:t>usingOpenSource</w:t>
        </w:r>
      </w:ins>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ACFF8EE" w:rsidR="00E945FA" w:rsidRDefault="00E945FA" w:rsidP="00E945FA">
      <w:pPr>
        <w:pStyle w:val="Note"/>
      </w:pPr>
      <w:del w:id="223" w:author="Laurence Golding" w:date="2019-04-20T08:52:00Z">
        <w:r w:rsidRPr="004B43A1" w:rsidDel="00F40B7D">
          <w:delText>However</w:delText>
        </w:r>
        <w:r w:rsidDel="00F40B7D">
          <w:delText>,</w:delText>
        </w:r>
      </w:del>
      <w:ins w:id="224" w:author="Laurence Golding" w:date="2019-04-20T08:52:00Z">
        <w:r w:rsidR="00F40B7D">
          <w:t>EXAMPLE 2:</w:t>
        </w:r>
      </w:ins>
      <w:r>
        <w:t xml:space="preserve"> </w:t>
      </w:r>
      <w:del w:id="225" w:author="Laurence Golding" w:date="2019-04-20T08:52:00Z">
        <w:r w:rsidDel="00F40B7D">
          <w:delText xml:space="preserve">there </w:delText>
        </w:r>
      </w:del>
      <w:ins w:id="226" w:author="Laurence Golding" w:date="2019-04-20T08:52:00Z">
        <w:r w:rsidR="00F40B7D">
          <w:t xml:space="preserve">There </w:t>
        </w:r>
      </w:ins>
      <w:r>
        <w:t xml:space="preserve">might be several </w:t>
      </w:r>
      <w:del w:id="227" w:author="Laurence Golding" w:date="2019-04-20T08:45:00Z">
        <w:r w:rsidR="00164541" w:rsidDel="00F40B7D">
          <w:delText>ship blocking bugs</w:delText>
        </w:r>
      </w:del>
      <w:ins w:id="228" w:author="Laurence Golding" w:date="2019-04-20T08:45:00Z">
        <w:r w:rsidR="00F40B7D">
          <w:t xml:space="preserve">open source </w:t>
        </w:r>
      </w:ins>
      <w:ins w:id="229" w:author="Laurence Golding" w:date="2019-04-20T08:46:00Z">
        <w:r w:rsidR="00F40B7D">
          <w:t>files</w:t>
        </w:r>
      </w:ins>
      <w:r>
        <w:t xml:space="preserve">. To avoid duplicating </w:t>
      </w:r>
      <w:r w:rsidR="00952DBF">
        <w:t>information</w:t>
      </w:r>
      <w:r>
        <w:t xml:space="preserve">, the tool might choose to place </w:t>
      </w:r>
      <w:del w:id="230" w:author="Laurence Golding" w:date="2019-04-20T08:52:00Z">
        <w:r w:rsidDel="00F40B7D">
          <w:delText xml:space="preserve">it </w:delText>
        </w:r>
      </w:del>
      <w:ins w:id="231" w:author="Laurence Golding" w:date="2019-04-20T08:52:00Z">
        <w:r w:rsidR="00F40B7D">
          <w:t xml:space="preserve">the tag metadata </w:t>
        </w:r>
      </w:ins>
      <w:r>
        <w:t xml:space="preserve">in the property bag belonging to </w:t>
      </w:r>
      <w:proofErr w:type="spellStart"/>
      <w:r w:rsidR="00164541">
        <w:rPr>
          <w:rStyle w:val="CODEtemp"/>
        </w:rPr>
        <w:t>theRun</w:t>
      </w:r>
      <w:proofErr w:type="spellEnd"/>
      <w:r>
        <w:t>:</w:t>
      </w:r>
    </w:p>
    <w:p w14:paraId="3FB02CCE" w14:textId="05373020" w:rsidR="00D01390" w:rsidRDefault="00D01390" w:rsidP="00164541">
      <w:pPr>
        <w:pStyle w:val="Code"/>
      </w:pPr>
      <w:r>
        <w:t>{                              # A run object (§</w:t>
      </w:r>
      <w:r>
        <w:fldChar w:fldCharType="begin"/>
      </w:r>
      <w:r>
        <w:instrText xml:space="preserve"> REF _Ref493349997 \r \h </w:instrText>
      </w:r>
      <w:r>
        <w:fldChar w:fldCharType="separate"/>
      </w:r>
      <w:r w:rsidR="000B5F25">
        <w:t>3.14</w:t>
      </w:r>
      <w:r>
        <w:fldChar w:fldCharType="end"/>
      </w:r>
      <w:r>
        <w:t>).</w:t>
      </w:r>
    </w:p>
    <w:p w14:paraId="0249F15F" w14:textId="4E96E32D" w:rsidR="00D01390" w:rsidRDefault="00D01390" w:rsidP="00164541">
      <w:pPr>
        <w:pStyle w:val="Code"/>
      </w:pPr>
      <w:r>
        <w:t xml:space="preserve">  "</w:t>
      </w:r>
      <w:del w:id="232" w:author="Laurence Golding" w:date="2019-04-20T08:49:00Z">
        <w:r w:rsidDel="00F40B7D">
          <w:delText>results</w:delText>
        </w:r>
      </w:del>
      <w:ins w:id="233" w:author="Laurence Golding" w:date="2019-04-20T08:49:00Z">
        <w:r w:rsidR="00F40B7D">
          <w:t>artifacts</w:t>
        </w:r>
      </w:ins>
      <w:r>
        <w:t>": [</w:t>
      </w:r>
    </w:p>
    <w:p w14:paraId="44515839" w14:textId="6D5E0A27" w:rsidR="00164541" w:rsidRDefault="00D01390" w:rsidP="00164541">
      <w:pPr>
        <w:pStyle w:val="Code"/>
      </w:pPr>
      <w:r>
        <w:t xml:space="preserve">    </w:t>
      </w:r>
      <w:r w:rsidR="00164541">
        <w:t>{                          # A</w:t>
      </w:r>
      <w:ins w:id="234" w:author="Laurence Golding" w:date="2019-04-20T08:49:00Z">
        <w:r w:rsidR="00F40B7D">
          <w:t>n</w:t>
        </w:r>
      </w:ins>
      <w:r w:rsidR="00164541">
        <w:t xml:space="preserve"> </w:t>
      </w:r>
      <w:del w:id="235" w:author="Laurence Golding" w:date="2019-04-20T08:49:00Z">
        <w:r w:rsidR="00164541" w:rsidDel="00F40B7D">
          <w:delText xml:space="preserve">result </w:delText>
        </w:r>
      </w:del>
      <w:ins w:id="236" w:author="Laurence Golding" w:date="2019-04-20T08:49:00Z">
        <w:r w:rsidR="00F40B7D">
          <w:t xml:space="preserve">artifact </w:t>
        </w:r>
      </w:ins>
      <w:r w:rsidR="00164541">
        <w:t>object (§</w:t>
      </w:r>
      <w:ins w:id="237" w:author="Laurence Golding" w:date="2019-04-20T08:49:00Z">
        <w:r w:rsidR="00F40B7D">
          <w:fldChar w:fldCharType="begin"/>
        </w:r>
        <w:r w:rsidR="00F40B7D">
          <w:instrText xml:space="preserve"> REF _Ref493403111 \r \h </w:instrText>
        </w:r>
      </w:ins>
      <w:r w:rsidR="00F40B7D">
        <w:fldChar w:fldCharType="separate"/>
      </w:r>
      <w:ins w:id="238" w:author="Laurence Golding" w:date="2019-04-20T08:49:00Z">
        <w:r w:rsidR="00F40B7D">
          <w:t>3.24</w:t>
        </w:r>
        <w:r w:rsidR="00F40B7D">
          <w:fldChar w:fldCharType="end"/>
        </w:r>
      </w:ins>
      <w:del w:id="239" w:author="Laurence Golding" w:date="2019-04-20T08:49:00Z">
        <w:r w:rsidR="00164541" w:rsidDel="00F40B7D">
          <w:fldChar w:fldCharType="begin"/>
        </w:r>
        <w:r w:rsidR="00164541" w:rsidDel="00F40B7D">
          <w:delInstrText xml:space="preserve"> REF _Ref493350984 \r \h  \* MERGEFORMAT </w:delInstrText>
        </w:r>
        <w:r w:rsidR="00164541" w:rsidDel="00F40B7D">
          <w:fldChar w:fldCharType="separate"/>
        </w:r>
        <w:r w:rsidR="000B5F25" w:rsidDel="00F40B7D">
          <w:delText>3.26</w:delText>
        </w:r>
        <w:r w:rsidR="00164541" w:rsidDel="00F40B7D">
          <w:fldChar w:fldCharType="end"/>
        </w:r>
      </w:del>
      <w:r w:rsidR="00164541">
        <w:t>).</w:t>
      </w:r>
    </w:p>
    <w:p w14:paraId="6A66EFA7" w14:textId="77777777" w:rsidR="00F40B7D" w:rsidRDefault="00D01390" w:rsidP="00164541">
      <w:pPr>
        <w:pStyle w:val="Code"/>
        <w:rPr>
          <w:ins w:id="240" w:author="Laurence Golding" w:date="2019-04-20T08:50:00Z"/>
        </w:rPr>
      </w:pPr>
      <w:r>
        <w:t xml:space="preserve">    </w:t>
      </w:r>
      <w:r w:rsidR="00164541">
        <w:t xml:space="preserve">  "</w:t>
      </w:r>
      <w:del w:id="241" w:author="Laurence Golding" w:date="2019-04-20T08:50:00Z">
        <w:r w:rsidR="00164541" w:rsidDel="00F40B7D">
          <w:delText>ruleId</w:delText>
        </w:r>
      </w:del>
      <w:ins w:id="242" w:author="Laurence Golding" w:date="2019-04-20T08:50:00Z">
        <w:r w:rsidR="00F40B7D">
          <w:t>location</w:t>
        </w:r>
      </w:ins>
      <w:r w:rsidR="00164541">
        <w:t xml:space="preserve">": </w:t>
      </w:r>
      <w:ins w:id="243" w:author="Laurence Golding" w:date="2019-04-20T08:50:00Z">
        <w:r w:rsidR="00F40B7D">
          <w:t>{</w:t>
        </w:r>
      </w:ins>
    </w:p>
    <w:p w14:paraId="10097458" w14:textId="77777777" w:rsidR="00F40B7D" w:rsidRDefault="00F40B7D" w:rsidP="00164541">
      <w:pPr>
        <w:pStyle w:val="Code"/>
        <w:rPr>
          <w:ins w:id="244" w:author="Laurence Golding" w:date="2019-04-20T08:50:00Z"/>
        </w:rPr>
      </w:pPr>
      <w:ins w:id="245" w:author="Laurence Golding" w:date="2019-04-20T08:50:00Z">
        <w:r>
          <w:t xml:space="preserve">        "uri": </w:t>
        </w:r>
      </w:ins>
      <w:r w:rsidR="00164541">
        <w:t>"</w:t>
      </w:r>
      <w:ins w:id="246" w:author="Laurence Golding" w:date="2019-04-20T08:50:00Z">
        <w:r>
          <w:t>http://www.example.com/libraries/jsonParser.js</w:t>
        </w:r>
      </w:ins>
      <w:del w:id="247" w:author="Laurence Golding" w:date="2019-04-20T08:50:00Z">
        <w:r w:rsidR="00164541" w:rsidDel="00F40B7D">
          <w:delText>DB2124</w:delText>
        </w:r>
      </w:del>
      <w:r w:rsidR="00164541">
        <w:t>"</w:t>
      </w:r>
    </w:p>
    <w:p w14:paraId="7FB26A1B" w14:textId="54126089" w:rsidR="00164541" w:rsidRDefault="00F40B7D" w:rsidP="00164541">
      <w:pPr>
        <w:pStyle w:val="Code"/>
      </w:pPr>
      <w:ins w:id="248" w:author="Laurence Golding" w:date="2019-04-20T08:50:00Z">
        <w:r>
          <w:t xml:space="preserve">      }</w:t>
        </w:r>
      </w:ins>
      <w:r w:rsidR="00164541">
        <w:t>,</w:t>
      </w:r>
    </w:p>
    <w:p w14:paraId="7A9D811F" w14:textId="7ABC005C" w:rsidR="00164541" w:rsidDel="00F40B7D" w:rsidRDefault="00D01390" w:rsidP="00164541">
      <w:pPr>
        <w:pStyle w:val="Code"/>
        <w:rPr>
          <w:del w:id="249" w:author="Laurence Golding" w:date="2019-04-20T08:50:00Z"/>
        </w:rPr>
      </w:pPr>
      <w:del w:id="250" w:author="Laurence Golding" w:date="2019-04-20T08:50:00Z">
        <w:r w:rsidDel="00F40B7D">
          <w:delText xml:space="preserve">   </w:delText>
        </w:r>
        <w:r w:rsidR="00164541" w:rsidDel="00F40B7D">
          <w:delText xml:space="preserve">  ...</w:delText>
        </w:r>
      </w:del>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5A0233D7" w:rsidR="00164541" w:rsidRDefault="00164541" w:rsidP="00164541">
      <w:pPr>
        <w:pStyle w:val="Code"/>
      </w:pPr>
      <w:r>
        <w:t xml:space="preserve">    </w:t>
      </w:r>
      <w:r w:rsidR="00952DBF">
        <w:t xml:space="preserve">    </w:t>
      </w:r>
      <w:r>
        <w:t xml:space="preserve">  "</w:t>
      </w:r>
      <w:proofErr w:type="spellStart"/>
      <w:del w:id="251" w:author="Laurence Golding" w:date="2019-04-20T08:50:00Z">
        <w:r w:rsidDel="00F40B7D">
          <w:delText>shipBlocking</w:delText>
        </w:r>
      </w:del>
      <w:ins w:id="252" w:author="Laurence Golding" w:date="2019-04-20T08:50:00Z">
        <w:r w:rsidR="00F40B7D">
          <w:t>openSource</w:t>
        </w:r>
      </w:ins>
      <w:proofErr w:type="spellEnd"/>
      <w:r>
        <w:t>"</w:t>
      </w:r>
    </w:p>
    <w:p w14:paraId="267A7AC6" w14:textId="3E5460AD" w:rsidR="00164541" w:rsidRDefault="00952DBF" w:rsidP="00164541">
      <w:pPr>
        <w:pStyle w:val="Code"/>
        <w:rPr>
          <w:ins w:id="253" w:author="Laurence Golding" w:date="2019-04-20T08:51:00Z"/>
        </w:rPr>
      </w:pPr>
      <w:r>
        <w:t xml:space="preserve">  </w:t>
      </w:r>
      <w:r w:rsidR="00164541">
        <w:t xml:space="preserve">    </w:t>
      </w:r>
      <w:r>
        <w:t xml:space="preserve">  </w:t>
      </w:r>
      <w:r w:rsidR="00164541">
        <w:t>]</w:t>
      </w:r>
    </w:p>
    <w:p w14:paraId="460DAD95" w14:textId="479091F8" w:rsidR="00F40B7D" w:rsidRDefault="00F40B7D" w:rsidP="00164541">
      <w:pPr>
        <w:pStyle w:val="Code"/>
      </w:pPr>
      <w:ins w:id="254" w:author="Laurence Golding" w:date="2019-04-20T08:51:00Z">
        <w:r>
          <w:t xml:space="preserve">      }</w:t>
        </w:r>
      </w:ins>
    </w:p>
    <w:p w14:paraId="1BE19106" w14:textId="7089726F" w:rsidR="00952DBF" w:rsidRDefault="00164541" w:rsidP="00164541">
      <w:pPr>
        <w:pStyle w:val="Code"/>
        <w:rPr>
          <w:ins w:id="255" w:author="Laurence Golding" w:date="2019-04-20T08:53:00Z"/>
        </w:rPr>
      </w:pPr>
      <w:r>
        <w:t xml:space="preserve">  </w:t>
      </w:r>
      <w:r w:rsidR="00952DBF">
        <w:t xml:space="preserve">  </w:t>
      </w:r>
      <w:r>
        <w:t>}</w:t>
      </w:r>
      <w:ins w:id="256" w:author="Laurence Golding" w:date="2019-04-20T08:53:00Z">
        <w:r w:rsidR="00F40B7D">
          <w:t>,</w:t>
        </w:r>
      </w:ins>
    </w:p>
    <w:p w14:paraId="63F7F466" w14:textId="0D041C66" w:rsidR="00F40B7D" w:rsidRDefault="00F40B7D" w:rsidP="00164541">
      <w:pPr>
        <w:pStyle w:val="Code"/>
      </w:pPr>
      <w:ins w:id="257" w:author="Laurence Golding" w:date="2019-04-20T08:53:00Z">
        <w:r>
          <w:t xml:space="preserve">    ...</w:t>
        </w:r>
      </w:ins>
    </w:p>
    <w:p w14:paraId="2C8464D5" w14:textId="5B48457E" w:rsidR="00164541" w:rsidRDefault="00952DBF" w:rsidP="00164541">
      <w:pPr>
        <w:pStyle w:val="Code"/>
        <w:rPr>
          <w:ins w:id="258" w:author="Laurence Golding" w:date="2019-04-20T08:53:00Z"/>
        </w:rPr>
      </w:pPr>
      <w:r>
        <w:t xml:space="preserve">  ],</w:t>
      </w:r>
    </w:p>
    <w:p w14:paraId="4CFF413E" w14:textId="79E8852F" w:rsidR="00F40B7D" w:rsidRDefault="00F40B7D" w:rsidP="00164541">
      <w:pPr>
        <w:pStyle w:val="Code"/>
        <w:rPr>
          <w:ins w:id="259" w:author="Laurence Golding" w:date="2019-04-20T08:51:00Z"/>
        </w:rPr>
      </w:pPr>
      <w:ins w:id="260" w:author="Laurence Golding" w:date="2019-04-20T08:53:00Z">
        <w:r>
          <w:t xml:space="preserve">  ...</w:t>
        </w:r>
      </w:ins>
    </w:p>
    <w:p w14:paraId="02DEF472" w14:textId="56D76545" w:rsidR="00F40B7D" w:rsidDel="00F40B7D" w:rsidRDefault="00F40B7D" w:rsidP="00164541">
      <w:pPr>
        <w:pStyle w:val="Code"/>
        <w:rPr>
          <w:del w:id="261" w:author="Laurence Golding" w:date="2019-04-20T08:53:00Z"/>
        </w:rPr>
      </w:pPr>
    </w:p>
    <w:p w14:paraId="15DC335B" w14:textId="6EDD35F9" w:rsidR="00952DBF" w:rsidRDefault="00952DBF" w:rsidP="00164541">
      <w:pPr>
        <w:pStyle w:val="Code"/>
      </w:pPr>
      <w:r>
        <w:t xml:space="preserve">  "properties": {</w:t>
      </w:r>
      <w:ins w:id="262" w:author="Laurence Golding" w:date="2019-04-20T08:51:00Z">
        <w:r w:rsidR="00F40B7D">
          <w:t xml:space="preserve">              # The property bag of the containing run.</w:t>
        </w:r>
      </w:ins>
    </w:p>
    <w:p w14:paraId="2930643F" w14:textId="243D8CC2" w:rsidR="00952DBF" w:rsidRDefault="00952DBF" w:rsidP="00952DBF">
      <w:pPr>
        <w:pStyle w:val="Code"/>
      </w:pPr>
      <w:r>
        <w:t xml:space="preserve">    "</w:t>
      </w:r>
      <w:proofErr w:type="spellStart"/>
      <w:del w:id="263" w:author="Laurence Golding" w:date="2019-04-20T08:51:00Z">
        <w:r w:rsidDel="00F40B7D">
          <w:delText>shipBlocking</w:delText>
        </w:r>
      </w:del>
      <w:ins w:id="264" w:author="Laurence Golding" w:date="2019-04-20T08:51:00Z">
        <w:r w:rsidR="00F40B7D">
          <w:t>openSource</w:t>
        </w:r>
      </w:ins>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0E5DCE58" w:rsidR="00952DBF" w:rsidRDefault="00952DBF" w:rsidP="00952DBF">
      <w:pPr>
        <w:pStyle w:val="Code"/>
      </w:pPr>
      <w:r>
        <w:t xml:space="preserve">        "http://www.example.com/procedures/</w:t>
      </w:r>
      <w:del w:id="265" w:author="Laurence Golding" w:date="2019-04-20T08:51:00Z">
        <w:r w:rsidDel="00F40B7D">
          <w:delText>shipBlockingBugs</w:delText>
        </w:r>
      </w:del>
      <w:ins w:id="266" w:author="Laurence Golding" w:date="2019-04-20T08:51:00Z">
        <w:r w:rsidR="00F40B7D">
          <w:t>usingOpenSource</w:t>
        </w:r>
      </w:ins>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67" w:name="_Ref493413701"/>
      <w:bookmarkStart w:id="268" w:name="_Ref493413744"/>
      <w:bookmarkStart w:id="269" w:name="_Toc6579489"/>
      <w:r>
        <w:t>Date/time properties</w:t>
      </w:r>
      <w:bookmarkEnd w:id="267"/>
      <w:bookmarkEnd w:id="268"/>
      <w:bookmarkEnd w:id="269"/>
    </w:p>
    <w:p w14:paraId="33510EF1" w14:textId="0BF36D0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70"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404B73D8" w:rsidR="00485F6A" w:rsidRDefault="00485F6A" w:rsidP="00A14EA3">
      <w:r>
        <w:t>The time components of date/time-valued properties in property bags (§</w:t>
      </w:r>
      <w:r>
        <w:fldChar w:fldCharType="begin"/>
      </w:r>
      <w:r>
        <w:instrText xml:space="preserve"> REF _Ref493408960 \r \h </w:instrText>
      </w:r>
      <w:r>
        <w:fldChar w:fldCharType="separate"/>
      </w:r>
      <w:r w:rsidR="000B5F25">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70"/>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71" w:name="_Ref530232021"/>
      <w:bookmarkStart w:id="272" w:name="_Toc6579490"/>
      <w:r>
        <w:t>URI-valued properties</w:t>
      </w:r>
      <w:bookmarkEnd w:id="271"/>
      <w:bookmarkEnd w:id="272"/>
    </w:p>
    <w:p w14:paraId="62EF182C" w14:textId="7EBBAB7A" w:rsidR="00D55684" w:rsidRDefault="00D55684" w:rsidP="00D55684">
      <w:pPr>
        <w:pStyle w:val="Heading3"/>
      </w:pPr>
      <w:bookmarkStart w:id="273" w:name="_Ref534814172"/>
      <w:bookmarkStart w:id="274" w:name="_Toc6579491"/>
      <w:r>
        <w:t>General</w:t>
      </w:r>
      <w:bookmarkEnd w:id="273"/>
      <w:bookmarkEnd w:id="274"/>
    </w:p>
    <w:p w14:paraId="3EA3A765" w14:textId="09FA0ACD"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587D22ED" w:rsidR="00747D86" w:rsidRDefault="00747D86" w:rsidP="00747D86">
      <w:bookmarkStart w:id="275"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75"/>
    </w:p>
    <w:p w14:paraId="7D08BFEE" w14:textId="53B1D0BD"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2F0293F7"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0B5F25">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76" w:name="_Ref4673498"/>
      <w:bookmarkStart w:id="277" w:name="_Toc6579492"/>
      <w:r>
        <w:t>Normalizing file schem</w:t>
      </w:r>
      <w:r w:rsidR="006D58B1">
        <w:t>e</w:t>
      </w:r>
      <w:r>
        <w:t xml:space="preserve"> </w:t>
      </w:r>
      <w:r w:rsidR="00D55684">
        <w:t>URIs</w:t>
      </w:r>
      <w:bookmarkEnd w:id="276"/>
      <w:bookmarkEnd w:id="277"/>
    </w:p>
    <w:p w14:paraId="2A404ABE" w14:textId="6ED50667"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D6380C5"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5C787F20" w:rsidR="00FA4237" w:rsidRDefault="00FA4237" w:rsidP="00747D86">
      <w:bookmarkStart w:id="27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6D50005F"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CFCA4D8"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0B5F25">
        <w:t>3.14.14</w:t>
      </w:r>
      <w:r>
        <w:fldChar w:fldCharType="end"/>
      </w:r>
      <w:r>
        <w:t>).</w:t>
      </w:r>
    </w:p>
    <w:p w14:paraId="46EE5C2E" w14:textId="7B70FB9B" w:rsidR="000E38E5" w:rsidRDefault="000E38E5" w:rsidP="000E38E5">
      <w:r>
        <w:lastRenderedPageBreak/>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79" w:name="_Ref3470788"/>
      <w:bookmarkStart w:id="280" w:name="_Toc6579493"/>
      <w:bookmarkEnd w:id="278"/>
      <w:r>
        <w:t>URIs that use the sarif scheme</w:t>
      </w:r>
      <w:bookmarkEnd w:id="279"/>
      <w:bookmarkEnd w:id="280"/>
    </w:p>
    <w:p w14:paraId="05851C9E" w14:textId="1460A33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0B5F25">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D16C2F7"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0B5F25">
        <w:t>3.13.5</w:t>
      </w:r>
      <w:r w:rsidR="00A632A2">
        <w:fldChar w:fldCharType="end"/>
      </w:r>
      <w:r>
        <w:t>) at the root of the log file.</w:t>
      </w:r>
    </w:p>
    <w:p w14:paraId="5FDDB88B" w14:textId="447B8639" w:rsidR="00D55684" w:rsidRDefault="00D55684" w:rsidP="00D55684">
      <w:pPr>
        <w:pStyle w:val="Heading3"/>
      </w:pPr>
      <w:bookmarkStart w:id="281" w:name="_Toc6579494"/>
      <w:r>
        <w:t>Internationalized Resource Identifiers (IRIs)</w:t>
      </w:r>
      <w:bookmarkEnd w:id="281"/>
    </w:p>
    <w:p w14:paraId="51D90CB3" w14:textId="64ECDE7C"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6E202BA9"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82" w:name="_Ref493426052"/>
      <w:bookmarkStart w:id="283" w:name="_Ref508814664"/>
      <w:bookmarkStart w:id="284" w:name="_Toc6579495"/>
      <w:r>
        <w:t>m</w:t>
      </w:r>
      <w:r w:rsidR="00815787">
        <w:t xml:space="preserve">essage </w:t>
      </w:r>
      <w:bookmarkEnd w:id="282"/>
      <w:r>
        <w:t>object</w:t>
      </w:r>
      <w:bookmarkEnd w:id="283"/>
      <w:bookmarkEnd w:id="284"/>
    </w:p>
    <w:p w14:paraId="0A758B59" w14:textId="372BB610" w:rsidR="00354823" w:rsidRPr="00354823" w:rsidRDefault="00354823" w:rsidP="00354823">
      <w:pPr>
        <w:pStyle w:val="Heading3"/>
      </w:pPr>
      <w:bookmarkStart w:id="285" w:name="_Toc6579496"/>
      <w:r>
        <w:t>General</w:t>
      </w:r>
      <w:bookmarkEnd w:id="28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9C9784D"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0B5F25">
        <w:t>3.11.3</w:t>
      </w:r>
      <w:r w:rsidR="00315546">
        <w:fldChar w:fldCharType="end"/>
      </w:r>
      <w:r w:rsidR="00BD4C74">
        <w:t>)</w:t>
      </w:r>
      <w:r>
        <w:t>.</w:t>
      </w:r>
    </w:p>
    <w:p w14:paraId="52F0962E" w14:textId="24594511"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0B5F25">
        <w:t>3.11.4</w:t>
      </w:r>
      <w:r w:rsidR="00315546">
        <w:fldChar w:fldCharType="end"/>
      </w:r>
      <w:r w:rsidR="00315546">
        <w:t>)</w:t>
      </w:r>
      <w:r w:rsidRPr="007D1B39">
        <w:t>.</w:t>
      </w:r>
    </w:p>
    <w:p w14:paraId="72BE4F6E" w14:textId="23987FBC"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0B5F25">
        <w:t>3.11.5</w:t>
      </w:r>
      <w:r w:rsidR="00315546">
        <w:fldChar w:fldCharType="end"/>
      </w:r>
      <w:r w:rsidR="00315546">
        <w:t>)</w:t>
      </w:r>
      <w:r w:rsidRPr="007D1B39">
        <w:t>.</w:t>
      </w:r>
    </w:p>
    <w:p w14:paraId="79A4CB7F" w14:textId="5517A688"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0B5F25">
        <w:t>3.11.6</w:t>
      </w:r>
      <w:r>
        <w:fldChar w:fldCharType="end"/>
      </w:r>
      <w:r>
        <w:t>).</w:t>
      </w:r>
    </w:p>
    <w:p w14:paraId="224C0855" w14:textId="11A3DAA8" w:rsidR="00BD4C74" w:rsidRDefault="00BD4C74" w:rsidP="00BD4C74">
      <w:pPr>
        <w:pStyle w:val="Heading3"/>
      </w:pPr>
      <w:bookmarkStart w:id="286" w:name="_Toc6579497"/>
      <w:r>
        <w:lastRenderedPageBreak/>
        <w:t>Constraints</w:t>
      </w:r>
      <w:bookmarkEnd w:id="286"/>
    </w:p>
    <w:p w14:paraId="560822EA" w14:textId="15EB6DF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0B5F25">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0B5F25">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87" w:name="_Ref503354593"/>
      <w:bookmarkStart w:id="288" w:name="_Toc6579498"/>
      <w:r>
        <w:t>Plain text messages</w:t>
      </w:r>
      <w:bookmarkEnd w:id="287"/>
      <w:bookmarkEnd w:id="288"/>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1E5DC5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B5F25">
        <w:t>3.11.5</w:t>
      </w:r>
      <w:r>
        <w:fldChar w:fldCharType="end"/>
      </w:r>
      <w:r>
        <w:t>) and embedded links (§</w:t>
      </w:r>
      <w:r>
        <w:fldChar w:fldCharType="begin"/>
      </w:r>
      <w:r>
        <w:instrText xml:space="preserve"> REF _Ref508810900 \r \h </w:instrText>
      </w:r>
      <w:r>
        <w:fldChar w:fldCharType="separate"/>
      </w:r>
      <w:r w:rsidR="000B5F25">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w:t>
      </w:r>
    </w:p>
    <w:p w14:paraId="67178A75" w14:textId="3BE24205" w:rsidR="00A4123E" w:rsidRDefault="008563DD" w:rsidP="00A4123E">
      <w:pPr>
        <w:pStyle w:val="Heading3"/>
      </w:pPr>
      <w:bookmarkStart w:id="289" w:name="_Ref503354606"/>
      <w:bookmarkStart w:id="290" w:name="_Toc6579499"/>
      <w:r>
        <w:t>Formatted</w:t>
      </w:r>
      <w:r w:rsidR="00A4123E">
        <w:t xml:space="preserve"> messages</w:t>
      </w:r>
      <w:bookmarkEnd w:id="289"/>
      <w:bookmarkEnd w:id="290"/>
    </w:p>
    <w:p w14:paraId="78C77DEB" w14:textId="06212753" w:rsidR="00675C8D" w:rsidRPr="00675C8D" w:rsidRDefault="00675C8D" w:rsidP="00675C8D">
      <w:pPr>
        <w:pStyle w:val="Heading4"/>
      </w:pPr>
      <w:bookmarkStart w:id="291" w:name="_Toc6579500"/>
      <w:r>
        <w:t>General</w:t>
      </w:r>
      <w:bookmarkEnd w:id="291"/>
    </w:p>
    <w:p w14:paraId="45F56986" w14:textId="243F24C2"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B5F25">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B5F25">
        <w:t>3.11.6</w:t>
      </w:r>
      <w:r w:rsidR="0085499B">
        <w:fldChar w:fldCharType="end"/>
      </w:r>
      <w:r w:rsidR="0085499B">
        <w:t>).</w:t>
      </w:r>
    </w:p>
    <w:p w14:paraId="1BFC46D5" w14:textId="520A0934"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92" w:name="_Ref503355198"/>
      <w:bookmarkStart w:id="293" w:name="_Toc6579501"/>
      <w:r>
        <w:t>Security implications</w:t>
      </w:r>
      <w:bookmarkEnd w:id="292"/>
      <w:bookmarkEnd w:id="29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60FEF7F"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C63D2A7"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94" w:name="_Ref508810893"/>
      <w:bookmarkStart w:id="295" w:name="_Toc6579502"/>
      <w:bookmarkStart w:id="296" w:name="_Ref503352567"/>
      <w:r>
        <w:lastRenderedPageBreak/>
        <w:t>Messages with placeholders</w:t>
      </w:r>
      <w:bookmarkEnd w:id="294"/>
      <w:bookmarkEnd w:id="295"/>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1FAE6A2E"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B5F25">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16D2742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B5F25">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6F132DB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0B5F25">
        <w:t>3.14</w:t>
      </w:r>
      <w:r>
        <w:fldChar w:fldCharType="end"/>
      </w:r>
      <w:r>
        <w:t>).</w:t>
      </w:r>
    </w:p>
    <w:p w14:paraId="2D82F457" w14:textId="102096D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0B5F25">
        <w:t>3.14.22</w:t>
      </w:r>
      <w:r>
        <w:fldChar w:fldCharType="end"/>
      </w:r>
      <w:r>
        <w:t>.</w:t>
      </w:r>
    </w:p>
    <w:p w14:paraId="13E475FD" w14:textId="4BD4BAD2"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0B5F25">
        <w:t>3.26</w:t>
      </w:r>
      <w:r>
        <w:fldChar w:fldCharType="end"/>
      </w:r>
      <w:r>
        <w:t>).</w:t>
      </w:r>
    </w:p>
    <w:p w14:paraId="3E8F3038" w14:textId="6C75EEBC"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0B5F25">
        <w:t>3.26.5</w:t>
      </w:r>
      <w:r>
        <w:fldChar w:fldCharType="end"/>
      </w:r>
      <w:r>
        <w:t>.</w:t>
      </w:r>
    </w:p>
    <w:p w14:paraId="1639AEDC" w14:textId="5E7B1662"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0B5F25">
        <w:t>3.26.11</w:t>
      </w:r>
      <w:r>
        <w:fldChar w:fldCharType="end"/>
      </w:r>
      <w:r>
        <w:t>.</w:t>
      </w:r>
    </w:p>
    <w:p w14:paraId="3DF5F195" w14:textId="062556E3"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0B5F25">
        <w:t>3.11.8</w:t>
      </w:r>
      <w:r>
        <w:fldChar w:fldCharType="end"/>
      </w:r>
      <w:r>
        <w:t>.</w:t>
      </w:r>
    </w:p>
    <w:p w14:paraId="1F41BBCB" w14:textId="7A1059FA"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0B5F25">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97" w:name="_Ref508810900"/>
      <w:bookmarkStart w:id="298" w:name="_Toc6579503"/>
      <w:r>
        <w:t>Messages with e</w:t>
      </w:r>
      <w:r w:rsidR="00A4123E">
        <w:t>mbedded links</w:t>
      </w:r>
      <w:bookmarkEnd w:id="296"/>
      <w:bookmarkEnd w:id="297"/>
      <w:bookmarkEnd w:id="298"/>
    </w:p>
    <w:p w14:paraId="039E6FD3" w14:textId="46C93442"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B5F25">
        <w:t>3.26</w:t>
      </w:r>
      <w:r w:rsidR="00360983">
        <w:fldChar w:fldCharType="end"/>
      </w:r>
      <w:r w:rsidR="006B7822">
        <w:t>)</w:t>
      </w:r>
      <w:r w:rsidR="002957C4">
        <w:t>. We refer to these links as “embedded links”.</w:t>
      </w:r>
    </w:p>
    <w:p w14:paraId="2E75A42E" w14:textId="3DFFFEEB"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0B5F25">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A3CBF51" w:rsidR="002957C4" w:rsidRDefault="00424AAB" w:rsidP="002957C4">
      <w:r>
        <w:t>Within a plain text message (§</w:t>
      </w:r>
      <w:r>
        <w:fldChar w:fldCharType="begin"/>
      </w:r>
      <w:r>
        <w:instrText xml:space="preserve"> REF _Ref503354593 \r \h </w:instrText>
      </w:r>
      <w:r>
        <w:fldChar w:fldCharType="separate"/>
      </w:r>
      <w:r w:rsidR="000B5F25">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C7A45BE"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516BA8D"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0B5F25">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0B5F25">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60EE04CC" w:rsidR="002957C4" w:rsidRDefault="002957C4" w:rsidP="002D65F3">
      <w:pPr>
        <w:pStyle w:val="Code"/>
      </w:pPr>
      <w:r>
        <w:t xml:space="preserve">                  "startLine": </w:t>
      </w:r>
      <w:r w:rsidR="004F5611">
        <w:t>25</w:t>
      </w:r>
      <w:r>
        <w:t>,</w:t>
      </w:r>
    </w:p>
    <w:p w14:paraId="2C56DC9A" w14:textId="18A99D28" w:rsidR="002957C4" w:rsidRDefault="002957C4" w:rsidP="002D65F3">
      <w:pPr>
        <w:pStyle w:val="Code"/>
      </w:pPr>
      <w:r>
        <w:t xml:space="preserve">                  "startColumn": </w:t>
      </w:r>
      <w:r w:rsidR="004F5611">
        <w:t>1</w:t>
      </w:r>
      <w:r>
        <w:t>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DB3D1E9"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0B5F25">
        <w:t>3.10.3</w:t>
      </w:r>
      <w:r>
        <w:fldChar w:fldCharType="end"/>
      </w:r>
      <w:r>
        <w:t>). This allows a message to refer to any content elsewhere in the SARIF log file.</w:t>
      </w:r>
    </w:p>
    <w:p w14:paraId="11BBD4FB" w14:textId="204AEA8E"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0B5F25">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75525C06"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99" w:name="_Ref508812963"/>
      <w:bookmarkStart w:id="300" w:name="_Ref4242083"/>
      <w:bookmarkStart w:id="301" w:name="_Toc6579504"/>
      <w:bookmarkStart w:id="302" w:name="_Hlk4660327"/>
      <w:bookmarkStart w:id="303" w:name="_Ref493337542"/>
      <w:r>
        <w:t xml:space="preserve">Message string </w:t>
      </w:r>
      <w:bookmarkEnd w:id="299"/>
      <w:r w:rsidR="00A00B41">
        <w:t>lookup</w:t>
      </w:r>
      <w:bookmarkEnd w:id="300"/>
      <w:bookmarkEnd w:id="301"/>
    </w:p>
    <w:p w14:paraId="2DC31705" w14:textId="39F5992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B5F25">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0B5F25">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0B5F25">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64C01FAB"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0B5F25">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0B5F25">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0B5F25">
        <w:t>3.19.3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lastRenderedPageBreak/>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43555E96"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0B5F25">
        <w:t>3.26.11</w:t>
      </w:r>
      <w:r w:rsidR="005B5E56">
        <w:fldChar w:fldCharType="end"/>
      </w:r>
      <w:r w:rsidR="005B5E56">
        <w:t>) THEN</w:t>
      </w:r>
    </w:p>
    <w:p w14:paraId="6BFCB305" w14:textId="5F940C2A"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0B5F25">
        <w:t>3.47</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0B5F25">
        <w:t>3.19.21</w:t>
      </w:r>
      <w:r>
        <w:fldChar w:fldCharType="end"/>
      </w:r>
      <w:r>
        <w:t>), which defines the rule that was violated by this result.</w:t>
      </w:r>
    </w:p>
    <w:p w14:paraId="18F8DF30" w14:textId="142F32AC"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0B5F25">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2D816162"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0B5F25">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295EA673"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0B5F25">
        <w:t>3.56.5</w:t>
      </w:r>
      <w:r>
        <w:fldChar w:fldCharType="end"/>
      </w:r>
      <w:r>
        <w:t>) THEN</w:t>
      </w:r>
    </w:p>
    <w:p w14:paraId="0754D2E7" w14:textId="599A61A1"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0B5F25">
        <w:t>3.47</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0B5F25">
        <w:t>3.19.21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293D8EC1"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0B5F25">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304" w:name="_Ref508811133"/>
      <w:bookmarkStart w:id="305" w:name="_Toc6579505"/>
      <w:bookmarkEnd w:id="302"/>
      <w:r>
        <w:t>text property</w:t>
      </w:r>
      <w:bookmarkEnd w:id="304"/>
      <w:bookmarkEnd w:id="305"/>
    </w:p>
    <w:p w14:paraId="38926169" w14:textId="71DD704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B5F25">
        <w:t>3.11.3</w:t>
      </w:r>
      <w:r>
        <w:fldChar w:fldCharType="end"/>
      </w:r>
      <w:r>
        <w:t>)</w:t>
      </w:r>
      <w:r w:rsidRPr="0027620D">
        <w:t>.</w:t>
      </w:r>
    </w:p>
    <w:p w14:paraId="68ED5C2D" w14:textId="1CE1441F" w:rsidR="00B607AD" w:rsidRDefault="007C76ED" w:rsidP="00B607AD">
      <w:pPr>
        <w:pStyle w:val="Heading3"/>
      </w:pPr>
      <w:bookmarkStart w:id="306" w:name="_Ref508811583"/>
      <w:bookmarkStart w:id="307" w:name="_Toc6579506"/>
      <w:r>
        <w:t xml:space="preserve">markdown </w:t>
      </w:r>
      <w:r w:rsidR="00B607AD">
        <w:t>property</w:t>
      </w:r>
      <w:bookmarkEnd w:id="306"/>
      <w:bookmarkEnd w:id="307"/>
    </w:p>
    <w:p w14:paraId="252D70DD" w14:textId="6286291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0B5F25">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21AC70A"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0B5F25">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308" w:name="_Ref508811592"/>
      <w:bookmarkStart w:id="309" w:name="_Toc6579507"/>
      <w:r>
        <w:lastRenderedPageBreak/>
        <w:t>id</w:t>
      </w:r>
      <w:r w:rsidR="00B607AD">
        <w:t xml:space="preserve"> property</w:t>
      </w:r>
      <w:bookmarkEnd w:id="308"/>
      <w:bookmarkEnd w:id="309"/>
    </w:p>
    <w:p w14:paraId="5F5AED7E" w14:textId="2318432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0B5F25">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310" w:name="_Ref508811093"/>
      <w:bookmarkStart w:id="311" w:name="_Toc6579508"/>
      <w:r>
        <w:t>arguments property</w:t>
      </w:r>
      <w:bookmarkEnd w:id="310"/>
      <w:bookmarkEnd w:id="311"/>
    </w:p>
    <w:p w14:paraId="3337B550" w14:textId="7278321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B5F25">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0B5F25">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0B5F25">
        <w:t>3.11.10</w:t>
      </w:r>
      <w:r>
        <w:fldChar w:fldCharType="end"/>
      </w:r>
      <w:r>
        <w:t>) contains any placeholders (§</w:t>
      </w:r>
      <w:r>
        <w:fldChar w:fldCharType="begin"/>
      </w:r>
      <w:r>
        <w:instrText xml:space="preserve"> REF _Ref508810893 \r \h </w:instrText>
      </w:r>
      <w:r>
        <w:fldChar w:fldCharType="separate"/>
      </w:r>
      <w:r w:rsidR="000B5F25">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B5F25">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312" w:name="_Ref3551923"/>
      <w:bookmarkStart w:id="313" w:name="_Toc6579509"/>
      <w:r>
        <w:t>multiformatMessageString object</w:t>
      </w:r>
      <w:bookmarkEnd w:id="312"/>
      <w:bookmarkEnd w:id="313"/>
    </w:p>
    <w:p w14:paraId="38BF636F" w14:textId="60D0304F" w:rsidR="006F2550" w:rsidRDefault="006F2550" w:rsidP="006F2550">
      <w:pPr>
        <w:pStyle w:val="Heading3"/>
      </w:pPr>
      <w:bookmarkStart w:id="314" w:name="_Toc6579510"/>
      <w:r>
        <w:t>General</w:t>
      </w:r>
      <w:bookmarkEnd w:id="314"/>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315" w:name="_Ref4522143"/>
      <w:bookmarkStart w:id="316" w:name="_Toc6579511"/>
      <w:r>
        <w:t xml:space="preserve">Localizable </w:t>
      </w:r>
      <w:proofErr w:type="spellStart"/>
      <w:r>
        <w:t>multiformatMessageStrings</w:t>
      </w:r>
      <w:bookmarkEnd w:id="315"/>
      <w:bookmarkEnd w:id="316"/>
      <w:proofErr w:type="spellEnd"/>
    </w:p>
    <w:p w14:paraId="76D5DBD2" w14:textId="301670D3"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0B5F25">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317" w:name="_Ref3551354"/>
      <w:bookmarkStart w:id="318" w:name="_Toc6579512"/>
      <w:r>
        <w:t>text property</w:t>
      </w:r>
      <w:bookmarkEnd w:id="317"/>
      <w:bookmarkEnd w:id="318"/>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319" w:name="_Ref3625000"/>
      <w:bookmarkStart w:id="320" w:name="_Toc6579513"/>
      <w:r>
        <w:t>markdown property</w:t>
      </w:r>
      <w:bookmarkEnd w:id="319"/>
      <w:bookmarkEnd w:id="320"/>
    </w:p>
    <w:p w14:paraId="20AC6A2B" w14:textId="71F5CE87"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0B5F25">
        <w:t>3.11.4</w:t>
      </w:r>
      <w:r>
        <w:fldChar w:fldCharType="end"/>
      </w:r>
      <w:r>
        <w:t>) expressed in GitHub-Flavored Markdown [</w:t>
      </w:r>
      <w:hyperlink w:anchor="GFM" w:history="1">
        <w:r w:rsidRPr="006F2550">
          <w:rPr>
            <w:rStyle w:val="Hyperlink"/>
          </w:rPr>
          <w:t>GFM</w:t>
        </w:r>
      </w:hyperlink>
      <w:r>
        <w:t>].</w:t>
      </w:r>
    </w:p>
    <w:p w14:paraId="2C9A46D1" w14:textId="06A9B61F"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0B5F25">
        <w:t>3.12.3</w:t>
      </w:r>
      <w:r w:rsidR="000E616A">
        <w:fldChar w:fldCharType="end"/>
      </w:r>
      <w:r>
        <w:t>) instead.</w:t>
      </w:r>
    </w:p>
    <w:p w14:paraId="0645E5C8" w14:textId="1357072E" w:rsidR="0038356E" w:rsidRPr="0038356E" w:rsidRDefault="00815787" w:rsidP="0038356E">
      <w:pPr>
        <w:pStyle w:val="Heading2"/>
      </w:pPr>
      <w:bookmarkStart w:id="321" w:name="_Ref508812301"/>
      <w:bookmarkStart w:id="322" w:name="_Toc6579514"/>
      <w:r>
        <w:t>sarifLog object</w:t>
      </w:r>
      <w:bookmarkEnd w:id="303"/>
      <w:bookmarkEnd w:id="321"/>
      <w:bookmarkEnd w:id="322"/>
    </w:p>
    <w:p w14:paraId="5DEDD21B" w14:textId="0630136E" w:rsidR="000D32C1" w:rsidRDefault="000D32C1" w:rsidP="000D32C1">
      <w:pPr>
        <w:pStyle w:val="Heading3"/>
      </w:pPr>
      <w:bookmarkStart w:id="323" w:name="_Toc6579515"/>
      <w:r>
        <w:t>General</w:t>
      </w:r>
      <w:bookmarkEnd w:id="32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559F7143"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B5F25">
        <w:t>3.13.2</w:t>
      </w:r>
      <w:r w:rsidR="0038356E">
        <w:fldChar w:fldCharType="end"/>
      </w:r>
      <w:r w:rsidR="00D71A1D">
        <w:t>.</w:t>
      </w:r>
    </w:p>
    <w:p w14:paraId="69B7D7D3" w14:textId="16BF900F"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B5F25">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4392DA0"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B5F25">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324" w:name="_Ref493349977"/>
      <w:bookmarkStart w:id="325" w:name="_Ref493350297"/>
      <w:bookmarkStart w:id="326" w:name="_Toc6579516"/>
      <w:r>
        <w:t>version property</w:t>
      </w:r>
      <w:bookmarkEnd w:id="324"/>
      <w:bookmarkEnd w:id="325"/>
      <w:bookmarkEnd w:id="326"/>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327" w:name="_Ref508812350"/>
      <w:bookmarkStart w:id="328" w:name="_Toc6579517"/>
      <w:r>
        <w:t>$schema property</w:t>
      </w:r>
      <w:bookmarkEnd w:id="327"/>
      <w:bookmarkEnd w:id="328"/>
    </w:p>
    <w:p w14:paraId="061DCDF6" w14:textId="0C11399F"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6C9F67C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B5F25">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29" w:name="_Ref493349987"/>
      <w:bookmarkStart w:id="330" w:name="_Toc6579518"/>
      <w:r>
        <w:t>runs property</w:t>
      </w:r>
      <w:bookmarkEnd w:id="329"/>
      <w:bookmarkEnd w:id="330"/>
    </w:p>
    <w:p w14:paraId="4CED6907" w14:textId="05D9015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0B5F25">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331" w:name="_Ref3470597"/>
      <w:bookmarkStart w:id="332" w:name="_Toc6579519"/>
      <w:proofErr w:type="spellStart"/>
      <w:r>
        <w:t>inlineExternalProperties</w:t>
      </w:r>
      <w:proofErr w:type="spellEnd"/>
      <w:r>
        <w:t xml:space="preserve"> property</w:t>
      </w:r>
      <w:bookmarkEnd w:id="331"/>
      <w:bookmarkEnd w:id="332"/>
    </w:p>
    <w:p w14:paraId="12679AC5" w14:textId="53E8DDF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0B5F25">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0B5F25">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31465C7" w:rsidR="00A632A2" w:rsidRDefault="00A632A2" w:rsidP="00A632A2">
      <w:pPr>
        <w:pStyle w:val="Note"/>
      </w:pPr>
      <w:r>
        <w:lastRenderedPageBreak/>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0B5F25">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0B5F25">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07E1C2A9"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0B5F25">
        <w:t>4.3.4</w:t>
      </w:r>
      <w:r>
        <w:fldChar w:fldCharType="end"/>
      </w:r>
      <w:r>
        <w:t>.</w:t>
      </w:r>
    </w:p>
    <w:p w14:paraId="7B0569FB" w14:textId="77777777" w:rsidR="00A632A2" w:rsidRPr="00230F9F" w:rsidRDefault="00A632A2" w:rsidP="00A632A2">
      <w:pPr>
        <w:pStyle w:val="Code"/>
      </w:pPr>
    </w:p>
    <w:p w14:paraId="19BFAEC2" w14:textId="3649C91A"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0B5F25">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8DBA43A" w:rsidR="00A632A2" w:rsidRDefault="00A632A2" w:rsidP="00A632A2">
      <w:pPr>
        <w:pStyle w:val="Code"/>
      </w:pPr>
      <w:r>
        <w:t xml:space="preserve">  "runs": [                                           # See §</w:t>
      </w:r>
      <w:r>
        <w:fldChar w:fldCharType="begin"/>
      </w:r>
      <w:r>
        <w:instrText xml:space="preserve"> REF _Ref493349987 \r \h </w:instrText>
      </w:r>
      <w:r>
        <w:fldChar w:fldCharType="separate"/>
      </w:r>
      <w:r w:rsidR="000B5F25">
        <w:t>3.13.4</w:t>
      </w:r>
      <w:r>
        <w:fldChar w:fldCharType="end"/>
      </w:r>
      <w:r>
        <w:t>.</w:t>
      </w:r>
    </w:p>
    <w:p w14:paraId="7DDACCCC" w14:textId="141990EB" w:rsidR="00A632A2" w:rsidRDefault="00A632A2" w:rsidP="00A632A2">
      <w:pPr>
        <w:pStyle w:val="Code"/>
      </w:pPr>
      <w:r>
        <w:t xml:space="preserve">    {                                                 # A run object (§</w:t>
      </w:r>
      <w:r>
        <w:fldChar w:fldCharType="begin"/>
      </w:r>
      <w:r>
        <w:instrText xml:space="preserve"> REF _Ref493349997 \r \h </w:instrText>
      </w:r>
      <w:r>
        <w:fldChar w:fldCharType="separate"/>
      </w:r>
      <w:r w:rsidR="000B5F25">
        <w:t>3.14</w:t>
      </w:r>
      <w:r>
        <w:fldChar w:fldCharType="end"/>
      </w:r>
      <w:r>
        <w:t>).</w:t>
      </w:r>
    </w:p>
    <w:p w14:paraId="4DEFBA4D" w14:textId="328AA7C9" w:rsidR="00A632A2" w:rsidRDefault="00A632A2" w:rsidP="00A632A2">
      <w:pPr>
        <w:pStyle w:val="Code"/>
      </w:pPr>
      <w:r>
        <w:t xml:space="preserve">      "tool": {                                       # See §</w:t>
      </w:r>
      <w:r>
        <w:fldChar w:fldCharType="begin"/>
      </w:r>
      <w:r>
        <w:instrText xml:space="preserve"> REF _Ref493350956 \r \h </w:instrText>
      </w:r>
      <w:r>
        <w:fldChar w:fldCharType="separate"/>
      </w:r>
      <w:r w:rsidR="000B5F25">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7EAB2D23"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0B5F25">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333" w:name="_Ref493349997"/>
      <w:bookmarkStart w:id="334" w:name="_Ref493350451"/>
      <w:bookmarkStart w:id="335" w:name="_Toc6579520"/>
      <w:r>
        <w:t>run object</w:t>
      </w:r>
      <w:bookmarkEnd w:id="333"/>
      <w:bookmarkEnd w:id="334"/>
      <w:bookmarkEnd w:id="335"/>
    </w:p>
    <w:p w14:paraId="10E42C1C" w14:textId="534C375F" w:rsidR="000D32C1" w:rsidRDefault="000D32C1" w:rsidP="000D32C1">
      <w:pPr>
        <w:pStyle w:val="Heading3"/>
      </w:pPr>
      <w:bookmarkStart w:id="336" w:name="_Toc6579521"/>
      <w:r>
        <w:t>General</w:t>
      </w:r>
      <w:bookmarkEnd w:id="33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A3CEB3B"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B5F25">
        <w:t>3.14.6</w:t>
      </w:r>
      <w:r>
        <w:fldChar w:fldCharType="end"/>
      </w:r>
      <w:r w:rsidR="00893398">
        <w:t>.</w:t>
      </w:r>
    </w:p>
    <w:p w14:paraId="458D3C95" w14:textId="7FE8DDC0"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B5F25">
        <w:t>3.18</w:t>
      </w:r>
      <w:r>
        <w:fldChar w:fldCharType="end"/>
      </w:r>
      <w:r>
        <w:t>)</w:t>
      </w:r>
      <w:r w:rsidR="00893398">
        <w:t>.</w:t>
      </w:r>
    </w:p>
    <w:p w14:paraId="5659FE03" w14:textId="398D62B9" w:rsidR="00C66549" w:rsidRDefault="00C66549" w:rsidP="002D65F3">
      <w:pPr>
        <w:pStyle w:val="Code"/>
      </w:pPr>
      <w:r>
        <w:t xml:space="preserve">  },</w:t>
      </w:r>
    </w:p>
    <w:p w14:paraId="5572A9C8" w14:textId="656CFCE9"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B5F25">
        <w:t>3.14.22</w:t>
      </w:r>
      <w:r>
        <w:fldChar w:fldCharType="end"/>
      </w:r>
      <w:r w:rsidR="00893398">
        <w:t>.</w:t>
      </w:r>
    </w:p>
    <w:p w14:paraId="2AB9C865" w14:textId="68161F9F" w:rsidR="00C66549" w:rsidRDefault="00C66549" w:rsidP="002D65F3">
      <w:pPr>
        <w:pStyle w:val="Code"/>
      </w:pPr>
      <w:r>
        <w:t xml:space="preserve">    {</w:t>
      </w:r>
    </w:p>
    <w:p w14:paraId="34499818" w14:textId="316B7CFC"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B5F25">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337" w:name="_Ref522953645"/>
      <w:bookmarkStart w:id="338" w:name="_Toc6579522"/>
      <w:proofErr w:type="spellStart"/>
      <w:r>
        <w:t>external</w:t>
      </w:r>
      <w:r w:rsidR="007072B1">
        <w:t>Property</w:t>
      </w:r>
      <w:r>
        <w:t>File</w:t>
      </w:r>
      <w:r w:rsidR="00A632A2">
        <w:t>Reference</w:t>
      </w:r>
      <w:r>
        <w:t>s</w:t>
      </w:r>
      <w:proofErr w:type="spellEnd"/>
      <w:r>
        <w:t xml:space="preserve"> property</w:t>
      </w:r>
      <w:bookmarkEnd w:id="337"/>
      <w:bookmarkEnd w:id="338"/>
    </w:p>
    <w:p w14:paraId="36AA7B85" w14:textId="4D0A8A2F"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0B5F25">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0B5F25">
        <w:t>3.15.2</w:t>
      </w:r>
      <w:r w:rsidR="004D4A3F">
        <w:fldChar w:fldCharType="end"/>
      </w:r>
      <w:r>
        <w:t>) associated with this log file.</w:t>
      </w:r>
    </w:p>
    <w:p w14:paraId="0CCFB042" w14:textId="073B2630" w:rsidR="00636635" w:rsidRDefault="001A406D" w:rsidP="00636635">
      <w:pPr>
        <w:pStyle w:val="Heading3"/>
      </w:pPr>
      <w:bookmarkStart w:id="339" w:name="_Ref526937024"/>
      <w:bookmarkStart w:id="340" w:name="_Toc6579523"/>
      <w:proofErr w:type="spellStart"/>
      <w:r>
        <w:t>automationDetails</w:t>
      </w:r>
      <w:proofErr w:type="spellEnd"/>
      <w:r w:rsidR="00636635">
        <w:t xml:space="preserve"> property</w:t>
      </w:r>
      <w:bookmarkEnd w:id="339"/>
      <w:bookmarkEnd w:id="340"/>
    </w:p>
    <w:p w14:paraId="389493B0" w14:textId="1FD77747"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0B5F25">
        <w:t>3.17</w:t>
      </w:r>
      <w:r>
        <w:fldChar w:fldCharType="end"/>
      </w:r>
      <w:r>
        <w:t>) that describes this run.</w:t>
      </w:r>
    </w:p>
    <w:p w14:paraId="678537B0" w14:textId="483233D4" w:rsidR="00636635" w:rsidRDefault="00636635" w:rsidP="00636635">
      <w:r>
        <w:t>For an example, see §</w:t>
      </w:r>
      <w:r>
        <w:fldChar w:fldCharType="begin"/>
      </w:r>
      <w:r>
        <w:instrText xml:space="preserve"> REF _Ref526936874 \r \h </w:instrText>
      </w:r>
      <w:r>
        <w:fldChar w:fldCharType="separate"/>
      </w:r>
      <w:r w:rsidR="000B5F25">
        <w:t>3.17.1</w:t>
      </w:r>
      <w:r>
        <w:fldChar w:fldCharType="end"/>
      </w:r>
      <w:r>
        <w:t>.</w:t>
      </w:r>
    </w:p>
    <w:p w14:paraId="0FE6118B" w14:textId="17F0C7DA" w:rsidR="00636635" w:rsidRDefault="003578B5" w:rsidP="00636635">
      <w:pPr>
        <w:pStyle w:val="Heading3"/>
      </w:pPr>
      <w:bookmarkStart w:id="341" w:name="_Ref526937372"/>
      <w:bookmarkStart w:id="342" w:name="_Toc6579524"/>
      <w:proofErr w:type="spellStart"/>
      <w:r>
        <w:t>runAggregates</w:t>
      </w:r>
      <w:proofErr w:type="spellEnd"/>
      <w:r w:rsidR="00636635">
        <w:t xml:space="preserve"> property</w:t>
      </w:r>
      <w:bookmarkEnd w:id="341"/>
      <w:bookmarkEnd w:id="342"/>
    </w:p>
    <w:p w14:paraId="1964DFAF" w14:textId="03278187"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0B5F25">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0B5F25">
        <w:t>3.17</w:t>
      </w:r>
      <w:r>
        <w:fldChar w:fldCharType="end"/>
      </w:r>
      <w:r>
        <w:t>) each of which describes an aggregate of runs to which this run belongs.</w:t>
      </w:r>
    </w:p>
    <w:p w14:paraId="66F91BCE" w14:textId="3BD7C890" w:rsidR="00636635" w:rsidRPr="00636635" w:rsidRDefault="00636635" w:rsidP="00636635">
      <w:r>
        <w:t>For an example, see §</w:t>
      </w:r>
      <w:r>
        <w:fldChar w:fldCharType="begin"/>
      </w:r>
      <w:r>
        <w:instrText xml:space="preserve"> REF _Ref526936874 \r \h </w:instrText>
      </w:r>
      <w:r>
        <w:fldChar w:fldCharType="separate"/>
      </w:r>
      <w:r w:rsidR="000B5F25">
        <w:t>3.17.1</w:t>
      </w:r>
      <w:r>
        <w:fldChar w:fldCharType="end"/>
      </w:r>
      <w:r>
        <w:t>.</w:t>
      </w:r>
    </w:p>
    <w:p w14:paraId="2BC037D2" w14:textId="6749EDAB" w:rsidR="000D32C1" w:rsidRDefault="000D32C1" w:rsidP="000D32C1">
      <w:pPr>
        <w:pStyle w:val="Heading3"/>
      </w:pPr>
      <w:bookmarkStart w:id="343" w:name="_Ref493475805"/>
      <w:bookmarkStart w:id="344" w:name="_Toc6579525"/>
      <w:proofErr w:type="spellStart"/>
      <w:r>
        <w:t>baseline</w:t>
      </w:r>
      <w:r w:rsidR="00435405">
        <w:t>Gui</w:t>
      </w:r>
      <w:r>
        <w:t>d</w:t>
      </w:r>
      <w:proofErr w:type="spellEnd"/>
      <w:r>
        <w:t xml:space="preserve"> property</w:t>
      </w:r>
      <w:bookmarkEnd w:id="343"/>
      <w:bookmarkEnd w:id="344"/>
    </w:p>
    <w:p w14:paraId="2AAA192D" w14:textId="168935C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B5F25">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0B5F25">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0B5F25">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9B21E0B"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0B5F25">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B5F25">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345" w:name="_Ref493350956"/>
      <w:bookmarkStart w:id="346" w:name="_Toc6579526"/>
      <w:r>
        <w:lastRenderedPageBreak/>
        <w:t>tool property</w:t>
      </w:r>
      <w:bookmarkEnd w:id="345"/>
      <w:bookmarkEnd w:id="346"/>
    </w:p>
    <w:p w14:paraId="56566E8E" w14:textId="200F10AF"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B5F25">
        <w:t>3.18</w:t>
      </w:r>
      <w:r>
        <w:fldChar w:fldCharType="end"/>
      </w:r>
      <w:r w:rsidRPr="003B5868">
        <w:t>) that describes the analysis tool that was run.</w:t>
      </w:r>
    </w:p>
    <w:p w14:paraId="1B63288D" w14:textId="5E09371B" w:rsidR="00B47FD2" w:rsidRDefault="00B47FD2" w:rsidP="00B47FD2">
      <w:pPr>
        <w:pStyle w:val="Heading3"/>
      </w:pPr>
      <w:bookmarkStart w:id="347" w:name="_Ref4659591"/>
      <w:bookmarkStart w:id="348" w:name="_Toc6579527"/>
      <w:r>
        <w:t>language</w:t>
      </w:r>
      <w:bookmarkEnd w:id="347"/>
      <w:bookmarkEnd w:id="348"/>
    </w:p>
    <w:p w14:paraId="0337CE14" w14:textId="4FC25989"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0B5F25">
        <w:t>3.5.1</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0B5F25">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349" w:name="_Ref4509523"/>
      <w:bookmarkStart w:id="350" w:name="_Toc6579528"/>
      <w:r>
        <w:t>taxonomies property</w:t>
      </w:r>
      <w:bookmarkEnd w:id="349"/>
      <w:bookmarkEnd w:id="350"/>
    </w:p>
    <w:p w14:paraId="3ED81C5A" w14:textId="08A0EEA4"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B5F25">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B5F25">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0B5F25">
        <w:t>3.19.2</w:t>
      </w:r>
      <w:r w:rsidR="009634AB">
        <w:fldChar w:fldCharType="end"/>
      </w:r>
      <w:r w:rsidR="009634AB">
        <w:t>)</w:t>
      </w:r>
      <w:r>
        <w:t>.</w:t>
      </w:r>
    </w:p>
    <w:p w14:paraId="22A8AC46" w14:textId="0FA029D6"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0B5F25">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0B5F25">
        <w:t>3.19.23</w:t>
      </w:r>
      <w:r>
        <w:fldChar w:fldCharType="end"/>
      </w:r>
      <w:r>
        <w:t>.</w:t>
      </w:r>
    </w:p>
    <w:p w14:paraId="385B7FEA" w14:textId="5AF98DDE" w:rsidR="001077F2" w:rsidRDefault="006E58BF" w:rsidP="001077F2">
      <w:pPr>
        <w:pStyle w:val="Heading3"/>
      </w:pPr>
      <w:bookmarkStart w:id="351" w:name="_Ref4495306"/>
      <w:bookmarkStart w:id="352" w:name="_Toc6579529"/>
      <w:r>
        <w:t>tr</w:t>
      </w:r>
      <w:r w:rsidR="001077F2">
        <w:t>anslations property</w:t>
      </w:r>
      <w:bookmarkEnd w:id="351"/>
      <w:bookmarkEnd w:id="352"/>
    </w:p>
    <w:p w14:paraId="32C45637" w14:textId="09A6F96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B5F25">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B5F25">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0B5F25">
        <w:t>3.19.3</w:t>
      </w:r>
      <w:r w:rsidR="009634AB">
        <w:fldChar w:fldCharType="end"/>
      </w:r>
      <w:r w:rsidR="009634AB">
        <w:t>)</w:t>
      </w:r>
      <w:r>
        <w:t>.</w:t>
      </w:r>
    </w:p>
    <w:p w14:paraId="1B96FE6E" w14:textId="28851AF2" w:rsidR="006E58BF" w:rsidRDefault="009B381A" w:rsidP="006E58BF">
      <w:pPr>
        <w:pStyle w:val="Heading3"/>
      </w:pPr>
      <w:bookmarkStart w:id="353" w:name="_Ref4509533"/>
      <w:bookmarkStart w:id="354" w:name="_Toc6579530"/>
      <w:r>
        <w:t>policies</w:t>
      </w:r>
      <w:r w:rsidR="006E58BF">
        <w:t xml:space="preserve"> property</w:t>
      </w:r>
      <w:bookmarkEnd w:id="353"/>
      <w:bookmarkEnd w:id="354"/>
    </w:p>
    <w:p w14:paraId="7FFDAD02" w14:textId="662AEC07"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B5F25">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0B5F25">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0B5F25">
        <w:t>3.19.4</w:t>
      </w:r>
      <w:r w:rsidR="00F16942">
        <w:fldChar w:fldCharType="end"/>
      </w:r>
      <w:r w:rsidR="00F16942">
        <w:t>)</w:t>
      </w:r>
      <w:r>
        <w:t>.</w:t>
      </w:r>
    </w:p>
    <w:p w14:paraId="29FA70CD" w14:textId="52EE5F0A" w:rsidR="000D32C1" w:rsidRDefault="000D32C1" w:rsidP="000D32C1">
      <w:pPr>
        <w:pStyle w:val="Heading3"/>
      </w:pPr>
      <w:bookmarkStart w:id="355" w:name="_Ref507657941"/>
      <w:bookmarkStart w:id="356" w:name="_Toc6579531"/>
      <w:r>
        <w:t>invocation</w:t>
      </w:r>
      <w:r w:rsidR="00514F09">
        <w:t>s</w:t>
      </w:r>
      <w:r>
        <w:t xml:space="preserve"> property</w:t>
      </w:r>
      <w:bookmarkEnd w:id="355"/>
      <w:bookmarkEnd w:id="356"/>
    </w:p>
    <w:p w14:paraId="676BBCBB" w14:textId="0046013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B5F25">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57" w:name="_Ref3810891"/>
      <w:bookmarkStart w:id="358" w:name="_Toc6579532"/>
      <w:r>
        <w:t>conversion property</w:t>
      </w:r>
      <w:bookmarkEnd w:id="357"/>
      <w:bookmarkEnd w:id="358"/>
    </w:p>
    <w:p w14:paraId="226462F1" w14:textId="2B0CA28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0B5F25">
        <w:t>3.22</w:t>
      </w:r>
      <w:r w:rsidR="000A27CB">
        <w:fldChar w:fldCharType="end"/>
      </w:r>
      <w:r>
        <w:t>) that describes how the converter transformed the analysis tool’s native output format into the SARIF format.</w:t>
      </w:r>
    </w:p>
    <w:p w14:paraId="489C465A" w14:textId="589C97FB" w:rsidR="00D373E0" w:rsidRDefault="00817B44" w:rsidP="00AC6C45">
      <w:r>
        <w:lastRenderedPageBreak/>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59" w:name="_Ref511829897"/>
      <w:bookmarkStart w:id="360" w:name="_Toc6579533"/>
      <w:proofErr w:type="spellStart"/>
      <w:r>
        <w:t>versionControlProvenance</w:t>
      </w:r>
      <w:proofErr w:type="spellEnd"/>
      <w:r>
        <w:t xml:space="preserve"> property</w:t>
      </w:r>
      <w:bookmarkEnd w:id="359"/>
      <w:bookmarkEnd w:id="360"/>
    </w:p>
    <w:p w14:paraId="40DFBA3C" w14:textId="5DC3B545"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0B5F25">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0B5F25">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0CCF02E2"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0B5F25">
        <w:t>3.23</w:t>
      </w:r>
      <w:r>
        <w:fldChar w:fldCharType="end"/>
      </w:r>
      <w:r>
        <w:t>).</w:t>
      </w:r>
    </w:p>
    <w:p w14:paraId="252CBC5B" w14:textId="4795E76B"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0B5F25">
        <w:t>3.23.3</w:t>
      </w:r>
      <w:r w:rsidR="00EC5421">
        <w:fldChar w:fldCharType="end"/>
      </w:r>
      <w:r>
        <w:t>.</w:t>
      </w:r>
    </w:p>
    <w:p w14:paraId="5C24FC9B" w14:textId="76AC1995" w:rsidR="002315DB" w:rsidRDefault="002315DB" w:rsidP="002D65F3">
      <w:pPr>
        <w:pStyle w:val="Code"/>
      </w:pPr>
      <w:r>
        <w:t xml:space="preserve">      "</w:t>
      </w:r>
      <w:proofErr w:type="spellStart"/>
      <w:r>
        <w:t>revisionId</w:t>
      </w:r>
      <w:proofErr w:type="spellEnd"/>
      <w:r>
        <w:t>":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0B5F25">
        <w:t>3.23.4</w:t>
      </w:r>
      <w:r w:rsidR="00EC5421">
        <w:fldChar w:fldCharType="end"/>
      </w:r>
      <w:r>
        <w:t>.</w:t>
      </w:r>
    </w:p>
    <w:p w14:paraId="1B1D75B0" w14:textId="13EB227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0B5F25">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61" w:name="_Ref508869459"/>
      <w:bookmarkStart w:id="362" w:name="_Ref508869524"/>
      <w:bookmarkStart w:id="363" w:name="_Ref508869585"/>
      <w:bookmarkStart w:id="364" w:name="_Toc6579534"/>
      <w:bookmarkStart w:id="365" w:name="_Ref493345118"/>
      <w:r>
        <w:t>originalUriBaseIds property</w:t>
      </w:r>
      <w:bookmarkEnd w:id="361"/>
      <w:bookmarkEnd w:id="362"/>
      <w:bookmarkEnd w:id="363"/>
      <w:bookmarkEnd w:id="364"/>
    </w:p>
    <w:p w14:paraId="2DDCF7C4" w14:textId="7E271A2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0B5F25">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B5F25">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0B5F25">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E83681A"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0B5F25">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0B5F25">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48EBBDD0"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1ACCCC1A"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0B5F25">
        <w:t>3.10.2</w:t>
      </w:r>
      <w:r>
        <w:fldChar w:fldCharType="end"/>
      </w:r>
      <w:r>
        <w:t xml:space="preserve"> for more information on this point.</w:t>
      </w:r>
    </w:p>
    <w:p w14:paraId="0C5A0EFA" w14:textId="51A775CD" w:rsidR="00A34799" w:rsidRDefault="0012319B" w:rsidP="0012319B">
      <w:r>
        <w:lastRenderedPageBreak/>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BFE0790"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0B5F25">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4D158F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0B5F25">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7995CC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0B5F25">
        <w:t>3.27</w:t>
      </w:r>
      <w:r w:rsidR="00B213E1">
        <w:fldChar w:fldCharType="end"/>
      </w:r>
      <w:r w:rsidR="00B213E1">
        <w:t>)</w:t>
      </w:r>
      <w:r w:rsidR="00A34799">
        <w:t>.</w:t>
      </w:r>
    </w:p>
    <w:p w14:paraId="26DCDECF" w14:textId="6C2BD5B2" w:rsidR="0012319B" w:rsidRDefault="0012319B" w:rsidP="002D65F3">
      <w:pPr>
        <w:pStyle w:val="Code"/>
      </w:pPr>
      <w:r>
        <w:lastRenderedPageBreak/>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0B5F25">
        <w:t>3.27.2</w:t>
      </w:r>
      <w:r w:rsidR="00C6546E">
        <w:fldChar w:fldCharType="end"/>
      </w:r>
      <w:r w:rsidR="00C6546E">
        <w:t>.</w:t>
      </w:r>
    </w:p>
    <w:p w14:paraId="14E37F0A" w14:textId="0EDC913A"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0B5F25">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66" w:name="_Ref507667580"/>
      <w:bookmarkStart w:id="367" w:name="_Toc6579535"/>
      <w:r>
        <w:t xml:space="preserve">artifacts </w:t>
      </w:r>
      <w:r w:rsidR="000D32C1">
        <w:t>property</w:t>
      </w:r>
      <w:bookmarkEnd w:id="365"/>
      <w:bookmarkEnd w:id="366"/>
      <w:bookmarkEnd w:id="367"/>
    </w:p>
    <w:p w14:paraId="1A04899C" w14:textId="14454BB0"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0B5F25">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B5F25">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F03E5D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0B5F25">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8A43B8D"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0B5F25">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0B5F25">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68" w:name="_Ref493479000"/>
      <w:bookmarkStart w:id="369" w:name="_Ref493479448"/>
      <w:bookmarkStart w:id="370" w:name="_Toc6579536"/>
      <w:proofErr w:type="spellStart"/>
      <w:r>
        <w:t>logicalLocations</w:t>
      </w:r>
      <w:proofErr w:type="spellEnd"/>
      <w:r>
        <w:t xml:space="preserve"> property</w:t>
      </w:r>
      <w:bookmarkEnd w:id="368"/>
      <w:bookmarkEnd w:id="369"/>
      <w:bookmarkEnd w:id="370"/>
    </w:p>
    <w:p w14:paraId="428BC587" w14:textId="16CEABD0"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proofErr w:type="spellStart"/>
      <w:r w:rsidR="00D27F62" w:rsidRPr="00D27F62">
        <w:rPr>
          <w:rStyle w:val="CODEtemp"/>
        </w:rPr>
        <w:t>logicalLocations</w:t>
      </w:r>
      <w:proofErr w:type="spellEnd"/>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0B5F25">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0B5F25">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11D7721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0B5F25">
        <w:t>3.32.9</w:t>
      </w:r>
      <w:r w:rsidR="00ED4F69">
        <w:fldChar w:fldCharType="end"/>
      </w:r>
      <w:r w:rsidR="00ED4F69">
        <w:t>).</w:t>
      </w:r>
    </w:p>
    <w:p w14:paraId="03B0B57E" w14:textId="088B3DD2" w:rsidR="00D27F62" w:rsidRDefault="00D27F62" w:rsidP="00D27F62">
      <w:r w:rsidRPr="00D27F62">
        <w:lastRenderedPageBreak/>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CE73C31"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0B5F25">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71" w:name="_Ref4685267"/>
      <w:bookmarkStart w:id="372" w:name="_Toc6579537"/>
      <w:r>
        <w:t>addresses property</w:t>
      </w:r>
      <w:bookmarkEnd w:id="371"/>
      <w:bookmarkEnd w:id="372"/>
    </w:p>
    <w:p w14:paraId="72EFB665" w14:textId="7C415879"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0B5F25">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0B5F25">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0B5F25">
        <w:t>3.28</w:t>
      </w:r>
      <w:r>
        <w:fldChar w:fldCharType="end"/>
      </w:r>
      <w:r>
        <w:t xml:space="preserve">) within </w:t>
      </w:r>
      <w:proofErr w:type="spellStart"/>
      <w:r w:rsidR="001136EC" w:rsidRPr="001136EC">
        <w:rPr>
          <w:rStyle w:val="CODEtemp"/>
        </w:rPr>
        <w:t>theRun</w:t>
      </w:r>
      <w:proofErr w:type="spellEnd"/>
      <w:r>
        <w:t>.</w:t>
      </w:r>
    </w:p>
    <w:p w14:paraId="7511A76F" w14:textId="0A16243F"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0B5F25">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73" w:name="_Ref3480694"/>
      <w:bookmarkStart w:id="374" w:name="_Toc6579538"/>
      <w:proofErr w:type="spellStart"/>
      <w:r>
        <w:t>threadFlowLocations</w:t>
      </w:r>
      <w:proofErr w:type="spellEnd"/>
      <w:r>
        <w:t xml:space="preserve"> property</w:t>
      </w:r>
      <w:bookmarkEnd w:id="373"/>
      <w:bookmarkEnd w:id="374"/>
    </w:p>
    <w:p w14:paraId="1234D581" w14:textId="6F70F437"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0B5F25">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0B5F25">
        <w:t>3.43</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0B5F25">
        <w:t>3.35</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w:t>
      </w:r>
      <w:r>
        <w:lastRenderedPageBreak/>
        <w:t>flows (for example, if all thread flows start at the program entry point and share their first few locations).</w:t>
      </w:r>
    </w:p>
    <w:p w14:paraId="6F1470D0" w14:textId="3F348E8D" w:rsidR="00CD4F20" w:rsidRDefault="00CD4F20" w:rsidP="00CD4F20">
      <w:pPr>
        <w:pStyle w:val="Heading3"/>
      </w:pPr>
      <w:bookmarkStart w:id="375" w:name="_Ref511820652"/>
      <w:bookmarkStart w:id="376" w:name="_Toc6579539"/>
      <w:r>
        <w:t>graphs property</w:t>
      </w:r>
      <w:bookmarkEnd w:id="375"/>
      <w:bookmarkEnd w:id="376"/>
    </w:p>
    <w:p w14:paraId="2212E1F5" w14:textId="502DF26F"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0B5F2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B5F25">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4572CC2"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B5F25">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B5F25">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B5F25">
        <w:t>3.26</w:t>
      </w:r>
      <w:r>
        <w:fldChar w:fldCharType="end"/>
      </w:r>
      <w:r>
        <w:t xml:space="preserve">) in </w:t>
      </w:r>
      <w:proofErr w:type="spellStart"/>
      <w:r w:rsidR="000A27CB" w:rsidRPr="000A27CB">
        <w:rPr>
          <w:rStyle w:val="CODEtemp"/>
        </w:rPr>
        <w:t>theRun</w:t>
      </w:r>
      <w:proofErr w:type="spellEnd"/>
      <w:r>
        <w:t>.</w:t>
      </w:r>
    </w:p>
    <w:p w14:paraId="38755F0A" w14:textId="56F6F869" w:rsidR="00C75437" w:rsidRDefault="00C75437" w:rsidP="00C75437">
      <w:pPr>
        <w:pStyle w:val="Heading3"/>
      </w:pPr>
      <w:bookmarkStart w:id="377" w:name="_Ref5716760"/>
      <w:bookmarkStart w:id="378" w:name="_Toc6579540"/>
      <w:r>
        <w:t>requests property</w:t>
      </w:r>
      <w:bookmarkEnd w:id="377"/>
      <w:bookmarkEnd w:id="378"/>
    </w:p>
    <w:p w14:paraId="5BA4C4FC" w14:textId="296953D6"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0B5F25">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0B5F25">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0B5F25">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79" w:name="_Ref5716908"/>
      <w:bookmarkStart w:id="380" w:name="_Toc6579541"/>
      <w:r>
        <w:t>response</w:t>
      </w:r>
      <w:r w:rsidR="00EA29D3">
        <w:t>s</w:t>
      </w:r>
      <w:r>
        <w:t xml:space="preserve"> property</w:t>
      </w:r>
      <w:bookmarkEnd w:id="379"/>
      <w:bookmarkEnd w:id="380"/>
    </w:p>
    <w:p w14:paraId="7EF3C2E3" w14:textId="61DC387B"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0B5F25">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0B5F25">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0B5F25">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81" w:name="_Ref493350972"/>
      <w:bookmarkStart w:id="382" w:name="_Toc6579542"/>
      <w:r>
        <w:t>results property</w:t>
      </w:r>
      <w:bookmarkEnd w:id="381"/>
      <w:bookmarkEnd w:id="382"/>
    </w:p>
    <w:p w14:paraId="319EAE63" w14:textId="4EA1988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B5F25">
        <w:t>3.26</w:t>
      </w:r>
      <w:r w:rsidR="00FB5300">
        <w:fldChar w:fldCharType="end"/>
      </w:r>
      <w:r w:rsidR="00FB5300" w:rsidRPr="00FB5300">
        <w:t>) each of which represents a single result detected in the course of the run.</w:t>
      </w:r>
    </w:p>
    <w:p w14:paraId="66E8B62B" w14:textId="3D1B93E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B5F2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67F00D"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0B5F25">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83" w:name="_Ref511828248"/>
      <w:bookmarkStart w:id="384" w:name="_Toc6579543"/>
      <w:proofErr w:type="spellStart"/>
      <w:r>
        <w:t>defaultEncoding</w:t>
      </w:r>
      <w:bookmarkEnd w:id="383"/>
      <w:proofErr w:type="spellEnd"/>
      <w:r w:rsidR="00F82406">
        <w:t xml:space="preserve"> property</w:t>
      </w:r>
      <w:bookmarkEnd w:id="384"/>
    </w:p>
    <w:p w14:paraId="305609EB" w14:textId="68493589"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B5F25">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0B5F25">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0B5F25">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4E3F9B8" w:rsidR="00926829" w:rsidRDefault="00926829" w:rsidP="00926829">
      <w:r>
        <w:t>For an example, see §</w:t>
      </w:r>
      <w:r>
        <w:fldChar w:fldCharType="begin"/>
      </w:r>
      <w:r>
        <w:instrText xml:space="preserve"> REF _Ref511828128 \r \h </w:instrText>
      </w:r>
      <w:r>
        <w:fldChar w:fldCharType="separate"/>
      </w:r>
      <w:r w:rsidR="000B5F25">
        <w:t>3.24.9</w:t>
      </w:r>
      <w:r>
        <w:fldChar w:fldCharType="end"/>
      </w:r>
      <w:r>
        <w:t>.</w:t>
      </w:r>
    </w:p>
    <w:p w14:paraId="5DBD21F7" w14:textId="5F01E581" w:rsidR="00F82406" w:rsidRDefault="00F82406" w:rsidP="00F82406">
      <w:pPr>
        <w:pStyle w:val="Heading3"/>
      </w:pPr>
      <w:bookmarkStart w:id="385" w:name="_Ref534897013"/>
      <w:bookmarkStart w:id="386" w:name="_Toc6579544"/>
      <w:proofErr w:type="spellStart"/>
      <w:r>
        <w:lastRenderedPageBreak/>
        <w:t>defaultSourceLanguage</w:t>
      </w:r>
      <w:proofErr w:type="spellEnd"/>
      <w:r>
        <w:t xml:space="preserve"> property</w:t>
      </w:r>
      <w:bookmarkEnd w:id="385"/>
      <w:bookmarkEnd w:id="386"/>
    </w:p>
    <w:p w14:paraId="66CE74AE" w14:textId="490C5F4E"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0B5F25">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0B5F25">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0B5F25">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0B5F25">
        <w:t>3.14.15</w:t>
      </w:r>
      <w:r w:rsidR="0003707A">
        <w:fldChar w:fldCharType="end"/>
      </w:r>
      <w:r w:rsidR="0003707A">
        <w:t xml:space="preserve">) which refers to a text </w:t>
      </w:r>
      <w:r w:rsidR="004D285A">
        <w:t xml:space="preserve">artifact </w:t>
      </w:r>
      <w:r w:rsidR="0003707A">
        <w:t>that contains source code.</w:t>
      </w:r>
    </w:p>
    <w:p w14:paraId="4CAA986B" w14:textId="7866E595"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0B5F25">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87" w:name="_Toc6579545"/>
      <w:proofErr w:type="spellStart"/>
      <w:r>
        <w:t>newlineSequences</w:t>
      </w:r>
      <w:proofErr w:type="spellEnd"/>
      <w:r w:rsidR="00F82406">
        <w:t xml:space="preserve"> property</w:t>
      </w:r>
      <w:bookmarkEnd w:id="387"/>
    </w:p>
    <w:p w14:paraId="0E24944C" w14:textId="0DB27D1E"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0B5F25">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65200C9"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0B5F25">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0B5F25">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0B5F25">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0B5F25">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D464736" w:rsidR="00CD1A14" w:rsidRDefault="00CD1A14" w:rsidP="00CD1A14">
      <w:pPr>
        <w:pStyle w:val="Code"/>
      </w:pPr>
      <w:r>
        <w:t>{         # A run object (§</w:t>
      </w:r>
      <w:r>
        <w:fldChar w:fldCharType="begin"/>
      </w:r>
      <w:r>
        <w:instrText xml:space="preserve"> REF _Ref493349997 \r \h </w:instrText>
      </w:r>
      <w:r>
        <w:fldChar w:fldCharType="separate"/>
      </w:r>
      <w:r w:rsidR="000B5F25">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88" w:name="_Ref516063927"/>
      <w:bookmarkStart w:id="389" w:name="_Toc6579546"/>
      <w:proofErr w:type="spellStart"/>
      <w:r>
        <w:t>columnKind</w:t>
      </w:r>
      <w:proofErr w:type="spellEnd"/>
      <w:r>
        <w:t xml:space="preserve"> property</w:t>
      </w:r>
      <w:bookmarkEnd w:id="388"/>
      <w:bookmarkEnd w:id="389"/>
    </w:p>
    <w:p w14:paraId="6963CD47" w14:textId="6CACFB16" w:rsidR="00153C25" w:rsidRDefault="008F66C7" w:rsidP="00153C25">
      <w:r>
        <w:t>A</w:t>
      </w:r>
      <w:r w:rsidR="003665AD">
        <w:t xml:space="preserve"> </w:t>
      </w:r>
      <w:r w:rsidR="00153C25">
        <w:rPr>
          <w:rStyle w:val="CODEtemp"/>
        </w:rPr>
        <w:t>run</w:t>
      </w:r>
      <w:r w:rsidR="00153C25">
        <w:t xml:space="preserve"> object </w:t>
      </w:r>
      <w:r>
        <w:rPr>
          <w:b/>
        </w:rPr>
        <w:t>MAY</w:t>
      </w:r>
      <w:r w:rsidR="003665AD">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36EF30DA" w:rsidR="00153C25" w:rsidRDefault="00A269C5" w:rsidP="00153C25">
      <w:r w:rsidRPr="00A269C5">
        <w:t xml:space="preserve">If present, </w:t>
      </w:r>
      <w:proofErr w:type="spellStart"/>
      <w:r w:rsidR="00153C25">
        <w:rPr>
          <w:rStyle w:val="CODEtemp"/>
        </w:rPr>
        <w:t>columnKind</w:t>
      </w:r>
      <w:proofErr w:type="spellEnd"/>
      <w:r w:rsidR="00153C25">
        <w:t xml:space="preserve"> </w:t>
      </w:r>
      <w:r w:rsidR="00153C25" w:rsidRPr="000A7DA8">
        <w:rPr>
          <w:b/>
        </w:rPr>
        <w:t>SHALL</w:t>
      </w:r>
      <w:r w:rsidR="00153C25" w:rsidRPr="000A7DA8">
        <w:t xml:space="preserve"> have one of the following values, with the specified meanings</w:t>
      </w:r>
      <w:r w:rsidR="00153C25">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B48F6C8" w14:textId="77777777" w:rsidR="008F66C7" w:rsidRDefault="008F66C7" w:rsidP="008F66C7">
      <w:r>
        <w:t xml:space="preserve">If </w:t>
      </w:r>
      <w:proofErr w:type="spellStart"/>
      <w:r w:rsidRPr="00A24641">
        <w:rPr>
          <w:rStyle w:val="CODEtemp"/>
        </w:rPr>
        <w:t>columnKind</w:t>
      </w:r>
      <w:proofErr w:type="spellEnd"/>
      <w:r>
        <w:t xml:space="preserve"> is absent, it </w:t>
      </w:r>
      <w:r w:rsidRPr="008F66C7">
        <w:rPr>
          <w:b/>
        </w:rPr>
        <w:t>SHALL</w:t>
      </w:r>
      <w:r>
        <w:t xml:space="preserve"> default to </w:t>
      </w:r>
      <w:proofErr w:type="spellStart"/>
      <w:r w:rsidRPr="00A24641">
        <w:rPr>
          <w:rStyle w:val="CODEtemp"/>
        </w:rPr>
        <w:t>unicodeCodePoints</w:t>
      </w:r>
      <w:proofErr w:type="spellEnd"/>
      <w:r>
        <w:t>.</w:t>
      </w:r>
    </w:p>
    <w:p w14:paraId="63FF94D2" w14:textId="43D63240" w:rsidR="003665AD" w:rsidRDefault="003665AD" w:rsidP="00153C25">
      <w:r>
        <w:lastRenderedPageBreak/>
        <w:t xml:space="preserve">If </w:t>
      </w:r>
      <w:r w:rsidR="008F66C7">
        <w:t>a</w:t>
      </w:r>
      <w:r>
        <w:t xml:space="preserv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w:t>
      </w:r>
      <w:r w:rsidR="008F66C7">
        <w:t xml:space="preserve">have no meaning, and a SARIF consumer </w:t>
      </w:r>
      <w:r w:rsidR="008F66C7" w:rsidRPr="008F66C7">
        <w:rPr>
          <w:b/>
        </w:rPr>
        <w:t>SHALL</w:t>
      </w:r>
      <w:r w:rsidR="008F66C7">
        <w:t xml:space="preserve"> ignore its value</w:t>
      </w:r>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90" w:name="_Ref510017893"/>
      <w:bookmarkStart w:id="391" w:name="_Toc6579547"/>
      <w:proofErr w:type="spellStart"/>
      <w:r>
        <w:t>redactionToken</w:t>
      </w:r>
      <w:bookmarkEnd w:id="390"/>
      <w:proofErr w:type="spellEnd"/>
      <w:r>
        <w:t xml:space="preserve"> property</w:t>
      </w:r>
      <w:bookmarkEnd w:id="391"/>
    </w:p>
    <w:p w14:paraId="0674C185" w14:textId="058BA102"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0B5F25">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6A85D9FE" w:rsidR="00D65090" w:rsidRDefault="00D65090" w:rsidP="002D65F3">
      <w:pPr>
        <w:pStyle w:val="Code"/>
      </w:pPr>
      <w:bookmarkStart w:id="39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0B5F25">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93" w:name="_Ref6208153"/>
      <w:bookmarkStart w:id="394" w:name="_Toc6579548"/>
      <w:proofErr w:type="spellStart"/>
      <w:r>
        <w:t>externalPropertyFileReferences</w:t>
      </w:r>
      <w:proofErr w:type="spellEnd"/>
      <w:r>
        <w:t xml:space="preserve"> object</w:t>
      </w:r>
      <w:bookmarkEnd w:id="393"/>
      <w:bookmarkEnd w:id="394"/>
    </w:p>
    <w:p w14:paraId="797443A3" w14:textId="30D2FA9F" w:rsidR="0040072D" w:rsidRDefault="0040072D" w:rsidP="0040072D">
      <w:pPr>
        <w:pStyle w:val="Heading3"/>
      </w:pPr>
      <w:bookmarkStart w:id="395" w:name="_Toc6579549"/>
      <w:r>
        <w:t>General</w:t>
      </w:r>
      <w:bookmarkEnd w:id="395"/>
    </w:p>
    <w:p w14:paraId="28E57B08" w14:textId="6C1ECD94"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0B5F25">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96" w:name="_Ref6209979"/>
      <w:bookmarkStart w:id="397" w:name="_Toc6579550"/>
      <w:r>
        <w:t>Rationale</w:t>
      </w:r>
      <w:bookmarkEnd w:id="396"/>
      <w:bookmarkEnd w:id="397"/>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3F38C301" w:rsidR="0040072D" w:rsidRDefault="0040072D" w:rsidP="0040072D">
      <w:r>
        <w:lastRenderedPageBreak/>
        <w:t>The format of an external property file is described in §</w:t>
      </w:r>
      <w:r>
        <w:fldChar w:fldCharType="begin"/>
      </w:r>
      <w:r>
        <w:instrText xml:space="preserve"> REF _Ref528151413 \r \h </w:instrText>
      </w:r>
      <w:r>
        <w:fldChar w:fldCharType="separate"/>
      </w:r>
      <w:r w:rsidR="000B5F25">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98" w:name="_Ref6212273"/>
      <w:bookmarkStart w:id="399" w:name="_Ref6212275"/>
      <w:bookmarkStart w:id="400" w:name="_Ref6212277"/>
      <w:bookmarkStart w:id="401" w:name="_Toc6579551"/>
      <w:r>
        <w:t>Properties</w:t>
      </w:r>
      <w:bookmarkEnd w:id="398"/>
      <w:bookmarkEnd w:id="399"/>
      <w:bookmarkEnd w:id="400"/>
      <w:bookmarkEnd w:id="401"/>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proofErr w:type="spellStart"/>
            <w:r>
              <w:rPr>
                <w:rStyle w:val="CODEtemp"/>
              </w:rPr>
              <w:t>run.requests</w:t>
            </w:r>
            <w:proofErr w:type="spellEnd"/>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proofErr w:type="spellStart"/>
            <w:r>
              <w:rPr>
                <w:rStyle w:val="CODEtemp"/>
              </w:rPr>
              <w:t>run.responses</w:t>
            </w:r>
            <w:proofErr w:type="spellEnd"/>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63560E95"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0B5F25">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lastRenderedPageBreak/>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292F4B86"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B5F25">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0EC99A8B"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0B5F25">
        <w:t>3.16</w:t>
      </w:r>
      <w:r>
        <w:fldChar w:fldCharType="end"/>
      </w:r>
      <w:r>
        <w:t>).</w:t>
      </w:r>
    </w:p>
    <w:p w14:paraId="66BDB7AE" w14:textId="4AFE44C4" w:rsidR="0036208E" w:rsidRDefault="0036208E" w:rsidP="0036208E">
      <w:pPr>
        <w:pStyle w:val="Code"/>
      </w:pPr>
      <w:r>
        <w:t xml:space="preserve">      "location": {         # See §</w:t>
      </w:r>
      <w:r>
        <w:fldChar w:fldCharType="begin"/>
      </w:r>
      <w:r>
        <w:instrText xml:space="preserve"> REF _Ref525810081 \r \h </w:instrText>
      </w:r>
      <w:r>
        <w:fldChar w:fldCharType="separate"/>
      </w:r>
      <w:r w:rsidR="000B5F25">
        <w:t>3.16.2</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122BA242"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0B5F25">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2908D93E" w:rsidR="0036208E" w:rsidRDefault="0036208E" w:rsidP="0036208E">
      <w:pPr>
        <w:pStyle w:val="Code"/>
      </w:pPr>
      <w:r>
        <w:t>{                            # A run object (§</w:t>
      </w:r>
      <w:r>
        <w:fldChar w:fldCharType="begin"/>
      </w:r>
      <w:r>
        <w:instrText xml:space="preserve"> REF _Ref493349997 \r \h </w:instrText>
      </w:r>
      <w:r>
        <w:fldChar w:fldCharType="separate"/>
      </w:r>
      <w:r w:rsidR="000B5F25">
        <w:t>3.14</w:t>
      </w:r>
      <w:r>
        <w:fldChar w:fldCharType="end"/>
      </w:r>
      <w:r>
        <w:t>).</w:t>
      </w:r>
    </w:p>
    <w:p w14:paraId="1FBE3A00" w14:textId="5D91F0E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B5F25">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5B7626C4"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0B5F25">
        <w:t>3.16</w:t>
      </w:r>
      <w:r>
        <w:fldChar w:fldCharType="end"/>
      </w:r>
      <w:r>
        <w:t>).</w:t>
      </w:r>
    </w:p>
    <w:p w14:paraId="1B7C3596" w14:textId="2264FA65" w:rsidR="0036208E" w:rsidRDefault="0036208E" w:rsidP="0036208E">
      <w:pPr>
        <w:pStyle w:val="Code"/>
      </w:pPr>
      <w:r>
        <w:t xml:space="preserve">      "location": {          # See §</w:t>
      </w:r>
      <w:r>
        <w:fldChar w:fldCharType="begin"/>
      </w:r>
      <w:r>
        <w:instrText xml:space="preserve"> REF _Ref525810081 \r \h </w:instrText>
      </w:r>
      <w:r>
        <w:fldChar w:fldCharType="separate"/>
      </w:r>
      <w:r w:rsidR="000B5F25">
        <w:t>3.16.2</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2A7503CB" w:rsidR="0036208E" w:rsidRDefault="0036208E" w:rsidP="0036208E">
      <w:pPr>
        <w:pStyle w:val="Code"/>
      </w:pPr>
      <w:r>
        <w:lastRenderedPageBreak/>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0B5F25">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ACB4833" w:rsidR="0036208E" w:rsidRDefault="0036208E" w:rsidP="0036208E">
      <w:pPr>
        <w:pStyle w:val="Code"/>
      </w:pPr>
      <w:r>
        <w:t>{                            # A run object (§</w:t>
      </w:r>
      <w:r>
        <w:fldChar w:fldCharType="begin"/>
      </w:r>
      <w:r>
        <w:instrText xml:space="preserve"> REF _Ref493349997 \r \h </w:instrText>
      </w:r>
      <w:r>
        <w:fldChar w:fldCharType="separate"/>
      </w:r>
      <w:r w:rsidR="000B5F25">
        <w:t>3.14</w:t>
      </w:r>
      <w:r>
        <w:fldChar w:fldCharType="end"/>
      </w:r>
      <w:r>
        <w:t>).</w:t>
      </w:r>
    </w:p>
    <w:p w14:paraId="003DADA7" w14:textId="13CA616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B5F25">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62CE6B79"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0B5F25">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402" w:name="_Ref525806896"/>
      <w:bookmarkStart w:id="403" w:name="_Toc6579552"/>
      <w:bookmarkEnd w:id="392"/>
      <w:proofErr w:type="spellStart"/>
      <w:r>
        <w:t>externa</w:t>
      </w:r>
      <w:r w:rsidR="00960E2D">
        <w:t>l</w:t>
      </w:r>
      <w:r w:rsidR="00F265D8">
        <w:t>Property</w:t>
      </w:r>
      <w:r>
        <w:t>File</w:t>
      </w:r>
      <w:r w:rsidR="005E7318">
        <w:t>Reference</w:t>
      </w:r>
      <w:proofErr w:type="spellEnd"/>
      <w:r>
        <w:t xml:space="preserve"> object</w:t>
      </w:r>
      <w:bookmarkEnd w:id="402"/>
      <w:bookmarkEnd w:id="403"/>
    </w:p>
    <w:p w14:paraId="020DB163" w14:textId="0923AD36" w:rsidR="00AF60C1" w:rsidRDefault="00AF60C1" w:rsidP="00AF60C1">
      <w:pPr>
        <w:pStyle w:val="Heading3"/>
      </w:pPr>
      <w:bookmarkStart w:id="404" w:name="_Toc6579553"/>
      <w:r>
        <w:t>General</w:t>
      </w:r>
      <w:bookmarkEnd w:id="404"/>
    </w:p>
    <w:p w14:paraId="38B8B5C7" w14:textId="5D7D4D3F"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0B5F25">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31539CEB" w14:textId="47AE23E1" w:rsidR="00AF60C1" w:rsidRDefault="002F2585" w:rsidP="00AF60C1">
      <w:pPr>
        <w:pStyle w:val="Heading3"/>
      </w:pPr>
      <w:bookmarkStart w:id="405" w:name="_Ref525810081"/>
      <w:bookmarkStart w:id="406" w:name="_Toc6579554"/>
      <w:bookmarkStart w:id="407" w:name="_Hlk6556570"/>
      <w:r>
        <w:t>l</w:t>
      </w:r>
      <w:r w:rsidR="006C1B56">
        <w:t xml:space="preserve">ocation </w:t>
      </w:r>
      <w:r w:rsidR="00AF60C1">
        <w:t>property</w:t>
      </w:r>
      <w:bookmarkEnd w:id="405"/>
      <w:bookmarkEnd w:id="406"/>
    </w:p>
    <w:p w14:paraId="46352381" w14:textId="1CE28EF8" w:rsidR="00604E7A" w:rsidRDefault="001A277B" w:rsidP="00604E7A">
      <w:bookmarkStart w:id="408" w:name="_Hlk3472165"/>
      <w:r>
        <w:t>Depending on the circumstances, a</w:t>
      </w:r>
      <w:bookmarkEnd w:id="408"/>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0B5F25">
        <w:t>3.4</w:t>
      </w:r>
      <w:r w:rsidR="00604E7A">
        <w:fldChar w:fldCharType="end"/>
      </w:r>
      <w:r w:rsidR="00604E7A">
        <w:t xml:space="preserve">) that specifies the location of the external </w:t>
      </w:r>
      <w:r w:rsidR="00F265D8">
        <w:t xml:space="preserve">property </w:t>
      </w:r>
      <w:r w:rsidR="00604E7A">
        <w:t>file.</w:t>
      </w:r>
    </w:p>
    <w:p w14:paraId="79BAE496" w14:textId="1052A91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0B5F25">
        <w:t>3.4.3</w:t>
      </w:r>
      <w:r w:rsidR="00604E7A">
        <w:fldChar w:fldCharType="end"/>
      </w:r>
      <w:r w:rsidR="00604E7A">
        <w:t xml:space="preserve">) specifies a relative reference and its </w:t>
      </w:r>
      <w:r w:rsidR="00604E7A" w:rsidRPr="00604E7A">
        <w:rPr>
          <w:rStyle w:val="CODEtemp"/>
        </w:rPr>
        <w:lastRenderedPageBreak/>
        <w:t>uriBaseId</w:t>
      </w:r>
      <w:r w:rsidR="00604E7A">
        <w:t xml:space="preserve"> property (§</w:t>
      </w:r>
      <w:r w:rsidR="00604E7A">
        <w:fldChar w:fldCharType="begin"/>
      </w:r>
      <w:r w:rsidR="00604E7A">
        <w:instrText xml:space="preserve"> REF _Ref507592476 \r \h </w:instrText>
      </w:r>
      <w:r w:rsidR="00604E7A">
        <w:fldChar w:fldCharType="separate"/>
      </w:r>
      <w:r w:rsidR="000B5F25">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65B6C122"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0B5F25">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409"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0B5F25">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0B5F25">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409"/>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0B5F25">
        <w:t>3.16.3</w:t>
      </w:r>
      <w:r>
        <w:fldChar w:fldCharType="end"/>
      </w:r>
      <w:r>
        <w:t>).</w:t>
      </w:r>
    </w:p>
    <w:p w14:paraId="7C6C90CA" w14:textId="72FD5310" w:rsidR="00AF60C1" w:rsidRDefault="008E4B88">
      <w:pPr>
        <w:pStyle w:val="Heading3"/>
      </w:pPr>
      <w:bookmarkStart w:id="410" w:name="_Ref525810085"/>
      <w:bookmarkStart w:id="411" w:name="_Toc6579555"/>
      <w:proofErr w:type="spellStart"/>
      <w:r>
        <w:t>guid</w:t>
      </w:r>
      <w:proofErr w:type="spellEnd"/>
      <w:r>
        <w:t xml:space="preserve"> </w:t>
      </w:r>
      <w:r w:rsidR="00AF60C1">
        <w:t>property</w:t>
      </w:r>
      <w:bookmarkEnd w:id="410"/>
      <w:bookmarkEnd w:id="411"/>
    </w:p>
    <w:p w14:paraId="54EBB426" w14:textId="653CFCEA" w:rsidR="000F505D" w:rsidRDefault="00C42396" w:rsidP="000F505D">
      <w:r>
        <w:t>Depending on the circumstances, a</w:t>
      </w:r>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0B5F25">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5B43C68A" w:rsidR="00C42396" w:rsidRDefault="00C42396" w:rsidP="000F505D">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0B5F25">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0B5F25">
        <w:t>3.16.2</w:t>
      </w:r>
      <w:r w:rsidR="00C96217">
        <w:fldChar w:fldCharType="end"/>
      </w:r>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w:t>
      </w:r>
      <w:proofErr w:type="spellStart"/>
      <w:r>
        <w:t>extermalized</w:t>
      </w:r>
      <w:proofErr w:type="spellEnd"/>
      <w:r>
        <w:t xml:space="preserve"> properties are persisted in a separate file, in which case </w:t>
      </w:r>
      <w:r w:rsidRPr="00C96217">
        <w:rPr>
          <w:rStyle w:val="CODEtemp"/>
        </w:rPr>
        <w:t>location</w:t>
      </w:r>
      <w:r>
        <w:t xml:space="preserve"> is required, or if 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 </w:t>
      </w:r>
      <w:proofErr w:type="spellStart"/>
      <w:r>
        <w:t>guid</w:t>
      </w:r>
      <w:proofErr w:type="spellEnd"/>
      <w:r>
        <w:t xml:space="preserve">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p>
    <w:p w14:paraId="26C7F7FD" w14:textId="7A30BB99" w:rsidR="00C96217" w:rsidRDefault="00C96217" w:rsidP="000F505D">
      <w:r>
        <w:t xml:space="preserve">If </w:t>
      </w:r>
      <w:proofErr w:type="spellStart"/>
      <w:r w:rsidRPr="00C96217">
        <w:rPr>
          <w:rStyle w:val="CODEtemp"/>
        </w:rPr>
        <w:t>guid</w:t>
      </w:r>
      <w:proofErr w:type="spellEnd"/>
      <w:r>
        <w:t xml:space="preserve"> is present, it </w:t>
      </w:r>
      <w:r w:rsidRPr="00C96217">
        <w:rPr>
          <w:b/>
        </w:rPr>
        <w:t>SHALL</w:t>
      </w:r>
      <w:r>
        <w:t xml:space="preserve"> equal the </w:t>
      </w:r>
      <w:proofErr w:type="spellStart"/>
      <w:r w:rsidRPr="00C96217">
        <w:rPr>
          <w:rStyle w:val="CODEtemp"/>
        </w:rPr>
        <w:t>guid</w:t>
      </w:r>
      <w:proofErr w:type="spellEnd"/>
      <w:r>
        <w:t xml:space="preserve"> property (</w:t>
      </w:r>
      <w:r w:rsidRPr="003F29AE">
        <w:t>§</w:t>
      </w:r>
      <w:r>
        <w:fldChar w:fldCharType="begin"/>
      </w:r>
      <w:r>
        <w:instrText xml:space="preserve"> REF _Ref525814013 \r \h </w:instrText>
      </w:r>
      <w:r>
        <w:fldChar w:fldCharType="separate"/>
      </w:r>
      <w:r w:rsidR="000B5F25">
        <w:t>4.3.4</w:t>
      </w:r>
      <w:r>
        <w:fldChar w:fldCharType="end"/>
      </w:r>
      <w:r>
        <w:t xml:space="preserve">) of the </w:t>
      </w:r>
      <w:proofErr w:type="spellStart"/>
      <w:r w:rsidRPr="00C96217">
        <w:rPr>
          <w:rStyle w:val="CODEtemp"/>
        </w:rPr>
        <w:t>externalProperties</w:t>
      </w:r>
      <w:proofErr w:type="spellEnd"/>
      <w:r>
        <w:t xml:space="preserve"> object (</w:t>
      </w:r>
      <w:r w:rsidRPr="003F29AE">
        <w:t>§</w:t>
      </w:r>
      <w:r>
        <w:fldChar w:fldCharType="begin"/>
      </w:r>
      <w:r>
        <w:instrText xml:space="preserve"> REF _Ref3470692 \r \h </w:instrText>
      </w:r>
      <w:r>
        <w:fldChar w:fldCharType="separate"/>
      </w:r>
      <w:r w:rsidR="000B5F25">
        <w:t>4.3</w:t>
      </w:r>
      <w:r>
        <w:fldChar w:fldCharType="end"/>
      </w:r>
      <w:r>
        <w:t xml:space="preserve">) identified by </w:t>
      </w:r>
      <w:proofErr w:type="spellStart"/>
      <w:r w:rsidRPr="00C96217">
        <w:rPr>
          <w:rStyle w:val="CODEtemp"/>
        </w:rPr>
        <w:t>guid</w:t>
      </w:r>
      <w:proofErr w:type="spellEnd"/>
      <w:r>
        <w:t xml:space="preserve"> and/or </w:t>
      </w:r>
      <w:r w:rsidRPr="00C96217">
        <w:rPr>
          <w:rStyle w:val="CODEtemp"/>
        </w:rPr>
        <w:t>location</w:t>
      </w:r>
      <w:r>
        <w:t>.</w:t>
      </w:r>
    </w:p>
    <w:p w14:paraId="16058945" w14:textId="01A28392" w:rsidR="00EE58E1" w:rsidRDefault="00EE58E1" w:rsidP="00EE58E1">
      <w:pPr>
        <w:pStyle w:val="Heading3"/>
      </w:pPr>
      <w:bookmarkStart w:id="412" w:name="_Toc6579556"/>
      <w:bookmarkEnd w:id="407"/>
      <w:proofErr w:type="spellStart"/>
      <w:r>
        <w:t>itemCount</w:t>
      </w:r>
      <w:proofErr w:type="spellEnd"/>
      <w:r>
        <w:t xml:space="preserve"> property</w:t>
      </w:r>
      <w:bookmarkEnd w:id="412"/>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BF719EC"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0B5F25">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413" w:name="_Ref526936831"/>
      <w:bookmarkStart w:id="414" w:name="_Toc6579557"/>
      <w:proofErr w:type="spellStart"/>
      <w:r>
        <w:t>runAutomationDetails</w:t>
      </w:r>
      <w:proofErr w:type="spellEnd"/>
      <w:r>
        <w:t xml:space="preserve"> object</w:t>
      </w:r>
      <w:bookmarkEnd w:id="413"/>
      <w:bookmarkEnd w:id="414"/>
    </w:p>
    <w:p w14:paraId="589B6DF1" w14:textId="63103A8B" w:rsidR="00636635" w:rsidRDefault="00636635" w:rsidP="00636635">
      <w:pPr>
        <w:pStyle w:val="Heading3"/>
      </w:pPr>
      <w:bookmarkStart w:id="415" w:name="_Ref526936874"/>
      <w:bookmarkStart w:id="416" w:name="_Toc6579558"/>
      <w:r>
        <w:t>General</w:t>
      </w:r>
      <w:bookmarkEnd w:id="415"/>
      <w:bookmarkEnd w:id="416"/>
    </w:p>
    <w:p w14:paraId="00A2DEFC" w14:textId="0AC6736E" w:rsidR="00A0147E" w:rsidRDefault="00A0147E" w:rsidP="00A0147E">
      <w:bookmarkStart w:id="417" w:name="_Hlk526586231"/>
      <w:r>
        <w:t xml:space="preserve">A </w:t>
      </w:r>
      <w:proofErr w:type="spellStart"/>
      <w:r>
        <w:rPr>
          <w:rStyle w:val="CODEtemp"/>
        </w:rPr>
        <w:t>runAutomationDetails</w:t>
      </w:r>
      <w:proofErr w:type="spellEnd"/>
      <w:r>
        <w:t xml:space="preserve"> object contains information that specifies </w:t>
      </w:r>
      <w:bookmarkEnd w:id="417"/>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lastRenderedPageBreak/>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4C2BE1E1"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0B5F25">
        <w:t>3.14</w:t>
      </w:r>
      <w:r w:rsidR="008B6DA3">
        <w:fldChar w:fldCharType="end"/>
      </w:r>
      <w:r>
        <w:t>).</w:t>
      </w:r>
    </w:p>
    <w:p w14:paraId="340889C7" w14:textId="74F98E65"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0B5F25">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79EED5C"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0B5F25">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418" w:name="_Toc6579559"/>
      <w:r>
        <w:t>description property</w:t>
      </w:r>
      <w:bookmarkEnd w:id="418"/>
    </w:p>
    <w:p w14:paraId="25D213B4" w14:textId="27F9F314"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0B5F25">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419" w:name="_Ref526936776"/>
      <w:bookmarkStart w:id="420" w:name="_Toc6579560"/>
      <w:r>
        <w:t xml:space="preserve">id </w:t>
      </w:r>
      <w:r w:rsidR="00636635">
        <w:t>property</w:t>
      </w:r>
      <w:bookmarkEnd w:id="419"/>
      <w:bookmarkEnd w:id="420"/>
    </w:p>
    <w:p w14:paraId="4B70380E" w14:textId="014DED64" w:rsidR="008B6DA3" w:rsidRDefault="008B6DA3" w:rsidP="008B6DA3">
      <w:bookmarkStart w:id="421"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0B5F25">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42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lastRenderedPageBreak/>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2846B30"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0B5F25">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422" w:name="_Ref526937044"/>
      <w:bookmarkStart w:id="423" w:name="_Toc6579561"/>
      <w:proofErr w:type="spellStart"/>
      <w:r>
        <w:t>guid</w:t>
      </w:r>
      <w:proofErr w:type="spellEnd"/>
      <w:r>
        <w:t xml:space="preserve"> </w:t>
      </w:r>
      <w:r w:rsidR="00636635">
        <w:t>property</w:t>
      </w:r>
      <w:bookmarkEnd w:id="422"/>
      <w:bookmarkEnd w:id="423"/>
    </w:p>
    <w:p w14:paraId="171C0D57" w14:textId="6E4198B1"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0B5F25">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424" w:name="_Ref526937456"/>
      <w:bookmarkStart w:id="425" w:name="_Toc6579562"/>
      <w:proofErr w:type="spellStart"/>
      <w:r>
        <w:t>correlationGuid</w:t>
      </w:r>
      <w:proofErr w:type="spellEnd"/>
      <w:r>
        <w:t xml:space="preserve"> property</w:t>
      </w:r>
      <w:bookmarkEnd w:id="424"/>
      <w:bookmarkEnd w:id="425"/>
    </w:p>
    <w:p w14:paraId="0DF48F07" w14:textId="3BD35B4D"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0B5F25">
        <w:t>3.5.3</w:t>
      </w:r>
      <w:r>
        <w:fldChar w:fldCharType="end"/>
      </w:r>
      <w:r>
        <w:t>) which is shared by all such runs of the same type, and differs between any two runs of different types.</w:t>
      </w:r>
    </w:p>
    <w:p w14:paraId="7A1FBC28" w14:textId="76ED28FC"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0B5F25">
        <w:t>3.17.3</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426" w:name="_Ref493350964"/>
      <w:bookmarkStart w:id="427" w:name="_Toc6579563"/>
      <w:r>
        <w:t>tool object</w:t>
      </w:r>
      <w:bookmarkEnd w:id="426"/>
      <w:bookmarkEnd w:id="427"/>
    </w:p>
    <w:p w14:paraId="389A43BD" w14:textId="582B65CB" w:rsidR="00401BB5" w:rsidRDefault="00401BB5" w:rsidP="00401BB5">
      <w:pPr>
        <w:pStyle w:val="Heading3"/>
      </w:pPr>
      <w:bookmarkStart w:id="428" w:name="_Ref3663435"/>
      <w:bookmarkStart w:id="429" w:name="_Ref3726198"/>
      <w:bookmarkStart w:id="430" w:name="_Toc6579564"/>
      <w:r>
        <w:t>General</w:t>
      </w:r>
      <w:bookmarkEnd w:id="428"/>
      <w:bookmarkEnd w:id="429"/>
      <w:bookmarkEnd w:id="430"/>
    </w:p>
    <w:p w14:paraId="13ED0A5F" w14:textId="20E777F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0B5F25">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0B5F25">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0B5F25">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6F16B26F"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0B5F25">
        <w:t>3.19</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23AB231A" w:rsidR="003D09A4" w:rsidRDefault="003D09A4" w:rsidP="003D09A4">
      <w:pPr>
        <w:pStyle w:val="Code"/>
      </w:pPr>
      <w:r>
        <w:t xml:space="preserve">  "driver": {              # See §</w:t>
      </w:r>
      <w:r>
        <w:fldChar w:fldCharType="begin"/>
      </w:r>
      <w:r>
        <w:instrText xml:space="preserve"> REF _Ref3663219 \r \h </w:instrText>
      </w:r>
      <w:r>
        <w:fldChar w:fldCharType="separate"/>
      </w:r>
      <w:r w:rsidR="000B5F25">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089650C" w:rsidR="003D09A4" w:rsidRDefault="003D09A4" w:rsidP="003D09A4">
      <w:pPr>
        <w:pStyle w:val="Code"/>
      </w:pPr>
      <w:r>
        <w:t xml:space="preserve">  "extensions": [          # See §</w:t>
      </w:r>
      <w:r>
        <w:fldChar w:fldCharType="begin"/>
      </w:r>
      <w:r>
        <w:instrText xml:space="preserve"> REF _Ref3663271 \r \h </w:instrText>
      </w:r>
      <w:r>
        <w:fldChar w:fldCharType="separate"/>
      </w:r>
      <w:r w:rsidR="000B5F25">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431" w:name="_Ref3663219"/>
      <w:bookmarkStart w:id="432" w:name="_Toc6579565"/>
      <w:r>
        <w:t>driver property</w:t>
      </w:r>
      <w:bookmarkEnd w:id="431"/>
      <w:bookmarkEnd w:id="432"/>
    </w:p>
    <w:p w14:paraId="242A18C5" w14:textId="35F7291C"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0B5F25">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433" w:name="_Ref3663271"/>
      <w:bookmarkStart w:id="434" w:name="_Toc6579566"/>
      <w:r>
        <w:t>extensions property</w:t>
      </w:r>
      <w:bookmarkEnd w:id="433"/>
      <w:bookmarkEnd w:id="434"/>
    </w:p>
    <w:p w14:paraId="521FDDFA" w14:textId="49F32837"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0B5F25">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0B5F25">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435" w:name="_Ref3663078"/>
      <w:bookmarkStart w:id="436" w:name="_Toc6579567"/>
      <w:bookmarkStart w:id="437" w:name="_Hlk4510312"/>
      <w:proofErr w:type="spellStart"/>
      <w:r>
        <w:t>toolComponent</w:t>
      </w:r>
      <w:proofErr w:type="spellEnd"/>
      <w:r>
        <w:t xml:space="preserve"> object</w:t>
      </w:r>
      <w:bookmarkEnd w:id="435"/>
      <w:bookmarkEnd w:id="436"/>
    </w:p>
    <w:p w14:paraId="7AF98015" w14:textId="56895A30" w:rsidR="00A703AA" w:rsidRDefault="00A703AA" w:rsidP="00A703AA">
      <w:pPr>
        <w:pStyle w:val="Heading3"/>
      </w:pPr>
      <w:bookmarkStart w:id="438" w:name="_Toc6579568"/>
      <w:r>
        <w:t>General</w:t>
      </w:r>
      <w:bookmarkEnd w:id="438"/>
    </w:p>
    <w:p w14:paraId="6E55D0FB" w14:textId="018977C1"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0B5F25">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23C7CBF5"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0B5F25">
        <w:t>3.19.2</w:t>
      </w:r>
      <w:r w:rsidR="00D61B3C">
        <w:fldChar w:fldCharType="end"/>
      </w:r>
      <w:r>
        <w:t>)</w:t>
      </w:r>
    </w:p>
    <w:p w14:paraId="5BA98CB4" w14:textId="64983B39"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0B5F25">
        <w:t>3.19.3</w:t>
      </w:r>
      <w:r w:rsidR="00D61B3C">
        <w:fldChar w:fldCharType="end"/>
      </w:r>
      <w:r>
        <w:t>)</w:t>
      </w:r>
    </w:p>
    <w:p w14:paraId="18E92E3A" w14:textId="03FC8637"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0B5F25">
        <w:t>3.19.4</w:t>
      </w:r>
      <w:r w:rsidR="00D61B3C">
        <w:fldChar w:fldCharType="end"/>
      </w:r>
      <w:r w:rsidR="0028268F">
        <w:t>)</w:t>
      </w:r>
    </w:p>
    <w:p w14:paraId="364E92DD" w14:textId="541B88FA"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0B5F25">
        <w:t>3.5.1</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0B5F25">
        <w:t>3.19.25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439" w:name="_Ref4572675"/>
      <w:bookmarkStart w:id="440" w:name="_Toc6579569"/>
      <w:bookmarkStart w:id="441" w:name="_Hlk4587611"/>
      <w:r>
        <w:lastRenderedPageBreak/>
        <w:t>Taxonomies</w:t>
      </w:r>
      <w:bookmarkEnd w:id="439"/>
      <w:bookmarkEnd w:id="440"/>
    </w:p>
    <w:p w14:paraId="40506929" w14:textId="7FC99E7A"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A8C5A6F"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0B5F25">
        <w:t>3.19.23</w:t>
      </w:r>
      <w:r>
        <w:fldChar w:fldCharType="end"/>
      </w:r>
      <w:r>
        <w:t>).</w:t>
      </w:r>
    </w:p>
    <w:p w14:paraId="57E56912" w14:textId="4FB04BF2"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0B5F25">
        <w:t>3.47</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0B5F25">
        <w:t>3.47.3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0B5F25">
        <w:t>3.47.5</w:t>
      </w:r>
      <w:r>
        <w:fldChar w:fldCharType="end"/>
      </w:r>
      <w:r>
        <w:t>), localizable (§</w:t>
      </w:r>
      <w:r>
        <w:fldChar w:fldCharType="begin"/>
      </w:r>
      <w:r>
        <w:instrText xml:space="preserve"> REF _Ref4509677 \r \h </w:instrText>
      </w:r>
      <w:r>
        <w:fldChar w:fldCharType="separate"/>
      </w:r>
      <w:r w:rsidR="000B5F25">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0B5F25">
        <w:t>3.47.7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0B5F25">
        <w:t>3.47.10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0B5F25">
        <w:t>3.47.14</w:t>
      </w:r>
      <w:r>
        <w:fldChar w:fldCharType="end"/>
      </w:r>
      <w:r>
        <w:t>).</w:t>
      </w:r>
    </w:p>
    <w:p w14:paraId="6822D740" w14:textId="4C90C381"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0B5F25">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0B5F25">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0B5F25">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0B5F25">
        <w:t>3.19.22</w:t>
      </w:r>
      <w:r>
        <w:fldChar w:fldCharType="end"/>
      </w:r>
      <w:r>
        <w:t>) properties.</w:t>
      </w:r>
    </w:p>
    <w:p w14:paraId="7396B4AB" w14:textId="0ECA187D"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0B5F25">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0B5F25">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0890EA" w:rsidR="00D8625B" w:rsidRDefault="00D8625B" w:rsidP="00D8625B">
      <w:pPr>
        <w:pStyle w:val="Note"/>
      </w:pPr>
      <w:r>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0B5F25">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0B5F25">
        <w:t>3.51</w:t>
      </w:r>
      <w:r w:rsidR="00F362FF">
        <w:fldChar w:fldCharType="end"/>
      </w:r>
      <w:r w:rsidR="00F362FF">
        <w:t>.</w:t>
      </w:r>
    </w:p>
    <w:p w14:paraId="4171D515" w14:textId="6A6D03CE"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0B5F25">
        <w:t>3.14</w:t>
      </w:r>
      <w:r>
        <w:fldChar w:fldCharType="end"/>
      </w:r>
      <w:r>
        <w:t>).</w:t>
      </w:r>
    </w:p>
    <w:p w14:paraId="47086809" w14:textId="43E9BAAF"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0B5F25">
        <w:t>3.14.6</w:t>
      </w:r>
      <w:r>
        <w:fldChar w:fldCharType="end"/>
      </w:r>
      <w:r>
        <w:t>.</w:t>
      </w:r>
    </w:p>
    <w:p w14:paraId="288C0035" w14:textId="6E8507B1"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0B5F25">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091D74B9"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0B5F25">
        <w:t>3.19.8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69BC9C9A"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0B5F25">
        <w:t>3.47.15</w:t>
      </w:r>
      <w:r w:rsidR="00F362FF">
        <w:fldChar w:fldCharType="end"/>
      </w:r>
      <w:r w:rsidR="00F362FF">
        <w:t>.</w:t>
      </w:r>
    </w:p>
    <w:p w14:paraId="52CA54F5" w14:textId="77ADC2E6"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0B5F25">
        <w:t>3.51</w:t>
      </w:r>
      <w:r w:rsidR="00F362FF">
        <w:fldChar w:fldCharType="end"/>
      </w:r>
      <w:r w:rsidR="00F362FF">
        <w:t>).</w:t>
      </w:r>
    </w:p>
    <w:p w14:paraId="626613CC" w14:textId="05408B39"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0B5F25">
        <w:t>3.51.2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160911B4"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0B5F25">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lastRenderedPageBreak/>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42" w:name="_Ref4572683"/>
      <w:bookmarkStart w:id="443" w:name="_Toc6579570"/>
      <w:bookmarkStart w:id="444" w:name="_Hlk4660791"/>
      <w:bookmarkEnd w:id="441"/>
      <w:r>
        <w:t>Translations</w:t>
      </w:r>
      <w:bookmarkEnd w:id="442"/>
      <w:bookmarkEnd w:id="443"/>
    </w:p>
    <w:bookmarkEnd w:id="444"/>
    <w:p w14:paraId="7E7D3A07" w14:textId="0BBC34F3"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0B5F25">
        <w:t>3.5.1</w:t>
      </w:r>
      <w:r w:rsidR="0051580C">
        <w:fldChar w:fldCharType="end"/>
      </w:r>
      <w:r w:rsidR="0051580C">
        <w:t>) into another language.</w:t>
      </w:r>
    </w:p>
    <w:p w14:paraId="154704A8" w14:textId="3DCDFFE3"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0B5F25">
        <w:t>3.19.31</w:t>
      </w:r>
      <w:r w:rsidR="000112A5">
        <w:fldChar w:fldCharType="end"/>
      </w:r>
      <w:r w:rsidR="000112A5">
        <w:t>).</w:t>
      </w:r>
    </w:p>
    <w:p w14:paraId="5FD4E30B" w14:textId="4B08368B"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0B5F25">
        <w:t>3.14.9</w:t>
      </w:r>
      <w:r>
        <w:fldChar w:fldCharType="end"/>
      </w:r>
      <w:r>
        <w:t>).</w:t>
      </w:r>
    </w:p>
    <w:p w14:paraId="021DDF70" w14:textId="3C93AD38"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0B5F25">
        <w:t>3.19.31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27F2EACD"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0B5F25">
        <w:t>3.19.29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0B5F25">
        <w:t>3.19.30</w:t>
      </w:r>
      <w:r w:rsidR="005F6EF8">
        <w:fldChar w:fldCharType="end"/>
      </w:r>
      <w:r w:rsidR="005F6EF8">
        <w:t>), populated by translated components.</w:t>
      </w:r>
    </w:p>
    <w:p w14:paraId="3B3125E8" w14:textId="3A20693D"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0B5F25">
        <w:t>3.19.27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1BDE1DE2" w:rsidR="00CF7E53" w:rsidRDefault="00CF7E53" w:rsidP="0005029C">
      <w:bookmarkStart w:id="445"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0B5F25">
        <w:t>3.19.5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69377F59" w:rsidR="00AB32CC" w:rsidRDefault="00AB32CC" w:rsidP="0005029C">
      <w:bookmarkStart w:id="446"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0B5F25">
        <w:t>3.19.29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0B5F25">
        <w:t>3.19.30</w:t>
      </w:r>
      <w:r>
        <w:fldChar w:fldCharType="end"/>
      </w:r>
      <w:r>
        <w:t>). See the descriptions of those two properties for an explanation of the interaction between them.</w:t>
      </w:r>
    </w:p>
    <w:bookmarkEnd w:id="445"/>
    <w:bookmarkEnd w:id="446"/>
    <w:p w14:paraId="30C99874" w14:textId="53855F18"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0B5F25">
        <w:t>3.19.6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0B5F25">
        <w:t>3.47.9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0B5F25">
        <w:t>3.19.29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0B5F25">
        <w:t>3.19.30</w:t>
      </w:r>
      <w:r>
        <w:fldChar w:fldCharType="end"/>
      </w:r>
      <w:r>
        <w:t>).</w:t>
      </w:r>
    </w:p>
    <w:p w14:paraId="635FB0A3" w14:textId="4DFBF3F2"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0B5F25">
        <w:t>3.14</w:t>
      </w:r>
      <w:r>
        <w:fldChar w:fldCharType="end"/>
      </w:r>
      <w:r>
        <w:t>).</w:t>
      </w:r>
    </w:p>
    <w:p w14:paraId="69085BD7" w14:textId="532E7343"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0B5F25">
        <w:t>3.14.6</w:t>
      </w:r>
      <w:r>
        <w:fldChar w:fldCharType="end"/>
      </w:r>
      <w:r>
        <w:t>.</w:t>
      </w:r>
    </w:p>
    <w:p w14:paraId="00B84643" w14:textId="4344EB39" w:rsidR="002F0DD0" w:rsidRDefault="002F0DD0" w:rsidP="002F0DD0">
      <w:pPr>
        <w:pStyle w:val="Code"/>
      </w:pPr>
      <w:r>
        <w:lastRenderedPageBreak/>
        <w:t xml:space="preserve">    "driver": {                    # See </w:t>
      </w:r>
      <w:r w:rsidRPr="003B5868">
        <w:t>§</w:t>
      </w:r>
      <w:r>
        <w:fldChar w:fldCharType="begin"/>
      </w:r>
      <w:r>
        <w:instrText xml:space="preserve"> REF _Ref3663219 \r \h </w:instrText>
      </w:r>
      <w:r>
        <w:fldChar w:fldCharType="separate"/>
      </w:r>
      <w:r w:rsidR="000B5F25">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262CA59A"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0B5F25">
        <w:t>3.19.8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47" w:name="_Ref4572690"/>
      <w:bookmarkStart w:id="448" w:name="_Toc6579571"/>
      <w:r>
        <w:t>Policies</w:t>
      </w:r>
      <w:bookmarkEnd w:id="447"/>
      <w:bookmarkEnd w:id="44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54956A17"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0B5F25">
        <w:t>3.19.31</w:t>
      </w:r>
      <w:r w:rsidR="00363F84">
        <w:fldChar w:fldCharType="end"/>
      </w:r>
      <w:r w:rsidR="00213743">
        <w:t>).</w:t>
      </w:r>
    </w:p>
    <w:p w14:paraId="6456A294" w14:textId="0D5124DE"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0B5F25">
        <w:t>3.19.21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0B5F25">
        <w:t>3.47</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0B5F25">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0442EBCB"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0B5F25">
        <w:t>3.14.10</w:t>
      </w:r>
      <w:r>
        <w:fldChar w:fldCharType="end"/>
      </w:r>
      <w:r>
        <w:t>).</w:t>
      </w:r>
    </w:p>
    <w:p w14:paraId="1322BD32" w14:textId="179A2C54"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0B5F25">
        <w:t>3.20.5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w:t>
      </w:r>
      <w:r>
        <w:lastRenderedPageBreak/>
        <w:t xml:space="preserve">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0B5F25">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0B5F25">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44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64DD5AA1"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0B5F25">
        <w:t>3.14</w:t>
      </w:r>
      <w:r w:rsidR="0063571B">
        <w:fldChar w:fldCharType="end"/>
      </w:r>
      <w:r w:rsidR="0063571B">
        <w:t>)</w:t>
      </w:r>
      <w:r>
        <w:t>.</w:t>
      </w:r>
    </w:p>
    <w:p w14:paraId="32C27A5A" w14:textId="3C70EFAF" w:rsidR="000375DC" w:rsidRDefault="000375DC" w:rsidP="000375DC">
      <w:pPr>
        <w:pStyle w:val="Code"/>
      </w:pPr>
      <w:r>
        <w:t xml:space="preserve">  "tool": {                        # See </w:t>
      </w:r>
      <w:bookmarkStart w:id="450" w:name="_Hlk5010077"/>
      <w:r w:rsidRPr="003B5868">
        <w:t>§</w:t>
      </w:r>
      <w:bookmarkEnd w:id="450"/>
      <w:r>
        <w:fldChar w:fldCharType="begin"/>
      </w:r>
      <w:r>
        <w:instrText xml:space="preserve"> REF _Ref493350956 \r \h </w:instrText>
      </w:r>
      <w:r>
        <w:fldChar w:fldCharType="separate"/>
      </w:r>
      <w:r w:rsidR="000B5F25">
        <w:t>3.14.6</w:t>
      </w:r>
      <w:r>
        <w:fldChar w:fldCharType="end"/>
      </w:r>
      <w:r>
        <w:t>.</w:t>
      </w:r>
    </w:p>
    <w:p w14:paraId="69DC987F" w14:textId="67A76B90"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0B5F25">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66714AC8"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0B5F25">
        <w:t>3.19.21</w:t>
      </w:r>
      <w:r>
        <w:fldChar w:fldCharType="end"/>
      </w:r>
      <w:r>
        <w:t>.</w:t>
      </w:r>
    </w:p>
    <w:p w14:paraId="5E4782E2" w14:textId="233A7B14"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0B5F25">
        <w:t>3.47</w:t>
      </w:r>
      <w:r>
        <w:fldChar w:fldCharType="end"/>
      </w:r>
      <w:r>
        <w:t>).</w:t>
      </w:r>
    </w:p>
    <w:p w14:paraId="7874FC94" w14:textId="77777777" w:rsidR="000375DC" w:rsidRDefault="000375DC" w:rsidP="000375DC">
      <w:pPr>
        <w:pStyle w:val="Code"/>
      </w:pPr>
      <w:r>
        <w:t xml:space="preserve">          "id": "CA2101",</w:t>
      </w:r>
    </w:p>
    <w:p w14:paraId="3B0AA9DC" w14:textId="6238A2B5"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0B5F25">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35372E4E"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0B5F25">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51" w:name="_Ref4090820"/>
      <w:bookmarkStart w:id="452" w:name="_Toc6579572"/>
      <w:bookmarkEnd w:id="437"/>
      <w:bookmarkEnd w:id="449"/>
      <w:proofErr w:type="spellStart"/>
      <w:r>
        <w:t>guid</w:t>
      </w:r>
      <w:proofErr w:type="spellEnd"/>
      <w:r>
        <w:t xml:space="preserve"> property</w:t>
      </w:r>
      <w:bookmarkEnd w:id="451"/>
      <w:bookmarkEnd w:id="452"/>
    </w:p>
    <w:p w14:paraId="201B839A" w14:textId="6B30B925"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B5F25">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453" w:name="_Ref493409155"/>
      <w:bookmarkStart w:id="454" w:name="_Toc6579573"/>
      <w:r>
        <w:t>name property</w:t>
      </w:r>
      <w:bookmarkEnd w:id="453"/>
      <w:bookmarkEnd w:id="454"/>
    </w:p>
    <w:p w14:paraId="2A7A8CB5" w14:textId="55750413"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0B5F25">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455" w:name="_Ref493409168"/>
      <w:bookmarkStart w:id="456" w:name="_Toc6579574"/>
      <w:proofErr w:type="spellStart"/>
      <w:r>
        <w:lastRenderedPageBreak/>
        <w:t>fullName</w:t>
      </w:r>
      <w:proofErr w:type="spellEnd"/>
      <w:r>
        <w:t xml:space="preserve"> property</w:t>
      </w:r>
      <w:bookmarkEnd w:id="455"/>
      <w:bookmarkEnd w:id="456"/>
    </w:p>
    <w:p w14:paraId="00DFF29E" w14:textId="3D25B84F"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0B5F25">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457" w:name="_Ref493409198"/>
      <w:bookmarkStart w:id="458" w:name="_Toc6579575"/>
      <w:proofErr w:type="spellStart"/>
      <w:r>
        <w:t>semanticVersion</w:t>
      </w:r>
      <w:proofErr w:type="spellEnd"/>
      <w:r>
        <w:t xml:space="preserve"> property</w:t>
      </w:r>
      <w:bookmarkEnd w:id="457"/>
      <w:bookmarkEnd w:id="458"/>
    </w:p>
    <w:p w14:paraId="143A6795" w14:textId="7D202C36"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62F037F"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0B5F25">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0B5F25">
        <w:t>3.22.2</w:t>
      </w:r>
      <w:r>
        <w:fldChar w:fldCharType="end"/>
      </w:r>
      <w:r>
        <w:t>))</w:t>
      </w:r>
      <w:r w:rsidR="00590B1D" w:rsidRPr="00590B1D">
        <w:t>.</w:t>
      </w:r>
    </w:p>
    <w:p w14:paraId="0FF70363" w14:textId="5F2D1A48" w:rsidR="00401BB5" w:rsidRDefault="00401BB5" w:rsidP="00401BB5">
      <w:pPr>
        <w:pStyle w:val="Heading3"/>
      </w:pPr>
      <w:bookmarkStart w:id="459" w:name="_Ref493409191"/>
      <w:bookmarkStart w:id="460" w:name="_Toc6579576"/>
      <w:r>
        <w:t>version property</w:t>
      </w:r>
      <w:bookmarkEnd w:id="459"/>
      <w:bookmarkEnd w:id="460"/>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461" w:name="_Ref493409205"/>
      <w:bookmarkStart w:id="462" w:name="_Toc6579577"/>
      <w:proofErr w:type="spellStart"/>
      <w:r>
        <w:t>dottedQuadFileVersion</w:t>
      </w:r>
      <w:proofErr w:type="spellEnd"/>
      <w:r>
        <w:t xml:space="preserve"> </w:t>
      </w:r>
      <w:r w:rsidR="00401BB5">
        <w:t>property</w:t>
      </w:r>
      <w:bookmarkEnd w:id="461"/>
      <w:bookmarkEnd w:id="46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463" w:name="_Toc6579578"/>
      <w:proofErr w:type="spellStart"/>
      <w:r>
        <w:t>releaseDateUtc</w:t>
      </w:r>
      <w:bookmarkEnd w:id="463"/>
      <w:proofErr w:type="spellEnd"/>
    </w:p>
    <w:p w14:paraId="79F872F8" w14:textId="79D553F6"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0B5F25">
        <w:t>3.9</w:t>
      </w:r>
      <w:r>
        <w:fldChar w:fldCharType="end"/>
      </w:r>
      <w:r>
        <w:t>, specifying the UTC date (and optionally, the time) of the component’s release.</w:t>
      </w:r>
    </w:p>
    <w:p w14:paraId="5BFCD59B" w14:textId="7CF6F6A0" w:rsidR="00D512EE" w:rsidRDefault="00D512EE" w:rsidP="00D512EE">
      <w:pPr>
        <w:pStyle w:val="Heading3"/>
      </w:pPr>
      <w:bookmarkStart w:id="464" w:name="_Toc6579579"/>
      <w:proofErr w:type="spellStart"/>
      <w:r>
        <w:lastRenderedPageBreak/>
        <w:t>downloadUri</w:t>
      </w:r>
      <w:proofErr w:type="spellEnd"/>
      <w:r>
        <w:t xml:space="preserve"> property</w:t>
      </w:r>
      <w:bookmarkEnd w:id="464"/>
    </w:p>
    <w:p w14:paraId="29604BF7" w14:textId="7557B7DB"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B5F25">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65" w:name="_Toc6579580"/>
      <w:proofErr w:type="spellStart"/>
      <w:r>
        <w:t>informationUri</w:t>
      </w:r>
      <w:proofErr w:type="spellEnd"/>
      <w:r>
        <w:t xml:space="preserve"> property</w:t>
      </w:r>
      <w:bookmarkEnd w:id="465"/>
    </w:p>
    <w:p w14:paraId="282CEFE7" w14:textId="311171BA"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B5F25">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66" w:name="_Toc6579581"/>
      <w:r>
        <w:t>organization property</w:t>
      </w:r>
      <w:bookmarkEnd w:id="466"/>
    </w:p>
    <w:p w14:paraId="6B302E56" w14:textId="3B3193AB"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B5F25">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467" w:name="_Toc6579582"/>
      <w:r>
        <w:t>product property</w:t>
      </w:r>
      <w:bookmarkEnd w:id="467"/>
    </w:p>
    <w:p w14:paraId="67685158" w14:textId="6FD9E06C"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B5F25">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468" w:name="_Toc6579583"/>
      <w:proofErr w:type="spellStart"/>
      <w:r>
        <w:t>product</w:t>
      </w:r>
      <w:r w:rsidR="0068622C">
        <w:t>S</w:t>
      </w:r>
      <w:r>
        <w:t>uite</w:t>
      </w:r>
      <w:proofErr w:type="spellEnd"/>
      <w:r>
        <w:t xml:space="preserve"> property</w:t>
      </w:r>
      <w:bookmarkEnd w:id="468"/>
    </w:p>
    <w:p w14:paraId="02C4122F" w14:textId="15481744"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B5F25">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469" w:name="_Ref3723724"/>
      <w:bookmarkStart w:id="470" w:name="_Toc6579584"/>
      <w:proofErr w:type="spellStart"/>
      <w:r>
        <w:t>shortDescription</w:t>
      </w:r>
      <w:proofErr w:type="spellEnd"/>
      <w:r>
        <w:t xml:space="preserve"> property</w:t>
      </w:r>
      <w:bookmarkEnd w:id="469"/>
      <w:bookmarkEnd w:id="470"/>
    </w:p>
    <w:p w14:paraId="7EFCEBEE" w14:textId="6EE2FA2B"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B5F2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B5F25">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71" w:name="_Ref4583311"/>
      <w:bookmarkStart w:id="472" w:name="_Toc6579585"/>
      <w:proofErr w:type="spellStart"/>
      <w:r>
        <w:t>fullDescription</w:t>
      </w:r>
      <w:proofErr w:type="spellEnd"/>
      <w:r>
        <w:t xml:space="preserve"> property</w:t>
      </w:r>
      <w:bookmarkEnd w:id="471"/>
      <w:bookmarkEnd w:id="472"/>
    </w:p>
    <w:p w14:paraId="263E6B01" w14:textId="6204CA45"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B5F2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B5F25">
        <w:t>3.12.2</w:t>
      </w:r>
      <w:r w:rsidR="001933F0">
        <w:fldChar w:fldCharType="end"/>
      </w:r>
      <w:r>
        <w:t>) containing a comprehensive description of the tool component.</w:t>
      </w:r>
    </w:p>
    <w:p w14:paraId="6CFF4C26" w14:textId="1E0D017E"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0B5F25">
        <w:t>3.19.17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473" w:name="_Ref508811658"/>
      <w:bookmarkStart w:id="474" w:name="_Ref508812630"/>
      <w:bookmarkStart w:id="475" w:name="_Toc6579586"/>
      <w:r>
        <w:lastRenderedPageBreak/>
        <w:t>language property</w:t>
      </w:r>
      <w:bookmarkEnd w:id="473"/>
      <w:bookmarkEnd w:id="474"/>
      <w:bookmarkEnd w:id="475"/>
    </w:p>
    <w:p w14:paraId="29C944BA" w14:textId="2442E1CD"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76" w:name="_Hlk503355525"/>
      <w:r w:rsidR="00C56762" w:rsidRPr="00C56762">
        <w:t xml:space="preserve">a string specifying the language of </w:t>
      </w:r>
      <w:bookmarkEnd w:id="476"/>
      <w:r w:rsidR="0079181A">
        <w:t>the localiz</w:t>
      </w:r>
      <w:r>
        <w:t>able</w:t>
      </w:r>
      <w:r w:rsidR="0079181A">
        <w:t xml:space="preserve"> </w:t>
      </w:r>
      <w:r>
        <w:t>strings (§</w:t>
      </w:r>
      <w:r>
        <w:fldChar w:fldCharType="begin"/>
      </w:r>
      <w:r>
        <w:instrText xml:space="preserve"> REF _Ref4509677 \r \h </w:instrText>
      </w:r>
      <w:r>
        <w:fldChar w:fldCharType="separate"/>
      </w:r>
      <w:r w:rsidR="000B5F25">
        <w:t>3.5.1</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0B5F25">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75B5734"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0B5F25">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77" w:name="_Ref4236566"/>
      <w:bookmarkStart w:id="478" w:name="_Toc6579587"/>
      <w:bookmarkStart w:id="479" w:name="_Ref508812052"/>
      <w:proofErr w:type="spellStart"/>
      <w:r>
        <w:t>globalMessageStrings</w:t>
      </w:r>
      <w:proofErr w:type="spellEnd"/>
      <w:r>
        <w:t xml:space="preserve"> property</w:t>
      </w:r>
      <w:bookmarkEnd w:id="477"/>
      <w:bookmarkEnd w:id="478"/>
    </w:p>
    <w:p w14:paraId="0462BA63" w14:textId="1F7E18D6"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0B5F25">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0B5F2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B5F25">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0B5F25">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B5F25">
        <w:t>3.11</w:t>
      </w:r>
      <w:r>
        <w:fldChar w:fldCharType="end"/>
      </w:r>
      <w:r>
        <w:t>).</w:t>
      </w:r>
    </w:p>
    <w:p w14:paraId="5A95088F" w14:textId="77777777" w:rsidR="00AE1A72" w:rsidRDefault="00AE1A72" w:rsidP="00AE1A72">
      <w:pPr>
        <w:pStyle w:val="Note"/>
      </w:pPr>
      <w:r>
        <w:t>EXAMPLE:</w:t>
      </w:r>
    </w:p>
    <w:p w14:paraId="22763051" w14:textId="5C7FFA49"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0B5F25">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1F8B6748"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0B5F25">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80" w:name="_Ref3899090"/>
      <w:bookmarkStart w:id="481" w:name="_Ref4583708"/>
      <w:bookmarkStart w:id="482" w:name="_Toc6579588"/>
      <w:r>
        <w:t xml:space="preserve">rules </w:t>
      </w:r>
      <w:r w:rsidR="00AE1A72">
        <w:t>property</w:t>
      </w:r>
      <w:bookmarkEnd w:id="480"/>
      <w:bookmarkEnd w:id="481"/>
      <w:bookmarkEnd w:id="482"/>
    </w:p>
    <w:p w14:paraId="271A837C" w14:textId="4969913C"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0B5F25">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0B5F25">
        <w:t>3.47</w:t>
      </w:r>
      <w:r>
        <w:fldChar w:fldCharType="end"/>
      </w:r>
      <w:r>
        <w:t>) each of which provides information about an analysis rule supported by the tool component.</w:t>
      </w:r>
    </w:p>
    <w:p w14:paraId="22AC7031" w14:textId="7518F9ED"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B5F25">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27C81DD"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0B5F25">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3B849EF2"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0B5F25">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83" w:name="_Ref3973541"/>
      <w:bookmarkStart w:id="484" w:name="_Ref4583714"/>
      <w:bookmarkStart w:id="485" w:name="_Toc6579589"/>
      <w:r>
        <w:t>notifications</w:t>
      </w:r>
      <w:r w:rsidR="00AE1A72">
        <w:t xml:space="preserve"> property</w:t>
      </w:r>
      <w:bookmarkEnd w:id="483"/>
      <w:bookmarkEnd w:id="484"/>
      <w:bookmarkEnd w:id="485"/>
    </w:p>
    <w:p w14:paraId="40AD837A" w14:textId="60DB7519"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0B5F25">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0B5F25">
        <w:t>3.47</w:t>
      </w:r>
      <w:r>
        <w:fldChar w:fldCharType="end"/>
      </w:r>
      <w:r>
        <w:t>) each of which provides information about a notification provided by the tool component.</w:t>
      </w:r>
    </w:p>
    <w:p w14:paraId="33ABE834" w14:textId="431E286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B5F25">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087C66ED"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0B5F25">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418E0A43"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0B5F25">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86" w:name="_Ref4511026"/>
      <w:bookmarkStart w:id="487" w:name="_Ref4582928"/>
      <w:bookmarkStart w:id="488" w:name="_Toc6579590"/>
      <w:r>
        <w:lastRenderedPageBreak/>
        <w:t>taxa</w:t>
      </w:r>
      <w:bookmarkEnd w:id="486"/>
      <w:bookmarkEnd w:id="487"/>
      <w:bookmarkEnd w:id="488"/>
    </w:p>
    <w:p w14:paraId="0C210BE5" w14:textId="0203A896"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0B5F25">
        <w:t>3.7.3</w:t>
      </w:r>
      <w:r>
        <w:fldChar w:fldCharType="end"/>
      </w:r>
      <w:r>
        <w:t xml:space="preserve">) </w:t>
      </w:r>
      <w:proofErr w:type="spellStart"/>
      <w:r>
        <w:rPr>
          <w:rStyle w:val="CODEtemp"/>
        </w:rPr>
        <w:t>reportingDescriptor</w:t>
      </w:r>
      <w:proofErr w:type="spellEnd"/>
      <w:r>
        <w:t xml:space="preserve"> objects (</w:t>
      </w:r>
      <w:bookmarkStart w:id="489" w:name="_Hlk4310754"/>
      <w:r>
        <w:t>§</w:t>
      </w:r>
      <w:bookmarkEnd w:id="489"/>
      <w:r>
        <w:fldChar w:fldCharType="begin"/>
      </w:r>
      <w:r>
        <w:instrText xml:space="preserve"> REF _Ref508814067 \r \h </w:instrText>
      </w:r>
      <w:r>
        <w:fldChar w:fldCharType="separate"/>
      </w:r>
      <w:r w:rsidR="000B5F25">
        <w:t>3.47</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742A3DE7"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0B5F25">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0B5F25">
        <w:t>3.19.22</w:t>
      </w:r>
      <w:r>
        <w:fldChar w:fldCharType="end"/>
      </w:r>
      <w:r>
        <w:t>).</w:t>
      </w:r>
    </w:p>
    <w:p w14:paraId="20B472E2" w14:textId="4702E99D"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0B5F25">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0B5F25">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90" w:name="_Toc6579591"/>
      <w:proofErr w:type="spellStart"/>
      <w:r>
        <w:t>supportedTaxonomies</w:t>
      </w:r>
      <w:bookmarkEnd w:id="490"/>
      <w:proofErr w:type="spellEnd"/>
    </w:p>
    <w:p w14:paraId="38B67D51" w14:textId="737C68BA"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0B5F25">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0B5F25">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0B5F25">
        <w:t>3.19.2</w:t>
      </w:r>
      <w:r w:rsidR="0063571B">
        <w:fldChar w:fldCharType="end"/>
      </w:r>
      <w:r w:rsidR="0063571B">
        <w:t xml:space="preserve">) </w:t>
      </w:r>
      <w:r w:rsidR="00E22115">
        <w:t>that the component uses</w:t>
      </w:r>
      <w:r>
        <w:t xml:space="preserve"> to classify results.</w:t>
      </w:r>
    </w:p>
    <w:p w14:paraId="6B829285" w14:textId="0F6E9C32"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0B5F25">
        <w:t>3.47.15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0B5F25">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0B5F25">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774857C4" w:rsidR="00054D45" w:rsidRDefault="00054D45" w:rsidP="00054D45">
      <w:pPr>
        <w:pStyle w:val="Note"/>
      </w:pPr>
      <w:r>
        <w:lastRenderedPageBreak/>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1A30607D"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0B5F25">
        <w:t>3.14</w:t>
      </w:r>
      <w:r w:rsidR="00957865">
        <w:fldChar w:fldCharType="end"/>
      </w:r>
      <w:r w:rsidR="00957865">
        <w:t>)</w:t>
      </w:r>
    </w:p>
    <w:p w14:paraId="10BFD074" w14:textId="078F8338"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0B5F25">
        <w:t>3.14.6</w:t>
      </w:r>
      <w:r w:rsidR="00957865">
        <w:fldChar w:fldCharType="end"/>
      </w:r>
      <w:r w:rsidR="00957865">
        <w:t>.</w:t>
      </w:r>
    </w:p>
    <w:p w14:paraId="5936B6F0" w14:textId="3134BC07"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0B5F25">
        <w:t>3.18.2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5077B9B3"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0B5F25">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77E24EB8"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0B5F25">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6284BE51"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0B5F25">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91" w:name="_Ref4510248"/>
      <w:bookmarkStart w:id="492" w:name="_Toc6579592"/>
      <w:proofErr w:type="spellStart"/>
      <w:r>
        <w:t>translationMetadata</w:t>
      </w:r>
      <w:proofErr w:type="spellEnd"/>
      <w:r>
        <w:t xml:space="preserve"> property</w:t>
      </w:r>
      <w:bookmarkEnd w:id="491"/>
      <w:bookmarkEnd w:id="492"/>
    </w:p>
    <w:p w14:paraId="33C8052C" w14:textId="22DC789E"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0B5F25">
        <w:t>3.19.3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0B5F25">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0B5F25">
        <w:t>3.5.1</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93" w:name="_Toc6579593"/>
      <w:bookmarkEnd w:id="479"/>
      <w:r>
        <w:t>location</w:t>
      </w:r>
      <w:r w:rsidR="0068622C">
        <w:t>s property</w:t>
      </w:r>
      <w:bookmarkEnd w:id="493"/>
    </w:p>
    <w:p w14:paraId="7CAFB9EB" w14:textId="61573058"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0B5F25">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0B5F25">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94" w:name="_Ref4574634"/>
      <w:bookmarkStart w:id="495" w:name="_Toc6579594"/>
      <w:bookmarkStart w:id="496" w:name="_Hlk4574305"/>
      <w:r>
        <w:t>contents property</w:t>
      </w:r>
      <w:bookmarkEnd w:id="494"/>
      <w:bookmarkEnd w:id="495"/>
    </w:p>
    <w:p w14:paraId="0F6A9DFB" w14:textId="6D82845E"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0B5F25">
        <w:t>3.7.3</w:t>
      </w:r>
      <w:r w:rsidR="00011746">
        <w:fldChar w:fldCharType="end"/>
      </w:r>
      <w:r>
        <w:t>) strings each of which is one of the following values with the specified meanings:</w:t>
      </w:r>
    </w:p>
    <w:p w14:paraId="5F23B00A" w14:textId="4ABE807A"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0B5F25">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2B1D114C"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0B5F25">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0B5F25">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97" w:name="_Toc6579595"/>
      <w:bookmarkStart w:id="498" w:name="_Hlk4575434"/>
      <w:bookmarkEnd w:id="496"/>
      <w:proofErr w:type="spellStart"/>
      <w:r>
        <w:t>isComprehensive</w:t>
      </w:r>
      <w:proofErr w:type="spellEnd"/>
      <w:r>
        <w:t xml:space="preserve"> property</w:t>
      </w:r>
      <w:bookmarkEnd w:id="497"/>
    </w:p>
    <w:p w14:paraId="02B7E407" w14:textId="0800CA7B"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0B5F25">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773738E8"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0B5F25">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0B5F25">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0B5F25">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8E9BF7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0B5F25">
        <w:t>3.19.3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0B5F25">
        <w:t>3.19.4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99" w:name="_Ref4579138"/>
      <w:bookmarkStart w:id="500" w:name="_Toc6579596"/>
      <w:bookmarkEnd w:id="498"/>
      <w:proofErr w:type="spellStart"/>
      <w:r>
        <w:t>localizedDataSemanticVersion</w:t>
      </w:r>
      <w:proofErr w:type="spellEnd"/>
      <w:r>
        <w:t xml:space="preserve"> property</w:t>
      </w:r>
      <w:bookmarkEnd w:id="499"/>
      <w:bookmarkEnd w:id="500"/>
    </w:p>
    <w:p w14:paraId="2EF95A1D" w14:textId="6DF50C32"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0B5F25">
        <w:t>3.19.3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0B5F25">
        <w:t>3.5.1</w:t>
      </w:r>
      <w:r w:rsidR="0012491A">
        <w:fldChar w:fldCharType="end"/>
      </w:r>
      <w:r w:rsidR="0012491A">
        <w:t>) that are present in this component.</w:t>
      </w:r>
    </w:p>
    <w:p w14:paraId="6F4F5CD7" w14:textId="2BA9262E"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0B5F25">
        <w:t>3.19.8</w:t>
      </w:r>
      <w:r>
        <w:fldChar w:fldCharType="end"/>
      </w:r>
      <w:r>
        <w:t>).</w:t>
      </w:r>
    </w:p>
    <w:p w14:paraId="034B74E9" w14:textId="616D59C2"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0B5F25">
        <w:t>3.19.30</w:t>
      </w:r>
      <w:r>
        <w:fldChar w:fldCharType="end"/>
      </w:r>
      <w:r>
        <w:t>) for an explanation of how these two properties interact.</w:t>
      </w:r>
    </w:p>
    <w:p w14:paraId="74663438" w14:textId="52FCD152" w:rsidR="00EB0482" w:rsidRPr="00EB0482" w:rsidRDefault="00EB0482" w:rsidP="00EB0482">
      <w:pPr>
        <w:pStyle w:val="Note"/>
      </w:pPr>
      <w:bookmarkStart w:id="501"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0B5F25">
        <w:t>3.19.25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502" w:name="_Ref4578450"/>
      <w:bookmarkStart w:id="503" w:name="_Toc6579597"/>
      <w:bookmarkStart w:id="504" w:name="_Hlk4588529"/>
      <w:bookmarkEnd w:id="501"/>
      <w:proofErr w:type="spellStart"/>
      <w:r>
        <w:t>minimumRequiredLocalizedDataSemanticVersion</w:t>
      </w:r>
      <w:proofErr w:type="spellEnd"/>
      <w:r>
        <w:t xml:space="preserve"> property</w:t>
      </w:r>
      <w:bookmarkEnd w:id="502"/>
      <w:bookmarkEnd w:id="503"/>
    </w:p>
    <w:p w14:paraId="201120CB" w14:textId="6E3FAB65"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0B5F25">
        <w:t>3.19.3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w:t>
      </w:r>
      <w:r>
        <w:lastRenderedPageBreak/>
        <w:t>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48287A82"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0B5F25">
        <w:t>3.19.8</w:t>
      </w:r>
      <w:r w:rsidR="0012491A">
        <w:fldChar w:fldCharType="end"/>
      </w:r>
      <w:r w:rsidR="0012491A">
        <w:t>).</w:t>
      </w:r>
    </w:p>
    <w:p w14:paraId="5A046F69" w14:textId="504EFF7B"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0B5F25">
        <w:t>3.19.29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A3DF373"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0B5F25">
        <w:t>3.14.9</w:t>
      </w:r>
      <w:r>
        <w:fldChar w:fldCharType="end"/>
      </w:r>
      <w:r>
        <w:t>) is acceptable.</w:t>
      </w:r>
    </w:p>
    <w:p w14:paraId="0498233A" w14:textId="2E7D761F" w:rsidR="00A241BC" w:rsidRDefault="00A241BC" w:rsidP="00A241BC">
      <w:pPr>
        <w:pStyle w:val="Code"/>
      </w:pPr>
      <w:bookmarkStart w:id="505" w:name="_Ref4580685"/>
      <w:r>
        <w:t>{                                  # A run object (</w:t>
      </w:r>
      <w:r w:rsidRPr="003B5868">
        <w:t>§</w:t>
      </w:r>
      <w:r>
        <w:fldChar w:fldCharType="begin"/>
      </w:r>
      <w:r>
        <w:instrText xml:space="preserve"> REF _Ref493349997 \r \h </w:instrText>
      </w:r>
      <w:r>
        <w:fldChar w:fldCharType="separate"/>
      </w:r>
      <w:r w:rsidR="000B5F25">
        <w:t>3.14</w:t>
      </w:r>
      <w:r>
        <w:fldChar w:fldCharType="end"/>
      </w:r>
      <w:r>
        <w:t>).</w:t>
      </w:r>
    </w:p>
    <w:p w14:paraId="50D548CE" w14:textId="307BA76F"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0B5F25">
        <w:t>3.14.6</w:t>
      </w:r>
      <w:r>
        <w:fldChar w:fldCharType="end"/>
      </w:r>
      <w:r>
        <w:t>.</w:t>
      </w:r>
    </w:p>
    <w:p w14:paraId="2156E745" w14:textId="47871F78"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0B5F25">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1242CA85"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0B5F25">
        <w:t>3.19.8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506" w:name="_Ref4830390"/>
      <w:bookmarkStart w:id="507" w:name="_Ref4830402"/>
      <w:bookmarkStart w:id="508" w:name="_Toc6579598"/>
      <w:bookmarkEnd w:id="504"/>
      <w:proofErr w:type="spellStart"/>
      <w:r>
        <w:t>associatedComponent</w:t>
      </w:r>
      <w:proofErr w:type="spellEnd"/>
      <w:r>
        <w:t xml:space="preserve"> property</w:t>
      </w:r>
      <w:bookmarkEnd w:id="505"/>
      <w:bookmarkEnd w:id="506"/>
      <w:bookmarkEnd w:id="507"/>
      <w:bookmarkEnd w:id="508"/>
    </w:p>
    <w:p w14:paraId="0735B4DA" w14:textId="4770546A"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0B5F25">
        <w:t>3.18.1</w:t>
      </w:r>
      <w:r w:rsidR="00B9196D">
        <w:fldChar w:fldCharType="end"/>
      </w:r>
      <w:r>
        <w:t>), a translation (§</w:t>
      </w:r>
      <w:r>
        <w:fldChar w:fldCharType="begin"/>
      </w:r>
      <w:r>
        <w:instrText xml:space="preserve"> REF _Ref4572683 \r \h </w:instrText>
      </w:r>
      <w:r>
        <w:fldChar w:fldCharType="separate"/>
      </w:r>
      <w:r w:rsidR="000B5F25">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0B5F25">
        <w:t>3.19.4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0B5F25">
        <w:t>3.52</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0B5F25">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0B5F25">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4014AB82" w14:textId="671345BF"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0B5F25">
        <w:t>3.18.1</w:t>
      </w:r>
      <w:r>
        <w:fldChar w:fldCharType="end"/>
      </w:r>
      <w:r>
        <w:t>).</w:t>
      </w:r>
    </w:p>
    <w:p w14:paraId="57B7FC42" w14:textId="762552CC" w:rsidR="00401BB5" w:rsidRDefault="00401BB5" w:rsidP="00401BB5">
      <w:pPr>
        <w:pStyle w:val="Heading2"/>
      </w:pPr>
      <w:bookmarkStart w:id="509" w:name="_Ref493352563"/>
      <w:bookmarkStart w:id="510" w:name="_Toc6579599"/>
      <w:r>
        <w:t>invocation object</w:t>
      </w:r>
      <w:bookmarkEnd w:id="509"/>
      <w:bookmarkEnd w:id="510"/>
    </w:p>
    <w:p w14:paraId="10E65C9D" w14:textId="17190F2B" w:rsidR="00401BB5" w:rsidRDefault="00401BB5" w:rsidP="00401BB5">
      <w:pPr>
        <w:pStyle w:val="Heading3"/>
      </w:pPr>
      <w:bookmarkStart w:id="511" w:name="_Toc6579600"/>
      <w:r>
        <w:t>General</w:t>
      </w:r>
      <w:bookmarkEnd w:id="511"/>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512" w:name="_Ref493414102"/>
      <w:bookmarkStart w:id="513" w:name="_Toc6579601"/>
      <w:proofErr w:type="spellStart"/>
      <w:r>
        <w:lastRenderedPageBreak/>
        <w:t>commandLine</w:t>
      </w:r>
      <w:proofErr w:type="spellEnd"/>
      <w:r>
        <w:t xml:space="preserve"> property</w:t>
      </w:r>
      <w:bookmarkEnd w:id="512"/>
      <w:bookmarkEnd w:id="51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482DF6B4"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0B5F25">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14" w:name="_Ref506976541"/>
      <w:bookmarkStart w:id="515" w:name="_Toc6579602"/>
      <w:r>
        <w:t>arguments property</w:t>
      </w:r>
      <w:bookmarkEnd w:id="514"/>
      <w:bookmarkEnd w:id="51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051DC6EC"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0B5F25">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16" w:name="_Ref511899181"/>
      <w:bookmarkStart w:id="517" w:name="_Toc6579603"/>
      <w:proofErr w:type="spellStart"/>
      <w:r>
        <w:lastRenderedPageBreak/>
        <w:t>responseFiles</w:t>
      </w:r>
      <w:proofErr w:type="spellEnd"/>
      <w:r>
        <w:t xml:space="preserve"> property</w:t>
      </w:r>
      <w:bookmarkEnd w:id="516"/>
      <w:bookmarkEnd w:id="517"/>
    </w:p>
    <w:p w14:paraId="7F9B09E3" w14:textId="3BE2E2C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0B5F25">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0B5F25">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E8290AE"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0B5F25">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0B5F25">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3A2DD6A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0B5F25">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518" w:name="_Ref3976263"/>
      <w:bookmarkStart w:id="519" w:name="_Toc6579604"/>
      <w:proofErr w:type="spellStart"/>
      <w:r>
        <w:t>rule</w:t>
      </w:r>
      <w:r w:rsidR="00056659">
        <w:t>ConfigurationOverrides</w:t>
      </w:r>
      <w:proofErr w:type="spellEnd"/>
      <w:r w:rsidR="00056659">
        <w:t xml:space="preserve"> property</w:t>
      </w:r>
      <w:bookmarkEnd w:id="518"/>
      <w:bookmarkEnd w:id="519"/>
    </w:p>
    <w:p w14:paraId="00EBD80C" w14:textId="7A2DFA58"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0B5F25">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0B5F25">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0B5F25">
        <w:t>3.47.14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0B5F25">
        <w:t>3.46.7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0B5F25">
        <w:t>3.19.21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0B5F25">
        <w:t>3.19</w:t>
      </w:r>
      <w:r w:rsidR="00674294">
        <w:fldChar w:fldCharType="end"/>
      </w:r>
      <w:r w:rsidR="00674294">
        <w:t>)</w:t>
      </w:r>
      <w:r w:rsidR="00945615">
        <w:t>)</w:t>
      </w:r>
      <w:r>
        <w:t>.</w:t>
      </w:r>
    </w:p>
    <w:p w14:paraId="7E2AC8AF" w14:textId="5579AC24" w:rsidR="00674294" w:rsidRDefault="00674294" w:rsidP="00674294">
      <w:pPr>
        <w:pStyle w:val="Heading3"/>
      </w:pPr>
      <w:bookmarkStart w:id="520" w:name="_Ref4081041"/>
      <w:bookmarkStart w:id="521" w:name="_Toc6579605"/>
      <w:proofErr w:type="spellStart"/>
      <w:r>
        <w:t>notificationConfigurationOverrides</w:t>
      </w:r>
      <w:proofErr w:type="spellEnd"/>
      <w:r>
        <w:t xml:space="preserve"> property</w:t>
      </w:r>
      <w:bookmarkEnd w:id="520"/>
      <w:bookmarkEnd w:id="521"/>
    </w:p>
    <w:p w14:paraId="7B8BA7C6" w14:textId="7338D871"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0B5F25">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0B5F25">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0B5F25">
        <w:t>3.47.14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0B5F25">
        <w:t>3.47</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0B5F25">
        <w:t>3.19.22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0B5F25">
        <w:t>3.19</w:t>
      </w:r>
      <w:r>
        <w:fldChar w:fldCharType="end"/>
      </w:r>
      <w:r>
        <w:t>)</w:t>
      </w:r>
      <w:r w:rsidR="00945615">
        <w:t>)</w:t>
      </w:r>
      <w:r>
        <w:t>.</w:t>
      </w:r>
    </w:p>
    <w:p w14:paraId="01B231BB" w14:textId="1C3DE155" w:rsidR="00401BB5" w:rsidRDefault="00401BB5" w:rsidP="00401BB5">
      <w:pPr>
        <w:pStyle w:val="Heading3"/>
      </w:pPr>
      <w:bookmarkStart w:id="522" w:name="_Ref1571706"/>
      <w:bookmarkStart w:id="523" w:name="_Toc6579606"/>
      <w:proofErr w:type="spellStart"/>
      <w:r>
        <w:t>startTime</w:t>
      </w:r>
      <w:r w:rsidR="00485F6A">
        <w:t>Utc</w:t>
      </w:r>
      <w:proofErr w:type="spellEnd"/>
      <w:r>
        <w:t xml:space="preserve"> property</w:t>
      </w:r>
      <w:bookmarkEnd w:id="522"/>
      <w:bookmarkEnd w:id="523"/>
    </w:p>
    <w:p w14:paraId="16315911" w14:textId="7B1A367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B5F25">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24" w:name="_Toc6579607"/>
      <w:proofErr w:type="spellStart"/>
      <w:r>
        <w:lastRenderedPageBreak/>
        <w:t>endTime</w:t>
      </w:r>
      <w:r w:rsidR="00D1201D">
        <w:t>Utc</w:t>
      </w:r>
      <w:proofErr w:type="spellEnd"/>
      <w:r>
        <w:t xml:space="preserve"> property</w:t>
      </w:r>
      <w:bookmarkEnd w:id="524"/>
    </w:p>
    <w:p w14:paraId="7310B713" w14:textId="006DDFC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B5F25">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25" w:name="_Ref509050679"/>
      <w:bookmarkStart w:id="526" w:name="_Toc6579608"/>
      <w:proofErr w:type="spellStart"/>
      <w:r>
        <w:t>exitCode</w:t>
      </w:r>
      <w:proofErr w:type="spellEnd"/>
      <w:r>
        <w:t xml:space="preserve"> property</w:t>
      </w:r>
      <w:bookmarkEnd w:id="525"/>
      <w:bookmarkEnd w:id="52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46211401" w:rsidR="00BE0635" w:rsidRDefault="00BE0635" w:rsidP="00BE0635">
      <w:r>
        <w:t>For examples, see §</w:t>
      </w:r>
      <w:r>
        <w:fldChar w:fldCharType="begin"/>
      </w:r>
      <w:r>
        <w:instrText xml:space="preserve"> REF _Ref509050368 \r \h </w:instrText>
      </w:r>
      <w:r>
        <w:fldChar w:fldCharType="separate"/>
      </w:r>
      <w:r w:rsidR="000B5F25">
        <w:t>3.20.10</w:t>
      </w:r>
      <w:r>
        <w:fldChar w:fldCharType="end"/>
      </w:r>
      <w:r>
        <w:t>.</w:t>
      </w:r>
    </w:p>
    <w:p w14:paraId="2AB6A1A3" w14:textId="0E19F05A" w:rsidR="00BE0635" w:rsidRDefault="00BE0635" w:rsidP="00401BB5">
      <w:pPr>
        <w:pStyle w:val="Heading3"/>
      </w:pPr>
      <w:bookmarkStart w:id="527" w:name="_Ref509050368"/>
      <w:bookmarkStart w:id="528" w:name="_Toc6579609"/>
      <w:proofErr w:type="spellStart"/>
      <w:r>
        <w:t>exitCodeDescription</w:t>
      </w:r>
      <w:proofErr w:type="spellEnd"/>
      <w:r>
        <w:t xml:space="preserve"> property</w:t>
      </w:r>
      <w:bookmarkEnd w:id="527"/>
      <w:bookmarkEnd w:id="52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29" w:name="_Toc6579610"/>
      <w:proofErr w:type="spellStart"/>
      <w:r>
        <w:t>exitSignalName</w:t>
      </w:r>
      <w:proofErr w:type="spellEnd"/>
      <w:r>
        <w:t xml:space="preserve"> property</w:t>
      </w:r>
      <w:bookmarkEnd w:id="52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43948B95" w:rsidR="00BE0635" w:rsidRDefault="00BE0635" w:rsidP="00BE0635">
      <w:r>
        <w:t>For an example, see §</w:t>
      </w:r>
      <w:r>
        <w:fldChar w:fldCharType="begin"/>
      </w:r>
      <w:r>
        <w:instrText xml:space="preserve"> REF _Ref509050492 \r \h </w:instrText>
      </w:r>
      <w:r>
        <w:fldChar w:fldCharType="separate"/>
      </w:r>
      <w:r w:rsidR="000B5F25">
        <w:t>3.20.12</w:t>
      </w:r>
      <w:r>
        <w:fldChar w:fldCharType="end"/>
      </w:r>
      <w:r>
        <w:t>.</w:t>
      </w:r>
    </w:p>
    <w:p w14:paraId="01CF0A31" w14:textId="198FD4EE" w:rsidR="00BE0635" w:rsidRDefault="00BE0635" w:rsidP="00BE0635">
      <w:pPr>
        <w:pStyle w:val="Heading3"/>
      </w:pPr>
      <w:bookmarkStart w:id="530" w:name="_Ref509050492"/>
      <w:bookmarkStart w:id="531" w:name="_Toc6579611"/>
      <w:proofErr w:type="spellStart"/>
      <w:r>
        <w:t>exitSignalNumber</w:t>
      </w:r>
      <w:proofErr w:type="spellEnd"/>
      <w:r>
        <w:t xml:space="preserve"> property</w:t>
      </w:r>
      <w:bookmarkEnd w:id="530"/>
      <w:bookmarkEnd w:id="53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32" w:name="_Ref525821649"/>
      <w:bookmarkStart w:id="533" w:name="_Toc6579612"/>
      <w:proofErr w:type="spellStart"/>
      <w:r>
        <w:lastRenderedPageBreak/>
        <w:t>processStartFailureMessage</w:t>
      </w:r>
      <w:proofErr w:type="spellEnd"/>
      <w:r>
        <w:t xml:space="preserve"> property</w:t>
      </w:r>
      <w:bookmarkEnd w:id="532"/>
      <w:bookmarkEnd w:id="53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534" w:name="_Toc6579613"/>
      <w:proofErr w:type="spellStart"/>
      <w:r>
        <w:t>toolExecutionSuccessful</w:t>
      </w:r>
      <w:proofErr w:type="spellEnd"/>
      <w:r w:rsidR="00B209DE">
        <w:t xml:space="preserve"> property</w:t>
      </w:r>
      <w:bookmarkEnd w:id="534"/>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1F65F214" w:rsidR="00B209DE" w:rsidRDefault="00B209DE" w:rsidP="00B209DE">
      <w:bookmarkStart w:id="53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0B5F25">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3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36" w:name="_Toc6579614"/>
      <w:r>
        <w:t>machine property</w:t>
      </w:r>
      <w:bookmarkEnd w:id="53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37" w:name="_Toc6579615"/>
      <w:r>
        <w:t>account property</w:t>
      </w:r>
      <w:bookmarkEnd w:id="53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38" w:name="_Toc6579616"/>
      <w:proofErr w:type="spellStart"/>
      <w:r>
        <w:t>processId</w:t>
      </w:r>
      <w:proofErr w:type="spellEnd"/>
      <w:r>
        <w:t xml:space="preserve"> property</w:t>
      </w:r>
      <w:bookmarkEnd w:id="53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39" w:name="_Toc6579617"/>
      <w:proofErr w:type="spellStart"/>
      <w:r>
        <w:t>executableLocation</w:t>
      </w:r>
      <w:proofErr w:type="spellEnd"/>
      <w:r w:rsidR="00401BB5">
        <w:t xml:space="preserve"> property</w:t>
      </w:r>
      <w:bookmarkEnd w:id="539"/>
    </w:p>
    <w:p w14:paraId="2EFF9849" w14:textId="3E7F255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0B5F25">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C44B67A"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0B5F25">
        <w:t>3.19</w:t>
      </w:r>
      <w:r w:rsidR="003D3FC8">
        <w:fldChar w:fldCharType="end"/>
      </w:r>
      <w:r w:rsidRPr="00A14F9A">
        <w:t>) because the identical tool might be invoked from different paths on different machines.</w:t>
      </w:r>
    </w:p>
    <w:p w14:paraId="4CBA5986" w14:textId="32679E71"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0B5F25">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40" w:name="_Toc6579618"/>
      <w:proofErr w:type="spellStart"/>
      <w:r>
        <w:t>workingDirectory</w:t>
      </w:r>
      <w:proofErr w:type="spellEnd"/>
      <w:r>
        <w:t xml:space="preserve"> property</w:t>
      </w:r>
      <w:bookmarkEnd w:id="540"/>
    </w:p>
    <w:p w14:paraId="33341A2E" w14:textId="552D787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0B5F25">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41" w:name="_Toc6579619"/>
      <w:proofErr w:type="spellStart"/>
      <w:r>
        <w:t>environmentVariables</w:t>
      </w:r>
      <w:proofErr w:type="spellEnd"/>
      <w:r>
        <w:t xml:space="preserve"> property</w:t>
      </w:r>
      <w:bookmarkEnd w:id="54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542" w:name="_Ref493345429"/>
      <w:bookmarkStart w:id="543" w:name="_Toc6579620"/>
      <w:proofErr w:type="spellStart"/>
      <w:r>
        <w:t>tool</w:t>
      </w:r>
      <w:r w:rsidR="00117A2B">
        <w:t>Execution</w:t>
      </w:r>
      <w:r>
        <w:t>Notifications</w:t>
      </w:r>
      <w:proofErr w:type="spellEnd"/>
      <w:r>
        <w:t xml:space="preserve"> property</w:t>
      </w:r>
      <w:bookmarkEnd w:id="542"/>
      <w:bookmarkEnd w:id="543"/>
    </w:p>
    <w:p w14:paraId="24067D15" w14:textId="768CC86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B5F25">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B5F25">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44" w:name="_Ref509576439"/>
      <w:bookmarkStart w:id="545" w:name="_Toc6579621"/>
      <w:proofErr w:type="spellStart"/>
      <w:r>
        <w:t>toolC</w:t>
      </w:r>
      <w:r w:rsidR="00171199">
        <w:t>onfigurationNotifications</w:t>
      </w:r>
      <w:proofErr w:type="spellEnd"/>
      <w:r w:rsidR="00171199">
        <w:t xml:space="preserve"> property</w:t>
      </w:r>
      <w:bookmarkEnd w:id="544"/>
      <w:bookmarkEnd w:id="545"/>
    </w:p>
    <w:p w14:paraId="59DC01CB" w14:textId="7FFE460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B5F25">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B5F25">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6F35011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B5F25">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7BDF161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B5F25">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1C65AEC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B5F25">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46" w:name="_Ref511899216"/>
      <w:bookmarkStart w:id="547" w:name="_Toc6579622"/>
      <w:r>
        <w:t>stdin, stdout, stderr</w:t>
      </w:r>
      <w:r w:rsidR="00D943E5">
        <w:t xml:space="preserve">, and </w:t>
      </w:r>
      <w:proofErr w:type="spellStart"/>
      <w:r w:rsidR="00D943E5">
        <w:t>stdoutStderr</w:t>
      </w:r>
      <w:proofErr w:type="spellEnd"/>
      <w:r>
        <w:t xml:space="preserve"> properties</w:t>
      </w:r>
      <w:bookmarkEnd w:id="546"/>
      <w:bookmarkEnd w:id="547"/>
    </w:p>
    <w:p w14:paraId="47275264" w14:textId="7ECA9F7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0B5F25">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AAB6C5C"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0B5F25">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0B5F25">
        <w:t>3.24.8</w:t>
      </w:r>
      <w:r w:rsidR="00201FA6">
        <w:fldChar w:fldCharType="end"/>
      </w:r>
      <w:r>
        <w:t>).</w:t>
      </w:r>
    </w:p>
    <w:p w14:paraId="30FD5CA1" w14:textId="781D3718" w:rsidR="00DC389E" w:rsidRDefault="00DC389E" w:rsidP="00AC6C45">
      <w:pPr>
        <w:pStyle w:val="Heading2"/>
      </w:pPr>
      <w:bookmarkStart w:id="548" w:name="_Ref507597819"/>
      <w:bookmarkStart w:id="549" w:name="_Toc6579623"/>
      <w:bookmarkStart w:id="550" w:name="_Ref506806657"/>
      <w:r>
        <w:t>attachment object</w:t>
      </w:r>
      <w:bookmarkEnd w:id="548"/>
      <w:bookmarkEnd w:id="549"/>
    </w:p>
    <w:p w14:paraId="554194B0" w14:textId="77777777" w:rsidR="00A27D47" w:rsidRDefault="00A27D47" w:rsidP="00A27D47">
      <w:pPr>
        <w:pStyle w:val="Heading3"/>
        <w:numPr>
          <w:ilvl w:val="2"/>
          <w:numId w:val="2"/>
        </w:numPr>
      </w:pPr>
      <w:bookmarkStart w:id="551" w:name="_Ref506978653"/>
      <w:bookmarkStart w:id="552" w:name="_Toc6579624"/>
      <w:r>
        <w:t>General</w:t>
      </w:r>
      <w:bookmarkEnd w:id="551"/>
      <w:bookmarkEnd w:id="552"/>
    </w:p>
    <w:p w14:paraId="4FF20040" w14:textId="0702B04A"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0B5F25">
        <w:t>3.26.26</w:t>
      </w:r>
      <w:r>
        <w:fldChar w:fldCharType="end"/>
      </w:r>
      <w:r>
        <w:t>).</w:t>
      </w:r>
    </w:p>
    <w:p w14:paraId="120068B3" w14:textId="4DC046AD"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0B5F25">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0B5F25">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69BCF3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0B5F25">
        <w:t>3.26</w:t>
      </w:r>
      <w:r>
        <w:fldChar w:fldCharType="end"/>
      </w:r>
      <w:r>
        <w:t>)</w:t>
      </w:r>
      <w:r w:rsidR="006D4B00">
        <w:t>.</w:t>
      </w:r>
    </w:p>
    <w:p w14:paraId="30BF41E2" w14:textId="69A25B72" w:rsidR="00A27D47" w:rsidRDefault="00A27D47" w:rsidP="002D65F3">
      <w:pPr>
        <w:pStyle w:val="Code"/>
      </w:pPr>
      <w:r>
        <w:t xml:space="preserve">  ...</w:t>
      </w:r>
    </w:p>
    <w:p w14:paraId="344F43B5" w14:textId="15E4CF69"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0B5F25">
        <w:t>3.26.26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3FA26EF0"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0B5F25">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CDC1CBF"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53" w:name="_Hlk507657707"/>
      <w:r>
        <w:fldChar w:fldCharType="begin"/>
      </w:r>
      <w:r>
        <w:instrText xml:space="preserve"> REF _Ref506978525 \r \h </w:instrText>
      </w:r>
      <w:r w:rsidR="002D65F3">
        <w:instrText xml:space="preserve"> \* MERGEFORMAT </w:instrText>
      </w:r>
      <w:r>
        <w:fldChar w:fldCharType="separate"/>
      </w:r>
      <w:r w:rsidR="000B5F25">
        <w:t>3.21.3</w:t>
      </w:r>
      <w:r>
        <w:fldChar w:fldCharType="end"/>
      </w:r>
      <w:bookmarkEnd w:id="55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54" w:name="_Ref506978925"/>
      <w:bookmarkStart w:id="555" w:name="_Toc6579625"/>
      <w:r>
        <w:t>description property</w:t>
      </w:r>
      <w:bookmarkEnd w:id="554"/>
      <w:bookmarkEnd w:id="555"/>
    </w:p>
    <w:p w14:paraId="237B6C86" w14:textId="3A0E481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B5F25">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56" w:name="_Ref506978525"/>
      <w:bookmarkStart w:id="557" w:name="_Toc6579626"/>
      <w:r>
        <w:lastRenderedPageBreak/>
        <w:t>l</w:t>
      </w:r>
      <w:r w:rsidR="009F4F71">
        <w:t xml:space="preserve">ocation </w:t>
      </w:r>
      <w:r w:rsidR="00A27D47">
        <w:t>property</w:t>
      </w:r>
      <w:bookmarkEnd w:id="556"/>
      <w:bookmarkEnd w:id="557"/>
    </w:p>
    <w:p w14:paraId="13D7987F" w14:textId="5EBBE39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0B5F25">
        <w:t>3.4</w:t>
      </w:r>
      <w:r w:rsidR="00F677EC">
        <w:fldChar w:fldCharType="end"/>
      </w:r>
      <w:r>
        <w:t>) that specifies the location of the attachment.</w:t>
      </w:r>
    </w:p>
    <w:p w14:paraId="75143AAE" w14:textId="458144C3" w:rsidR="008A21D5" w:rsidRDefault="008A21D5" w:rsidP="008A21D5">
      <w:pPr>
        <w:pStyle w:val="Heading3"/>
      </w:pPr>
      <w:bookmarkStart w:id="558" w:name="_Toc6579627"/>
      <w:r>
        <w:t>regions property</w:t>
      </w:r>
      <w:bookmarkEnd w:id="558"/>
    </w:p>
    <w:p w14:paraId="0B37D4FE" w14:textId="5677F574"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0B5F25">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B5F25">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B5F25">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59" w:name="_Ref532384473"/>
      <w:bookmarkStart w:id="560" w:name="_Ref532384512"/>
      <w:bookmarkStart w:id="561" w:name="_Toc6579628"/>
      <w:bookmarkStart w:id="562" w:name="_Hlk513212887"/>
      <w:r>
        <w:t>rectangles property</w:t>
      </w:r>
      <w:bookmarkEnd w:id="559"/>
      <w:bookmarkEnd w:id="560"/>
      <w:bookmarkEnd w:id="561"/>
    </w:p>
    <w:p w14:paraId="731EC896" w14:textId="69A6D9DB"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0B5F25">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0B5F25">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0B5F25">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63" w:name="_Ref3810909"/>
      <w:bookmarkStart w:id="564" w:name="_Toc6579629"/>
      <w:bookmarkEnd w:id="562"/>
      <w:r>
        <w:t>conversion object</w:t>
      </w:r>
      <w:bookmarkEnd w:id="550"/>
      <w:bookmarkEnd w:id="563"/>
      <w:bookmarkEnd w:id="564"/>
    </w:p>
    <w:p w14:paraId="615BCC83" w14:textId="7B3EE260" w:rsidR="00AC6C45" w:rsidRDefault="00AC6C45" w:rsidP="00AC6C45">
      <w:pPr>
        <w:pStyle w:val="Heading3"/>
      </w:pPr>
      <w:bookmarkStart w:id="565" w:name="_Toc6579630"/>
      <w:r>
        <w:t>General</w:t>
      </w:r>
      <w:bookmarkEnd w:id="56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DABFF4F"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0B5F25">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6C3D894"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0B5F25">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21239A"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0B5F25">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66" w:name="_Ref503539410"/>
      <w:bookmarkStart w:id="567" w:name="_Toc6579631"/>
      <w:r>
        <w:lastRenderedPageBreak/>
        <w:t>tool property</w:t>
      </w:r>
      <w:bookmarkEnd w:id="566"/>
      <w:bookmarkEnd w:id="567"/>
    </w:p>
    <w:p w14:paraId="3E0454EE" w14:textId="0895637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B5F25">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68" w:name="_Ref503608264"/>
      <w:bookmarkStart w:id="569" w:name="_Toc6579632"/>
      <w:r>
        <w:t>invocation property</w:t>
      </w:r>
      <w:bookmarkEnd w:id="568"/>
      <w:bookmarkEnd w:id="569"/>
    </w:p>
    <w:p w14:paraId="3E5B67EA" w14:textId="7080EB4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B5F25">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70" w:name="_Ref503539431"/>
      <w:bookmarkStart w:id="571" w:name="_Toc6579633"/>
      <w:proofErr w:type="spellStart"/>
      <w:r>
        <w:t>analysisToolLog</w:t>
      </w:r>
      <w:r w:rsidR="00ED76F2">
        <w:t>Files</w:t>
      </w:r>
      <w:proofErr w:type="spellEnd"/>
      <w:r>
        <w:t xml:space="preserve"> property</w:t>
      </w:r>
      <w:bookmarkEnd w:id="570"/>
      <w:bookmarkEnd w:id="57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3D65F16"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0B5F25">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0B5F25">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3E54E10B"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0B5F25">
        <w:t>3.46.7</w:t>
      </w:r>
      <w:r w:rsidR="009574D1">
        <w:fldChar w:fldCharType="end"/>
      </w:r>
      <w:r>
        <w:t>).</w:t>
      </w:r>
    </w:p>
    <w:p w14:paraId="3476EB07" w14:textId="7DAB202C" w:rsidR="002315DB" w:rsidRDefault="002315DB" w:rsidP="002315DB">
      <w:pPr>
        <w:pStyle w:val="Heading2"/>
      </w:pPr>
      <w:bookmarkStart w:id="572" w:name="_Ref511829625"/>
      <w:bookmarkStart w:id="573" w:name="_Toc6579634"/>
      <w:proofErr w:type="spellStart"/>
      <w:r>
        <w:t>versionControlDetails</w:t>
      </w:r>
      <w:proofErr w:type="spellEnd"/>
      <w:r>
        <w:t xml:space="preserve"> object</w:t>
      </w:r>
      <w:bookmarkEnd w:id="572"/>
      <w:bookmarkEnd w:id="573"/>
    </w:p>
    <w:p w14:paraId="28FE29F4" w14:textId="169979D6" w:rsidR="002315DB" w:rsidRDefault="002315DB" w:rsidP="002315DB">
      <w:pPr>
        <w:pStyle w:val="Heading3"/>
      </w:pPr>
      <w:bookmarkStart w:id="574" w:name="_Toc6579635"/>
      <w:r>
        <w:t>General</w:t>
      </w:r>
      <w:bookmarkEnd w:id="574"/>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0E15A60D" w:rsidR="001466B1" w:rsidRPr="001466B1" w:rsidRDefault="001466B1" w:rsidP="001466B1">
      <w:r>
        <w:t>For an example, see §</w:t>
      </w:r>
      <w:r>
        <w:fldChar w:fldCharType="begin"/>
      </w:r>
      <w:r>
        <w:instrText xml:space="preserve"> REF _Ref511829897 \r \h </w:instrText>
      </w:r>
      <w:r>
        <w:fldChar w:fldCharType="separate"/>
      </w:r>
      <w:r w:rsidR="000B5F25">
        <w:t>3.14.13</w:t>
      </w:r>
      <w:r>
        <w:fldChar w:fldCharType="end"/>
      </w:r>
      <w:r>
        <w:t>.</w:t>
      </w:r>
    </w:p>
    <w:p w14:paraId="5CE76795" w14:textId="0BDD8598" w:rsidR="002315DB" w:rsidRDefault="002315DB" w:rsidP="002315DB">
      <w:pPr>
        <w:pStyle w:val="Heading3"/>
      </w:pPr>
      <w:bookmarkStart w:id="575" w:name="_Toc6579636"/>
      <w:r>
        <w:t>Constraints</w:t>
      </w:r>
      <w:bookmarkEnd w:id="575"/>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8AB9961"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0B5F25">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0B5F25">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0B5F25">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76" w:name="_Ref511829678"/>
      <w:bookmarkStart w:id="577" w:name="_Toc6579637"/>
      <w:proofErr w:type="spellStart"/>
      <w:r>
        <w:t>repositoryUri</w:t>
      </w:r>
      <w:proofErr w:type="spellEnd"/>
      <w:r>
        <w:t xml:space="preserve"> </w:t>
      </w:r>
      <w:r w:rsidR="002315DB">
        <w:t>property</w:t>
      </w:r>
      <w:bookmarkEnd w:id="576"/>
      <w:bookmarkEnd w:id="577"/>
    </w:p>
    <w:p w14:paraId="1785AFD1" w14:textId="1E8854A1" w:rsidR="001466B1" w:rsidRDefault="001466B1" w:rsidP="001466B1">
      <w:bookmarkStart w:id="578"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79" w:name="_Ref513199006"/>
      <w:bookmarkStart w:id="580" w:name="_Toc6579638"/>
      <w:proofErr w:type="spellStart"/>
      <w:r>
        <w:t>revisionId</w:t>
      </w:r>
      <w:proofErr w:type="spellEnd"/>
      <w:r>
        <w:t xml:space="preserve"> property</w:t>
      </w:r>
      <w:bookmarkEnd w:id="578"/>
      <w:bookmarkEnd w:id="579"/>
      <w:bookmarkEnd w:id="580"/>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81" w:name="_Ref511829698"/>
      <w:bookmarkStart w:id="582" w:name="_Toc6579639"/>
      <w:r>
        <w:lastRenderedPageBreak/>
        <w:t>branch property</w:t>
      </w:r>
      <w:bookmarkEnd w:id="581"/>
      <w:bookmarkEnd w:id="582"/>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83" w:name="_Ref526939310"/>
      <w:bookmarkStart w:id="584" w:name="_Toc6579640"/>
      <w:proofErr w:type="spellStart"/>
      <w:r>
        <w:t>revisionTag</w:t>
      </w:r>
      <w:proofErr w:type="spellEnd"/>
      <w:r>
        <w:t xml:space="preserve"> </w:t>
      </w:r>
      <w:r w:rsidR="002315DB">
        <w:t>property</w:t>
      </w:r>
      <w:bookmarkEnd w:id="583"/>
      <w:bookmarkEnd w:id="584"/>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85" w:name="_Ref526939293"/>
      <w:bookmarkStart w:id="586" w:name="_Toc6579641"/>
      <w:bookmarkStart w:id="587" w:name="_Hlk525802952"/>
      <w:proofErr w:type="spellStart"/>
      <w:r>
        <w:t>asOfTimeUtc</w:t>
      </w:r>
      <w:proofErr w:type="spellEnd"/>
      <w:r>
        <w:t xml:space="preserve"> </w:t>
      </w:r>
      <w:r w:rsidR="002315DB">
        <w:t>property</w:t>
      </w:r>
      <w:bookmarkEnd w:id="585"/>
      <w:bookmarkEnd w:id="586"/>
    </w:p>
    <w:p w14:paraId="1844A6A7" w14:textId="0E41BC74"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B5F25">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88" w:name="_Toc6579642"/>
      <w:proofErr w:type="spellStart"/>
      <w:r>
        <w:t>mappedTo</w:t>
      </w:r>
      <w:proofErr w:type="spellEnd"/>
      <w:r>
        <w:t xml:space="preserve"> property</w:t>
      </w:r>
      <w:bookmarkEnd w:id="588"/>
    </w:p>
    <w:p w14:paraId="01253B4A" w14:textId="69CC79BD"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0B5F25">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98D3755"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0B5F25">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A251A10"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0B5F25">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0B5F25">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D13B043"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0B5F25">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89" w:name="_Ref493403111"/>
      <w:bookmarkStart w:id="590" w:name="_Ref493404005"/>
      <w:bookmarkStart w:id="591" w:name="_Toc6579643"/>
      <w:bookmarkEnd w:id="587"/>
      <w:r>
        <w:t xml:space="preserve">artifact </w:t>
      </w:r>
      <w:r w:rsidR="00401BB5">
        <w:t>object</w:t>
      </w:r>
      <w:bookmarkEnd w:id="589"/>
      <w:bookmarkEnd w:id="590"/>
      <w:bookmarkEnd w:id="591"/>
    </w:p>
    <w:p w14:paraId="375224F2" w14:textId="20156049" w:rsidR="00401BB5" w:rsidRDefault="00401BB5" w:rsidP="00401BB5">
      <w:pPr>
        <w:pStyle w:val="Heading3"/>
      </w:pPr>
      <w:bookmarkStart w:id="592" w:name="_Toc6579644"/>
      <w:r>
        <w:t>General</w:t>
      </w:r>
      <w:bookmarkEnd w:id="59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93" w:name="_Ref493403519"/>
      <w:bookmarkStart w:id="594" w:name="_Toc6579645"/>
      <w:r>
        <w:t>l</w:t>
      </w:r>
      <w:r w:rsidR="00316A25">
        <w:t>ocation</w:t>
      </w:r>
      <w:r w:rsidR="00401BB5">
        <w:t xml:space="preserve"> property</w:t>
      </w:r>
      <w:bookmarkEnd w:id="593"/>
      <w:bookmarkEnd w:id="594"/>
    </w:p>
    <w:p w14:paraId="35DB6B07" w14:textId="5BC8F396"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0B5F25">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4EB056E"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70526981"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0B5F25">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DD73BB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0B5F25">
        <w:t>3.24.3</w:t>
      </w:r>
      <w:r w:rsidR="00EB6F4A">
        <w:fldChar w:fldCharType="end"/>
      </w:r>
      <w:r w:rsidR="00EB6F4A">
        <w:t>.</w:t>
      </w:r>
    </w:p>
    <w:p w14:paraId="42C6608E" w14:textId="4A4D13C4" w:rsidR="00401BB5" w:rsidRDefault="004F0AE4" w:rsidP="00401BB5">
      <w:pPr>
        <w:pStyle w:val="Heading3"/>
      </w:pPr>
      <w:bookmarkStart w:id="595" w:name="_Ref493404063"/>
      <w:bookmarkStart w:id="596" w:name="_Toc6579646"/>
      <w:proofErr w:type="spellStart"/>
      <w:r>
        <w:t>parentIndex</w:t>
      </w:r>
      <w:proofErr w:type="spellEnd"/>
      <w:r>
        <w:t xml:space="preserve"> </w:t>
      </w:r>
      <w:r w:rsidR="00401BB5">
        <w:t>property</w:t>
      </w:r>
      <w:bookmarkEnd w:id="595"/>
      <w:bookmarkEnd w:id="596"/>
    </w:p>
    <w:p w14:paraId="7B9D65E1" w14:textId="7642D975"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0B5F25">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0B5F25">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97" w:name="_Ref493403563"/>
      <w:bookmarkStart w:id="598" w:name="_Toc6579647"/>
      <w:r>
        <w:t>offset property</w:t>
      </w:r>
      <w:bookmarkEnd w:id="597"/>
      <w:bookmarkEnd w:id="59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7017305"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0B5F25">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99" w:name="_Ref493403574"/>
      <w:bookmarkStart w:id="600" w:name="_Toc6579648"/>
      <w:r>
        <w:lastRenderedPageBreak/>
        <w:t>length property</w:t>
      </w:r>
      <w:bookmarkEnd w:id="599"/>
      <w:bookmarkEnd w:id="600"/>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601" w:name="_Ref3724028"/>
      <w:bookmarkStart w:id="602" w:name="_Toc6579649"/>
      <w:bookmarkStart w:id="603" w:name="_Hlk514318855"/>
      <w:r>
        <w:t>roles property</w:t>
      </w:r>
      <w:bookmarkEnd w:id="601"/>
      <w:bookmarkEnd w:id="602"/>
    </w:p>
    <w:bookmarkEnd w:id="603"/>
    <w:p w14:paraId="1E0FD617" w14:textId="60DCF576"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0B5F25">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7BF13B31"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0B5F25">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340D113"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0B5F25">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7FEC5A7B"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0B5F25">
        <w:t>3.20.23</w:t>
      </w:r>
      <w:r>
        <w:fldChar w:fldCharType="end"/>
      </w:r>
      <w:r>
        <w:t>).</w:t>
      </w:r>
    </w:p>
    <w:p w14:paraId="60F0909E" w14:textId="31C7DAAF"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0B5F25">
        <w:t>3.18.2</w:t>
      </w:r>
      <w:r w:rsidR="00282888">
        <w:fldChar w:fldCharType="end"/>
      </w:r>
      <w:r w:rsidR="00282888">
        <w:t>)</w:t>
      </w:r>
      <w:r>
        <w:t>.</w:t>
      </w:r>
    </w:p>
    <w:p w14:paraId="7226C895" w14:textId="09E648BF"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0B5F25">
        <w:t>3.18.3</w:t>
      </w:r>
      <w:r>
        <w:fldChar w:fldCharType="end"/>
      </w:r>
      <w:r>
        <w:t>).</w:t>
      </w:r>
    </w:p>
    <w:p w14:paraId="659756C1" w14:textId="1F5E3EE9"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0B5F25">
        <w:t>3.19.2</w:t>
      </w:r>
      <w:r w:rsidR="0098000C">
        <w:fldChar w:fldCharType="end"/>
      </w:r>
      <w:r>
        <w:t>).</w:t>
      </w:r>
    </w:p>
    <w:p w14:paraId="088C0E6B" w14:textId="08A130DF"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0B5F25">
        <w:t>3.19.3</w:t>
      </w:r>
      <w:r w:rsidR="0098000C">
        <w:fldChar w:fldCharType="end"/>
      </w:r>
      <w:r>
        <w:t>).</w:t>
      </w:r>
    </w:p>
    <w:p w14:paraId="7221D7DC" w14:textId="68EEB31E"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0B5F25">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7F183835" w14:textId="2FDDD2E6" w:rsidR="001F66A6" w:rsidRDefault="001F66A6" w:rsidP="001F66A6">
      <w:pPr>
        <w:ind w:left="360"/>
      </w:pPr>
      <w:bookmarkStart w:id="604"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0B5F25">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05" w:name="_Ref5959945"/>
      <w:bookmarkStart w:id="606" w:name="_Toc6579650"/>
      <w:bookmarkEnd w:id="604"/>
      <w:r>
        <w:lastRenderedPageBreak/>
        <w:t>mimeType property</w:t>
      </w:r>
      <w:bookmarkEnd w:id="605"/>
      <w:bookmarkEnd w:id="606"/>
    </w:p>
    <w:p w14:paraId="21C78E41" w14:textId="089D4255"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0B5F25">
        <w:t>Appendix C</w:t>
      </w:r>
      <w:r w:rsidR="00E50D0C">
        <w:fldChar w:fldCharType="end"/>
      </w:r>
      <w:r w:rsidR="00E50D0C">
        <w:t>.</w:t>
      </w:r>
    </w:p>
    <w:p w14:paraId="2F627CCB" w14:textId="2DA8C580" w:rsidR="008A4CD4" w:rsidRDefault="008A4CD4" w:rsidP="008A4CD4">
      <w:pPr>
        <w:pStyle w:val="Heading3"/>
      </w:pPr>
      <w:bookmarkStart w:id="607" w:name="_Ref511899450"/>
      <w:bookmarkStart w:id="608" w:name="_Toc6579651"/>
      <w:r>
        <w:t>contents property</w:t>
      </w:r>
      <w:bookmarkEnd w:id="607"/>
      <w:bookmarkEnd w:id="608"/>
    </w:p>
    <w:p w14:paraId="3EAD79DF" w14:textId="55EE6DEF"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0B5F25">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09" w:name="_Ref511828128"/>
      <w:bookmarkStart w:id="610" w:name="_Toc6579652"/>
      <w:r>
        <w:t>encoding property</w:t>
      </w:r>
      <w:bookmarkEnd w:id="609"/>
      <w:bookmarkEnd w:id="610"/>
    </w:p>
    <w:p w14:paraId="29D5943D" w14:textId="7819903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0AAAB52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0B5F25">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D6B04E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0B5F25">
        <w:t>3.14</w:t>
      </w:r>
      <w:r>
        <w:fldChar w:fldCharType="end"/>
      </w:r>
      <w:r>
        <w:t>)</w:t>
      </w:r>
    </w:p>
    <w:p w14:paraId="170FA798" w14:textId="29F2EAA5"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0B5F25">
        <w:t>3.14.23</w:t>
      </w:r>
      <w:r>
        <w:fldChar w:fldCharType="end"/>
      </w:r>
      <w:r>
        <w:t>.</w:t>
      </w:r>
    </w:p>
    <w:p w14:paraId="4E9D1D4D" w14:textId="77777777" w:rsidR="00926829" w:rsidRDefault="00926829" w:rsidP="002D65F3">
      <w:pPr>
        <w:pStyle w:val="Code"/>
      </w:pPr>
    </w:p>
    <w:p w14:paraId="7C79FDD1" w14:textId="63F19B6F"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0B5F25">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11" w:name="_Ref534896207"/>
      <w:bookmarkStart w:id="612" w:name="_Toc6579653"/>
      <w:proofErr w:type="spellStart"/>
      <w:r>
        <w:t>sourceLanguage</w:t>
      </w:r>
      <w:proofErr w:type="spellEnd"/>
      <w:r>
        <w:t xml:space="preserve"> property</w:t>
      </w:r>
      <w:bookmarkEnd w:id="611"/>
      <w:bookmarkEnd w:id="612"/>
    </w:p>
    <w:p w14:paraId="02CC5CC4" w14:textId="350D120E" w:rsidR="00F82406" w:rsidRDefault="00F82406" w:rsidP="00F82406">
      <w:pPr>
        <w:pStyle w:val="Heading4"/>
      </w:pPr>
      <w:bookmarkStart w:id="613" w:name="_Toc6579654"/>
      <w:r>
        <w:t>General</w:t>
      </w:r>
      <w:bookmarkEnd w:id="613"/>
    </w:p>
    <w:p w14:paraId="517A853E" w14:textId="57C7DD13"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0B5F25">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5DC45F8"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0B5F25">
        <w:t>3.29.13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70DE76B"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0B5F25">
        <w:t>3.29.15</w:t>
      </w:r>
      <w:r>
        <w:fldChar w:fldCharType="end"/>
      </w:r>
      <w:r>
        <w:t>).</w:t>
      </w:r>
    </w:p>
    <w:p w14:paraId="617A1368" w14:textId="1429167B"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0B5F25">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14" w:name="_Ref534209313"/>
      <w:bookmarkStart w:id="615" w:name="_Toc6579655"/>
      <w:r>
        <w:t>Source language identifier conventions and practices</w:t>
      </w:r>
      <w:bookmarkEnd w:id="614"/>
      <w:bookmarkEnd w:id="61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08253476" w:rsidR="0003707A" w:rsidRPr="0003707A" w:rsidRDefault="00EF4994"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16" w:name="_Ref493345445"/>
      <w:bookmarkStart w:id="617" w:name="_Toc6579656"/>
      <w:r>
        <w:t>hashes property</w:t>
      </w:r>
      <w:bookmarkEnd w:id="616"/>
      <w:bookmarkEnd w:id="617"/>
    </w:p>
    <w:p w14:paraId="084CC4D1" w14:textId="2C0AA73C"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0B5F25">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F8B0D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18" w:name="_Toc6579657"/>
      <w:proofErr w:type="spellStart"/>
      <w:r>
        <w:t>lastModifiedTime</w:t>
      </w:r>
      <w:r w:rsidR="00327EBE">
        <w:t>Utc</w:t>
      </w:r>
      <w:proofErr w:type="spellEnd"/>
      <w:r>
        <w:t xml:space="preserve"> property</w:t>
      </w:r>
      <w:bookmarkEnd w:id="618"/>
    </w:p>
    <w:p w14:paraId="70E36537" w14:textId="38C38E9D"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B5F25">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41397EB8"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B5F25">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619" w:name="_Toc6579658"/>
      <w:r>
        <w:lastRenderedPageBreak/>
        <w:t>description property</w:t>
      </w:r>
      <w:bookmarkEnd w:id="619"/>
    </w:p>
    <w:p w14:paraId="11ED9526" w14:textId="2358B1A1"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0B5F25">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620" w:name="_Ref4510124"/>
      <w:bookmarkStart w:id="621" w:name="_Toc6579659"/>
      <w:proofErr w:type="spellStart"/>
      <w:r>
        <w:t>translationMetadata</w:t>
      </w:r>
      <w:proofErr w:type="spellEnd"/>
      <w:r>
        <w:t xml:space="preserve"> object</w:t>
      </w:r>
      <w:bookmarkEnd w:id="620"/>
      <w:bookmarkEnd w:id="621"/>
    </w:p>
    <w:p w14:paraId="133A952F" w14:textId="48B1A913" w:rsidR="00F340AD" w:rsidRDefault="00F340AD" w:rsidP="00F340AD">
      <w:pPr>
        <w:pStyle w:val="Heading3"/>
      </w:pPr>
      <w:bookmarkStart w:id="622" w:name="_Toc6579660"/>
      <w:r>
        <w:t>General</w:t>
      </w:r>
      <w:bookmarkEnd w:id="622"/>
    </w:p>
    <w:p w14:paraId="69D61D3C" w14:textId="75B7B665"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0B5F25">
        <w:t>3.19.6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0B5F25">
        <w:t>3.19.7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777A40AE"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0B5F25">
        <w:t>3.5.1</w:t>
      </w:r>
      <w:r>
        <w:fldChar w:fldCharType="end"/>
      </w:r>
      <w:r>
        <w:t>).</w:t>
      </w:r>
    </w:p>
    <w:p w14:paraId="406D1C24" w14:textId="1B896031" w:rsidR="00B53EA7" w:rsidRDefault="00B53EA7" w:rsidP="00B53EA7">
      <w:pPr>
        <w:pStyle w:val="Note"/>
      </w:pPr>
      <w:r>
        <w:t>EXAMPLE:</w:t>
      </w:r>
    </w:p>
    <w:p w14:paraId="003BF7DE" w14:textId="14A7C355"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0B5F25">
        <w:t>3.19</w:t>
      </w:r>
      <w:r w:rsidR="00B407EB" w:rsidRPr="008E3C5E">
        <w:fldChar w:fldCharType="end"/>
      </w:r>
      <w:r w:rsidRPr="008E3C5E">
        <w:t>).</w:t>
      </w:r>
    </w:p>
    <w:p w14:paraId="64C85E8A" w14:textId="483FEFE5"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0B5F25">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w:t>
      </w:r>
      <w:proofErr w:type="spellStart"/>
      <w:r w:rsidR="00CE2AD8" w:rsidRPr="008E3C5E">
        <w:t>translationMetadata</w:t>
      </w:r>
      <w:proofErr w:type="spellEnd"/>
      <w:r w:rsidR="00CE2AD8" w:rsidRPr="008E3C5E">
        <w:t>":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623" w:name="_Toc6579661"/>
      <w:r>
        <w:t>name property</w:t>
      </w:r>
      <w:bookmarkEnd w:id="623"/>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624" w:name="_Toc6579662"/>
      <w:proofErr w:type="spellStart"/>
      <w:r>
        <w:t>fullName</w:t>
      </w:r>
      <w:proofErr w:type="spellEnd"/>
      <w:r w:rsidR="00882EBC">
        <w:t xml:space="preserve"> property</w:t>
      </w:r>
      <w:bookmarkEnd w:id="624"/>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625" w:name="_Toc6579663"/>
      <w:proofErr w:type="spellStart"/>
      <w:r>
        <w:t>shortDescription</w:t>
      </w:r>
      <w:proofErr w:type="spellEnd"/>
      <w:r w:rsidR="00882EBC">
        <w:t xml:space="preserve"> property</w:t>
      </w:r>
      <w:bookmarkEnd w:id="625"/>
    </w:p>
    <w:p w14:paraId="5D3AC865" w14:textId="3C9CA609"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B5F25">
        <w:t>3.12</w:t>
      </w:r>
      <w:r>
        <w:fldChar w:fldCharType="end"/>
      </w:r>
      <w:r>
        <w:t>) containing a brief description of the translation.</w:t>
      </w:r>
    </w:p>
    <w:p w14:paraId="7FD64B6F" w14:textId="61132279" w:rsidR="00F340AD" w:rsidRDefault="00F340AD" w:rsidP="00F340AD">
      <w:pPr>
        <w:pStyle w:val="Heading3"/>
      </w:pPr>
      <w:bookmarkStart w:id="626" w:name="_Toc6579664"/>
      <w:proofErr w:type="spellStart"/>
      <w:r>
        <w:t>fullDescription</w:t>
      </w:r>
      <w:proofErr w:type="spellEnd"/>
      <w:r w:rsidR="00882EBC">
        <w:t xml:space="preserve"> property</w:t>
      </w:r>
      <w:bookmarkEnd w:id="626"/>
    </w:p>
    <w:p w14:paraId="3A34B2B0" w14:textId="219A2962"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B5F25">
        <w:t>3.12</w:t>
      </w:r>
      <w:r>
        <w:fldChar w:fldCharType="end"/>
      </w:r>
      <w:r>
        <w:t>) containing a comprehensive description of the translation.</w:t>
      </w:r>
    </w:p>
    <w:p w14:paraId="07244BD0" w14:textId="4EA9FF7D" w:rsidR="00F340AD" w:rsidRDefault="00F340AD" w:rsidP="00F340AD">
      <w:pPr>
        <w:pStyle w:val="Heading3"/>
      </w:pPr>
      <w:bookmarkStart w:id="627" w:name="_Toc6579665"/>
      <w:proofErr w:type="spellStart"/>
      <w:r>
        <w:lastRenderedPageBreak/>
        <w:t>downloadUri</w:t>
      </w:r>
      <w:proofErr w:type="spellEnd"/>
      <w:r w:rsidR="00882EBC">
        <w:t xml:space="preserve"> property</w:t>
      </w:r>
      <w:bookmarkEnd w:id="627"/>
    </w:p>
    <w:p w14:paraId="2F6C144A" w14:textId="2CA0B161"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628" w:name="_Toc6579666"/>
      <w:proofErr w:type="spellStart"/>
      <w:r>
        <w:t>i</w:t>
      </w:r>
      <w:r w:rsidR="00F340AD">
        <w:t>nformationUri</w:t>
      </w:r>
      <w:proofErr w:type="spellEnd"/>
      <w:r>
        <w:t xml:space="preserve"> property</w:t>
      </w:r>
      <w:bookmarkEnd w:id="628"/>
    </w:p>
    <w:p w14:paraId="5B4A6511" w14:textId="2BC1A92F"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A63E6B">
        <w:rPr>
          <w:rStyle w:val="CODEtemp"/>
        </w:rPr>
        <w:t>n</w:t>
      </w:r>
      <w:r>
        <w:rPr>
          <w:rStyle w:val="CODEtemp"/>
        </w:rPr>
        <w:t>loadUri</w:t>
      </w:r>
      <w:proofErr w:type="spellEnd"/>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629" w:name="_Ref493350984"/>
      <w:bookmarkStart w:id="630" w:name="_Toc6579667"/>
      <w:r>
        <w:t>result object</w:t>
      </w:r>
      <w:bookmarkEnd w:id="629"/>
      <w:bookmarkEnd w:id="630"/>
    </w:p>
    <w:p w14:paraId="74FD90F6" w14:textId="18F2DD20" w:rsidR="00401BB5" w:rsidRDefault="00401BB5" w:rsidP="00401BB5">
      <w:pPr>
        <w:pStyle w:val="Heading3"/>
      </w:pPr>
      <w:bookmarkStart w:id="631" w:name="_Toc6579668"/>
      <w:r>
        <w:t>General</w:t>
      </w:r>
      <w:bookmarkEnd w:id="63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75E0CC19"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0B5F25">
        <w:t>3.47</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0B5F25">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632" w:name="_Ref515624666"/>
      <w:bookmarkStart w:id="633" w:name="_Toc6579669"/>
      <w:r>
        <w:t>Distinguishing logically identical from logically distinct results</w:t>
      </w:r>
      <w:bookmarkEnd w:id="632"/>
      <w:bookmarkEnd w:id="63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307B1DC"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0B5F25">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0B5F25">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34" w:name="_Toc6579670"/>
      <w:bookmarkStart w:id="635" w:name="_Ref493408865"/>
      <w:proofErr w:type="spellStart"/>
      <w:r>
        <w:t>guid</w:t>
      </w:r>
      <w:proofErr w:type="spellEnd"/>
      <w:r>
        <w:t xml:space="preserve"> </w:t>
      </w:r>
      <w:r w:rsidR="00621490">
        <w:t>property</w:t>
      </w:r>
      <w:bookmarkEnd w:id="634"/>
    </w:p>
    <w:p w14:paraId="2C599143" w14:textId="484C30D4" w:rsidR="00376B6D" w:rsidRDefault="00376B6D" w:rsidP="00376B6D">
      <w:bookmarkStart w:id="636"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0B5F25">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B32EF16"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B5F25">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37" w:name="_Ref516055541"/>
      <w:bookmarkStart w:id="638" w:name="_Toc6579671"/>
      <w:proofErr w:type="spellStart"/>
      <w:r>
        <w:lastRenderedPageBreak/>
        <w:t>correlationGuid</w:t>
      </w:r>
      <w:proofErr w:type="spellEnd"/>
      <w:r>
        <w:t xml:space="preserve"> property</w:t>
      </w:r>
      <w:bookmarkEnd w:id="637"/>
      <w:bookmarkEnd w:id="638"/>
    </w:p>
    <w:p w14:paraId="28683740" w14:textId="6CCAAB9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0B5F25">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9BCA64D"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0B5F25">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0B5F25">
        <w:t>3.26.2</w:t>
      </w:r>
      <w:r>
        <w:fldChar w:fldCharType="end"/>
      </w:r>
      <w:r>
        <w:t xml:space="preserve"> for more information.</w:t>
      </w:r>
    </w:p>
    <w:p w14:paraId="4D5CBA4B" w14:textId="4E46EB73" w:rsidR="00401BB5" w:rsidRDefault="00401BB5" w:rsidP="00401BB5">
      <w:pPr>
        <w:pStyle w:val="Heading3"/>
      </w:pPr>
      <w:bookmarkStart w:id="639" w:name="_Ref513193500"/>
      <w:bookmarkStart w:id="640" w:name="_Ref513195673"/>
      <w:bookmarkStart w:id="641" w:name="_Toc6579672"/>
      <w:r>
        <w:t>ruleId property</w:t>
      </w:r>
      <w:bookmarkEnd w:id="635"/>
      <w:bookmarkEnd w:id="636"/>
      <w:bookmarkEnd w:id="639"/>
      <w:bookmarkEnd w:id="640"/>
      <w:bookmarkEnd w:id="641"/>
    </w:p>
    <w:p w14:paraId="49035589" w14:textId="626723C8"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0B5F25">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35735568"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0B5F25">
        <w:t>3.26.7</w:t>
      </w:r>
      <w:r w:rsidR="009A7342">
        <w:fldChar w:fldCharType="end"/>
      </w:r>
      <w:r w:rsidR="009A7342">
        <w:t>, §</w:t>
      </w:r>
      <w:r w:rsidR="009A7342">
        <w:fldChar w:fldCharType="begin"/>
      </w:r>
      <w:r w:rsidR="009A7342">
        <w:instrText xml:space="preserve"> REF _Ref4055060 \r \h </w:instrText>
      </w:r>
      <w:r w:rsidR="009A7342">
        <w:fldChar w:fldCharType="separate"/>
      </w:r>
      <w:r w:rsidR="000B5F25">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0029E49C"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0B5F25">
        <w:t>3.26.7</w:t>
      </w:r>
      <w:r w:rsidR="00BF7F6B">
        <w:fldChar w:fldCharType="end"/>
      </w:r>
      <w:r w:rsidR="00BF7F6B">
        <w:t>, §</w:t>
      </w:r>
      <w:r w:rsidR="00BF7F6B">
        <w:fldChar w:fldCharType="begin"/>
      </w:r>
      <w:r w:rsidR="00BF7F6B">
        <w:instrText xml:space="preserve"> REF _Ref4148802 \r \h </w:instrText>
      </w:r>
      <w:r w:rsidR="00BF7F6B">
        <w:fldChar w:fldCharType="separate"/>
      </w:r>
      <w:r w:rsidR="000B5F25">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79D428B4"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0B5F25">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06A98DC4"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0B5F25">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642" w:name="_Ref531188246"/>
      <w:bookmarkStart w:id="643" w:name="_Toc6579673"/>
      <w:proofErr w:type="spellStart"/>
      <w:r>
        <w:t>ruleIndex</w:t>
      </w:r>
      <w:proofErr w:type="spellEnd"/>
      <w:r>
        <w:t xml:space="preserve"> property</w:t>
      </w:r>
      <w:bookmarkEnd w:id="642"/>
      <w:bookmarkEnd w:id="643"/>
    </w:p>
    <w:p w14:paraId="0AB380B1" w14:textId="1E3B2D2E"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0B5F25">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0B5F25">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0B5F25">
        <w:t>3.19.21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5CBBCA37"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644" w:name="_Hlk4159110"/>
      <w:r w:rsidR="00E45D82">
        <w:t>§</w:t>
      </w:r>
      <w:bookmarkEnd w:id="644"/>
      <w:r w:rsidR="00E45D82">
        <w:fldChar w:fldCharType="begin"/>
      </w:r>
      <w:r w:rsidR="00E45D82">
        <w:instrText xml:space="preserve"> REF _Ref4055060 \r \h </w:instrText>
      </w:r>
      <w:r w:rsidR="00E45D82">
        <w:fldChar w:fldCharType="separate"/>
      </w:r>
      <w:r w:rsidR="000B5F25">
        <w:t>3.50.5</w:t>
      </w:r>
      <w:r w:rsidR="00E45D82">
        <w:fldChar w:fldCharType="end"/>
      </w:r>
      <w:r w:rsidR="00E45D82">
        <w:t>)</w:t>
      </w:r>
      <w:r>
        <w:t>, and are described there.</w:t>
      </w:r>
    </w:p>
    <w:p w14:paraId="585E9942" w14:textId="39451208" w:rsidR="00694372" w:rsidRPr="003D76CB" w:rsidRDefault="00694372" w:rsidP="003D76CB">
      <w:bookmarkStart w:id="645" w:name="_Hlk4666392"/>
      <w:bookmarkStart w:id="646"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0B5F25">
        <w:t>3.26.7</w:t>
      </w:r>
      <w:r>
        <w:fldChar w:fldCharType="end"/>
      </w:r>
      <w:r>
        <w:t>, §</w:t>
      </w:r>
      <w:r>
        <w:fldChar w:fldCharType="begin"/>
      </w:r>
      <w:r>
        <w:instrText xml:space="preserve"> REF _Ref4055060 \r \h </w:instrText>
      </w:r>
      <w:r>
        <w:fldChar w:fldCharType="separate"/>
      </w:r>
      <w:r w:rsidR="000B5F25">
        <w:t>3.50.5</w:t>
      </w:r>
      <w:r>
        <w:fldChar w:fldCharType="end"/>
      </w:r>
      <w:r>
        <w:t xml:space="preserve">) are both present, they </w:t>
      </w:r>
      <w:r w:rsidRPr="00694372">
        <w:rPr>
          <w:b/>
        </w:rPr>
        <w:t>SHALL</w:t>
      </w:r>
      <w:r>
        <w:t xml:space="preserve"> be equal.</w:t>
      </w:r>
      <w:bookmarkEnd w:id="645"/>
    </w:p>
    <w:p w14:paraId="2C746434" w14:textId="72EDC16C" w:rsidR="00C4251F" w:rsidRDefault="001F5BB4" w:rsidP="00B27C1A">
      <w:pPr>
        <w:pStyle w:val="Heading3"/>
      </w:pPr>
      <w:bookmarkStart w:id="647" w:name="_Ref4147718"/>
      <w:bookmarkStart w:id="648" w:name="_Toc6579674"/>
      <w:bookmarkStart w:id="649" w:name="_Hlk1575739"/>
      <w:bookmarkEnd w:id="646"/>
      <w:r>
        <w:t>rule</w:t>
      </w:r>
      <w:r w:rsidR="00B27C1A">
        <w:t xml:space="preserve"> property</w:t>
      </w:r>
      <w:bookmarkEnd w:id="647"/>
      <w:bookmarkEnd w:id="648"/>
    </w:p>
    <w:p w14:paraId="37A9D3BC" w14:textId="3BA9A069"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0B5F25">
        <w:t>3.50</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0B5F25">
        <w:t>3.50.3</w:t>
      </w:r>
      <w:r w:rsidR="00F11A97">
        <w:fldChar w:fldCharType="end"/>
      </w:r>
      <w:r w:rsidR="00F11A97">
        <w:t>.</w:t>
      </w:r>
    </w:p>
    <w:p w14:paraId="69A297F9" w14:textId="23A89140"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0B5F25">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652E0F03"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0B5F25">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FA03010"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0B5F25">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04D8F50F" w:rsidR="00561341" w:rsidRDefault="00561341" w:rsidP="00561341">
      <w:r>
        <w:lastRenderedPageBreak/>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0B5F25">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6F058E48"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0B5F25">
        <w:t>3.50.4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31AE3E04"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0B5F25">
        <w:t>3.50.5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650" w:name="_Ref4691943"/>
      <w:bookmarkStart w:id="651" w:name="_Ref4691944"/>
      <w:bookmarkStart w:id="652" w:name="_Toc6579675"/>
      <w:r>
        <w:t>taxa</w:t>
      </w:r>
      <w:bookmarkEnd w:id="650"/>
      <w:bookmarkEnd w:id="651"/>
      <w:bookmarkEnd w:id="652"/>
    </w:p>
    <w:p w14:paraId="1CE93C1A" w14:textId="3C605CCD"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0B5F25">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0B5F25">
        <w:t>3.50</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0B5F25">
        <w:t>3.19.2</w:t>
      </w:r>
      <w:r w:rsidR="001710BC">
        <w:fldChar w:fldCharType="end"/>
      </w:r>
      <w:r w:rsidR="001710BC">
        <w:t>)</w:t>
      </w:r>
      <w:r w:rsidR="001561F0">
        <w:t xml:space="preserve"> into which this result falls.</w:t>
      </w:r>
    </w:p>
    <w:p w14:paraId="6AB5667E" w14:textId="3EA4881E"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0B5F25">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0B5F25">
        <w:t>3.47</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653" w:name="_Hlk4326477"/>
      <w:r w:rsidR="00716190">
        <w:t>§</w:t>
      </w:r>
      <w:bookmarkEnd w:id="653"/>
      <w:r w:rsidR="00716190">
        <w:fldChar w:fldCharType="begin"/>
      </w:r>
      <w:r w:rsidR="00716190">
        <w:instrText xml:space="preserve"> REF _Ref3899090 \r \h </w:instrText>
      </w:r>
      <w:r w:rsidR="00716190">
        <w:fldChar w:fldCharType="separate"/>
      </w:r>
      <w:r w:rsidR="000B5F25">
        <w:t>3.19.21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0B5F25">
        <w:t>3.47.15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20C6FF3C"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0B5F25">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13A87D1F"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0B5F25">
        <w:t>3.50.4</w:t>
      </w:r>
      <w:r w:rsidR="00575E54">
        <w:fldChar w:fldCharType="end"/>
      </w:r>
      <w:r w:rsidR="00575E54">
        <w:t>)</w:t>
      </w:r>
      <w:r>
        <w:t>.</w:t>
      </w:r>
    </w:p>
    <w:p w14:paraId="585B784B" w14:textId="1886D371"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0B5F25">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13BBCFE8" w:rsidR="00575E54" w:rsidRDefault="00575E54" w:rsidP="00575E54">
      <w:pPr>
        <w:pStyle w:val="Code"/>
      </w:pPr>
      <w:r>
        <w:t>{                                     # A run object (§</w:t>
      </w:r>
      <w:r>
        <w:fldChar w:fldCharType="begin"/>
      </w:r>
      <w:r>
        <w:instrText xml:space="preserve"> REF _Ref493349997 \r \h </w:instrText>
      </w:r>
      <w:r>
        <w:fldChar w:fldCharType="separate"/>
      </w:r>
      <w:r w:rsidR="000B5F25">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lastRenderedPageBreak/>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lastRenderedPageBreak/>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54" w:name="_Ref1565298"/>
      <w:bookmarkStart w:id="655" w:name="_Toc6579676"/>
      <w:bookmarkEnd w:id="649"/>
      <w:r>
        <w:t>kind property</w:t>
      </w:r>
      <w:bookmarkEnd w:id="654"/>
      <w:bookmarkEnd w:id="655"/>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FB4537B"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0B5F25">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B5F25">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B5F25">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A04FC24"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0B5F25">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56" w:name="_Ref493511208"/>
      <w:bookmarkStart w:id="657" w:name="_Toc6579677"/>
      <w:r>
        <w:lastRenderedPageBreak/>
        <w:t>level property</w:t>
      </w:r>
      <w:bookmarkEnd w:id="656"/>
      <w:bookmarkEnd w:id="65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5550D2AC"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0B5F25">
        <w:t>3.26.9</w:t>
      </w:r>
      <w:r>
        <w:fldChar w:fldCharType="end"/>
      </w:r>
      <w:r>
        <w:t xml:space="preserve">) has a value other than </w:t>
      </w:r>
      <w:r w:rsidRPr="007110C6">
        <w:rPr>
          <w:rStyle w:val="CODEtemp"/>
        </w:rPr>
        <w:t>"fail"</w:t>
      </w:r>
      <w:r>
        <w:t>.</w:t>
      </w:r>
    </w:p>
    <w:p w14:paraId="4113E9CD" w14:textId="3D7F7D38"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0B5F25">
        <w:t>3.26.5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B5F25">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B5F25">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lastRenderedPageBreak/>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4652D15F"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0B5F25">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5DB6A99"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0B5F25">
        <w:t>3.26.7</w:t>
      </w:r>
      <w:r>
        <w:fldChar w:fldCharType="end"/>
      </w:r>
      <w:r>
        <w:t>) is present THEN</w:t>
      </w:r>
    </w:p>
    <w:p w14:paraId="19F4D5BB" w14:textId="31C45634"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0B5F25">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438F4FC7"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0B5F25">
        <w:t>3.26.29</w:t>
      </w:r>
      <w:r>
        <w:fldChar w:fldCharType="end"/>
      </w:r>
      <w:r>
        <w:t xml:space="preserve">, </w:t>
      </w:r>
      <w:r w:rsidRPr="00B050AF">
        <w:t>§</w:t>
      </w:r>
      <w:r>
        <w:fldChar w:fldCharType="begin"/>
      </w:r>
      <w:r>
        <w:instrText xml:space="preserve"> REF _Ref4232561 \w \h </w:instrText>
      </w:r>
      <w:r>
        <w:fldChar w:fldCharType="separate"/>
      </w:r>
      <w:r w:rsidR="000B5F25">
        <w:t>3.46.6</w:t>
      </w:r>
      <w:r>
        <w:fldChar w:fldCharType="end"/>
      </w:r>
      <w:r>
        <w:t>) is present</w:t>
      </w:r>
      <w:r w:rsidR="00A924BC">
        <w:t xml:space="preserve"> THEN</w:t>
      </w:r>
    </w:p>
    <w:p w14:paraId="0D428277" w14:textId="19206AF5"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0B5F25">
        <w:t>3.20</w:t>
      </w:r>
      <w:r>
        <w:fldChar w:fldCharType="end"/>
      </w:r>
      <w:r>
        <w:t>) that it specifies.</w:t>
      </w:r>
    </w:p>
    <w:p w14:paraId="0C2E751E" w14:textId="12166A41"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0B5F25">
        <w:t>3.20.5</w:t>
      </w:r>
      <w:r>
        <w:fldChar w:fldCharType="end"/>
      </w:r>
      <w:r>
        <w:t>) is present</w:t>
      </w:r>
    </w:p>
    <w:p w14:paraId="010780DE" w14:textId="1C8DCE64"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0B5F25">
        <w:t>3.49</w:t>
      </w:r>
      <w:r>
        <w:fldChar w:fldCharType="end"/>
      </w:r>
      <w:r>
        <w:t>)</w:t>
      </w:r>
      <w:r w:rsidR="00A924BC">
        <w:t xml:space="preserve"> whose</w:t>
      </w:r>
    </w:p>
    <w:p w14:paraId="50FAD0C7" w14:textId="631ED947"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0B5F25">
        <w:t>3.49.2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6EB2FF73"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0B5F25">
        <w:t>3.49.3</w:t>
      </w:r>
      <w:r>
        <w:fldChar w:fldCharType="end"/>
      </w:r>
      <w:r>
        <w:t xml:space="preserve">, </w:t>
      </w:r>
      <w:r w:rsidRPr="00B050AF">
        <w:t>§</w:t>
      </w:r>
      <w:r>
        <w:fldChar w:fldCharType="begin"/>
      </w:r>
      <w:r>
        <w:instrText xml:space="preserve"> REF _Ref4233395 \w \h </w:instrText>
      </w:r>
      <w:r>
        <w:fldChar w:fldCharType="separate"/>
      </w:r>
      <w:r w:rsidR="000B5F25">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296179D7"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0B5F25">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0B5F25">
        <w:t>3.48.3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58" w:name="_Ref493426628"/>
      <w:bookmarkStart w:id="659" w:name="_Toc6579678"/>
      <w:r>
        <w:t>message property</w:t>
      </w:r>
      <w:bookmarkEnd w:id="658"/>
      <w:bookmarkEnd w:id="659"/>
    </w:p>
    <w:p w14:paraId="2544155E" w14:textId="647AB48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B5F25">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lastRenderedPageBreak/>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6BF63C4"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0B5F25">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513FDE4D"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0B5F25">
        <w:t>3.14</w:t>
      </w:r>
      <w:r>
        <w:fldChar w:fldCharType="end"/>
      </w:r>
      <w:r>
        <w:t>).</w:t>
      </w:r>
    </w:p>
    <w:p w14:paraId="6D122000" w14:textId="248BF055" w:rsidR="00C06FD6" w:rsidRDefault="00C06FD6" w:rsidP="002D65F3">
      <w:pPr>
        <w:pStyle w:val="Code"/>
      </w:pPr>
      <w:r>
        <w:t xml:space="preserve">  "tool": {                       # See §</w:t>
      </w:r>
      <w:r>
        <w:fldChar w:fldCharType="begin"/>
      </w:r>
      <w:r>
        <w:instrText xml:space="preserve"> REF _Ref493350956 \r \h </w:instrText>
      </w:r>
      <w:r>
        <w:fldChar w:fldCharType="separate"/>
      </w:r>
      <w:r w:rsidR="000B5F25">
        <w:t>3.14.6</w:t>
      </w:r>
      <w:r>
        <w:fldChar w:fldCharType="end"/>
      </w:r>
      <w:r>
        <w:t>.</w:t>
      </w:r>
    </w:p>
    <w:p w14:paraId="14F8CEEB" w14:textId="5009C68F" w:rsidR="00C06FD6" w:rsidRDefault="00C06FD6" w:rsidP="002D65F3">
      <w:pPr>
        <w:pStyle w:val="Code"/>
      </w:pPr>
      <w:r>
        <w:t xml:space="preserve">    "driver": {                   # See §</w:t>
      </w:r>
      <w:r>
        <w:fldChar w:fldCharType="begin"/>
      </w:r>
      <w:r>
        <w:instrText xml:space="preserve"> REF _Ref3663219 \r \h </w:instrText>
      </w:r>
      <w:r>
        <w:fldChar w:fldCharType="separate"/>
      </w:r>
      <w:r w:rsidR="000B5F25">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59AF4DC4"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0B5F25">
        <w:t>3.19.21</w:t>
      </w:r>
      <w:r w:rsidR="00D97085">
        <w:fldChar w:fldCharType="end"/>
      </w:r>
      <w:r w:rsidR="00D97085">
        <w:t>.</w:t>
      </w:r>
    </w:p>
    <w:p w14:paraId="2E8EC9DB" w14:textId="068B8ADB"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0B5F25">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58908F6B"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0B5F25">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322CED5"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0B5F25">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60" w:name="_Ref510013155"/>
      <w:bookmarkStart w:id="661" w:name="_Toc6579679"/>
      <w:r>
        <w:t>locations property</w:t>
      </w:r>
      <w:bookmarkEnd w:id="660"/>
      <w:bookmarkEnd w:id="661"/>
    </w:p>
    <w:p w14:paraId="065F9E8C" w14:textId="285FB7C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0B5F25">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75B964B" w:rsidR="009D7DA1" w:rsidRPr="001F7D93" w:rsidRDefault="009D7DA1" w:rsidP="001F7D93">
      <w:pPr>
        <w:pStyle w:val="Note"/>
      </w:pPr>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0B5F2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62" w:name="_Ref510085223"/>
      <w:bookmarkStart w:id="663" w:name="_Toc6579680"/>
      <w:proofErr w:type="spellStart"/>
      <w:r>
        <w:t>analysisTarget</w:t>
      </w:r>
      <w:proofErr w:type="spellEnd"/>
      <w:r w:rsidR="00673F27">
        <w:t xml:space="preserve"> p</w:t>
      </w:r>
      <w:r>
        <w:t>roperty</w:t>
      </w:r>
      <w:bookmarkEnd w:id="662"/>
      <w:bookmarkEnd w:id="663"/>
    </w:p>
    <w:p w14:paraId="50B31C9B" w14:textId="7490C24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0B5F25">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1D9D4F2C"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B5F25">
        <w:t>3.26</w:t>
      </w:r>
      <w:r>
        <w:fldChar w:fldCharType="end"/>
      </w:r>
      <w:r>
        <w:t>).</w:t>
      </w:r>
    </w:p>
    <w:p w14:paraId="58DF954F" w14:textId="2415BB29"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0B5F25">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535F5C0"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B5F25">
        <w:t>3.26.12</w:t>
      </w:r>
      <w:r>
        <w:fldChar w:fldCharType="end"/>
      </w:r>
      <w:r>
        <w:t>.</w:t>
      </w:r>
    </w:p>
    <w:p w14:paraId="29DB0443" w14:textId="7C8B300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B5F25">
        <w:t>3.27</w:t>
      </w:r>
      <w:r>
        <w:fldChar w:fldCharType="end"/>
      </w:r>
      <w:r>
        <w:t>).</w:t>
      </w:r>
    </w:p>
    <w:p w14:paraId="7C6BCB69" w14:textId="46C8E865"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B5F25">
        <w:t>3.27.2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664" w:name="_Toc6579681"/>
      <w:r>
        <w:lastRenderedPageBreak/>
        <w:t>request property</w:t>
      </w:r>
      <w:bookmarkEnd w:id="664"/>
    </w:p>
    <w:p w14:paraId="019A1520" w14:textId="19416F07"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0B5F25">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665" w:name="_Toc6579682"/>
      <w:r>
        <w:t>response property</w:t>
      </w:r>
      <w:bookmarkEnd w:id="665"/>
    </w:p>
    <w:p w14:paraId="2CEC53E9" w14:textId="6CDCC420"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0B5F25">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66" w:name="_Ref513040093"/>
      <w:bookmarkStart w:id="667" w:name="_Toc6579683"/>
      <w:r>
        <w:t>fingerprints property</w:t>
      </w:r>
      <w:bookmarkEnd w:id="666"/>
      <w:bookmarkEnd w:id="667"/>
    </w:p>
    <w:p w14:paraId="3AC53915" w14:textId="44D55086"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0B5F25">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16A00D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0B5F25">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50BA44E" w:rsidR="004108B9" w:rsidRDefault="004108B9" w:rsidP="004108B9">
      <w:pPr>
        <w:pStyle w:val="Code"/>
      </w:pPr>
      <w:r>
        <w:t>{                                  # A run object (§</w:t>
      </w:r>
      <w:r>
        <w:fldChar w:fldCharType="begin"/>
      </w:r>
      <w:r>
        <w:instrText xml:space="preserve"> REF _Ref493349997 \r \h </w:instrText>
      </w:r>
      <w:r>
        <w:fldChar w:fldCharType="separate"/>
      </w:r>
      <w:r w:rsidR="000B5F25">
        <w:t>3.14</w:t>
      </w:r>
      <w:r>
        <w:fldChar w:fldCharType="end"/>
      </w:r>
      <w:r>
        <w:t>).</w:t>
      </w:r>
    </w:p>
    <w:p w14:paraId="3958BEF4" w14:textId="7737B677" w:rsidR="004108B9" w:rsidRDefault="004108B9" w:rsidP="004108B9">
      <w:pPr>
        <w:pStyle w:val="Code"/>
      </w:pPr>
      <w:r>
        <w:t xml:space="preserve">  "results": [                     # See §</w:t>
      </w:r>
      <w:r>
        <w:fldChar w:fldCharType="begin"/>
      </w:r>
      <w:r>
        <w:instrText xml:space="preserve"> REF _Ref493350972 \r \h </w:instrText>
      </w:r>
      <w:r>
        <w:fldChar w:fldCharType="separate"/>
      </w:r>
      <w:r w:rsidR="000B5F25">
        <w:t>3.14.22</w:t>
      </w:r>
      <w:r>
        <w:fldChar w:fldCharType="end"/>
      </w:r>
      <w:r>
        <w:t>.</w:t>
      </w:r>
    </w:p>
    <w:p w14:paraId="1CA25AAE" w14:textId="0B1F8849" w:rsidR="004108B9" w:rsidRDefault="004108B9" w:rsidP="004108B9">
      <w:pPr>
        <w:pStyle w:val="Code"/>
      </w:pPr>
      <w:r>
        <w:t xml:space="preserve">    {                              # A result object (§</w:t>
      </w:r>
      <w:r>
        <w:fldChar w:fldCharType="begin"/>
      </w:r>
      <w:r>
        <w:instrText xml:space="preserve"> REF _Ref493350984 \r \h </w:instrText>
      </w:r>
      <w:r>
        <w:fldChar w:fldCharType="separate"/>
      </w:r>
      <w:r w:rsidR="000B5F25">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B47E736" w:rsidR="003B6448" w:rsidRDefault="00EF499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2E404F28"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0B5F25">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0B5F25">
        <w:t>3.26.2</w:t>
      </w:r>
      <w:r>
        <w:fldChar w:fldCharType="end"/>
      </w:r>
      <w:r>
        <w:t xml:space="preserve"> for more information.</w:t>
      </w:r>
    </w:p>
    <w:p w14:paraId="4BD017FA" w14:textId="0E8A2233" w:rsidR="00401BB5" w:rsidRDefault="00FA2C6D" w:rsidP="00401BB5">
      <w:pPr>
        <w:pStyle w:val="Heading3"/>
      </w:pPr>
      <w:bookmarkStart w:id="668" w:name="_Ref507591746"/>
      <w:bookmarkStart w:id="669" w:name="_Toc6579684"/>
      <w:proofErr w:type="spellStart"/>
      <w:r>
        <w:t>partialFingerprints</w:t>
      </w:r>
      <w:proofErr w:type="spellEnd"/>
      <w:r w:rsidR="00401BB5">
        <w:t xml:space="preserve"> property</w:t>
      </w:r>
      <w:bookmarkEnd w:id="668"/>
      <w:bookmarkEnd w:id="669"/>
    </w:p>
    <w:p w14:paraId="0F26AF7E" w14:textId="793C088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0B5F25">
        <w:t>3.6</w:t>
      </w:r>
      <w:r w:rsidR="002F1358">
        <w:fldChar w:fldCharType="end"/>
      </w:r>
      <w:r w:rsidR="002F1358">
        <w:t>).</w:t>
      </w:r>
    </w:p>
    <w:p w14:paraId="7DA72967" w14:textId="66FE32E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B5F25">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0B5F25">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F7F7B7C"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0B5F25">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5BE5F56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0B5F25">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FCF4629" w:rsidR="004108B9" w:rsidRDefault="004108B9" w:rsidP="004108B9">
      <w:pPr>
        <w:pStyle w:val="Code"/>
      </w:pPr>
      <w:r>
        <w:t>{                                  # A run object (§</w:t>
      </w:r>
      <w:r>
        <w:fldChar w:fldCharType="begin"/>
      </w:r>
      <w:r>
        <w:instrText xml:space="preserve"> REF _Ref493349997 \r \h </w:instrText>
      </w:r>
      <w:r>
        <w:fldChar w:fldCharType="separate"/>
      </w:r>
      <w:r w:rsidR="000B5F25">
        <w:t>3.14</w:t>
      </w:r>
      <w:r>
        <w:fldChar w:fldCharType="end"/>
      </w:r>
      <w:r>
        <w:t>).</w:t>
      </w:r>
    </w:p>
    <w:p w14:paraId="76DAD22D" w14:textId="19DC6040" w:rsidR="004108B9" w:rsidRDefault="004108B9" w:rsidP="004108B9">
      <w:pPr>
        <w:pStyle w:val="Code"/>
      </w:pPr>
      <w:r>
        <w:t xml:space="preserve">  "results": [                     # See §</w:t>
      </w:r>
      <w:r>
        <w:fldChar w:fldCharType="begin"/>
      </w:r>
      <w:r>
        <w:instrText xml:space="preserve"> REF _Ref493350972 \r \h </w:instrText>
      </w:r>
      <w:r>
        <w:fldChar w:fldCharType="separate"/>
      </w:r>
      <w:r w:rsidR="000B5F25">
        <w:t>3.14.22</w:t>
      </w:r>
      <w:r>
        <w:fldChar w:fldCharType="end"/>
      </w:r>
      <w:r>
        <w:t>.</w:t>
      </w:r>
    </w:p>
    <w:p w14:paraId="0013B105" w14:textId="66A87F40" w:rsidR="004108B9" w:rsidRDefault="004108B9" w:rsidP="004108B9">
      <w:pPr>
        <w:pStyle w:val="Code"/>
      </w:pPr>
      <w:r>
        <w:t xml:space="preserve">    {                              # A result object (§</w:t>
      </w:r>
      <w:r>
        <w:fldChar w:fldCharType="begin"/>
      </w:r>
      <w:r>
        <w:instrText xml:space="preserve"> REF _Ref493350984 \r \h </w:instrText>
      </w:r>
      <w:r>
        <w:fldChar w:fldCharType="separate"/>
      </w:r>
      <w:r w:rsidR="000B5F25">
        <w:t>3.26</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7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7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71" w:name="_Ref510008160"/>
      <w:bookmarkStart w:id="672" w:name="_Toc6579685"/>
      <w:proofErr w:type="spellStart"/>
      <w:r>
        <w:t>codeFlows</w:t>
      </w:r>
      <w:proofErr w:type="spellEnd"/>
      <w:r>
        <w:t xml:space="preserve"> property</w:t>
      </w:r>
      <w:bookmarkEnd w:id="671"/>
      <w:bookmarkEnd w:id="672"/>
    </w:p>
    <w:p w14:paraId="4BD8575B" w14:textId="0CAC52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0B5F25">
        <w:t>3.34</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73" w:name="_Ref511820702"/>
      <w:bookmarkStart w:id="674" w:name="_Toc6579686"/>
      <w:r>
        <w:t>graphs property</w:t>
      </w:r>
      <w:bookmarkEnd w:id="673"/>
      <w:bookmarkEnd w:id="674"/>
    </w:p>
    <w:p w14:paraId="7F5C098A" w14:textId="0E099FD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0B5F2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B5F25">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7731E8B"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B5F25">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B5F25">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B5F25">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75" w:name="_Ref511820008"/>
      <w:bookmarkStart w:id="676" w:name="_Toc6579687"/>
      <w:r>
        <w:lastRenderedPageBreak/>
        <w:t>graphTraversals property</w:t>
      </w:r>
      <w:bookmarkEnd w:id="675"/>
      <w:bookmarkEnd w:id="676"/>
    </w:p>
    <w:p w14:paraId="1AFBBE39" w14:textId="7EDD51FF"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B5F25">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0B5F25">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0B5F25">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B5F25">
        <w:t>3.39</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77" w:name="_Toc6579688"/>
      <w:r>
        <w:t>stacks property</w:t>
      </w:r>
      <w:bookmarkEnd w:id="677"/>
    </w:p>
    <w:p w14:paraId="5ABDA84F" w14:textId="03D95DD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0B5F25">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78" w:name="_Ref493499246"/>
      <w:bookmarkStart w:id="679" w:name="_Toc6579689"/>
      <w:proofErr w:type="spellStart"/>
      <w:r>
        <w:t>relatedLocations</w:t>
      </w:r>
      <w:proofErr w:type="spellEnd"/>
      <w:r>
        <w:t xml:space="preserve"> property</w:t>
      </w:r>
      <w:bookmarkEnd w:id="678"/>
      <w:bookmarkEnd w:id="679"/>
    </w:p>
    <w:p w14:paraId="31F869B5" w14:textId="7200A3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B5F25">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CC0D35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0B5F25">
        <w:t>3.27</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lastRenderedPageBreak/>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80" w:name="_Toc6579690"/>
      <w:r>
        <w:t>suppressions property</w:t>
      </w:r>
      <w:bookmarkEnd w:id="680"/>
    </w:p>
    <w:p w14:paraId="3CA2CBBB" w14:textId="036CCBBF"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0B5F25">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0B5F25">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148CE71B"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0B5F25">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81" w:name="_Ref493351360"/>
      <w:bookmarkStart w:id="682" w:name="_Toc6579691"/>
      <w:bookmarkStart w:id="683" w:name="_Hlk514318442"/>
      <w:proofErr w:type="spellStart"/>
      <w:r>
        <w:t>baselineState</w:t>
      </w:r>
      <w:proofErr w:type="spellEnd"/>
      <w:r>
        <w:t xml:space="preserve"> property</w:t>
      </w:r>
      <w:bookmarkEnd w:id="681"/>
      <w:bookmarkEnd w:id="68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DC20F0D"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0B5F25">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8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8B84CBD"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 xml:space="preserve">discusses how a result management system can assign a “fingerprint” to </w:t>
      </w:r>
      <w:r w:rsidRPr="00F51AF1">
        <w:lastRenderedPageBreak/>
        <w:t>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B5F25">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0B5F25">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84" w:name="_Ref531188379"/>
      <w:bookmarkStart w:id="685" w:name="_Toc6579692"/>
      <w:r>
        <w:t>rank property</w:t>
      </w:r>
      <w:bookmarkEnd w:id="684"/>
      <w:bookmarkEnd w:id="68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7A54C0A"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0B5F25">
        <w:t>3.26.9</w:t>
      </w:r>
      <w:r>
        <w:fldChar w:fldCharType="end"/>
      </w:r>
      <w:r>
        <w:t xml:space="preserve">) has the value </w:t>
      </w:r>
      <w:r w:rsidRPr="007110C6">
        <w:rPr>
          <w:rStyle w:val="CODEtemp"/>
        </w:rPr>
        <w:t>"fail"</w:t>
      </w:r>
      <w:r>
        <w:t>.</w:t>
      </w:r>
    </w:p>
    <w:p w14:paraId="6B47D1C7" w14:textId="68E6D462"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0B5F25">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86" w:name="_Ref507598047"/>
      <w:bookmarkStart w:id="687" w:name="_Ref508987354"/>
      <w:bookmarkStart w:id="688" w:name="_Toc6579693"/>
      <w:bookmarkStart w:id="689" w:name="_Ref506807829"/>
      <w:r>
        <w:t>a</w:t>
      </w:r>
      <w:r w:rsidR="00A27D47">
        <w:t>ttachments</w:t>
      </w:r>
      <w:bookmarkEnd w:id="686"/>
      <w:r>
        <w:t xml:space="preserve"> property</w:t>
      </w:r>
      <w:bookmarkEnd w:id="687"/>
      <w:bookmarkEnd w:id="688"/>
    </w:p>
    <w:p w14:paraId="7E972364" w14:textId="3890190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0B5F25">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B5F25">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90" w:name="_Toc6579694"/>
      <w:proofErr w:type="spellStart"/>
      <w:r>
        <w:lastRenderedPageBreak/>
        <w:t>workItem</w:t>
      </w:r>
      <w:r w:rsidR="00326BD5">
        <w:t>Uri</w:t>
      </w:r>
      <w:r w:rsidR="008C5D5A">
        <w:t>s</w:t>
      </w:r>
      <w:proofErr w:type="spellEnd"/>
      <w:r>
        <w:t xml:space="preserve"> property</w:t>
      </w:r>
      <w:bookmarkEnd w:id="690"/>
    </w:p>
    <w:p w14:paraId="1D36CDAB" w14:textId="666AF47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0B5F25">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91" w:name="_Toc6579695"/>
      <w:proofErr w:type="spellStart"/>
      <w:r>
        <w:t>hostedViewerUri</w:t>
      </w:r>
      <w:proofErr w:type="spellEnd"/>
      <w:r>
        <w:t xml:space="preserve"> property</w:t>
      </w:r>
      <w:bookmarkEnd w:id="691"/>
    </w:p>
    <w:p w14:paraId="5C2C894B" w14:textId="7C518635"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92" w:name="_Ref532469699"/>
      <w:bookmarkStart w:id="693" w:name="_Toc6579696"/>
      <w:r>
        <w:t>p</w:t>
      </w:r>
      <w:r w:rsidR="00C82EC9">
        <w:t>rovenance</w:t>
      </w:r>
      <w:r w:rsidR="008050BA">
        <w:t xml:space="preserve"> property</w:t>
      </w:r>
      <w:bookmarkEnd w:id="692"/>
      <w:bookmarkEnd w:id="693"/>
    </w:p>
    <w:p w14:paraId="47D757BD" w14:textId="5140854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0B5F25">
        <w:t>3.46</w:t>
      </w:r>
      <w:r>
        <w:fldChar w:fldCharType="end"/>
      </w:r>
      <w:r>
        <w:t xml:space="preserve">) that contains information about </w:t>
      </w:r>
      <w:r w:rsidR="006C118A">
        <w:t>how and when the result was detected</w:t>
      </w:r>
      <w:r>
        <w:t>.</w:t>
      </w:r>
      <w:bookmarkEnd w:id="689"/>
    </w:p>
    <w:p w14:paraId="656D1948" w14:textId="2B2F6C2A" w:rsidR="006E546E" w:rsidRDefault="006E546E" w:rsidP="006E546E">
      <w:pPr>
        <w:pStyle w:val="Heading3"/>
      </w:pPr>
      <w:bookmarkStart w:id="694" w:name="_Ref532463863"/>
      <w:bookmarkStart w:id="695" w:name="_Toc6579697"/>
      <w:r>
        <w:t>fixes property</w:t>
      </w:r>
      <w:bookmarkEnd w:id="694"/>
      <w:bookmarkEnd w:id="695"/>
    </w:p>
    <w:p w14:paraId="41DB16FF" w14:textId="6F4FB308"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0B5F25">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0B5F25">
        <w:t>3.53</w:t>
      </w:r>
      <w:r w:rsidR="000724CD">
        <w:fldChar w:fldCharType="end"/>
      </w:r>
      <w:r w:rsidRPr="00E20F80">
        <w:t>).</w:t>
      </w:r>
    </w:p>
    <w:p w14:paraId="49F84533" w14:textId="6C250C95" w:rsidR="001335C7" w:rsidRDefault="001335C7" w:rsidP="001335C7">
      <w:pPr>
        <w:pStyle w:val="Heading3"/>
      </w:pPr>
      <w:bookmarkStart w:id="696" w:name="_Toc6579698"/>
      <w:proofErr w:type="spellStart"/>
      <w:r>
        <w:t>occurrenceCount</w:t>
      </w:r>
      <w:proofErr w:type="spellEnd"/>
      <w:r>
        <w:t xml:space="preserve"> property</w:t>
      </w:r>
      <w:bookmarkEnd w:id="696"/>
    </w:p>
    <w:p w14:paraId="284963B8" w14:textId="51C2F5BB"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0B5F25">
        <w:t>3.26.4</w:t>
      </w:r>
      <w:r>
        <w:fldChar w:fldCharType="end"/>
      </w:r>
      <w:r>
        <w:t>) has been observed.</w:t>
      </w:r>
    </w:p>
    <w:p w14:paraId="6460A4F1" w14:textId="797D9627"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0B5F25">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97" w:name="_Ref493426721"/>
      <w:bookmarkStart w:id="698" w:name="_Ref507665939"/>
      <w:bookmarkStart w:id="699" w:name="_Toc6579699"/>
      <w:r>
        <w:t>location object</w:t>
      </w:r>
      <w:bookmarkEnd w:id="697"/>
      <w:bookmarkEnd w:id="698"/>
      <w:bookmarkEnd w:id="699"/>
    </w:p>
    <w:p w14:paraId="27ED50C0" w14:textId="23D428DC" w:rsidR="006E546E" w:rsidRDefault="006E546E" w:rsidP="006E546E">
      <w:pPr>
        <w:pStyle w:val="Heading3"/>
      </w:pPr>
      <w:bookmarkStart w:id="700" w:name="_Ref493479281"/>
      <w:bookmarkStart w:id="701" w:name="_Toc6579700"/>
      <w:r>
        <w:t>General</w:t>
      </w:r>
      <w:bookmarkEnd w:id="700"/>
      <w:bookmarkEnd w:id="701"/>
    </w:p>
    <w:p w14:paraId="1D30489B" w14:textId="2F98FE8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B5F25">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0B5F25">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C9E4BC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0B5F25">
        <w:t>3.32.6</w:t>
      </w:r>
      <w:r w:rsidR="00D31A58">
        <w:fldChar w:fldCharType="end"/>
      </w:r>
      <w:r w:rsidRPr="00180B28">
        <w:t>) is particularly convenient for fingerprinting.</w:t>
      </w:r>
    </w:p>
    <w:p w14:paraId="310AFACC" w14:textId="7FE0D24F"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0B5F25">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B5F25">
        <w:t>3.27.4</w:t>
      </w:r>
      <w:r>
        <w:fldChar w:fldCharType="end"/>
      </w:r>
      <w:r>
        <w:t>) explaining the significance of this “location.”</w:t>
      </w:r>
    </w:p>
    <w:p w14:paraId="7BB3738A" w14:textId="2222E264" w:rsidR="006E546E" w:rsidRDefault="00C6546E" w:rsidP="006E546E">
      <w:pPr>
        <w:pStyle w:val="Heading3"/>
      </w:pPr>
      <w:bookmarkStart w:id="702" w:name="_Ref493477623"/>
      <w:bookmarkStart w:id="703" w:name="_Ref493478351"/>
      <w:bookmarkStart w:id="704" w:name="_Toc6579701"/>
      <w:r>
        <w:t xml:space="preserve">physicalLocation </w:t>
      </w:r>
      <w:r w:rsidR="006E546E">
        <w:t>property</w:t>
      </w:r>
      <w:bookmarkEnd w:id="702"/>
      <w:bookmarkEnd w:id="703"/>
      <w:bookmarkEnd w:id="704"/>
    </w:p>
    <w:p w14:paraId="37D40289" w14:textId="000EEE02"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B5F25">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0B5F25">
        <w:t>3.27.3</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705" w:name="_Ref3453640"/>
      <w:bookmarkStart w:id="706" w:name="_Toc6579702"/>
      <w:proofErr w:type="spellStart"/>
      <w:r>
        <w:t>logicalLocation</w:t>
      </w:r>
      <w:proofErr w:type="spellEnd"/>
      <w:r>
        <w:t xml:space="preserve"> property</w:t>
      </w:r>
      <w:bookmarkEnd w:id="705"/>
      <w:bookmarkEnd w:id="706"/>
    </w:p>
    <w:p w14:paraId="22942E0F" w14:textId="58E5227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0B5F25">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0B5F25">
        <w:t>3.27.2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03E73679"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0B5F25">
        <w:t>3.14.16</w:t>
      </w:r>
      <w:r>
        <w:fldChar w:fldCharType="end"/>
      </w:r>
      <w:r>
        <w:t>). See §</w:t>
      </w:r>
      <w:r>
        <w:fldChar w:fldCharType="begin"/>
      </w:r>
      <w:r>
        <w:instrText xml:space="preserve"> REF _Ref3453348 \r \h </w:instrText>
      </w:r>
      <w:r>
        <w:fldChar w:fldCharType="separate"/>
      </w:r>
      <w:r w:rsidR="000B5F25">
        <w:t>3.32.5</w:t>
      </w:r>
      <w:r>
        <w:fldChar w:fldCharType="end"/>
      </w:r>
      <w:r>
        <w:t xml:space="preserve"> for more information.</w:t>
      </w:r>
    </w:p>
    <w:p w14:paraId="4CD27C2E" w14:textId="16EED1C5" w:rsidR="00F13165" w:rsidRDefault="00F13165" w:rsidP="00F13165">
      <w:pPr>
        <w:pStyle w:val="Heading3"/>
      </w:pPr>
      <w:bookmarkStart w:id="707" w:name="_Ref513121634"/>
      <w:bookmarkStart w:id="708" w:name="_Ref513122103"/>
      <w:bookmarkStart w:id="709" w:name="_Toc6579703"/>
      <w:r>
        <w:t>message property</w:t>
      </w:r>
      <w:bookmarkEnd w:id="707"/>
      <w:bookmarkEnd w:id="708"/>
      <w:bookmarkEnd w:id="709"/>
    </w:p>
    <w:p w14:paraId="62F22E6F" w14:textId="1505EA2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B5F25">
        <w:t>3.11</w:t>
      </w:r>
      <w:r>
        <w:fldChar w:fldCharType="end"/>
      </w:r>
      <w:r>
        <w:t>) relevant to the location.</w:t>
      </w:r>
    </w:p>
    <w:p w14:paraId="0E77A827" w14:textId="77777777" w:rsidR="00F13165" w:rsidRDefault="00F13165" w:rsidP="00F13165">
      <w:pPr>
        <w:pStyle w:val="Heading3"/>
      </w:pPr>
      <w:bookmarkStart w:id="710" w:name="_Ref510102819"/>
      <w:bookmarkStart w:id="711" w:name="_Toc6579704"/>
      <w:r>
        <w:t>annotations property</w:t>
      </w:r>
      <w:bookmarkEnd w:id="710"/>
      <w:bookmarkEnd w:id="711"/>
    </w:p>
    <w:p w14:paraId="1F7AABEC" w14:textId="17A3DE83"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0B5F25">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B5F25">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B5F25">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lastRenderedPageBreak/>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F8E264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0B5F25">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712" w:name="_Ref493477390"/>
      <w:bookmarkStart w:id="713" w:name="_Ref493478323"/>
      <w:bookmarkStart w:id="714" w:name="_Ref493478590"/>
      <w:bookmarkStart w:id="715" w:name="_Toc6579705"/>
      <w:r>
        <w:t>physicalLocation object</w:t>
      </w:r>
      <w:bookmarkEnd w:id="712"/>
      <w:bookmarkEnd w:id="713"/>
      <w:bookmarkEnd w:id="714"/>
      <w:bookmarkEnd w:id="715"/>
    </w:p>
    <w:p w14:paraId="0B9181AD" w14:textId="12F902F2" w:rsidR="006E546E" w:rsidRDefault="006E546E" w:rsidP="006E546E">
      <w:pPr>
        <w:pStyle w:val="Heading3"/>
      </w:pPr>
      <w:bookmarkStart w:id="716" w:name="_Toc6579706"/>
      <w:r>
        <w:t>General</w:t>
      </w:r>
      <w:bookmarkEnd w:id="716"/>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717" w:name="_Toc6579707"/>
      <w:r>
        <w:t>Constraints</w:t>
      </w:r>
      <w:bookmarkEnd w:id="717"/>
    </w:p>
    <w:p w14:paraId="7808FFFE" w14:textId="111133F9"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0B5F25">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0B5F25">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718" w:name="_Ref503357394"/>
      <w:bookmarkStart w:id="719" w:name="_Toc6579708"/>
      <w:bookmarkStart w:id="720" w:name="_Ref493343236"/>
      <w:r>
        <w:t>id property</w:t>
      </w:r>
      <w:bookmarkEnd w:id="718"/>
      <w:bookmarkEnd w:id="719"/>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[0].physicalLocation</w:t>
      </w:r>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locations[0].physicalLocation</w:t>
      </w:r>
    </w:p>
    <w:p w14:paraId="5228ADFC" w14:textId="77777777" w:rsidR="00AF7697" w:rsidRDefault="00AF7697" w:rsidP="00AF7697">
      <w:pPr>
        <w:pStyle w:val="Code"/>
      </w:pPr>
      <w:proofErr w:type="spellStart"/>
      <w:r>
        <w:t>result.stacks</w:t>
      </w:r>
      <w:proofErr w:type="spellEnd"/>
      <w:r>
        <w:t>[0].frames[0].physicalLocation</w:t>
      </w:r>
    </w:p>
    <w:p w14:paraId="4E48198E" w14:textId="12EB106E"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0B5F25">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0B5F25">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721" w:name="_Ref503369432"/>
      <w:bookmarkStart w:id="722" w:name="_Ref503369435"/>
      <w:bookmarkStart w:id="723" w:name="_Ref503371110"/>
      <w:bookmarkStart w:id="724" w:name="_Ref503371652"/>
      <w:bookmarkStart w:id="725" w:name="_Toc6579709"/>
      <w:r>
        <w:t xml:space="preserve">artifactLocation </w:t>
      </w:r>
      <w:r w:rsidR="006E546E">
        <w:t>property</w:t>
      </w:r>
      <w:bookmarkEnd w:id="720"/>
      <w:bookmarkEnd w:id="721"/>
      <w:bookmarkEnd w:id="722"/>
      <w:bookmarkEnd w:id="723"/>
      <w:bookmarkEnd w:id="724"/>
      <w:bookmarkEnd w:id="725"/>
    </w:p>
    <w:p w14:paraId="03500782" w14:textId="2FCA0B68"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0B5F25">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0B5F25">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726" w:name="_Ref493509797"/>
      <w:bookmarkStart w:id="727" w:name="_Toc6579710"/>
      <w:r>
        <w:t>region property</w:t>
      </w:r>
      <w:bookmarkEnd w:id="726"/>
      <w:bookmarkEnd w:id="727"/>
    </w:p>
    <w:p w14:paraId="34CA82A6" w14:textId="7147D6F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B5F25">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B5F25">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B5F25">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6E397AD"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B5F25">
        <w:t>3.26</w:t>
      </w:r>
      <w:r>
        <w:fldChar w:fldCharType="end"/>
      </w:r>
      <w:r>
        <w:t>).</w:t>
      </w:r>
    </w:p>
    <w:p w14:paraId="7A49ADC4" w14:textId="6E4CD6F5"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B5F25">
        <w:t>3.26.12</w:t>
      </w:r>
      <w:r>
        <w:fldChar w:fldCharType="end"/>
      </w:r>
      <w:r>
        <w:t>.</w:t>
      </w:r>
    </w:p>
    <w:p w14:paraId="779C2718" w14:textId="58C624D9"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B5F25">
        <w:t>3.27</w:t>
      </w:r>
      <w:r>
        <w:fldChar w:fldCharType="end"/>
      </w:r>
      <w:r>
        <w:t>).</w:t>
      </w:r>
    </w:p>
    <w:p w14:paraId="3C94BD54" w14:textId="1159C407"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B5F25">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28" w:name="_Ref6046214"/>
      <w:bookmarkStart w:id="729" w:name="_Toc6579711"/>
      <w:proofErr w:type="spellStart"/>
      <w:r>
        <w:t>contextRegion</w:t>
      </w:r>
      <w:proofErr w:type="spellEnd"/>
      <w:r>
        <w:t xml:space="preserve"> property</w:t>
      </w:r>
      <w:bookmarkEnd w:id="728"/>
      <w:bookmarkEnd w:id="729"/>
    </w:p>
    <w:p w14:paraId="220640FE" w14:textId="1E77537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B5F25">
        <w:t>3.28.5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B5F25">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4F210C99"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B5F25">
        <w:t>3.26</w:t>
      </w:r>
      <w:r>
        <w:fldChar w:fldCharType="end"/>
      </w:r>
      <w:r>
        <w:t>).</w:t>
      </w:r>
    </w:p>
    <w:p w14:paraId="7E9D024B" w14:textId="425D8D6E"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B5F25">
        <w:t>3.26.12</w:t>
      </w:r>
      <w:r>
        <w:fldChar w:fldCharType="end"/>
      </w:r>
      <w:r>
        <w:t>.</w:t>
      </w:r>
    </w:p>
    <w:p w14:paraId="686DE936" w14:textId="30A4AD23"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B5F25">
        <w:t>3.27</w:t>
      </w:r>
      <w:r>
        <w:fldChar w:fldCharType="end"/>
      </w:r>
      <w:r>
        <w:t>).</w:t>
      </w:r>
    </w:p>
    <w:p w14:paraId="5B98A118" w14:textId="73AC3B68"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0B5F25">
        <w:t>3.28</w:t>
      </w:r>
      <w:r w:rsidR="00EF37F6">
        <w:fldChar w:fldCharType="end"/>
      </w:r>
      <w:r w:rsidR="00EF37F6">
        <w:t>)</w:t>
      </w:r>
      <w:r>
        <w:t>.</w:t>
      </w:r>
    </w:p>
    <w:p w14:paraId="096905D1" w14:textId="3248203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0B5F25">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3AD46B4"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0B5F25">
        <w:t>3.28.5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30" w:name="_Ref4682539"/>
      <w:bookmarkStart w:id="731" w:name="_Toc6579712"/>
      <w:r>
        <w:t>address property</w:t>
      </w:r>
      <w:bookmarkEnd w:id="730"/>
      <w:bookmarkEnd w:id="731"/>
    </w:p>
    <w:p w14:paraId="245B2BB3" w14:textId="1B2CCFEE"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0B5F25">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0B5F25">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32" w:name="_Ref493490350"/>
      <w:bookmarkStart w:id="733" w:name="_Toc6579713"/>
      <w:r>
        <w:t>region object</w:t>
      </w:r>
      <w:bookmarkEnd w:id="732"/>
      <w:bookmarkEnd w:id="733"/>
    </w:p>
    <w:p w14:paraId="5C4DB1F6" w14:textId="19917190" w:rsidR="006E546E" w:rsidRDefault="006E546E" w:rsidP="006E546E">
      <w:pPr>
        <w:pStyle w:val="Heading3"/>
      </w:pPr>
      <w:bookmarkStart w:id="734" w:name="_Toc6579714"/>
      <w:r>
        <w:t>General</w:t>
      </w:r>
      <w:bookmarkEnd w:id="73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3CC7F4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0B5F25">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0B5F25">
        <w:t>3.29.3</w:t>
      </w:r>
      <w:r>
        <w:fldChar w:fldCharType="end"/>
      </w:r>
      <w:r>
        <w:t>).</w:t>
      </w:r>
    </w:p>
    <w:p w14:paraId="4D60C0C6" w14:textId="07795823" w:rsidR="006E546E" w:rsidRDefault="006E546E" w:rsidP="006E546E">
      <w:pPr>
        <w:pStyle w:val="Heading3"/>
      </w:pPr>
      <w:bookmarkStart w:id="735" w:name="_Ref493492556"/>
      <w:bookmarkStart w:id="736" w:name="_Ref493492604"/>
      <w:bookmarkStart w:id="737" w:name="_Ref493492671"/>
      <w:bookmarkStart w:id="738" w:name="_Toc6579715"/>
      <w:r>
        <w:t>Text regions</w:t>
      </w:r>
      <w:bookmarkEnd w:id="735"/>
      <w:bookmarkEnd w:id="736"/>
      <w:bookmarkEnd w:id="737"/>
      <w:bookmarkEnd w:id="73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6ED5FE1"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0B5F25">
        <w:t>3.14.26</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E0DCE9A"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0B5F25">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0B5F25">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7860F97"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0B5F25">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0B5F25">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0B5F25">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0B5F25">
        <w:t>3.29.8</w:t>
      </w:r>
      <w:r>
        <w:fldChar w:fldCharType="end"/>
      </w:r>
      <w:r w:rsidRPr="003E62A7">
        <w:t>)</w:t>
      </w:r>
      <w:r>
        <w:t>.</w:t>
      </w:r>
    </w:p>
    <w:p w14:paraId="2FA2CAD1" w14:textId="7EDFDA0B"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0B5F25">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0B5F25">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2587F9CA"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0B5F25">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DC3D07C"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0B5F25">
        <w:t>3.29.6</w:t>
      </w:r>
      <w:r>
        <w:fldChar w:fldCharType="end"/>
      </w:r>
      <w:r>
        <w:t>).</w:t>
      </w:r>
    </w:p>
    <w:p w14:paraId="2F4CCF7E" w14:textId="24B6DD1A" w:rsidR="002E614C" w:rsidRDefault="002E614C" w:rsidP="00D25ACF">
      <w:pPr>
        <w:pStyle w:val="Note"/>
        <w:numPr>
          <w:ilvl w:val="0"/>
          <w:numId w:val="57"/>
        </w:numPr>
      </w:pPr>
      <w:r>
        <w:rPr>
          <w:rStyle w:val="CODEtemp"/>
        </w:rPr>
        <w:lastRenderedPageBreak/>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0B5F25">
        <w:t>3.29.7</w:t>
      </w:r>
      <w:r>
        <w:fldChar w:fldCharType="end"/>
      </w:r>
      <w:r>
        <w:t>).</w:t>
      </w:r>
    </w:p>
    <w:p w14:paraId="30C0E1BA" w14:textId="22D0DAE0"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0B5F25">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0ADE02DF"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0B5F25">
        <w:t>3.29.10</w:t>
      </w:r>
      <w:r>
        <w:fldChar w:fldCharType="end"/>
      </w:r>
      <w:r>
        <w:t>). Those two regions are not the same, and so the region is invalid.</w:t>
      </w:r>
    </w:p>
    <w:p w14:paraId="631EE120" w14:textId="64688A9E"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39" w:name="_Ref509043519"/>
      <w:bookmarkStart w:id="740" w:name="_Ref509043733"/>
      <w:bookmarkStart w:id="741" w:name="_Toc6579716"/>
      <w:r>
        <w:lastRenderedPageBreak/>
        <w:t>Binary regions</w:t>
      </w:r>
      <w:bookmarkEnd w:id="739"/>
      <w:bookmarkEnd w:id="740"/>
      <w:bookmarkEnd w:id="741"/>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66A5650"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0B5F25">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0B5F25">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742" w:name="_Hlk5884959"/>
      <w:r>
        <w:t xml:space="preserve">specifies the </w:t>
      </w:r>
      <w:r w:rsidR="00A63C9D">
        <w:t xml:space="preserve">region’s </w:t>
      </w:r>
      <w:r w:rsidR="00C27946">
        <w:t xml:space="preserve">length and thereby, indirectly, </w:t>
      </w:r>
      <w:r w:rsidR="00A63C9D">
        <w:t>its</w:t>
      </w:r>
      <w:r w:rsidR="00C27946">
        <w:t xml:space="preserve"> end</w:t>
      </w:r>
      <w:bookmarkEnd w:id="742"/>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43" w:name="_Toc6579717"/>
      <w:r>
        <w:t>Independence of text and binary regions</w:t>
      </w:r>
      <w:bookmarkEnd w:id="74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E38AB80"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0B5F25">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44" w:name="_Ref493490565"/>
      <w:bookmarkStart w:id="745" w:name="_Ref493491243"/>
      <w:bookmarkStart w:id="746" w:name="_Ref493492406"/>
      <w:bookmarkStart w:id="747" w:name="_Toc6579718"/>
      <w:r>
        <w:t>startLine property</w:t>
      </w:r>
      <w:bookmarkEnd w:id="744"/>
      <w:bookmarkEnd w:id="745"/>
      <w:bookmarkEnd w:id="746"/>
      <w:bookmarkEnd w:id="747"/>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48" w:name="_Ref493491260"/>
      <w:bookmarkStart w:id="749" w:name="_Ref493492414"/>
      <w:bookmarkStart w:id="750" w:name="_Toc6579719"/>
      <w:r>
        <w:t>startColumn property</w:t>
      </w:r>
      <w:bookmarkEnd w:id="748"/>
      <w:bookmarkEnd w:id="749"/>
      <w:bookmarkEnd w:id="750"/>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51" w:name="_Ref493491334"/>
      <w:bookmarkStart w:id="752" w:name="_Ref493492422"/>
      <w:bookmarkStart w:id="753" w:name="_Toc6579720"/>
      <w:proofErr w:type="spellStart"/>
      <w:r>
        <w:t>endLine</w:t>
      </w:r>
      <w:proofErr w:type="spellEnd"/>
      <w:r>
        <w:t xml:space="preserve"> property</w:t>
      </w:r>
      <w:bookmarkEnd w:id="751"/>
      <w:bookmarkEnd w:id="752"/>
      <w:bookmarkEnd w:id="75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54" w:name="_Ref493491342"/>
      <w:bookmarkStart w:id="755" w:name="_Ref493492427"/>
      <w:bookmarkStart w:id="756" w:name="_Toc6579721"/>
      <w:proofErr w:type="spellStart"/>
      <w:r>
        <w:lastRenderedPageBreak/>
        <w:t>endColumn</w:t>
      </w:r>
      <w:proofErr w:type="spellEnd"/>
      <w:r>
        <w:t xml:space="preserve"> property</w:t>
      </w:r>
      <w:bookmarkEnd w:id="754"/>
      <w:bookmarkEnd w:id="755"/>
      <w:bookmarkEnd w:id="75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57" w:name="_Ref493492251"/>
      <w:bookmarkStart w:id="758" w:name="_Ref493492981"/>
      <w:bookmarkStart w:id="759" w:name="_Toc6579722"/>
      <w:proofErr w:type="spellStart"/>
      <w:r>
        <w:t>charO</w:t>
      </w:r>
      <w:r w:rsidR="006E546E">
        <w:t>ffset</w:t>
      </w:r>
      <w:proofErr w:type="spellEnd"/>
      <w:r w:rsidR="006E546E">
        <w:t xml:space="preserve"> property</w:t>
      </w:r>
      <w:bookmarkEnd w:id="757"/>
      <w:bookmarkEnd w:id="758"/>
      <w:bookmarkEnd w:id="759"/>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760" w:name="_Ref493491350"/>
      <w:bookmarkStart w:id="761" w:name="_Ref493492312"/>
      <w:bookmarkStart w:id="762" w:name="_Toc6579723"/>
      <w:proofErr w:type="spellStart"/>
      <w:r>
        <w:t>charL</w:t>
      </w:r>
      <w:r w:rsidR="006E546E">
        <w:t>ength</w:t>
      </w:r>
      <w:proofErr w:type="spellEnd"/>
      <w:r w:rsidR="006E546E">
        <w:t xml:space="preserve"> property</w:t>
      </w:r>
      <w:bookmarkEnd w:id="760"/>
      <w:bookmarkEnd w:id="761"/>
      <w:bookmarkEnd w:id="762"/>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0DFA5726"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0B5F25">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63" w:name="_Ref515544104"/>
      <w:bookmarkStart w:id="764" w:name="_Toc6579724"/>
      <w:proofErr w:type="spellStart"/>
      <w:r>
        <w:t>byteOffset</w:t>
      </w:r>
      <w:proofErr w:type="spellEnd"/>
      <w:r>
        <w:t xml:space="preserve"> property</w:t>
      </w:r>
      <w:bookmarkEnd w:id="763"/>
      <w:bookmarkEnd w:id="764"/>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765" w:name="_Ref515544119"/>
      <w:bookmarkStart w:id="766" w:name="_Toc6579725"/>
      <w:proofErr w:type="spellStart"/>
      <w:r>
        <w:t>byteLength</w:t>
      </w:r>
      <w:proofErr w:type="spellEnd"/>
      <w:r>
        <w:t xml:space="preserve"> property</w:t>
      </w:r>
      <w:bookmarkEnd w:id="765"/>
      <w:bookmarkEnd w:id="766"/>
    </w:p>
    <w:p w14:paraId="2FF66B09" w14:textId="62FA7FE4"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0B5F25">
        <w:t>3.29.11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67" w:name="_Ref534896821"/>
      <w:bookmarkStart w:id="768" w:name="_Ref534897957"/>
      <w:bookmarkStart w:id="769" w:name="_Toc6579726"/>
      <w:r>
        <w:t>snippet property</w:t>
      </w:r>
      <w:bookmarkEnd w:id="767"/>
      <w:bookmarkEnd w:id="768"/>
      <w:bookmarkEnd w:id="769"/>
    </w:p>
    <w:p w14:paraId="4E596286" w14:textId="61C728CD"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0B5F25">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70" w:name="_Ref513118337"/>
      <w:bookmarkStart w:id="771" w:name="_Toc6579727"/>
      <w:r>
        <w:lastRenderedPageBreak/>
        <w:t>message property</w:t>
      </w:r>
      <w:bookmarkEnd w:id="770"/>
      <w:bookmarkEnd w:id="771"/>
    </w:p>
    <w:p w14:paraId="11547397" w14:textId="1C1F8B7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B5F25">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72" w:name="_Ref534896942"/>
      <w:bookmarkStart w:id="773" w:name="_Toc6579728"/>
      <w:proofErr w:type="spellStart"/>
      <w:r>
        <w:t>sourceLanguage</w:t>
      </w:r>
      <w:proofErr w:type="spellEnd"/>
      <w:r>
        <w:t xml:space="preserve"> property</w:t>
      </w:r>
      <w:bookmarkEnd w:id="772"/>
      <w:bookmarkEnd w:id="773"/>
    </w:p>
    <w:p w14:paraId="05F6E931" w14:textId="03C652B5"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0B5F25">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4394FE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0B5F25">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0B5F25">
        <w:t>3.24.10</w:t>
      </w:r>
      <w:r>
        <w:fldChar w:fldCharType="end"/>
      </w:r>
      <w:r>
        <w:t>.</w:t>
      </w:r>
    </w:p>
    <w:p w14:paraId="72100840" w14:textId="77777777" w:rsidR="00524CAF" w:rsidRPr="00524CAF" w:rsidRDefault="00524CAF" w:rsidP="00524CAF"/>
    <w:p w14:paraId="3FFBDEE7" w14:textId="3AAF8EF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0B5F25">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0B5F25">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0B5F25">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F002C3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0B5F25">
        <w:t>3.24.10.2</w:t>
      </w:r>
      <w:r>
        <w:fldChar w:fldCharType="end"/>
      </w:r>
      <w:r>
        <w:t>.</w:t>
      </w:r>
    </w:p>
    <w:p w14:paraId="324A7275" w14:textId="34C5149E" w:rsidR="008A21D5" w:rsidRDefault="008A21D5" w:rsidP="008A21D5">
      <w:pPr>
        <w:pStyle w:val="Heading2"/>
      </w:pPr>
      <w:bookmarkStart w:id="774" w:name="_Ref513118449"/>
      <w:bookmarkStart w:id="775" w:name="_Toc6579729"/>
      <w:bookmarkStart w:id="776" w:name="_Hlk513212890"/>
      <w:r>
        <w:t>rectangle object</w:t>
      </w:r>
      <w:bookmarkEnd w:id="774"/>
      <w:bookmarkEnd w:id="775"/>
    </w:p>
    <w:p w14:paraId="3C4A6F0B" w14:textId="2FBD2981" w:rsidR="008A21D5" w:rsidRDefault="008A21D5" w:rsidP="008A21D5">
      <w:pPr>
        <w:pStyle w:val="Heading3"/>
      </w:pPr>
      <w:bookmarkStart w:id="777" w:name="_Toc6579730"/>
      <w:r>
        <w:t>General</w:t>
      </w:r>
      <w:bookmarkEnd w:id="77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78" w:name="_Toc6579731"/>
      <w:r>
        <w:t>top, left, bottom, and right properties</w:t>
      </w:r>
      <w:bookmarkEnd w:id="778"/>
    </w:p>
    <w:p w14:paraId="507C9305" w14:textId="36239D8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79" w:name="_Ref513118473"/>
      <w:bookmarkStart w:id="780" w:name="_Toc6579732"/>
      <w:r>
        <w:lastRenderedPageBreak/>
        <w:t>message property</w:t>
      </w:r>
      <w:bookmarkEnd w:id="779"/>
      <w:bookmarkEnd w:id="780"/>
    </w:p>
    <w:p w14:paraId="00BBEF13" w14:textId="4C74A3E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B5F25">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81" w:name="_Ref4681621"/>
      <w:bookmarkStart w:id="782" w:name="_Toc6579733"/>
      <w:r>
        <w:t>address object</w:t>
      </w:r>
      <w:bookmarkEnd w:id="781"/>
      <w:bookmarkEnd w:id="782"/>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4168A5EF"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0B5F25">
        <w:t>3.31.1</w:t>
      </w:r>
      <w:r>
        <w:fldChar w:fldCharType="end"/>
      </w:r>
      <w:r>
        <w:t>.</w:t>
      </w:r>
    </w:p>
    <w:p w14:paraId="4E7BF600" w14:textId="6CAE9E91"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0B5F25">
        <w:t>3.31.2</w:t>
      </w:r>
      <w:r>
        <w:fldChar w:fldCharType="end"/>
      </w:r>
      <w:r>
        <w:t>.</w:t>
      </w:r>
    </w:p>
    <w:p w14:paraId="360B03B3" w14:textId="3CDB0F82" w:rsidR="00EF4848" w:rsidRDefault="00EF4848" w:rsidP="00EF4848">
      <w:pPr>
        <w:pStyle w:val="Code"/>
      </w:pPr>
      <w:r>
        <w:t xml:space="preserve">  "kind": "section",               # See §</w:t>
      </w:r>
      <w:r>
        <w:fldChar w:fldCharType="begin"/>
      </w:r>
      <w:r>
        <w:instrText xml:space="preserve"> REF _Ref4684078 \r \h </w:instrText>
      </w:r>
      <w:r>
        <w:fldChar w:fldCharType="separate"/>
      </w:r>
      <w:r w:rsidR="000B5F25">
        <w:t>3.31.5</w:t>
      </w:r>
      <w:r>
        <w:fldChar w:fldCharType="end"/>
      </w:r>
      <w:r>
        <w:t>.</w:t>
      </w:r>
    </w:p>
    <w:p w14:paraId="1D9850E7" w14:textId="74110D46" w:rsidR="00EF4848" w:rsidRDefault="00EF4848" w:rsidP="00EF4848">
      <w:pPr>
        <w:pStyle w:val="Code"/>
      </w:pPr>
      <w:r>
        <w:t xml:space="preserve">  "name": ".text"                  # See §</w:t>
      </w:r>
      <w:r>
        <w:fldChar w:fldCharType="begin"/>
      </w:r>
      <w:r>
        <w:instrText xml:space="preserve"> REF _Ref4684105 \r \h </w:instrText>
      </w:r>
      <w:r>
        <w:fldChar w:fldCharType="separate"/>
      </w:r>
      <w:r w:rsidR="000B5F25">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83" w:name="_Ref4683889"/>
      <w:bookmarkStart w:id="784" w:name="_Toc6579734"/>
      <w:r>
        <w:t>baseAddress property</w:t>
      </w:r>
      <w:bookmarkEnd w:id="783"/>
      <w:bookmarkEnd w:id="784"/>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85" w:name="_Ref4684023"/>
      <w:bookmarkStart w:id="786" w:name="_Toc6579735"/>
      <w:r>
        <w:t>offset property</w:t>
      </w:r>
      <w:bookmarkEnd w:id="785"/>
      <w:bookmarkEnd w:id="786"/>
    </w:p>
    <w:p w14:paraId="2D402910" w14:textId="56BC9EB0"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0B5F25">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87" w:name="_Toc6579736"/>
      <w:proofErr w:type="spellStart"/>
      <w:r>
        <w:t>fullyQualifiedName</w:t>
      </w:r>
      <w:proofErr w:type="spellEnd"/>
      <w:r>
        <w:t xml:space="preserve"> property</w:t>
      </w:r>
      <w:bookmarkEnd w:id="787"/>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88" w:name="_Ref4684105"/>
      <w:bookmarkStart w:id="789" w:name="_Toc6579737"/>
      <w:r>
        <w:t>name property</w:t>
      </w:r>
      <w:bookmarkEnd w:id="788"/>
      <w:bookmarkEnd w:id="789"/>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90" w:name="_Ref4684078"/>
      <w:bookmarkStart w:id="791" w:name="_Toc6579738"/>
      <w:r>
        <w:t>kind property</w:t>
      </w:r>
      <w:bookmarkEnd w:id="790"/>
      <w:bookmarkEnd w:id="791"/>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lastRenderedPageBreak/>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92" w:name="_Toc6579739"/>
      <w:r>
        <w:t>index property</w:t>
      </w:r>
      <w:bookmarkEnd w:id="792"/>
    </w:p>
    <w:p w14:paraId="1C033E3A" w14:textId="0480535C"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B5F25">
        <w:t>3</w:t>
      </w:r>
      <w:r w:rsidR="000B5F25">
        <w:t>.</w:t>
      </w:r>
      <w:r w:rsidR="000B5F25">
        <w:t>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0B5F25">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rPr>
          <w:ins w:id="793" w:author="Laurence Golding" w:date="2019-04-20T08:55:00Z"/>
        </w:rPr>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bookmarkStart w:id="794" w:name="_GoBack"/>
    </w:p>
    <w:p w14:paraId="24C46FD6" w14:textId="663211E8" w:rsidR="008D0759" w:rsidRDefault="008D0759" w:rsidP="008D0759">
      <w:pPr>
        <w:pStyle w:val="Note"/>
        <w:rPr>
          <w:ins w:id="795" w:author="Laurence Golding" w:date="2019-04-20T09:01:00Z"/>
        </w:rPr>
      </w:pPr>
      <w:ins w:id="796" w:author="Laurence Golding" w:date="2019-04-20T08:55:00Z">
        <w:r>
          <w:t xml:space="preserve">EXAMPLE 1: </w:t>
        </w:r>
        <w:r w:rsidRPr="008D0759">
          <w:t xml:space="preserve">In this example, </w:t>
        </w:r>
        <w:r w:rsidRPr="008D0759">
          <w:rPr>
            <w:rStyle w:val="CODEtemp"/>
          </w:rPr>
          <w:t>thisObject</w:t>
        </w:r>
        <w:r w:rsidRPr="008D0759">
          <w:t xml:space="preserve"> is an element of </w:t>
        </w:r>
        <w:proofErr w:type="spellStart"/>
        <w:r w:rsidRPr="008D0759">
          <w:rPr>
            <w:rStyle w:val="CODEtemp"/>
          </w:rPr>
          <w:t>theRun.</w:t>
        </w:r>
      </w:ins>
      <w:ins w:id="797" w:author="Laurence Golding" w:date="2019-04-20T08:56:00Z">
        <w:r w:rsidRPr="008D0759">
          <w:rPr>
            <w:rStyle w:val="CODEtemp"/>
          </w:rPr>
          <w:t>addresses</w:t>
        </w:r>
      </w:ins>
      <w:proofErr w:type="spellEnd"/>
      <w:ins w:id="798" w:author="Laurence Golding" w:date="2019-04-20T08:55:00Z">
        <w:r w:rsidRPr="008D0759">
          <w:t xml:space="preserve">. </w:t>
        </w:r>
      </w:ins>
      <w:ins w:id="799" w:author="Laurence Golding" w:date="2019-04-20T08:56:00Z">
        <w:r>
          <w:t>Its ar</w:t>
        </w:r>
      </w:ins>
      <w:ins w:id="800" w:author="Laurence Golding" w:date="2019-04-20T08:55:00Z">
        <w:r w:rsidRPr="008D0759">
          <w:t xml:space="preserve">ray index </w:t>
        </w:r>
      </w:ins>
      <w:ins w:id="801" w:author="Laurence Golding" w:date="2019-04-20T08:57:00Z">
        <w:r>
          <w:t xml:space="preserve">is known to be </w:t>
        </w:r>
      </w:ins>
      <w:ins w:id="802" w:author="Laurence Golding" w:date="2019-04-20T08:55:00Z">
        <w:r w:rsidRPr="008D0759">
          <w:t>0</w:t>
        </w:r>
      </w:ins>
      <w:ins w:id="803" w:author="Laurence Golding" w:date="2019-04-20T08:57:00Z">
        <w:r>
          <w:t>,</w:t>
        </w:r>
      </w:ins>
      <w:ins w:id="804" w:author="Laurence Golding" w:date="2019-04-20T08:55:00Z">
        <w:r w:rsidRPr="008D0759">
          <w:t xml:space="preserve"> so </w:t>
        </w:r>
        <w:proofErr w:type="spellStart"/>
        <w:r w:rsidRPr="008D0759">
          <w:rPr>
            <w:rStyle w:val="CODEtemp"/>
          </w:rPr>
          <w:t>thisObject.index</w:t>
        </w:r>
        <w:proofErr w:type="spellEnd"/>
        <w:r w:rsidRPr="008D0759">
          <w:t xml:space="preserve"> </w:t>
        </w:r>
      </w:ins>
      <w:ins w:id="805" w:author="Laurence Golding" w:date="2019-04-20T09:00:00Z">
        <w:r>
          <w:t>does not need to</w:t>
        </w:r>
      </w:ins>
      <w:ins w:id="806" w:author="Laurence Golding" w:date="2019-04-20T08:55:00Z">
        <w:r w:rsidRPr="008D0759">
          <w:t xml:space="preserve"> be present</w:t>
        </w:r>
      </w:ins>
      <w:ins w:id="807" w:author="Laurence Golding" w:date="2019-04-20T09:00:00Z">
        <w:r>
          <w:t>,</w:t>
        </w:r>
      </w:ins>
      <w:ins w:id="808" w:author="Laurence Golding" w:date="2019-04-20T08:55:00Z">
        <w:r w:rsidRPr="008D0759">
          <w:t xml:space="preserve"> </w:t>
        </w:r>
      </w:ins>
      <w:ins w:id="809" w:author="Laurence Golding" w:date="2019-04-20T09:00:00Z">
        <w:r>
          <w:t>b</w:t>
        </w:r>
      </w:ins>
      <w:ins w:id="810" w:author="Laurence Golding" w:date="2019-04-20T08:55:00Z">
        <w:r w:rsidRPr="008D0759">
          <w:t xml:space="preserve">ut </w:t>
        </w:r>
      </w:ins>
      <w:ins w:id="811" w:author="Laurence Golding" w:date="2019-04-20T09:00:00Z">
        <w:r>
          <w:t>since</w:t>
        </w:r>
      </w:ins>
      <w:ins w:id="812" w:author="Laurence Golding" w:date="2019-04-20T08:55:00Z">
        <w:r w:rsidRPr="008D0759">
          <w:t xml:space="preserve"> it</w:t>
        </w:r>
      </w:ins>
      <w:ins w:id="813" w:author="Laurence Golding" w:date="2019-04-20T09:00:00Z">
        <w:r>
          <w:t xml:space="preserve"> i</w:t>
        </w:r>
      </w:ins>
      <w:ins w:id="814" w:author="Laurence Golding" w:date="2019-04-20T08:55:00Z">
        <w:r w:rsidRPr="008D0759">
          <w:t>s present, it equal</w:t>
        </w:r>
      </w:ins>
      <w:ins w:id="815" w:author="Laurence Golding" w:date="2019-04-20T09:01:00Z">
        <w:r>
          <w:t>s</w:t>
        </w:r>
      </w:ins>
      <w:ins w:id="816" w:author="Laurence Golding" w:date="2019-04-20T08:55:00Z">
        <w:r w:rsidRPr="008D0759">
          <w:t xml:space="preserve"> t</w:t>
        </w:r>
      </w:ins>
      <w:ins w:id="817" w:author="Laurence Golding" w:date="2019-04-20T09:01:00Z">
        <w:r>
          <w:t>he</w:t>
        </w:r>
      </w:ins>
      <w:ins w:id="818" w:author="Laurence Golding" w:date="2019-04-20T08:55:00Z">
        <w:r w:rsidRPr="008D0759">
          <w:t xml:space="preserve"> array index</w:t>
        </w:r>
      </w:ins>
      <w:ins w:id="819" w:author="Laurence Golding" w:date="2019-04-20T09:24:00Z">
        <w:r w:rsidR="009C5AEE">
          <w:t>, as required</w:t>
        </w:r>
      </w:ins>
      <w:ins w:id="820" w:author="Laurence Golding" w:date="2019-04-20T08:55:00Z">
        <w:r w:rsidRPr="008D0759">
          <w:t>.</w:t>
        </w:r>
      </w:ins>
    </w:p>
    <w:p w14:paraId="10949978" w14:textId="77B4C816" w:rsidR="008D0759" w:rsidRDefault="008D0759" w:rsidP="008D0759">
      <w:pPr>
        <w:pStyle w:val="Code"/>
        <w:rPr>
          <w:ins w:id="821" w:author="Laurence Golding" w:date="2019-04-20T09:01:00Z"/>
        </w:rPr>
      </w:pPr>
      <w:ins w:id="822" w:author="Laurence Golding" w:date="2019-04-20T09:01:00Z">
        <w:r>
          <w:t>{                                 # A run object (</w:t>
        </w:r>
      </w:ins>
      <w:ins w:id="823" w:author="Laurence Golding" w:date="2019-04-20T09:02:00Z">
        <w:r>
          <w:t>§</w:t>
        </w:r>
        <w:r>
          <w:fldChar w:fldCharType="begin"/>
        </w:r>
        <w:r>
          <w:instrText xml:space="preserve"> REF _Ref493349997 \r \h </w:instrText>
        </w:r>
      </w:ins>
      <w:r>
        <w:fldChar w:fldCharType="separate"/>
      </w:r>
      <w:ins w:id="824" w:author="Laurence Golding" w:date="2019-04-20T09:02:00Z">
        <w:r>
          <w:t>3.14</w:t>
        </w:r>
        <w:r>
          <w:fldChar w:fldCharType="end"/>
        </w:r>
      </w:ins>
      <w:ins w:id="825" w:author="Laurence Golding" w:date="2019-04-20T09:01:00Z">
        <w:r>
          <w:t>)</w:t>
        </w:r>
      </w:ins>
      <w:ins w:id="826" w:author="Laurence Golding" w:date="2019-04-20T09:02:00Z">
        <w:r>
          <w:t>.</w:t>
        </w:r>
      </w:ins>
    </w:p>
    <w:p w14:paraId="2FD047BE" w14:textId="392088BF" w:rsidR="008D0759" w:rsidRDefault="008D0759" w:rsidP="008D0759">
      <w:pPr>
        <w:pStyle w:val="Code"/>
        <w:rPr>
          <w:ins w:id="827" w:author="Laurence Golding" w:date="2019-04-20T09:01:00Z"/>
        </w:rPr>
      </w:pPr>
      <w:ins w:id="828" w:author="Laurence Golding" w:date="2019-04-20T09:01:00Z">
        <w:r>
          <w:t xml:space="preserve">  "addresses": [</w:t>
        </w:r>
      </w:ins>
      <w:ins w:id="829" w:author="Laurence Golding" w:date="2019-04-20T09:12:00Z">
        <w:r>
          <w:t xml:space="preserve">                  # See §</w:t>
        </w:r>
        <w:r>
          <w:fldChar w:fldCharType="begin"/>
        </w:r>
        <w:r>
          <w:instrText xml:space="preserve"> REF _Ref4685267 \r \h </w:instrText>
        </w:r>
      </w:ins>
      <w:r>
        <w:fldChar w:fldCharType="separate"/>
      </w:r>
      <w:ins w:id="830" w:author="Laurence Golding" w:date="2019-04-20T09:12:00Z">
        <w:r>
          <w:t>3.14.17</w:t>
        </w:r>
        <w:r>
          <w:fldChar w:fldCharType="end"/>
        </w:r>
        <w:r>
          <w:t>.</w:t>
        </w:r>
      </w:ins>
    </w:p>
    <w:p w14:paraId="645D11DF" w14:textId="0E09F144" w:rsidR="008D0759" w:rsidRDefault="008D0759" w:rsidP="008D0759">
      <w:pPr>
        <w:pStyle w:val="Code"/>
        <w:rPr>
          <w:ins w:id="831" w:author="Laurence Golding" w:date="2019-04-20T09:01:00Z"/>
        </w:rPr>
      </w:pPr>
      <w:ins w:id="832" w:author="Laurence Golding" w:date="2019-04-20T09:01:00Z">
        <w:r>
          <w:t xml:space="preserve">    {                             # A</w:t>
        </w:r>
      </w:ins>
      <w:ins w:id="833" w:author="Laurence Golding" w:date="2019-04-20T09:02:00Z">
        <w:r>
          <w:t>n</w:t>
        </w:r>
      </w:ins>
      <w:ins w:id="834" w:author="Laurence Golding" w:date="2019-04-20T09:01:00Z">
        <w:r>
          <w:t xml:space="preserve"> </w:t>
        </w:r>
      </w:ins>
      <w:ins w:id="835" w:author="Laurence Golding" w:date="2019-04-20T09:02:00Z">
        <w:r>
          <w:t>address</w:t>
        </w:r>
      </w:ins>
      <w:ins w:id="836" w:author="Laurence Golding" w:date="2019-04-20T09:01:00Z">
        <w:r>
          <w:t xml:space="preserve"> object: thisObject.</w:t>
        </w:r>
      </w:ins>
    </w:p>
    <w:p w14:paraId="61838DA6" w14:textId="77777777" w:rsidR="008D0759" w:rsidRDefault="008D0759" w:rsidP="008D0759">
      <w:pPr>
        <w:pStyle w:val="Code"/>
        <w:rPr>
          <w:ins w:id="837" w:author="Laurence Golding" w:date="2019-04-20T09:01:00Z"/>
        </w:rPr>
      </w:pPr>
      <w:ins w:id="838" w:author="Laurence Golding" w:date="2019-04-20T09:01:00Z">
        <w:r>
          <w:t xml:space="preserve">      "index": 0,                 # Optional.</w:t>
        </w:r>
      </w:ins>
    </w:p>
    <w:p w14:paraId="0EDDF9E4" w14:textId="74C73B37" w:rsidR="008D0759" w:rsidRDefault="008D0759" w:rsidP="008D0759">
      <w:pPr>
        <w:pStyle w:val="Code"/>
        <w:rPr>
          <w:ins w:id="839" w:author="Laurence Golding" w:date="2019-04-20T09:24:00Z"/>
        </w:rPr>
      </w:pPr>
      <w:ins w:id="840" w:author="Laurence Golding" w:date="2019-04-20T09:01:00Z">
        <w:r>
          <w:t xml:space="preserve">      "</w:t>
        </w:r>
      </w:ins>
      <w:ins w:id="841" w:author="Laurence Golding" w:date="2019-04-20T09:02:00Z">
        <w:r>
          <w:t>baseAddress</w:t>
        </w:r>
      </w:ins>
      <w:ins w:id="842" w:author="Laurence Golding" w:date="2019-04-20T09:01:00Z">
        <w:r>
          <w:t xml:space="preserve">": </w:t>
        </w:r>
      </w:ins>
      <w:ins w:id="843" w:author="Laurence Golding" w:date="2019-04-20T09:03:00Z">
        <w:r>
          <w:t>4202880</w:t>
        </w:r>
      </w:ins>
      <w:ins w:id="844" w:author="Laurence Golding" w:date="2019-04-20T09:24:00Z">
        <w:r w:rsidR="009C5AEE">
          <w:t>,</w:t>
        </w:r>
      </w:ins>
    </w:p>
    <w:p w14:paraId="1A37B594" w14:textId="2B96A80A" w:rsidR="009C5AEE" w:rsidRDefault="009C5AEE" w:rsidP="008D0759">
      <w:pPr>
        <w:pStyle w:val="Code"/>
        <w:rPr>
          <w:ins w:id="845" w:author="Laurence Golding" w:date="2019-04-20T09:01:00Z"/>
        </w:rPr>
      </w:pPr>
      <w:ins w:id="846" w:author="Laurence Golding" w:date="2019-04-20T09:24:00Z">
        <w:r>
          <w:t xml:space="preserve">      "offset": 64</w:t>
        </w:r>
      </w:ins>
    </w:p>
    <w:p w14:paraId="68B3F367" w14:textId="77777777" w:rsidR="008D0759" w:rsidRDefault="008D0759" w:rsidP="008D0759">
      <w:pPr>
        <w:pStyle w:val="Code"/>
        <w:rPr>
          <w:ins w:id="847" w:author="Laurence Golding" w:date="2019-04-20T09:01:00Z"/>
        </w:rPr>
      </w:pPr>
      <w:ins w:id="848" w:author="Laurence Golding" w:date="2019-04-20T09:01:00Z">
        <w:r>
          <w:t xml:space="preserve">    }</w:t>
        </w:r>
      </w:ins>
    </w:p>
    <w:p w14:paraId="5A8DA8D5" w14:textId="77777777" w:rsidR="008D0759" w:rsidRDefault="008D0759" w:rsidP="008D0759">
      <w:pPr>
        <w:pStyle w:val="Code"/>
        <w:rPr>
          <w:ins w:id="849" w:author="Laurence Golding" w:date="2019-04-20T09:01:00Z"/>
        </w:rPr>
      </w:pPr>
      <w:ins w:id="850" w:author="Laurence Golding" w:date="2019-04-20T09:01:00Z">
        <w:r>
          <w:t xml:space="preserve">  ],</w:t>
        </w:r>
      </w:ins>
    </w:p>
    <w:p w14:paraId="0792DB3C" w14:textId="77777777" w:rsidR="008D0759" w:rsidRDefault="008D0759" w:rsidP="008D0759">
      <w:pPr>
        <w:pStyle w:val="Code"/>
        <w:rPr>
          <w:ins w:id="851" w:author="Laurence Golding" w:date="2019-04-20T09:01:00Z"/>
        </w:rPr>
      </w:pPr>
      <w:ins w:id="852" w:author="Laurence Golding" w:date="2019-04-20T09:01:00Z">
        <w:r>
          <w:t xml:space="preserve">  ...</w:t>
        </w:r>
      </w:ins>
    </w:p>
    <w:p w14:paraId="5ADB6B26" w14:textId="6D6CFD2F" w:rsidR="008D0759" w:rsidRDefault="008D0759" w:rsidP="008D0759">
      <w:pPr>
        <w:pStyle w:val="Code"/>
        <w:rPr>
          <w:ins w:id="853" w:author="Laurence Golding" w:date="2019-04-20T09:03:00Z"/>
        </w:rPr>
      </w:pPr>
      <w:ins w:id="854" w:author="Laurence Golding" w:date="2019-04-20T09:01:00Z">
        <w:r>
          <w:t>}</w:t>
        </w:r>
      </w:ins>
    </w:p>
    <w:p w14:paraId="0939E465" w14:textId="68169DFE" w:rsidR="008D0759" w:rsidRDefault="008D0759" w:rsidP="008D0759">
      <w:pPr>
        <w:pStyle w:val="Note"/>
        <w:rPr>
          <w:ins w:id="855" w:author="Laurence Golding" w:date="2019-04-20T09:11:00Z"/>
        </w:rPr>
      </w:pPr>
      <w:ins w:id="856" w:author="Laurence Golding" w:date="2019-04-20T09:03:00Z">
        <w:r>
          <w:t xml:space="preserve">EXAMPLE 2: </w:t>
        </w:r>
      </w:ins>
      <w:ins w:id="857" w:author="Laurence Golding" w:date="2019-04-20T09:04:00Z">
        <w:r w:rsidRPr="008D0759">
          <w:t xml:space="preserve">In this example, </w:t>
        </w:r>
        <w:r w:rsidRPr="008D0759">
          <w:rPr>
            <w:rStyle w:val="CODEtemp"/>
          </w:rPr>
          <w:t>thisObject</w:t>
        </w:r>
        <w:r w:rsidRPr="008D0759">
          <w:t xml:space="preserve"> is not an element of </w:t>
        </w:r>
        <w:proofErr w:type="spellStart"/>
        <w:r w:rsidRPr="008D0759">
          <w:rPr>
            <w:rStyle w:val="CODEtemp"/>
          </w:rPr>
          <w:t>theRun.</w:t>
        </w:r>
      </w:ins>
      <w:ins w:id="858" w:author="Laurence Golding" w:date="2019-04-20T09:05:00Z">
        <w:r w:rsidRPr="008D0759">
          <w:rPr>
            <w:rStyle w:val="CODEtemp"/>
          </w:rPr>
          <w:t>addresses</w:t>
        </w:r>
        <w:proofErr w:type="spellEnd"/>
        <w:r>
          <w:t>;</w:t>
        </w:r>
      </w:ins>
      <w:ins w:id="859" w:author="Laurence Golding" w:date="2019-04-20T09:04:00Z">
        <w:r w:rsidRPr="008D0759">
          <w:t xml:space="preserve"> </w:t>
        </w:r>
      </w:ins>
      <w:ins w:id="860" w:author="Laurence Golding" w:date="2019-04-20T09:05:00Z">
        <w:r>
          <w:t>r</w:t>
        </w:r>
      </w:ins>
      <w:ins w:id="861" w:author="Laurence Golding" w:date="2019-04-20T09:04:00Z">
        <w:r w:rsidRPr="008D0759">
          <w:t>ather, it</w:t>
        </w:r>
      </w:ins>
      <w:ins w:id="862" w:author="Laurence Golding" w:date="2019-04-20T09:05:00Z">
        <w:r>
          <w:t xml:space="preserve"> i</w:t>
        </w:r>
      </w:ins>
      <w:ins w:id="863" w:author="Laurence Golding" w:date="2019-04-20T09:04:00Z">
        <w:r w:rsidRPr="008D0759">
          <w:t xml:space="preserve">s the value of </w:t>
        </w:r>
        <w:proofErr w:type="spellStart"/>
        <w:r w:rsidRPr="008D0759">
          <w:rPr>
            <w:rStyle w:val="CODEtemp"/>
          </w:rPr>
          <w:t>theResult.</w:t>
        </w:r>
      </w:ins>
      <w:ins w:id="864" w:author="Laurence Golding" w:date="2019-04-20T09:05:00Z">
        <w:r w:rsidRPr="008D0759">
          <w:rPr>
            <w:rStyle w:val="CODEtemp"/>
          </w:rPr>
          <w:t>locations</w:t>
        </w:r>
        <w:proofErr w:type="spellEnd"/>
        <w:r w:rsidRPr="008D0759">
          <w:rPr>
            <w:rStyle w:val="CODEtemp"/>
          </w:rPr>
          <w:t>[0]</w:t>
        </w:r>
      </w:ins>
      <w:ins w:id="865" w:author="Laurence Golding" w:date="2019-04-20T09:17:00Z">
        <w:r>
          <w:rPr>
            <w:rStyle w:val="CODEtemp"/>
          </w:rPr>
          <w:t>.</w:t>
        </w:r>
        <w:proofErr w:type="spellStart"/>
        <w:r>
          <w:rPr>
            <w:rStyle w:val="CODEtemp"/>
          </w:rPr>
          <w:t>physicalLocation</w:t>
        </w:r>
      </w:ins>
      <w:ins w:id="866" w:author="Laurence Golding" w:date="2019-04-20T09:05:00Z">
        <w:r w:rsidRPr="008D0759">
          <w:rPr>
            <w:rStyle w:val="CODEtemp"/>
          </w:rPr>
          <w:t>.address</w:t>
        </w:r>
      </w:ins>
      <w:proofErr w:type="spellEnd"/>
      <w:ins w:id="867" w:author="Laurence Golding" w:date="2019-04-20T09:04:00Z">
        <w:r w:rsidRPr="008D0759">
          <w:t xml:space="preserve">. </w:t>
        </w:r>
      </w:ins>
      <w:ins w:id="868" w:author="Laurence Golding" w:date="2019-04-20T09:06:00Z">
        <w:r>
          <w:t>T</w:t>
        </w:r>
      </w:ins>
      <w:ins w:id="869" w:author="Laurence Golding" w:date="2019-04-20T09:04:00Z">
        <w:r w:rsidRPr="008D0759">
          <w:t>here is no cached object</w:t>
        </w:r>
      </w:ins>
      <w:ins w:id="870" w:author="Laurence Golding" w:date="2019-04-20T09:06:00Z">
        <w:r>
          <w:t>;</w:t>
        </w:r>
      </w:ins>
      <w:ins w:id="871" w:author="Laurence Golding" w:date="2019-04-20T09:04:00Z">
        <w:r w:rsidRPr="008D0759">
          <w:t xml:space="preserve"> </w:t>
        </w:r>
      </w:ins>
      <w:ins w:id="872" w:author="Laurence Golding" w:date="2019-04-20T09:07:00Z">
        <w:r>
          <w:t>t</w:t>
        </w:r>
      </w:ins>
      <w:ins w:id="873" w:author="Laurence Golding" w:date="2019-04-20T09:04:00Z">
        <w:r w:rsidRPr="008D0759">
          <w:t xml:space="preserve">hat is, there is no object in </w:t>
        </w:r>
        <w:proofErr w:type="spellStart"/>
        <w:r w:rsidRPr="008D0759">
          <w:rPr>
            <w:rStyle w:val="CODEtemp"/>
          </w:rPr>
          <w:t>theRun.</w:t>
        </w:r>
      </w:ins>
      <w:ins w:id="874" w:author="Laurence Golding" w:date="2019-04-20T09:06:00Z">
        <w:r w:rsidRPr="008D0759">
          <w:rPr>
            <w:rStyle w:val="CODEtemp"/>
          </w:rPr>
          <w:t>addresses</w:t>
        </w:r>
      </w:ins>
      <w:proofErr w:type="spellEnd"/>
      <w:ins w:id="875" w:author="Laurence Golding" w:date="2019-04-20T09:04:00Z">
        <w:r w:rsidRPr="008D0759">
          <w:t xml:space="preserve"> that provides additional information for </w:t>
        </w:r>
        <w:r w:rsidRPr="008D0759">
          <w:rPr>
            <w:rStyle w:val="CODEtemp"/>
          </w:rPr>
          <w:t>thisObject</w:t>
        </w:r>
      </w:ins>
      <w:ins w:id="876" w:author="Laurence Golding" w:date="2019-04-20T09:10:00Z">
        <w:r>
          <w:t xml:space="preserve">. </w:t>
        </w:r>
      </w:ins>
      <w:ins w:id="877" w:author="Laurence Golding" w:date="2019-04-20T09:25:00Z">
        <w:r w:rsidR="009C5AEE">
          <w:t>Therefore</w:t>
        </w:r>
      </w:ins>
      <w:ins w:id="878" w:author="Laurence Golding" w:date="2019-04-20T09:04:00Z">
        <w:r w:rsidRPr="008D0759">
          <w:t xml:space="preserve">, </w:t>
        </w:r>
        <w:proofErr w:type="spellStart"/>
        <w:r w:rsidRPr="008D0759">
          <w:rPr>
            <w:rStyle w:val="CODEtemp"/>
          </w:rPr>
          <w:t>thisObject.index</w:t>
        </w:r>
        <w:proofErr w:type="spellEnd"/>
        <w:r w:rsidRPr="008D0759">
          <w:t xml:space="preserve"> </w:t>
        </w:r>
      </w:ins>
      <w:ins w:id="879" w:author="Laurence Golding" w:date="2019-04-20T09:08:00Z">
        <w:r>
          <w:t xml:space="preserve">is </w:t>
        </w:r>
      </w:ins>
      <w:ins w:id="880" w:author="Laurence Golding" w:date="2019-04-20T09:10:00Z">
        <w:r>
          <w:t>absent</w:t>
        </w:r>
      </w:ins>
      <w:ins w:id="881" w:author="Laurence Golding" w:date="2019-04-20T09:24:00Z">
        <w:r w:rsidR="009C5AEE">
          <w:t>, as required</w:t>
        </w:r>
      </w:ins>
      <w:ins w:id="882" w:author="Laurence Golding" w:date="2019-04-20T09:04:00Z">
        <w:r w:rsidRPr="008D0759">
          <w:t>.</w:t>
        </w:r>
      </w:ins>
    </w:p>
    <w:p w14:paraId="67830265" w14:textId="77777777" w:rsidR="008D0759" w:rsidRDefault="008D0759" w:rsidP="008D0759">
      <w:pPr>
        <w:pStyle w:val="Code"/>
        <w:rPr>
          <w:ins w:id="883" w:author="Laurence Golding" w:date="2019-04-20T09:12:00Z"/>
        </w:rPr>
      </w:pPr>
      <w:ins w:id="884" w:author="Laurence Golding" w:date="2019-04-20T09:12:00Z">
        <w:r>
          <w:t>{                                 # A run object (§</w:t>
        </w:r>
        <w:r>
          <w:fldChar w:fldCharType="begin"/>
        </w:r>
        <w:r>
          <w:instrText xml:space="preserve"> REF _Ref493349997 \r \h </w:instrText>
        </w:r>
        <w:r>
          <w:fldChar w:fldCharType="separate"/>
        </w:r>
        <w:r>
          <w:t>3.14</w:t>
        </w:r>
        <w:r>
          <w:fldChar w:fldCharType="end"/>
        </w:r>
        <w:r>
          <w:t>).</w:t>
        </w:r>
      </w:ins>
    </w:p>
    <w:p w14:paraId="32A0F2D6" w14:textId="60219B83" w:rsidR="008D0759" w:rsidRDefault="008D0759" w:rsidP="008D0759">
      <w:pPr>
        <w:pStyle w:val="Code"/>
        <w:rPr>
          <w:ins w:id="885" w:author="Laurence Golding" w:date="2019-04-20T09:14:00Z"/>
        </w:rPr>
      </w:pPr>
      <w:ins w:id="886" w:author="Laurence Golding" w:date="2019-04-20T09:14:00Z">
        <w:r>
          <w:t xml:space="preserve">  "results": [</w:t>
        </w:r>
      </w:ins>
      <w:ins w:id="887" w:author="Laurence Golding" w:date="2019-04-20T09:15:00Z">
        <w:r>
          <w:t xml:space="preserve">                    # See §</w:t>
        </w:r>
      </w:ins>
      <w:ins w:id="888" w:author="Laurence Golding" w:date="2019-04-20T09:16:00Z">
        <w:r>
          <w:fldChar w:fldCharType="begin"/>
        </w:r>
        <w:r>
          <w:instrText xml:space="preserve"> REF _Ref493350972 \r \h </w:instrText>
        </w:r>
      </w:ins>
      <w:r>
        <w:fldChar w:fldCharType="separate"/>
      </w:r>
      <w:ins w:id="889" w:author="Laurence Golding" w:date="2019-04-20T09:16:00Z">
        <w:r>
          <w:t>3.14.22</w:t>
        </w:r>
        <w:r>
          <w:fldChar w:fldCharType="end"/>
        </w:r>
        <w:r>
          <w:t>.</w:t>
        </w:r>
      </w:ins>
    </w:p>
    <w:p w14:paraId="70604EBA" w14:textId="3B17FBCC" w:rsidR="008D0759" w:rsidRDefault="008D0759" w:rsidP="008D0759">
      <w:pPr>
        <w:pStyle w:val="Code"/>
        <w:rPr>
          <w:ins w:id="890" w:author="Laurence Golding" w:date="2019-04-20T09:14:00Z"/>
        </w:rPr>
      </w:pPr>
      <w:ins w:id="891" w:author="Laurence Golding" w:date="2019-04-20T09:14:00Z">
        <w:r>
          <w:t xml:space="preserve">    {</w:t>
        </w:r>
      </w:ins>
      <w:ins w:id="892" w:author="Laurence Golding" w:date="2019-04-20T09:16:00Z">
        <w:r>
          <w:t xml:space="preserve">                             # A result object (§</w:t>
        </w:r>
        <w:r>
          <w:fldChar w:fldCharType="begin"/>
        </w:r>
        <w:r>
          <w:instrText xml:space="preserve"> REF _Ref493350984 \r \h </w:instrText>
        </w:r>
      </w:ins>
      <w:r>
        <w:fldChar w:fldCharType="separate"/>
      </w:r>
      <w:ins w:id="893" w:author="Laurence Golding" w:date="2019-04-20T09:16:00Z">
        <w:r>
          <w:t>3.26</w:t>
        </w:r>
        <w:r>
          <w:fldChar w:fldCharType="end"/>
        </w:r>
        <w:r>
          <w:t>).</w:t>
        </w:r>
      </w:ins>
    </w:p>
    <w:p w14:paraId="2B068391" w14:textId="4C2770E9" w:rsidR="008D0759" w:rsidRDefault="008D0759" w:rsidP="008D0759">
      <w:pPr>
        <w:pStyle w:val="Code"/>
        <w:rPr>
          <w:ins w:id="894" w:author="Laurence Golding" w:date="2019-04-20T09:14:00Z"/>
        </w:rPr>
      </w:pPr>
      <w:ins w:id="895" w:author="Laurence Golding" w:date="2019-04-20T09:14:00Z">
        <w:r>
          <w:t xml:space="preserve">      "locations": [</w:t>
        </w:r>
      </w:ins>
      <w:ins w:id="896" w:author="Laurence Golding" w:date="2019-04-20T09:16:00Z">
        <w:r>
          <w:t xml:space="preserve">              # See §</w:t>
        </w:r>
        <w:r>
          <w:fldChar w:fldCharType="begin"/>
        </w:r>
        <w:r>
          <w:instrText xml:space="preserve"> REF _Ref510013155 \r \h </w:instrText>
        </w:r>
      </w:ins>
      <w:r>
        <w:fldChar w:fldCharType="separate"/>
      </w:r>
      <w:ins w:id="897" w:author="Laurence Golding" w:date="2019-04-20T09:16:00Z">
        <w:r>
          <w:t>3.26.12</w:t>
        </w:r>
        <w:r>
          <w:fldChar w:fldCharType="end"/>
        </w:r>
      </w:ins>
      <w:ins w:id="898" w:author="Laurence Golding" w:date="2019-04-20T09:17:00Z">
        <w:r>
          <w:t>.</w:t>
        </w:r>
      </w:ins>
    </w:p>
    <w:p w14:paraId="2D26E599" w14:textId="050FBA71" w:rsidR="008D0759" w:rsidRDefault="008D0759" w:rsidP="008D0759">
      <w:pPr>
        <w:pStyle w:val="Code"/>
        <w:rPr>
          <w:ins w:id="899" w:author="Laurence Golding" w:date="2019-04-20T09:17:00Z"/>
        </w:rPr>
      </w:pPr>
      <w:ins w:id="900" w:author="Laurence Golding" w:date="2019-04-20T09:14:00Z">
        <w:r>
          <w:t xml:space="preserve">        {</w:t>
        </w:r>
      </w:ins>
      <w:ins w:id="901" w:author="Laurence Golding" w:date="2019-04-20T09:17:00Z">
        <w:r>
          <w:t xml:space="preserve">                         # A location object (§</w:t>
        </w:r>
        <w:r>
          <w:fldChar w:fldCharType="begin"/>
        </w:r>
        <w:r>
          <w:instrText xml:space="preserve"> REF _Ref493426721 \r \h </w:instrText>
        </w:r>
      </w:ins>
      <w:r>
        <w:fldChar w:fldCharType="separate"/>
      </w:r>
      <w:ins w:id="902" w:author="Laurence Golding" w:date="2019-04-20T09:17:00Z">
        <w:r>
          <w:t>3.27</w:t>
        </w:r>
        <w:r>
          <w:fldChar w:fldCharType="end"/>
        </w:r>
        <w:r>
          <w:t>).</w:t>
        </w:r>
      </w:ins>
    </w:p>
    <w:p w14:paraId="477040BD" w14:textId="695E3242" w:rsidR="008D0759" w:rsidRDefault="008D0759" w:rsidP="008D0759">
      <w:pPr>
        <w:pStyle w:val="Code"/>
        <w:rPr>
          <w:ins w:id="903" w:author="Laurence Golding" w:date="2019-04-20T09:14:00Z"/>
        </w:rPr>
      </w:pPr>
      <w:ins w:id="904" w:author="Laurence Golding" w:date="2019-04-20T09:17:00Z">
        <w:r>
          <w:t xml:space="preserve">          </w:t>
        </w:r>
      </w:ins>
      <w:ins w:id="905" w:author="Laurence Golding" w:date="2019-04-20T09:18:00Z">
        <w:r>
          <w:t>"physicalLocation": {   # See §.</w:t>
        </w:r>
        <w:r>
          <w:fldChar w:fldCharType="begin"/>
        </w:r>
        <w:r>
          <w:instrText xml:space="preserve"> REF _Ref493477623 \r \h </w:instrText>
        </w:r>
      </w:ins>
      <w:r>
        <w:fldChar w:fldCharType="separate"/>
      </w:r>
      <w:ins w:id="906" w:author="Laurence Golding" w:date="2019-04-20T09:18:00Z">
        <w:r>
          <w:t>3.27.2</w:t>
        </w:r>
        <w:r>
          <w:fldChar w:fldCharType="end"/>
        </w:r>
        <w:r>
          <w:t>.</w:t>
        </w:r>
      </w:ins>
    </w:p>
    <w:p w14:paraId="7C7E91EC" w14:textId="57CAF9DF" w:rsidR="008D0759" w:rsidRDefault="008D0759" w:rsidP="008D0759">
      <w:pPr>
        <w:pStyle w:val="Code"/>
        <w:rPr>
          <w:ins w:id="907" w:author="Laurence Golding" w:date="2019-04-20T09:15:00Z"/>
        </w:rPr>
      </w:pPr>
      <w:ins w:id="908" w:author="Laurence Golding" w:date="2019-04-20T09:14:00Z">
        <w:r>
          <w:t xml:space="preserve">  </w:t>
        </w:r>
      </w:ins>
      <w:ins w:id="909" w:author="Laurence Golding" w:date="2019-04-20T09:19:00Z">
        <w:r w:rsidR="00B72B0E">
          <w:t xml:space="preserve">  </w:t>
        </w:r>
      </w:ins>
      <w:ins w:id="910" w:author="Laurence Golding" w:date="2019-04-20T09:14:00Z">
        <w:r>
          <w:t xml:space="preserve">        "addres</w:t>
        </w:r>
      </w:ins>
      <w:ins w:id="911" w:author="Laurence Golding" w:date="2019-04-20T09:15:00Z">
        <w:r>
          <w:t>s": {</w:t>
        </w:r>
      </w:ins>
      <w:ins w:id="912" w:author="Laurence Golding" w:date="2019-04-20T09:17:00Z">
        <w:r>
          <w:t xml:space="preserve">          # </w:t>
        </w:r>
      </w:ins>
      <w:ins w:id="913" w:author="Laurence Golding" w:date="2019-04-20T09:19:00Z">
        <w:r w:rsidR="000E07B5">
          <w:t>An address object: thisObject.</w:t>
        </w:r>
      </w:ins>
    </w:p>
    <w:p w14:paraId="0503D801" w14:textId="2833C065" w:rsidR="008D0759" w:rsidRDefault="008D0759" w:rsidP="008D0759">
      <w:pPr>
        <w:pStyle w:val="Code"/>
        <w:rPr>
          <w:ins w:id="914" w:author="Laurence Golding" w:date="2019-04-20T09:15:00Z"/>
        </w:rPr>
      </w:pPr>
      <w:ins w:id="915" w:author="Laurence Golding" w:date="2019-04-20T09:15:00Z">
        <w:r>
          <w:t xml:space="preserve">        </w:t>
        </w:r>
      </w:ins>
      <w:ins w:id="916" w:author="Laurence Golding" w:date="2019-04-20T09:19:00Z">
        <w:r w:rsidR="00B72B0E">
          <w:t xml:space="preserve">  </w:t>
        </w:r>
      </w:ins>
      <w:ins w:id="917" w:author="Laurence Golding" w:date="2019-04-20T09:15:00Z">
        <w:r>
          <w:t xml:space="preserve">    "baseAddress": 4202880,</w:t>
        </w:r>
      </w:ins>
    </w:p>
    <w:p w14:paraId="0C330357" w14:textId="1D77E8B9" w:rsidR="008D0759" w:rsidRDefault="008D0759" w:rsidP="008D0759">
      <w:pPr>
        <w:pStyle w:val="Code"/>
        <w:rPr>
          <w:ins w:id="918" w:author="Laurence Golding" w:date="2019-04-20T09:15:00Z"/>
        </w:rPr>
      </w:pPr>
      <w:ins w:id="919" w:author="Laurence Golding" w:date="2019-04-20T09:15:00Z">
        <w:r>
          <w:t xml:space="preserve">        </w:t>
        </w:r>
      </w:ins>
      <w:ins w:id="920" w:author="Laurence Golding" w:date="2019-04-20T09:19:00Z">
        <w:r w:rsidR="00B72B0E">
          <w:t xml:space="preserve">  </w:t>
        </w:r>
      </w:ins>
      <w:ins w:id="921" w:author="Laurence Golding" w:date="2019-04-20T09:15:00Z">
        <w:r>
          <w:t xml:space="preserve">    "offset": 64</w:t>
        </w:r>
      </w:ins>
    </w:p>
    <w:p w14:paraId="3008048B" w14:textId="7C620CE9" w:rsidR="008D0759" w:rsidRDefault="008D0759" w:rsidP="008D0759">
      <w:pPr>
        <w:pStyle w:val="Code"/>
        <w:rPr>
          <w:ins w:id="922" w:author="Laurence Golding" w:date="2019-04-20T09:19:00Z"/>
        </w:rPr>
      </w:pPr>
      <w:ins w:id="923" w:author="Laurence Golding" w:date="2019-04-20T09:15:00Z">
        <w:r>
          <w:t xml:space="preserve">       </w:t>
        </w:r>
      </w:ins>
      <w:ins w:id="924" w:author="Laurence Golding" w:date="2019-04-20T09:19:00Z">
        <w:r w:rsidR="00B72B0E">
          <w:t xml:space="preserve">  </w:t>
        </w:r>
      </w:ins>
      <w:ins w:id="925" w:author="Laurence Golding" w:date="2019-04-20T09:15:00Z">
        <w:r>
          <w:t xml:space="preserve">   }</w:t>
        </w:r>
      </w:ins>
    </w:p>
    <w:p w14:paraId="58963709" w14:textId="3E4AD5C5" w:rsidR="00B72B0E" w:rsidRDefault="00B72B0E" w:rsidP="008D0759">
      <w:pPr>
        <w:pStyle w:val="Code"/>
        <w:rPr>
          <w:ins w:id="926" w:author="Laurence Golding" w:date="2019-04-20T09:14:00Z"/>
        </w:rPr>
      </w:pPr>
      <w:ins w:id="927" w:author="Laurence Golding" w:date="2019-04-20T09:19:00Z">
        <w:r>
          <w:t xml:space="preserve">          }</w:t>
        </w:r>
      </w:ins>
    </w:p>
    <w:p w14:paraId="797B6F9C" w14:textId="7DAB5DCB" w:rsidR="008D0759" w:rsidRDefault="008D0759" w:rsidP="008D0759">
      <w:pPr>
        <w:pStyle w:val="Code"/>
        <w:rPr>
          <w:ins w:id="928" w:author="Laurence Golding" w:date="2019-04-20T09:14:00Z"/>
        </w:rPr>
      </w:pPr>
      <w:ins w:id="929" w:author="Laurence Golding" w:date="2019-04-20T09:14:00Z">
        <w:r>
          <w:t xml:space="preserve">        }</w:t>
        </w:r>
      </w:ins>
    </w:p>
    <w:p w14:paraId="7BBAD7B1" w14:textId="7F35FA7C" w:rsidR="008D0759" w:rsidRDefault="008D0759" w:rsidP="008D0759">
      <w:pPr>
        <w:pStyle w:val="Code"/>
        <w:rPr>
          <w:ins w:id="930" w:author="Laurence Golding" w:date="2019-04-20T09:14:00Z"/>
        </w:rPr>
      </w:pPr>
      <w:ins w:id="931" w:author="Laurence Golding" w:date="2019-04-20T09:14:00Z">
        <w:r>
          <w:t xml:space="preserve">      ],</w:t>
        </w:r>
      </w:ins>
    </w:p>
    <w:p w14:paraId="54D7618E" w14:textId="1375F098" w:rsidR="008D0759" w:rsidRDefault="008D0759" w:rsidP="008D0759">
      <w:pPr>
        <w:pStyle w:val="Code"/>
        <w:rPr>
          <w:ins w:id="932" w:author="Laurence Golding" w:date="2019-04-20T09:14:00Z"/>
        </w:rPr>
      </w:pPr>
      <w:ins w:id="933" w:author="Laurence Golding" w:date="2019-04-20T09:14:00Z">
        <w:r>
          <w:t xml:space="preserve">      ...</w:t>
        </w:r>
      </w:ins>
    </w:p>
    <w:p w14:paraId="3783F827" w14:textId="30B8CFFE" w:rsidR="008D0759" w:rsidRDefault="008D0759" w:rsidP="008D0759">
      <w:pPr>
        <w:pStyle w:val="Code"/>
        <w:rPr>
          <w:ins w:id="934" w:author="Laurence Golding" w:date="2019-04-20T09:14:00Z"/>
        </w:rPr>
      </w:pPr>
      <w:ins w:id="935" w:author="Laurence Golding" w:date="2019-04-20T09:14:00Z">
        <w:r>
          <w:t xml:space="preserve">    }</w:t>
        </w:r>
      </w:ins>
    </w:p>
    <w:p w14:paraId="313E247A" w14:textId="6B1A42E6" w:rsidR="008D0759" w:rsidRDefault="008D0759" w:rsidP="008D0759">
      <w:pPr>
        <w:pStyle w:val="Code"/>
        <w:rPr>
          <w:ins w:id="936" w:author="Laurence Golding" w:date="2019-04-20T09:20:00Z"/>
        </w:rPr>
      </w:pPr>
      <w:ins w:id="937" w:author="Laurence Golding" w:date="2019-04-20T09:14:00Z">
        <w:r>
          <w:t xml:space="preserve">  ]</w:t>
        </w:r>
      </w:ins>
      <w:ins w:id="938" w:author="Laurence Golding" w:date="2019-04-20T09:20:00Z">
        <w:r w:rsidR="00EF4994">
          <w:t>,</w:t>
        </w:r>
      </w:ins>
    </w:p>
    <w:p w14:paraId="69855282" w14:textId="29029817" w:rsidR="00EF4994" w:rsidRDefault="00EF4994" w:rsidP="008D0759">
      <w:pPr>
        <w:pStyle w:val="Code"/>
        <w:rPr>
          <w:ins w:id="939" w:author="Laurence Golding" w:date="2019-04-20T09:20:00Z"/>
        </w:rPr>
      </w:pPr>
      <w:ins w:id="940" w:author="Laurence Golding" w:date="2019-04-20T09:20:00Z">
        <w:r>
          <w:lastRenderedPageBreak/>
          <w:t xml:space="preserve">  ...</w:t>
        </w:r>
      </w:ins>
    </w:p>
    <w:p w14:paraId="5F38F2F7" w14:textId="77777777" w:rsidR="00EF4994" w:rsidRDefault="00EF4994" w:rsidP="00EF4994">
      <w:pPr>
        <w:pStyle w:val="Code"/>
        <w:rPr>
          <w:ins w:id="941" w:author="Laurence Golding" w:date="2019-04-20T09:20:00Z"/>
        </w:rPr>
      </w:pPr>
      <w:ins w:id="942" w:author="Laurence Golding" w:date="2019-04-20T09:20:00Z">
        <w:r>
          <w:t xml:space="preserve">  "addresses": [                  # See §</w:t>
        </w:r>
        <w:r>
          <w:fldChar w:fldCharType="begin"/>
        </w:r>
        <w:r>
          <w:instrText xml:space="preserve"> REF _Ref4685267 \r \h </w:instrText>
        </w:r>
        <w:r>
          <w:fldChar w:fldCharType="separate"/>
        </w:r>
        <w:r>
          <w:t>3.14.17</w:t>
        </w:r>
        <w:r>
          <w:fldChar w:fldCharType="end"/>
        </w:r>
        <w:r>
          <w:t>.</w:t>
        </w:r>
      </w:ins>
    </w:p>
    <w:p w14:paraId="26CDDCED" w14:textId="77777777" w:rsidR="00EF4994" w:rsidRDefault="00EF4994" w:rsidP="00EF4994">
      <w:pPr>
        <w:pStyle w:val="Code"/>
        <w:rPr>
          <w:ins w:id="943" w:author="Laurence Golding" w:date="2019-04-20T09:20:00Z"/>
        </w:rPr>
      </w:pPr>
      <w:ins w:id="944" w:author="Laurence Golding" w:date="2019-04-20T09:20:00Z">
        <w:r>
          <w:t xml:space="preserve">    ...</w:t>
        </w:r>
      </w:ins>
    </w:p>
    <w:p w14:paraId="42A138DA" w14:textId="77777777" w:rsidR="00EF4994" w:rsidRDefault="00EF4994" w:rsidP="00EF4994">
      <w:pPr>
        <w:pStyle w:val="Code"/>
        <w:rPr>
          <w:ins w:id="945" w:author="Laurence Golding" w:date="2019-04-20T09:20:00Z"/>
        </w:rPr>
      </w:pPr>
      <w:ins w:id="946" w:author="Laurence Golding" w:date="2019-04-20T09:20:00Z">
        <w:r>
          <w:t xml:space="preserve">  ],</w:t>
        </w:r>
      </w:ins>
    </w:p>
    <w:p w14:paraId="5C00CF27" w14:textId="661538C0" w:rsidR="008D0759" w:rsidRDefault="008D0759" w:rsidP="008D0759">
      <w:pPr>
        <w:pStyle w:val="Code"/>
        <w:rPr>
          <w:ins w:id="947" w:author="Laurence Golding" w:date="2019-04-20T09:20:00Z"/>
        </w:rPr>
      </w:pPr>
      <w:ins w:id="948" w:author="Laurence Golding" w:date="2019-04-20T09:12:00Z">
        <w:r>
          <w:t>}</w:t>
        </w:r>
      </w:ins>
    </w:p>
    <w:p w14:paraId="572F194E" w14:textId="72F8BD0E" w:rsidR="00EF4994" w:rsidRDefault="00EF4994" w:rsidP="00EF4994">
      <w:pPr>
        <w:pStyle w:val="Note"/>
        <w:rPr>
          <w:ins w:id="949" w:author="Laurence Golding" w:date="2019-04-20T09:20:00Z"/>
        </w:rPr>
      </w:pPr>
      <w:ins w:id="950" w:author="Laurence Golding" w:date="2019-04-20T09:20:00Z">
        <w:r>
          <w:t xml:space="preserve">EXAMPLE 3: </w:t>
        </w:r>
      </w:ins>
      <w:ins w:id="951" w:author="Laurence Golding" w:date="2019-04-20T09:22:00Z">
        <w:r w:rsidR="009C5AEE" w:rsidRPr="009C5AEE">
          <w:t xml:space="preserve">In this example, </w:t>
        </w:r>
        <w:r w:rsidR="009C5AEE" w:rsidRPr="00364283">
          <w:rPr>
            <w:rStyle w:val="CODEtemp"/>
          </w:rPr>
          <w:t>thisObject</w:t>
        </w:r>
        <w:r w:rsidR="009C5AEE" w:rsidRPr="009C5AEE">
          <w:t xml:space="preserve"> is again the value of </w:t>
        </w:r>
        <w:proofErr w:type="spellStart"/>
        <w:r w:rsidR="009C5AEE" w:rsidRPr="008D0759">
          <w:rPr>
            <w:rStyle w:val="CODEtemp"/>
          </w:rPr>
          <w:t>theResult.locations</w:t>
        </w:r>
        <w:proofErr w:type="spellEnd"/>
        <w:r w:rsidR="009C5AEE" w:rsidRPr="008D0759">
          <w:rPr>
            <w:rStyle w:val="CODEtemp"/>
          </w:rPr>
          <w:t>[0]</w:t>
        </w:r>
        <w:r w:rsidR="009C5AEE">
          <w:rPr>
            <w:rStyle w:val="CODEtemp"/>
          </w:rPr>
          <w:t>.</w:t>
        </w:r>
        <w:proofErr w:type="spellStart"/>
        <w:r w:rsidR="009C5AEE">
          <w:rPr>
            <w:rStyle w:val="CODEtemp"/>
          </w:rPr>
          <w:t>physicalLocation</w:t>
        </w:r>
        <w:r w:rsidR="009C5AEE" w:rsidRPr="008D0759">
          <w:rPr>
            <w:rStyle w:val="CODEtemp"/>
          </w:rPr>
          <w:t>.address</w:t>
        </w:r>
        <w:proofErr w:type="spellEnd"/>
        <w:r w:rsidR="009C5AEE" w:rsidRPr="009C5AEE">
          <w:t xml:space="preserve">, not an element of </w:t>
        </w:r>
        <w:proofErr w:type="spellStart"/>
        <w:r w:rsidR="009C5AEE" w:rsidRPr="00364283">
          <w:rPr>
            <w:rStyle w:val="CODEtemp"/>
          </w:rPr>
          <w:t>theRun.addresses</w:t>
        </w:r>
        <w:proofErr w:type="spellEnd"/>
        <w:r w:rsidR="009C5AEE" w:rsidRPr="009C5AEE">
          <w:t xml:space="preserve">. But in this </w:t>
        </w:r>
        <w:r w:rsidR="009C5AEE">
          <w:t>exa</w:t>
        </w:r>
      </w:ins>
      <w:ins w:id="952" w:author="Laurence Golding" w:date="2019-04-20T09:23:00Z">
        <w:r w:rsidR="009C5AEE">
          <w:t>mple</w:t>
        </w:r>
      </w:ins>
      <w:ins w:id="953" w:author="Laurence Golding" w:date="2019-04-20T09:22:00Z">
        <w:r w:rsidR="009C5AEE" w:rsidRPr="009C5AEE">
          <w:t xml:space="preserve">, there is a cached object, an element of </w:t>
        </w:r>
        <w:proofErr w:type="spellStart"/>
        <w:r w:rsidR="009C5AEE" w:rsidRPr="00364283">
          <w:rPr>
            <w:rStyle w:val="CODEtemp"/>
          </w:rPr>
          <w:t>theRun.</w:t>
        </w:r>
      </w:ins>
      <w:ins w:id="954" w:author="Laurence Golding" w:date="2019-04-20T09:23:00Z">
        <w:r w:rsidR="009C5AEE" w:rsidRPr="00364283">
          <w:rPr>
            <w:rStyle w:val="CODEtemp"/>
          </w:rPr>
          <w:t>addresses</w:t>
        </w:r>
      </w:ins>
      <w:proofErr w:type="spellEnd"/>
      <w:ins w:id="955" w:author="Laurence Golding" w:date="2019-04-20T09:22:00Z">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ins>
      <w:ins w:id="956" w:author="Laurence Golding" w:date="2019-04-20T09:23:00Z">
        <w:r w:rsidR="009C5AEE" w:rsidRPr="00364283">
          <w:rPr>
            <w:rStyle w:val="CODEtemp"/>
          </w:rPr>
          <w:t>offset</w:t>
        </w:r>
      </w:ins>
      <w:ins w:id="957" w:author="Laurence Golding" w:date="2019-04-20T09:22:00Z">
        <w:r w:rsidR="009C5AEE" w:rsidRPr="009C5AEE">
          <w:t xml:space="preserve"> property. Since </w:t>
        </w:r>
      </w:ins>
      <w:ins w:id="958" w:author="Laurence Golding" w:date="2019-04-20T09:27:00Z">
        <w:r w:rsidR="009C5AEE" w:rsidRPr="00364283">
          <w:rPr>
            <w:rStyle w:val="CODEtemp"/>
          </w:rPr>
          <w:t>baseAddress</w:t>
        </w:r>
        <w:r w:rsidR="009C5AEE">
          <w:t xml:space="preserve"> come</w:t>
        </w:r>
      </w:ins>
      <w:ins w:id="959" w:author="Laurence Golding" w:date="2019-04-20T09:28:00Z">
        <w:r w:rsidR="009C5AEE">
          <w:t>s</w:t>
        </w:r>
      </w:ins>
      <w:ins w:id="960" w:author="Laurence Golding" w:date="2019-04-20T09:22:00Z">
        <w:r w:rsidR="009C5AEE" w:rsidRPr="009C5AEE">
          <w:t xml:space="preserve"> from the cached object, </w:t>
        </w:r>
        <w:proofErr w:type="spellStart"/>
        <w:r w:rsidR="009C5AEE" w:rsidRPr="00364283">
          <w:rPr>
            <w:rStyle w:val="CODEtemp"/>
          </w:rPr>
          <w:t>thisObject.index</w:t>
        </w:r>
        <w:proofErr w:type="spellEnd"/>
        <w:r w:rsidR="009C5AEE" w:rsidRPr="009C5AEE">
          <w:t xml:space="preserve"> </w:t>
        </w:r>
      </w:ins>
      <w:ins w:id="961" w:author="Laurence Golding" w:date="2019-04-20T09:24:00Z">
        <w:r w:rsidR="009C5AEE">
          <w:t>is</w:t>
        </w:r>
      </w:ins>
      <w:ins w:id="962" w:author="Laurence Golding" w:date="2019-04-20T09:22:00Z">
        <w:r w:rsidR="009C5AEE" w:rsidRPr="009C5AEE">
          <w:t xml:space="preserve"> present</w:t>
        </w:r>
      </w:ins>
      <w:ins w:id="963" w:author="Laurence Golding" w:date="2019-04-20T09:24:00Z">
        <w:r w:rsidR="009C5AEE">
          <w:t>, as required</w:t>
        </w:r>
      </w:ins>
      <w:ins w:id="964" w:author="Laurence Golding" w:date="2019-04-20T09:22:00Z">
        <w:r w:rsidR="009C5AEE" w:rsidRPr="009C5AEE">
          <w:t>.</w:t>
        </w:r>
      </w:ins>
    </w:p>
    <w:p w14:paraId="40FDFF3E" w14:textId="77777777" w:rsidR="00EF4994" w:rsidRDefault="00EF4994" w:rsidP="00EF4994">
      <w:pPr>
        <w:pStyle w:val="Code"/>
        <w:rPr>
          <w:ins w:id="965" w:author="Laurence Golding" w:date="2019-04-20T09:20:00Z"/>
        </w:rPr>
      </w:pPr>
      <w:ins w:id="966" w:author="Laurence Golding" w:date="2019-04-20T09:20:00Z">
        <w:r>
          <w:t>{                                 # A run object (§</w:t>
        </w:r>
        <w:r>
          <w:fldChar w:fldCharType="begin"/>
        </w:r>
        <w:r>
          <w:instrText xml:space="preserve"> REF _Ref493349997 \r \h </w:instrText>
        </w:r>
        <w:r>
          <w:fldChar w:fldCharType="separate"/>
        </w:r>
        <w:r>
          <w:t>3.14</w:t>
        </w:r>
        <w:r>
          <w:fldChar w:fldCharType="end"/>
        </w:r>
        <w:r>
          <w:t>).</w:t>
        </w:r>
      </w:ins>
    </w:p>
    <w:p w14:paraId="6B35BAB3" w14:textId="77777777" w:rsidR="00EF4994" w:rsidRDefault="00EF4994" w:rsidP="00EF4994">
      <w:pPr>
        <w:pStyle w:val="Code"/>
        <w:rPr>
          <w:ins w:id="967" w:author="Laurence Golding" w:date="2019-04-20T09:20:00Z"/>
        </w:rPr>
      </w:pPr>
      <w:ins w:id="968" w:author="Laurence Golding" w:date="2019-04-20T09:20:00Z">
        <w:r>
          <w:t xml:space="preserve">  "results": [                    # See §</w:t>
        </w:r>
        <w:r>
          <w:fldChar w:fldCharType="begin"/>
        </w:r>
        <w:r>
          <w:instrText xml:space="preserve"> REF _Ref493350972 \r \h </w:instrText>
        </w:r>
        <w:r>
          <w:fldChar w:fldCharType="separate"/>
        </w:r>
        <w:r>
          <w:t>3.14.22</w:t>
        </w:r>
        <w:r>
          <w:fldChar w:fldCharType="end"/>
        </w:r>
        <w:r>
          <w:t>.</w:t>
        </w:r>
      </w:ins>
    </w:p>
    <w:p w14:paraId="07484251" w14:textId="77777777" w:rsidR="00EF4994" w:rsidRDefault="00EF4994" w:rsidP="00EF4994">
      <w:pPr>
        <w:pStyle w:val="Code"/>
        <w:rPr>
          <w:ins w:id="969" w:author="Laurence Golding" w:date="2019-04-20T09:20:00Z"/>
        </w:rPr>
      </w:pPr>
      <w:ins w:id="970" w:author="Laurence Golding" w:date="2019-04-20T09:20:00Z">
        <w:r>
          <w:t xml:space="preserve">    {                             # A result object (§</w:t>
        </w:r>
        <w:r>
          <w:fldChar w:fldCharType="begin"/>
        </w:r>
        <w:r>
          <w:instrText xml:space="preserve"> REF _Ref493350984 \r \h </w:instrText>
        </w:r>
        <w:r>
          <w:fldChar w:fldCharType="separate"/>
        </w:r>
        <w:r>
          <w:t>3.26</w:t>
        </w:r>
        <w:r>
          <w:fldChar w:fldCharType="end"/>
        </w:r>
        <w:r>
          <w:t>).</w:t>
        </w:r>
      </w:ins>
    </w:p>
    <w:p w14:paraId="7A24D671" w14:textId="77777777" w:rsidR="00EF4994" w:rsidRDefault="00EF4994" w:rsidP="00EF4994">
      <w:pPr>
        <w:pStyle w:val="Code"/>
        <w:rPr>
          <w:ins w:id="971" w:author="Laurence Golding" w:date="2019-04-20T09:20:00Z"/>
        </w:rPr>
      </w:pPr>
      <w:ins w:id="972" w:author="Laurence Golding" w:date="2019-04-20T09:20:00Z">
        <w:r>
          <w:t xml:space="preserve">      "locations": [              # See §</w:t>
        </w:r>
        <w:r>
          <w:fldChar w:fldCharType="begin"/>
        </w:r>
        <w:r>
          <w:instrText xml:space="preserve"> REF _Ref510013155 \r \h </w:instrText>
        </w:r>
        <w:r>
          <w:fldChar w:fldCharType="separate"/>
        </w:r>
        <w:r>
          <w:t>3.26.12</w:t>
        </w:r>
        <w:r>
          <w:fldChar w:fldCharType="end"/>
        </w:r>
        <w:r>
          <w:t>.</w:t>
        </w:r>
      </w:ins>
    </w:p>
    <w:p w14:paraId="7243B604" w14:textId="77777777" w:rsidR="00EF4994" w:rsidRDefault="00EF4994" w:rsidP="00EF4994">
      <w:pPr>
        <w:pStyle w:val="Code"/>
        <w:rPr>
          <w:ins w:id="973" w:author="Laurence Golding" w:date="2019-04-20T09:20:00Z"/>
        </w:rPr>
      </w:pPr>
      <w:ins w:id="974" w:author="Laurence Golding" w:date="2019-04-20T09:20:00Z">
        <w:r>
          <w:t xml:space="preserve">        {                         # A location object (§</w:t>
        </w:r>
        <w:r>
          <w:fldChar w:fldCharType="begin"/>
        </w:r>
        <w:r>
          <w:instrText xml:space="preserve"> REF _Ref493426721 \r \h </w:instrText>
        </w:r>
        <w:r>
          <w:fldChar w:fldCharType="separate"/>
        </w:r>
        <w:r>
          <w:t>3.27</w:t>
        </w:r>
        <w:r>
          <w:fldChar w:fldCharType="end"/>
        </w:r>
        <w:r>
          <w:t>).</w:t>
        </w:r>
      </w:ins>
    </w:p>
    <w:p w14:paraId="2AAAB928" w14:textId="77777777" w:rsidR="00EF4994" w:rsidRDefault="00EF4994" w:rsidP="00EF4994">
      <w:pPr>
        <w:pStyle w:val="Code"/>
        <w:rPr>
          <w:ins w:id="975" w:author="Laurence Golding" w:date="2019-04-20T09:20:00Z"/>
        </w:rPr>
      </w:pPr>
      <w:ins w:id="976" w:author="Laurence Golding" w:date="2019-04-20T09:20:00Z">
        <w:r>
          <w:t xml:space="preserve">          "physicalLocation": {   # See §.</w:t>
        </w:r>
        <w:r>
          <w:fldChar w:fldCharType="begin"/>
        </w:r>
        <w:r>
          <w:instrText xml:space="preserve"> REF _Ref493477623 \r \h </w:instrText>
        </w:r>
        <w:r>
          <w:fldChar w:fldCharType="separate"/>
        </w:r>
        <w:r>
          <w:t>3.27.2</w:t>
        </w:r>
        <w:r>
          <w:fldChar w:fldCharType="end"/>
        </w:r>
        <w:r>
          <w:t>.</w:t>
        </w:r>
      </w:ins>
    </w:p>
    <w:p w14:paraId="728DF730" w14:textId="77777777" w:rsidR="00EF4994" w:rsidRDefault="00EF4994" w:rsidP="00EF4994">
      <w:pPr>
        <w:pStyle w:val="Code"/>
        <w:rPr>
          <w:ins w:id="977" w:author="Laurence Golding" w:date="2019-04-20T09:20:00Z"/>
        </w:rPr>
      </w:pPr>
      <w:ins w:id="978" w:author="Laurence Golding" w:date="2019-04-20T09:20:00Z">
        <w:r>
          <w:t xml:space="preserve">            "address": {          # An address object: thisObject.</w:t>
        </w:r>
      </w:ins>
    </w:p>
    <w:p w14:paraId="4B50ED77" w14:textId="13C292AD" w:rsidR="00EF4994" w:rsidRDefault="00EF4994" w:rsidP="00EF4994">
      <w:pPr>
        <w:pStyle w:val="Code"/>
        <w:rPr>
          <w:ins w:id="979" w:author="Laurence Golding" w:date="2019-04-20T09:20:00Z"/>
        </w:rPr>
      </w:pPr>
      <w:ins w:id="980" w:author="Laurence Golding" w:date="2019-04-20T09:20:00Z">
        <w:r>
          <w:t xml:space="preserve">              "</w:t>
        </w:r>
      </w:ins>
      <w:ins w:id="981" w:author="Laurence Golding" w:date="2019-04-20T09:21:00Z">
        <w:r>
          <w:t>index</w:t>
        </w:r>
      </w:ins>
      <w:ins w:id="982" w:author="Laurence Golding" w:date="2019-04-20T09:20:00Z">
        <w:r>
          <w:t xml:space="preserve">": </w:t>
        </w:r>
      </w:ins>
      <w:ins w:id="983" w:author="Laurence Golding" w:date="2019-04-20T09:21:00Z">
        <w:r>
          <w:t>0</w:t>
        </w:r>
      </w:ins>
      <w:ins w:id="984" w:author="Laurence Golding" w:date="2019-04-20T09:20:00Z">
        <w:r>
          <w:t>,</w:t>
        </w:r>
      </w:ins>
    </w:p>
    <w:p w14:paraId="7AB2BFF9" w14:textId="77777777" w:rsidR="00EF4994" w:rsidRDefault="00EF4994" w:rsidP="00EF4994">
      <w:pPr>
        <w:pStyle w:val="Code"/>
        <w:rPr>
          <w:ins w:id="985" w:author="Laurence Golding" w:date="2019-04-20T09:20:00Z"/>
        </w:rPr>
      </w:pPr>
      <w:ins w:id="986" w:author="Laurence Golding" w:date="2019-04-20T09:20:00Z">
        <w:r>
          <w:t xml:space="preserve">              "offset": 64</w:t>
        </w:r>
      </w:ins>
    </w:p>
    <w:p w14:paraId="367BBA2E" w14:textId="77777777" w:rsidR="00EF4994" w:rsidRDefault="00EF4994" w:rsidP="00EF4994">
      <w:pPr>
        <w:pStyle w:val="Code"/>
        <w:rPr>
          <w:ins w:id="987" w:author="Laurence Golding" w:date="2019-04-20T09:20:00Z"/>
        </w:rPr>
      </w:pPr>
      <w:ins w:id="988" w:author="Laurence Golding" w:date="2019-04-20T09:20:00Z">
        <w:r>
          <w:t xml:space="preserve">            }</w:t>
        </w:r>
      </w:ins>
    </w:p>
    <w:p w14:paraId="43A240F7" w14:textId="77777777" w:rsidR="00EF4994" w:rsidRDefault="00EF4994" w:rsidP="00EF4994">
      <w:pPr>
        <w:pStyle w:val="Code"/>
        <w:rPr>
          <w:ins w:id="989" w:author="Laurence Golding" w:date="2019-04-20T09:20:00Z"/>
        </w:rPr>
      </w:pPr>
      <w:ins w:id="990" w:author="Laurence Golding" w:date="2019-04-20T09:20:00Z">
        <w:r>
          <w:t xml:space="preserve">          }</w:t>
        </w:r>
      </w:ins>
    </w:p>
    <w:p w14:paraId="42A31DCB" w14:textId="77777777" w:rsidR="00EF4994" w:rsidRDefault="00EF4994" w:rsidP="00EF4994">
      <w:pPr>
        <w:pStyle w:val="Code"/>
        <w:rPr>
          <w:ins w:id="991" w:author="Laurence Golding" w:date="2019-04-20T09:20:00Z"/>
        </w:rPr>
      </w:pPr>
      <w:ins w:id="992" w:author="Laurence Golding" w:date="2019-04-20T09:20:00Z">
        <w:r>
          <w:t xml:space="preserve">        }</w:t>
        </w:r>
      </w:ins>
    </w:p>
    <w:p w14:paraId="06BADB54" w14:textId="77777777" w:rsidR="00EF4994" w:rsidRDefault="00EF4994" w:rsidP="00EF4994">
      <w:pPr>
        <w:pStyle w:val="Code"/>
        <w:rPr>
          <w:ins w:id="993" w:author="Laurence Golding" w:date="2019-04-20T09:20:00Z"/>
        </w:rPr>
      </w:pPr>
      <w:ins w:id="994" w:author="Laurence Golding" w:date="2019-04-20T09:20:00Z">
        <w:r>
          <w:t xml:space="preserve">      ],</w:t>
        </w:r>
      </w:ins>
    </w:p>
    <w:p w14:paraId="497CCC2E" w14:textId="77777777" w:rsidR="00EF4994" w:rsidRDefault="00EF4994" w:rsidP="00EF4994">
      <w:pPr>
        <w:pStyle w:val="Code"/>
        <w:rPr>
          <w:ins w:id="995" w:author="Laurence Golding" w:date="2019-04-20T09:20:00Z"/>
        </w:rPr>
      </w:pPr>
      <w:ins w:id="996" w:author="Laurence Golding" w:date="2019-04-20T09:20:00Z">
        <w:r>
          <w:t xml:space="preserve">      ...</w:t>
        </w:r>
      </w:ins>
    </w:p>
    <w:p w14:paraId="53B1D00F" w14:textId="77777777" w:rsidR="00EF4994" w:rsidRDefault="00EF4994" w:rsidP="00EF4994">
      <w:pPr>
        <w:pStyle w:val="Code"/>
        <w:rPr>
          <w:ins w:id="997" w:author="Laurence Golding" w:date="2019-04-20T09:20:00Z"/>
        </w:rPr>
      </w:pPr>
      <w:ins w:id="998" w:author="Laurence Golding" w:date="2019-04-20T09:20:00Z">
        <w:r>
          <w:t xml:space="preserve">    }</w:t>
        </w:r>
      </w:ins>
    </w:p>
    <w:p w14:paraId="6787B6FF" w14:textId="77777777" w:rsidR="00EF4994" w:rsidRDefault="00EF4994" w:rsidP="00EF4994">
      <w:pPr>
        <w:pStyle w:val="Code"/>
        <w:rPr>
          <w:ins w:id="999" w:author="Laurence Golding" w:date="2019-04-20T09:20:00Z"/>
        </w:rPr>
      </w:pPr>
      <w:ins w:id="1000" w:author="Laurence Golding" w:date="2019-04-20T09:20:00Z">
        <w:r>
          <w:t xml:space="preserve">  ],</w:t>
        </w:r>
      </w:ins>
    </w:p>
    <w:p w14:paraId="5C8455E3" w14:textId="77777777" w:rsidR="00EF4994" w:rsidRDefault="00EF4994" w:rsidP="00EF4994">
      <w:pPr>
        <w:pStyle w:val="Code"/>
        <w:rPr>
          <w:ins w:id="1001" w:author="Laurence Golding" w:date="2019-04-20T09:20:00Z"/>
        </w:rPr>
      </w:pPr>
      <w:ins w:id="1002" w:author="Laurence Golding" w:date="2019-04-20T09:20:00Z">
        <w:r>
          <w:t xml:space="preserve">  ...</w:t>
        </w:r>
      </w:ins>
    </w:p>
    <w:p w14:paraId="5BDFCBF7" w14:textId="77777777" w:rsidR="00EF4994" w:rsidRDefault="00EF4994" w:rsidP="00EF4994">
      <w:pPr>
        <w:pStyle w:val="Code"/>
        <w:rPr>
          <w:ins w:id="1003" w:author="Laurence Golding" w:date="2019-04-20T09:20:00Z"/>
        </w:rPr>
      </w:pPr>
      <w:ins w:id="1004" w:author="Laurence Golding" w:date="2019-04-20T09:20:00Z">
        <w:r>
          <w:t xml:space="preserve">  "addresses": [                  # See §</w:t>
        </w:r>
        <w:r>
          <w:fldChar w:fldCharType="begin"/>
        </w:r>
        <w:r>
          <w:instrText xml:space="preserve"> REF _Ref4685267 \r \h </w:instrText>
        </w:r>
        <w:r>
          <w:fldChar w:fldCharType="separate"/>
        </w:r>
        <w:r>
          <w:t>3.14.17</w:t>
        </w:r>
        <w:r>
          <w:fldChar w:fldCharType="end"/>
        </w:r>
        <w:r>
          <w:t>.</w:t>
        </w:r>
      </w:ins>
    </w:p>
    <w:p w14:paraId="33A0AF27" w14:textId="24D2822C" w:rsidR="00EF4994" w:rsidRDefault="00EF4994" w:rsidP="00EF4994">
      <w:pPr>
        <w:pStyle w:val="Code"/>
        <w:rPr>
          <w:ins w:id="1005" w:author="Laurence Golding" w:date="2019-04-20T09:21:00Z"/>
        </w:rPr>
      </w:pPr>
      <w:ins w:id="1006" w:author="Laurence Golding" w:date="2019-04-20T09:20:00Z">
        <w:r>
          <w:t xml:space="preserve">    </w:t>
        </w:r>
      </w:ins>
      <w:ins w:id="1007" w:author="Laurence Golding" w:date="2019-04-20T09:21:00Z">
        <w:r>
          <w:t>{                             # An address object: the cached object.</w:t>
        </w:r>
      </w:ins>
    </w:p>
    <w:p w14:paraId="05CDE17E" w14:textId="1E4D12F1" w:rsidR="00EF4994" w:rsidRDefault="00EF4994" w:rsidP="00EF4994">
      <w:pPr>
        <w:pStyle w:val="Code"/>
        <w:rPr>
          <w:ins w:id="1008" w:author="Laurence Golding" w:date="2019-04-20T09:21:00Z"/>
        </w:rPr>
      </w:pPr>
      <w:ins w:id="1009" w:author="Laurence Golding" w:date="2019-04-20T09:21:00Z">
        <w:r>
          <w:t xml:space="preserve">      "baseAddress": 4202880</w:t>
        </w:r>
      </w:ins>
    </w:p>
    <w:p w14:paraId="42B16C31" w14:textId="18B5077E" w:rsidR="00EF4994" w:rsidRDefault="00EF4994" w:rsidP="00EF4994">
      <w:pPr>
        <w:pStyle w:val="Code"/>
        <w:rPr>
          <w:ins w:id="1010" w:author="Laurence Golding" w:date="2019-04-20T09:28:00Z"/>
        </w:rPr>
      </w:pPr>
      <w:ins w:id="1011" w:author="Laurence Golding" w:date="2019-04-20T09:21:00Z">
        <w:r>
          <w:t xml:space="preserve">    }</w:t>
        </w:r>
      </w:ins>
      <w:ins w:id="1012" w:author="Laurence Golding" w:date="2019-04-20T09:28:00Z">
        <w:r w:rsidR="009C5AEE">
          <w:t>,</w:t>
        </w:r>
      </w:ins>
    </w:p>
    <w:p w14:paraId="73ED2CC2" w14:textId="1153E466" w:rsidR="009C5AEE" w:rsidRDefault="009C5AEE" w:rsidP="00EF4994">
      <w:pPr>
        <w:pStyle w:val="Code"/>
        <w:rPr>
          <w:ins w:id="1013" w:author="Laurence Golding" w:date="2019-04-20T09:20:00Z"/>
        </w:rPr>
      </w:pPr>
      <w:ins w:id="1014" w:author="Laurence Golding" w:date="2019-04-20T09:28:00Z">
        <w:r>
          <w:t xml:space="preserve">    ...</w:t>
        </w:r>
      </w:ins>
    </w:p>
    <w:p w14:paraId="366C3EA4" w14:textId="77777777" w:rsidR="00EF4994" w:rsidRDefault="00EF4994" w:rsidP="00EF4994">
      <w:pPr>
        <w:pStyle w:val="Code"/>
        <w:rPr>
          <w:ins w:id="1015" w:author="Laurence Golding" w:date="2019-04-20T09:20:00Z"/>
        </w:rPr>
      </w:pPr>
      <w:ins w:id="1016" w:author="Laurence Golding" w:date="2019-04-20T09:20:00Z">
        <w:r>
          <w:t xml:space="preserve">  ],</w:t>
        </w:r>
      </w:ins>
    </w:p>
    <w:p w14:paraId="03C53E91" w14:textId="68E60CBC" w:rsidR="00EF4994" w:rsidRPr="00364283" w:rsidRDefault="00EF4994" w:rsidP="00364283">
      <w:pPr>
        <w:pStyle w:val="Code"/>
      </w:pPr>
      <w:ins w:id="1017" w:author="Laurence Golding" w:date="2019-04-20T09:20:00Z">
        <w:r>
          <w:t>}</w:t>
        </w:r>
      </w:ins>
      <w:bookmarkEnd w:id="794"/>
    </w:p>
    <w:p w14:paraId="35F0B1B5" w14:textId="5F9AFCDB" w:rsidR="00BE24C2" w:rsidRDefault="00BE24C2" w:rsidP="00BE24C2">
      <w:pPr>
        <w:pStyle w:val="Heading3"/>
      </w:pPr>
      <w:bookmarkStart w:id="1018" w:name="_Ref4685900"/>
      <w:bookmarkStart w:id="1019" w:name="_Toc6579740"/>
      <w:proofErr w:type="spellStart"/>
      <w:r>
        <w:t>parentIndex</w:t>
      </w:r>
      <w:proofErr w:type="spellEnd"/>
      <w:r>
        <w:t xml:space="preserve"> property</w:t>
      </w:r>
      <w:bookmarkEnd w:id="1018"/>
      <w:bookmarkEnd w:id="1019"/>
    </w:p>
    <w:p w14:paraId="43D6A9F5" w14:textId="3B2D7C33"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0B5F25">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0B5F25">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1020" w:name="_Ref493404505"/>
      <w:bookmarkStart w:id="1021" w:name="_Toc6579741"/>
      <w:bookmarkEnd w:id="776"/>
      <w:proofErr w:type="spellStart"/>
      <w:r>
        <w:t>logicalLocation</w:t>
      </w:r>
      <w:proofErr w:type="spellEnd"/>
      <w:r>
        <w:t xml:space="preserve"> object</w:t>
      </w:r>
      <w:bookmarkEnd w:id="1020"/>
      <w:bookmarkEnd w:id="1021"/>
    </w:p>
    <w:p w14:paraId="479717FF" w14:textId="2760154A" w:rsidR="006E546E" w:rsidRDefault="006E546E" w:rsidP="006E546E">
      <w:pPr>
        <w:pStyle w:val="Heading3"/>
      </w:pPr>
      <w:bookmarkStart w:id="1022" w:name="_Toc6579742"/>
      <w:r>
        <w:t>General</w:t>
      </w:r>
      <w:bookmarkEnd w:id="1022"/>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9515DC6"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0B5F25">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0B5F25">
        <w:t>3.27.3</w:t>
      </w:r>
      <w:r w:rsidR="00376618">
        <w:fldChar w:fldCharType="end"/>
      </w:r>
      <w:r w:rsidR="00376618">
        <w:t>)</w:t>
      </w:r>
      <w:r>
        <w:t>.</w:t>
      </w:r>
    </w:p>
    <w:p w14:paraId="54921F14" w14:textId="6F971490" w:rsidR="009151D4" w:rsidRDefault="009151D4" w:rsidP="009151D4">
      <w:pPr>
        <w:pStyle w:val="Heading3"/>
      </w:pPr>
      <w:bookmarkStart w:id="1023" w:name="_Toc6579743"/>
      <w:r>
        <w:lastRenderedPageBreak/>
        <w:t>Constraints</w:t>
      </w:r>
      <w:bookmarkEnd w:id="1023"/>
    </w:p>
    <w:p w14:paraId="2CDCE830" w14:textId="74CD878B"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0B5F25">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0B5F25">
        <w:t>3.32.5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0B5F25">
        <w:t>3.32.6</w:t>
      </w:r>
      <w:r>
        <w:fldChar w:fldCharType="end"/>
      </w:r>
      <w:r>
        <w:t xml:space="preserve">) </w:t>
      </w:r>
      <w:r>
        <w:rPr>
          <w:b/>
        </w:rPr>
        <w:t>SHALL</w:t>
      </w:r>
      <w:r>
        <w:t xml:space="preserve"> be present; they</w:t>
      </w:r>
      <w:r>
        <w:rPr>
          <w:b/>
        </w:rPr>
        <w:t xml:space="preserve"> MAY </w:t>
      </w:r>
      <w:r>
        <w:t>both be present.</w:t>
      </w:r>
    </w:p>
    <w:p w14:paraId="11FCDDFD" w14:textId="26CB6996"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0B5F25">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1024" w:name="_Ref514248023"/>
      <w:bookmarkStart w:id="1025" w:name="_Toc6579744"/>
      <w:r>
        <w:t>Logical location naming rules</w:t>
      </w:r>
      <w:bookmarkEnd w:id="1024"/>
      <w:bookmarkEnd w:id="102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CC17926"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0B5F25">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026" w:name="_Ref514247682"/>
      <w:bookmarkStart w:id="1027" w:name="_Toc6579745"/>
      <w:r>
        <w:t>name property</w:t>
      </w:r>
      <w:bookmarkEnd w:id="1026"/>
      <w:bookmarkEnd w:id="1027"/>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256B06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0B5F25">
        <w:t>3.32.3</w:t>
      </w:r>
      <w:r w:rsidR="0024214F">
        <w:fldChar w:fldCharType="end"/>
      </w:r>
      <w:r w:rsidR="0024214F">
        <w:t>.</w:t>
      </w:r>
    </w:p>
    <w:p w14:paraId="6D79E424" w14:textId="373D0F52" w:rsidR="00BD0C18" w:rsidRDefault="006A539D" w:rsidP="00AD7FD8">
      <w:pPr>
        <w:pStyle w:val="Note"/>
      </w:pPr>
      <w:r>
        <w:lastRenderedPageBreak/>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0B5F25">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52A7A539"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0B5F25">
        <w:t>3.32.6</w:t>
      </w:r>
      <w:r>
        <w:fldChar w:fldCharType="end"/>
      </w:r>
      <w:r>
        <w:t>.</w:t>
      </w:r>
    </w:p>
    <w:p w14:paraId="5AA444E4" w14:textId="64FFA438" w:rsidR="006A539D" w:rsidRDefault="006A539D" w:rsidP="00BA28C3">
      <w:pPr>
        <w:pStyle w:val="Code"/>
      </w:pPr>
      <w:r>
        <w:t xml:space="preserve">  "kind": "function"                   # See §</w:t>
      </w:r>
      <w:r>
        <w:fldChar w:fldCharType="begin"/>
      </w:r>
      <w:r>
        <w:instrText xml:space="preserve"> REF _Ref513195445 \r \h </w:instrText>
      </w:r>
      <w:r>
        <w:fldChar w:fldCharType="separate"/>
      </w:r>
      <w:r w:rsidR="000B5F25">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1028" w:name="_Ref3453348"/>
      <w:bookmarkStart w:id="1029" w:name="_Toc6579746"/>
      <w:r>
        <w:t>index property</w:t>
      </w:r>
      <w:bookmarkEnd w:id="1028"/>
      <w:bookmarkEnd w:id="1029"/>
    </w:p>
    <w:p w14:paraId="56BE2BA9" w14:textId="675AC8F3"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0B5F25">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0B5F25">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rPr>
          <w:ins w:id="1030" w:author="Laurence Golding" w:date="2019-04-20T09:29:00Z"/>
        </w:rPr>
      </w:pPr>
      <w:r>
        <w:t>NOTE</w:t>
      </w:r>
      <w:ins w:id="1031" w:author="Laurence Golding" w:date="2019-04-20T09:29:00Z">
        <w:r w:rsidR="00364283">
          <w:t xml:space="preserve"> 1</w:t>
        </w:r>
      </w:ins>
      <w:r>
        <w:t xml:space="preserv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7A8779C5" w14:textId="0D2A3597" w:rsidR="00364283" w:rsidRPr="00364283" w:rsidRDefault="00364283" w:rsidP="00364283">
      <w:pPr>
        <w:pStyle w:val="Note"/>
      </w:pPr>
      <w:ins w:id="1032" w:author="Laurence Golding" w:date="2019-04-20T09:29:00Z">
        <w:r>
          <w:t>NOTE 2: For e</w:t>
        </w:r>
      </w:ins>
      <w:ins w:id="1033" w:author="Laurence Golding" w:date="2019-04-20T09:30:00Z">
        <w:r>
          <w:t xml:space="preserve">xamples of the use of an </w:t>
        </w:r>
        <w:r w:rsidRPr="00364283">
          <w:rPr>
            <w:rStyle w:val="CODEtemp"/>
          </w:rPr>
          <w:t>index</w:t>
        </w:r>
        <w:r>
          <w:t xml:space="preserve"> property to locate a cached object, see </w:t>
        </w:r>
        <w:r>
          <w:t>§</w:t>
        </w:r>
      </w:ins>
      <w:ins w:id="1034" w:author="Laurence Golding" w:date="2019-04-20T09:31:00Z">
        <w:r>
          <w:fldChar w:fldCharType="begin"/>
        </w:r>
        <w:r>
          <w:instrText xml:space="preserve"> REF _Ref4685267 \r \h </w:instrText>
        </w:r>
      </w:ins>
      <w:r>
        <w:fldChar w:fldCharType="separate"/>
      </w:r>
      <w:ins w:id="1035" w:author="Laurence Golding" w:date="2019-04-20T09:31:00Z">
        <w:r>
          <w:t>3.14.17</w:t>
        </w:r>
        <w:r>
          <w:fldChar w:fldCharType="end"/>
        </w:r>
        <w:r>
          <w:t>.</w:t>
        </w:r>
      </w:ins>
    </w:p>
    <w:p w14:paraId="4AC78B7B" w14:textId="6AD65EDB" w:rsidR="00262B6F" w:rsidRDefault="00262B6F" w:rsidP="00262B6F">
      <w:pPr>
        <w:pStyle w:val="Heading3"/>
      </w:pPr>
      <w:bookmarkStart w:id="1036" w:name="_Ref513194876"/>
      <w:bookmarkStart w:id="1037" w:name="_Toc6579747"/>
      <w:proofErr w:type="spellStart"/>
      <w:r>
        <w:t>fullyQualifiedName</w:t>
      </w:r>
      <w:proofErr w:type="spellEnd"/>
      <w:r>
        <w:t xml:space="preserve"> property</w:t>
      </w:r>
      <w:bookmarkEnd w:id="1036"/>
      <w:bookmarkEnd w:id="1037"/>
    </w:p>
    <w:p w14:paraId="0F5707EB" w14:textId="3511521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0B5F25">
        <w:t>3.32.3</w:t>
      </w:r>
      <w:r w:rsidR="00BA28C3">
        <w:fldChar w:fldCharType="end"/>
      </w:r>
      <w:r w:rsidR="00BA28C3">
        <w:t>.</w:t>
      </w:r>
    </w:p>
    <w:p w14:paraId="0DFFB1F9" w14:textId="63D5E3E6"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lastRenderedPageBreak/>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267E3D7"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0B5F25">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1038" w:name="_Ref5012652"/>
      <w:bookmarkStart w:id="1039" w:name="_Toc6579748"/>
      <w:proofErr w:type="spellStart"/>
      <w:r>
        <w:lastRenderedPageBreak/>
        <w:t>decoratedName</w:t>
      </w:r>
      <w:proofErr w:type="spellEnd"/>
      <w:r>
        <w:t xml:space="preserve"> property</w:t>
      </w:r>
      <w:bookmarkEnd w:id="1038"/>
      <w:bookmarkEnd w:id="1039"/>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040" w:name="_Ref513195445"/>
      <w:bookmarkStart w:id="1041" w:name="_Toc6579749"/>
      <w:r>
        <w:t>kind property</w:t>
      </w:r>
      <w:bookmarkEnd w:id="1040"/>
      <w:bookmarkEnd w:id="1041"/>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94DB67D"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0B5F25">
        <w:t>3.14</w:t>
      </w:r>
      <w:r>
        <w:fldChar w:fldCharType="end"/>
      </w:r>
      <w:r>
        <w:t>)</w:t>
      </w:r>
    </w:p>
    <w:p w14:paraId="310DEFB3" w14:textId="4E851F1C"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0B5F25">
        <w:t>3.14.22</w:t>
      </w:r>
      <w:r>
        <w:fldChar w:fldCharType="end"/>
      </w:r>
      <w:r>
        <w:t>.</w:t>
      </w:r>
    </w:p>
    <w:p w14:paraId="7EB16C28" w14:textId="07917637"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0B5F25">
        <w:t>3.26</w:t>
      </w:r>
      <w:r>
        <w:fldChar w:fldCharType="end"/>
      </w:r>
      <w:r>
        <w:t>).</w:t>
      </w:r>
    </w:p>
    <w:p w14:paraId="778F3B54" w14:textId="6B18E117"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0B5F25">
        <w:t>3.26.12</w:t>
      </w:r>
      <w:r>
        <w:fldChar w:fldCharType="end"/>
      </w:r>
      <w:r>
        <w:t>.</w:t>
      </w:r>
    </w:p>
    <w:p w14:paraId="4CE40F02" w14:textId="31FB71BC"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0B5F25">
        <w:t>3.27</w:t>
      </w:r>
      <w:r>
        <w:fldChar w:fldCharType="end"/>
      </w:r>
      <w:r>
        <w:t>).</w:t>
      </w:r>
    </w:p>
    <w:p w14:paraId="37C76C7C" w14:textId="3F6E1A9F"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0B5F25">
        <w:t>3.27.3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lastRenderedPageBreak/>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3E91E36"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0B5F25">
        <w:t>3.14.16</w:t>
      </w:r>
      <w:r>
        <w:fldChar w:fldCharType="end"/>
      </w:r>
      <w:r>
        <w:t>.</w:t>
      </w:r>
    </w:p>
    <w:p w14:paraId="2FBE306B" w14:textId="0206B79F"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0B5F25">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77F104E6" w:rsidR="002145B8" w:rsidRDefault="002145B8" w:rsidP="002145B8">
      <w:pPr>
        <w:pStyle w:val="Code"/>
      </w:pPr>
      <w:r>
        <w:lastRenderedPageBreak/>
        <w:t>{                                 # A run object (§</w:t>
      </w:r>
      <w:r>
        <w:fldChar w:fldCharType="begin"/>
      </w:r>
      <w:r>
        <w:instrText xml:space="preserve"> REF _Ref493349997 \r \h </w:instrText>
      </w:r>
      <w:r>
        <w:fldChar w:fldCharType="separate"/>
      </w:r>
      <w:r w:rsidR="000B5F25">
        <w:t>3.14</w:t>
      </w:r>
      <w:r>
        <w:fldChar w:fldCharType="end"/>
      </w:r>
      <w:r>
        <w:t>)</w:t>
      </w:r>
    </w:p>
    <w:p w14:paraId="769B254C" w14:textId="1DA735A5" w:rsidR="002145B8" w:rsidRDefault="002145B8" w:rsidP="002145B8">
      <w:pPr>
        <w:pStyle w:val="Code"/>
      </w:pPr>
      <w:r>
        <w:t xml:space="preserve">  "results": [                    # See §</w:t>
      </w:r>
      <w:r>
        <w:fldChar w:fldCharType="begin"/>
      </w:r>
      <w:r>
        <w:instrText xml:space="preserve"> REF _Ref493350972 \r \h </w:instrText>
      </w:r>
      <w:r>
        <w:fldChar w:fldCharType="separate"/>
      </w:r>
      <w:r w:rsidR="000B5F25">
        <w:t>3.14.22</w:t>
      </w:r>
      <w:r>
        <w:fldChar w:fldCharType="end"/>
      </w:r>
      <w:r>
        <w:t>.</w:t>
      </w:r>
    </w:p>
    <w:p w14:paraId="38F2DB42" w14:textId="4D527944" w:rsidR="002145B8" w:rsidRDefault="002145B8" w:rsidP="002145B8">
      <w:pPr>
        <w:pStyle w:val="Code"/>
      </w:pPr>
      <w:r>
        <w:t xml:space="preserve">    {                             # A result object (§</w:t>
      </w:r>
      <w:r>
        <w:fldChar w:fldCharType="begin"/>
      </w:r>
      <w:r>
        <w:instrText xml:space="preserve"> REF _Ref493350984 \r \h </w:instrText>
      </w:r>
      <w:r>
        <w:fldChar w:fldCharType="separate"/>
      </w:r>
      <w:r w:rsidR="000B5F25">
        <w:t>3.26</w:t>
      </w:r>
      <w:r>
        <w:fldChar w:fldCharType="end"/>
      </w:r>
      <w:r>
        <w:t>).</w:t>
      </w:r>
    </w:p>
    <w:p w14:paraId="57D23630" w14:textId="3C12A030" w:rsidR="002145B8" w:rsidRDefault="002145B8" w:rsidP="002145B8">
      <w:pPr>
        <w:pStyle w:val="Code"/>
      </w:pPr>
      <w:r>
        <w:t xml:space="preserve">      "locations": [              # See §</w:t>
      </w:r>
      <w:r>
        <w:fldChar w:fldCharType="begin"/>
      </w:r>
      <w:r>
        <w:instrText xml:space="preserve"> REF _Ref510013155 \r \h </w:instrText>
      </w:r>
      <w:r>
        <w:fldChar w:fldCharType="separate"/>
      </w:r>
      <w:r w:rsidR="000B5F25">
        <w:t>3.26.12</w:t>
      </w:r>
      <w:r>
        <w:fldChar w:fldCharType="end"/>
      </w:r>
      <w:r>
        <w:t>.</w:t>
      </w:r>
    </w:p>
    <w:p w14:paraId="3675A6A8" w14:textId="36620D39" w:rsidR="002145B8" w:rsidRDefault="002145B8" w:rsidP="002145B8">
      <w:pPr>
        <w:pStyle w:val="Code"/>
      </w:pPr>
      <w:r>
        <w:t xml:space="preserve">        {                         # A location object (§</w:t>
      </w:r>
      <w:r>
        <w:fldChar w:fldCharType="begin"/>
      </w:r>
      <w:r>
        <w:instrText xml:space="preserve"> REF _Ref493426721 \r \h </w:instrText>
      </w:r>
      <w:r>
        <w:fldChar w:fldCharType="separate"/>
      </w:r>
      <w:r w:rsidR="000B5F25">
        <w:t>3.27</w:t>
      </w:r>
      <w:r>
        <w:fldChar w:fldCharType="end"/>
      </w:r>
      <w:r>
        <w:t>).</w:t>
      </w:r>
    </w:p>
    <w:p w14:paraId="01E8334C" w14:textId="682C1757"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0B5F25">
        <w:t>3.27.3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EA4CC7F"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0B5F25">
        <w:t>3.14.16</w:t>
      </w:r>
      <w:r>
        <w:fldChar w:fldCharType="end"/>
      </w:r>
      <w:r>
        <w:t>.</w:t>
      </w:r>
    </w:p>
    <w:p w14:paraId="4AFB7C5A" w14:textId="4EBA36AA"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0B5F25">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lastRenderedPageBreak/>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042" w:name="_Ref530059029"/>
      <w:bookmarkStart w:id="1043" w:name="_Toc6579750"/>
      <w:proofErr w:type="spellStart"/>
      <w:r>
        <w:t>parentIndex</w:t>
      </w:r>
      <w:proofErr w:type="spellEnd"/>
      <w:r>
        <w:t xml:space="preserve"> </w:t>
      </w:r>
      <w:r w:rsidR="006E546E">
        <w:t>property</w:t>
      </w:r>
      <w:bookmarkEnd w:id="1042"/>
      <w:bookmarkEnd w:id="1043"/>
    </w:p>
    <w:p w14:paraId="765BBE49" w14:textId="359D3931"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0B5F25">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0B5F25">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49B23FE" w:rsidR="006A539D" w:rsidRDefault="006A539D" w:rsidP="006A539D">
      <w:pPr>
        <w:pStyle w:val="Code"/>
      </w:pPr>
      <w:r>
        <w:t>{                                            # A run object (§</w:t>
      </w:r>
      <w:r>
        <w:fldChar w:fldCharType="begin"/>
      </w:r>
      <w:r>
        <w:instrText xml:space="preserve"> REF _Ref493349997 \r \h </w:instrText>
      </w:r>
      <w:r>
        <w:fldChar w:fldCharType="separate"/>
      </w:r>
      <w:r w:rsidR="000B5F25">
        <w:t>3.14</w:t>
      </w:r>
      <w:r>
        <w:fldChar w:fldCharType="end"/>
      </w:r>
      <w:r>
        <w:t>).</w:t>
      </w:r>
    </w:p>
    <w:p w14:paraId="24B97B6F" w14:textId="6AFDD4BA"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0B5F25">
        <w:t>3.14.16</w:t>
      </w:r>
      <w:r>
        <w:fldChar w:fldCharType="end"/>
      </w:r>
      <w:r>
        <w:t>.</w:t>
      </w:r>
    </w:p>
    <w:p w14:paraId="7AC12910" w14:textId="77777777" w:rsidR="006A539D" w:rsidRDefault="006A539D" w:rsidP="006A539D">
      <w:pPr>
        <w:pStyle w:val="Code"/>
      </w:pPr>
      <w:r>
        <w:t xml:space="preserve">    {</w:t>
      </w:r>
    </w:p>
    <w:p w14:paraId="5F513F8D" w14:textId="1BCD819D" w:rsidR="006A539D" w:rsidRDefault="006A539D" w:rsidP="006A539D">
      <w:pPr>
        <w:pStyle w:val="Code"/>
      </w:pPr>
      <w:r>
        <w:t xml:space="preserve">      "name": "f(void)",                     # See §</w:t>
      </w:r>
      <w:r>
        <w:fldChar w:fldCharType="begin"/>
      </w:r>
      <w:r>
        <w:instrText xml:space="preserve"> REF _Ref514247682 \r \h </w:instrText>
      </w:r>
      <w:r>
        <w:fldChar w:fldCharType="separate"/>
      </w:r>
      <w:r w:rsidR="000B5F25">
        <w:t>3.32.4</w:t>
      </w:r>
      <w:r>
        <w:fldChar w:fldCharType="end"/>
      </w:r>
      <w:r>
        <w:t>.</w:t>
      </w:r>
    </w:p>
    <w:p w14:paraId="4AFFDE10" w14:textId="22FB7415"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0B5F25">
        <w:t>3.32.6</w:t>
      </w:r>
      <w:r>
        <w:fldChar w:fldCharType="end"/>
      </w:r>
      <w:r>
        <w:t>.</w:t>
      </w:r>
    </w:p>
    <w:p w14:paraId="54F6DD7C" w14:textId="76D4F008" w:rsidR="006A539D" w:rsidRDefault="006A539D" w:rsidP="006A539D">
      <w:pPr>
        <w:pStyle w:val="Code"/>
      </w:pPr>
      <w:r>
        <w:t xml:space="preserve">      "kind": "function",                    # See §</w:t>
      </w:r>
      <w:r>
        <w:fldChar w:fldCharType="begin"/>
      </w:r>
      <w:r>
        <w:instrText xml:space="preserve"> REF _Ref513195445 \r \h </w:instrText>
      </w:r>
      <w:r>
        <w:fldChar w:fldCharType="separate"/>
      </w:r>
      <w:r w:rsidR="000B5F25">
        <w:t>3.32.8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1044" w:name="_Ref4398565"/>
      <w:bookmarkStart w:id="1045" w:name="_Toc6579751"/>
      <w:r>
        <w:t>suppression object</w:t>
      </w:r>
      <w:bookmarkEnd w:id="1044"/>
      <w:bookmarkEnd w:id="1045"/>
    </w:p>
    <w:p w14:paraId="52C33F6E" w14:textId="77777777" w:rsidR="00C17C30" w:rsidRDefault="00C17C30" w:rsidP="00C17C30">
      <w:pPr>
        <w:pStyle w:val="Heading3"/>
        <w:numPr>
          <w:ilvl w:val="2"/>
          <w:numId w:val="2"/>
        </w:numPr>
      </w:pPr>
      <w:bookmarkStart w:id="1046" w:name="_Toc6579752"/>
      <w:r>
        <w:t>General</w:t>
      </w:r>
      <w:bookmarkEnd w:id="1046"/>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1047" w:name="_Ref4411684"/>
      <w:bookmarkStart w:id="1048" w:name="_Toc6579753"/>
      <w:r>
        <w:t>kind property</w:t>
      </w:r>
      <w:bookmarkEnd w:id="1047"/>
      <w:bookmarkEnd w:id="1048"/>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lastRenderedPageBreak/>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1049" w:name="_Ref6115260"/>
      <w:bookmarkStart w:id="1050" w:name="_Toc6579754"/>
      <w:r>
        <w:t>status property</w:t>
      </w:r>
      <w:bookmarkEnd w:id="1049"/>
      <w:bookmarkEnd w:id="1050"/>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1051" w:name="_Toc6579755"/>
      <w:r>
        <w:t>location property</w:t>
      </w:r>
      <w:bookmarkEnd w:id="1051"/>
    </w:p>
    <w:p w14:paraId="568E1E9E" w14:textId="1BD02AA5"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0B5F25">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52C954F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0B5F25">
        <w:t>3.33.2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0B5F25">
        <w:t>3.27.2</w:t>
      </w:r>
      <w:r>
        <w:fldChar w:fldCharType="end"/>
      </w:r>
      <w:r>
        <w:t>) specifies the location of the suppression attribute in th</w:t>
      </w:r>
      <w:r w:rsidR="004A094E">
        <w:t>at</w:t>
      </w:r>
      <w:r>
        <w:t xml:space="preserve"> </w:t>
      </w:r>
      <w:r w:rsidR="004A094E">
        <w:t>separate</w:t>
      </w:r>
      <w:r>
        <w:t xml:space="preserve"> file.</w:t>
      </w:r>
    </w:p>
    <w:p w14:paraId="351AA4A2" w14:textId="30967F6C"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0B5F25">
        <w:t>3.28.5</w:t>
      </w:r>
      <w:r>
        <w:fldChar w:fldCharType="end"/>
      </w:r>
      <w:r>
        <w:t>, §</w:t>
      </w:r>
      <w:r>
        <w:fldChar w:fldCharType="begin"/>
      </w:r>
      <w:r>
        <w:instrText xml:space="preserve"> REF _Ref534896821 \r \h </w:instrText>
      </w:r>
      <w:r>
        <w:fldChar w:fldCharType="separate"/>
      </w:r>
      <w:r w:rsidR="000B5F25">
        <w:t>3.29.13</w:t>
      </w:r>
      <w:r>
        <w:fldChar w:fldCharType="end"/>
      </w:r>
      <w:r>
        <w:t>).</w:t>
      </w:r>
    </w:p>
    <w:p w14:paraId="7A7EC839" w14:textId="42275CE4"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0B5F25">
        <w:t>3.27.3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1052" w:name="_Toc6579756"/>
      <w:proofErr w:type="spellStart"/>
      <w:r>
        <w:lastRenderedPageBreak/>
        <w:t>guid</w:t>
      </w:r>
      <w:proofErr w:type="spellEnd"/>
      <w:r w:rsidR="00895EF2">
        <w:t xml:space="preserve"> property</w:t>
      </w:r>
      <w:bookmarkEnd w:id="1052"/>
    </w:p>
    <w:p w14:paraId="50595876" w14:textId="1A415AD0"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0B5F25">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1053" w:name="_Toc6579757"/>
      <w:r>
        <w:t>justification property</w:t>
      </w:r>
      <w:bookmarkEnd w:id="1053"/>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1054" w:name="_Ref510008325"/>
      <w:bookmarkStart w:id="1055" w:name="_Toc6579758"/>
      <w:proofErr w:type="spellStart"/>
      <w:r>
        <w:t>codeFlow</w:t>
      </w:r>
      <w:proofErr w:type="spellEnd"/>
      <w:r>
        <w:t xml:space="preserve"> object</w:t>
      </w:r>
      <w:bookmarkEnd w:id="1054"/>
      <w:bookmarkEnd w:id="1055"/>
    </w:p>
    <w:p w14:paraId="507EC364" w14:textId="20C3EC2C" w:rsidR="00B163FF" w:rsidRDefault="00B163FF" w:rsidP="00B163FF">
      <w:pPr>
        <w:pStyle w:val="Heading3"/>
      </w:pPr>
      <w:bookmarkStart w:id="1056" w:name="_Ref510009088"/>
      <w:bookmarkStart w:id="1057" w:name="_Toc6579759"/>
      <w:r>
        <w:t>General</w:t>
      </w:r>
      <w:bookmarkEnd w:id="1056"/>
      <w:bookmarkEnd w:id="1057"/>
    </w:p>
    <w:p w14:paraId="4391F1AD" w14:textId="77C25104"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0EDF1E5"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B5F25">
        <w:t>3.26</w:t>
      </w:r>
      <w:r>
        <w:fldChar w:fldCharType="end"/>
      </w:r>
      <w:r>
        <w:t>).</w:t>
      </w:r>
    </w:p>
    <w:p w14:paraId="048B21D6" w14:textId="28B4F444"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0B5F25">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7323767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0B5F25">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4CE3F104"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0B5F25">
        <w:t>3.34.3</w:t>
      </w:r>
      <w:r>
        <w:fldChar w:fldCharType="end"/>
      </w:r>
      <w:r>
        <w:t>.</w:t>
      </w:r>
    </w:p>
    <w:p w14:paraId="761FD0DB" w14:textId="673994AA"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0B5F25">
        <w:t>3.35</w:t>
      </w:r>
      <w:r>
        <w:fldChar w:fldCharType="end"/>
      </w:r>
      <w:r>
        <w:t>).</w:t>
      </w:r>
    </w:p>
    <w:p w14:paraId="3D9C5E77" w14:textId="23E66E3B"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0B5F25">
        <w:t>3.35.2</w:t>
      </w:r>
      <w:r>
        <w:fldChar w:fldCharType="end"/>
      </w:r>
      <w:r>
        <w:t>.</w:t>
      </w:r>
    </w:p>
    <w:p w14:paraId="32E0CD47" w14:textId="059E5C7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0B5F25">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E3F77F2"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0B5F25">
        <w:t>3.35.6</w:t>
      </w:r>
      <w:r>
        <w:fldChar w:fldCharType="end"/>
      </w:r>
      <w:r>
        <w:t>.</w:t>
      </w:r>
    </w:p>
    <w:p w14:paraId="7CF1AA49" w14:textId="6E2925CD"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0B5F25">
        <w:t>3.43</w:t>
      </w:r>
      <w:r>
        <w:fldChar w:fldCharType="end"/>
      </w:r>
      <w:r>
        <w:t>).</w:t>
      </w:r>
    </w:p>
    <w:p w14:paraId="7402E3F3" w14:textId="71BDFA9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0B5F25">
        <w:t>3.43.3</w:t>
      </w:r>
      <w:r>
        <w:fldChar w:fldCharType="end"/>
      </w:r>
      <w:r>
        <w:t>.</w:t>
      </w:r>
    </w:p>
    <w:p w14:paraId="5E1EB724" w14:textId="59F1D21E"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0B5F25">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C3C727D"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0B5F25">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lastRenderedPageBreak/>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2974608"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0B5F25">
        <w:t>3.43.10</w:t>
      </w:r>
      <w:r w:rsidR="00EC5F35">
        <w:fldChar w:fldCharType="end"/>
      </w:r>
      <w:r>
        <w:t>.</w:t>
      </w:r>
    </w:p>
    <w:p w14:paraId="1029380F" w14:textId="33B40343"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0B5F25">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058" w:name="_Ref510008352"/>
      <w:bookmarkStart w:id="1059" w:name="_Toc6579760"/>
      <w:r>
        <w:t>message property</w:t>
      </w:r>
      <w:bookmarkEnd w:id="1058"/>
      <w:bookmarkEnd w:id="1059"/>
    </w:p>
    <w:p w14:paraId="39D6B74B" w14:textId="1245D6D8"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B5F25">
        <w:t>3.11</w:t>
      </w:r>
      <w:r>
        <w:fldChar w:fldCharType="end"/>
      </w:r>
      <w:r>
        <w:t>)</w:t>
      </w:r>
      <w:r w:rsidRPr="00AD7FD8">
        <w:t xml:space="preserve"> relevant to the code flow.</w:t>
      </w:r>
    </w:p>
    <w:p w14:paraId="060DD1F9" w14:textId="5E6A402B" w:rsidR="00B163FF" w:rsidRDefault="00B163FF" w:rsidP="00B163FF">
      <w:pPr>
        <w:pStyle w:val="Heading3"/>
      </w:pPr>
      <w:bookmarkStart w:id="1060" w:name="_Ref510008358"/>
      <w:bookmarkStart w:id="1061" w:name="_Toc6579761"/>
      <w:proofErr w:type="spellStart"/>
      <w:r>
        <w:t>threadFlows</w:t>
      </w:r>
      <w:proofErr w:type="spellEnd"/>
      <w:r>
        <w:t xml:space="preserve"> property</w:t>
      </w:r>
      <w:bookmarkEnd w:id="1060"/>
      <w:bookmarkEnd w:id="1061"/>
    </w:p>
    <w:p w14:paraId="2D2C91FB" w14:textId="3FBAC820"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0B5F25">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062" w:name="_Ref493427364"/>
      <w:bookmarkStart w:id="1063" w:name="_Toc6579762"/>
      <w:proofErr w:type="spellStart"/>
      <w:r>
        <w:t>thread</w:t>
      </w:r>
      <w:r w:rsidR="006E546E">
        <w:t>Flow</w:t>
      </w:r>
      <w:proofErr w:type="spellEnd"/>
      <w:r w:rsidR="006E546E">
        <w:t xml:space="preserve"> object</w:t>
      </w:r>
      <w:bookmarkEnd w:id="1062"/>
      <w:bookmarkEnd w:id="1063"/>
    </w:p>
    <w:p w14:paraId="68EE36AB" w14:textId="336A5D40" w:rsidR="006E546E" w:rsidRDefault="006E546E" w:rsidP="006E546E">
      <w:pPr>
        <w:pStyle w:val="Heading3"/>
      </w:pPr>
      <w:bookmarkStart w:id="1064" w:name="_Toc6579763"/>
      <w:r>
        <w:t>General</w:t>
      </w:r>
      <w:bookmarkEnd w:id="106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679FE39" w:rsidR="00481B7B" w:rsidRDefault="00481B7B" w:rsidP="00AD7FD8">
      <w:r>
        <w:t>For an example, see §</w:t>
      </w:r>
      <w:r>
        <w:fldChar w:fldCharType="begin"/>
      </w:r>
      <w:r>
        <w:instrText xml:space="preserve"> REF _Ref510009088 \r \h </w:instrText>
      </w:r>
      <w:r>
        <w:fldChar w:fldCharType="separate"/>
      </w:r>
      <w:r w:rsidR="000B5F25">
        <w:t>3.34.1</w:t>
      </w:r>
      <w:r>
        <w:fldChar w:fldCharType="end"/>
      </w:r>
      <w:r>
        <w:t>.</w:t>
      </w:r>
    </w:p>
    <w:p w14:paraId="47D8E353" w14:textId="0B22E102" w:rsidR="00B163FF" w:rsidRDefault="00B163FF" w:rsidP="00B163FF">
      <w:pPr>
        <w:pStyle w:val="Heading3"/>
      </w:pPr>
      <w:bookmarkStart w:id="1065" w:name="_Ref510008395"/>
      <w:bookmarkStart w:id="1066" w:name="_Toc6579764"/>
      <w:r>
        <w:t>id property</w:t>
      </w:r>
      <w:bookmarkEnd w:id="1065"/>
      <w:bookmarkEnd w:id="1066"/>
    </w:p>
    <w:p w14:paraId="39CECB41" w14:textId="74B7A96E"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0B5F25">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67" w:name="_Ref503361742"/>
      <w:bookmarkStart w:id="1068" w:name="_Toc6579765"/>
      <w:r>
        <w:t>message property</w:t>
      </w:r>
      <w:bookmarkEnd w:id="1067"/>
      <w:bookmarkEnd w:id="1068"/>
    </w:p>
    <w:p w14:paraId="3994B882" w14:textId="2452D1C6"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B5F25">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1069" w:name="_Toc6579766"/>
      <w:proofErr w:type="spellStart"/>
      <w:r>
        <w:t>initialState</w:t>
      </w:r>
      <w:proofErr w:type="spellEnd"/>
      <w:r>
        <w:t xml:space="preserve"> property</w:t>
      </w:r>
      <w:bookmarkEnd w:id="1069"/>
    </w:p>
    <w:p w14:paraId="6EE14554" w14:textId="5964F017"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0B5F25">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B5F25">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0B5F25">
        <w:t>3.43.9</w:t>
      </w:r>
      <w:r w:rsidR="00363F84">
        <w:fldChar w:fldCharType="end"/>
      </w:r>
      <w:r>
        <w:t>), enables a SARIF viewer to present a debugger-like “watch window” experience as the user traverses a thread flow.</w:t>
      </w:r>
    </w:p>
    <w:p w14:paraId="532DA04D" w14:textId="21E62E42"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0B5F25">
        <w:t>3.35.5</w:t>
      </w:r>
      <w:r>
        <w:fldChar w:fldCharType="end"/>
      </w:r>
      <w:r>
        <w:t>).</w:t>
      </w:r>
    </w:p>
    <w:p w14:paraId="186B7C52" w14:textId="30809DDE" w:rsidR="00336FF3" w:rsidRDefault="00336FF3" w:rsidP="00336FF3">
      <w:r>
        <w:lastRenderedPageBreak/>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0B5F25">
        <w:t>3.43.9</w:t>
      </w:r>
      <w:r w:rsidR="00363F84">
        <w:fldChar w:fldCharType="end"/>
      </w:r>
      <w:r>
        <w:t>.</w:t>
      </w:r>
    </w:p>
    <w:p w14:paraId="7DB439CE" w14:textId="0527CC84" w:rsidR="00F713E9" w:rsidRDefault="00F713E9" w:rsidP="00F713E9">
      <w:pPr>
        <w:pStyle w:val="Heading3"/>
      </w:pPr>
      <w:bookmarkStart w:id="1070" w:name="_Ref3538161"/>
      <w:bookmarkStart w:id="1071" w:name="_Toc6579767"/>
      <w:proofErr w:type="spellStart"/>
      <w:r>
        <w:t>immutableState</w:t>
      </w:r>
      <w:proofErr w:type="spellEnd"/>
      <w:r>
        <w:t xml:space="preserve"> property</w:t>
      </w:r>
      <w:bookmarkEnd w:id="1070"/>
      <w:bookmarkEnd w:id="1071"/>
    </w:p>
    <w:p w14:paraId="30E38B3C" w14:textId="5132B895"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0B5F25">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B5F25">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1072" w:name="_Ref510008412"/>
      <w:bookmarkStart w:id="1073" w:name="_Toc6579768"/>
      <w:r>
        <w:t>locations property</w:t>
      </w:r>
      <w:bookmarkEnd w:id="1072"/>
      <w:bookmarkEnd w:id="1073"/>
    </w:p>
    <w:p w14:paraId="648A48EB" w14:textId="2BE43AA9"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0B5F25">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074" w:name="_Ref511819945"/>
      <w:bookmarkStart w:id="1075" w:name="_Toc6579769"/>
      <w:r>
        <w:t>graph object</w:t>
      </w:r>
      <w:bookmarkEnd w:id="1074"/>
      <w:bookmarkEnd w:id="1075"/>
    </w:p>
    <w:p w14:paraId="79771063" w14:textId="13A3DA96" w:rsidR="00CD4F20" w:rsidRDefault="00CD4F20" w:rsidP="00CD4F20">
      <w:pPr>
        <w:pStyle w:val="Heading3"/>
      </w:pPr>
      <w:bookmarkStart w:id="1076" w:name="_Toc6579770"/>
      <w:r>
        <w:t>General</w:t>
      </w:r>
      <w:bookmarkEnd w:id="1076"/>
    </w:p>
    <w:p w14:paraId="0FCD96E1" w14:textId="5CA0328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0B5F25">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0B5F25">
        <w:t>3.26.19</w:t>
      </w:r>
      <w:r>
        <w:fldChar w:fldCharType="end"/>
      </w:r>
      <w:r>
        <w:t>).</w:t>
      </w:r>
    </w:p>
    <w:p w14:paraId="1005630B" w14:textId="03BAC3F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0B5F25">
        <w:t>3.39</w:t>
      </w:r>
      <w:r>
        <w:fldChar w:fldCharType="end"/>
      </w:r>
      <w:r>
        <w:t>).</w:t>
      </w:r>
    </w:p>
    <w:p w14:paraId="4CED9B1B" w14:textId="3DF0F7A6" w:rsidR="00CD4F20" w:rsidRDefault="00CD4F20" w:rsidP="00CD4F20">
      <w:pPr>
        <w:pStyle w:val="Heading3"/>
      </w:pPr>
      <w:bookmarkStart w:id="1077" w:name="_Toc6579771"/>
      <w:r>
        <w:t>description property</w:t>
      </w:r>
      <w:bookmarkEnd w:id="1077"/>
    </w:p>
    <w:p w14:paraId="60597691" w14:textId="4BE8515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B5F25">
        <w:t>3.11</w:t>
      </w:r>
      <w:r>
        <w:fldChar w:fldCharType="end"/>
      </w:r>
      <w:r>
        <w:t>) that describes the graph.</w:t>
      </w:r>
    </w:p>
    <w:p w14:paraId="63CE6EE1" w14:textId="254DFD0E" w:rsidR="00CD4F20" w:rsidRDefault="00CD4F20" w:rsidP="00CD4F20">
      <w:pPr>
        <w:pStyle w:val="Heading3"/>
      </w:pPr>
      <w:bookmarkStart w:id="1078" w:name="_Ref511823242"/>
      <w:bookmarkStart w:id="1079" w:name="_Toc6579772"/>
      <w:r>
        <w:t>nodes property</w:t>
      </w:r>
      <w:bookmarkEnd w:id="1078"/>
      <w:bookmarkEnd w:id="1079"/>
    </w:p>
    <w:p w14:paraId="3BF1C872" w14:textId="4C2FE8C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B5F25">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B5F25">
        <w:t>3.37</w:t>
      </w:r>
      <w:r>
        <w:fldChar w:fldCharType="end"/>
      </w:r>
      <w:r>
        <w:t>) which represent the nodes of the graph.</w:t>
      </w:r>
    </w:p>
    <w:p w14:paraId="660381CB" w14:textId="2915D5F8" w:rsidR="00CD4F20" w:rsidRDefault="00CD4F20" w:rsidP="00CD4F20">
      <w:pPr>
        <w:pStyle w:val="Heading3"/>
      </w:pPr>
      <w:bookmarkStart w:id="1080" w:name="_Ref511823263"/>
      <w:bookmarkStart w:id="1081" w:name="_Toc6579773"/>
      <w:r>
        <w:t>edges property</w:t>
      </w:r>
      <w:bookmarkEnd w:id="1080"/>
      <w:bookmarkEnd w:id="1081"/>
    </w:p>
    <w:p w14:paraId="45BE5533" w14:textId="48B4CC1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B5F25">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B5F25">
        <w:t>3.38</w:t>
      </w:r>
      <w:r>
        <w:fldChar w:fldCharType="end"/>
      </w:r>
      <w:r>
        <w:t>) which represent the edges of the graph.</w:t>
      </w:r>
    </w:p>
    <w:p w14:paraId="231DDD9A" w14:textId="6EFC334D" w:rsidR="00CD4F20" w:rsidRDefault="00CD4F20" w:rsidP="00CD4F20">
      <w:pPr>
        <w:pStyle w:val="Heading2"/>
      </w:pPr>
      <w:bookmarkStart w:id="1082" w:name="_Ref511821868"/>
      <w:bookmarkStart w:id="1083" w:name="_Toc6579774"/>
      <w:r>
        <w:lastRenderedPageBreak/>
        <w:t>node object</w:t>
      </w:r>
      <w:bookmarkEnd w:id="1082"/>
      <w:bookmarkEnd w:id="1083"/>
    </w:p>
    <w:p w14:paraId="5C490915" w14:textId="5A0DD1FC" w:rsidR="00CD4F20" w:rsidRDefault="00CD4F20" w:rsidP="00CD4F20">
      <w:pPr>
        <w:pStyle w:val="Heading3"/>
      </w:pPr>
      <w:bookmarkStart w:id="1084" w:name="_Toc6579775"/>
      <w:r>
        <w:t>General</w:t>
      </w:r>
      <w:bookmarkEnd w:id="1084"/>
    </w:p>
    <w:p w14:paraId="5F3D946D" w14:textId="2B3AD4B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B5F25">
        <w:t>3.36</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1085" w:name="_Ref511822118"/>
      <w:bookmarkStart w:id="1086" w:name="_Toc6579776"/>
      <w:r>
        <w:t>id property</w:t>
      </w:r>
      <w:bookmarkEnd w:id="1085"/>
      <w:bookmarkEnd w:id="1086"/>
    </w:p>
    <w:p w14:paraId="3A12B52F" w14:textId="6830022E"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0B5F25">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FD8266D" w:rsidR="00310D73" w:rsidRDefault="00310D73" w:rsidP="00310D73">
      <w:pPr>
        <w:pStyle w:val="Code"/>
      </w:pPr>
      <w:r>
        <w:t>{                             # A graph object (§</w:t>
      </w:r>
      <w:r>
        <w:fldChar w:fldCharType="begin"/>
      </w:r>
      <w:r>
        <w:instrText xml:space="preserve"> REF _Ref511819945 \r \h </w:instrText>
      </w:r>
      <w:r>
        <w:fldChar w:fldCharType="separate"/>
      </w:r>
      <w:r w:rsidR="000B5F25">
        <w:t>3.36</w:t>
      </w:r>
      <w:r>
        <w:fldChar w:fldCharType="end"/>
      </w:r>
      <w:r>
        <w:t>).</w:t>
      </w:r>
    </w:p>
    <w:p w14:paraId="27EC8247" w14:textId="36B51789" w:rsidR="00310D73" w:rsidRDefault="00310D73" w:rsidP="00310D73">
      <w:pPr>
        <w:pStyle w:val="Code"/>
      </w:pPr>
      <w:r>
        <w:t xml:space="preserve">  "nodes": [                  # See §</w:t>
      </w:r>
      <w:r>
        <w:fldChar w:fldCharType="begin"/>
      </w:r>
      <w:r>
        <w:instrText xml:space="preserve"> REF _Ref511823242 \r \h </w:instrText>
      </w:r>
      <w:r>
        <w:fldChar w:fldCharType="separate"/>
      </w:r>
      <w:r w:rsidR="000B5F25">
        <w:t>3.36.3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5ECF28" w:rsidR="00310D73" w:rsidRDefault="00310D73" w:rsidP="00310D73">
      <w:pPr>
        <w:pStyle w:val="Code"/>
      </w:pPr>
      <w:r>
        <w:t xml:space="preserve">      "children": [           # See §</w:t>
      </w:r>
      <w:r>
        <w:fldChar w:fldCharType="begin"/>
      </w:r>
      <w:r>
        <w:instrText xml:space="preserve"> REF _Ref515547420 \r \h </w:instrText>
      </w:r>
      <w:r>
        <w:fldChar w:fldCharType="separate"/>
      </w:r>
      <w:r w:rsidR="000B5F25">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087" w:name="_Toc6579777"/>
      <w:r>
        <w:t>label property</w:t>
      </w:r>
      <w:bookmarkEnd w:id="1087"/>
    </w:p>
    <w:p w14:paraId="5AE47AC0" w14:textId="6F02104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B5F25">
        <w:t>3.11</w:t>
      </w:r>
      <w:r>
        <w:fldChar w:fldCharType="end"/>
      </w:r>
      <w:r>
        <w:t>) that provides a short description of the node.</w:t>
      </w:r>
    </w:p>
    <w:p w14:paraId="4E017FF4" w14:textId="21BB0F35" w:rsidR="00CD4F20" w:rsidRDefault="00CD4F20" w:rsidP="00CD4F20">
      <w:pPr>
        <w:pStyle w:val="Heading3"/>
      </w:pPr>
      <w:bookmarkStart w:id="1088" w:name="_Toc6579778"/>
      <w:r>
        <w:t>location property</w:t>
      </w:r>
      <w:bookmarkEnd w:id="1088"/>
    </w:p>
    <w:p w14:paraId="20431782" w14:textId="1C6B27AB"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B5F25">
        <w:t>3.27</w:t>
      </w:r>
      <w:r>
        <w:fldChar w:fldCharType="end"/>
      </w:r>
      <w:r>
        <w:t>) that specifies the location associated with the node.</w:t>
      </w:r>
    </w:p>
    <w:p w14:paraId="6D80BEE2" w14:textId="61FB435B" w:rsidR="00310D73" w:rsidRDefault="00310D73" w:rsidP="00310D73">
      <w:pPr>
        <w:pStyle w:val="Heading3"/>
      </w:pPr>
      <w:bookmarkStart w:id="1089" w:name="_Ref515547420"/>
      <w:bookmarkStart w:id="1090" w:name="_Toc6579779"/>
      <w:r>
        <w:t>children property</w:t>
      </w:r>
      <w:bookmarkEnd w:id="1089"/>
      <w:bookmarkEnd w:id="1090"/>
    </w:p>
    <w:p w14:paraId="5105ACEB" w14:textId="2D68641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0B5F25">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1091" w:name="_Ref511821891"/>
      <w:bookmarkStart w:id="1092" w:name="_Toc6579780"/>
      <w:r>
        <w:t>edge object</w:t>
      </w:r>
      <w:bookmarkEnd w:id="1091"/>
      <w:bookmarkEnd w:id="1092"/>
    </w:p>
    <w:p w14:paraId="78AF70AE" w14:textId="37DDAA2D" w:rsidR="00CD4F20" w:rsidRDefault="00CD4F20" w:rsidP="00CD4F20">
      <w:pPr>
        <w:pStyle w:val="Heading3"/>
      </w:pPr>
      <w:bookmarkStart w:id="1093" w:name="_Toc6579781"/>
      <w:r>
        <w:t>General</w:t>
      </w:r>
      <w:bookmarkEnd w:id="1093"/>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1094" w:name="_Ref511823280"/>
      <w:bookmarkStart w:id="1095" w:name="_Toc6579782"/>
      <w:r>
        <w:lastRenderedPageBreak/>
        <w:t>id property</w:t>
      </w:r>
      <w:bookmarkEnd w:id="1094"/>
      <w:bookmarkEnd w:id="1095"/>
    </w:p>
    <w:p w14:paraId="5747D78D" w14:textId="1AEB0B01" w:rsidR="00380A89" w:rsidRPr="00380A89" w:rsidRDefault="00380A89" w:rsidP="00380A89">
      <w:bookmarkStart w:id="109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96"/>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1097" w:name="_Toc6579783"/>
      <w:r>
        <w:t>label property</w:t>
      </w:r>
      <w:bookmarkEnd w:id="1097"/>
    </w:p>
    <w:p w14:paraId="2E237F87" w14:textId="30320E6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B5F25">
        <w:t>3.11</w:t>
      </w:r>
      <w:r>
        <w:fldChar w:fldCharType="end"/>
      </w:r>
      <w:r>
        <w:t>) that provides a short description of the edge.</w:t>
      </w:r>
    </w:p>
    <w:p w14:paraId="4FD0229C" w14:textId="1F2B6CFF" w:rsidR="00CD4F20" w:rsidRDefault="00CD4F20" w:rsidP="00CD4F20">
      <w:pPr>
        <w:pStyle w:val="Heading3"/>
      </w:pPr>
      <w:bookmarkStart w:id="1098" w:name="_Ref511822214"/>
      <w:bookmarkStart w:id="1099" w:name="_Toc6579784"/>
      <w:r>
        <w:t>sourceNodeId property</w:t>
      </w:r>
      <w:bookmarkEnd w:id="1098"/>
      <w:bookmarkEnd w:id="1099"/>
    </w:p>
    <w:p w14:paraId="4F1F1502" w14:textId="320A017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10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B5F25">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B5F25">
        <w:t>3.37</w:t>
      </w:r>
      <w:r>
        <w:fldChar w:fldCharType="end"/>
      </w:r>
      <w:r>
        <w:t xml:space="preserve">) in </w:t>
      </w:r>
      <w:bookmarkEnd w:id="1100"/>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0B5F25">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E67B50F" w:rsidR="00310D73" w:rsidRDefault="00310D73" w:rsidP="00310D73">
      <w:pPr>
        <w:pStyle w:val="Code"/>
      </w:pPr>
      <w:r>
        <w:t>{                             # A graph object (§</w:t>
      </w:r>
      <w:r>
        <w:fldChar w:fldCharType="begin"/>
      </w:r>
      <w:r>
        <w:instrText xml:space="preserve"> REF _Ref511819945 \r \h </w:instrText>
      </w:r>
      <w:r>
        <w:fldChar w:fldCharType="separate"/>
      </w:r>
      <w:r w:rsidR="000B5F25">
        <w:t>3.36</w:t>
      </w:r>
      <w:r>
        <w:fldChar w:fldCharType="end"/>
      </w:r>
      <w:r>
        <w:t>).</w:t>
      </w:r>
    </w:p>
    <w:p w14:paraId="4DF7DD5F" w14:textId="56894F60" w:rsidR="00310D73" w:rsidRDefault="00310D73" w:rsidP="00310D73">
      <w:pPr>
        <w:pStyle w:val="Code"/>
      </w:pPr>
      <w:r>
        <w:t xml:space="preserve">  "nodes": [                  # See §</w:t>
      </w:r>
      <w:r>
        <w:fldChar w:fldCharType="begin"/>
      </w:r>
      <w:r>
        <w:instrText xml:space="preserve"> REF _Ref511823242 \r \h </w:instrText>
      </w:r>
      <w:r>
        <w:fldChar w:fldCharType="separate"/>
      </w:r>
      <w:r w:rsidR="000B5F25">
        <w:t>3.36.3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2BABE45" w:rsidR="00310D73" w:rsidRDefault="00310D73" w:rsidP="00310D73">
      <w:pPr>
        <w:pStyle w:val="Code"/>
      </w:pPr>
      <w:r>
        <w:t xml:space="preserve">      "children": [           # See §</w:t>
      </w:r>
      <w:r>
        <w:fldChar w:fldCharType="begin"/>
      </w:r>
      <w:r>
        <w:instrText xml:space="preserve"> REF _Ref515547420 \r \h </w:instrText>
      </w:r>
      <w:r>
        <w:fldChar w:fldCharType="separate"/>
      </w:r>
      <w:r w:rsidR="000B5F25">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A619FC7" w:rsidR="00310D73" w:rsidRDefault="00310D73" w:rsidP="00310D73">
      <w:pPr>
        <w:pStyle w:val="Code"/>
      </w:pPr>
      <w:r>
        <w:t xml:space="preserve">  "edges": [                  # See §</w:t>
      </w:r>
      <w:r>
        <w:fldChar w:fldCharType="begin"/>
      </w:r>
      <w:r>
        <w:instrText xml:space="preserve"> REF _Ref511823263 \r \h </w:instrText>
      </w:r>
      <w:r>
        <w:fldChar w:fldCharType="separate"/>
      </w:r>
      <w:r w:rsidR="000B5F25">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101" w:name="_Ref511823298"/>
      <w:bookmarkStart w:id="1102" w:name="_Toc6579785"/>
      <w:r>
        <w:t>targetNodeId property</w:t>
      </w:r>
      <w:bookmarkEnd w:id="1101"/>
      <w:bookmarkEnd w:id="1102"/>
    </w:p>
    <w:p w14:paraId="09C99A58" w14:textId="2A43662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B5F25">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B5F25">
        <w:t>3.37</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B5F25">
        <w:t>3.38.4</w:t>
      </w:r>
      <w:r>
        <w:fldChar w:fldCharType="end"/>
      </w:r>
      <w:r>
        <w:t>).</w:t>
      </w:r>
    </w:p>
    <w:p w14:paraId="0230A766" w14:textId="5CB74BEC" w:rsidR="00CD4F20" w:rsidRDefault="00CD4F20" w:rsidP="00CD4F20">
      <w:pPr>
        <w:pStyle w:val="Heading2"/>
      </w:pPr>
      <w:bookmarkStart w:id="1103" w:name="_Ref511819971"/>
      <w:bookmarkStart w:id="1104" w:name="_Toc6579786"/>
      <w:r>
        <w:lastRenderedPageBreak/>
        <w:t>graphTraversal object</w:t>
      </w:r>
      <w:bookmarkEnd w:id="1103"/>
      <w:bookmarkEnd w:id="1104"/>
    </w:p>
    <w:p w14:paraId="7EE87AC4" w14:textId="2D601D1D" w:rsidR="00CD4F20" w:rsidRDefault="00CD4F20" w:rsidP="00CD4F20">
      <w:pPr>
        <w:pStyle w:val="Heading3"/>
      </w:pPr>
      <w:bookmarkStart w:id="1105" w:name="_Toc6579787"/>
      <w:r>
        <w:t>General</w:t>
      </w:r>
      <w:bookmarkEnd w:id="1105"/>
    </w:p>
    <w:p w14:paraId="5B499FB9" w14:textId="25328E44"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B5F25">
        <w:t>3.40</w:t>
      </w:r>
      <w:r>
        <w:fldChar w:fldCharType="end"/>
      </w:r>
      <w:r>
        <w:t>). For an example, see §</w:t>
      </w:r>
      <w:r>
        <w:fldChar w:fldCharType="begin"/>
      </w:r>
      <w:r>
        <w:instrText xml:space="preserve"> REF _Ref511822614 \r \h </w:instrText>
      </w:r>
      <w:r>
        <w:fldChar w:fldCharType="separate"/>
      </w:r>
      <w:r w:rsidR="000B5F25">
        <w:t>3.39.8</w:t>
      </w:r>
      <w:r>
        <w:fldChar w:fldCharType="end"/>
      </w:r>
      <w:r>
        <w:t>.</w:t>
      </w:r>
    </w:p>
    <w:p w14:paraId="1349E293" w14:textId="77777777" w:rsidR="00BC786F" w:rsidRDefault="00BC786F" w:rsidP="00BC786F">
      <w:pPr>
        <w:pStyle w:val="Heading3"/>
        <w:numPr>
          <w:ilvl w:val="2"/>
          <w:numId w:val="2"/>
        </w:numPr>
      </w:pPr>
      <w:bookmarkStart w:id="1106" w:name="_Toc6579788"/>
      <w:r>
        <w:t>Constraints</w:t>
      </w:r>
      <w:bookmarkEnd w:id="1106"/>
    </w:p>
    <w:p w14:paraId="1485D328" w14:textId="1DD6F096"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0B5F25">
        <w:t>3.39.3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0B5F25">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107" w:name="_Ref3036149"/>
      <w:bookmarkStart w:id="1108" w:name="_Toc6579789"/>
      <w:proofErr w:type="spellStart"/>
      <w:r>
        <w:t>resultGraphIndex</w:t>
      </w:r>
      <w:proofErr w:type="spellEnd"/>
      <w:r>
        <w:t xml:space="preserve"> property</w:t>
      </w:r>
      <w:bookmarkEnd w:id="1107"/>
      <w:bookmarkEnd w:id="1108"/>
    </w:p>
    <w:p w14:paraId="119E4B0D" w14:textId="55D996B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B5F25">
        <w:t>3.36</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0B5F25">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0B5F25">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109" w:name="_Ref3036155"/>
      <w:bookmarkStart w:id="1110" w:name="_Toc6579790"/>
      <w:proofErr w:type="spellStart"/>
      <w:r>
        <w:t>runGraphIndex</w:t>
      </w:r>
      <w:proofErr w:type="spellEnd"/>
      <w:r>
        <w:t xml:space="preserve"> property</w:t>
      </w:r>
      <w:bookmarkEnd w:id="1109"/>
      <w:bookmarkEnd w:id="1110"/>
    </w:p>
    <w:p w14:paraId="52E2163D" w14:textId="5FBDAFB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B5F25">
        <w:t>3.36</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0B5F25">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111" w:name="_Toc6579791"/>
      <w:r>
        <w:t>description property</w:t>
      </w:r>
      <w:bookmarkEnd w:id="1111"/>
    </w:p>
    <w:p w14:paraId="00450671" w14:textId="4BAD27B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B5F25">
        <w:t>3.11</w:t>
      </w:r>
      <w:r>
        <w:fldChar w:fldCharType="end"/>
      </w:r>
      <w:r>
        <w:t>) that describes the graph traversal.</w:t>
      </w:r>
    </w:p>
    <w:p w14:paraId="1B078DE3" w14:textId="453A53D8" w:rsidR="00CD4F20" w:rsidRDefault="00CD4F20" w:rsidP="00CD4F20">
      <w:pPr>
        <w:pStyle w:val="Heading3"/>
      </w:pPr>
      <w:bookmarkStart w:id="1112" w:name="_Ref511823179"/>
      <w:bookmarkStart w:id="1113" w:name="_Toc6579792"/>
      <w:proofErr w:type="spellStart"/>
      <w:r>
        <w:t>initialState</w:t>
      </w:r>
      <w:proofErr w:type="spellEnd"/>
      <w:r>
        <w:t xml:space="preserve"> property</w:t>
      </w:r>
      <w:bookmarkEnd w:id="1112"/>
      <w:bookmarkEnd w:id="1113"/>
    </w:p>
    <w:p w14:paraId="0DAFE5D2" w14:textId="633311AE"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0B5F25">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B5F25">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0B5F25">
        <w:t>3.40.4</w:t>
      </w:r>
      <w:r>
        <w:fldChar w:fldCharType="end"/>
      </w:r>
      <w:r>
        <w:t>), enables a SARIF viewer to present a debugger-like “watch window” experience as the user traverses a graph.</w:t>
      </w:r>
    </w:p>
    <w:p w14:paraId="6B02BBBD" w14:textId="08141339"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0B5F25">
        <w:t>3.39.7</w:t>
      </w:r>
      <w:r w:rsidR="00336FF3">
        <w:fldChar w:fldCharType="end"/>
      </w:r>
      <w:r>
        <w:t>).</w:t>
      </w:r>
    </w:p>
    <w:p w14:paraId="69AF54AA" w14:textId="6E761D01"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0B5F25">
        <w:t>3.43.9</w:t>
      </w:r>
      <w:r w:rsidR="00363F84">
        <w:fldChar w:fldCharType="end"/>
      </w:r>
      <w:r>
        <w:t>.</w:t>
      </w:r>
    </w:p>
    <w:p w14:paraId="3A691D2D" w14:textId="5DA3422D" w:rsidR="002700D3" w:rsidRDefault="002700D3" w:rsidP="002700D3">
      <w:pPr>
        <w:pStyle w:val="Heading3"/>
      </w:pPr>
      <w:bookmarkStart w:id="1114" w:name="_Ref3538436"/>
      <w:bookmarkStart w:id="1115" w:name="_Toc6579793"/>
      <w:proofErr w:type="spellStart"/>
      <w:r>
        <w:t>immutableState</w:t>
      </w:r>
      <w:proofErr w:type="spellEnd"/>
      <w:r>
        <w:t xml:space="preserve"> property</w:t>
      </w:r>
      <w:bookmarkEnd w:id="1114"/>
      <w:bookmarkEnd w:id="1115"/>
    </w:p>
    <w:p w14:paraId="5B2EAB36" w14:textId="442C7899"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0B5F25">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B5F25">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lastRenderedPageBreak/>
        <w:t>}</w:t>
      </w:r>
    </w:p>
    <w:p w14:paraId="64F7666B" w14:textId="11457C43" w:rsidR="00CD4F20" w:rsidRDefault="00CD4F20" w:rsidP="00CD4F20">
      <w:pPr>
        <w:pStyle w:val="Heading3"/>
      </w:pPr>
      <w:bookmarkStart w:id="1116" w:name="_Ref511822614"/>
      <w:bookmarkStart w:id="1117" w:name="_Toc6579794"/>
      <w:r>
        <w:t>edgeTraversals property</w:t>
      </w:r>
      <w:bookmarkEnd w:id="1116"/>
      <w:bookmarkEnd w:id="1117"/>
    </w:p>
    <w:p w14:paraId="044B1D53" w14:textId="28FAB17D"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0B5F25">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E897B18"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0B5F25">
        <w:t>3.39.6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0B5F25">
        <w:t>3.40.4</w:t>
      </w:r>
      <w:r>
        <w:fldChar w:fldCharType="end"/>
      </w:r>
      <w:r>
        <w:t>).</w:t>
      </w:r>
    </w:p>
    <w:p w14:paraId="4808B3B4" w14:textId="2AE2F502"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B5F25">
        <w:t>3.26</w:t>
      </w:r>
      <w:r>
        <w:fldChar w:fldCharType="end"/>
      </w:r>
      <w:r>
        <w:t>).</w:t>
      </w:r>
    </w:p>
    <w:p w14:paraId="10E2D789" w14:textId="67A3C2B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B5F25">
        <w:t>3.26.19</w:t>
      </w:r>
      <w:r>
        <w:fldChar w:fldCharType="end"/>
      </w:r>
      <w:r>
        <w:t>.</w:t>
      </w:r>
    </w:p>
    <w:p w14:paraId="69735FC2" w14:textId="0AB4B798"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0B5F25">
        <w:t>3.36</w:t>
      </w:r>
      <w:r>
        <w:fldChar w:fldCharType="end"/>
      </w:r>
      <w:r>
        <w:t>).</w:t>
      </w:r>
    </w:p>
    <w:p w14:paraId="2D97EC95" w14:textId="157C127B"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0B5F25">
        <w:t>3.36.3</w:t>
      </w:r>
      <w:r>
        <w:fldChar w:fldCharType="end"/>
      </w:r>
      <w:r>
        <w:t>.</w:t>
      </w:r>
    </w:p>
    <w:p w14:paraId="385BE8FF" w14:textId="797BBA10"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0B5F25">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A8274B7"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0B5F25">
        <w:t>3.36.4</w:t>
      </w:r>
      <w:r>
        <w:fldChar w:fldCharType="end"/>
      </w:r>
      <w:r>
        <w:t>.</w:t>
      </w:r>
    </w:p>
    <w:p w14:paraId="3AE21EC0" w14:textId="3FFBB447"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0B5F25">
        <w:t>3.38</w:t>
      </w:r>
      <w:r>
        <w:fldChar w:fldCharType="end"/>
      </w:r>
      <w:r>
        <w:t>).</w:t>
      </w:r>
    </w:p>
    <w:p w14:paraId="0FC27E06" w14:textId="4DD39D99"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0B5F25">
        <w:t>3.38.2</w:t>
      </w:r>
      <w:r>
        <w:fldChar w:fldCharType="end"/>
      </w:r>
      <w:r>
        <w:t>.</w:t>
      </w:r>
    </w:p>
    <w:p w14:paraId="33697097" w14:textId="405F2947"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0B5F25">
        <w:t>3.38.4</w:t>
      </w:r>
      <w:r>
        <w:fldChar w:fldCharType="end"/>
      </w:r>
      <w:r>
        <w:t>.</w:t>
      </w:r>
    </w:p>
    <w:p w14:paraId="6F112479" w14:textId="503529AC"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0B5F25">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0522A479"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B5F25">
        <w:t>3.26.20</w:t>
      </w:r>
      <w:r>
        <w:fldChar w:fldCharType="end"/>
      </w:r>
      <w:r>
        <w:t>.</w:t>
      </w:r>
    </w:p>
    <w:p w14:paraId="52989359" w14:textId="009474BC"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B5F25">
        <w:t>3.39</w:t>
      </w:r>
      <w:r>
        <w:fldChar w:fldCharType="end"/>
      </w:r>
      <w:r>
        <w:t>).</w:t>
      </w:r>
    </w:p>
    <w:p w14:paraId="42598F9A" w14:textId="211D5976"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0B5F25">
        <w:t>3.39.3</w:t>
      </w:r>
      <w:r w:rsidR="00BC786F">
        <w:fldChar w:fldCharType="end"/>
      </w:r>
      <w:r>
        <w:t>.</w:t>
      </w:r>
    </w:p>
    <w:p w14:paraId="00E6F1B9" w14:textId="77777777" w:rsidR="009D3174" w:rsidRDefault="009D3174" w:rsidP="002D65F3">
      <w:pPr>
        <w:pStyle w:val="Code"/>
      </w:pPr>
    </w:p>
    <w:p w14:paraId="36D3F377" w14:textId="0E9F80E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0B5F25">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lastRenderedPageBreak/>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49F4DFF"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0B5F25">
        <w:t>3.39.8</w:t>
      </w:r>
      <w:r>
        <w:fldChar w:fldCharType="end"/>
      </w:r>
      <w:r>
        <w:t>.</w:t>
      </w:r>
    </w:p>
    <w:p w14:paraId="741740FA" w14:textId="7240103F"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0B5F25">
        <w:t>3.40</w:t>
      </w:r>
      <w:r>
        <w:fldChar w:fldCharType="end"/>
      </w:r>
      <w:r>
        <w:t>).</w:t>
      </w:r>
    </w:p>
    <w:p w14:paraId="3B24AD48" w14:textId="359E722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0B5F25">
        <w:t>3.40.2</w:t>
      </w:r>
      <w:r w:rsidR="00D1651A">
        <w:fldChar w:fldCharType="end"/>
      </w:r>
      <w:r>
        <w:t>.</w:t>
      </w:r>
    </w:p>
    <w:p w14:paraId="091883BE" w14:textId="77777777" w:rsidR="009D3174" w:rsidRDefault="009D3174" w:rsidP="002D65F3">
      <w:pPr>
        <w:pStyle w:val="Code"/>
      </w:pPr>
    </w:p>
    <w:p w14:paraId="0C82C8AC" w14:textId="7796882C"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0B5F25">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118" w:name="_Ref511822569"/>
      <w:bookmarkStart w:id="1119" w:name="_Toc6579795"/>
      <w:r>
        <w:t>edgeTraversal object</w:t>
      </w:r>
      <w:bookmarkEnd w:id="1118"/>
      <w:bookmarkEnd w:id="1119"/>
    </w:p>
    <w:p w14:paraId="4A14EA88" w14:textId="696B8630" w:rsidR="00CD4F20" w:rsidRDefault="00CD4F20" w:rsidP="00CD4F20">
      <w:pPr>
        <w:pStyle w:val="Heading3"/>
      </w:pPr>
      <w:bookmarkStart w:id="1120" w:name="_Toc6579796"/>
      <w:r>
        <w:t>General</w:t>
      </w:r>
      <w:bookmarkEnd w:id="1120"/>
    </w:p>
    <w:p w14:paraId="7FC25DC6" w14:textId="57980962" w:rsidR="00E66DEE" w:rsidRDefault="00E66DEE" w:rsidP="00E66DEE">
      <w:bookmarkStart w:id="112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122" w:name="_Ref513199007"/>
      <w:bookmarkStart w:id="1123" w:name="_Toc6579797"/>
      <w:r>
        <w:t>edgeId property</w:t>
      </w:r>
      <w:bookmarkEnd w:id="1121"/>
      <w:bookmarkEnd w:id="1122"/>
      <w:bookmarkEnd w:id="1123"/>
    </w:p>
    <w:p w14:paraId="48F3DA24" w14:textId="5C56ADA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B5F25">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B5F25">
        <w:t>3.38</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0B5F25">
        <w:t>3.39.3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0B5F25">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0B5F25">
        <w:t>3.39</w:t>
      </w:r>
      <w:r>
        <w:fldChar w:fldCharType="end"/>
      </w:r>
      <w:r>
        <w:t>).</w:t>
      </w:r>
    </w:p>
    <w:p w14:paraId="0AD4B66E" w14:textId="675852EB" w:rsidR="00CD4F20" w:rsidRDefault="00CD4F20" w:rsidP="00CD4F20">
      <w:pPr>
        <w:pStyle w:val="Heading3"/>
      </w:pPr>
      <w:bookmarkStart w:id="1124" w:name="_Toc6579798"/>
      <w:r>
        <w:t>message property</w:t>
      </w:r>
      <w:bookmarkEnd w:id="1124"/>
    </w:p>
    <w:p w14:paraId="4271FA61" w14:textId="1285984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B5F25">
        <w:t>3.11</w:t>
      </w:r>
      <w:r>
        <w:fldChar w:fldCharType="end"/>
      </w:r>
      <w:r>
        <w:t>) that contains a message to display to the user as the edge is traversed.</w:t>
      </w:r>
    </w:p>
    <w:p w14:paraId="188B3BCD" w14:textId="25EB188B" w:rsidR="00CD4F20" w:rsidRDefault="00CD4F20" w:rsidP="00CD4F20">
      <w:pPr>
        <w:pStyle w:val="Heading3"/>
      </w:pPr>
      <w:bookmarkStart w:id="1125" w:name="_Ref511823070"/>
      <w:bookmarkStart w:id="1126" w:name="_Toc6579799"/>
      <w:proofErr w:type="spellStart"/>
      <w:r>
        <w:lastRenderedPageBreak/>
        <w:t>finalState</w:t>
      </w:r>
      <w:proofErr w:type="spellEnd"/>
      <w:r>
        <w:t xml:space="preserve"> property</w:t>
      </w:r>
      <w:bookmarkEnd w:id="1125"/>
      <w:bookmarkEnd w:id="1126"/>
    </w:p>
    <w:p w14:paraId="7DD91838" w14:textId="7BB749BC"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0B5F25">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B5F25">
        <w:t>3.12</w:t>
      </w:r>
      <w:r w:rsidR="004F41D5">
        <w:fldChar w:fldCharType="end"/>
      </w:r>
      <w:r w:rsidR="004F41D5">
        <w:t>) that</w:t>
      </w:r>
      <w:r>
        <w:t xml:space="preserve"> represents the value of a relevant </w:t>
      </w:r>
      <w:r w:rsidR="004F41D5">
        <w:t xml:space="preserve">item </w:t>
      </w:r>
      <w:r>
        <w:t>after the edge has been traversed.</w:t>
      </w:r>
    </w:p>
    <w:p w14:paraId="254B59E1" w14:textId="7DB86C48"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0B5F25">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BFBEC79"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0B5F25">
        <w:t>3.43.9</w:t>
      </w:r>
      <w:r w:rsidR="00363F84">
        <w:fldChar w:fldCharType="end"/>
      </w:r>
      <w:r>
        <w:t>.</w:t>
      </w:r>
    </w:p>
    <w:p w14:paraId="0E93831D" w14:textId="4B6229DC" w:rsidR="00CD4F20" w:rsidRDefault="00326931" w:rsidP="00CD4F20">
      <w:pPr>
        <w:pStyle w:val="Heading3"/>
      </w:pPr>
      <w:bookmarkStart w:id="1127" w:name="_Toc6579800"/>
      <w:proofErr w:type="spellStart"/>
      <w:r>
        <w:t>stepOverEdgeCount</w:t>
      </w:r>
      <w:proofErr w:type="spellEnd"/>
      <w:r w:rsidR="00CD4F20">
        <w:t xml:space="preserve"> property</w:t>
      </w:r>
      <w:bookmarkEnd w:id="1127"/>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6EAD3A42"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0B5F25">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41A622F"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B5F25">
        <w:t>3.26</w:t>
      </w:r>
      <w:r>
        <w:fldChar w:fldCharType="end"/>
      </w:r>
      <w:r>
        <w:t>).</w:t>
      </w:r>
    </w:p>
    <w:p w14:paraId="75B400D0" w14:textId="17E236B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B5F25">
        <w:t>3.26.19</w:t>
      </w:r>
      <w:r>
        <w:fldChar w:fldCharType="end"/>
      </w:r>
      <w:r>
        <w:t>.</w:t>
      </w:r>
    </w:p>
    <w:p w14:paraId="15902C38" w14:textId="6EAD125A"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0B5F25">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BA89FC7"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B5F25">
        <w:t>3.26.20</w:t>
      </w:r>
      <w:r>
        <w:fldChar w:fldCharType="end"/>
      </w:r>
      <w:r>
        <w:t>.</w:t>
      </w:r>
    </w:p>
    <w:p w14:paraId="7D1411F8" w14:textId="0C8D903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B5F25">
        <w:t>3.39</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128" w:name="_Ref493427479"/>
      <w:bookmarkStart w:id="1129" w:name="_Toc6579801"/>
      <w:r>
        <w:t>stack object</w:t>
      </w:r>
      <w:bookmarkEnd w:id="1128"/>
      <w:bookmarkEnd w:id="1129"/>
    </w:p>
    <w:p w14:paraId="5A2500F3" w14:textId="474DE860" w:rsidR="006E546E" w:rsidRDefault="006E546E" w:rsidP="006E546E">
      <w:pPr>
        <w:pStyle w:val="Heading3"/>
      </w:pPr>
      <w:bookmarkStart w:id="1130" w:name="_Toc6579802"/>
      <w:r>
        <w:t>General</w:t>
      </w:r>
      <w:bookmarkEnd w:id="113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131" w:name="_Ref503361859"/>
      <w:bookmarkStart w:id="1132" w:name="_Toc6579803"/>
      <w:r>
        <w:t>message property</w:t>
      </w:r>
      <w:bookmarkEnd w:id="1131"/>
      <w:bookmarkEnd w:id="1132"/>
    </w:p>
    <w:p w14:paraId="2BDF4228" w14:textId="7C1BA4E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B5F25">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133" w:name="_Toc6579804"/>
      <w:r>
        <w:t>frames property</w:t>
      </w:r>
      <w:bookmarkEnd w:id="1133"/>
    </w:p>
    <w:p w14:paraId="469B2FA7" w14:textId="509FDF6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0B5F25">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134" w:name="_Ref493494398"/>
      <w:bookmarkStart w:id="1135" w:name="_Toc6579805"/>
      <w:proofErr w:type="spellStart"/>
      <w:r>
        <w:t>stackFrame</w:t>
      </w:r>
      <w:proofErr w:type="spellEnd"/>
      <w:r>
        <w:t xml:space="preserve"> object</w:t>
      </w:r>
      <w:bookmarkEnd w:id="1134"/>
      <w:bookmarkEnd w:id="1135"/>
    </w:p>
    <w:p w14:paraId="440DEBE2" w14:textId="2D9664B2" w:rsidR="006E546E" w:rsidRDefault="006E546E" w:rsidP="006E546E">
      <w:pPr>
        <w:pStyle w:val="Heading3"/>
      </w:pPr>
      <w:bookmarkStart w:id="1136" w:name="_Toc6579806"/>
      <w:r>
        <w:t>General</w:t>
      </w:r>
      <w:bookmarkEnd w:id="1136"/>
    </w:p>
    <w:p w14:paraId="7DA1CA9D" w14:textId="6210BB76"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0B5F25">
        <w:t>3.41</w:t>
      </w:r>
      <w:r>
        <w:fldChar w:fldCharType="end"/>
      </w:r>
      <w:r w:rsidRPr="00F41277">
        <w:t>).</w:t>
      </w:r>
    </w:p>
    <w:p w14:paraId="595703CE" w14:textId="2E0FEEF4" w:rsidR="00D10846" w:rsidRDefault="003F0742" w:rsidP="006E546E">
      <w:pPr>
        <w:pStyle w:val="Heading3"/>
      </w:pPr>
      <w:bookmarkStart w:id="1137" w:name="_Ref503362303"/>
      <w:bookmarkStart w:id="1138" w:name="_Toc6579807"/>
      <w:r>
        <w:t xml:space="preserve">location </w:t>
      </w:r>
      <w:r w:rsidR="00D10846">
        <w:t>property</w:t>
      </w:r>
      <w:bookmarkEnd w:id="1137"/>
      <w:bookmarkEnd w:id="1138"/>
    </w:p>
    <w:p w14:paraId="075462B0" w14:textId="5B818DD9"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B5F25">
        <w:t>3.27</w:t>
      </w:r>
      <w:r w:rsidR="003F0742">
        <w:fldChar w:fldCharType="end"/>
      </w:r>
      <w:r>
        <w:t>) specifying the location to which this stack frame refers.</w:t>
      </w:r>
    </w:p>
    <w:p w14:paraId="4ABAFAEB" w14:textId="487C084B" w:rsidR="006E546E" w:rsidRDefault="006E546E" w:rsidP="006E546E">
      <w:pPr>
        <w:pStyle w:val="Heading3"/>
      </w:pPr>
      <w:bookmarkStart w:id="1139" w:name="_Toc6579808"/>
      <w:r>
        <w:t>module property</w:t>
      </w:r>
      <w:bookmarkEnd w:id="1139"/>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140" w:name="_Toc6579809"/>
      <w:proofErr w:type="spellStart"/>
      <w:r>
        <w:t>threadId</w:t>
      </w:r>
      <w:proofErr w:type="spellEnd"/>
      <w:r>
        <w:t xml:space="preserve"> property</w:t>
      </w:r>
      <w:bookmarkEnd w:id="1140"/>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141" w:name="_Toc6579810"/>
      <w:r>
        <w:t>parameters property</w:t>
      </w:r>
      <w:bookmarkEnd w:id="1141"/>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1142" w:name="_Ref493427581"/>
      <w:bookmarkStart w:id="1143" w:name="_Ref493427754"/>
      <w:bookmarkStart w:id="1144" w:name="_Toc6579811"/>
      <w:proofErr w:type="spellStart"/>
      <w:r>
        <w:t>thread</w:t>
      </w:r>
      <w:r w:rsidR="007D2F0F">
        <w:t>FlowLocation</w:t>
      </w:r>
      <w:proofErr w:type="spellEnd"/>
      <w:r w:rsidR="007D2F0F">
        <w:t xml:space="preserve"> </w:t>
      </w:r>
      <w:r w:rsidR="006E546E">
        <w:t>object</w:t>
      </w:r>
      <w:bookmarkEnd w:id="1142"/>
      <w:bookmarkEnd w:id="1143"/>
      <w:bookmarkEnd w:id="1144"/>
    </w:p>
    <w:p w14:paraId="6AFFA125" w14:textId="72CDB951" w:rsidR="006E546E" w:rsidRDefault="006E546E" w:rsidP="006E546E">
      <w:pPr>
        <w:pStyle w:val="Heading3"/>
      </w:pPr>
      <w:bookmarkStart w:id="1145" w:name="_Toc6579812"/>
      <w:r>
        <w:t>General</w:t>
      </w:r>
      <w:bookmarkEnd w:id="1145"/>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1146" w:name="_Toc6579813"/>
      <w:r>
        <w:t>index property</w:t>
      </w:r>
      <w:bookmarkEnd w:id="1146"/>
    </w:p>
    <w:p w14:paraId="4F445303" w14:textId="7B38D399"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0B5F25">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0B5F25">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w:t>
      </w:r>
      <w:r w:rsidR="0077426A" w:rsidRPr="0077426A">
        <w:rPr>
          <w:rStyle w:val="CODEtemp"/>
        </w:rPr>
        <w:t>thisObject</w:t>
      </w:r>
      <w:r>
        <w:t xml:space="preserve">.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lastRenderedPageBreak/>
        <w:t xml:space="preserve">Otherwise (that is, if </w:t>
      </w:r>
      <w:r w:rsidR="00BD0A07" w:rsidRPr="00BD0A07">
        <w:rPr>
          <w:rStyle w:val="CODEtemp"/>
        </w:rPr>
        <w:t>thisObject</w:t>
      </w:r>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5817C555" w:rsidR="00447C10" w:rsidRDefault="00447C10" w:rsidP="00ED680D">
      <w:pPr>
        <w:pStyle w:val="Note"/>
        <w:rPr>
          <w:ins w:id="1147" w:author="Laurence Golding" w:date="2019-04-20T09:31:00Z"/>
        </w:rPr>
      </w:pPr>
      <w:r>
        <w:t>NOTE</w:t>
      </w:r>
      <w:ins w:id="1148" w:author="Laurence Golding" w:date="2019-04-20T09:31:00Z">
        <w:r w:rsidR="00364283">
          <w:t xml:space="preserve"> 1</w:t>
        </w:r>
      </w:ins>
      <w:r>
        <w:t xml:space="preserv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0B5F25">
        <w:t>3.43.9</w:t>
      </w:r>
      <w:r w:rsidR="00363F84">
        <w:fldChar w:fldCharType="end"/>
      </w:r>
      <w:r>
        <w:t>).</w:t>
      </w:r>
    </w:p>
    <w:p w14:paraId="22FA2C71" w14:textId="44907BEF" w:rsidR="00364283" w:rsidRPr="00364283" w:rsidRDefault="00364283" w:rsidP="00364283">
      <w:pPr>
        <w:pStyle w:val="Note"/>
      </w:pPr>
      <w:ins w:id="1149" w:author="Laurence Golding" w:date="2019-04-20T09:31:00Z">
        <w:r>
          <w:t xml:space="preserve">NOTE 2: </w:t>
        </w:r>
        <w:r>
          <w:t xml:space="preserve">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t>3.14.17</w:t>
        </w:r>
        <w:r>
          <w:fldChar w:fldCharType="end"/>
        </w:r>
        <w:r>
          <w:t>.</w:t>
        </w:r>
      </w:ins>
    </w:p>
    <w:p w14:paraId="49EE7C5D" w14:textId="0FEEEB7F" w:rsidR="006E546E" w:rsidRDefault="007D2F0F" w:rsidP="006E546E">
      <w:pPr>
        <w:pStyle w:val="Heading3"/>
      </w:pPr>
      <w:bookmarkStart w:id="1150" w:name="_Ref493497783"/>
      <w:bookmarkStart w:id="1151" w:name="_Ref493499799"/>
      <w:bookmarkStart w:id="1152" w:name="_Toc6579814"/>
      <w:r>
        <w:t xml:space="preserve">location </w:t>
      </w:r>
      <w:r w:rsidR="006E546E">
        <w:t>property</w:t>
      </w:r>
      <w:bookmarkEnd w:id="1150"/>
      <w:bookmarkEnd w:id="1151"/>
      <w:bookmarkEnd w:id="1152"/>
    </w:p>
    <w:p w14:paraId="4354E1E2" w14:textId="36324A9C"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0B5F25">
        <w:t>3.27</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7CDAFC2"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0B5F25">
        <w:t>3.27.4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F9CA61E"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0B5F25">
        <w:t>3.43.11</w:t>
      </w:r>
      <w:r w:rsidR="000A451A">
        <w:fldChar w:fldCharType="end"/>
      </w:r>
      <w:r>
        <w:t>) to ensure that the location in the external program executes before the location in the program being analyzed.</w:t>
      </w:r>
    </w:p>
    <w:p w14:paraId="33DB1A87" w14:textId="2C258C5E"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0B5F25">
        <w:t>3.34</w:t>
      </w:r>
      <w:r w:rsidR="000A451A">
        <w:fldChar w:fldCharType="end"/>
      </w:r>
      <w:r>
        <w:t>).</w:t>
      </w:r>
    </w:p>
    <w:p w14:paraId="77957EDD" w14:textId="4891A2FD"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0B5F25">
        <w:t>3.34.3</w:t>
      </w:r>
      <w:r w:rsidR="000A451A">
        <w:fldChar w:fldCharType="end"/>
      </w:r>
      <w:r>
        <w:t>.</w:t>
      </w:r>
    </w:p>
    <w:p w14:paraId="3D30CB9D" w14:textId="6253825C"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0B5F25">
        <w:t>3.35</w:t>
      </w:r>
      <w:r w:rsidR="000A451A">
        <w:fldChar w:fldCharType="end"/>
      </w:r>
      <w:r>
        <w:t>).</w:t>
      </w:r>
    </w:p>
    <w:p w14:paraId="14000C19" w14:textId="43F39D4F"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0B5F25">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75771428"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0B5F25">
        <w:t>3.35.6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lastRenderedPageBreak/>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1153" w:name="_Toc6579815"/>
      <w:r>
        <w:t>module property</w:t>
      </w:r>
      <w:bookmarkEnd w:id="115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154" w:name="_Toc6579816"/>
      <w:r>
        <w:t>stack property</w:t>
      </w:r>
      <w:bookmarkEnd w:id="1154"/>
    </w:p>
    <w:p w14:paraId="1FCE52C5" w14:textId="4FE11C4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0B5F25">
        <w:t>3.41</w:t>
      </w:r>
      <w:r>
        <w:fldChar w:fldCharType="end"/>
      </w:r>
      <w:r>
        <w:t>) that represents the call stack leading to this location.</w:t>
      </w:r>
    </w:p>
    <w:p w14:paraId="56F58A7C" w14:textId="61D58423" w:rsidR="00BE7602" w:rsidRDefault="00BE7602" w:rsidP="00BE7602">
      <w:pPr>
        <w:pStyle w:val="Heading3"/>
      </w:pPr>
      <w:bookmarkStart w:id="1155" w:name="_Toc6579817"/>
      <w:r>
        <w:t>request property</w:t>
      </w:r>
      <w:bookmarkEnd w:id="1155"/>
    </w:p>
    <w:p w14:paraId="573B2A39" w14:textId="1B97FA43" w:rsidR="00BE7602" w:rsidRDefault="00BE7602" w:rsidP="00BE7602">
      <w:r>
        <w:t xml:space="preserve">A </w:t>
      </w:r>
      <w:proofErr w:type="spellStart"/>
      <w:r>
        <w:rPr>
          <w:rStyle w:val="CODEtemp"/>
        </w:rPr>
        <w:t>threadFlowLocation</w:t>
      </w:r>
      <w:proofErr w:type="spellEnd"/>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0B5F25">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1156" w:name="_Toc6579818"/>
      <w:r>
        <w:t>response object</w:t>
      </w:r>
      <w:bookmarkEnd w:id="1156"/>
    </w:p>
    <w:p w14:paraId="6B0FC925" w14:textId="37C0C6D2" w:rsidR="00BE7602" w:rsidRDefault="00BE7602" w:rsidP="00BE7602">
      <w:r>
        <w:t xml:space="preserve">A </w:t>
      </w:r>
      <w:proofErr w:type="spellStart"/>
      <w:r>
        <w:rPr>
          <w:rStyle w:val="CODEtemp"/>
        </w:rPr>
        <w:t>threadFlowLocation</w:t>
      </w:r>
      <w:proofErr w:type="spellEnd"/>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0B5F25">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1157" w:name="_Toc6579819"/>
      <w:r>
        <w:t>kind</w:t>
      </w:r>
      <w:r w:rsidR="00A175AD">
        <w:t>s</w:t>
      </w:r>
      <w:r>
        <w:t xml:space="preserve"> property</w:t>
      </w:r>
      <w:bookmarkEnd w:id="1157"/>
    </w:p>
    <w:p w14:paraId="243641AC" w14:textId="60348B6B" w:rsidR="001E43DC" w:rsidRDefault="00D31582" w:rsidP="00D31582">
      <w:bookmarkStart w:id="1158"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0B5F25">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lastRenderedPageBreak/>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1159" w:name="_Hlk5955932"/>
      <w:r w:rsidR="007E5918">
        <w:t>NOTE: Some analysis tool</w:t>
      </w:r>
      <w:r w:rsidR="00227AB5">
        <w:t xml:space="preserve">s effectively “uncomment” unreachable code, allowing a simulated execution to flow through it. If such a tool detected a problem in the uncommented code, it could mark the </w:t>
      </w:r>
      <w:proofErr w:type="spellStart"/>
      <w:r w:rsidR="00227AB5" w:rsidRPr="00227AB5">
        <w:rPr>
          <w:rStyle w:val="CODEtemp"/>
        </w:rPr>
        <w:t>threadFlowLocation</w:t>
      </w:r>
      <w:proofErr w:type="spellEnd"/>
      <w:r w:rsidR="00227AB5">
        <w:t xml:space="preserve"> as </w:t>
      </w:r>
      <w:r w:rsidR="00227AB5" w:rsidRPr="00227AB5">
        <w:rPr>
          <w:rStyle w:val="CODEtemp"/>
        </w:rPr>
        <w:t>"unreachable"</w:t>
      </w:r>
      <w:r w:rsidR="00227AB5">
        <w:t>.</w:t>
      </w:r>
      <w:bookmarkEnd w:id="1159"/>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1160" w:name="_Ref510090188"/>
      <w:bookmarkEnd w:id="1158"/>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lastRenderedPageBreak/>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1161" w:name="_Ref4830291"/>
      <w:bookmarkStart w:id="1162" w:name="_Ref4830307"/>
      <w:bookmarkStart w:id="1163" w:name="_Ref4830331"/>
      <w:bookmarkStart w:id="1164" w:name="_Ref4830346"/>
      <w:bookmarkStart w:id="1165" w:name="_Ref4830357"/>
      <w:bookmarkStart w:id="1166" w:name="_Ref4830368"/>
      <w:bookmarkStart w:id="1167" w:name="_Toc6579820"/>
      <w:r>
        <w:t>state property</w:t>
      </w:r>
      <w:bookmarkEnd w:id="1160"/>
      <w:bookmarkEnd w:id="1161"/>
      <w:bookmarkEnd w:id="1162"/>
      <w:bookmarkEnd w:id="1163"/>
      <w:bookmarkEnd w:id="1164"/>
      <w:bookmarkEnd w:id="1165"/>
      <w:bookmarkEnd w:id="1166"/>
      <w:bookmarkEnd w:id="1167"/>
    </w:p>
    <w:p w14:paraId="0DD0B49A" w14:textId="44768193"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0B5F25">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B5F25">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1168" w:name="_Hlk5525886"/>
      <w:r>
        <w:lastRenderedPageBreak/>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1168"/>
    </w:p>
    <w:p w14:paraId="4D0F4140" w14:textId="5DEA716E" w:rsidR="00EC5F35" w:rsidRDefault="00EC5F35" w:rsidP="00EC5F35">
      <w:pPr>
        <w:pStyle w:val="Heading3"/>
      </w:pPr>
      <w:bookmarkStart w:id="1169" w:name="_Ref510008884"/>
      <w:bookmarkStart w:id="1170" w:name="_Toc6579821"/>
      <w:proofErr w:type="spellStart"/>
      <w:r>
        <w:t>nestingLevel</w:t>
      </w:r>
      <w:proofErr w:type="spellEnd"/>
      <w:r>
        <w:t xml:space="preserve"> property</w:t>
      </w:r>
      <w:bookmarkEnd w:id="1169"/>
      <w:bookmarkEnd w:id="1170"/>
    </w:p>
    <w:p w14:paraId="57C26BF4" w14:textId="1FF3308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 </w:t>
      </w:r>
      <w:r w:rsidR="00353300">
        <w:t xml:space="preserve">non-negative </w:t>
      </w:r>
      <w:r w:rsidR="00F27DA9">
        <w:t xml:space="preserve">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171" w:name="_Ref510008873"/>
      <w:bookmarkStart w:id="1172" w:name="_Toc6579822"/>
      <w:proofErr w:type="spellStart"/>
      <w:r>
        <w:t>executionOrder</w:t>
      </w:r>
      <w:proofErr w:type="spellEnd"/>
      <w:r>
        <w:t xml:space="preserve"> property</w:t>
      </w:r>
      <w:bookmarkEnd w:id="1171"/>
      <w:bookmarkEnd w:id="1172"/>
    </w:p>
    <w:p w14:paraId="61CA929F" w14:textId="21D79D8B"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w:t>
      </w:r>
      <w:r w:rsidR="00BF4FFC">
        <w:t>n</w:t>
      </w:r>
      <w:r w:rsidR="00F27DA9">
        <w:t xml:space="preser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0B5F25">
        <w:t>3.34</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1173" w:name="_Toc6579823"/>
      <w:proofErr w:type="spellStart"/>
      <w:r>
        <w:t>executionTimeUtc</w:t>
      </w:r>
      <w:proofErr w:type="spellEnd"/>
      <w:r>
        <w:t xml:space="preserve"> </w:t>
      </w:r>
      <w:r w:rsidR="005D2999">
        <w:t>property</w:t>
      </w:r>
      <w:bookmarkEnd w:id="1173"/>
    </w:p>
    <w:p w14:paraId="27A7FA38" w14:textId="554FAA1C"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B5F25">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1174" w:name="_Toc6579824"/>
      <w:r>
        <w:t>importance property</w:t>
      </w:r>
      <w:bookmarkEnd w:id="1174"/>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1175" w:name="_Ref5715197"/>
      <w:bookmarkStart w:id="1176" w:name="_Toc6579825"/>
      <w:r>
        <w:t>request object</w:t>
      </w:r>
      <w:bookmarkEnd w:id="1175"/>
      <w:bookmarkEnd w:id="1176"/>
    </w:p>
    <w:p w14:paraId="7512676F" w14:textId="77777777" w:rsidR="00924F08" w:rsidRDefault="00924F08" w:rsidP="00924F08">
      <w:pPr>
        <w:pStyle w:val="Heading3"/>
        <w:numPr>
          <w:ilvl w:val="2"/>
          <w:numId w:val="2"/>
        </w:numPr>
      </w:pPr>
      <w:bookmarkStart w:id="1177" w:name="_Toc6579826"/>
      <w:r>
        <w:t>General</w:t>
      </w:r>
      <w:bookmarkEnd w:id="1177"/>
    </w:p>
    <w:p w14:paraId="5E170728" w14:textId="1BF8050A"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0B5F25">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1178" w:name="_Ref5717605"/>
      <w:bookmarkStart w:id="1179" w:name="_Toc6579827"/>
      <w:r>
        <w:t>i</w:t>
      </w:r>
      <w:r w:rsidR="00924F08">
        <w:t>ndex property</w:t>
      </w:r>
      <w:bookmarkEnd w:id="1178"/>
      <w:bookmarkEnd w:id="1179"/>
    </w:p>
    <w:p w14:paraId="4D8A5D82" w14:textId="489C6A78"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B5F25">
        <w:t>3.7.4</w:t>
      </w:r>
      <w:r>
        <w:fldChar w:fldCharType="end"/>
      </w:r>
      <w:r>
        <w:t xml:space="preserve">) within </w:t>
      </w:r>
      <w:proofErr w:type="spellStart"/>
      <w:r w:rsidRPr="009B6661">
        <w:rPr>
          <w:rStyle w:val="CODEtemp"/>
        </w:rPr>
        <w:t>theRun.</w:t>
      </w:r>
      <w:r>
        <w:rPr>
          <w:rStyle w:val="CODEtemp"/>
        </w:rPr>
        <w:t>requests</w:t>
      </w:r>
      <w:proofErr w:type="spellEnd"/>
      <w:r>
        <w:t xml:space="preserve"> (§</w:t>
      </w:r>
      <w:r>
        <w:fldChar w:fldCharType="begin"/>
      </w:r>
      <w:r>
        <w:instrText xml:space="preserve"> REF _Ref5716760 \r \h </w:instrText>
      </w:r>
      <w:r>
        <w:fldChar w:fldCharType="separate"/>
      </w:r>
      <w:r w:rsidR="000B5F25">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request</w:t>
      </w:r>
      <w:r w:rsidRPr="00DB4555">
        <w:rPr>
          <w:rStyle w:val="CODEtemp"/>
        </w:rPr>
        <w:t>s</w:t>
      </w:r>
      <w:proofErr w:type="spellEnd"/>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proofErr w:type="spellStart"/>
      <w:r>
        <w:rPr>
          <w:rStyle w:val="CODEtemp"/>
        </w:rPr>
        <w:t>run.requests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theRun.requests</w:t>
      </w:r>
      <w:proofErr w:type="spellEnd"/>
      <w:r>
        <w:t>.</w:t>
      </w:r>
    </w:p>
    <w:p w14:paraId="2DC98313" w14:textId="4028EB8C" w:rsidR="00381EA0" w:rsidRDefault="00381EA0" w:rsidP="00381EA0">
      <w:r>
        <w:t xml:space="preserve">Otherwise, if </w:t>
      </w:r>
      <w:proofErr w:type="spellStart"/>
      <w:r>
        <w:rPr>
          <w:rStyle w:val="CODEtemp"/>
        </w:rPr>
        <w:t>run.requests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requests</w:t>
      </w:r>
      <w:proofErr w:type="spellEnd"/>
      <w:r>
        <w:t xml:space="preserve">, and </w:t>
      </w:r>
      <w:proofErr w:type="spellStart"/>
      <w:r>
        <w:rPr>
          <w:rStyle w:val="CODEtemp"/>
        </w:rPr>
        <w:t>theRun</w:t>
      </w:r>
      <w:r w:rsidRPr="00EF3ADA">
        <w:rPr>
          <w:rStyle w:val="CODEtemp"/>
        </w:rPr>
        <w:t>.</w:t>
      </w:r>
      <w:r>
        <w:rPr>
          <w:rStyle w:val="CODEtemp"/>
        </w:rPr>
        <w:t>requests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4D95A3A0" w:rsidR="00924F08" w:rsidRDefault="00381EA0" w:rsidP="00381EA0">
      <w:pPr>
        <w:pStyle w:val="Note"/>
        <w:rPr>
          <w:ins w:id="1180" w:author="Laurence Golding" w:date="2019-04-20T09:33:00Z"/>
        </w:rPr>
      </w:pPr>
      <w:r>
        <w:t>NOTE</w:t>
      </w:r>
      <w:ins w:id="1181" w:author="Laurence Golding" w:date="2019-04-20T09:33:00Z">
        <w:r w:rsidR="00364283">
          <w:t xml:space="preserve"> 1</w:t>
        </w:r>
      </w:ins>
      <w:r>
        <w:t xml:space="preserv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00B2FD08" w14:textId="2391CA45" w:rsidR="00364283" w:rsidRPr="00364283" w:rsidRDefault="00364283" w:rsidP="00364283">
      <w:pPr>
        <w:pStyle w:val="Note"/>
      </w:pPr>
      <w:ins w:id="1182" w:author="Laurence Golding" w:date="2019-04-20T09:33:00Z">
        <w:r>
          <w:t xml:space="preserve">NOTE 2: </w:t>
        </w:r>
        <w:r>
          <w:t xml:space="preserve">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t>3.14.17</w:t>
        </w:r>
        <w:r>
          <w:fldChar w:fldCharType="end"/>
        </w:r>
        <w:r>
          <w:t>.</w:t>
        </w:r>
      </w:ins>
    </w:p>
    <w:p w14:paraId="6DAD29C8" w14:textId="77777777" w:rsidR="00924F08" w:rsidRDefault="00924F08" w:rsidP="00924F08">
      <w:pPr>
        <w:pStyle w:val="Heading3"/>
        <w:numPr>
          <w:ilvl w:val="2"/>
          <w:numId w:val="2"/>
        </w:numPr>
      </w:pPr>
      <w:bookmarkStart w:id="1183" w:name="_Ref5717741"/>
      <w:bookmarkStart w:id="1184" w:name="_Toc6579828"/>
      <w:r>
        <w:t>protocol property</w:t>
      </w:r>
      <w:bookmarkEnd w:id="1183"/>
      <w:bookmarkEnd w:id="1184"/>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185" w:name="_Ref5717749"/>
      <w:bookmarkStart w:id="1186" w:name="_Toc6579829"/>
      <w:r>
        <w:t>version property</w:t>
      </w:r>
      <w:bookmarkEnd w:id="1185"/>
      <w:bookmarkEnd w:id="1186"/>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187" w:name="_Ref5717757"/>
      <w:bookmarkStart w:id="1188" w:name="_Toc6579830"/>
      <w:r>
        <w:lastRenderedPageBreak/>
        <w:t>target</w:t>
      </w:r>
      <w:r w:rsidR="00924F08">
        <w:t xml:space="preserve"> property</w:t>
      </w:r>
      <w:bookmarkEnd w:id="1187"/>
      <w:bookmarkEnd w:id="1188"/>
    </w:p>
    <w:p w14:paraId="1A2A3B5C" w14:textId="5A44AF41"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189" w:name="_Ref5717763"/>
      <w:bookmarkStart w:id="1190" w:name="_Toc6579831"/>
      <w:r>
        <w:t>method property</w:t>
      </w:r>
      <w:bookmarkEnd w:id="1189"/>
      <w:bookmarkEnd w:id="1190"/>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191" w:name="_Ref5723069"/>
      <w:bookmarkStart w:id="1192" w:name="_Toc6579832"/>
      <w:r>
        <w:t>headers property</w:t>
      </w:r>
      <w:bookmarkEnd w:id="1191"/>
      <w:bookmarkEnd w:id="1192"/>
    </w:p>
    <w:p w14:paraId="422D7A31" w14:textId="1D2B018C"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B5F25">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193" w:name="_Toc6579833"/>
      <w:r>
        <w:t>parameters property</w:t>
      </w:r>
      <w:bookmarkEnd w:id="1193"/>
    </w:p>
    <w:p w14:paraId="7CA81D5B" w14:textId="605C3DDB"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0B5F25">
        <w:t>3.6</w:t>
      </w:r>
      <w:r>
        <w:fldChar w:fldCharType="end"/>
      </w:r>
      <w:r>
        <w:t>) whose property names are the names of the parameters in the request and whose corresponding values are the values of those parameters.</w:t>
      </w:r>
    </w:p>
    <w:p w14:paraId="505B1EC8" w14:textId="1201DA84"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0B5F25">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0B5F25">
        <w:t>3.44.5</w:t>
      </w:r>
      <w:r>
        <w:fldChar w:fldCharType="end"/>
      </w:r>
      <w:r>
        <w:t>).</w:t>
      </w:r>
    </w:p>
    <w:p w14:paraId="587B18A1" w14:textId="77777777" w:rsidR="00924F08" w:rsidRDefault="00924F08" w:rsidP="00924F08">
      <w:pPr>
        <w:pStyle w:val="Heading3"/>
        <w:numPr>
          <w:ilvl w:val="2"/>
          <w:numId w:val="2"/>
        </w:numPr>
      </w:pPr>
      <w:bookmarkStart w:id="1194" w:name="_Ref5724016"/>
      <w:bookmarkStart w:id="1195" w:name="_Toc6579834"/>
      <w:r>
        <w:t>body property</w:t>
      </w:r>
      <w:bookmarkEnd w:id="1194"/>
      <w:bookmarkEnd w:id="1195"/>
    </w:p>
    <w:p w14:paraId="7467CB75" w14:textId="72FBFF51"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B5F25">
        <w:t>3.3</w:t>
      </w:r>
      <w:r>
        <w:fldChar w:fldCharType="end"/>
      </w:r>
      <w:r>
        <w:t>) containing the body of the request.</w:t>
      </w:r>
    </w:p>
    <w:p w14:paraId="47BEE5B9" w14:textId="3EC58C35"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0B5F25">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B73C9B3"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0B5F25">
        <w:t>3.1</w:t>
      </w:r>
      <w:r w:rsidR="00141A1E">
        <w:fldChar w:fldCharType="end"/>
      </w:r>
      <w:r w:rsidR="00141A1E">
        <w:t>)</w:t>
      </w:r>
      <w:r>
        <w:t>.</w:t>
      </w:r>
    </w:p>
    <w:p w14:paraId="4E221FA4" w14:textId="55D60F3C"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0B5F25">
        <w:t>3.44.7</w:t>
      </w:r>
      <w:r>
        <w:fldChar w:fldCharType="end"/>
      </w:r>
      <w:r>
        <w:t xml:space="preserve">), for example, </w:t>
      </w:r>
      <w:r w:rsidRPr="00141A1E">
        <w:rPr>
          <w:rStyle w:val="CODEtemp"/>
        </w:rPr>
        <w:t>"text/plain; charset=ascii"</w:t>
      </w:r>
      <w:r>
        <w:t>.</w:t>
      </w:r>
    </w:p>
    <w:p w14:paraId="68C20E2A" w14:textId="4F653DE9"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0B5F25">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382FEFE8" w:rsidR="00924F08" w:rsidRDefault="00924F08" w:rsidP="00924F08">
      <w:pPr>
        <w:pStyle w:val="Heading2"/>
      </w:pPr>
      <w:bookmarkStart w:id="1196" w:name="_Ref5715652"/>
      <w:bookmarkStart w:id="1197" w:name="_Toc6579835"/>
      <w:r>
        <w:t>response object</w:t>
      </w:r>
      <w:bookmarkEnd w:id="1196"/>
      <w:bookmarkEnd w:id="1197"/>
    </w:p>
    <w:p w14:paraId="22135673" w14:textId="1AFD5784" w:rsidR="00924F08" w:rsidRDefault="00924F08" w:rsidP="00924F08">
      <w:pPr>
        <w:pStyle w:val="Heading3"/>
      </w:pPr>
      <w:bookmarkStart w:id="1198" w:name="_Toc6579836"/>
      <w:r>
        <w:t>General</w:t>
      </w:r>
      <w:bookmarkEnd w:id="1198"/>
    </w:p>
    <w:p w14:paraId="041334A1" w14:textId="2D113D73"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0B5F25">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lastRenderedPageBreak/>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199" w:name="_Ref5717809"/>
      <w:bookmarkStart w:id="1200" w:name="_Toc6579837"/>
      <w:r>
        <w:t>index property</w:t>
      </w:r>
      <w:bookmarkEnd w:id="1199"/>
      <w:bookmarkEnd w:id="1200"/>
    </w:p>
    <w:p w14:paraId="3ED1A643" w14:textId="4DC27336"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B5F25">
        <w:t>3.7.4</w:t>
      </w:r>
      <w:r>
        <w:fldChar w:fldCharType="end"/>
      </w:r>
      <w:r>
        <w:t xml:space="preserve">) within </w:t>
      </w:r>
      <w:proofErr w:type="spellStart"/>
      <w:r w:rsidRPr="009B6661">
        <w:rPr>
          <w:rStyle w:val="CODEtemp"/>
        </w:rPr>
        <w:t>theRun.</w:t>
      </w:r>
      <w:r>
        <w:rPr>
          <w:rStyle w:val="CODEtemp"/>
        </w:rPr>
        <w:t>responses</w:t>
      </w:r>
      <w:proofErr w:type="spellEnd"/>
      <w:r>
        <w:t xml:space="preserve"> (§</w:t>
      </w:r>
      <w:r>
        <w:fldChar w:fldCharType="begin"/>
      </w:r>
      <w:r>
        <w:instrText xml:space="preserve"> REF _Ref5716908 \r \h </w:instrText>
      </w:r>
      <w:r>
        <w:fldChar w:fldCharType="separate"/>
      </w:r>
      <w:r w:rsidR="000B5F25">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responses</w:t>
      </w:r>
      <w:proofErr w:type="spellEnd"/>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proofErr w:type="spellStart"/>
      <w:r>
        <w:rPr>
          <w:rStyle w:val="CODEtemp"/>
        </w:rPr>
        <w:t>run.responses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theRun.responses</w:t>
      </w:r>
      <w:proofErr w:type="spellEnd"/>
      <w:r>
        <w:t>.</w:t>
      </w:r>
    </w:p>
    <w:p w14:paraId="4BD346FA" w14:textId="5F7E2312" w:rsidR="00381EA0" w:rsidRDefault="00381EA0" w:rsidP="00381EA0">
      <w:r>
        <w:t xml:space="preserve">Otherwise, if </w:t>
      </w:r>
      <w:proofErr w:type="spellStart"/>
      <w:r>
        <w:rPr>
          <w:rStyle w:val="CODEtemp"/>
        </w:rPr>
        <w:t>run.responses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responses</w:t>
      </w:r>
      <w:proofErr w:type="spellEnd"/>
      <w:r>
        <w:t xml:space="preserve">, and </w:t>
      </w:r>
      <w:proofErr w:type="spellStart"/>
      <w:r>
        <w:rPr>
          <w:rStyle w:val="CODEtemp"/>
        </w:rPr>
        <w:t>theRun</w:t>
      </w:r>
      <w:r w:rsidRPr="00EF3ADA">
        <w:rPr>
          <w:rStyle w:val="CODEtemp"/>
        </w:rPr>
        <w:t>.</w:t>
      </w:r>
      <w:r>
        <w:rPr>
          <w:rStyle w:val="CODEtemp"/>
        </w:rPr>
        <w:t>responses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theRun.responses</w:t>
      </w:r>
      <w:proofErr w:type="spellEnd"/>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65355380" w:rsidR="00381EA0" w:rsidRDefault="00381EA0" w:rsidP="00381EA0">
      <w:pPr>
        <w:pStyle w:val="Note"/>
        <w:rPr>
          <w:ins w:id="1201" w:author="Laurence Golding" w:date="2019-04-20T09:33:00Z"/>
        </w:rPr>
      </w:pPr>
      <w:r>
        <w:t>NOTE</w:t>
      </w:r>
      <w:ins w:id="1202" w:author="Laurence Golding" w:date="2019-04-20T09:33:00Z">
        <w:r w:rsidR="00364283">
          <w:t xml:space="preserve"> 1</w:t>
        </w:r>
      </w:ins>
      <w:r>
        <w:t xml:space="preserv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49D14DE9" w14:textId="4F8FE113" w:rsidR="00364283" w:rsidRPr="00364283" w:rsidRDefault="00364283" w:rsidP="00364283">
      <w:pPr>
        <w:pStyle w:val="Note"/>
      </w:pPr>
      <w:ins w:id="1203" w:author="Laurence Golding" w:date="2019-04-20T09:33:00Z">
        <w:r>
          <w:t xml:space="preserve">NOTE 2: </w:t>
        </w:r>
        <w:r>
          <w:t xml:space="preserve">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t>3.14.17</w:t>
        </w:r>
        <w:r>
          <w:fldChar w:fldCharType="end"/>
        </w:r>
        <w:r>
          <w:t>.</w:t>
        </w:r>
      </w:ins>
    </w:p>
    <w:p w14:paraId="1456E41C" w14:textId="4A16BA40" w:rsidR="00C75437" w:rsidRDefault="00C75437" w:rsidP="00C75437">
      <w:pPr>
        <w:pStyle w:val="Heading3"/>
      </w:pPr>
      <w:bookmarkStart w:id="1204" w:name="_Ref5717825"/>
      <w:bookmarkStart w:id="1205" w:name="_Toc6579838"/>
      <w:r>
        <w:t>protocol property</w:t>
      </w:r>
      <w:bookmarkEnd w:id="1204"/>
      <w:bookmarkEnd w:id="1205"/>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206" w:name="_Ref5717831"/>
      <w:bookmarkStart w:id="1207" w:name="_Toc6579839"/>
      <w:r>
        <w:t>version property</w:t>
      </w:r>
      <w:bookmarkEnd w:id="1206"/>
      <w:bookmarkEnd w:id="1207"/>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208" w:name="_Ref5717869"/>
      <w:bookmarkStart w:id="1209" w:name="_Toc6579840"/>
      <w:proofErr w:type="spellStart"/>
      <w:r>
        <w:t>statusCode</w:t>
      </w:r>
      <w:proofErr w:type="spellEnd"/>
      <w:r>
        <w:t xml:space="preserve"> property</w:t>
      </w:r>
      <w:bookmarkEnd w:id="1208"/>
      <w:bookmarkEnd w:id="1209"/>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1210" w:name="_Ref5717858"/>
      <w:bookmarkStart w:id="1211" w:name="_Toc6579841"/>
      <w:proofErr w:type="spellStart"/>
      <w:r>
        <w:t>reasonPhrase</w:t>
      </w:r>
      <w:proofErr w:type="spellEnd"/>
      <w:r>
        <w:t xml:space="preserve"> property</w:t>
      </w:r>
      <w:bookmarkEnd w:id="1210"/>
      <w:bookmarkEnd w:id="1211"/>
    </w:p>
    <w:p w14:paraId="0318BF2F" w14:textId="7741301A"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0B5F25">
        <w:t>3.45.5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1212" w:name="_Ref5723562"/>
      <w:bookmarkStart w:id="1213" w:name="_Toc6579842"/>
      <w:r>
        <w:lastRenderedPageBreak/>
        <w:t>headers property</w:t>
      </w:r>
      <w:bookmarkEnd w:id="1212"/>
      <w:bookmarkEnd w:id="1213"/>
    </w:p>
    <w:p w14:paraId="49F79F55" w14:textId="06724135"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B5F25">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214" w:name="_Toc6579843"/>
      <w:r>
        <w:t>body property</w:t>
      </w:r>
      <w:bookmarkEnd w:id="1214"/>
    </w:p>
    <w:p w14:paraId="4EEA2828" w14:textId="6CAF3DB6"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B5F25">
        <w:t>3.3</w:t>
      </w:r>
      <w:r>
        <w:fldChar w:fldCharType="end"/>
      </w:r>
      <w:r>
        <w:t>) containing the body of the response.</w:t>
      </w:r>
    </w:p>
    <w:p w14:paraId="08136C23" w14:textId="2B99104B"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0B5F25">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30C53959"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0B5F25">
        <w:t>3.1</w:t>
      </w:r>
      <w:r>
        <w:fldChar w:fldCharType="end"/>
      </w:r>
      <w:r>
        <w:t>).</w:t>
      </w:r>
    </w:p>
    <w:p w14:paraId="5E414B4C" w14:textId="42C284E0"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0B5F25">
        <w:t>3.45.7</w:t>
      </w:r>
      <w:r>
        <w:fldChar w:fldCharType="end"/>
      </w:r>
      <w:r>
        <w:t xml:space="preserve">), for example, </w:t>
      </w:r>
      <w:r w:rsidRPr="00141A1E">
        <w:rPr>
          <w:rStyle w:val="CODEtemp"/>
        </w:rPr>
        <w:t>"text/plain; charset=ascii"</w:t>
      </w:r>
      <w:r>
        <w:t>.</w:t>
      </w:r>
    </w:p>
    <w:p w14:paraId="09F28572" w14:textId="5DFC5571"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0B5F25">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1215" w:name="_Ref529368289"/>
      <w:bookmarkStart w:id="1216" w:name="_Toc6579844"/>
      <w:proofErr w:type="spellStart"/>
      <w:r>
        <w:t>resultProvenance</w:t>
      </w:r>
      <w:proofErr w:type="spellEnd"/>
      <w:r>
        <w:t xml:space="preserve"> object</w:t>
      </w:r>
      <w:bookmarkEnd w:id="1215"/>
      <w:bookmarkEnd w:id="1216"/>
    </w:p>
    <w:p w14:paraId="75BA9795" w14:textId="77777777" w:rsidR="00C82EC9" w:rsidRDefault="00C82EC9" w:rsidP="00C82EC9">
      <w:pPr>
        <w:pStyle w:val="Heading3"/>
        <w:numPr>
          <w:ilvl w:val="2"/>
          <w:numId w:val="2"/>
        </w:numPr>
      </w:pPr>
      <w:bookmarkStart w:id="1217" w:name="_Toc6579845"/>
      <w:r>
        <w:t>General</w:t>
      </w:r>
      <w:bookmarkEnd w:id="1217"/>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218" w:name="_Toc6579846"/>
      <w:proofErr w:type="spellStart"/>
      <w:r>
        <w:t>firstDetectionTimeUtc</w:t>
      </w:r>
      <w:proofErr w:type="spellEnd"/>
      <w:r>
        <w:t xml:space="preserve"> property</w:t>
      </w:r>
      <w:bookmarkEnd w:id="1218"/>
    </w:p>
    <w:p w14:paraId="65E11777" w14:textId="60E6C921"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B5F25">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219" w:name="_Toc6579847"/>
      <w:proofErr w:type="spellStart"/>
      <w:r>
        <w:lastRenderedPageBreak/>
        <w:t>lastDetectionTimeUtc</w:t>
      </w:r>
      <w:proofErr w:type="spellEnd"/>
      <w:r>
        <w:t xml:space="preserve"> property</w:t>
      </w:r>
      <w:bookmarkEnd w:id="1219"/>
    </w:p>
    <w:p w14:paraId="16F93DF5" w14:textId="053E3118"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B5F25">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7E2C9ECB"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0B5F25">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0B5F25">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220" w:name="_Toc6579848"/>
      <w:proofErr w:type="spellStart"/>
      <w:r>
        <w:t>firstDetectionRunGuid</w:t>
      </w:r>
      <w:proofErr w:type="spellEnd"/>
      <w:r>
        <w:t xml:space="preserve"> property</w:t>
      </w:r>
      <w:bookmarkEnd w:id="1220"/>
    </w:p>
    <w:p w14:paraId="6DA0C3FD" w14:textId="6ADE7905"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B5F25">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0B5F25">
        <w:t>3.14.3</w:t>
      </w:r>
      <w:r>
        <w:fldChar w:fldCharType="end"/>
      </w:r>
      <w:r>
        <w:t xml:space="preserve">, </w:t>
      </w:r>
      <w:r w:rsidRPr="006066AC">
        <w:t>§</w:t>
      </w:r>
      <w:r>
        <w:fldChar w:fldCharType="begin"/>
      </w:r>
      <w:r>
        <w:instrText xml:space="preserve"> REF _Ref526937044 \r \h </w:instrText>
      </w:r>
      <w:r>
        <w:fldChar w:fldCharType="separate"/>
      </w:r>
      <w:r w:rsidR="000B5F25">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221" w:name="_Toc6579849"/>
      <w:proofErr w:type="spellStart"/>
      <w:r>
        <w:t>lastDetectionRunGuid</w:t>
      </w:r>
      <w:proofErr w:type="spellEnd"/>
      <w:r>
        <w:t xml:space="preserve"> property</w:t>
      </w:r>
      <w:bookmarkEnd w:id="1221"/>
    </w:p>
    <w:p w14:paraId="35285F82" w14:textId="1831DBF6"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B5F25">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0B5F25">
        <w:t>3.14.3</w:t>
      </w:r>
      <w:r>
        <w:fldChar w:fldCharType="end"/>
      </w:r>
      <w:r>
        <w:t xml:space="preserve">, </w:t>
      </w:r>
      <w:r w:rsidRPr="006066AC">
        <w:t>§</w:t>
      </w:r>
      <w:r>
        <w:fldChar w:fldCharType="begin"/>
      </w:r>
      <w:r>
        <w:instrText xml:space="preserve"> REF _Ref526937044 \r \h </w:instrText>
      </w:r>
      <w:r>
        <w:fldChar w:fldCharType="separate"/>
      </w:r>
      <w:r w:rsidR="000B5F25">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222" w:name="_Ref4232561"/>
      <w:bookmarkStart w:id="1223" w:name="_Toc6579850"/>
      <w:proofErr w:type="spellStart"/>
      <w:r>
        <w:t>invocationIndex</w:t>
      </w:r>
      <w:proofErr w:type="spellEnd"/>
      <w:r>
        <w:t xml:space="preserve"> property</w:t>
      </w:r>
      <w:bookmarkEnd w:id="1222"/>
      <w:bookmarkEnd w:id="1223"/>
    </w:p>
    <w:p w14:paraId="7B6EA25C" w14:textId="339689EE"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0B5F25">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0B5F25">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0B5F25">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224" w:name="_Ref532468570"/>
      <w:bookmarkStart w:id="1225" w:name="_Toc6579851"/>
      <w:proofErr w:type="spellStart"/>
      <w:r>
        <w:t>conversionSources</w:t>
      </w:r>
      <w:proofErr w:type="spellEnd"/>
      <w:r>
        <w:t xml:space="preserve"> property</w:t>
      </w:r>
      <w:bookmarkEnd w:id="1224"/>
      <w:bookmarkEnd w:id="122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9C4D208"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0B5F25">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0B5F25">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lastRenderedPageBreak/>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4B8DC6DB"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0B5F25">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782F3FC3"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0B5F25">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97D118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0B5F25">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424CE1E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0B5F25">
        <w:t>3.28</w:t>
      </w:r>
      <w:r w:rsidR="002D65F3">
        <w:fldChar w:fldCharType="end"/>
      </w:r>
      <w:r w:rsidR="002D65F3">
        <w:t>).</w:t>
      </w:r>
    </w:p>
    <w:p w14:paraId="6D02A6B4" w14:textId="59D651A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0B5F25">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DC780AE"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0B5F25">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lastRenderedPageBreak/>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226" w:name="_Ref493407996"/>
      <w:bookmarkStart w:id="1227" w:name="_Ref508814067"/>
      <w:bookmarkStart w:id="1228" w:name="_Ref3908560"/>
      <w:bookmarkStart w:id="1229" w:name="_Toc6579852"/>
      <w:proofErr w:type="spellStart"/>
      <w:r>
        <w:rPr>
          <w:bCs/>
          <w:sz w:val="26"/>
          <w:szCs w:val="26"/>
        </w:rPr>
        <w:t>reportingDescriptor</w:t>
      </w:r>
      <w:proofErr w:type="spellEnd"/>
      <w:r>
        <w:t xml:space="preserve"> </w:t>
      </w:r>
      <w:r w:rsidR="00B86BC7">
        <w:t>object</w:t>
      </w:r>
      <w:bookmarkEnd w:id="1226"/>
      <w:bookmarkEnd w:id="1227"/>
      <w:bookmarkEnd w:id="1228"/>
      <w:bookmarkEnd w:id="1229"/>
    </w:p>
    <w:p w14:paraId="0004BC6E" w14:textId="658F9ED1" w:rsidR="00B86BC7" w:rsidRDefault="00B86BC7" w:rsidP="00B86BC7">
      <w:pPr>
        <w:pStyle w:val="Heading3"/>
      </w:pPr>
      <w:bookmarkStart w:id="1230" w:name="_Toc6579853"/>
      <w:r>
        <w:t>General</w:t>
      </w:r>
      <w:bookmarkEnd w:id="1230"/>
    </w:p>
    <w:p w14:paraId="51CC9E80" w14:textId="60FC3C6A"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0B5F25">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0B5F25">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231" w:name="_Toc6579854"/>
      <w:r>
        <w:t>Constraints</w:t>
      </w:r>
      <w:bookmarkEnd w:id="1231"/>
    </w:p>
    <w:p w14:paraId="1A1A3719" w14:textId="76ACA613"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0B5F25">
        <w:t>3.47.9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0B5F25">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232" w:name="_Ref493408046"/>
      <w:bookmarkStart w:id="1233" w:name="_Toc6579855"/>
      <w:r>
        <w:t>id property</w:t>
      </w:r>
      <w:bookmarkEnd w:id="1232"/>
      <w:bookmarkEnd w:id="1233"/>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234" w:name="_Toc6579856"/>
      <w:proofErr w:type="spellStart"/>
      <w:r>
        <w:t>deprecatedIds</w:t>
      </w:r>
      <w:proofErr w:type="spellEnd"/>
      <w:r>
        <w:t xml:space="preserve"> property</w:t>
      </w:r>
      <w:bookmarkEnd w:id="1234"/>
    </w:p>
    <w:p w14:paraId="72B0335E" w14:textId="3FEBA637"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0B5F25">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0B5F25">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8570981"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0B5F25">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235" w:name="_Ref4137037"/>
      <w:bookmarkStart w:id="1236" w:name="_Toc6579857"/>
      <w:proofErr w:type="spellStart"/>
      <w:r>
        <w:t>guid</w:t>
      </w:r>
      <w:proofErr w:type="spellEnd"/>
      <w:r>
        <w:t xml:space="preserve"> property</w:t>
      </w:r>
      <w:bookmarkEnd w:id="1235"/>
      <w:bookmarkEnd w:id="1236"/>
    </w:p>
    <w:p w14:paraId="52E61F3E" w14:textId="4EB39413"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B5F25">
        <w:t>3.5.3</w:t>
      </w:r>
      <w:r>
        <w:fldChar w:fldCharType="end"/>
      </w:r>
      <w:r>
        <w:t>) that uniquely identifies the descriptor.</w:t>
      </w:r>
    </w:p>
    <w:p w14:paraId="0E6A3F82" w14:textId="73FBF90C" w:rsidR="00E3048B" w:rsidRDefault="00E3048B" w:rsidP="00E3048B">
      <w:pPr>
        <w:pStyle w:val="Heading3"/>
      </w:pPr>
      <w:bookmarkStart w:id="1237" w:name="_Toc6579858"/>
      <w:proofErr w:type="spellStart"/>
      <w:r>
        <w:lastRenderedPageBreak/>
        <w:t>deprecatedGuids</w:t>
      </w:r>
      <w:proofErr w:type="spellEnd"/>
      <w:r>
        <w:t xml:space="preserve"> property</w:t>
      </w:r>
      <w:bookmarkEnd w:id="1237"/>
    </w:p>
    <w:p w14:paraId="7C8AD044" w14:textId="7237908B"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0B5F25">
        <w:t>3.7.3</w:t>
      </w:r>
      <w:r>
        <w:fldChar w:fldCharType="end"/>
      </w:r>
      <w:r>
        <w:t>) GUID-valued strings (§</w:t>
      </w:r>
      <w:r>
        <w:fldChar w:fldCharType="begin"/>
      </w:r>
      <w:r>
        <w:instrText xml:space="preserve"> REF _Ref514314114 \r \h </w:instrText>
      </w:r>
      <w:r>
        <w:fldChar w:fldCharType="separate"/>
      </w:r>
      <w:r w:rsidR="000B5F25">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0B5F25">
        <w:t>3.47.5</w:t>
      </w:r>
      <w:r>
        <w:fldChar w:fldCharType="end"/>
      </w:r>
      <w:r>
        <w:t>) for this object.</w:t>
      </w:r>
    </w:p>
    <w:p w14:paraId="04CAE532" w14:textId="4791B51D" w:rsidR="00B86BC7" w:rsidRDefault="00B86BC7" w:rsidP="00B86BC7">
      <w:pPr>
        <w:pStyle w:val="Heading3"/>
      </w:pPr>
      <w:bookmarkStart w:id="1238" w:name="_Ref4422547"/>
      <w:bookmarkStart w:id="1239" w:name="_Toc6579859"/>
      <w:r>
        <w:t>name property</w:t>
      </w:r>
      <w:bookmarkEnd w:id="1238"/>
      <w:bookmarkEnd w:id="1239"/>
    </w:p>
    <w:p w14:paraId="19E18CE8" w14:textId="0320E073"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0B5F25">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0B5F25">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240" w:name="_Hlk5876632"/>
      <w:proofErr w:type="spellStart"/>
      <w:r w:rsidR="002778C4" w:rsidRPr="002778C4">
        <w:rPr>
          <w:rStyle w:val="CODEtemp"/>
        </w:rPr>
        <w:t>SpecifyMarshalingForPInvokeStringArguments</w:t>
      </w:r>
      <w:bookmarkEnd w:id="1240"/>
      <w:proofErr w:type="spellEnd"/>
      <w:r w:rsidR="002778C4" w:rsidRPr="002778C4">
        <w:rPr>
          <w:rStyle w:val="CODEtemp"/>
        </w:rPr>
        <w:t>"</w:t>
      </w:r>
    </w:p>
    <w:p w14:paraId="5D2E0983" w14:textId="4FD776A8" w:rsidR="00E3048B" w:rsidRDefault="00E3048B" w:rsidP="00E3048B">
      <w:pPr>
        <w:pStyle w:val="Heading3"/>
      </w:pPr>
      <w:bookmarkStart w:id="1241" w:name="_Toc6579860"/>
      <w:proofErr w:type="spellStart"/>
      <w:r>
        <w:t>deprecatedNames</w:t>
      </w:r>
      <w:proofErr w:type="spellEnd"/>
      <w:r>
        <w:t xml:space="preserve"> property</w:t>
      </w:r>
      <w:bookmarkEnd w:id="1241"/>
    </w:p>
    <w:p w14:paraId="39CAA48F" w14:textId="795EDBF5"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0B5F25">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0B5F25">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0B5F25">
        <w:t>3.47.7</w:t>
      </w:r>
      <w:r>
        <w:fldChar w:fldCharType="end"/>
      </w:r>
      <w:r>
        <w:t>) for this object.</w:t>
      </w:r>
    </w:p>
    <w:p w14:paraId="5548973D" w14:textId="14DED7EF"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0B5F25">
        <w:t>3.19.2</w:t>
      </w:r>
      <w:r w:rsidR="00EC15D0">
        <w:fldChar w:fldCharType="end"/>
      </w:r>
      <w:r w:rsidR="00EC15D0">
        <w:t>)</w:t>
      </w:r>
      <w:r>
        <w:t xml:space="preserve">. </w:t>
      </w:r>
    </w:p>
    <w:p w14:paraId="23ACD4C9" w14:textId="51DFBAE1" w:rsidR="00B86BC7" w:rsidRDefault="00B86BC7" w:rsidP="00B86BC7">
      <w:pPr>
        <w:pStyle w:val="Heading3"/>
      </w:pPr>
      <w:bookmarkStart w:id="1242" w:name="_Ref493510771"/>
      <w:bookmarkStart w:id="1243" w:name="_Toc6579861"/>
      <w:proofErr w:type="spellStart"/>
      <w:r>
        <w:t>shortDescription</w:t>
      </w:r>
      <w:proofErr w:type="spellEnd"/>
      <w:r>
        <w:t xml:space="preserve"> property</w:t>
      </w:r>
      <w:bookmarkEnd w:id="1242"/>
      <w:bookmarkEnd w:id="1243"/>
    </w:p>
    <w:p w14:paraId="529813AC" w14:textId="4B3CB4C5"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0B5F25">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B5F25">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244" w:name="_Ref493510781"/>
      <w:bookmarkStart w:id="1245" w:name="_Toc6579862"/>
      <w:proofErr w:type="spellStart"/>
      <w:r>
        <w:t>fullDescription</w:t>
      </w:r>
      <w:proofErr w:type="spellEnd"/>
      <w:r>
        <w:t xml:space="preserve"> property</w:t>
      </w:r>
      <w:bookmarkEnd w:id="1244"/>
      <w:bookmarkEnd w:id="1245"/>
    </w:p>
    <w:p w14:paraId="1D1994A2" w14:textId="257391D5"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0B5F25">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B5F25">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05EB1C58"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0B5F25">
        <w:t>3.47.9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246" w:name="_Ref493345139"/>
      <w:bookmarkStart w:id="1247" w:name="_Toc6579863"/>
      <w:proofErr w:type="spellStart"/>
      <w:r>
        <w:lastRenderedPageBreak/>
        <w:t>message</w:t>
      </w:r>
      <w:r w:rsidR="00CD2BD7">
        <w:t>Strings</w:t>
      </w:r>
      <w:proofErr w:type="spellEnd"/>
      <w:r>
        <w:t xml:space="preserve"> property</w:t>
      </w:r>
      <w:bookmarkEnd w:id="1246"/>
      <w:bookmarkEnd w:id="1247"/>
    </w:p>
    <w:p w14:paraId="4810A9EB" w14:textId="3C15E5D7"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0B5F25">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0B5F25">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B5F25">
        <w:t>3.12.2</w:t>
      </w:r>
      <w:r w:rsidR="003E3062">
        <w:fldChar w:fldCharType="end"/>
      </w:r>
      <w:r w:rsidR="0005061D">
        <w:t>)</w:t>
      </w:r>
      <w:r w:rsidR="00F67E65">
        <w:t>.</w:t>
      </w:r>
    </w:p>
    <w:p w14:paraId="54AC3DC0" w14:textId="5E6CACF6"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0B5F25">
        <w:t>3.26.11</w:t>
      </w:r>
      <w:r w:rsidR="003B3A06">
        <w:fldChar w:fldCharType="end"/>
      </w:r>
      <w:r>
        <w:t>, §</w:t>
      </w:r>
      <w:r>
        <w:fldChar w:fldCharType="begin"/>
      </w:r>
      <w:r>
        <w:instrText xml:space="preserve"> REF _Ref508811592 \r \h </w:instrText>
      </w:r>
      <w:r>
        <w:fldChar w:fldCharType="separate"/>
      </w:r>
      <w:r w:rsidR="000B5F25">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12240CD5"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0B5F25">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248" w:name="_Toc6579864"/>
      <w:proofErr w:type="spellStart"/>
      <w:r>
        <w:t>help</w:t>
      </w:r>
      <w:r w:rsidR="00326BD5">
        <w:t>Uri</w:t>
      </w:r>
      <w:proofErr w:type="spellEnd"/>
      <w:r>
        <w:t xml:space="preserve"> property</w:t>
      </w:r>
      <w:bookmarkEnd w:id="1248"/>
    </w:p>
    <w:p w14:paraId="782A7DB1" w14:textId="67F52141"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0B5F25">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249" w:name="_Ref503364566"/>
      <w:bookmarkStart w:id="1250" w:name="_Toc6579865"/>
      <w:r>
        <w:t>help property</w:t>
      </w:r>
      <w:bookmarkEnd w:id="1249"/>
      <w:bookmarkEnd w:id="1250"/>
    </w:p>
    <w:p w14:paraId="681BD68F" w14:textId="5C4CB773"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0B5F25">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0B5F25">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251" w:name="_Ref508894471"/>
      <w:bookmarkStart w:id="1252" w:name="_Ref4233655"/>
      <w:bookmarkStart w:id="1253" w:name="_Toc6579866"/>
      <w:proofErr w:type="spellStart"/>
      <w:r>
        <w:lastRenderedPageBreak/>
        <w:t>defaultConfiguration</w:t>
      </w:r>
      <w:proofErr w:type="spellEnd"/>
      <w:r>
        <w:t xml:space="preserve"> </w:t>
      </w:r>
      <w:r w:rsidR="00164CCB">
        <w:t>property</w:t>
      </w:r>
      <w:bookmarkEnd w:id="1251"/>
      <w:bookmarkEnd w:id="1252"/>
      <w:bookmarkEnd w:id="1253"/>
    </w:p>
    <w:p w14:paraId="566C2663" w14:textId="14388486"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0B5F25">
        <w:t>3.48</w:t>
      </w:r>
      <w:r>
        <w:fldChar w:fldCharType="end"/>
      </w:r>
      <w:r>
        <w:t>)</w:t>
      </w:r>
      <w:r w:rsidRPr="000A7DA8">
        <w:t>.</w:t>
      </w:r>
    </w:p>
    <w:p w14:paraId="7BA3CFE9" w14:textId="6D369165"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B5F25">
        <w:t>3.48</w:t>
      </w:r>
      <w:r>
        <w:fldChar w:fldCharType="end"/>
      </w:r>
      <w:r>
        <w:t>.</w:t>
      </w:r>
    </w:p>
    <w:p w14:paraId="0AFF06D6" w14:textId="55E00811"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0B5F25">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0B5F25">
        <w:t>3.48.5</w:t>
      </w:r>
      <w:r>
        <w:fldChar w:fldCharType="end"/>
      </w:r>
      <w:r>
        <w:t>).</w:t>
      </w:r>
    </w:p>
    <w:p w14:paraId="54BE3E31" w14:textId="7ACB2A83" w:rsidR="00BB1DE4" w:rsidRDefault="00BB1DE4" w:rsidP="00BB1DE4">
      <w:pPr>
        <w:pStyle w:val="Heading3"/>
      </w:pPr>
      <w:bookmarkStart w:id="1254" w:name="_Ref5367241"/>
      <w:bookmarkStart w:id="1255" w:name="_Toc6579867"/>
      <w:r>
        <w:t>relationships property</w:t>
      </w:r>
      <w:bookmarkEnd w:id="1254"/>
      <w:bookmarkEnd w:id="1255"/>
    </w:p>
    <w:p w14:paraId="5F2ACC30" w14:textId="2F2A5F20"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0B5F25">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0B5F25">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0B5F25">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0B5F25">
        <w:t>3.51.3</w:t>
      </w:r>
      <w:r>
        <w:fldChar w:fldCharType="end"/>
      </w:r>
      <w:r>
        <w:t>).</w:t>
      </w:r>
    </w:p>
    <w:p w14:paraId="13B57609" w14:textId="17EDB14C" w:rsidR="00164CCB" w:rsidRDefault="0085505F" w:rsidP="00B86BC7">
      <w:pPr>
        <w:pStyle w:val="Heading2"/>
      </w:pPr>
      <w:bookmarkStart w:id="1256" w:name="_Ref508894470"/>
      <w:bookmarkStart w:id="1257" w:name="_Ref508894720"/>
      <w:bookmarkStart w:id="1258" w:name="_Ref508894737"/>
      <w:bookmarkStart w:id="1259" w:name="_Toc6579868"/>
      <w:bookmarkStart w:id="1260" w:name="_Ref493477061"/>
      <w:proofErr w:type="spellStart"/>
      <w:r>
        <w:t>reporting</w:t>
      </w:r>
      <w:r w:rsidR="00164CCB">
        <w:t>Configuration</w:t>
      </w:r>
      <w:proofErr w:type="spellEnd"/>
      <w:r w:rsidR="00164CCB">
        <w:t xml:space="preserve"> object</w:t>
      </w:r>
      <w:bookmarkEnd w:id="1256"/>
      <w:bookmarkEnd w:id="1257"/>
      <w:bookmarkEnd w:id="1258"/>
      <w:bookmarkEnd w:id="1259"/>
    </w:p>
    <w:p w14:paraId="2F470253" w14:textId="738DA236" w:rsidR="00164CCB" w:rsidRDefault="00164CCB" w:rsidP="00164CCB">
      <w:pPr>
        <w:pStyle w:val="Heading3"/>
      </w:pPr>
      <w:bookmarkStart w:id="1261" w:name="_Toc6579869"/>
      <w:r>
        <w:t>General</w:t>
      </w:r>
      <w:bookmarkEnd w:id="1261"/>
    </w:p>
    <w:p w14:paraId="2C5A48CF" w14:textId="3DD52CC7"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0B5F25">
        <w:t>3.47</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049B2EEF"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0B5F25">
        <w:t>3.47.14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0B5F25">
        <w:t>3.49.3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0B5F25">
        <w:t>3.49.2</w:t>
      </w:r>
      <w:r>
        <w:fldChar w:fldCharType="end"/>
      </w:r>
      <w:r>
        <w:t>).</w:t>
      </w:r>
    </w:p>
    <w:p w14:paraId="1B94F57E" w14:textId="31903CF6" w:rsidR="00D41895" w:rsidRPr="00D41895" w:rsidRDefault="00D41895" w:rsidP="00D41895">
      <w:r>
        <w:t>For an example, see §</w:t>
      </w:r>
      <w:r>
        <w:fldChar w:fldCharType="begin"/>
      </w:r>
      <w:r>
        <w:instrText xml:space="preserve"> REF _Ref508894796 \r \h </w:instrText>
      </w:r>
      <w:r>
        <w:fldChar w:fldCharType="separate"/>
      </w:r>
      <w:r w:rsidR="000B5F25">
        <w:t>3.48.5</w:t>
      </w:r>
      <w:r>
        <w:fldChar w:fldCharType="end"/>
      </w:r>
      <w:r>
        <w:t>.</w:t>
      </w:r>
    </w:p>
    <w:p w14:paraId="3F5F290D" w14:textId="702ADA23" w:rsidR="00164CCB" w:rsidRDefault="00164CCB" w:rsidP="00164CCB">
      <w:pPr>
        <w:pStyle w:val="Heading3"/>
      </w:pPr>
      <w:bookmarkStart w:id="1262" w:name="_Toc6579870"/>
      <w:r>
        <w:t>enabled property</w:t>
      </w:r>
      <w:bookmarkEnd w:id="1262"/>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263" w:name="_Ref508894469"/>
      <w:bookmarkStart w:id="1264" w:name="_Ref4233395"/>
      <w:bookmarkStart w:id="1265" w:name="_Toc6579871"/>
      <w:r>
        <w:t>l</w:t>
      </w:r>
      <w:r w:rsidR="00164CCB">
        <w:t>evel property</w:t>
      </w:r>
      <w:bookmarkEnd w:id="1263"/>
      <w:bookmarkEnd w:id="1264"/>
      <w:bookmarkEnd w:id="1265"/>
    </w:p>
    <w:p w14:paraId="2F7AE5CB" w14:textId="0DD43139"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0B5F25">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0B5F25">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395C178" w:rsidR="00D41895" w:rsidRDefault="006E6E7B" w:rsidP="00D41895">
      <w:r>
        <w:lastRenderedPageBreak/>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0B5F25">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0B5F25">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0B5F25">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0B5F25">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56BE4A52"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0B5F25">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0B5F25">
        <w:t>3.56.2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266" w:name="_Ref531188361"/>
      <w:bookmarkStart w:id="1267" w:name="_Toc6579872"/>
      <w:r>
        <w:t>r</w:t>
      </w:r>
      <w:r w:rsidR="00F47B45">
        <w:t>ank property</w:t>
      </w:r>
      <w:bookmarkEnd w:id="1266"/>
      <w:bookmarkEnd w:id="1267"/>
    </w:p>
    <w:p w14:paraId="14DD047E" w14:textId="000691B0"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0B5F25">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22AAD73"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0B5F25">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0B5F25">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0B5F25">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268" w:name="_Ref508894764"/>
      <w:bookmarkStart w:id="1269" w:name="_Ref508894796"/>
      <w:bookmarkStart w:id="1270" w:name="_Toc6579873"/>
      <w:r>
        <w:t>parameters property</w:t>
      </w:r>
      <w:bookmarkEnd w:id="1268"/>
      <w:bookmarkEnd w:id="1269"/>
      <w:bookmarkEnd w:id="1270"/>
    </w:p>
    <w:p w14:paraId="18FD260D" w14:textId="60E1418D"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B5F25">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0B5F25">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31FDA54"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0B5F25">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271" w:name="_Ref3971750"/>
      <w:bookmarkStart w:id="1272" w:name="_Toc6579874"/>
      <w:proofErr w:type="spellStart"/>
      <w:r>
        <w:lastRenderedPageBreak/>
        <w:t>configurationOverride</w:t>
      </w:r>
      <w:proofErr w:type="spellEnd"/>
      <w:r w:rsidR="00056659">
        <w:t xml:space="preserve"> object</w:t>
      </w:r>
      <w:bookmarkEnd w:id="1271"/>
      <w:bookmarkEnd w:id="1272"/>
    </w:p>
    <w:p w14:paraId="768453EA" w14:textId="15C821BC" w:rsidR="00056659" w:rsidRDefault="00056659" w:rsidP="00056659">
      <w:pPr>
        <w:pStyle w:val="Heading3"/>
      </w:pPr>
      <w:bookmarkStart w:id="1273" w:name="_Toc6579875"/>
      <w:r>
        <w:t>General</w:t>
      </w:r>
      <w:bookmarkEnd w:id="1273"/>
    </w:p>
    <w:p w14:paraId="247C664B" w14:textId="3CBD7740"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0B5F25">
        <w:t>3.47</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776F5BE1"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0B5F25">
        <w:t>3.49.2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274" w:name="_Hlk1293845"/>
      <w:r>
        <w:t>§</w:t>
      </w:r>
      <w:bookmarkEnd w:id="1274"/>
      <w:r w:rsidR="00A57F4F">
        <w:fldChar w:fldCharType="begin"/>
      </w:r>
      <w:r w:rsidR="00A57F4F">
        <w:instrText xml:space="preserve"> REF _Ref3972812 \r \h </w:instrText>
      </w:r>
      <w:r w:rsidR="00A57F4F">
        <w:fldChar w:fldCharType="separate"/>
      </w:r>
      <w:r w:rsidR="000B5F25">
        <w:t>3.49.3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0B5F25">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ABD4B0F"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0B5F25">
        <w:t>3.14</w:t>
      </w:r>
      <w:r>
        <w:fldChar w:fldCharType="end"/>
      </w:r>
      <w:r>
        <w:t>).</w:t>
      </w:r>
    </w:p>
    <w:p w14:paraId="0E4D2E44" w14:textId="140EE09D"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0B5F25">
        <w:t>3.14.6</w:t>
      </w:r>
      <w:r w:rsidR="00806614">
        <w:fldChar w:fldCharType="end"/>
      </w:r>
      <w:r w:rsidR="00806614">
        <w:t>.</w:t>
      </w:r>
    </w:p>
    <w:p w14:paraId="4459326F" w14:textId="35912721"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0B5F25">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664B9767"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0B5F25">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716F197B"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0B5F25">
        <w:t>3.47</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A198A2E"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0B5F25">
        <w:t>3.14.11</w:t>
      </w:r>
      <w:r w:rsidR="00806614">
        <w:fldChar w:fldCharType="end"/>
      </w:r>
      <w:r w:rsidR="00806614">
        <w:t>.</w:t>
      </w:r>
    </w:p>
    <w:p w14:paraId="5BC96DFD" w14:textId="6FC76381"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0B5F25">
        <w:t>3.20</w:t>
      </w:r>
      <w:r w:rsidR="00806614">
        <w:fldChar w:fldCharType="end"/>
      </w:r>
      <w:r w:rsidR="00806614">
        <w:t>).</w:t>
      </w:r>
    </w:p>
    <w:p w14:paraId="1FBA3053" w14:textId="127E0E7D"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0B5F25">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25907D68" w:rsidR="001F48E9" w:rsidRDefault="001F48E9" w:rsidP="00A57F4F">
      <w:pPr>
        <w:pStyle w:val="Code"/>
      </w:pPr>
      <w:r>
        <w:t xml:space="preserve">                                            #  (§</w:t>
      </w:r>
      <w:r>
        <w:fldChar w:fldCharType="begin"/>
      </w:r>
      <w:r>
        <w:instrText xml:space="preserve"> REF _Ref3971750 \r \h </w:instrText>
      </w:r>
      <w:r>
        <w:fldChar w:fldCharType="separate"/>
      </w:r>
      <w:r w:rsidR="000B5F25">
        <w:t>3.49</w:t>
      </w:r>
      <w:r>
        <w:fldChar w:fldCharType="end"/>
      </w:r>
      <w:r>
        <w:t>).</w:t>
      </w:r>
    </w:p>
    <w:p w14:paraId="2ABA5D95" w14:textId="1AA57DD3"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0B5F25">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C58BE18"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0B5F25">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275" w:name="_Ref3973102"/>
      <w:bookmarkStart w:id="1276" w:name="_Toc6579876"/>
      <w:r>
        <w:t>descriptor</w:t>
      </w:r>
      <w:r w:rsidR="00752239">
        <w:t xml:space="preserve"> property</w:t>
      </w:r>
      <w:bookmarkEnd w:id="1275"/>
      <w:bookmarkEnd w:id="1276"/>
    </w:p>
    <w:p w14:paraId="70483680" w14:textId="3D5EFCAE"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0B5F25">
        <w:t>3.50</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0B5F25">
        <w:t>3.47</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277" w:name="_Ref3972812"/>
      <w:bookmarkStart w:id="1278" w:name="_Toc6579877"/>
      <w:r>
        <w:t>configuration property</w:t>
      </w:r>
      <w:bookmarkEnd w:id="1277"/>
      <w:bookmarkEnd w:id="1278"/>
    </w:p>
    <w:p w14:paraId="27CE08F7" w14:textId="3DBC5909"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0B5F25">
        <w:t>3.48</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0B5F25">
        <w:t>3.47.14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279" w:name="_Ref4076564"/>
      <w:bookmarkStart w:id="1280" w:name="_Toc6579878"/>
      <w:proofErr w:type="spellStart"/>
      <w:r>
        <w:lastRenderedPageBreak/>
        <w:t>reportingDescriptorReference</w:t>
      </w:r>
      <w:proofErr w:type="spellEnd"/>
      <w:r>
        <w:t xml:space="preserve"> object</w:t>
      </w:r>
      <w:bookmarkEnd w:id="1279"/>
      <w:bookmarkEnd w:id="1280"/>
    </w:p>
    <w:p w14:paraId="5279C0DC" w14:textId="2CEB786B" w:rsidR="00C4251F" w:rsidRDefault="00C4251F" w:rsidP="00C4251F">
      <w:pPr>
        <w:pStyle w:val="Heading3"/>
      </w:pPr>
      <w:bookmarkStart w:id="1281" w:name="_Toc6579879"/>
      <w:r>
        <w:t>General</w:t>
      </w:r>
      <w:bookmarkEnd w:id="1281"/>
    </w:p>
    <w:p w14:paraId="60777BC2" w14:textId="6B4162DE"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0B5F25">
        <w:t>3.47</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0B5F25">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0B5F25">
        <w:t>3.18.3</w:t>
      </w:r>
      <w:r>
        <w:fldChar w:fldCharType="end"/>
      </w:r>
      <w:r>
        <w:t>).</w:t>
      </w:r>
    </w:p>
    <w:p w14:paraId="614063D7" w14:textId="706B5E0B"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0B5F25">
        <w:t>3.50.4</w:t>
      </w:r>
      <w:r>
        <w:fldChar w:fldCharType="end"/>
      </w:r>
      <w:r>
        <w:t xml:space="preserve">), and </w:t>
      </w:r>
      <w:proofErr w:type="spellStart"/>
      <w:r>
        <w:rPr>
          <w:rStyle w:val="CODEtemp"/>
        </w:rPr>
        <w:t>theDescriptor</w:t>
      </w:r>
      <w:proofErr w:type="spellEnd"/>
      <w:r>
        <w:t xml:space="preserve"> does not exist.</w:t>
      </w:r>
    </w:p>
    <w:p w14:paraId="7E431707" w14:textId="79423FE5"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0B5F25">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0B5F25">
        <w:t>3.56.2</w:t>
      </w:r>
      <w:r>
        <w:fldChar w:fldCharType="end"/>
      </w:r>
      <w:r>
        <w:t>) contains only the id of the notification.</w:t>
      </w:r>
    </w:p>
    <w:p w14:paraId="6ED76545" w14:textId="1F6B9D5B" w:rsidR="004939E1" w:rsidRDefault="004939E1" w:rsidP="004939E1">
      <w:pPr>
        <w:pStyle w:val="Code"/>
      </w:pPr>
      <w:r>
        <w:t>{                                            # An invocation object (§</w:t>
      </w:r>
      <w:r>
        <w:fldChar w:fldCharType="begin"/>
      </w:r>
      <w:r>
        <w:instrText xml:space="preserve"> REF _Ref493352563 \r \h </w:instrText>
      </w:r>
      <w:r>
        <w:fldChar w:fldCharType="separate"/>
      </w:r>
      <w:r w:rsidR="000B5F25">
        <w:t>3.20</w:t>
      </w:r>
      <w:r>
        <w:fldChar w:fldCharType="end"/>
      </w:r>
      <w:r>
        <w:t>).</w:t>
      </w:r>
    </w:p>
    <w:p w14:paraId="5855007A" w14:textId="1F538BA2"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0B5F25">
        <w:t>3.20.21</w:t>
      </w:r>
      <w:r>
        <w:fldChar w:fldCharType="end"/>
      </w:r>
      <w:r>
        <w:t>.</w:t>
      </w:r>
    </w:p>
    <w:p w14:paraId="50001E43" w14:textId="6FFDDBA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0B5F25">
        <w:t>3.56</w:t>
      </w:r>
      <w:r>
        <w:fldChar w:fldCharType="end"/>
      </w:r>
      <w:r>
        <w:t>).</w:t>
      </w:r>
    </w:p>
    <w:p w14:paraId="2F95D74B" w14:textId="3C68FCC0"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0B5F25">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19B26469"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0B5F25">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282" w:name="_Toc6579880"/>
      <w:r>
        <w:t>Constraints</w:t>
      </w:r>
      <w:bookmarkEnd w:id="1282"/>
    </w:p>
    <w:p w14:paraId="5439CA13" w14:textId="4D6E1B2A"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0B5F25">
        <w:t>3.50.5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0B5F25">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0B5F25">
        <w:t>3.47</w:t>
      </w:r>
      <w:r w:rsidR="00C4251F">
        <w:fldChar w:fldCharType="end"/>
      </w:r>
      <w:r w:rsidR="00C4251F">
        <w:t>).</w:t>
      </w:r>
    </w:p>
    <w:p w14:paraId="397A8613" w14:textId="73A2C5E0" w:rsidR="00B1270B" w:rsidRDefault="00B1270B" w:rsidP="00B1270B">
      <w:pPr>
        <w:pStyle w:val="Heading3"/>
      </w:pPr>
      <w:bookmarkStart w:id="1283" w:name="_Ref4135862"/>
      <w:bookmarkStart w:id="1284" w:name="_Toc6579881"/>
      <w:proofErr w:type="spellStart"/>
      <w:r>
        <w:t>reportingDescriptor</w:t>
      </w:r>
      <w:proofErr w:type="spellEnd"/>
      <w:r>
        <w:t xml:space="preserve"> lookup</w:t>
      </w:r>
      <w:bookmarkEnd w:id="1283"/>
      <w:bookmarkEnd w:id="1284"/>
    </w:p>
    <w:p w14:paraId="37615F29" w14:textId="610C2E44"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0B5F25">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0B5F25">
        <w:t>3.50.7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0B5F25">
        <w:t>3.52.2</w:t>
      </w:r>
      <w:r w:rsidR="00F11A97">
        <w:fldChar w:fldCharType="end"/>
      </w:r>
      <w:r w:rsidR="00F11A97">
        <w:t>.</w:t>
      </w:r>
    </w:p>
    <w:p w14:paraId="468E1145" w14:textId="4BF7628E"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0B5F25">
        <w:t>3.19.21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0B5F25">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6EAB8E82"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0B5F25">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441998B6"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0B5F25">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33363D99"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0B5F25">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09EC14EB" w:rsidR="00B1270B" w:rsidRDefault="00B1270B" w:rsidP="006E6E7B">
            <w:proofErr w:type="spellStart"/>
            <w:r w:rsidRPr="00674294">
              <w:rPr>
                <w:rStyle w:val="CODEtemp"/>
              </w:rPr>
              <w:lastRenderedPageBreak/>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0B5F25">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1B45976D"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0B5F25">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285" w:name="_Ref4148802"/>
      <w:bookmarkStart w:id="1286" w:name="_Toc6579882"/>
      <w:r>
        <w:t>id</w:t>
      </w:r>
      <w:bookmarkEnd w:id="1285"/>
      <w:r w:rsidR="00527E6F">
        <w:t xml:space="preserve"> property</w:t>
      </w:r>
      <w:bookmarkEnd w:id="1286"/>
    </w:p>
    <w:p w14:paraId="2B850765" w14:textId="371849A6"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0B5F25">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287" w:name="_Hlk4159358"/>
      <w:r w:rsidR="005402B0">
        <w:t>§</w:t>
      </w:r>
      <w:bookmarkEnd w:id="1287"/>
      <w:r w:rsidR="005402B0">
        <w:fldChar w:fldCharType="begin"/>
      </w:r>
      <w:r w:rsidR="005402B0">
        <w:instrText xml:space="preserve"> REF _Ref493408046 \r \h </w:instrText>
      </w:r>
      <w:r w:rsidR="005402B0">
        <w:fldChar w:fldCharType="separate"/>
      </w:r>
      <w:r w:rsidR="000B5F25">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392B16AC"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0B5F25">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50CB3E20"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0B5F25">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4CFAAA6E"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0B5F25">
        <w:t>3.14</w:t>
      </w:r>
      <w:r>
        <w:fldChar w:fldCharType="end"/>
      </w:r>
      <w:r>
        <w:t>).</w:t>
      </w:r>
    </w:p>
    <w:p w14:paraId="6BA34316" w14:textId="245015D4"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0B5F25">
        <w:t>3.14.6</w:t>
      </w:r>
      <w:r>
        <w:fldChar w:fldCharType="end"/>
      </w:r>
      <w:r>
        <w:t>.</w:t>
      </w:r>
    </w:p>
    <w:p w14:paraId="7151A118" w14:textId="66557072"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0B5F25">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65EFD2DB"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0B5F25">
        <w:t>3.19.21</w:t>
      </w:r>
      <w:r>
        <w:fldChar w:fldCharType="end"/>
      </w:r>
      <w:r>
        <w:t>.</w:t>
      </w:r>
    </w:p>
    <w:p w14:paraId="406AFFA9" w14:textId="0C842104"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0B5F25">
        <w:t>3.47</w:t>
      </w:r>
      <w:r>
        <w:fldChar w:fldCharType="end"/>
      </w:r>
      <w:r>
        <w:t>).</w:t>
      </w:r>
    </w:p>
    <w:p w14:paraId="63DED447" w14:textId="68A9F2A5"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0B5F25">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443CB3F5"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0B5F25">
        <w:t>3.14.22</w:t>
      </w:r>
      <w:r>
        <w:fldChar w:fldCharType="end"/>
      </w:r>
      <w:r>
        <w:t>.</w:t>
      </w:r>
    </w:p>
    <w:p w14:paraId="469B0064" w14:textId="4A6373DD"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0B5F25">
        <w:t>3.26</w:t>
      </w:r>
      <w:r>
        <w:fldChar w:fldCharType="end"/>
      </w:r>
      <w:r>
        <w:t>).</w:t>
      </w:r>
    </w:p>
    <w:p w14:paraId="436ACC80" w14:textId="6C915750"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0B5F25">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lastRenderedPageBreak/>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288" w:name="_Ref4055060"/>
      <w:bookmarkStart w:id="1289" w:name="_Toc6579883"/>
      <w:r>
        <w:t>index</w:t>
      </w:r>
      <w:bookmarkEnd w:id="1288"/>
      <w:r w:rsidR="00527E6F">
        <w:t xml:space="preserve"> property</w:t>
      </w:r>
      <w:bookmarkEnd w:id="1289"/>
    </w:p>
    <w:p w14:paraId="5E8A5361" w14:textId="5D773AFB"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0B5F25">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0B5F25">
        <w:t>3.19.21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0B5F25">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0B5F25">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2ACE8215" w:rsidR="00E45D82" w:rsidRDefault="00E45D82" w:rsidP="00E45D82">
      <w:pPr>
        <w:pStyle w:val="Code"/>
      </w:pPr>
      <w:r>
        <w:t>{                            # A run object (§</w:t>
      </w:r>
      <w:r>
        <w:fldChar w:fldCharType="begin"/>
      </w:r>
      <w:r>
        <w:instrText xml:space="preserve"> REF _Ref493349997 \r \h  \* MERGEFORMAT </w:instrText>
      </w:r>
      <w:r>
        <w:fldChar w:fldCharType="separate"/>
      </w:r>
      <w:r w:rsidR="000B5F25">
        <w:t>3.14</w:t>
      </w:r>
      <w:r>
        <w:fldChar w:fldCharType="end"/>
      </w:r>
      <w:r>
        <w:t>).</w:t>
      </w:r>
    </w:p>
    <w:p w14:paraId="257CC1D7" w14:textId="5E7972B0" w:rsidR="00E45D82" w:rsidRDefault="00E45D82" w:rsidP="00E45D82">
      <w:pPr>
        <w:pStyle w:val="Code"/>
      </w:pPr>
      <w:r>
        <w:t xml:space="preserve">  "tool": {                  # See §</w:t>
      </w:r>
      <w:r>
        <w:fldChar w:fldCharType="begin"/>
      </w:r>
      <w:r>
        <w:instrText xml:space="preserve"> REF _Ref493350956 \r \h </w:instrText>
      </w:r>
      <w:r>
        <w:fldChar w:fldCharType="separate"/>
      </w:r>
      <w:r w:rsidR="000B5F25">
        <w:t>3.14.6</w:t>
      </w:r>
      <w:r>
        <w:fldChar w:fldCharType="end"/>
      </w:r>
      <w:r>
        <w:t>.</w:t>
      </w:r>
    </w:p>
    <w:p w14:paraId="3E252115" w14:textId="33055132" w:rsidR="00E45D82" w:rsidRDefault="00E45D82" w:rsidP="00E45D82">
      <w:pPr>
        <w:pStyle w:val="Code"/>
      </w:pPr>
      <w:r>
        <w:t xml:space="preserve">    "driver": {              # See §</w:t>
      </w:r>
      <w:r>
        <w:fldChar w:fldCharType="begin"/>
      </w:r>
      <w:r>
        <w:instrText xml:space="preserve"> REF _Ref3663219 \r \h </w:instrText>
      </w:r>
      <w:r>
        <w:fldChar w:fldCharType="separate"/>
      </w:r>
      <w:r w:rsidR="000B5F25">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5D69F7DA"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0B5F25">
        <w:t>3.19.21</w:t>
      </w:r>
      <w:r>
        <w:fldChar w:fldCharType="end"/>
      </w:r>
      <w:r>
        <w:t>.</w:t>
      </w:r>
    </w:p>
    <w:p w14:paraId="40E440D1" w14:textId="182B7339"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0B5F25">
        <w:t>3.47</w:t>
      </w:r>
      <w:r>
        <w:fldChar w:fldCharType="end"/>
      </w:r>
      <w:r>
        <w:t>).</w:t>
      </w:r>
    </w:p>
    <w:p w14:paraId="0F975D02" w14:textId="733A76CC" w:rsidR="00E45D82" w:rsidRDefault="00E45D82" w:rsidP="00E45D82">
      <w:pPr>
        <w:pStyle w:val="Code"/>
      </w:pPr>
      <w:r>
        <w:t xml:space="preserve">          "id": "CA1711",    # See §</w:t>
      </w:r>
      <w:r>
        <w:fldChar w:fldCharType="begin"/>
      </w:r>
      <w:r>
        <w:instrText xml:space="preserve"> REF _Ref493408046 \r \h </w:instrText>
      </w:r>
      <w:r>
        <w:fldChar w:fldCharType="separate"/>
      </w:r>
      <w:r w:rsidR="000B5F25">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AC91F67"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0B5F25">
        <w:t>3.14.22</w:t>
      </w:r>
      <w:r>
        <w:fldChar w:fldCharType="end"/>
      </w:r>
      <w:r>
        <w:t>.</w:t>
      </w:r>
    </w:p>
    <w:p w14:paraId="166ABF0D" w14:textId="47A163F5"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0B5F25">
        <w:t>3.26</w:t>
      </w:r>
      <w:r>
        <w:fldChar w:fldCharType="end"/>
      </w:r>
      <w:r>
        <w:t>).</w:t>
      </w:r>
    </w:p>
    <w:p w14:paraId="18301065" w14:textId="1711AA04" w:rsidR="00E45D82" w:rsidRDefault="00E45D82" w:rsidP="00E45D82">
      <w:pPr>
        <w:pStyle w:val="Code"/>
      </w:pPr>
      <w:r>
        <w:t xml:space="preserve">      "ruleId": "CA1711",    # See §</w:t>
      </w:r>
      <w:r>
        <w:fldChar w:fldCharType="begin"/>
      </w:r>
      <w:r>
        <w:instrText xml:space="preserve"> REF _Ref513193500 \r \h </w:instrText>
      </w:r>
      <w:r>
        <w:fldChar w:fldCharType="separate"/>
      </w:r>
      <w:r w:rsidR="000B5F25">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7A49B80"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0B5F25">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290" w:name="_Ref4055066"/>
      <w:bookmarkStart w:id="1291" w:name="_Toc6579884"/>
      <w:proofErr w:type="spellStart"/>
      <w:r>
        <w:t>guid</w:t>
      </w:r>
      <w:bookmarkEnd w:id="1290"/>
      <w:proofErr w:type="spellEnd"/>
      <w:r w:rsidR="00527E6F">
        <w:t xml:space="preserve"> property</w:t>
      </w:r>
      <w:bookmarkEnd w:id="1291"/>
    </w:p>
    <w:p w14:paraId="0CDADA3F" w14:textId="4FB04BF8"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0B5F25">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0B5F25">
        <w:t>3.47.5</w:t>
      </w:r>
      <w:r w:rsidR="00AA0090">
        <w:fldChar w:fldCharType="end"/>
      </w:r>
      <w:r>
        <w:t>).</w:t>
      </w:r>
    </w:p>
    <w:p w14:paraId="5A0F6357" w14:textId="1F0A8950" w:rsidR="00C4251F" w:rsidRDefault="00C4251F" w:rsidP="00C4251F">
      <w:pPr>
        <w:pStyle w:val="Heading3"/>
      </w:pPr>
      <w:bookmarkStart w:id="1292" w:name="_Ref4055072"/>
      <w:bookmarkStart w:id="1293" w:name="_Toc6579885"/>
      <w:proofErr w:type="spellStart"/>
      <w:r>
        <w:t>toolComponent</w:t>
      </w:r>
      <w:bookmarkEnd w:id="1292"/>
      <w:proofErr w:type="spellEnd"/>
      <w:r w:rsidR="00527E6F">
        <w:t xml:space="preserve"> property</w:t>
      </w:r>
      <w:bookmarkEnd w:id="1293"/>
    </w:p>
    <w:p w14:paraId="21B9AEB8" w14:textId="15080E7A"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0B5F25">
        <w:t>3.52</w:t>
      </w:r>
      <w:r>
        <w:fldChar w:fldCharType="end"/>
      </w:r>
      <w:r>
        <w:t xml:space="preserve">) that identifies </w:t>
      </w:r>
      <w:proofErr w:type="spellStart"/>
      <w:r w:rsidRPr="00AA0090">
        <w:rPr>
          <w:rStyle w:val="CODEtemp"/>
        </w:rPr>
        <w:t>theComponent</w:t>
      </w:r>
      <w:proofErr w:type="spellEnd"/>
      <w:r>
        <w:t>.</w:t>
      </w:r>
    </w:p>
    <w:p w14:paraId="217B585E" w14:textId="75E1B615"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0B5F25">
        <w:t>3.18.2</w:t>
      </w:r>
      <w:r>
        <w:fldChar w:fldCharType="end"/>
      </w:r>
      <w:r>
        <w:t>).</w:t>
      </w:r>
    </w:p>
    <w:p w14:paraId="5C8656AC" w14:textId="3368945F" w:rsidR="00BB1DE4" w:rsidRDefault="00BB1DE4" w:rsidP="00BB1DE4">
      <w:pPr>
        <w:pStyle w:val="Heading2"/>
      </w:pPr>
      <w:bookmarkStart w:id="1294" w:name="_Ref5366949"/>
      <w:bookmarkStart w:id="1295" w:name="_Toc6579886"/>
      <w:proofErr w:type="spellStart"/>
      <w:r>
        <w:lastRenderedPageBreak/>
        <w:t>reportingDescriptorRelationship</w:t>
      </w:r>
      <w:proofErr w:type="spellEnd"/>
      <w:r>
        <w:t xml:space="preserve"> object</w:t>
      </w:r>
      <w:bookmarkEnd w:id="1294"/>
      <w:bookmarkEnd w:id="1295"/>
    </w:p>
    <w:p w14:paraId="69FC9E77" w14:textId="7519F40B" w:rsidR="00BB1DE4" w:rsidRDefault="00BB1DE4" w:rsidP="00BB1DE4">
      <w:pPr>
        <w:pStyle w:val="Heading3"/>
      </w:pPr>
      <w:bookmarkStart w:id="1296" w:name="_Ref5442298"/>
      <w:bookmarkStart w:id="1297" w:name="_Toc6579887"/>
      <w:r>
        <w:t>General</w:t>
      </w:r>
      <w:bookmarkEnd w:id="1296"/>
      <w:bookmarkEnd w:id="1297"/>
    </w:p>
    <w:p w14:paraId="4E10D242" w14:textId="4DA2FC37"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0B5F25">
        <w:t>3.47</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62FB21AA"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0B5F25">
        <w:t>3.47.15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65E05B3C"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0B5F25">
        <w:t>3.19.2</w:t>
      </w:r>
      <w:r>
        <w:fldChar w:fldCharType="end"/>
      </w:r>
      <w:r>
        <w:t>).</w:t>
      </w:r>
    </w:p>
    <w:p w14:paraId="313E24D7" w14:textId="2D36561E"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36885F0D" w:rsidR="00BB1DE4" w:rsidRDefault="0070675A" w:rsidP="0070675A">
      <w:pPr>
        <w:pStyle w:val="Code"/>
      </w:pPr>
      <w:r>
        <w:t>{                              # A run object (§</w:t>
      </w:r>
      <w:r>
        <w:fldChar w:fldCharType="begin"/>
      </w:r>
      <w:r>
        <w:instrText xml:space="preserve"> REF _Ref493349997 \r \h  \* MERGEFORMAT </w:instrText>
      </w:r>
      <w:r>
        <w:fldChar w:fldCharType="separate"/>
      </w:r>
      <w:r w:rsidR="000B5F25">
        <w:t>3.14</w:t>
      </w:r>
      <w:r>
        <w:fldChar w:fldCharType="end"/>
      </w:r>
      <w:r>
        <w:t>).</w:t>
      </w:r>
    </w:p>
    <w:p w14:paraId="72983611" w14:textId="7F1A7A59" w:rsidR="0070675A" w:rsidRDefault="0070675A" w:rsidP="0070675A">
      <w:pPr>
        <w:pStyle w:val="Code"/>
      </w:pPr>
      <w:r>
        <w:t xml:space="preserve">  "tool": {                    # See §</w:t>
      </w:r>
      <w:r>
        <w:fldChar w:fldCharType="begin"/>
      </w:r>
      <w:r>
        <w:instrText xml:space="preserve"> REF _Ref493350956 \r \h </w:instrText>
      </w:r>
      <w:r>
        <w:fldChar w:fldCharType="separate"/>
      </w:r>
      <w:r w:rsidR="000B5F25">
        <w:t>3.14.6</w:t>
      </w:r>
      <w:r>
        <w:fldChar w:fldCharType="end"/>
      </w:r>
      <w:r>
        <w:t>.</w:t>
      </w:r>
    </w:p>
    <w:p w14:paraId="74D50F93" w14:textId="389D752D" w:rsidR="0070675A" w:rsidRDefault="0070675A" w:rsidP="0070675A">
      <w:pPr>
        <w:pStyle w:val="Code"/>
      </w:pPr>
      <w:r>
        <w:t xml:space="preserve">    "driver": {                # See §</w:t>
      </w:r>
      <w:r>
        <w:fldChar w:fldCharType="begin"/>
      </w:r>
      <w:r>
        <w:instrText xml:space="preserve"> REF _Ref3663219 \r \h </w:instrText>
      </w:r>
      <w:r>
        <w:fldChar w:fldCharType="separate"/>
      </w:r>
      <w:r w:rsidR="000B5F25">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54E15958" w:rsidR="0070675A" w:rsidRDefault="0070675A" w:rsidP="0070675A">
      <w:pPr>
        <w:pStyle w:val="Code"/>
      </w:pPr>
      <w:r>
        <w:t xml:space="preserve">      "rules": [               # See §</w:t>
      </w:r>
      <w:r>
        <w:fldChar w:fldCharType="begin"/>
      </w:r>
      <w:r>
        <w:instrText xml:space="preserve"> REF _Ref3899090 \r \h </w:instrText>
      </w:r>
      <w:r>
        <w:fldChar w:fldCharType="separate"/>
      </w:r>
      <w:r w:rsidR="000B5F25">
        <w:t>3.19.21</w:t>
      </w:r>
      <w:r>
        <w:fldChar w:fldCharType="end"/>
      </w:r>
      <w:r>
        <w:t>.</w:t>
      </w:r>
    </w:p>
    <w:p w14:paraId="07123B70" w14:textId="3F07B56D"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0B5F25">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03AA5B7E"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0B5F25">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2E84751B" w:rsidR="0070675A" w:rsidRDefault="0070675A" w:rsidP="0070675A">
      <w:pPr>
        <w:pStyle w:val="Code"/>
      </w:pPr>
      <w:r>
        <w:t>{                              # A run object (§</w:t>
      </w:r>
      <w:r>
        <w:fldChar w:fldCharType="begin"/>
      </w:r>
      <w:r>
        <w:instrText xml:space="preserve"> REF _Ref493349997 \r \h  \* MERGEFORMAT </w:instrText>
      </w:r>
      <w:r>
        <w:fldChar w:fldCharType="separate"/>
      </w:r>
      <w:r w:rsidR="000B5F25">
        <w:t>3.14</w:t>
      </w:r>
      <w:r>
        <w:fldChar w:fldCharType="end"/>
      </w:r>
      <w:r>
        <w:t>).</w:t>
      </w:r>
    </w:p>
    <w:p w14:paraId="791FA3D2" w14:textId="0E17DAF0" w:rsidR="0070675A" w:rsidRDefault="0070675A" w:rsidP="0070675A">
      <w:pPr>
        <w:pStyle w:val="Code"/>
      </w:pPr>
      <w:r>
        <w:t xml:space="preserve">  "tool": {                    # See §</w:t>
      </w:r>
      <w:r>
        <w:fldChar w:fldCharType="begin"/>
      </w:r>
      <w:r>
        <w:instrText xml:space="preserve"> REF _Ref493350956 \r \h </w:instrText>
      </w:r>
      <w:r>
        <w:fldChar w:fldCharType="separate"/>
      </w:r>
      <w:r w:rsidR="000B5F25">
        <w:t>3.14.6</w:t>
      </w:r>
      <w:r>
        <w:fldChar w:fldCharType="end"/>
      </w:r>
      <w:r>
        <w:t>.</w:t>
      </w:r>
    </w:p>
    <w:p w14:paraId="4DDCAD18" w14:textId="069424C1" w:rsidR="0070675A" w:rsidRDefault="0070675A" w:rsidP="0070675A">
      <w:pPr>
        <w:pStyle w:val="Code"/>
      </w:pPr>
      <w:r>
        <w:t xml:space="preserve">    "driver": {                # See §</w:t>
      </w:r>
      <w:r>
        <w:fldChar w:fldCharType="begin"/>
      </w:r>
      <w:r>
        <w:instrText xml:space="preserve"> REF _Ref3663219 \r \h </w:instrText>
      </w:r>
      <w:r>
        <w:fldChar w:fldCharType="separate"/>
      </w:r>
      <w:r w:rsidR="000B5F25">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0C0E160A" w:rsidR="0070675A" w:rsidRDefault="0070675A" w:rsidP="0070675A">
      <w:pPr>
        <w:pStyle w:val="Code"/>
      </w:pPr>
      <w:r>
        <w:t xml:space="preserve">      "rules": [               # See §</w:t>
      </w:r>
      <w:r>
        <w:fldChar w:fldCharType="begin"/>
      </w:r>
      <w:r>
        <w:instrText xml:space="preserve"> REF _Ref3899090 \r \h </w:instrText>
      </w:r>
      <w:r>
        <w:fldChar w:fldCharType="separate"/>
      </w:r>
      <w:r w:rsidR="000B5F25">
        <w:t>3.19.21</w:t>
      </w:r>
      <w:r>
        <w:fldChar w:fldCharType="end"/>
      </w:r>
      <w:r>
        <w:t>.</w:t>
      </w:r>
    </w:p>
    <w:p w14:paraId="562D7C76" w14:textId="529D0AE5"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0B5F25">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3F867A7A"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0B5F25">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298" w:name="_Ref5367042"/>
      <w:bookmarkStart w:id="1299" w:name="_Toc6579888"/>
      <w:r>
        <w:t>target</w:t>
      </w:r>
      <w:r w:rsidR="00BB1DE4">
        <w:t xml:space="preserve"> property</w:t>
      </w:r>
      <w:bookmarkEnd w:id="1298"/>
      <w:bookmarkEnd w:id="1299"/>
    </w:p>
    <w:p w14:paraId="542F5014" w14:textId="3FB7C15D"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0B5F25">
        <w:t>3.51.1</w:t>
      </w:r>
      <w:r w:rsidR="00C45295">
        <w:fldChar w:fldCharType="end"/>
      </w:r>
      <w:r w:rsidR="009E74B3">
        <w:t>)</w:t>
      </w:r>
      <w:r>
        <w:t>.</w:t>
      </w:r>
    </w:p>
    <w:p w14:paraId="154F1787" w14:textId="5392A439" w:rsidR="00BB1DE4" w:rsidRDefault="00BB1DE4" w:rsidP="00BB1DE4">
      <w:pPr>
        <w:pStyle w:val="Heading3"/>
      </w:pPr>
      <w:bookmarkStart w:id="1300" w:name="_Ref5367150"/>
      <w:bookmarkStart w:id="1301" w:name="_Toc6579889"/>
      <w:r>
        <w:t>kinds property</w:t>
      </w:r>
      <w:bookmarkEnd w:id="1300"/>
      <w:bookmarkEnd w:id="1301"/>
    </w:p>
    <w:p w14:paraId="3BB2F447" w14:textId="788E3307"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0B5F25">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0B5F25">
        <w:t>3.51.1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0A8F3495" w:rsidR="00527E6F" w:rsidRDefault="00527E6F" w:rsidP="00C45295">
      <w:pPr>
        <w:pStyle w:val="ListParagraph"/>
        <w:numPr>
          <w:ilvl w:val="0"/>
          <w:numId w:val="80"/>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r w:rsidRPr="00C45295">
        <w:rPr>
          <w:rStyle w:val="CODEtemp"/>
        </w:rPr>
        <w:t>thisObject</w:t>
      </w:r>
      <w:r>
        <w:t>.</w:t>
      </w:r>
    </w:p>
    <w:p w14:paraId="7B871696" w14:textId="7AC48BDE" w:rsidR="00527E6F" w:rsidRDefault="00527E6F" w:rsidP="00C45295">
      <w:pPr>
        <w:pStyle w:val="ListParagraph"/>
        <w:numPr>
          <w:ilvl w:val="0"/>
          <w:numId w:val="80"/>
        </w:numPr>
      </w:pPr>
      <w:r w:rsidRPr="00527E6F">
        <w:rPr>
          <w:rStyle w:val="CODEtemp"/>
        </w:rPr>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r w:rsidRPr="00C45295">
        <w:rPr>
          <w:rStyle w:val="CODEtemp"/>
        </w:rPr>
        <w:t>thisObject</w:t>
      </w:r>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302" w:name="_Ref4137207"/>
      <w:bookmarkStart w:id="1303" w:name="_Toc6579890"/>
      <w:bookmarkStart w:id="1304" w:name="_Hlk4091378"/>
      <w:proofErr w:type="spellStart"/>
      <w:r>
        <w:t>toolComponentReference</w:t>
      </w:r>
      <w:proofErr w:type="spellEnd"/>
      <w:r>
        <w:t xml:space="preserve"> object</w:t>
      </w:r>
      <w:bookmarkEnd w:id="1302"/>
      <w:bookmarkEnd w:id="1303"/>
    </w:p>
    <w:p w14:paraId="142C8034" w14:textId="0D0853CC" w:rsidR="00C605E8" w:rsidRDefault="00C605E8" w:rsidP="00C605E8">
      <w:pPr>
        <w:pStyle w:val="Heading3"/>
      </w:pPr>
      <w:bookmarkStart w:id="1305" w:name="_Toc6579891"/>
      <w:r>
        <w:t>General</w:t>
      </w:r>
      <w:bookmarkEnd w:id="1305"/>
    </w:p>
    <w:p w14:paraId="13836518" w14:textId="27DEA0E6"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0B5F25">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0B5F25">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0B5F25">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306" w:name="_Ref4147602"/>
      <w:bookmarkStart w:id="1307" w:name="_Toc6579892"/>
      <w:proofErr w:type="spellStart"/>
      <w:r>
        <w:t>toolComponent</w:t>
      </w:r>
      <w:proofErr w:type="spellEnd"/>
      <w:r>
        <w:t xml:space="preserve"> lookup</w:t>
      </w:r>
      <w:bookmarkEnd w:id="1306"/>
      <w:bookmarkEnd w:id="1307"/>
    </w:p>
    <w:p w14:paraId="083C9907" w14:textId="0B1F3E77"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0B5F25">
        <w:t>3.52.4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0B5F25">
        <w:t>3.52.5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0B5F25">
        <w:t>3.18.2</w:t>
      </w:r>
      <w:r w:rsidR="00E10C18">
        <w:fldChar w:fldCharType="end"/>
      </w:r>
      <w:r>
        <w:t>).</w:t>
      </w:r>
    </w:p>
    <w:p w14:paraId="5461030D" w14:textId="0B752AAA"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0B5F25">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308" w:name="_Toc6579893"/>
      <w:r>
        <w:t>n</w:t>
      </w:r>
      <w:r w:rsidR="00C4251F">
        <w:t>ame</w:t>
      </w:r>
      <w:r>
        <w:t xml:space="preserve"> property</w:t>
      </w:r>
      <w:bookmarkEnd w:id="1308"/>
    </w:p>
    <w:p w14:paraId="61E89037" w14:textId="75C21810"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0B5F25">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309" w:name="_Ref4082234"/>
      <w:bookmarkStart w:id="1310" w:name="_Toc6579894"/>
      <w:bookmarkEnd w:id="1304"/>
      <w:r>
        <w:t>index</w:t>
      </w:r>
      <w:r w:rsidR="00C605E8">
        <w:t xml:space="preserve"> property</w:t>
      </w:r>
      <w:bookmarkEnd w:id="1309"/>
      <w:bookmarkEnd w:id="1310"/>
    </w:p>
    <w:p w14:paraId="4ABEFE24" w14:textId="481C2DF5"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0B5F25">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B5F25">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311" w:name="_Ref4082243"/>
      <w:bookmarkStart w:id="1312" w:name="_Toc6579895"/>
      <w:proofErr w:type="spellStart"/>
      <w:r>
        <w:t>guid</w:t>
      </w:r>
      <w:proofErr w:type="spellEnd"/>
      <w:r w:rsidR="00C605E8">
        <w:t xml:space="preserve"> property</w:t>
      </w:r>
      <w:bookmarkEnd w:id="1311"/>
      <w:bookmarkEnd w:id="1312"/>
    </w:p>
    <w:p w14:paraId="6F2B2E27" w14:textId="4431B217"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0B5F25">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0B5F25">
        <w:t>3.19.5</w:t>
      </w:r>
      <w:r w:rsidR="00B07FD1">
        <w:fldChar w:fldCharType="end"/>
      </w:r>
      <w:r w:rsidR="00B07FD1">
        <w:t>).</w:t>
      </w:r>
    </w:p>
    <w:p w14:paraId="6FFC00CB" w14:textId="58ACBD31" w:rsidR="00B86BC7" w:rsidRDefault="00B86BC7" w:rsidP="00B86BC7">
      <w:pPr>
        <w:pStyle w:val="Heading2"/>
      </w:pPr>
      <w:bookmarkStart w:id="1313" w:name="_Ref530139075"/>
      <w:bookmarkStart w:id="1314" w:name="_Toc6579896"/>
      <w:r>
        <w:lastRenderedPageBreak/>
        <w:t>fix object</w:t>
      </w:r>
      <w:bookmarkEnd w:id="1260"/>
      <w:bookmarkEnd w:id="1313"/>
      <w:bookmarkEnd w:id="1314"/>
    </w:p>
    <w:p w14:paraId="410A501F" w14:textId="4C707545" w:rsidR="00B86BC7" w:rsidRDefault="00B86BC7" w:rsidP="00B86BC7">
      <w:pPr>
        <w:pStyle w:val="Heading3"/>
      </w:pPr>
      <w:bookmarkStart w:id="1315" w:name="_Toc6579897"/>
      <w:r>
        <w:t>General</w:t>
      </w:r>
      <w:bookmarkEnd w:id="131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620DD8A"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B5F25">
        <w:t>3.26</w:t>
      </w:r>
      <w:r>
        <w:fldChar w:fldCharType="end"/>
      </w:r>
      <w:r>
        <w:t>)</w:t>
      </w:r>
      <w:r w:rsidR="00DF5A5B">
        <w:t>.</w:t>
      </w:r>
    </w:p>
    <w:p w14:paraId="008E6A82" w14:textId="48FB9420"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0B5F25">
        <w:t>3.26.30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0532878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B5F25">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9F1E9D1"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B5F25">
        <w:t>3.53.3</w:t>
      </w:r>
      <w:r w:rsidR="00EA23DD">
        <w:fldChar w:fldCharType="end"/>
      </w:r>
      <w:r w:rsidR="00DF5A5B">
        <w:t>.</w:t>
      </w:r>
    </w:p>
    <w:p w14:paraId="396348ED" w14:textId="1A839EBC"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0B5F25">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316" w:name="_Ref493512730"/>
      <w:bookmarkStart w:id="1317" w:name="_Toc6579898"/>
      <w:r>
        <w:t>description property</w:t>
      </w:r>
      <w:bookmarkEnd w:id="1316"/>
      <w:bookmarkEnd w:id="1317"/>
    </w:p>
    <w:p w14:paraId="1893F7D7" w14:textId="6CB824F5"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B5F25">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318" w:name="_Ref493512752"/>
      <w:bookmarkStart w:id="1319" w:name="_Ref493513084"/>
      <w:bookmarkStart w:id="1320" w:name="_Ref503372111"/>
      <w:bookmarkStart w:id="1321" w:name="_Ref503372176"/>
      <w:bookmarkStart w:id="1322" w:name="_Toc6579899"/>
      <w:proofErr w:type="spellStart"/>
      <w:r>
        <w:t>artifactChanges</w:t>
      </w:r>
      <w:proofErr w:type="spellEnd"/>
      <w:r>
        <w:t xml:space="preserve"> </w:t>
      </w:r>
      <w:r w:rsidR="00B86BC7">
        <w:t>property</w:t>
      </w:r>
      <w:bookmarkEnd w:id="1318"/>
      <w:bookmarkEnd w:id="1319"/>
      <w:bookmarkEnd w:id="1320"/>
      <w:bookmarkEnd w:id="1321"/>
      <w:bookmarkEnd w:id="1322"/>
    </w:p>
    <w:p w14:paraId="6DE7B962" w14:textId="014066F3"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0B5F25">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0B5F25">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6613A975"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0B5F25">
        <w:t>3.54</w:t>
      </w:r>
      <w:r>
        <w:fldChar w:fldCharType="end"/>
      </w:r>
      <w:r>
        <w:t>).</w:t>
      </w:r>
    </w:p>
    <w:p w14:paraId="71E95DF7" w14:textId="3C9466A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B5F25">
        <w:t>3.54.2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045E1EC"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0B5F25">
        <w:t>3.54.3</w:t>
      </w:r>
      <w:r>
        <w:fldChar w:fldCharType="end"/>
      </w:r>
      <w:r>
        <w:t>.</w:t>
      </w:r>
    </w:p>
    <w:p w14:paraId="18CF4AB2" w14:textId="4CD7AA9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B5F25">
        <w:t>3.55</w:t>
      </w:r>
      <w:r>
        <w:fldChar w:fldCharType="end"/>
      </w:r>
      <w:r>
        <w:t>).</w:t>
      </w:r>
    </w:p>
    <w:p w14:paraId="63715399" w14:textId="2B7EC252"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0B5F25">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24BB0362"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0B5F25">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2C08A8B0"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0B5F25">
        <w:t>3.54</w:t>
      </w:r>
      <w:r>
        <w:fldChar w:fldCharType="end"/>
      </w:r>
      <w:r>
        <w:t>).</w:t>
      </w:r>
    </w:p>
    <w:p w14:paraId="329E9CE1" w14:textId="14FFD728"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B5F25">
        <w:t>3.54.2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7EDBB786" w:rsidR="004B30F9" w:rsidRDefault="004B30F9" w:rsidP="004B30F9">
      <w:pPr>
        <w:pStyle w:val="Code"/>
      </w:pPr>
      <w:r>
        <w:t xml:space="preserve">      "replacements": [              # See §</w:t>
      </w:r>
      <w:r>
        <w:fldChar w:fldCharType="begin"/>
      </w:r>
      <w:r>
        <w:instrText xml:space="preserve"> REF _Ref493513106 \r \h </w:instrText>
      </w:r>
      <w:r>
        <w:fldChar w:fldCharType="separate"/>
      </w:r>
      <w:r w:rsidR="000B5F25">
        <w:t>3.54.3</w:t>
      </w:r>
      <w:r>
        <w:fldChar w:fldCharType="end"/>
      </w:r>
      <w:r>
        <w:t>.</w:t>
      </w:r>
    </w:p>
    <w:p w14:paraId="10AFAC95" w14:textId="39557C7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B5F25">
        <w:t>3.55</w:t>
      </w:r>
      <w:r>
        <w:fldChar w:fldCharType="end"/>
      </w:r>
      <w:r>
        <w:t>).</w:t>
      </w:r>
    </w:p>
    <w:p w14:paraId="3E7C80C2" w14:textId="7E05F4F2"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0B5F25">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30A5EFA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0B5F25">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323" w:name="_Ref493512744"/>
      <w:bookmarkStart w:id="1324" w:name="_Ref493512991"/>
      <w:bookmarkStart w:id="1325" w:name="_Toc6579900"/>
      <w:proofErr w:type="spellStart"/>
      <w:r>
        <w:t>artifactChange</w:t>
      </w:r>
      <w:proofErr w:type="spellEnd"/>
      <w:r>
        <w:t xml:space="preserve"> </w:t>
      </w:r>
      <w:r w:rsidR="00B86BC7">
        <w:t>object</w:t>
      </w:r>
      <w:bookmarkEnd w:id="1323"/>
      <w:bookmarkEnd w:id="1324"/>
      <w:bookmarkEnd w:id="1325"/>
    </w:p>
    <w:p w14:paraId="74D8322D" w14:textId="06E505AA" w:rsidR="00B86BC7" w:rsidRDefault="00B86BC7" w:rsidP="00B86BC7">
      <w:pPr>
        <w:pStyle w:val="Heading3"/>
      </w:pPr>
      <w:bookmarkStart w:id="1326" w:name="_Toc6579901"/>
      <w:r>
        <w:t>General</w:t>
      </w:r>
      <w:bookmarkEnd w:id="1326"/>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3AED22E"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0B5F25">
        <w:t>3.53</w:t>
      </w:r>
      <w:r w:rsidR="00BC365F">
        <w:fldChar w:fldCharType="end"/>
      </w:r>
      <w:r>
        <w:t>)</w:t>
      </w:r>
      <w:r w:rsidR="00F27F55">
        <w:t>.</w:t>
      </w:r>
    </w:p>
    <w:p w14:paraId="0FF6717D" w14:textId="0EC6E953"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B5F25">
        <w:t>3.53.3</w:t>
      </w:r>
      <w:r w:rsidR="00770A97">
        <w:fldChar w:fldCharType="end"/>
      </w:r>
      <w:r w:rsidR="00855CF1">
        <w:t>.</w:t>
      </w:r>
    </w:p>
    <w:p w14:paraId="6A521431" w14:textId="0248D8F7" w:rsidR="006F21F3" w:rsidRDefault="006F21F3" w:rsidP="002D65F3">
      <w:pPr>
        <w:pStyle w:val="Code"/>
      </w:pPr>
      <w:r>
        <w:t xml:space="preserve">    {                          </w:t>
      </w:r>
    </w:p>
    <w:p w14:paraId="0805703A" w14:textId="7CD8158F"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0B5F25">
        <w:t>3.54.2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48B6781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B5F25">
        <w:t>3.54.3</w:t>
      </w:r>
      <w:r>
        <w:fldChar w:fldCharType="end"/>
      </w:r>
      <w:r w:rsidR="00855CF1">
        <w:t>.</w:t>
      </w:r>
    </w:p>
    <w:p w14:paraId="1FAFE72E" w14:textId="18959EA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B5F25">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327" w:name="_Ref493513096"/>
      <w:bookmarkStart w:id="1328" w:name="_Ref493513195"/>
      <w:bookmarkStart w:id="1329" w:name="_Ref493513493"/>
      <w:bookmarkStart w:id="1330" w:name="_Toc6579902"/>
      <w:r>
        <w:t xml:space="preserve">artifactLocation </w:t>
      </w:r>
      <w:r w:rsidR="00B86BC7">
        <w:t>property</w:t>
      </w:r>
      <w:bookmarkEnd w:id="1327"/>
      <w:bookmarkEnd w:id="1328"/>
      <w:bookmarkEnd w:id="1329"/>
      <w:bookmarkEnd w:id="1330"/>
    </w:p>
    <w:p w14:paraId="47E2D8A5" w14:textId="588A9520"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0B5F25">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331" w:name="_Ref493513106"/>
      <w:bookmarkStart w:id="1332" w:name="_Toc6579903"/>
      <w:r>
        <w:t>replacements property</w:t>
      </w:r>
      <w:bookmarkEnd w:id="1331"/>
      <w:bookmarkEnd w:id="1332"/>
    </w:p>
    <w:p w14:paraId="21F0788C" w14:textId="5DE10CAE"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B5F25">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0B5F25">
        <w:t>3.54.2</w:t>
      </w:r>
      <w:r>
        <w:fldChar w:fldCharType="end"/>
      </w:r>
      <w:r w:rsidRPr="006F21F3">
        <w:t>).</w:t>
      </w:r>
    </w:p>
    <w:p w14:paraId="40D9EA5A" w14:textId="3D521EDE" w:rsidR="00B86BC7" w:rsidRDefault="00B86BC7" w:rsidP="00B86BC7">
      <w:pPr>
        <w:pStyle w:val="Heading2"/>
      </w:pPr>
      <w:bookmarkStart w:id="1333" w:name="_Ref493513114"/>
      <w:bookmarkStart w:id="1334" w:name="_Ref493513476"/>
      <w:bookmarkStart w:id="1335" w:name="_Toc6579904"/>
      <w:r>
        <w:t>replacement object</w:t>
      </w:r>
      <w:bookmarkEnd w:id="1333"/>
      <w:bookmarkEnd w:id="1334"/>
      <w:bookmarkEnd w:id="1335"/>
    </w:p>
    <w:p w14:paraId="1276FD13" w14:textId="540BBC1F" w:rsidR="00B86BC7" w:rsidRDefault="00B86BC7" w:rsidP="00B86BC7">
      <w:pPr>
        <w:pStyle w:val="Heading3"/>
      </w:pPr>
      <w:bookmarkStart w:id="1336" w:name="_Toc6579905"/>
      <w:r>
        <w:t>General</w:t>
      </w:r>
      <w:bookmarkEnd w:id="133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820F3B7"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0B5F25">
        <w:t>3.55.3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0B5F25">
        <w:t>3.55.4</w:t>
      </w:r>
      <w:r>
        <w:fldChar w:fldCharType="end"/>
      </w:r>
      <w:r>
        <w:t xml:space="preserve">), then the effect of the replacement </w:t>
      </w:r>
      <w:r w:rsidRPr="003672C8">
        <w:rPr>
          <w:b/>
        </w:rPr>
        <w:t>SHALL</w:t>
      </w:r>
      <w:r>
        <w:t xml:space="preserve"> be as if the removal were performed before the insertion.</w:t>
      </w:r>
    </w:p>
    <w:p w14:paraId="51FA77A0" w14:textId="10230053" w:rsidR="003672C8" w:rsidRDefault="003672C8" w:rsidP="003672C8">
      <w:r>
        <w:lastRenderedPageBreak/>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0B5F25">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B5F25">
        <w:t>3.54.3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0935359A"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0B5F25">
        <w:t>3.55.3</w:t>
      </w:r>
      <w:r>
        <w:fldChar w:fldCharType="end"/>
      </w:r>
      <w:r>
        <w:t>) specifies a text region (§</w:t>
      </w:r>
      <w:r>
        <w:fldChar w:fldCharType="begin"/>
      </w:r>
      <w:r>
        <w:instrText xml:space="preserve"> REF _Ref493492556 \r \h </w:instrText>
      </w:r>
      <w:r>
        <w:fldChar w:fldCharType="separate"/>
      </w:r>
      <w:r w:rsidR="000B5F25">
        <w:t>3.29.2</w:t>
      </w:r>
      <w:r>
        <w:fldChar w:fldCharType="end"/>
      </w:r>
      <w:r>
        <w:t>) or a binary region (§</w:t>
      </w:r>
      <w:r>
        <w:fldChar w:fldCharType="begin"/>
      </w:r>
      <w:r>
        <w:instrText xml:space="preserve"> REF _Ref509043519 \r \h </w:instrText>
      </w:r>
      <w:r>
        <w:fldChar w:fldCharType="separate"/>
      </w:r>
      <w:r w:rsidR="000B5F25">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7BB644E"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0B5F25">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337" w:name="_Toc6579906"/>
      <w:r>
        <w:t>Constraints</w:t>
      </w:r>
      <w:bookmarkEnd w:id="1337"/>
    </w:p>
    <w:p w14:paraId="58129AF5" w14:textId="298E1E79"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0B5F25">
        <w:t>3.55.3</w:t>
      </w:r>
      <w:r>
        <w:fldChar w:fldCharType="end"/>
      </w:r>
      <w:r>
        <w:t>) specifies a text region (§</w:t>
      </w:r>
      <w:r>
        <w:fldChar w:fldCharType="begin"/>
      </w:r>
      <w:r>
        <w:instrText xml:space="preserve"> REF _Ref493492556 \r \h </w:instrText>
      </w:r>
      <w:r>
        <w:fldChar w:fldCharType="separate"/>
      </w:r>
      <w:r w:rsidR="000B5F25">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0B5F25">
        <w:t>3.55.4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B5F25">
        <w:t>3.3.2</w:t>
      </w:r>
      <w:r>
        <w:fldChar w:fldCharType="end"/>
      </w:r>
      <w:r>
        <w:t>).</w:t>
      </w:r>
    </w:p>
    <w:p w14:paraId="77DC3A72" w14:textId="23559F69"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0B5F25">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B5F25">
        <w:t>3.3.3</w:t>
      </w:r>
      <w:r>
        <w:fldChar w:fldCharType="end"/>
      </w:r>
      <w:r>
        <w:t>).</w:t>
      </w:r>
    </w:p>
    <w:p w14:paraId="2919F4E4" w14:textId="2FD85E3E" w:rsidR="00B86BC7" w:rsidRDefault="00B86BC7" w:rsidP="00B86BC7">
      <w:pPr>
        <w:pStyle w:val="Heading3"/>
      </w:pPr>
      <w:bookmarkStart w:id="1338" w:name="_Ref493518436"/>
      <w:bookmarkStart w:id="1339" w:name="_Ref493518439"/>
      <w:bookmarkStart w:id="1340" w:name="_Ref493518529"/>
      <w:bookmarkStart w:id="1341" w:name="_Toc6579907"/>
      <w:proofErr w:type="spellStart"/>
      <w:r>
        <w:t>deleted</w:t>
      </w:r>
      <w:r w:rsidR="00F27F55">
        <w:t>Region</w:t>
      </w:r>
      <w:proofErr w:type="spellEnd"/>
      <w:r>
        <w:t xml:space="preserve"> property</w:t>
      </w:r>
      <w:bookmarkEnd w:id="1338"/>
      <w:bookmarkEnd w:id="1339"/>
      <w:bookmarkEnd w:id="1340"/>
      <w:bookmarkEnd w:id="1341"/>
    </w:p>
    <w:p w14:paraId="1ECF4AC9" w14:textId="435BE6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B5F25">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342" w:name="_Ref493518437"/>
      <w:bookmarkStart w:id="1343" w:name="_Ref493518440"/>
      <w:bookmarkStart w:id="1344" w:name="_Toc6579908"/>
      <w:proofErr w:type="spellStart"/>
      <w:r>
        <w:t>inserted</w:t>
      </w:r>
      <w:r w:rsidR="00F27F55">
        <w:t>Content</w:t>
      </w:r>
      <w:proofErr w:type="spellEnd"/>
      <w:r>
        <w:t xml:space="preserve"> property</w:t>
      </w:r>
      <w:bookmarkEnd w:id="1342"/>
      <w:bookmarkEnd w:id="1343"/>
      <w:bookmarkEnd w:id="1344"/>
    </w:p>
    <w:p w14:paraId="6E86F82E" w14:textId="1F06AF1B"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0B5F25">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345" w:name="_Ref493404948"/>
      <w:bookmarkStart w:id="1346" w:name="_Ref493406026"/>
      <w:bookmarkStart w:id="1347" w:name="_Toc6579909"/>
      <w:r>
        <w:t>notification object</w:t>
      </w:r>
      <w:bookmarkEnd w:id="1345"/>
      <w:bookmarkEnd w:id="1346"/>
      <w:bookmarkEnd w:id="1347"/>
    </w:p>
    <w:p w14:paraId="3BD7AF2E" w14:textId="23E07934" w:rsidR="00B86BC7" w:rsidRDefault="00B86BC7" w:rsidP="00B86BC7">
      <w:pPr>
        <w:pStyle w:val="Heading3"/>
      </w:pPr>
      <w:bookmarkStart w:id="1348" w:name="_Toc6579910"/>
      <w:r>
        <w:t>General</w:t>
      </w:r>
      <w:bookmarkEnd w:id="1348"/>
    </w:p>
    <w:p w14:paraId="759675E9" w14:textId="49A32490"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B5F25">
        <w:t>3.26</w:t>
      </w:r>
      <w:r>
        <w:fldChar w:fldCharType="end"/>
      </w:r>
      <w:r w:rsidRPr="003672C8">
        <w:t>).</w:t>
      </w:r>
    </w:p>
    <w:p w14:paraId="7D568EDB" w14:textId="4C7028C4" w:rsidR="00C929E8" w:rsidRDefault="00487C16" w:rsidP="00C929E8">
      <w:pPr>
        <w:pStyle w:val="Heading3"/>
      </w:pPr>
      <w:bookmarkStart w:id="1349" w:name="_Ref4235658"/>
      <w:bookmarkStart w:id="1350" w:name="_Ref4166209"/>
      <w:bookmarkStart w:id="1351" w:name="_Toc6579911"/>
      <w:r>
        <w:t>descriptor</w:t>
      </w:r>
      <w:r w:rsidR="0056589D">
        <w:t xml:space="preserve"> property</w:t>
      </w:r>
      <w:bookmarkEnd w:id="1349"/>
      <w:bookmarkEnd w:id="1350"/>
      <w:bookmarkEnd w:id="1351"/>
    </w:p>
    <w:p w14:paraId="11AF29FE" w14:textId="2F915AFE"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r w:rsidR="00D91988">
        <w:rPr>
          <w:rStyle w:val="CODEtemp"/>
        </w:rPr>
        <w:t>Reference</w:t>
      </w:r>
      <w:proofErr w:type="spellEnd"/>
      <w:r>
        <w:t xml:space="preserve"> object (§</w:t>
      </w:r>
      <w:r w:rsidR="00D91988">
        <w:fldChar w:fldCharType="begin"/>
      </w:r>
      <w:r w:rsidR="00D91988">
        <w:instrText xml:space="preserve"> REF _Ref4076564 \r \h </w:instrText>
      </w:r>
      <w:r w:rsidR="00D91988">
        <w:fldChar w:fldCharType="separate"/>
      </w:r>
      <w:r w:rsidR="000B5F25">
        <w:t>3.50</w:t>
      </w:r>
      <w:r w:rsidR="00D91988">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lastRenderedPageBreak/>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352" w:name="_Ref493518926"/>
      <w:bookmarkStart w:id="1353" w:name="_Ref4166217"/>
      <w:bookmarkStart w:id="1354" w:name="_Ref4236095"/>
      <w:bookmarkStart w:id="1355" w:name="_Toc6579912"/>
      <w:proofErr w:type="spellStart"/>
      <w:r>
        <w:t>associatedRule</w:t>
      </w:r>
      <w:proofErr w:type="spellEnd"/>
      <w:r w:rsidR="00C929E8">
        <w:t xml:space="preserve"> </w:t>
      </w:r>
      <w:r w:rsidR="00B86BC7">
        <w:t>property</w:t>
      </w:r>
      <w:bookmarkEnd w:id="1352"/>
      <w:bookmarkEnd w:id="1353"/>
      <w:bookmarkEnd w:id="1354"/>
      <w:bookmarkEnd w:id="1355"/>
    </w:p>
    <w:p w14:paraId="72DC23AB" w14:textId="555D2A11"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0B5F25">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5D532EBA"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0B5F25">
        <w:t>3.14</w:t>
      </w:r>
      <w:r w:rsidR="009F29FD">
        <w:fldChar w:fldCharType="end"/>
      </w:r>
      <w:r w:rsidR="009F29FD">
        <w:t>).</w:t>
      </w:r>
    </w:p>
    <w:p w14:paraId="0EFDCC38" w14:textId="07914A93" w:rsidR="00274B7F" w:rsidRDefault="00274B7F" w:rsidP="002D65F3">
      <w:pPr>
        <w:pStyle w:val="Code"/>
      </w:pPr>
      <w:r>
        <w:t xml:space="preserve">  "tool": {                            # See §</w:t>
      </w:r>
      <w:r>
        <w:fldChar w:fldCharType="begin"/>
      </w:r>
      <w:r>
        <w:instrText xml:space="preserve"> REF _Ref493350956 \r \h </w:instrText>
      </w:r>
      <w:r>
        <w:fldChar w:fldCharType="separate"/>
      </w:r>
      <w:r w:rsidR="000B5F25">
        <w:t>3.14.6</w:t>
      </w:r>
      <w:r>
        <w:fldChar w:fldCharType="end"/>
      </w:r>
      <w:r>
        <w:t>.</w:t>
      </w:r>
    </w:p>
    <w:p w14:paraId="0343C5EC" w14:textId="0C0E5388" w:rsidR="00274B7F" w:rsidRDefault="00274B7F" w:rsidP="002D65F3">
      <w:pPr>
        <w:pStyle w:val="Code"/>
      </w:pPr>
      <w:r>
        <w:t xml:space="preserve">    "driver": {                        # See §</w:t>
      </w:r>
      <w:r>
        <w:fldChar w:fldCharType="begin"/>
      </w:r>
      <w:r>
        <w:instrText xml:space="preserve"> REF _Ref3663219 \r \h </w:instrText>
      </w:r>
      <w:r>
        <w:fldChar w:fldCharType="separate"/>
      </w:r>
      <w:r w:rsidR="000B5F25">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55CB291E"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0B5F25">
        <w:t>3.19.21</w:t>
      </w:r>
      <w:r>
        <w:fldChar w:fldCharType="end"/>
      </w:r>
      <w:r>
        <w:t>.</w:t>
      </w:r>
    </w:p>
    <w:p w14:paraId="76B82C6E" w14:textId="77A6E6CA"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0B5F25">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9CF74CB"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0B5F25">
        <w:t>3.14.11</w:t>
      </w:r>
      <w:r>
        <w:fldChar w:fldCharType="end"/>
      </w:r>
      <w:r>
        <w:t>.</w:t>
      </w:r>
    </w:p>
    <w:p w14:paraId="5CBB9063" w14:textId="6B8334FC"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0B5F25">
        <w:t>3.20</w:t>
      </w:r>
      <w:r>
        <w:fldChar w:fldCharType="end"/>
      </w:r>
      <w:r>
        <w:t>).</w:t>
      </w:r>
    </w:p>
    <w:p w14:paraId="4EE5FB01" w14:textId="177BB35E"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0B5F25">
        <w:t>3.20.22</w:t>
      </w:r>
      <w:r>
        <w:fldChar w:fldCharType="end"/>
      </w:r>
      <w:r>
        <w:t>.</w:t>
      </w:r>
    </w:p>
    <w:p w14:paraId="67DB37AB" w14:textId="3E5577CA"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0B5F25">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356" w:name="_Toc6579913"/>
      <w:r>
        <w:t>physicalLocation property</w:t>
      </w:r>
      <w:bookmarkEnd w:id="1356"/>
    </w:p>
    <w:p w14:paraId="23C5F0EF" w14:textId="315AE4E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B5F25">
        <w:t>3.28</w:t>
      </w:r>
      <w:r>
        <w:fldChar w:fldCharType="end"/>
      </w:r>
      <w:r w:rsidRPr="008651CE">
        <w:t>) that identifies the relevant location.</w:t>
      </w:r>
    </w:p>
    <w:p w14:paraId="0BE523CC" w14:textId="11807D96" w:rsidR="00B86BC7" w:rsidRDefault="00B86BC7" w:rsidP="00B86BC7">
      <w:pPr>
        <w:pStyle w:val="Heading3"/>
      </w:pPr>
      <w:bookmarkStart w:id="1357" w:name="_Ref4660071"/>
      <w:bookmarkStart w:id="1358" w:name="_Toc6579914"/>
      <w:r>
        <w:lastRenderedPageBreak/>
        <w:t>message property</w:t>
      </w:r>
      <w:bookmarkEnd w:id="1357"/>
      <w:bookmarkEnd w:id="1358"/>
    </w:p>
    <w:p w14:paraId="095EAE33" w14:textId="057ADE0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B5F25">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0B5F25">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359" w:name="_Ref493404972"/>
      <w:bookmarkStart w:id="1360" w:name="_Ref493406037"/>
      <w:bookmarkStart w:id="1361" w:name="_Toc6579915"/>
      <w:r>
        <w:t>level property</w:t>
      </w:r>
      <w:bookmarkEnd w:id="1359"/>
      <w:bookmarkEnd w:id="1360"/>
      <w:bookmarkEnd w:id="136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4B1CA276"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0B5F25">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362" w:name="_Hlk5887131"/>
      <w:r>
        <w:t>treat the entire run as having failed</w:t>
      </w:r>
      <w:r w:rsidR="000A2438">
        <w:t xml:space="preserve"> (for example, by settings the exit code to the value that the tool uses to indicate failure, typically a non-zero value)</w:t>
      </w:r>
      <w:r>
        <w:t>.</w:t>
      </w:r>
      <w:bookmarkEnd w:id="1362"/>
    </w:p>
    <w:p w14:paraId="1192CA0D" w14:textId="0383D53A" w:rsidR="00B86BC7" w:rsidRDefault="00B86BC7" w:rsidP="00B86BC7">
      <w:pPr>
        <w:pStyle w:val="Heading3"/>
      </w:pPr>
      <w:bookmarkStart w:id="1363" w:name="_Toc6579916"/>
      <w:proofErr w:type="spellStart"/>
      <w:r>
        <w:t>threadId</w:t>
      </w:r>
      <w:proofErr w:type="spellEnd"/>
      <w:r>
        <w:t xml:space="preserve"> property</w:t>
      </w:r>
      <w:bookmarkEnd w:id="136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364" w:name="_Toc6579917"/>
      <w:proofErr w:type="spellStart"/>
      <w:r>
        <w:t>time</w:t>
      </w:r>
      <w:r w:rsidR="00BF4F63">
        <w:t>Utc</w:t>
      </w:r>
      <w:proofErr w:type="spellEnd"/>
      <w:r>
        <w:t xml:space="preserve"> property</w:t>
      </w:r>
      <w:bookmarkEnd w:id="1364"/>
    </w:p>
    <w:p w14:paraId="2D4A5B6B" w14:textId="79873FC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0B5F25">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365" w:name="_Toc6579918"/>
      <w:r>
        <w:t>exception property</w:t>
      </w:r>
      <w:bookmarkEnd w:id="1365"/>
    </w:p>
    <w:p w14:paraId="0929118A" w14:textId="2224C37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B5F25">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366" w:name="_Ref493570836"/>
      <w:bookmarkStart w:id="1367" w:name="_Toc6579919"/>
      <w:r>
        <w:t>exception object</w:t>
      </w:r>
      <w:bookmarkEnd w:id="1366"/>
      <w:bookmarkEnd w:id="1367"/>
    </w:p>
    <w:p w14:paraId="1257C9E2" w14:textId="6070509F" w:rsidR="00B86BC7" w:rsidRDefault="00B86BC7" w:rsidP="00B86BC7">
      <w:pPr>
        <w:pStyle w:val="Heading3"/>
      </w:pPr>
      <w:bookmarkStart w:id="1368" w:name="_Toc6579920"/>
      <w:r>
        <w:t>General</w:t>
      </w:r>
      <w:bookmarkEnd w:id="136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369" w:name="_Toc6579921"/>
      <w:r>
        <w:t>kind property</w:t>
      </w:r>
      <w:bookmarkEnd w:id="136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370" w:name="_Toc6579922"/>
      <w:r>
        <w:t>message property</w:t>
      </w:r>
      <w:bookmarkEnd w:id="1370"/>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7B596160" w14:textId="2780E670" w:rsidR="00B86BC7" w:rsidRDefault="00B86BC7" w:rsidP="00B86BC7">
      <w:pPr>
        <w:pStyle w:val="Heading3"/>
      </w:pPr>
      <w:bookmarkStart w:id="1371" w:name="_Toc6579923"/>
      <w:r>
        <w:t>stack property</w:t>
      </w:r>
      <w:bookmarkEnd w:id="1371"/>
    </w:p>
    <w:p w14:paraId="17152AD6" w14:textId="6AB1320A"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B5F25">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372" w:name="_Toc6579924"/>
      <w:proofErr w:type="spellStart"/>
      <w:r>
        <w:t>innerExceptions</w:t>
      </w:r>
      <w:proofErr w:type="spellEnd"/>
      <w:r>
        <w:t xml:space="preserve"> property</w:t>
      </w:r>
      <w:bookmarkEnd w:id="1372"/>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373" w:name="_Ref528151413"/>
      <w:bookmarkStart w:id="1374" w:name="_Toc6579925"/>
      <w:bookmarkStart w:id="1375" w:name="_Toc287332011"/>
      <w:r>
        <w:lastRenderedPageBreak/>
        <w:t>External</w:t>
      </w:r>
      <w:r w:rsidR="00F265D8">
        <w:t xml:space="preserve"> property</w:t>
      </w:r>
      <w:r>
        <w:t xml:space="preserve"> file format</w:t>
      </w:r>
      <w:bookmarkEnd w:id="1373"/>
      <w:bookmarkEnd w:id="1374"/>
    </w:p>
    <w:p w14:paraId="2A3E0063" w14:textId="270C9EBD" w:rsidR="00AF60C1" w:rsidRDefault="00AF60C1" w:rsidP="00AF60C1">
      <w:pPr>
        <w:pStyle w:val="Heading2"/>
      </w:pPr>
      <w:bookmarkStart w:id="1376" w:name="_Toc6579926"/>
      <w:r>
        <w:t>General</w:t>
      </w:r>
      <w:bookmarkEnd w:id="1376"/>
    </w:p>
    <w:p w14:paraId="71E0440E" w14:textId="78F9A392"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0B5F25">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377" w:name="_Toc6579927"/>
      <w:r>
        <w:t>External property file naming convention</w:t>
      </w:r>
      <w:bookmarkEnd w:id="137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378" w:name="_Ref3470692"/>
      <w:bookmarkStart w:id="1379" w:name="_Toc6579928"/>
      <w:proofErr w:type="spellStart"/>
      <w:r>
        <w:t>externalPropert</w:t>
      </w:r>
      <w:r w:rsidR="00F265D8">
        <w:t>ies</w:t>
      </w:r>
      <w:proofErr w:type="spellEnd"/>
      <w:r>
        <w:t xml:space="preserve"> object</w:t>
      </w:r>
      <w:bookmarkEnd w:id="1378"/>
      <w:bookmarkEnd w:id="1379"/>
    </w:p>
    <w:p w14:paraId="6E569B6A" w14:textId="60E785B4" w:rsidR="0069571F" w:rsidRPr="0069571F" w:rsidRDefault="0069571F" w:rsidP="0069571F">
      <w:pPr>
        <w:pStyle w:val="Heading3"/>
      </w:pPr>
      <w:bookmarkStart w:id="1380" w:name="_Ref525812129"/>
      <w:bookmarkStart w:id="1381" w:name="_Toc6579929"/>
      <w:r>
        <w:t>General</w:t>
      </w:r>
      <w:bookmarkEnd w:id="1380"/>
      <w:bookmarkEnd w:id="138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7E4F247"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0B5F25">
        <w:t>3.15.3</w:t>
      </w:r>
      <w:r w:rsidR="00BB2A43">
        <w:fldChar w:fldCharType="end"/>
      </w:r>
      <w:r w:rsidR="001A277B">
        <w:t>.</w:t>
      </w:r>
    </w:p>
    <w:p w14:paraId="11997C11" w14:textId="2C570D3B" w:rsidR="0069571F" w:rsidRPr="00230F9F" w:rsidRDefault="0069571F" w:rsidP="0069571F">
      <w:pPr>
        <w:pStyle w:val="Code"/>
      </w:pPr>
      <w:bookmarkStart w:id="1382" w:name="_Hlk525811171"/>
      <w:r w:rsidRPr="00230F9F">
        <w:t>{</w:t>
      </w:r>
      <w:r>
        <w:t xml:space="preserve">                             # An </w:t>
      </w:r>
      <w:proofErr w:type="spellStart"/>
      <w:r>
        <w:t>externalPropert</w:t>
      </w:r>
      <w:r w:rsidR="00355B20">
        <w:t>ies</w:t>
      </w:r>
      <w:proofErr w:type="spellEnd"/>
      <w:r>
        <w:t xml:space="preserve"> object</w:t>
      </w:r>
    </w:p>
    <w:p w14:paraId="48394701" w14:textId="316EDFA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0B5F25">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2DFC035A"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0B5F25">
        <w:t>4.3.3</w:t>
      </w:r>
      <w:r>
        <w:fldChar w:fldCharType="end"/>
      </w:r>
      <w:r>
        <w:t>.</w:t>
      </w:r>
    </w:p>
    <w:p w14:paraId="69E0C7F0" w14:textId="477B5B0A" w:rsidR="0069571F" w:rsidRDefault="0069571F" w:rsidP="0069571F">
      <w:pPr>
        <w:pStyle w:val="Code"/>
      </w:pPr>
    </w:p>
    <w:p w14:paraId="5B43C2CE" w14:textId="3E02A6B1" w:rsidR="006958DC" w:rsidRDefault="006958DC" w:rsidP="006958DC">
      <w:pPr>
        <w:pStyle w:val="Code"/>
      </w:pPr>
      <w:r>
        <w:t xml:space="preserve">                              # See §</w:t>
      </w:r>
      <w:r>
        <w:fldChar w:fldCharType="begin"/>
      </w:r>
      <w:r>
        <w:instrText xml:space="preserve"> REF _Ref525814013 \r \h </w:instrText>
      </w:r>
      <w:r>
        <w:fldChar w:fldCharType="separate"/>
      </w:r>
      <w:r w:rsidR="000B5F25">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4BBBD55C" w:rsidR="0069571F" w:rsidRDefault="0069571F" w:rsidP="0069571F">
      <w:pPr>
        <w:pStyle w:val="Code"/>
      </w:pPr>
      <w:r>
        <w:t xml:space="preserve">                              # See §</w:t>
      </w:r>
      <w:r>
        <w:fldChar w:fldCharType="begin"/>
      </w:r>
      <w:r>
        <w:instrText xml:space="preserve"> REF _Ref525810969 \r \h </w:instrText>
      </w:r>
      <w:r>
        <w:fldChar w:fldCharType="separate"/>
      </w:r>
      <w:r w:rsidR="000B5F25">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41362A2"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0B5F25">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383" w:name="_Ref525810506"/>
      <w:bookmarkStart w:id="1384" w:name="_Toc6579930"/>
      <w:bookmarkEnd w:id="1382"/>
      <w:r>
        <w:t>$schema property</w:t>
      </w:r>
      <w:bookmarkEnd w:id="1383"/>
      <w:bookmarkEnd w:id="1384"/>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D9C4B88"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0B5F25">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385" w:name="_Ref523913350"/>
      <w:bookmarkStart w:id="1386" w:name="_Toc6579931"/>
      <w:r>
        <w:t>version property</w:t>
      </w:r>
      <w:bookmarkEnd w:id="1385"/>
      <w:bookmarkEnd w:id="1386"/>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663582CC"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0B5F25">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4FB46EE"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0B5F25">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0B5F25">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387" w:name="_Ref525814013"/>
      <w:bookmarkStart w:id="1388" w:name="_Toc6579932"/>
      <w:proofErr w:type="spellStart"/>
      <w:r>
        <w:t>guid</w:t>
      </w:r>
      <w:proofErr w:type="spellEnd"/>
      <w:r>
        <w:t xml:space="preserve"> </w:t>
      </w:r>
      <w:r w:rsidR="006958DC">
        <w:t>property</w:t>
      </w:r>
      <w:bookmarkEnd w:id="1387"/>
      <w:bookmarkEnd w:id="1388"/>
    </w:p>
    <w:p w14:paraId="6E3F5D71" w14:textId="4B7B0C6D"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0B5F25">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0B5F25">
        <w:t>3.16.3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0B5F25">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0B5F25">
        <w:t>3.14.2</w:t>
      </w:r>
      <w:r>
        <w:fldChar w:fldCharType="end"/>
      </w:r>
      <w:r>
        <w:t>) in the root file.</w:t>
      </w:r>
    </w:p>
    <w:p w14:paraId="79D6BF67" w14:textId="54976696" w:rsidR="0069571F" w:rsidRDefault="0069571F" w:rsidP="0069571F">
      <w:pPr>
        <w:pStyle w:val="Heading3"/>
      </w:pPr>
      <w:bookmarkStart w:id="1389" w:name="_Ref525810969"/>
      <w:bookmarkStart w:id="1390" w:name="_Toc6579933"/>
      <w:proofErr w:type="spellStart"/>
      <w:r>
        <w:t>runGuid</w:t>
      </w:r>
      <w:proofErr w:type="spellEnd"/>
      <w:r>
        <w:t xml:space="preserve"> property</w:t>
      </w:r>
      <w:bookmarkEnd w:id="1389"/>
      <w:bookmarkEnd w:id="1390"/>
    </w:p>
    <w:p w14:paraId="3E79C8E1" w14:textId="163A91B1"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0B5F25">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0B5F25">
        <w:t>3.14.3</w:t>
      </w:r>
      <w:r w:rsidR="00355B20">
        <w:fldChar w:fldCharType="end"/>
      </w:r>
      <w:r w:rsidR="00355B20">
        <w:t>, §</w:t>
      </w:r>
      <w:r w:rsidR="00355B20">
        <w:fldChar w:fldCharType="begin"/>
      </w:r>
      <w:r w:rsidR="00355B20">
        <w:instrText xml:space="preserve"> REF _Ref526937044 \r \h </w:instrText>
      </w:r>
      <w:r w:rsidR="00355B20">
        <w:fldChar w:fldCharType="separate"/>
      </w:r>
      <w:r w:rsidR="000B5F25">
        <w:t>3.17.4</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0B5F25">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391" w:name="_Ref525634162"/>
      <w:bookmarkStart w:id="1392" w:name="_Ref525810993"/>
      <w:bookmarkStart w:id="1393" w:name="_Ref3471487"/>
      <w:bookmarkStart w:id="1394" w:name="_Ref3472502"/>
      <w:bookmarkStart w:id="1395" w:name="_Toc6579934"/>
      <w:r>
        <w:lastRenderedPageBreak/>
        <w:t>The property value</w:t>
      </w:r>
      <w:bookmarkEnd w:id="1391"/>
      <w:r>
        <w:t xml:space="preserve"> propert</w:t>
      </w:r>
      <w:bookmarkEnd w:id="1392"/>
      <w:r w:rsidR="00355B20">
        <w:t>ies</w:t>
      </w:r>
      <w:bookmarkEnd w:id="1393"/>
      <w:bookmarkEnd w:id="1394"/>
      <w:bookmarkEnd w:id="1395"/>
    </w:p>
    <w:p w14:paraId="075F7102" w14:textId="2A2E5A5F"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396" w:name="_Hlk3886303"/>
      <w:r w:rsidR="00F9787C">
        <w:t>The property names in this object, and the names of the corresponding externalized properties, are given in the table in §</w:t>
      </w:r>
      <w:bookmarkEnd w:id="1396"/>
      <w:r w:rsidR="00211E70">
        <w:fldChar w:fldCharType="begin"/>
      </w:r>
      <w:r w:rsidR="00211E70">
        <w:instrText xml:space="preserve"> REF _Ref6212277 \r \h </w:instrText>
      </w:r>
      <w:r w:rsidR="00211E70">
        <w:fldChar w:fldCharType="separate"/>
      </w:r>
      <w:r w:rsidR="000B5F25">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75E0D84E"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0B5F25">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397" w:name="_Toc6579935"/>
      <w:r w:rsidRPr="00FD22AC">
        <w:lastRenderedPageBreak/>
        <w:t>Conformance</w:t>
      </w:r>
      <w:bookmarkEnd w:id="1375"/>
      <w:bookmarkEnd w:id="1397"/>
    </w:p>
    <w:p w14:paraId="1D48659C" w14:textId="6555FDBE" w:rsidR="00EE1E0B" w:rsidRDefault="00EE1E0B" w:rsidP="002244CB"/>
    <w:p w14:paraId="3BBDC6A3" w14:textId="77777777" w:rsidR="00376AE7" w:rsidRDefault="00376AE7" w:rsidP="00376AE7">
      <w:pPr>
        <w:pStyle w:val="Heading2"/>
        <w:numPr>
          <w:ilvl w:val="1"/>
          <w:numId w:val="2"/>
        </w:numPr>
      </w:pPr>
      <w:bookmarkStart w:id="1398" w:name="_Toc6579936"/>
      <w:r>
        <w:t>Conformance targets</w:t>
      </w:r>
      <w:bookmarkEnd w:id="139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031B7C8"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399" w:name="_Toc6579937"/>
      <w:r>
        <w:t>Conformance Clause 1: SARIF log file</w:t>
      </w:r>
      <w:bookmarkEnd w:id="1399"/>
    </w:p>
    <w:p w14:paraId="7C2F5389" w14:textId="0A4B72C2" w:rsidR="0018481C" w:rsidRDefault="00376AE7" w:rsidP="00376AE7">
      <w:r>
        <w:t>A text file satisfies the “SARIF log file” conformance profile if</w:t>
      </w:r>
      <w:r w:rsidR="0018481C">
        <w:t>:</w:t>
      </w:r>
    </w:p>
    <w:p w14:paraId="177D8019" w14:textId="4FEDC277"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B5F25">
        <w:t>3</w:t>
      </w:r>
      <w:r w:rsidR="002244CB">
        <w:fldChar w:fldCharType="end"/>
      </w:r>
      <w:r w:rsidR="00376AE7">
        <w:t>.</w:t>
      </w:r>
    </w:p>
    <w:p w14:paraId="3A58DDE1" w14:textId="05DA25AC" w:rsidR="0018481C" w:rsidRDefault="0018481C" w:rsidP="00376AE7">
      <w:pPr>
        <w:pStyle w:val="Heading2"/>
        <w:numPr>
          <w:ilvl w:val="1"/>
          <w:numId w:val="2"/>
        </w:numPr>
      </w:pPr>
      <w:bookmarkStart w:id="1400" w:name="_Toc6579938"/>
      <w:r>
        <w:t xml:space="preserve">Conformance Clause </w:t>
      </w:r>
      <w:r w:rsidR="00053C0F">
        <w:t>2</w:t>
      </w:r>
      <w:r>
        <w:t>: SARIF producer</w:t>
      </w:r>
      <w:bookmarkEnd w:id="1400"/>
    </w:p>
    <w:p w14:paraId="350705EC" w14:textId="77777777" w:rsidR="0018481C" w:rsidRDefault="0018481C" w:rsidP="0018481C">
      <w:r>
        <w:t>A program satisfies the “SARIF producer” conformance profile if:</w:t>
      </w:r>
    </w:p>
    <w:p w14:paraId="697B080C" w14:textId="0D3B7083"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0B5F25">
        <w:t>3</w:t>
      </w:r>
      <w:r>
        <w:fldChar w:fldCharType="end"/>
      </w:r>
      <w:r>
        <w:t>.</w:t>
      </w:r>
    </w:p>
    <w:p w14:paraId="2447FAA5" w14:textId="1A7ECF8E"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0B5F25">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401" w:name="_Toc6579939"/>
      <w:r>
        <w:t xml:space="preserve">Conformance Clause </w:t>
      </w:r>
      <w:r w:rsidR="00053C0F">
        <w:t>3</w:t>
      </w:r>
      <w:r>
        <w:t>: Direct producer</w:t>
      </w:r>
      <w:bookmarkEnd w:id="140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5F016E00"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B5F25">
        <w:t>3</w:t>
      </w:r>
      <w:r w:rsidR="002244CB">
        <w:fldChar w:fldCharType="end"/>
      </w:r>
      <w:r>
        <w:t xml:space="preserve"> that are designated as applying to </w:t>
      </w:r>
      <w:r w:rsidR="0018481C">
        <w:t>“</w:t>
      </w:r>
      <w:r>
        <w:t>direct producers</w:t>
      </w:r>
      <w:r w:rsidR="0018481C">
        <w:t>” or to “analysis tools”</w:t>
      </w:r>
      <w:r>
        <w:t>.</w:t>
      </w:r>
    </w:p>
    <w:p w14:paraId="74D6208C" w14:textId="11CA611B"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B5F25">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402" w:name="_Toc6579940"/>
      <w:r>
        <w:lastRenderedPageBreak/>
        <w:t xml:space="preserve">Conformance Clause </w:t>
      </w:r>
      <w:r w:rsidR="00053C0F">
        <w:t>4</w:t>
      </w:r>
      <w:r>
        <w:t>: Deterministic producer</w:t>
      </w:r>
      <w:bookmarkEnd w:id="140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7B3E16D6"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403" w:name="_Toc6579941"/>
      <w:r>
        <w:t xml:space="preserve">Conformance Clause </w:t>
      </w:r>
      <w:r w:rsidR="00053C0F">
        <w:t>5</w:t>
      </w:r>
      <w:r>
        <w:t>: Converter</w:t>
      </w:r>
      <w:bookmarkEnd w:id="1403"/>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D0A4E31"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0B5F25">
        <w:t>3</w:t>
      </w:r>
      <w:r>
        <w:fldChar w:fldCharType="end"/>
      </w:r>
      <w:r>
        <w:t xml:space="preserve"> that are designated as applying to converters.</w:t>
      </w:r>
    </w:p>
    <w:p w14:paraId="0990559B" w14:textId="1B5D3107"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0B5F25">
        <w:t>3</w:t>
      </w:r>
      <w:r>
        <w:fldChar w:fldCharType="end"/>
      </w:r>
      <w:r>
        <w:t>, are intended to be produced only by direct producers.</w:t>
      </w:r>
    </w:p>
    <w:p w14:paraId="493D3DE6" w14:textId="3E91A4EA" w:rsidR="00D06F1A" w:rsidRDefault="00D06F1A" w:rsidP="00D06F1A">
      <w:pPr>
        <w:pStyle w:val="Heading2"/>
      </w:pPr>
      <w:bookmarkStart w:id="1404" w:name="_Toc6579942"/>
      <w:r>
        <w:t xml:space="preserve">Conformance Clause </w:t>
      </w:r>
      <w:r w:rsidR="00053C0F">
        <w:t>6</w:t>
      </w:r>
      <w:r>
        <w:t>: SARIF post-processor</w:t>
      </w:r>
      <w:bookmarkEnd w:id="140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5882096"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0B5F25">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405" w:name="_Toc6579943"/>
      <w:r>
        <w:t xml:space="preserve">Conformance Clause </w:t>
      </w:r>
      <w:r w:rsidR="00053C0F">
        <w:t>7</w:t>
      </w:r>
      <w:r>
        <w:t xml:space="preserve">: </w:t>
      </w:r>
      <w:r w:rsidR="0018481C">
        <w:t>SARIF c</w:t>
      </w:r>
      <w:r>
        <w:t>onsumer</w:t>
      </w:r>
      <w:bookmarkEnd w:id="140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DF66665"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B5F25">
        <w:t>3</w:t>
      </w:r>
      <w:r w:rsidR="002244CB">
        <w:fldChar w:fldCharType="end"/>
      </w:r>
      <w:r>
        <w:t>.</w:t>
      </w:r>
    </w:p>
    <w:p w14:paraId="7B2084FE" w14:textId="44D6DC52"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0B5F25">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406" w:name="_Toc6579944"/>
      <w:r>
        <w:t xml:space="preserve">Conformance Clause </w:t>
      </w:r>
      <w:r w:rsidR="00053C0F">
        <w:t>8</w:t>
      </w:r>
      <w:r>
        <w:t>: Viewer</w:t>
      </w:r>
      <w:bookmarkEnd w:id="1406"/>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7F9D24E6"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0B5F25">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407" w:name="_Toc6579945"/>
      <w:bookmarkStart w:id="1408" w:name="_Hlk512505065"/>
      <w:r>
        <w:t xml:space="preserve">Conformance Clause </w:t>
      </w:r>
      <w:r w:rsidR="00053C0F">
        <w:t>9</w:t>
      </w:r>
      <w:r>
        <w:t>: Result management system</w:t>
      </w:r>
      <w:bookmarkEnd w:id="140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7BA0928"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0B5F25">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408"/>
    </w:p>
    <w:p w14:paraId="79E66955" w14:textId="06F20E76" w:rsidR="00435405" w:rsidRDefault="00435405" w:rsidP="00435405">
      <w:pPr>
        <w:pStyle w:val="Heading2"/>
      </w:pPr>
      <w:bookmarkStart w:id="1409" w:name="_Toc6579946"/>
      <w:r>
        <w:t xml:space="preserve">Conformance Clause </w:t>
      </w:r>
      <w:r w:rsidR="00053C0F">
        <w:t>10</w:t>
      </w:r>
      <w:r>
        <w:t>: Engineering system</w:t>
      </w:r>
      <w:bookmarkEnd w:id="1409"/>
    </w:p>
    <w:p w14:paraId="5A8D0E9E" w14:textId="2048F54B" w:rsidR="00435405" w:rsidRDefault="00435405" w:rsidP="00435405">
      <w:r>
        <w:t>An engineering system satisfies the “engineering system” conformance profile if:</w:t>
      </w:r>
    </w:p>
    <w:p w14:paraId="29F6F326" w14:textId="69332B4D"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0B5F25">
        <w:t>3</w:t>
      </w:r>
      <w:r>
        <w:fldChar w:fldCharType="end"/>
      </w:r>
      <w:r>
        <w:t xml:space="preserve"> that are designated as applying to engineering systems.</w:t>
      </w:r>
    </w:p>
    <w:p w14:paraId="51263FE3" w14:textId="31A49E7E" w:rsidR="0052099F" w:rsidRDefault="002244CB" w:rsidP="00CE1F32">
      <w:pPr>
        <w:pStyle w:val="AppendixHeading1"/>
      </w:pPr>
      <w:bookmarkStart w:id="1410" w:name="AppendixAcknowledgments"/>
      <w:bookmarkStart w:id="1411" w:name="_Toc85472897"/>
      <w:bookmarkStart w:id="1412" w:name="_Toc287332012"/>
      <w:bookmarkStart w:id="1413" w:name="_Toc6579947"/>
      <w:bookmarkStart w:id="1414" w:name="_Hlk513041526"/>
      <w:bookmarkEnd w:id="1410"/>
      <w:r>
        <w:lastRenderedPageBreak/>
        <w:t xml:space="preserve">(Informative) </w:t>
      </w:r>
      <w:r w:rsidR="00B80CDB">
        <w:t>Acknowl</w:t>
      </w:r>
      <w:r w:rsidR="004D0E5E">
        <w:t>e</w:t>
      </w:r>
      <w:r w:rsidR="008F61FB">
        <w:t>dg</w:t>
      </w:r>
      <w:r w:rsidR="0052099F">
        <w:t>ments</w:t>
      </w:r>
      <w:bookmarkEnd w:id="1411"/>
      <w:bookmarkEnd w:id="1412"/>
      <w:bookmarkEnd w:id="141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414"/>
    <w:p w14:paraId="645628E0" w14:textId="77777777" w:rsidR="00C76CAA" w:rsidRPr="00C76CAA" w:rsidRDefault="00C76CAA" w:rsidP="00C76CAA"/>
    <w:p w14:paraId="586B0BCA" w14:textId="2CB47B5E" w:rsidR="0052099F" w:rsidRDefault="002244CB" w:rsidP="008C100C">
      <w:pPr>
        <w:pStyle w:val="AppendixHeading1"/>
      </w:pPr>
      <w:bookmarkStart w:id="1415" w:name="AppendixFingerprints"/>
      <w:bookmarkStart w:id="1416" w:name="_Ref513039337"/>
      <w:bookmarkStart w:id="1417" w:name="_Toc6579948"/>
      <w:bookmarkEnd w:id="1415"/>
      <w:r>
        <w:lastRenderedPageBreak/>
        <w:t>(</w:t>
      </w:r>
      <w:r w:rsidR="00E8605A">
        <w:t>Normative</w:t>
      </w:r>
      <w:r>
        <w:t xml:space="preserve">) </w:t>
      </w:r>
      <w:r w:rsidR="00710FE0">
        <w:t>Use of fingerprints by result management systems</w:t>
      </w:r>
      <w:bookmarkEnd w:id="1416"/>
      <w:bookmarkEnd w:id="141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0840C4B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0B5F25">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0C8768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0B5F25">
        <w:t>F.2</w:t>
      </w:r>
      <w:r>
        <w:fldChar w:fldCharType="end"/>
      </w:r>
      <w:r>
        <w:t>) in its fingerprint computation.</w:t>
      </w:r>
    </w:p>
    <w:p w14:paraId="5F1C1209" w14:textId="27F7FF6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B5F25">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418" w:name="AppendixViewers"/>
      <w:bookmarkStart w:id="1419" w:name="_Ref5968895"/>
      <w:bookmarkStart w:id="1420" w:name="_Toc6579949"/>
      <w:bookmarkEnd w:id="1418"/>
      <w:r>
        <w:lastRenderedPageBreak/>
        <w:t xml:space="preserve">(Informative) </w:t>
      </w:r>
      <w:r w:rsidR="00710FE0">
        <w:t xml:space="preserve">Use of SARIF by log </w:t>
      </w:r>
      <w:r w:rsidR="00AF0D84">
        <w:t xml:space="preserve">file </w:t>
      </w:r>
      <w:r w:rsidR="00710FE0">
        <w:t>viewers</w:t>
      </w:r>
      <w:bookmarkEnd w:id="1419"/>
      <w:bookmarkEnd w:id="142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0438A456"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0B5F25">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0B5F25">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0B5F25">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421" w:name="AppendixConverters"/>
      <w:bookmarkStart w:id="1422" w:name="_Ref6044190"/>
      <w:bookmarkStart w:id="1423" w:name="_Toc6579950"/>
      <w:bookmarkEnd w:id="1421"/>
      <w:r>
        <w:lastRenderedPageBreak/>
        <w:t>(</w:t>
      </w:r>
      <w:r w:rsidR="003E76F3">
        <w:t>Normative</w:t>
      </w:r>
      <w:r>
        <w:t xml:space="preserve">) </w:t>
      </w:r>
      <w:r w:rsidR="00710FE0">
        <w:t>Production of SARIF by converters</w:t>
      </w:r>
      <w:bookmarkEnd w:id="1422"/>
      <w:bookmarkEnd w:id="142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5FE381B"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0B5F25">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0B5F25">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4C02030"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FB729C6" w:rsidR="00AD4878" w:rsidRDefault="00AD4878" w:rsidP="002A48C0">
      <w:r>
        <w:t>Since each converter might synthesize SARIF elements differently (notably</w:t>
      </w:r>
      <w:r w:rsidR="00DE7DFA">
        <w:t xml:space="preserve"> the rule id</w:t>
      </w:r>
      <w:r>
        <w:t xml:space="preserve">; see </w:t>
      </w:r>
      <w:bookmarkStart w:id="1424" w:name="_Hlk5952006"/>
      <w:r>
        <w:t>§</w:t>
      </w:r>
      <w:bookmarkEnd w:id="1424"/>
      <w:r>
        <w:fldChar w:fldCharType="begin"/>
      </w:r>
      <w:r>
        <w:instrText xml:space="preserve"> REF _Ref513193500 \r \h </w:instrText>
      </w:r>
      <w:r>
        <w:fldChar w:fldCharType="separate"/>
      </w:r>
      <w:r w:rsidR="000B5F25">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6476CAF5"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0B5F25">
        <w:t>3.19.8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5AB8FB8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0B5F25">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0B5F25">
        <w:t>3.26.13</w:t>
      </w:r>
      <w:r w:rsidR="00C6546E">
        <w:fldChar w:fldCharType="end"/>
      </w:r>
      <w:r>
        <w:t>).</w:t>
      </w:r>
    </w:p>
    <w:p w14:paraId="14E4D457" w14:textId="7A259A23"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0B5F25">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425" w:name="AppendixRuleMetadata"/>
      <w:bookmarkStart w:id="1426" w:name="_Toc6579951"/>
      <w:bookmarkEnd w:id="1425"/>
      <w:r>
        <w:lastRenderedPageBreak/>
        <w:t xml:space="preserve">(Informative) </w:t>
      </w:r>
      <w:r w:rsidR="00710FE0">
        <w:t xml:space="preserve">Locating rule </w:t>
      </w:r>
      <w:r w:rsidR="00A86188">
        <w:t xml:space="preserve">and notification </w:t>
      </w:r>
      <w:r w:rsidR="00710FE0">
        <w:t>metadata</w:t>
      </w:r>
      <w:bookmarkEnd w:id="1426"/>
    </w:p>
    <w:p w14:paraId="43EDCF6F" w14:textId="66C0B888"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0B5F25">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0B5F25">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346D2BA"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0B5F25">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427" w:name="AppendixDeterminism"/>
      <w:bookmarkStart w:id="1428" w:name="_Ref5968949"/>
      <w:bookmarkStart w:id="1429" w:name="_Ref5968961"/>
      <w:bookmarkStart w:id="1430" w:name="_Toc6579952"/>
      <w:bookmarkEnd w:id="1427"/>
      <w:r>
        <w:lastRenderedPageBreak/>
        <w:t xml:space="preserve">(Normative) </w:t>
      </w:r>
      <w:r w:rsidR="00710FE0">
        <w:t>Producing deterministic SARIF log files</w:t>
      </w:r>
      <w:bookmarkEnd w:id="1428"/>
      <w:bookmarkEnd w:id="1429"/>
      <w:bookmarkEnd w:id="1430"/>
    </w:p>
    <w:p w14:paraId="269DCAE0" w14:textId="72CA49C1" w:rsidR="00B62028" w:rsidRDefault="00B62028" w:rsidP="00B62028">
      <w:pPr>
        <w:pStyle w:val="AppendixHeading2"/>
      </w:pPr>
      <w:bookmarkStart w:id="1431" w:name="_Toc6579953"/>
      <w:r>
        <w:t>General</w:t>
      </w:r>
      <w:bookmarkEnd w:id="143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432" w:name="_Ref513042258"/>
      <w:bookmarkStart w:id="1433" w:name="_Toc6579954"/>
      <w:r>
        <w:t>Non-deterministic file format elements</w:t>
      </w:r>
      <w:bookmarkEnd w:id="1432"/>
      <w:bookmarkEnd w:id="143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434" w:name="_Toc6579955"/>
      <w:r>
        <w:t>Array and dictionary element ordering</w:t>
      </w:r>
      <w:bookmarkEnd w:id="143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435" w:name="_Ref513042289"/>
      <w:bookmarkStart w:id="1436" w:name="_Toc6579956"/>
      <w:r>
        <w:t>Absolute paths</w:t>
      </w:r>
      <w:bookmarkEnd w:id="1435"/>
      <w:bookmarkEnd w:id="1436"/>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437" w:name="_Toc6579957"/>
      <w:r>
        <w:t>Inherently non-deterministic tools</w:t>
      </w:r>
      <w:bookmarkEnd w:id="1437"/>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438" w:name="_Toc6579958"/>
      <w:r>
        <w:t>Compensating for non-deterministic output</w:t>
      </w:r>
      <w:bookmarkEnd w:id="143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439" w:name="_Toc6579959"/>
      <w:r>
        <w:t>Interaction between determinism and baselining</w:t>
      </w:r>
      <w:bookmarkEnd w:id="143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440" w:name="AppendixFixes"/>
      <w:bookmarkStart w:id="1441" w:name="_Toc6579960"/>
      <w:bookmarkEnd w:id="1440"/>
      <w:r>
        <w:lastRenderedPageBreak/>
        <w:t xml:space="preserve">(Informative) </w:t>
      </w:r>
      <w:r w:rsidR="00710FE0">
        <w:t>Guidance on fixes</w:t>
      </w:r>
      <w:bookmarkEnd w:id="1441"/>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442" w:name="_Toc6579961"/>
      <w:r>
        <w:lastRenderedPageBreak/>
        <w:t>(Informative) Diagnosing results in generated files</w:t>
      </w:r>
      <w:bookmarkEnd w:id="144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43984323"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0B5F25">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0B5F25">
        <w:t>3.28.5</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0B5F25">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0B5F25">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0B5F25">
        <w:t>3.29.13</w:t>
      </w:r>
      <w:r w:rsidR="000C665E">
        <w:fldChar w:fldCharType="end"/>
      </w:r>
      <w:r w:rsidR="000C665E">
        <w:t xml:space="preserve">) </w:t>
      </w:r>
      <w:r>
        <w:t>holds the relevant portion of the file contents.</w:t>
      </w:r>
    </w:p>
    <w:p w14:paraId="5DB07359" w14:textId="2C72D9FA"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0B5F25">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0B5F25">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443" w:name="_Hlk6045856"/>
      <w:r w:rsidR="000C665E">
        <w:t xml:space="preserve"> (§</w:t>
      </w:r>
      <w:r w:rsidR="000C665E">
        <w:fldChar w:fldCharType="begin"/>
      </w:r>
      <w:r w:rsidR="000C665E">
        <w:instrText xml:space="preserve"> REF _Ref507667580 \r \h </w:instrText>
      </w:r>
      <w:r w:rsidR="000C665E">
        <w:fldChar w:fldCharType="separate"/>
      </w:r>
      <w:r w:rsidR="000B5F25">
        <w:t>3.14.15</w:t>
      </w:r>
      <w:r w:rsidR="000C665E">
        <w:fldChar w:fldCharType="end"/>
      </w:r>
      <w:r w:rsidR="000C665E" w:rsidRPr="000C665E">
        <w:t>)</w:t>
      </w:r>
      <w:bookmarkEnd w:id="1443"/>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0A38E6E2" w:rsidR="00830F21" w:rsidRDefault="00830F21" w:rsidP="00830F21">
      <w:pPr>
        <w:pStyle w:val="Codesmall"/>
      </w:pPr>
      <w:r>
        <w:t>{                                           # A run object (§</w:t>
      </w:r>
      <w:r>
        <w:fldChar w:fldCharType="begin"/>
      </w:r>
      <w:r>
        <w:instrText xml:space="preserve"> REF _Ref493349997 \r \h </w:instrText>
      </w:r>
      <w:r>
        <w:fldChar w:fldCharType="separate"/>
      </w:r>
      <w:r w:rsidR="000B5F25">
        <w:t>3.14</w:t>
      </w:r>
      <w:r>
        <w:fldChar w:fldCharType="end"/>
      </w:r>
      <w:r>
        <w:t>).</w:t>
      </w:r>
    </w:p>
    <w:p w14:paraId="16CC02FE" w14:textId="06C9458C"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0B5F25">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AA3F4A0" w:rsidR="00830F21" w:rsidRDefault="00830F21" w:rsidP="00830F21">
      <w:pPr>
        <w:pStyle w:val="Codesmall"/>
      </w:pPr>
      <w:r>
        <w:t xml:space="preserve">  "results": [                              # See §</w:t>
      </w:r>
      <w:r>
        <w:fldChar w:fldCharType="begin"/>
      </w:r>
      <w:r>
        <w:instrText xml:space="preserve"> REF _Ref493350972 \r \h </w:instrText>
      </w:r>
      <w:r>
        <w:fldChar w:fldCharType="separate"/>
      </w:r>
      <w:r w:rsidR="000B5F25">
        <w:t>3.14.22</w:t>
      </w:r>
      <w:r>
        <w:fldChar w:fldCharType="end"/>
      </w:r>
      <w:r>
        <w:t>.</w:t>
      </w:r>
    </w:p>
    <w:p w14:paraId="12542006" w14:textId="2FD19B44" w:rsidR="00830F21" w:rsidRDefault="00830F21" w:rsidP="00830F21">
      <w:pPr>
        <w:pStyle w:val="Codesmall"/>
      </w:pPr>
      <w:r>
        <w:t xml:space="preserve">    {                                       # A result object (§</w:t>
      </w:r>
      <w:r>
        <w:fldChar w:fldCharType="begin"/>
      </w:r>
      <w:r>
        <w:instrText xml:space="preserve"> REF _Ref493350984 \r \h </w:instrText>
      </w:r>
      <w:r>
        <w:fldChar w:fldCharType="separate"/>
      </w:r>
      <w:r w:rsidR="000B5F25">
        <w:t>3.26</w:t>
      </w:r>
      <w:r>
        <w:fldChar w:fldCharType="end"/>
      </w:r>
      <w:r>
        <w:t>).</w:t>
      </w:r>
    </w:p>
    <w:p w14:paraId="405D3CE1" w14:textId="4E0F3A64"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0B5F25">
        <w:t>3.26.5</w:t>
      </w:r>
      <w:r w:rsidR="00EC5421">
        <w:fldChar w:fldCharType="end"/>
      </w:r>
      <w:r>
        <w:t>.</w:t>
      </w:r>
    </w:p>
    <w:p w14:paraId="53F54E24" w14:textId="65B47488" w:rsidR="00830F21" w:rsidRDefault="00830F21" w:rsidP="00830F21">
      <w:pPr>
        <w:pStyle w:val="Codesmall"/>
      </w:pPr>
      <w:r>
        <w:t xml:space="preserve">      "message": {                          # See §</w:t>
      </w:r>
      <w:r>
        <w:fldChar w:fldCharType="begin"/>
      </w:r>
      <w:r>
        <w:instrText xml:space="preserve"> REF _Ref493426628 \r \h </w:instrText>
      </w:r>
      <w:r>
        <w:fldChar w:fldCharType="separate"/>
      </w:r>
      <w:r w:rsidR="000B5F25">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5B68021" w:rsidR="00830F21" w:rsidRDefault="00830F21" w:rsidP="00830F21">
      <w:pPr>
        <w:pStyle w:val="Codesmall"/>
      </w:pPr>
      <w:r>
        <w:t xml:space="preserve">      "locations": [                        # See §</w:t>
      </w:r>
      <w:r>
        <w:fldChar w:fldCharType="begin"/>
      </w:r>
      <w:r>
        <w:instrText xml:space="preserve"> REF _Ref510013155 \r \h </w:instrText>
      </w:r>
      <w:r>
        <w:fldChar w:fldCharType="separate"/>
      </w:r>
      <w:r w:rsidR="000B5F25">
        <w:t>3.26.12</w:t>
      </w:r>
      <w:r>
        <w:fldChar w:fldCharType="end"/>
      </w:r>
      <w:r>
        <w:t>.</w:t>
      </w:r>
    </w:p>
    <w:p w14:paraId="6B5EF283" w14:textId="4A8D7859"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0B5F25">
        <w:t>3.27</w:t>
      </w:r>
      <w:r>
        <w:fldChar w:fldCharType="end"/>
      </w:r>
      <w:r>
        <w:t>).</w:t>
      </w:r>
    </w:p>
    <w:p w14:paraId="348A704B" w14:textId="581A6066"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0B5F25">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861CD58"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0B5F25">
        <w:t>3.14.15</w:t>
      </w:r>
      <w:r>
        <w:fldChar w:fldCharType="end"/>
      </w:r>
      <w:r>
        <w:t>.</w:t>
      </w:r>
    </w:p>
    <w:p w14:paraId="4927884C" w14:textId="6DA9CA67"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0B5F25">
        <w:t>3.24</w:t>
      </w:r>
      <w:r>
        <w:fldChar w:fldCharType="end"/>
      </w:r>
      <w:r>
        <w:t>).</w:t>
      </w:r>
    </w:p>
    <w:p w14:paraId="18AC6C56" w14:textId="55312BDB"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0B5F25">
        <w:t>3.24.2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08B98DDC"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0B5F25">
        <w:rPr>
          <w:b/>
        </w:rPr>
        <w:t>3.24.8</w:t>
      </w:r>
      <w:r>
        <w:rPr>
          <w:b/>
        </w:rPr>
        <w:fldChar w:fldCharType="end"/>
      </w:r>
      <w:r w:rsidRPr="00EC7E26">
        <w:rPr>
          <w:b/>
        </w:rPr>
        <w:t>.</w:t>
      </w:r>
    </w:p>
    <w:p w14:paraId="3F9D74B5" w14:textId="49C466E9"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B5F25">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444" w:name="_Hlk6048403"/>
      <w:r w:rsidRPr="00DD7757">
        <w:rPr>
          <w:b/>
        </w:rPr>
        <w:t>"</w:t>
      </w:r>
      <w:proofErr w:type="spellStart"/>
      <w:r w:rsidRPr="00DD7757">
        <w:rPr>
          <w:b/>
        </w:rPr>
        <w:t>lastModifiedTimeUtc</w:t>
      </w:r>
      <w:proofErr w:type="spellEnd"/>
      <w:r w:rsidRPr="00DD7757">
        <w:rPr>
          <w:b/>
        </w:rPr>
        <w:t>": "2019-04-13T11:45:23.477",</w:t>
      </w:r>
    </w:p>
    <w:bookmarkEnd w:id="1444"/>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445" w:name="AppendixSourceLanguage"/>
      <w:bookmarkStart w:id="1446" w:name="_Toc6579962"/>
      <w:bookmarkEnd w:id="1445"/>
      <w:r>
        <w:lastRenderedPageBreak/>
        <w:t xml:space="preserve">(Informative) Sample </w:t>
      </w:r>
      <w:proofErr w:type="spellStart"/>
      <w:r>
        <w:t>sourceLanguage</w:t>
      </w:r>
      <w:proofErr w:type="spellEnd"/>
      <w:r>
        <w:t xml:space="preserve"> values</w:t>
      </w:r>
      <w:bookmarkEnd w:id="1446"/>
    </w:p>
    <w:p w14:paraId="38B9ECB8" w14:textId="1783CBAE"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0B5F25">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447" w:name="AppendixExamples"/>
      <w:bookmarkStart w:id="1448" w:name="_Toc6579963"/>
      <w:bookmarkEnd w:id="1447"/>
      <w:r>
        <w:lastRenderedPageBreak/>
        <w:t xml:space="preserve">(Informative) </w:t>
      </w:r>
      <w:r w:rsidR="00710FE0">
        <w:t>Examples</w:t>
      </w:r>
      <w:bookmarkEnd w:id="144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449" w:name="_Toc6579964"/>
      <w:r>
        <w:t xml:space="preserve">Minimal valid SARIF </w:t>
      </w:r>
      <w:r w:rsidR="00EA1C84">
        <w:t>log file</w:t>
      </w:r>
      <w:bookmarkEnd w:id="144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1CA134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B5F25">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B5F25">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450" w:name="_Toc6579965"/>
      <w:r w:rsidRPr="00745595">
        <w:t xml:space="preserve">Minimal recommended SARIF </w:t>
      </w:r>
      <w:r w:rsidR="00EA1C84">
        <w:t xml:space="preserve">log </w:t>
      </w:r>
      <w:r w:rsidRPr="00745595">
        <w:t>file with source information</w:t>
      </w:r>
      <w:bookmarkEnd w:id="145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39D55E6"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B5F25">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B5F25">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B5F25">
        <w:t>3.26</w:t>
      </w:r>
      <w:r>
        <w:fldChar w:fldCharType="end"/>
      </w:r>
      <w:r>
        <w:t xml:space="preserve">) so the recommended elements of the </w:t>
      </w:r>
      <w:r w:rsidRPr="00745595">
        <w:rPr>
          <w:rStyle w:val="CODEtemp"/>
        </w:rPr>
        <w:t>result</w:t>
      </w:r>
      <w:r>
        <w:t xml:space="preserve"> object can be shown.</w:t>
      </w:r>
    </w:p>
    <w:p w14:paraId="0A703AC0" w14:textId="76904CEB"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0B5F25">
        <w:t>3.14.15</w:t>
      </w:r>
      <w:r w:rsidR="00830F21">
        <w:fldChar w:fldCharType="end"/>
      </w:r>
      <w:r>
        <w:t>) specif</w:t>
      </w:r>
      <w:r w:rsidR="00830F21">
        <w:t>ies</w:t>
      </w:r>
      <w:r>
        <w:t xml:space="preserve"> only those </w:t>
      </w:r>
      <w:r w:rsidR="00CC50E4">
        <w:t xml:space="preserve">artifacts </w:t>
      </w:r>
      <w:r>
        <w:t>in which the tool detected a result.</w:t>
      </w:r>
    </w:p>
    <w:p w14:paraId="71E13AB3" w14:textId="754456A6"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0B5F25">
        <w:t>3.14.16</w:t>
      </w:r>
      <w:r>
        <w:fldChar w:fldCharType="end"/>
      </w:r>
      <w:r>
        <w:t>), because when physical location information is available, that property is optional (it “</w:t>
      </w:r>
      <w:r w:rsidRPr="00745595">
        <w:rPr>
          <w:b/>
        </w:rPr>
        <w:t>MAY</w:t>
      </w:r>
      <w:r>
        <w:t>” be present).</w:t>
      </w:r>
    </w:p>
    <w:p w14:paraId="3D9A1852" w14:textId="467C1C15"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0B5F25">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451" w:name="_Toc6579966"/>
      <w:r w:rsidRPr="001D7651">
        <w:t xml:space="preserve">Minimal recommended SARIF </w:t>
      </w:r>
      <w:r w:rsidR="00EA1C84">
        <w:t xml:space="preserve">log </w:t>
      </w:r>
      <w:r w:rsidRPr="001D7651">
        <w:t>file without source information</w:t>
      </w:r>
      <w:bookmarkEnd w:id="145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484D6A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B5F25">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B5F25">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B5F25">
        <w:t>3.26</w:t>
      </w:r>
      <w:r>
        <w:fldChar w:fldCharType="end"/>
      </w:r>
      <w:r>
        <w:t xml:space="preserve">) so the recommended elements of the </w:t>
      </w:r>
      <w:r w:rsidRPr="001D7651">
        <w:rPr>
          <w:rStyle w:val="CODEtemp"/>
        </w:rPr>
        <w:t>result</w:t>
      </w:r>
      <w:r>
        <w:t xml:space="preserve"> object can be shown.</w:t>
      </w:r>
    </w:p>
    <w:p w14:paraId="7469062E" w14:textId="5740882E"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0B5F25">
        <w:t>3.14.15</w:t>
      </w:r>
      <w:r w:rsidR="00830F21">
        <w:fldChar w:fldCharType="end"/>
      </w:r>
      <w:r>
        <w:t>) specif</w:t>
      </w:r>
      <w:r w:rsidR="00830F21">
        <w:t>ies</w:t>
      </w:r>
      <w:r>
        <w:t xml:space="preserve"> only those </w:t>
      </w:r>
      <w:r w:rsidR="00CC50E4">
        <w:t xml:space="preserve">artifacts </w:t>
      </w:r>
      <w:r>
        <w:t>in which the tool detected a result.</w:t>
      </w:r>
    </w:p>
    <w:p w14:paraId="76A5A66E" w14:textId="7D5E2359"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0B5F25">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452" w:name="_Toc6579967"/>
      <w:r>
        <w:t>Comprehensive SARIF file</w:t>
      </w:r>
      <w:bookmarkEnd w:id="145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453" w:name="AppendixRevisionHistory"/>
      <w:bookmarkStart w:id="1454" w:name="_Toc85472898"/>
      <w:bookmarkStart w:id="1455" w:name="_Toc287332014"/>
      <w:bookmarkStart w:id="1456" w:name="_Toc6579968"/>
      <w:bookmarkEnd w:id="1453"/>
      <w:r>
        <w:lastRenderedPageBreak/>
        <w:t xml:space="preserve">(Informative) </w:t>
      </w:r>
      <w:r w:rsidR="00A05FDF">
        <w:t>Revision History</w:t>
      </w:r>
      <w:bookmarkEnd w:id="1454"/>
      <w:bookmarkEnd w:id="1455"/>
      <w:bookmarkEnd w:id="14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6F6494C"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4058127"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238BD17"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5BAE204"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D7D71F2"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B3AC440"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A62A4B5"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8B7B456"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A037B2B"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A2F019D"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B846993"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1D312D5"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B43BDA0"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B00D6AD"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98AD685"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E5483AF"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C439F95"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9B61396"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AE5F0CA"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7A906D5"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1283C3D8"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2F47B2D0"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1B788C82"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33AC41DF"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6A135ADD"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3D2D12F1"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w:t>
            </w:r>
            <w:hyperlink r:id="rId231" w:history="1">
              <w:r w:rsidR="00980525" w:rsidRPr="00C2060E">
                <w:rPr>
                  <w:rStyle w:val="Hyperlink"/>
                </w:rPr>
                <w:t>#376</w:t>
              </w:r>
            </w:hyperlink>
            <w:r w:rsidR="00015D73">
              <w:t xml:space="preserve">, and </w:t>
            </w:r>
            <w:hyperlink r:id="rId232"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2743891C" w:rsidR="00F012C4" w:rsidRDefault="00F012C4" w:rsidP="00D75620">
            <w:pPr>
              <w:jc w:val="both"/>
            </w:pPr>
            <w:r>
              <w:t>Incorporate changes from GitHub issue</w:t>
            </w:r>
            <w:ins w:id="1457" w:author="Laurence Golding" w:date="2019-04-20T08:36:00Z">
              <w:r w:rsidR="00F40B7D">
                <w:t xml:space="preserve"> </w:t>
              </w:r>
            </w:ins>
            <w:ins w:id="1458" w:author="Laurence Golding" w:date="2019-04-20T08:37:00Z">
              <w:r w:rsidR="00F40B7D">
                <w:fldChar w:fldCharType="begin"/>
              </w:r>
              <w:r w:rsidR="00F40B7D">
                <w:instrText xml:space="preserve"> HYPERLINK "https://github.com/oasis-tcs/sarif-spec/issues/380" </w:instrText>
              </w:r>
              <w:r w:rsidR="00F40B7D">
                <w:fldChar w:fldCharType="separate"/>
              </w:r>
              <w:r w:rsidR="00F40B7D" w:rsidRPr="00F40B7D">
                <w:rPr>
                  <w:rStyle w:val="Hyperlink"/>
                </w:rPr>
                <w:t>#380</w:t>
              </w:r>
              <w:r w:rsidR="00F40B7D">
                <w:fldChar w:fldCharType="end"/>
              </w:r>
              <w:r w:rsidR="00F40B7D">
                <w:t xml:space="preserve">, </w:t>
              </w:r>
              <w:r w:rsidR="00F40B7D">
                <w:fldChar w:fldCharType="begin"/>
              </w:r>
              <w:r w:rsidR="00F40B7D">
                <w:instrText xml:space="preserve"> HYPERLINK "https://github.com/oasis-tcs/sarif-spec/issues/382" </w:instrText>
              </w:r>
              <w:r w:rsidR="00F40B7D">
                <w:fldChar w:fldCharType="separate"/>
              </w:r>
              <w:r w:rsidR="00F40B7D" w:rsidRPr="00F40B7D">
                <w:rPr>
                  <w:rStyle w:val="Hyperlink"/>
                </w:rPr>
                <w:t>#382</w:t>
              </w:r>
              <w:r w:rsidR="00F40B7D">
                <w:fldChar w:fldCharType="end"/>
              </w:r>
              <w:r w:rsidR="00F40B7D">
                <w:t>,</w:t>
              </w:r>
            </w:ins>
            <w:r>
              <w:t xml:space="preserve"> </w:t>
            </w:r>
            <w:hyperlink r:id="rId233" w:history="1">
              <w:r w:rsidRPr="00F012C4">
                <w:rPr>
                  <w:rStyle w:val="Hyperlink"/>
                </w:rPr>
                <w:t>#383</w:t>
              </w:r>
            </w:hyperlink>
            <w:r w:rsidR="00D518A7">
              <w:t>,</w:t>
            </w:r>
            <w:r w:rsidR="009F388C">
              <w:t xml:space="preserve"> </w:t>
            </w:r>
            <w:hyperlink r:id="rId234" w:history="1">
              <w:r w:rsidR="009F388C" w:rsidRPr="009F388C">
                <w:rPr>
                  <w:rStyle w:val="Hyperlink"/>
                </w:rPr>
                <w:t>#391</w:t>
              </w:r>
            </w:hyperlink>
            <w:r w:rsidR="00D518A7">
              <w:t xml:space="preserve">, and </w:t>
            </w:r>
            <w:hyperlink r:id="rId235"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060D5" w14:textId="77777777" w:rsidR="00AC33DC" w:rsidRDefault="00AC33DC" w:rsidP="008C100C">
      <w:r>
        <w:separator/>
      </w:r>
    </w:p>
    <w:p w14:paraId="7B1FAD02" w14:textId="77777777" w:rsidR="00AC33DC" w:rsidRDefault="00AC33DC" w:rsidP="008C100C"/>
    <w:p w14:paraId="093D1992" w14:textId="77777777" w:rsidR="00AC33DC" w:rsidRDefault="00AC33DC" w:rsidP="008C100C"/>
    <w:p w14:paraId="080AA2A0" w14:textId="77777777" w:rsidR="00AC33DC" w:rsidRDefault="00AC33DC" w:rsidP="008C100C"/>
    <w:p w14:paraId="1B0D8A87" w14:textId="77777777" w:rsidR="00AC33DC" w:rsidRDefault="00AC33DC" w:rsidP="008C100C"/>
    <w:p w14:paraId="71880B92" w14:textId="77777777" w:rsidR="00AC33DC" w:rsidRDefault="00AC33DC" w:rsidP="008C100C"/>
    <w:p w14:paraId="0B30D887" w14:textId="77777777" w:rsidR="00AC33DC" w:rsidRDefault="00AC33DC" w:rsidP="008C100C"/>
  </w:endnote>
  <w:endnote w:type="continuationSeparator" w:id="0">
    <w:p w14:paraId="5AAFC8D0" w14:textId="77777777" w:rsidR="00AC33DC" w:rsidRDefault="00AC33DC" w:rsidP="008C100C">
      <w:r>
        <w:continuationSeparator/>
      </w:r>
    </w:p>
    <w:p w14:paraId="24B7C814" w14:textId="77777777" w:rsidR="00AC33DC" w:rsidRDefault="00AC33DC" w:rsidP="008C100C"/>
    <w:p w14:paraId="39836C0D" w14:textId="77777777" w:rsidR="00AC33DC" w:rsidRDefault="00AC33DC" w:rsidP="008C100C"/>
    <w:p w14:paraId="01D4FED3" w14:textId="77777777" w:rsidR="00AC33DC" w:rsidRDefault="00AC33DC" w:rsidP="008C100C"/>
    <w:p w14:paraId="63409ECB" w14:textId="77777777" w:rsidR="00AC33DC" w:rsidRDefault="00AC33DC" w:rsidP="008C100C"/>
    <w:p w14:paraId="4118D027" w14:textId="77777777" w:rsidR="00AC33DC" w:rsidRDefault="00AC33DC" w:rsidP="008C100C"/>
    <w:p w14:paraId="6FF6430E" w14:textId="77777777" w:rsidR="00AC33DC" w:rsidRDefault="00AC33D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EF4994" w:rsidRDefault="00EF49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EF4994" w:rsidRPr="00195F88" w:rsidRDefault="00EF499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EF4994" w:rsidRPr="00195F88" w:rsidRDefault="00EF499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EF4994" w:rsidRDefault="00EF4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815EE" w14:textId="77777777" w:rsidR="00AC33DC" w:rsidRDefault="00AC33DC" w:rsidP="008C100C">
      <w:r>
        <w:separator/>
      </w:r>
    </w:p>
    <w:p w14:paraId="1FEE1DA9" w14:textId="77777777" w:rsidR="00AC33DC" w:rsidRDefault="00AC33DC" w:rsidP="008C100C"/>
  </w:footnote>
  <w:footnote w:type="continuationSeparator" w:id="0">
    <w:p w14:paraId="1EBE7E7C" w14:textId="77777777" w:rsidR="00AC33DC" w:rsidRDefault="00AC33DC" w:rsidP="008C100C">
      <w:r>
        <w:continuationSeparator/>
      </w:r>
    </w:p>
    <w:p w14:paraId="0D07296D" w14:textId="77777777" w:rsidR="00AC33DC" w:rsidRDefault="00AC33DC" w:rsidP="008C100C"/>
  </w:footnote>
  <w:footnote w:id="1">
    <w:p w14:paraId="097233B1" w14:textId="39BD8E76" w:rsidR="00EF4994" w:rsidRDefault="00EF499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EF4994" w:rsidRDefault="00EF49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EF4994" w:rsidRDefault="00EF49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EF4994" w:rsidRDefault="00EF4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4F5611"/>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27E6F"/>
    <w:rsid w:val="00530128"/>
    <w:rsid w:val="00531F5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3D3C"/>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0C3D"/>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883"/>
    <w:rsid w:val="009A1CFF"/>
    <w:rsid w:val="009A242E"/>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7D2"/>
    <w:rsid w:val="009D3174"/>
    <w:rsid w:val="009D39CB"/>
    <w:rsid w:val="009D5461"/>
    <w:rsid w:val="009D54EE"/>
    <w:rsid w:val="009D56D4"/>
    <w:rsid w:val="009D78EA"/>
    <w:rsid w:val="009D7DA1"/>
    <w:rsid w:val="009E05E8"/>
    <w:rsid w:val="009E2782"/>
    <w:rsid w:val="009E2F18"/>
    <w:rsid w:val="009E323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33DC"/>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9E0"/>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5F43"/>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2F8C"/>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30E7"/>
    <w:rsid w:val="00F340AD"/>
    <w:rsid w:val="00F34E08"/>
    <w:rsid w:val="00F362FF"/>
    <w:rsid w:val="00F40B7D"/>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37" Type="http://schemas.microsoft.com/office/2011/relationships/people" Target="people.xm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33" TargetMode="External"/><Relationship Id="rId118" Type="http://schemas.openxmlformats.org/officeDocument/2006/relationships/hyperlink" Target="https://github.com/oasis-tcs/sarif-spec/issues/156"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openxmlformats.org/officeDocument/2006/relationships/hyperlink" Target="https://github.com/oasis-tcs/sarif-spec/issues/383" TargetMode="External"/><Relationship Id="rId238" Type="http://schemas.openxmlformats.org/officeDocument/2006/relationships/theme" Target="theme/theme1.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34" Type="http://schemas.openxmlformats.org/officeDocument/2006/relationships/hyperlink" Target="https://github.com/oasis-tcs/sarif-spec/issues/39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35" Type="http://schemas.openxmlformats.org/officeDocument/2006/relationships/hyperlink" Target="https://github.com/oasis-tcs/sarif-spec/issues/392"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36" Type="http://schemas.openxmlformats.org/officeDocument/2006/relationships/fontTable" Target="fontTable.xm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hyperlink" Target="https://github.com/oasis-tcs/sarif-spec/issues/379"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34" Type="http://schemas.openxmlformats.org/officeDocument/2006/relationships/hyperlink" Target="https://github.com/oasis-tcs/sarif-spec/issues/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34655-EE3A-4220-B4A4-D13160312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43194</TotalTime>
  <Pages>208</Pages>
  <Words>85782</Words>
  <Characters>488959</Characters>
  <Application>Microsoft Office Word</Application>
  <DocSecurity>0</DocSecurity>
  <Lines>4074</Lines>
  <Paragraphs>1147</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573594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150</cp:revision>
  <cp:lastPrinted>2011-08-05T16:21:00Z</cp:lastPrinted>
  <dcterms:created xsi:type="dcterms:W3CDTF">2017-08-01T19:18:00Z</dcterms:created>
  <dcterms:modified xsi:type="dcterms:W3CDTF">2019-04-20T16:38:00Z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