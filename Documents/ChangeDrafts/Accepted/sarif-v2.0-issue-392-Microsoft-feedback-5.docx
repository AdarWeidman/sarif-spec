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1A38FFE" w:rsidR="00D17F06" w:rsidRDefault="003700A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D7D33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E3F8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0472552"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80DA6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0EDDDD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655AAF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8C71F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9FBE49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869359A" w14:textId="7ED700C3" w:rsidR="00B54DF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16447" w:history="1">
        <w:r w:rsidR="00B54DFD" w:rsidRPr="003C254C">
          <w:rPr>
            <w:rStyle w:val="Hyperlink"/>
            <w:noProof/>
          </w:rPr>
          <w:t>1</w:t>
        </w:r>
        <w:r w:rsidR="00B54DFD">
          <w:rPr>
            <w:rFonts w:asciiTheme="minorHAnsi" w:eastAsiaTheme="minorEastAsia" w:hAnsiTheme="minorHAnsi" w:cstheme="minorBidi"/>
            <w:noProof/>
            <w:sz w:val="22"/>
            <w:szCs w:val="22"/>
          </w:rPr>
          <w:tab/>
        </w:r>
        <w:r w:rsidR="00B54DFD" w:rsidRPr="003C254C">
          <w:rPr>
            <w:rStyle w:val="Hyperlink"/>
            <w:noProof/>
          </w:rPr>
          <w:t>Introduction</w:t>
        </w:r>
        <w:r w:rsidR="00B54DFD">
          <w:rPr>
            <w:noProof/>
            <w:webHidden/>
          </w:rPr>
          <w:tab/>
        </w:r>
        <w:r w:rsidR="00B54DFD">
          <w:rPr>
            <w:noProof/>
            <w:webHidden/>
          </w:rPr>
          <w:fldChar w:fldCharType="begin"/>
        </w:r>
        <w:r w:rsidR="00B54DFD">
          <w:rPr>
            <w:noProof/>
            <w:webHidden/>
          </w:rPr>
          <w:instrText xml:space="preserve"> PAGEREF _Toc6916447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373A1B74" w14:textId="48DFE91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48" w:history="1">
        <w:r w:rsidR="00B54DFD" w:rsidRPr="003C254C">
          <w:rPr>
            <w:rStyle w:val="Hyperlink"/>
            <w:noProof/>
          </w:rPr>
          <w:t>1.1 IPR Policy</w:t>
        </w:r>
        <w:r w:rsidR="00B54DFD">
          <w:rPr>
            <w:noProof/>
            <w:webHidden/>
          </w:rPr>
          <w:tab/>
        </w:r>
        <w:r w:rsidR="00B54DFD">
          <w:rPr>
            <w:noProof/>
            <w:webHidden/>
          </w:rPr>
          <w:fldChar w:fldCharType="begin"/>
        </w:r>
        <w:r w:rsidR="00B54DFD">
          <w:rPr>
            <w:noProof/>
            <w:webHidden/>
          </w:rPr>
          <w:instrText xml:space="preserve"> PAGEREF _Toc6916448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4B3C080F" w14:textId="5B2F67DF"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49" w:history="1">
        <w:r w:rsidR="00B54DFD" w:rsidRPr="003C254C">
          <w:rPr>
            <w:rStyle w:val="Hyperlink"/>
            <w:noProof/>
          </w:rPr>
          <w:t>1.2 Terminology</w:t>
        </w:r>
        <w:r w:rsidR="00B54DFD">
          <w:rPr>
            <w:noProof/>
            <w:webHidden/>
          </w:rPr>
          <w:tab/>
        </w:r>
        <w:r w:rsidR="00B54DFD">
          <w:rPr>
            <w:noProof/>
            <w:webHidden/>
          </w:rPr>
          <w:fldChar w:fldCharType="begin"/>
        </w:r>
        <w:r w:rsidR="00B54DFD">
          <w:rPr>
            <w:noProof/>
            <w:webHidden/>
          </w:rPr>
          <w:instrText xml:space="preserve"> PAGEREF _Toc6916449 \h </w:instrText>
        </w:r>
        <w:r w:rsidR="00B54DFD">
          <w:rPr>
            <w:noProof/>
            <w:webHidden/>
          </w:rPr>
        </w:r>
        <w:r w:rsidR="00B54DFD">
          <w:rPr>
            <w:noProof/>
            <w:webHidden/>
          </w:rPr>
          <w:fldChar w:fldCharType="separate"/>
        </w:r>
        <w:r w:rsidR="00B54DFD">
          <w:rPr>
            <w:noProof/>
            <w:webHidden/>
          </w:rPr>
          <w:t>15</w:t>
        </w:r>
        <w:r w:rsidR="00B54DFD">
          <w:rPr>
            <w:noProof/>
            <w:webHidden/>
          </w:rPr>
          <w:fldChar w:fldCharType="end"/>
        </w:r>
      </w:hyperlink>
    </w:p>
    <w:p w14:paraId="590DF5E6" w14:textId="68CE9A2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0" w:history="1">
        <w:r w:rsidR="00B54DFD" w:rsidRPr="003C254C">
          <w:rPr>
            <w:rStyle w:val="Hyperlink"/>
            <w:noProof/>
          </w:rPr>
          <w:t>1.3 Normative References</w:t>
        </w:r>
        <w:r w:rsidR="00B54DFD">
          <w:rPr>
            <w:noProof/>
            <w:webHidden/>
          </w:rPr>
          <w:tab/>
        </w:r>
        <w:r w:rsidR="00B54DFD">
          <w:rPr>
            <w:noProof/>
            <w:webHidden/>
          </w:rPr>
          <w:fldChar w:fldCharType="begin"/>
        </w:r>
        <w:r w:rsidR="00B54DFD">
          <w:rPr>
            <w:noProof/>
            <w:webHidden/>
          </w:rPr>
          <w:instrText xml:space="preserve"> PAGEREF _Toc6916450 \h </w:instrText>
        </w:r>
        <w:r w:rsidR="00B54DFD">
          <w:rPr>
            <w:noProof/>
            <w:webHidden/>
          </w:rPr>
        </w:r>
        <w:r w:rsidR="00B54DFD">
          <w:rPr>
            <w:noProof/>
            <w:webHidden/>
          </w:rPr>
          <w:fldChar w:fldCharType="separate"/>
        </w:r>
        <w:r w:rsidR="00B54DFD">
          <w:rPr>
            <w:noProof/>
            <w:webHidden/>
          </w:rPr>
          <w:t>21</w:t>
        </w:r>
        <w:r w:rsidR="00B54DFD">
          <w:rPr>
            <w:noProof/>
            <w:webHidden/>
          </w:rPr>
          <w:fldChar w:fldCharType="end"/>
        </w:r>
      </w:hyperlink>
    </w:p>
    <w:p w14:paraId="079F5937" w14:textId="198CF8D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1" w:history="1">
        <w:r w:rsidR="00B54DFD" w:rsidRPr="003C254C">
          <w:rPr>
            <w:rStyle w:val="Hyperlink"/>
            <w:noProof/>
          </w:rPr>
          <w:t>1.4 Non-Normative References</w:t>
        </w:r>
        <w:r w:rsidR="00B54DFD">
          <w:rPr>
            <w:noProof/>
            <w:webHidden/>
          </w:rPr>
          <w:tab/>
        </w:r>
        <w:r w:rsidR="00B54DFD">
          <w:rPr>
            <w:noProof/>
            <w:webHidden/>
          </w:rPr>
          <w:fldChar w:fldCharType="begin"/>
        </w:r>
        <w:r w:rsidR="00B54DFD">
          <w:rPr>
            <w:noProof/>
            <w:webHidden/>
          </w:rPr>
          <w:instrText xml:space="preserve"> PAGEREF _Toc6916451 \h </w:instrText>
        </w:r>
        <w:r w:rsidR="00B54DFD">
          <w:rPr>
            <w:noProof/>
            <w:webHidden/>
          </w:rPr>
        </w:r>
        <w:r w:rsidR="00B54DFD">
          <w:rPr>
            <w:noProof/>
            <w:webHidden/>
          </w:rPr>
          <w:fldChar w:fldCharType="separate"/>
        </w:r>
        <w:r w:rsidR="00B54DFD">
          <w:rPr>
            <w:noProof/>
            <w:webHidden/>
          </w:rPr>
          <w:t>22</w:t>
        </w:r>
        <w:r w:rsidR="00B54DFD">
          <w:rPr>
            <w:noProof/>
            <w:webHidden/>
          </w:rPr>
          <w:fldChar w:fldCharType="end"/>
        </w:r>
      </w:hyperlink>
    </w:p>
    <w:p w14:paraId="072E5299" w14:textId="6E3A8CB5"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2" w:history="1">
        <w:r w:rsidR="00B54DFD" w:rsidRPr="003C254C">
          <w:rPr>
            <w:rStyle w:val="Hyperlink"/>
            <w:noProof/>
          </w:rPr>
          <w:t>1.5 Trademarks</w:t>
        </w:r>
        <w:r w:rsidR="00B54DFD">
          <w:rPr>
            <w:noProof/>
            <w:webHidden/>
          </w:rPr>
          <w:tab/>
        </w:r>
        <w:r w:rsidR="00B54DFD">
          <w:rPr>
            <w:noProof/>
            <w:webHidden/>
          </w:rPr>
          <w:fldChar w:fldCharType="begin"/>
        </w:r>
        <w:r w:rsidR="00B54DFD">
          <w:rPr>
            <w:noProof/>
            <w:webHidden/>
          </w:rPr>
          <w:instrText xml:space="preserve"> PAGEREF _Toc6916452 \h </w:instrText>
        </w:r>
        <w:r w:rsidR="00B54DFD">
          <w:rPr>
            <w:noProof/>
            <w:webHidden/>
          </w:rPr>
        </w:r>
        <w:r w:rsidR="00B54DFD">
          <w:rPr>
            <w:noProof/>
            <w:webHidden/>
          </w:rPr>
          <w:fldChar w:fldCharType="separate"/>
        </w:r>
        <w:r w:rsidR="00B54DFD">
          <w:rPr>
            <w:noProof/>
            <w:webHidden/>
          </w:rPr>
          <w:t>23</w:t>
        </w:r>
        <w:r w:rsidR="00B54DFD">
          <w:rPr>
            <w:noProof/>
            <w:webHidden/>
          </w:rPr>
          <w:fldChar w:fldCharType="end"/>
        </w:r>
      </w:hyperlink>
    </w:p>
    <w:p w14:paraId="1723733A" w14:textId="1861E4EC" w:rsidR="00B54DFD" w:rsidRDefault="003700AC">
      <w:pPr>
        <w:pStyle w:val="TOC1"/>
        <w:rPr>
          <w:rFonts w:asciiTheme="minorHAnsi" w:eastAsiaTheme="minorEastAsia" w:hAnsiTheme="minorHAnsi" w:cstheme="minorBidi"/>
          <w:noProof/>
          <w:sz w:val="22"/>
          <w:szCs w:val="22"/>
        </w:rPr>
      </w:pPr>
      <w:hyperlink w:anchor="_Toc6916453" w:history="1">
        <w:r w:rsidR="00B54DFD" w:rsidRPr="003C254C">
          <w:rPr>
            <w:rStyle w:val="Hyperlink"/>
            <w:noProof/>
          </w:rPr>
          <w:t>2</w:t>
        </w:r>
        <w:r w:rsidR="00B54DFD">
          <w:rPr>
            <w:rFonts w:asciiTheme="minorHAnsi" w:eastAsiaTheme="minorEastAsia" w:hAnsiTheme="minorHAnsi" w:cstheme="minorBidi"/>
            <w:noProof/>
            <w:sz w:val="22"/>
            <w:szCs w:val="22"/>
          </w:rPr>
          <w:tab/>
        </w:r>
        <w:r w:rsidR="00B54DFD" w:rsidRPr="003C254C">
          <w:rPr>
            <w:rStyle w:val="Hyperlink"/>
            <w:noProof/>
          </w:rPr>
          <w:t>Conventions</w:t>
        </w:r>
        <w:r w:rsidR="00B54DFD">
          <w:rPr>
            <w:noProof/>
            <w:webHidden/>
          </w:rPr>
          <w:tab/>
        </w:r>
        <w:r w:rsidR="00B54DFD">
          <w:rPr>
            <w:noProof/>
            <w:webHidden/>
          </w:rPr>
          <w:fldChar w:fldCharType="begin"/>
        </w:r>
        <w:r w:rsidR="00B54DFD">
          <w:rPr>
            <w:noProof/>
            <w:webHidden/>
          </w:rPr>
          <w:instrText xml:space="preserve"> PAGEREF _Toc6916453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6084206" w14:textId="05C78CE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4" w:history="1">
        <w:r w:rsidR="00B54DFD" w:rsidRPr="003C254C">
          <w:rPr>
            <w:rStyle w:val="Hyperlink"/>
            <w:noProof/>
          </w:rPr>
          <w:t>2.1 General</w:t>
        </w:r>
        <w:r w:rsidR="00B54DFD">
          <w:rPr>
            <w:noProof/>
            <w:webHidden/>
          </w:rPr>
          <w:tab/>
        </w:r>
        <w:r w:rsidR="00B54DFD">
          <w:rPr>
            <w:noProof/>
            <w:webHidden/>
          </w:rPr>
          <w:fldChar w:fldCharType="begin"/>
        </w:r>
        <w:r w:rsidR="00B54DFD">
          <w:rPr>
            <w:noProof/>
            <w:webHidden/>
          </w:rPr>
          <w:instrText xml:space="preserve"> PAGEREF _Toc6916454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5D9C4BC" w14:textId="44BA4F0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5" w:history="1">
        <w:r w:rsidR="00B54DFD" w:rsidRPr="003C254C">
          <w:rPr>
            <w:rStyle w:val="Hyperlink"/>
            <w:noProof/>
          </w:rPr>
          <w:t>2.2 Format examples</w:t>
        </w:r>
        <w:r w:rsidR="00B54DFD">
          <w:rPr>
            <w:noProof/>
            <w:webHidden/>
          </w:rPr>
          <w:tab/>
        </w:r>
        <w:r w:rsidR="00B54DFD">
          <w:rPr>
            <w:noProof/>
            <w:webHidden/>
          </w:rPr>
          <w:fldChar w:fldCharType="begin"/>
        </w:r>
        <w:r w:rsidR="00B54DFD">
          <w:rPr>
            <w:noProof/>
            <w:webHidden/>
          </w:rPr>
          <w:instrText xml:space="preserve"> PAGEREF _Toc6916455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4E5D30FE" w14:textId="4F9D167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6" w:history="1">
        <w:r w:rsidR="00B54DFD" w:rsidRPr="003C254C">
          <w:rPr>
            <w:rStyle w:val="Hyperlink"/>
            <w:noProof/>
          </w:rPr>
          <w:t>2.3 Property notation</w:t>
        </w:r>
        <w:r w:rsidR="00B54DFD">
          <w:rPr>
            <w:noProof/>
            <w:webHidden/>
          </w:rPr>
          <w:tab/>
        </w:r>
        <w:r w:rsidR="00B54DFD">
          <w:rPr>
            <w:noProof/>
            <w:webHidden/>
          </w:rPr>
          <w:fldChar w:fldCharType="begin"/>
        </w:r>
        <w:r w:rsidR="00B54DFD">
          <w:rPr>
            <w:noProof/>
            <w:webHidden/>
          </w:rPr>
          <w:instrText xml:space="preserve"> PAGEREF _Toc6916456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682D722A" w14:textId="3CE500BE"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7" w:history="1">
        <w:r w:rsidR="00B54DFD" w:rsidRPr="003C254C">
          <w:rPr>
            <w:rStyle w:val="Hyperlink"/>
            <w:noProof/>
          </w:rPr>
          <w:t>2.4 Syntax notation</w:t>
        </w:r>
        <w:r w:rsidR="00B54DFD">
          <w:rPr>
            <w:noProof/>
            <w:webHidden/>
          </w:rPr>
          <w:tab/>
        </w:r>
        <w:r w:rsidR="00B54DFD">
          <w:rPr>
            <w:noProof/>
            <w:webHidden/>
          </w:rPr>
          <w:fldChar w:fldCharType="begin"/>
        </w:r>
        <w:r w:rsidR="00B54DFD">
          <w:rPr>
            <w:noProof/>
            <w:webHidden/>
          </w:rPr>
          <w:instrText xml:space="preserve"> PAGEREF _Toc6916457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328192B2" w14:textId="569459A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58" w:history="1">
        <w:r w:rsidR="00B54DFD" w:rsidRPr="003C254C">
          <w:rPr>
            <w:rStyle w:val="Hyperlink"/>
            <w:noProof/>
          </w:rPr>
          <w:t>2.5 Commonly used objects</w:t>
        </w:r>
        <w:r w:rsidR="00B54DFD">
          <w:rPr>
            <w:noProof/>
            <w:webHidden/>
          </w:rPr>
          <w:tab/>
        </w:r>
        <w:r w:rsidR="00B54DFD">
          <w:rPr>
            <w:noProof/>
            <w:webHidden/>
          </w:rPr>
          <w:fldChar w:fldCharType="begin"/>
        </w:r>
        <w:r w:rsidR="00B54DFD">
          <w:rPr>
            <w:noProof/>
            <w:webHidden/>
          </w:rPr>
          <w:instrText xml:space="preserve"> PAGEREF _Toc6916458 \h </w:instrText>
        </w:r>
        <w:r w:rsidR="00B54DFD">
          <w:rPr>
            <w:noProof/>
            <w:webHidden/>
          </w:rPr>
        </w:r>
        <w:r w:rsidR="00B54DFD">
          <w:rPr>
            <w:noProof/>
            <w:webHidden/>
          </w:rPr>
          <w:fldChar w:fldCharType="separate"/>
        </w:r>
        <w:r w:rsidR="00B54DFD">
          <w:rPr>
            <w:noProof/>
            <w:webHidden/>
          </w:rPr>
          <w:t>24</w:t>
        </w:r>
        <w:r w:rsidR="00B54DFD">
          <w:rPr>
            <w:noProof/>
            <w:webHidden/>
          </w:rPr>
          <w:fldChar w:fldCharType="end"/>
        </w:r>
      </w:hyperlink>
    </w:p>
    <w:p w14:paraId="2FE57D8C" w14:textId="77F9E601" w:rsidR="00B54DFD" w:rsidRDefault="003700AC">
      <w:pPr>
        <w:pStyle w:val="TOC1"/>
        <w:rPr>
          <w:rFonts w:asciiTheme="minorHAnsi" w:eastAsiaTheme="minorEastAsia" w:hAnsiTheme="minorHAnsi" w:cstheme="minorBidi"/>
          <w:noProof/>
          <w:sz w:val="22"/>
          <w:szCs w:val="22"/>
        </w:rPr>
      </w:pPr>
      <w:hyperlink w:anchor="_Toc6916459" w:history="1">
        <w:r w:rsidR="00B54DFD" w:rsidRPr="003C254C">
          <w:rPr>
            <w:rStyle w:val="Hyperlink"/>
            <w:noProof/>
          </w:rPr>
          <w:t>3</w:t>
        </w:r>
        <w:r w:rsidR="00B54DFD">
          <w:rPr>
            <w:rFonts w:asciiTheme="minorHAnsi" w:eastAsiaTheme="minorEastAsia" w:hAnsiTheme="minorHAnsi" w:cstheme="minorBidi"/>
            <w:noProof/>
            <w:sz w:val="22"/>
            <w:szCs w:val="22"/>
          </w:rPr>
          <w:tab/>
        </w:r>
        <w:r w:rsidR="00B54DFD" w:rsidRPr="003C254C">
          <w:rPr>
            <w:rStyle w:val="Hyperlink"/>
            <w:noProof/>
          </w:rPr>
          <w:t>File format</w:t>
        </w:r>
        <w:r w:rsidR="00B54DFD">
          <w:rPr>
            <w:noProof/>
            <w:webHidden/>
          </w:rPr>
          <w:tab/>
        </w:r>
        <w:r w:rsidR="00B54DFD">
          <w:rPr>
            <w:noProof/>
            <w:webHidden/>
          </w:rPr>
          <w:fldChar w:fldCharType="begin"/>
        </w:r>
        <w:r w:rsidR="00B54DFD">
          <w:rPr>
            <w:noProof/>
            <w:webHidden/>
          </w:rPr>
          <w:instrText xml:space="preserve"> PAGEREF _Toc6916459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120E3742" w14:textId="215294E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60" w:history="1">
        <w:r w:rsidR="00B54DFD" w:rsidRPr="003C254C">
          <w:rPr>
            <w:rStyle w:val="Hyperlink"/>
            <w:noProof/>
          </w:rPr>
          <w:t>3.1 General</w:t>
        </w:r>
        <w:r w:rsidR="00B54DFD">
          <w:rPr>
            <w:noProof/>
            <w:webHidden/>
          </w:rPr>
          <w:tab/>
        </w:r>
        <w:r w:rsidR="00B54DFD">
          <w:rPr>
            <w:noProof/>
            <w:webHidden/>
          </w:rPr>
          <w:fldChar w:fldCharType="begin"/>
        </w:r>
        <w:r w:rsidR="00B54DFD">
          <w:rPr>
            <w:noProof/>
            <w:webHidden/>
          </w:rPr>
          <w:instrText xml:space="preserve"> PAGEREF _Toc6916460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466A98D2" w14:textId="03D0099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61" w:history="1">
        <w:r w:rsidR="00B54DFD" w:rsidRPr="003C254C">
          <w:rPr>
            <w:rStyle w:val="Hyperlink"/>
            <w:noProof/>
          </w:rPr>
          <w:t>3.2 SARIF file naming convention</w:t>
        </w:r>
        <w:r w:rsidR="00B54DFD">
          <w:rPr>
            <w:noProof/>
            <w:webHidden/>
          </w:rPr>
          <w:tab/>
        </w:r>
        <w:r w:rsidR="00B54DFD">
          <w:rPr>
            <w:noProof/>
            <w:webHidden/>
          </w:rPr>
          <w:fldChar w:fldCharType="begin"/>
        </w:r>
        <w:r w:rsidR="00B54DFD">
          <w:rPr>
            <w:noProof/>
            <w:webHidden/>
          </w:rPr>
          <w:instrText xml:space="preserve"> PAGEREF _Toc6916461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027592D3" w14:textId="54E09CC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62" w:history="1">
        <w:r w:rsidR="00B54DFD" w:rsidRPr="003C254C">
          <w:rPr>
            <w:rStyle w:val="Hyperlink"/>
            <w:noProof/>
          </w:rPr>
          <w:t>3.3 artifactContent object</w:t>
        </w:r>
        <w:r w:rsidR="00B54DFD">
          <w:rPr>
            <w:noProof/>
            <w:webHidden/>
          </w:rPr>
          <w:tab/>
        </w:r>
        <w:r w:rsidR="00B54DFD">
          <w:rPr>
            <w:noProof/>
            <w:webHidden/>
          </w:rPr>
          <w:fldChar w:fldCharType="begin"/>
        </w:r>
        <w:r w:rsidR="00B54DFD">
          <w:rPr>
            <w:noProof/>
            <w:webHidden/>
          </w:rPr>
          <w:instrText xml:space="preserve"> PAGEREF _Toc6916462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738E56A8" w14:textId="5896419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3" w:history="1">
        <w:r w:rsidR="00B54DFD" w:rsidRPr="003C254C">
          <w:rPr>
            <w:rStyle w:val="Hyperlink"/>
            <w:noProof/>
          </w:rPr>
          <w:t>3.3.1 General</w:t>
        </w:r>
        <w:r w:rsidR="00B54DFD">
          <w:rPr>
            <w:noProof/>
            <w:webHidden/>
          </w:rPr>
          <w:tab/>
        </w:r>
        <w:r w:rsidR="00B54DFD">
          <w:rPr>
            <w:noProof/>
            <w:webHidden/>
          </w:rPr>
          <w:fldChar w:fldCharType="begin"/>
        </w:r>
        <w:r w:rsidR="00B54DFD">
          <w:rPr>
            <w:noProof/>
            <w:webHidden/>
          </w:rPr>
          <w:instrText xml:space="preserve"> PAGEREF _Toc6916463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369F591B" w14:textId="5233BDB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4" w:history="1">
        <w:r w:rsidR="00B54DFD" w:rsidRPr="003C254C">
          <w:rPr>
            <w:rStyle w:val="Hyperlink"/>
            <w:noProof/>
          </w:rPr>
          <w:t>3.3.2 text property</w:t>
        </w:r>
        <w:r w:rsidR="00B54DFD">
          <w:rPr>
            <w:noProof/>
            <w:webHidden/>
          </w:rPr>
          <w:tab/>
        </w:r>
        <w:r w:rsidR="00B54DFD">
          <w:rPr>
            <w:noProof/>
            <w:webHidden/>
          </w:rPr>
          <w:fldChar w:fldCharType="begin"/>
        </w:r>
        <w:r w:rsidR="00B54DFD">
          <w:rPr>
            <w:noProof/>
            <w:webHidden/>
          </w:rPr>
          <w:instrText xml:space="preserve"> PAGEREF _Toc6916464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1A2A24C5" w14:textId="11E8269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5" w:history="1">
        <w:r w:rsidR="00B54DFD" w:rsidRPr="003C254C">
          <w:rPr>
            <w:rStyle w:val="Hyperlink"/>
            <w:noProof/>
          </w:rPr>
          <w:t>3.3.3 binary property</w:t>
        </w:r>
        <w:r w:rsidR="00B54DFD">
          <w:rPr>
            <w:noProof/>
            <w:webHidden/>
          </w:rPr>
          <w:tab/>
        </w:r>
        <w:r w:rsidR="00B54DFD">
          <w:rPr>
            <w:noProof/>
            <w:webHidden/>
          </w:rPr>
          <w:fldChar w:fldCharType="begin"/>
        </w:r>
        <w:r w:rsidR="00B54DFD">
          <w:rPr>
            <w:noProof/>
            <w:webHidden/>
          </w:rPr>
          <w:instrText xml:space="preserve"> PAGEREF _Toc6916465 \h </w:instrText>
        </w:r>
        <w:r w:rsidR="00B54DFD">
          <w:rPr>
            <w:noProof/>
            <w:webHidden/>
          </w:rPr>
        </w:r>
        <w:r w:rsidR="00B54DFD">
          <w:rPr>
            <w:noProof/>
            <w:webHidden/>
          </w:rPr>
          <w:fldChar w:fldCharType="separate"/>
        </w:r>
        <w:r w:rsidR="00B54DFD">
          <w:rPr>
            <w:noProof/>
            <w:webHidden/>
          </w:rPr>
          <w:t>26</w:t>
        </w:r>
        <w:r w:rsidR="00B54DFD">
          <w:rPr>
            <w:noProof/>
            <w:webHidden/>
          </w:rPr>
          <w:fldChar w:fldCharType="end"/>
        </w:r>
      </w:hyperlink>
    </w:p>
    <w:p w14:paraId="5DD169BD" w14:textId="66E0EAA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6" w:history="1">
        <w:r w:rsidR="00B54DFD" w:rsidRPr="003C254C">
          <w:rPr>
            <w:rStyle w:val="Hyperlink"/>
            <w:noProof/>
          </w:rPr>
          <w:t>3.3.4 rendered property</w:t>
        </w:r>
        <w:r w:rsidR="00B54DFD">
          <w:rPr>
            <w:noProof/>
            <w:webHidden/>
          </w:rPr>
          <w:tab/>
        </w:r>
        <w:r w:rsidR="00B54DFD">
          <w:rPr>
            <w:noProof/>
            <w:webHidden/>
          </w:rPr>
          <w:fldChar w:fldCharType="begin"/>
        </w:r>
        <w:r w:rsidR="00B54DFD">
          <w:rPr>
            <w:noProof/>
            <w:webHidden/>
          </w:rPr>
          <w:instrText xml:space="preserve"> PAGEREF _Toc6916466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45D25F23" w14:textId="4EF0B04F"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67" w:history="1">
        <w:r w:rsidR="00B54DFD" w:rsidRPr="003C254C">
          <w:rPr>
            <w:rStyle w:val="Hyperlink"/>
            <w:noProof/>
          </w:rPr>
          <w:t>3.4 artifactLocation object</w:t>
        </w:r>
        <w:r w:rsidR="00B54DFD">
          <w:rPr>
            <w:noProof/>
            <w:webHidden/>
          </w:rPr>
          <w:tab/>
        </w:r>
        <w:r w:rsidR="00B54DFD">
          <w:rPr>
            <w:noProof/>
            <w:webHidden/>
          </w:rPr>
          <w:fldChar w:fldCharType="begin"/>
        </w:r>
        <w:r w:rsidR="00B54DFD">
          <w:rPr>
            <w:noProof/>
            <w:webHidden/>
          </w:rPr>
          <w:instrText xml:space="preserve"> PAGEREF _Toc6916467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329895A3" w14:textId="11EE61E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8" w:history="1">
        <w:r w:rsidR="00B54DFD" w:rsidRPr="003C254C">
          <w:rPr>
            <w:rStyle w:val="Hyperlink"/>
            <w:noProof/>
          </w:rPr>
          <w:t>3.4.1 General</w:t>
        </w:r>
        <w:r w:rsidR="00B54DFD">
          <w:rPr>
            <w:noProof/>
            <w:webHidden/>
          </w:rPr>
          <w:tab/>
        </w:r>
        <w:r w:rsidR="00B54DFD">
          <w:rPr>
            <w:noProof/>
            <w:webHidden/>
          </w:rPr>
          <w:fldChar w:fldCharType="begin"/>
        </w:r>
        <w:r w:rsidR="00B54DFD">
          <w:rPr>
            <w:noProof/>
            <w:webHidden/>
          </w:rPr>
          <w:instrText xml:space="preserve"> PAGEREF _Toc6916468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22B1527A" w14:textId="73DD771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69" w:history="1">
        <w:r w:rsidR="00B54DFD" w:rsidRPr="003C254C">
          <w:rPr>
            <w:rStyle w:val="Hyperlink"/>
            <w:noProof/>
          </w:rPr>
          <w:t>3.4.2 Constraints</w:t>
        </w:r>
        <w:r w:rsidR="00B54DFD">
          <w:rPr>
            <w:noProof/>
            <w:webHidden/>
          </w:rPr>
          <w:tab/>
        </w:r>
        <w:r w:rsidR="00B54DFD">
          <w:rPr>
            <w:noProof/>
            <w:webHidden/>
          </w:rPr>
          <w:fldChar w:fldCharType="begin"/>
        </w:r>
        <w:r w:rsidR="00B54DFD">
          <w:rPr>
            <w:noProof/>
            <w:webHidden/>
          </w:rPr>
          <w:instrText xml:space="preserve"> PAGEREF _Toc6916469 \h </w:instrText>
        </w:r>
        <w:r w:rsidR="00B54DFD">
          <w:rPr>
            <w:noProof/>
            <w:webHidden/>
          </w:rPr>
        </w:r>
        <w:r w:rsidR="00B54DFD">
          <w:rPr>
            <w:noProof/>
            <w:webHidden/>
          </w:rPr>
          <w:fldChar w:fldCharType="separate"/>
        </w:r>
        <w:r w:rsidR="00B54DFD">
          <w:rPr>
            <w:noProof/>
            <w:webHidden/>
          </w:rPr>
          <w:t>27</w:t>
        </w:r>
        <w:r w:rsidR="00B54DFD">
          <w:rPr>
            <w:noProof/>
            <w:webHidden/>
          </w:rPr>
          <w:fldChar w:fldCharType="end"/>
        </w:r>
      </w:hyperlink>
    </w:p>
    <w:p w14:paraId="07B5D802" w14:textId="69BEFF1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0" w:history="1">
        <w:r w:rsidR="00B54DFD" w:rsidRPr="003C254C">
          <w:rPr>
            <w:rStyle w:val="Hyperlink"/>
            <w:noProof/>
          </w:rPr>
          <w:t>3.4.3 uri property</w:t>
        </w:r>
        <w:r w:rsidR="00B54DFD">
          <w:rPr>
            <w:noProof/>
            <w:webHidden/>
          </w:rPr>
          <w:tab/>
        </w:r>
        <w:r w:rsidR="00B54DFD">
          <w:rPr>
            <w:noProof/>
            <w:webHidden/>
          </w:rPr>
          <w:fldChar w:fldCharType="begin"/>
        </w:r>
        <w:r w:rsidR="00B54DFD">
          <w:rPr>
            <w:noProof/>
            <w:webHidden/>
          </w:rPr>
          <w:instrText xml:space="preserve"> PAGEREF _Toc6916470 \h </w:instrText>
        </w:r>
        <w:r w:rsidR="00B54DFD">
          <w:rPr>
            <w:noProof/>
            <w:webHidden/>
          </w:rPr>
        </w:r>
        <w:r w:rsidR="00B54DFD">
          <w:rPr>
            <w:noProof/>
            <w:webHidden/>
          </w:rPr>
          <w:fldChar w:fldCharType="separate"/>
        </w:r>
        <w:r w:rsidR="00B54DFD">
          <w:rPr>
            <w:noProof/>
            <w:webHidden/>
          </w:rPr>
          <w:t>28</w:t>
        </w:r>
        <w:r w:rsidR="00B54DFD">
          <w:rPr>
            <w:noProof/>
            <w:webHidden/>
          </w:rPr>
          <w:fldChar w:fldCharType="end"/>
        </w:r>
      </w:hyperlink>
    </w:p>
    <w:p w14:paraId="662C755A" w14:textId="79ACEB7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1" w:history="1">
        <w:r w:rsidR="00B54DFD" w:rsidRPr="003C254C">
          <w:rPr>
            <w:rStyle w:val="Hyperlink"/>
            <w:noProof/>
          </w:rPr>
          <w:t>3.4.4 uriBaseId property</w:t>
        </w:r>
        <w:r w:rsidR="00B54DFD">
          <w:rPr>
            <w:noProof/>
            <w:webHidden/>
          </w:rPr>
          <w:tab/>
        </w:r>
        <w:r w:rsidR="00B54DFD">
          <w:rPr>
            <w:noProof/>
            <w:webHidden/>
          </w:rPr>
          <w:fldChar w:fldCharType="begin"/>
        </w:r>
        <w:r w:rsidR="00B54DFD">
          <w:rPr>
            <w:noProof/>
            <w:webHidden/>
          </w:rPr>
          <w:instrText xml:space="preserve"> PAGEREF _Toc6916471 \h </w:instrText>
        </w:r>
        <w:r w:rsidR="00B54DFD">
          <w:rPr>
            <w:noProof/>
            <w:webHidden/>
          </w:rPr>
        </w:r>
        <w:r w:rsidR="00B54DFD">
          <w:rPr>
            <w:noProof/>
            <w:webHidden/>
          </w:rPr>
          <w:fldChar w:fldCharType="separate"/>
        </w:r>
        <w:r w:rsidR="00B54DFD">
          <w:rPr>
            <w:noProof/>
            <w:webHidden/>
          </w:rPr>
          <w:t>28</w:t>
        </w:r>
        <w:r w:rsidR="00B54DFD">
          <w:rPr>
            <w:noProof/>
            <w:webHidden/>
          </w:rPr>
          <w:fldChar w:fldCharType="end"/>
        </w:r>
      </w:hyperlink>
    </w:p>
    <w:p w14:paraId="529EF97A" w14:textId="63EF83A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2" w:history="1">
        <w:r w:rsidR="00B54DFD" w:rsidRPr="003C254C">
          <w:rPr>
            <w:rStyle w:val="Hyperlink"/>
            <w:noProof/>
          </w:rPr>
          <w:t>3.4.5 index property</w:t>
        </w:r>
        <w:r w:rsidR="00B54DFD">
          <w:rPr>
            <w:noProof/>
            <w:webHidden/>
          </w:rPr>
          <w:tab/>
        </w:r>
        <w:r w:rsidR="00B54DFD">
          <w:rPr>
            <w:noProof/>
            <w:webHidden/>
          </w:rPr>
          <w:fldChar w:fldCharType="begin"/>
        </w:r>
        <w:r w:rsidR="00B54DFD">
          <w:rPr>
            <w:noProof/>
            <w:webHidden/>
          </w:rPr>
          <w:instrText xml:space="preserve"> PAGEREF _Toc6916472 \h </w:instrText>
        </w:r>
        <w:r w:rsidR="00B54DFD">
          <w:rPr>
            <w:noProof/>
            <w:webHidden/>
          </w:rPr>
        </w:r>
        <w:r w:rsidR="00B54DFD">
          <w:rPr>
            <w:noProof/>
            <w:webHidden/>
          </w:rPr>
          <w:fldChar w:fldCharType="separate"/>
        </w:r>
        <w:r w:rsidR="00B54DFD">
          <w:rPr>
            <w:noProof/>
            <w:webHidden/>
          </w:rPr>
          <w:t>29</w:t>
        </w:r>
        <w:r w:rsidR="00B54DFD">
          <w:rPr>
            <w:noProof/>
            <w:webHidden/>
          </w:rPr>
          <w:fldChar w:fldCharType="end"/>
        </w:r>
      </w:hyperlink>
    </w:p>
    <w:p w14:paraId="37D599DC" w14:textId="44B50AC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3" w:history="1">
        <w:r w:rsidR="00B54DFD" w:rsidRPr="003C254C">
          <w:rPr>
            <w:rStyle w:val="Hyperlink"/>
            <w:noProof/>
          </w:rPr>
          <w:t>3.4.6 description property</w:t>
        </w:r>
        <w:r w:rsidR="00B54DFD">
          <w:rPr>
            <w:noProof/>
            <w:webHidden/>
          </w:rPr>
          <w:tab/>
        </w:r>
        <w:r w:rsidR="00B54DFD">
          <w:rPr>
            <w:noProof/>
            <w:webHidden/>
          </w:rPr>
          <w:fldChar w:fldCharType="begin"/>
        </w:r>
        <w:r w:rsidR="00B54DFD">
          <w:rPr>
            <w:noProof/>
            <w:webHidden/>
          </w:rPr>
          <w:instrText xml:space="preserve"> PAGEREF _Toc6916473 \h </w:instrText>
        </w:r>
        <w:r w:rsidR="00B54DFD">
          <w:rPr>
            <w:noProof/>
            <w:webHidden/>
          </w:rPr>
        </w:r>
        <w:r w:rsidR="00B54DFD">
          <w:rPr>
            <w:noProof/>
            <w:webHidden/>
          </w:rPr>
          <w:fldChar w:fldCharType="separate"/>
        </w:r>
        <w:r w:rsidR="00B54DFD">
          <w:rPr>
            <w:noProof/>
            <w:webHidden/>
          </w:rPr>
          <w:t>30</w:t>
        </w:r>
        <w:r w:rsidR="00B54DFD">
          <w:rPr>
            <w:noProof/>
            <w:webHidden/>
          </w:rPr>
          <w:fldChar w:fldCharType="end"/>
        </w:r>
      </w:hyperlink>
    </w:p>
    <w:p w14:paraId="187C4CEA" w14:textId="766A8D9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4" w:history="1">
        <w:r w:rsidR="00B54DFD" w:rsidRPr="003C254C">
          <w:rPr>
            <w:rStyle w:val="Hyperlink"/>
            <w:noProof/>
          </w:rPr>
          <w:t>3.4.7 Guidance on the use of artifactLocation objects</w:t>
        </w:r>
        <w:r w:rsidR="00B54DFD">
          <w:rPr>
            <w:noProof/>
            <w:webHidden/>
          </w:rPr>
          <w:tab/>
        </w:r>
        <w:r w:rsidR="00B54DFD">
          <w:rPr>
            <w:noProof/>
            <w:webHidden/>
          </w:rPr>
          <w:fldChar w:fldCharType="begin"/>
        </w:r>
        <w:r w:rsidR="00B54DFD">
          <w:rPr>
            <w:noProof/>
            <w:webHidden/>
          </w:rPr>
          <w:instrText xml:space="preserve"> PAGEREF _Toc6916474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739F6520" w14:textId="342943D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75" w:history="1">
        <w:r w:rsidR="00B54DFD" w:rsidRPr="003C254C">
          <w:rPr>
            <w:rStyle w:val="Hyperlink"/>
            <w:noProof/>
          </w:rPr>
          <w:t>3.5 String properties</w:t>
        </w:r>
        <w:r w:rsidR="00B54DFD">
          <w:rPr>
            <w:noProof/>
            <w:webHidden/>
          </w:rPr>
          <w:tab/>
        </w:r>
        <w:r w:rsidR="00B54DFD">
          <w:rPr>
            <w:noProof/>
            <w:webHidden/>
          </w:rPr>
          <w:fldChar w:fldCharType="begin"/>
        </w:r>
        <w:r w:rsidR="00B54DFD">
          <w:rPr>
            <w:noProof/>
            <w:webHidden/>
          </w:rPr>
          <w:instrText xml:space="preserve"> PAGEREF _Toc6916475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44F77EB3" w14:textId="6D38839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6" w:history="1">
        <w:r w:rsidR="00B54DFD" w:rsidRPr="003C254C">
          <w:rPr>
            <w:rStyle w:val="Hyperlink"/>
            <w:noProof/>
          </w:rPr>
          <w:t>3.5.1 Localizable strings</w:t>
        </w:r>
        <w:r w:rsidR="00B54DFD">
          <w:rPr>
            <w:noProof/>
            <w:webHidden/>
          </w:rPr>
          <w:tab/>
        </w:r>
        <w:r w:rsidR="00B54DFD">
          <w:rPr>
            <w:noProof/>
            <w:webHidden/>
          </w:rPr>
          <w:fldChar w:fldCharType="begin"/>
        </w:r>
        <w:r w:rsidR="00B54DFD">
          <w:rPr>
            <w:noProof/>
            <w:webHidden/>
          </w:rPr>
          <w:instrText xml:space="preserve"> PAGEREF _Toc6916476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65C47F74" w14:textId="4D4FB8C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7" w:history="1">
        <w:r w:rsidR="00B54DFD" w:rsidRPr="003C254C">
          <w:rPr>
            <w:rStyle w:val="Hyperlink"/>
            <w:noProof/>
          </w:rPr>
          <w:t>3.5.2 Redactable strings</w:t>
        </w:r>
        <w:r w:rsidR="00B54DFD">
          <w:rPr>
            <w:noProof/>
            <w:webHidden/>
          </w:rPr>
          <w:tab/>
        </w:r>
        <w:r w:rsidR="00B54DFD">
          <w:rPr>
            <w:noProof/>
            <w:webHidden/>
          </w:rPr>
          <w:fldChar w:fldCharType="begin"/>
        </w:r>
        <w:r w:rsidR="00B54DFD">
          <w:rPr>
            <w:noProof/>
            <w:webHidden/>
          </w:rPr>
          <w:instrText xml:space="preserve"> PAGEREF _Toc6916477 \h </w:instrText>
        </w:r>
        <w:r w:rsidR="00B54DFD">
          <w:rPr>
            <w:noProof/>
            <w:webHidden/>
          </w:rPr>
        </w:r>
        <w:r w:rsidR="00B54DFD">
          <w:rPr>
            <w:noProof/>
            <w:webHidden/>
          </w:rPr>
          <w:fldChar w:fldCharType="separate"/>
        </w:r>
        <w:r w:rsidR="00B54DFD">
          <w:rPr>
            <w:noProof/>
            <w:webHidden/>
          </w:rPr>
          <w:t>31</w:t>
        </w:r>
        <w:r w:rsidR="00B54DFD">
          <w:rPr>
            <w:noProof/>
            <w:webHidden/>
          </w:rPr>
          <w:fldChar w:fldCharType="end"/>
        </w:r>
      </w:hyperlink>
    </w:p>
    <w:p w14:paraId="3E5A6A98" w14:textId="1253D10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8" w:history="1">
        <w:r w:rsidR="00B54DFD" w:rsidRPr="003C254C">
          <w:rPr>
            <w:rStyle w:val="Hyperlink"/>
            <w:noProof/>
          </w:rPr>
          <w:t>3.5.3 GUID-valued strings</w:t>
        </w:r>
        <w:r w:rsidR="00B54DFD">
          <w:rPr>
            <w:noProof/>
            <w:webHidden/>
          </w:rPr>
          <w:tab/>
        </w:r>
        <w:r w:rsidR="00B54DFD">
          <w:rPr>
            <w:noProof/>
            <w:webHidden/>
          </w:rPr>
          <w:fldChar w:fldCharType="begin"/>
        </w:r>
        <w:r w:rsidR="00B54DFD">
          <w:rPr>
            <w:noProof/>
            <w:webHidden/>
          </w:rPr>
          <w:instrText xml:space="preserve"> PAGEREF _Toc6916478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2DB820D0" w14:textId="4873BF6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79" w:history="1">
        <w:r w:rsidR="00B54DFD" w:rsidRPr="003C254C">
          <w:rPr>
            <w:rStyle w:val="Hyperlink"/>
            <w:noProof/>
          </w:rPr>
          <w:t>3.5.4 Hierarchical strings</w:t>
        </w:r>
        <w:r w:rsidR="00B54DFD">
          <w:rPr>
            <w:noProof/>
            <w:webHidden/>
          </w:rPr>
          <w:tab/>
        </w:r>
        <w:r w:rsidR="00B54DFD">
          <w:rPr>
            <w:noProof/>
            <w:webHidden/>
          </w:rPr>
          <w:fldChar w:fldCharType="begin"/>
        </w:r>
        <w:r w:rsidR="00B54DFD">
          <w:rPr>
            <w:noProof/>
            <w:webHidden/>
          </w:rPr>
          <w:instrText xml:space="preserve"> PAGEREF _Toc6916479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0BCF8C01" w14:textId="4D66CE9C" w:rsidR="00B54DFD" w:rsidRDefault="003700AC">
      <w:pPr>
        <w:pStyle w:val="TOC4"/>
        <w:tabs>
          <w:tab w:val="right" w:leader="dot" w:pos="9350"/>
        </w:tabs>
        <w:rPr>
          <w:rFonts w:asciiTheme="minorHAnsi" w:eastAsiaTheme="minorEastAsia" w:hAnsiTheme="minorHAnsi" w:cstheme="minorBidi"/>
          <w:noProof/>
          <w:sz w:val="22"/>
          <w:szCs w:val="22"/>
        </w:rPr>
      </w:pPr>
      <w:hyperlink w:anchor="_Toc6916480" w:history="1">
        <w:r w:rsidR="00B54DFD" w:rsidRPr="003C254C">
          <w:rPr>
            <w:rStyle w:val="Hyperlink"/>
            <w:noProof/>
          </w:rPr>
          <w:t>3.5.4.1 General</w:t>
        </w:r>
        <w:r w:rsidR="00B54DFD">
          <w:rPr>
            <w:noProof/>
            <w:webHidden/>
          </w:rPr>
          <w:tab/>
        </w:r>
        <w:r w:rsidR="00B54DFD">
          <w:rPr>
            <w:noProof/>
            <w:webHidden/>
          </w:rPr>
          <w:fldChar w:fldCharType="begin"/>
        </w:r>
        <w:r w:rsidR="00B54DFD">
          <w:rPr>
            <w:noProof/>
            <w:webHidden/>
          </w:rPr>
          <w:instrText xml:space="preserve"> PAGEREF _Toc6916480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343ABDEF" w14:textId="002BF0B9" w:rsidR="00B54DFD" w:rsidRDefault="003700AC">
      <w:pPr>
        <w:pStyle w:val="TOC4"/>
        <w:tabs>
          <w:tab w:val="right" w:leader="dot" w:pos="9350"/>
        </w:tabs>
        <w:rPr>
          <w:rFonts w:asciiTheme="minorHAnsi" w:eastAsiaTheme="minorEastAsia" w:hAnsiTheme="minorHAnsi" w:cstheme="minorBidi"/>
          <w:noProof/>
          <w:sz w:val="22"/>
          <w:szCs w:val="22"/>
        </w:rPr>
      </w:pPr>
      <w:hyperlink w:anchor="_Toc6916481" w:history="1">
        <w:r w:rsidR="00B54DFD" w:rsidRPr="003C254C">
          <w:rPr>
            <w:rStyle w:val="Hyperlink"/>
            <w:noProof/>
          </w:rPr>
          <w:t>3.5.4.2 Versioned hierarchical strings</w:t>
        </w:r>
        <w:r w:rsidR="00B54DFD">
          <w:rPr>
            <w:noProof/>
            <w:webHidden/>
          </w:rPr>
          <w:tab/>
        </w:r>
        <w:r w:rsidR="00B54DFD">
          <w:rPr>
            <w:noProof/>
            <w:webHidden/>
          </w:rPr>
          <w:fldChar w:fldCharType="begin"/>
        </w:r>
        <w:r w:rsidR="00B54DFD">
          <w:rPr>
            <w:noProof/>
            <w:webHidden/>
          </w:rPr>
          <w:instrText xml:space="preserve"> PAGEREF _Toc6916481 \h </w:instrText>
        </w:r>
        <w:r w:rsidR="00B54DFD">
          <w:rPr>
            <w:noProof/>
            <w:webHidden/>
          </w:rPr>
        </w:r>
        <w:r w:rsidR="00B54DFD">
          <w:rPr>
            <w:noProof/>
            <w:webHidden/>
          </w:rPr>
          <w:fldChar w:fldCharType="separate"/>
        </w:r>
        <w:r w:rsidR="00B54DFD">
          <w:rPr>
            <w:noProof/>
            <w:webHidden/>
          </w:rPr>
          <w:t>32</w:t>
        </w:r>
        <w:r w:rsidR="00B54DFD">
          <w:rPr>
            <w:noProof/>
            <w:webHidden/>
          </w:rPr>
          <w:fldChar w:fldCharType="end"/>
        </w:r>
      </w:hyperlink>
    </w:p>
    <w:p w14:paraId="4C953CCF" w14:textId="38DA9AA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82" w:history="1">
        <w:r w:rsidR="00B54DFD" w:rsidRPr="003C254C">
          <w:rPr>
            <w:rStyle w:val="Hyperlink"/>
            <w:noProof/>
          </w:rPr>
          <w:t>3.6 Object properties</w:t>
        </w:r>
        <w:r w:rsidR="00B54DFD">
          <w:rPr>
            <w:noProof/>
            <w:webHidden/>
          </w:rPr>
          <w:tab/>
        </w:r>
        <w:r w:rsidR="00B54DFD">
          <w:rPr>
            <w:noProof/>
            <w:webHidden/>
          </w:rPr>
          <w:fldChar w:fldCharType="begin"/>
        </w:r>
        <w:r w:rsidR="00B54DFD">
          <w:rPr>
            <w:noProof/>
            <w:webHidden/>
          </w:rPr>
          <w:instrText xml:space="preserve"> PAGEREF _Toc6916482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144AB9E1" w14:textId="765532E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83" w:history="1">
        <w:r w:rsidR="00B54DFD" w:rsidRPr="003C254C">
          <w:rPr>
            <w:rStyle w:val="Hyperlink"/>
            <w:noProof/>
          </w:rPr>
          <w:t>3.7 Array properties</w:t>
        </w:r>
        <w:r w:rsidR="00B54DFD">
          <w:rPr>
            <w:noProof/>
            <w:webHidden/>
          </w:rPr>
          <w:tab/>
        </w:r>
        <w:r w:rsidR="00B54DFD">
          <w:rPr>
            <w:noProof/>
            <w:webHidden/>
          </w:rPr>
          <w:fldChar w:fldCharType="begin"/>
        </w:r>
        <w:r w:rsidR="00B54DFD">
          <w:rPr>
            <w:noProof/>
            <w:webHidden/>
          </w:rPr>
          <w:instrText xml:space="preserve"> PAGEREF _Toc6916483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11C996B4" w14:textId="6458413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84" w:history="1">
        <w:r w:rsidR="00B54DFD" w:rsidRPr="003C254C">
          <w:rPr>
            <w:rStyle w:val="Hyperlink"/>
            <w:noProof/>
          </w:rPr>
          <w:t>3.7.1 General</w:t>
        </w:r>
        <w:r w:rsidR="00B54DFD">
          <w:rPr>
            <w:noProof/>
            <w:webHidden/>
          </w:rPr>
          <w:tab/>
        </w:r>
        <w:r w:rsidR="00B54DFD">
          <w:rPr>
            <w:noProof/>
            <w:webHidden/>
          </w:rPr>
          <w:fldChar w:fldCharType="begin"/>
        </w:r>
        <w:r w:rsidR="00B54DFD">
          <w:rPr>
            <w:noProof/>
            <w:webHidden/>
          </w:rPr>
          <w:instrText xml:space="preserve"> PAGEREF _Toc6916484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7DA72013" w14:textId="7D33E2D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85" w:history="1">
        <w:r w:rsidR="00B54DFD" w:rsidRPr="003C254C">
          <w:rPr>
            <w:rStyle w:val="Hyperlink"/>
            <w:noProof/>
          </w:rPr>
          <w:t>3.7.2 Default value</w:t>
        </w:r>
        <w:r w:rsidR="00B54DFD">
          <w:rPr>
            <w:noProof/>
            <w:webHidden/>
          </w:rPr>
          <w:tab/>
        </w:r>
        <w:r w:rsidR="00B54DFD">
          <w:rPr>
            <w:noProof/>
            <w:webHidden/>
          </w:rPr>
          <w:fldChar w:fldCharType="begin"/>
        </w:r>
        <w:r w:rsidR="00B54DFD">
          <w:rPr>
            <w:noProof/>
            <w:webHidden/>
          </w:rPr>
          <w:instrText xml:space="preserve"> PAGEREF _Toc6916485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0F866AF2" w14:textId="14C3300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86" w:history="1">
        <w:r w:rsidR="00B54DFD" w:rsidRPr="003C254C">
          <w:rPr>
            <w:rStyle w:val="Hyperlink"/>
            <w:noProof/>
          </w:rPr>
          <w:t>3.7.3 Array properties with unique values</w:t>
        </w:r>
        <w:r w:rsidR="00B54DFD">
          <w:rPr>
            <w:noProof/>
            <w:webHidden/>
          </w:rPr>
          <w:tab/>
        </w:r>
        <w:r w:rsidR="00B54DFD">
          <w:rPr>
            <w:noProof/>
            <w:webHidden/>
          </w:rPr>
          <w:fldChar w:fldCharType="begin"/>
        </w:r>
        <w:r w:rsidR="00B54DFD">
          <w:rPr>
            <w:noProof/>
            <w:webHidden/>
          </w:rPr>
          <w:instrText xml:space="preserve"> PAGEREF _Toc6916486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32C18B13" w14:textId="1C6E5DB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87" w:history="1">
        <w:r w:rsidR="00B54DFD" w:rsidRPr="003C254C">
          <w:rPr>
            <w:rStyle w:val="Hyperlink"/>
            <w:noProof/>
          </w:rPr>
          <w:t>3.7.4 Array indices</w:t>
        </w:r>
        <w:r w:rsidR="00B54DFD">
          <w:rPr>
            <w:noProof/>
            <w:webHidden/>
          </w:rPr>
          <w:tab/>
        </w:r>
        <w:r w:rsidR="00B54DFD">
          <w:rPr>
            <w:noProof/>
            <w:webHidden/>
          </w:rPr>
          <w:fldChar w:fldCharType="begin"/>
        </w:r>
        <w:r w:rsidR="00B54DFD">
          <w:rPr>
            <w:noProof/>
            <w:webHidden/>
          </w:rPr>
          <w:instrText xml:space="preserve"> PAGEREF _Toc6916487 \h </w:instrText>
        </w:r>
        <w:r w:rsidR="00B54DFD">
          <w:rPr>
            <w:noProof/>
            <w:webHidden/>
          </w:rPr>
        </w:r>
        <w:r w:rsidR="00B54DFD">
          <w:rPr>
            <w:noProof/>
            <w:webHidden/>
          </w:rPr>
          <w:fldChar w:fldCharType="separate"/>
        </w:r>
        <w:r w:rsidR="00B54DFD">
          <w:rPr>
            <w:noProof/>
            <w:webHidden/>
          </w:rPr>
          <w:t>33</w:t>
        </w:r>
        <w:r w:rsidR="00B54DFD">
          <w:rPr>
            <w:noProof/>
            <w:webHidden/>
          </w:rPr>
          <w:fldChar w:fldCharType="end"/>
        </w:r>
      </w:hyperlink>
    </w:p>
    <w:p w14:paraId="4601247B" w14:textId="2F569A7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88" w:history="1">
        <w:r w:rsidR="00B54DFD" w:rsidRPr="003C254C">
          <w:rPr>
            <w:rStyle w:val="Hyperlink"/>
            <w:noProof/>
          </w:rPr>
          <w:t>3.8 Property bags</w:t>
        </w:r>
        <w:r w:rsidR="00B54DFD">
          <w:rPr>
            <w:noProof/>
            <w:webHidden/>
          </w:rPr>
          <w:tab/>
        </w:r>
        <w:r w:rsidR="00B54DFD">
          <w:rPr>
            <w:noProof/>
            <w:webHidden/>
          </w:rPr>
          <w:fldChar w:fldCharType="begin"/>
        </w:r>
        <w:r w:rsidR="00B54DFD">
          <w:rPr>
            <w:noProof/>
            <w:webHidden/>
          </w:rPr>
          <w:instrText xml:space="preserve"> PAGEREF _Toc6916488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34E14E96" w14:textId="0E939E1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89" w:history="1">
        <w:r w:rsidR="00B54DFD" w:rsidRPr="003C254C">
          <w:rPr>
            <w:rStyle w:val="Hyperlink"/>
            <w:noProof/>
          </w:rPr>
          <w:t>3.8.1 General</w:t>
        </w:r>
        <w:r w:rsidR="00B54DFD">
          <w:rPr>
            <w:noProof/>
            <w:webHidden/>
          </w:rPr>
          <w:tab/>
        </w:r>
        <w:r w:rsidR="00B54DFD">
          <w:rPr>
            <w:noProof/>
            <w:webHidden/>
          </w:rPr>
          <w:fldChar w:fldCharType="begin"/>
        </w:r>
        <w:r w:rsidR="00B54DFD">
          <w:rPr>
            <w:noProof/>
            <w:webHidden/>
          </w:rPr>
          <w:instrText xml:space="preserve"> PAGEREF _Toc6916489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4290AA68" w14:textId="34E11B9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90" w:history="1">
        <w:r w:rsidR="00B54DFD" w:rsidRPr="003C254C">
          <w:rPr>
            <w:rStyle w:val="Hyperlink"/>
            <w:noProof/>
          </w:rPr>
          <w:t>3.8.2 Tags</w:t>
        </w:r>
        <w:r w:rsidR="00B54DFD">
          <w:rPr>
            <w:noProof/>
            <w:webHidden/>
          </w:rPr>
          <w:tab/>
        </w:r>
        <w:r w:rsidR="00B54DFD">
          <w:rPr>
            <w:noProof/>
            <w:webHidden/>
          </w:rPr>
          <w:fldChar w:fldCharType="begin"/>
        </w:r>
        <w:r w:rsidR="00B54DFD">
          <w:rPr>
            <w:noProof/>
            <w:webHidden/>
          </w:rPr>
          <w:instrText xml:space="preserve"> PAGEREF _Toc6916490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42E6306C" w14:textId="1E475BDD" w:rsidR="00B54DFD" w:rsidRDefault="003700AC">
      <w:pPr>
        <w:pStyle w:val="TOC4"/>
        <w:tabs>
          <w:tab w:val="right" w:leader="dot" w:pos="9350"/>
        </w:tabs>
        <w:rPr>
          <w:rFonts w:asciiTheme="minorHAnsi" w:eastAsiaTheme="minorEastAsia" w:hAnsiTheme="minorHAnsi" w:cstheme="minorBidi"/>
          <w:noProof/>
          <w:sz w:val="22"/>
          <w:szCs w:val="22"/>
        </w:rPr>
      </w:pPr>
      <w:hyperlink w:anchor="_Toc6916491" w:history="1">
        <w:r w:rsidR="00B54DFD" w:rsidRPr="003C254C">
          <w:rPr>
            <w:rStyle w:val="Hyperlink"/>
            <w:noProof/>
          </w:rPr>
          <w:t>3.8.2.1 General</w:t>
        </w:r>
        <w:r w:rsidR="00B54DFD">
          <w:rPr>
            <w:noProof/>
            <w:webHidden/>
          </w:rPr>
          <w:tab/>
        </w:r>
        <w:r w:rsidR="00B54DFD">
          <w:rPr>
            <w:noProof/>
            <w:webHidden/>
          </w:rPr>
          <w:fldChar w:fldCharType="begin"/>
        </w:r>
        <w:r w:rsidR="00B54DFD">
          <w:rPr>
            <w:noProof/>
            <w:webHidden/>
          </w:rPr>
          <w:instrText xml:space="preserve"> PAGEREF _Toc6916491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13DC7481" w14:textId="04AAFE98" w:rsidR="00B54DFD" w:rsidRDefault="003700AC">
      <w:pPr>
        <w:pStyle w:val="TOC4"/>
        <w:tabs>
          <w:tab w:val="right" w:leader="dot" w:pos="9350"/>
        </w:tabs>
        <w:rPr>
          <w:rFonts w:asciiTheme="minorHAnsi" w:eastAsiaTheme="minorEastAsia" w:hAnsiTheme="minorHAnsi" w:cstheme="minorBidi"/>
          <w:noProof/>
          <w:sz w:val="22"/>
          <w:szCs w:val="22"/>
        </w:rPr>
      </w:pPr>
      <w:hyperlink w:anchor="_Toc6916492" w:history="1">
        <w:r w:rsidR="00B54DFD" w:rsidRPr="003C254C">
          <w:rPr>
            <w:rStyle w:val="Hyperlink"/>
            <w:noProof/>
          </w:rPr>
          <w:t>3.8.2.2 Tag metadata</w:t>
        </w:r>
        <w:r w:rsidR="00B54DFD">
          <w:rPr>
            <w:noProof/>
            <w:webHidden/>
          </w:rPr>
          <w:tab/>
        </w:r>
        <w:r w:rsidR="00B54DFD">
          <w:rPr>
            <w:noProof/>
            <w:webHidden/>
          </w:rPr>
          <w:fldChar w:fldCharType="begin"/>
        </w:r>
        <w:r w:rsidR="00B54DFD">
          <w:rPr>
            <w:noProof/>
            <w:webHidden/>
          </w:rPr>
          <w:instrText xml:space="preserve"> PAGEREF _Toc6916492 \h </w:instrText>
        </w:r>
        <w:r w:rsidR="00B54DFD">
          <w:rPr>
            <w:noProof/>
            <w:webHidden/>
          </w:rPr>
        </w:r>
        <w:r w:rsidR="00B54DFD">
          <w:rPr>
            <w:noProof/>
            <w:webHidden/>
          </w:rPr>
          <w:fldChar w:fldCharType="separate"/>
        </w:r>
        <w:r w:rsidR="00B54DFD">
          <w:rPr>
            <w:noProof/>
            <w:webHidden/>
          </w:rPr>
          <w:t>34</w:t>
        </w:r>
        <w:r w:rsidR="00B54DFD">
          <w:rPr>
            <w:noProof/>
            <w:webHidden/>
          </w:rPr>
          <w:fldChar w:fldCharType="end"/>
        </w:r>
      </w:hyperlink>
    </w:p>
    <w:p w14:paraId="0B6E4777" w14:textId="2F74358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93" w:history="1">
        <w:r w:rsidR="00B54DFD" w:rsidRPr="003C254C">
          <w:rPr>
            <w:rStyle w:val="Hyperlink"/>
            <w:noProof/>
          </w:rPr>
          <w:t>3.9 Date/time properties</w:t>
        </w:r>
        <w:r w:rsidR="00B54DFD">
          <w:rPr>
            <w:noProof/>
            <w:webHidden/>
          </w:rPr>
          <w:tab/>
        </w:r>
        <w:r w:rsidR="00B54DFD">
          <w:rPr>
            <w:noProof/>
            <w:webHidden/>
          </w:rPr>
          <w:fldChar w:fldCharType="begin"/>
        </w:r>
        <w:r w:rsidR="00B54DFD">
          <w:rPr>
            <w:noProof/>
            <w:webHidden/>
          </w:rPr>
          <w:instrText xml:space="preserve"> PAGEREF _Toc6916493 \h </w:instrText>
        </w:r>
        <w:r w:rsidR="00B54DFD">
          <w:rPr>
            <w:noProof/>
            <w:webHidden/>
          </w:rPr>
        </w:r>
        <w:r w:rsidR="00B54DFD">
          <w:rPr>
            <w:noProof/>
            <w:webHidden/>
          </w:rPr>
          <w:fldChar w:fldCharType="separate"/>
        </w:r>
        <w:r w:rsidR="00B54DFD">
          <w:rPr>
            <w:noProof/>
            <w:webHidden/>
          </w:rPr>
          <w:t>35</w:t>
        </w:r>
        <w:r w:rsidR="00B54DFD">
          <w:rPr>
            <w:noProof/>
            <w:webHidden/>
          </w:rPr>
          <w:fldChar w:fldCharType="end"/>
        </w:r>
      </w:hyperlink>
    </w:p>
    <w:p w14:paraId="20B86877" w14:textId="221ED1C2"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94" w:history="1">
        <w:r w:rsidR="00B54DFD" w:rsidRPr="003C254C">
          <w:rPr>
            <w:rStyle w:val="Hyperlink"/>
            <w:noProof/>
          </w:rPr>
          <w:t>3.10 URI-valued properties</w:t>
        </w:r>
        <w:r w:rsidR="00B54DFD">
          <w:rPr>
            <w:noProof/>
            <w:webHidden/>
          </w:rPr>
          <w:tab/>
        </w:r>
        <w:r w:rsidR="00B54DFD">
          <w:rPr>
            <w:noProof/>
            <w:webHidden/>
          </w:rPr>
          <w:fldChar w:fldCharType="begin"/>
        </w:r>
        <w:r w:rsidR="00B54DFD">
          <w:rPr>
            <w:noProof/>
            <w:webHidden/>
          </w:rPr>
          <w:instrText xml:space="preserve"> PAGEREF _Toc6916494 \h </w:instrText>
        </w:r>
        <w:r w:rsidR="00B54DFD">
          <w:rPr>
            <w:noProof/>
            <w:webHidden/>
          </w:rPr>
        </w:r>
        <w:r w:rsidR="00B54DFD">
          <w:rPr>
            <w:noProof/>
            <w:webHidden/>
          </w:rPr>
          <w:fldChar w:fldCharType="separate"/>
        </w:r>
        <w:r w:rsidR="00B54DFD">
          <w:rPr>
            <w:noProof/>
            <w:webHidden/>
          </w:rPr>
          <w:t>36</w:t>
        </w:r>
        <w:r w:rsidR="00B54DFD">
          <w:rPr>
            <w:noProof/>
            <w:webHidden/>
          </w:rPr>
          <w:fldChar w:fldCharType="end"/>
        </w:r>
      </w:hyperlink>
    </w:p>
    <w:p w14:paraId="5D8C549A" w14:textId="7606C08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95" w:history="1">
        <w:r w:rsidR="00B54DFD" w:rsidRPr="003C254C">
          <w:rPr>
            <w:rStyle w:val="Hyperlink"/>
            <w:noProof/>
          </w:rPr>
          <w:t>3.10.1 General</w:t>
        </w:r>
        <w:r w:rsidR="00B54DFD">
          <w:rPr>
            <w:noProof/>
            <w:webHidden/>
          </w:rPr>
          <w:tab/>
        </w:r>
        <w:r w:rsidR="00B54DFD">
          <w:rPr>
            <w:noProof/>
            <w:webHidden/>
          </w:rPr>
          <w:fldChar w:fldCharType="begin"/>
        </w:r>
        <w:r w:rsidR="00B54DFD">
          <w:rPr>
            <w:noProof/>
            <w:webHidden/>
          </w:rPr>
          <w:instrText xml:space="preserve"> PAGEREF _Toc6916495 \h </w:instrText>
        </w:r>
        <w:r w:rsidR="00B54DFD">
          <w:rPr>
            <w:noProof/>
            <w:webHidden/>
          </w:rPr>
        </w:r>
        <w:r w:rsidR="00B54DFD">
          <w:rPr>
            <w:noProof/>
            <w:webHidden/>
          </w:rPr>
          <w:fldChar w:fldCharType="separate"/>
        </w:r>
        <w:r w:rsidR="00B54DFD">
          <w:rPr>
            <w:noProof/>
            <w:webHidden/>
          </w:rPr>
          <w:t>36</w:t>
        </w:r>
        <w:r w:rsidR="00B54DFD">
          <w:rPr>
            <w:noProof/>
            <w:webHidden/>
          </w:rPr>
          <w:fldChar w:fldCharType="end"/>
        </w:r>
      </w:hyperlink>
    </w:p>
    <w:p w14:paraId="6B967AB3" w14:textId="0A42A69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96" w:history="1">
        <w:r w:rsidR="00B54DFD" w:rsidRPr="003C254C">
          <w:rPr>
            <w:rStyle w:val="Hyperlink"/>
            <w:noProof/>
          </w:rPr>
          <w:t>3.10.2 Normalizing file scheme URIs</w:t>
        </w:r>
        <w:r w:rsidR="00B54DFD">
          <w:rPr>
            <w:noProof/>
            <w:webHidden/>
          </w:rPr>
          <w:tab/>
        </w:r>
        <w:r w:rsidR="00B54DFD">
          <w:rPr>
            <w:noProof/>
            <w:webHidden/>
          </w:rPr>
          <w:fldChar w:fldCharType="begin"/>
        </w:r>
        <w:r w:rsidR="00B54DFD">
          <w:rPr>
            <w:noProof/>
            <w:webHidden/>
          </w:rPr>
          <w:instrText xml:space="preserve"> PAGEREF _Toc6916496 \h </w:instrText>
        </w:r>
        <w:r w:rsidR="00B54DFD">
          <w:rPr>
            <w:noProof/>
            <w:webHidden/>
          </w:rPr>
        </w:r>
        <w:r w:rsidR="00B54DFD">
          <w:rPr>
            <w:noProof/>
            <w:webHidden/>
          </w:rPr>
          <w:fldChar w:fldCharType="separate"/>
        </w:r>
        <w:r w:rsidR="00B54DFD">
          <w:rPr>
            <w:noProof/>
            <w:webHidden/>
          </w:rPr>
          <w:t>37</w:t>
        </w:r>
        <w:r w:rsidR="00B54DFD">
          <w:rPr>
            <w:noProof/>
            <w:webHidden/>
          </w:rPr>
          <w:fldChar w:fldCharType="end"/>
        </w:r>
      </w:hyperlink>
    </w:p>
    <w:p w14:paraId="06EE0E4E" w14:textId="20F0892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97" w:history="1">
        <w:r w:rsidR="00B54DFD" w:rsidRPr="003C254C">
          <w:rPr>
            <w:rStyle w:val="Hyperlink"/>
            <w:noProof/>
          </w:rPr>
          <w:t>3.10.3 URIs that use the sarif scheme</w:t>
        </w:r>
        <w:r w:rsidR="00B54DFD">
          <w:rPr>
            <w:noProof/>
            <w:webHidden/>
          </w:rPr>
          <w:tab/>
        </w:r>
        <w:r w:rsidR="00B54DFD">
          <w:rPr>
            <w:noProof/>
            <w:webHidden/>
          </w:rPr>
          <w:fldChar w:fldCharType="begin"/>
        </w:r>
        <w:r w:rsidR="00B54DFD">
          <w:rPr>
            <w:noProof/>
            <w:webHidden/>
          </w:rPr>
          <w:instrText xml:space="preserve"> PAGEREF _Toc6916497 \h </w:instrText>
        </w:r>
        <w:r w:rsidR="00B54DFD">
          <w:rPr>
            <w:noProof/>
            <w:webHidden/>
          </w:rPr>
        </w:r>
        <w:r w:rsidR="00B54DFD">
          <w:rPr>
            <w:noProof/>
            <w:webHidden/>
          </w:rPr>
          <w:fldChar w:fldCharType="separate"/>
        </w:r>
        <w:r w:rsidR="00B54DFD">
          <w:rPr>
            <w:noProof/>
            <w:webHidden/>
          </w:rPr>
          <w:t>38</w:t>
        </w:r>
        <w:r w:rsidR="00B54DFD">
          <w:rPr>
            <w:noProof/>
            <w:webHidden/>
          </w:rPr>
          <w:fldChar w:fldCharType="end"/>
        </w:r>
      </w:hyperlink>
    </w:p>
    <w:p w14:paraId="75A781C0" w14:textId="51912B5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498" w:history="1">
        <w:r w:rsidR="00B54DFD" w:rsidRPr="003C254C">
          <w:rPr>
            <w:rStyle w:val="Hyperlink"/>
            <w:noProof/>
          </w:rPr>
          <w:t>3.10.4 Internationalized Resource Identifiers (IRIs)</w:t>
        </w:r>
        <w:r w:rsidR="00B54DFD">
          <w:rPr>
            <w:noProof/>
            <w:webHidden/>
          </w:rPr>
          <w:tab/>
        </w:r>
        <w:r w:rsidR="00B54DFD">
          <w:rPr>
            <w:noProof/>
            <w:webHidden/>
          </w:rPr>
          <w:fldChar w:fldCharType="begin"/>
        </w:r>
        <w:r w:rsidR="00B54DFD">
          <w:rPr>
            <w:noProof/>
            <w:webHidden/>
          </w:rPr>
          <w:instrText xml:space="preserve"> PAGEREF _Toc6916498 \h </w:instrText>
        </w:r>
        <w:r w:rsidR="00B54DFD">
          <w:rPr>
            <w:noProof/>
            <w:webHidden/>
          </w:rPr>
        </w:r>
        <w:r w:rsidR="00B54DFD">
          <w:rPr>
            <w:noProof/>
            <w:webHidden/>
          </w:rPr>
          <w:fldChar w:fldCharType="separate"/>
        </w:r>
        <w:r w:rsidR="00B54DFD">
          <w:rPr>
            <w:noProof/>
            <w:webHidden/>
          </w:rPr>
          <w:t>38</w:t>
        </w:r>
        <w:r w:rsidR="00B54DFD">
          <w:rPr>
            <w:noProof/>
            <w:webHidden/>
          </w:rPr>
          <w:fldChar w:fldCharType="end"/>
        </w:r>
      </w:hyperlink>
    </w:p>
    <w:p w14:paraId="3629A487" w14:textId="395AADD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499" w:history="1">
        <w:r w:rsidR="00B54DFD" w:rsidRPr="003C254C">
          <w:rPr>
            <w:rStyle w:val="Hyperlink"/>
            <w:noProof/>
          </w:rPr>
          <w:t>3.11 message object</w:t>
        </w:r>
        <w:r w:rsidR="00B54DFD">
          <w:rPr>
            <w:noProof/>
            <w:webHidden/>
          </w:rPr>
          <w:tab/>
        </w:r>
        <w:r w:rsidR="00B54DFD">
          <w:rPr>
            <w:noProof/>
            <w:webHidden/>
          </w:rPr>
          <w:fldChar w:fldCharType="begin"/>
        </w:r>
        <w:r w:rsidR="00B54DFD">
          <w:rPr>
            <w:noProof/>
            <w:webHidden/>
          </w:rPr>
          <w:instrText xml:space="preserve"> PAGEREF _Toc6916499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6999998" w14:textId="31BFAD7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0" w:history="1">
        <w:r w:rsidR="00B54DFD" w:rsidRPr="003C254C">
          <w:rPr>
            <w:rStyle w:val="Hyperlink"/>
            <w:noProof/>
          </w:rPr>
          <w:t>3.11.1 General</w:t>
        </w:r>
        <w:r w:rsidR="00B54DFD">
          <w:rPr>
            <w:noProof/>
            <w:webHidden/>
          </w:rPr>
          <w:tab/>
        </w:r>
        <w:r w:rsidR="00B54DFD">
          <w:rPr>
            <w:noProof/>
            <w:webHidden/>
          </w:rPr>
          <w:fldChar w:fldCharType="begin"/>
        </w:r>
        <w:r w:rsidR="00B54DFD">
          <w:rPr>
            <w:noProof/>
            <w:webHidden/>
          </w:rPr>
          <w:instrText xml:space="preserve"> PAGEREF _Toc6916500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DA65227" w14:textId="1D3DA1B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1" w:history="1">
        <w:r w:rsidR="00B54DFD" w:rsidRPr="003C254C">
          <w:rPr>
            <w:rStyle w:val="Hyperlink"/>
            <w:noProof/>
          </w:rPr>
          <w:t>3.11.2 Constraints</w:t>
        </w:r>
        <w:r w:rsidR="00B54DFD">
          <w:rPr>
            <w:noProof/>
            <w:webHidden/>
          </w:rPr>
          <w:tab/>
        </w:r>
        <w:r w:rsidR="00B54DFD">
          <w:rPr>
            <w:noProof/>
            <w:webHidden/>
          </w:rPr>
          <w:fldChar w:fldCharType="begin"/>
        </w:r>
        <w:r w:rsidR="00B54DFD">
          <w:rPr>
            <w:noProof/>
            <w:webHidden/>
          </w:rPr>
          <w:instrText xml:space="preserve"> PAGEREF _Toc6916501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0AA9EC5" w14:textId="7062A2C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2" w:history="1">
        <w:r w:rsidR="00B54DFD" w:rsidRPr="003C254C">
          <w:rPr>
            <w:rStyle w:val="Hyperlink"/>
            <w:noProof/>
          </w:rPr>
          <w:t>3.11.3 Plain text messages</w:t>
        </w:r>
        <w:r w:rsidR="00B54DFD">
          <w:rPr>
            <w:noProof/>
            <w:webHidden/>
          </w:rPr>
          <w:tab/>
        </w:r>
        <w:r w:rsidR="00B54DFD">
          <w:rPr>
            <w:noProof/>
            <w:webHidden/>
          </w:rPr>
          <w:fldChar w:fldCharType="begin"/>
        </w:r>
        <w:r w:rsidR="00B54DFD">
          <w:rPr>
            <w:noProof/>
            <w:webHidden/>
          </w:rPr>
          <w:instrText xml:space="preserve"> PAGEREF _Toc6916502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5C99EE77" w14:textId="5D9457D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3" w:history="1">
        <w:r w:rsidR="00B54DFD" w:rsidRPr="003C254C">
          <w:rPr>
            <w:rStyle w:val="Hyperlink"/>
            <w:noProof/>
          </w:rPr>
          <w:t>3.11.4 Formatted messages</w:t>
        </w:r>
        <w:r w:rsidR="00B54DFD">
          <w:rPr>
            <w:noProof/>
            <w:webHidden/>
          </w:rPr>
          <w:tab/>
        </w:r>
        <w:r w:rsidR="00B54DFD">
          <w:rPr>
            <w:noProof/>
            <w:webHidden/>
          </w:rPr>
          <w:fldChar w:fldCharType="begin"/>
        </w:r>
        <w:r w:rsidR="00B54DFD">
          <w:rPr>
            <w:noProof/>
            <w:webHidden/>
          </w:rPr>
          <w:instrText xml:space="preserve"> PAGEREF _Toc6916503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185E31A9" w14:textId="2049C5B5" w:rsidR="00B54DFD" w:rsidRDefault="003700AC">
      <w:pPr>
        <w:pStyle w:val="TOC4"/>
        <w:tabs>
          <w:tab w:val="right" w:leader="dot" w:pos="9350"/>
        </w:tabs>
        <w:rPr>
          <w:rFonts w:asciiTheme="minorHAnsi" w:eastAsiaTheme="minorEastAsia" w:hAnsiTheme="minorHAnsi" w:cstheme="minorBidi"/>
          <w:noProof/>
          <w:sz w:val="22"/>
          <w:szCs w:val="22"/>
        </w:rPr>
      </w:pPr>
      <w:hyperlink w:anchor="_Toc6916504" w:history="1">
        <w:r w:rsidR="00B54DFD" w:rsidRPr="003C254C">
          <w:rPr>
            <w:rStyle w:val="Hyperlink"/>
            <w:noProof/>
          </w:rPr>
          <w:t>3.11.4.1 General</w:t>
        </w:r>
        <w:r w:rsidR="00B54DFD">
          <w:rPr>
            <w:noProof/>
            <w:webHidden/>
          </w:rPr>
          <w:tab/>
        </w:r>
        <w:r w:rsidR="00B54DFD">
          <w:rPr>
            <w:noProof/>
            <w:webHidden/>
          </w:rPr>
          <w:fldChar w:fldCharType="begin"/>
        </w:r>
        <w:r w:rsidR="00B54DFD">
          <w:rPr>
            <w:noProof/>
            <w:webHidden/>
          </w:rPr>
          <w:instrText xml:space="preserve"> PAGEREF _Toc6916504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70A3DF7B" w14:textId="77D5A088" w:rsidR="00B54DFD" w:rsidRDefault="003700AC">
      <w:pPr>
        <w:pStyle w:val="TOC4"/>
        <w:tabs>
          <w:tab w:val="right" w:leader="dot" w:pos="9350"/>
        </w:tabs>
        <w:rPr>
          <w:rFonts w:asciiTheme="minorHAnsi" w:eastAsiaTheme="minorEastAsia" w:hAnsiTheme="minorHAnsi" w:cstheme="minorBidi"/>
          <w:noProof/>
          <w:sz w:val="22"/>
          <w:szCs w:val="22"/>
        </w:rPr>
      </w:pPr>
      <w:hyperlink w:anchor="_Toc6916505" w:history="1">
        <w:r w:rsidR="00B54DFD" w:rsidRPr="003C254C">
          <w:rPr>
            <w:rStyle w:val="Hyperlink"/>
            <w:noProof/>
          </w:rPr>
          <w:t>3.11.4.2 Security implications</w:t>
        </w:r>
        <w:r w:rsidR="00B54DFD">
          <w:rPr>
            <w:noProof/>
            <w:webHidden/>
          </w:rPr>
          <w:tab/>
        </w:r>
        <w:r w:rsidR="00B54DFD">
          <w:rPr>
            <w:noProof/>
            <w:webHidden/>
          </w:rPr>
          <w:fldChar w:fldCharType="begin"/>
        </w:r>
        <w:r w:rsidR="00B54DFD">
          <w:rPr>
            <w:noProof/>
            <w:webHidden/>
          </w:rPr>
          <w:instrText xml:space="preserve"> PAGEREF _Toc6916505 \h </w:instrText>
        </w:r>
        <w:r w:rsidR="00B54DFD">
          <w:rPr>
            <w:noProof/>
            <w:webHidden/>
          </w:rPr>
        </w:r>
        <w:r w:rsidR="00B54DFD">
          <w:rPr>
            <w:noProof/>
            <w:webHidden/>
          </w:rPr>
          <w:fldChar w:fldCharType="separate"/>
        </w:r>
        <w:r w:rsidR="00B54DFD">
          <w:rPr>
            <w:noProof/>
            <w:webHidden/>
          </w:rPr>
          <w:t>39</w:t>
        </w:r>
        <w:r w:rsidR="00B54DFD">
          <w:rPr>
            <w:noProof/>
            <w:webHidden/>
          </w:rPr>
          <w:fldChar w:fldCharType="end"/>
        </w:r>
      </w:hyperlink>
    </w:p>
    <w:p w14:paraId="59C16FA3" w14:textId="3036C1E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6" w:history="1">
        <w:r w:rsidR="00B54DFD" w:rsidRPr="003C254C">
          <w:rPr>
            <w:rStyle w:val="Hyperlink"/>
            <w:noProof/>
          </w:rPr>
          <w:t>3.11.5 Messages with placeholders</w:t>
        </w:r>
        <w:r w:rsidR="00B54DFD">
          <w:rPr>
            <w:noProof/>
            <w:webHidden/>
          </w:rPr>
          <w:tab/>
        </w:r>
        <w:r w:rsidR="00B54DFD">
          <w:rPr>
            <w:noProof/>
            <w:webHidden/>
          </w:rPr>
          <w:fldChar w:fldCharType="begin"/>
        </w:r>
        <w:r w:rsidR="00B54DFD">
          <w:rPr>
            <w:noProof/>
            <w:webHidden/>
          </w:rPr>
          <w:instrText xml:space="preserve"> PAGEREF _Toc6916506 \h </w:instrText>
        </w:r>
        <w:r w:rsidR="00B54DFD">
          <w:rPr>
            <w:noProof/>
            <w:webHidden/>
          </w:rPr>
        </w:r>
        <w:r w:rsidR="00B54DFD">
          <w:rPr>
            <w:noProof/>
            <w:webHidden/>
          </w:rPr>
          <w:fldChar w:fldCharType="separate"/>
        </w:r>
        <w:r w:rsidR="00B54DFD">
          <w:rPr>
            <w:noProof/>
            <w:webHidden/>
          </w:rPr>
          <w:t>40</w:t>
        </w:r>
        <w:r w:rsidR="00B54DFD">
          <w:rPr>
            <w:noProof/>
            <w:webHidden/>
          </w:rPr>
          <w:fldChar w:fldCharType="end"/>
        </w:r>
      </w:hyperlink>
    </w:p>
    <w:p w14:paraId="6CE4A717" w14:textId="7A9F0C5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7" w:history="1">
        <w:r w:rsidR="00B54DFD" w:rsidRPr="003C254C">
          <w:rPr>
            <w:rStyle w:val="Hyperlink"/>
            <w:noProof/>
          </w:rPr>
          <w:t>3.11.6 Messages with embedded links</w:t>
        </w:r>
        <w:r w:rsidR="00B54DFD">
          <w:rPr>
            <w:noProof/>
            <w:webHidden/>
          </w:rPr>
          <w:tab/>
        </w:r>
        <w:r w:rsidR="00B54DFD">
          <w:rPr>
            <w:noProof/>
            <w:webHidden/>
          </w:rPr>
          <w:fldChar w:fldCharType="begin"/>
        </w:r>
        <w:r w:rsidR="00B54DFD">
          <w:rPr>
            <w:noProof/>
            <w:webHidden/>
          </w:rPr>
          <w:instrText xml:space="preserve"> PAGEREF _Toc6916507 \h </w:instrText>
        </w:r>
        <w:r w:rsidR="00B54DFD">
          <w:rPr>
            <w:noProof/>
            <w:webHidden/>
          </w:rPr>
        </w:r>
        <w:r w:rsidR="00B54DFD">
          <w:rPr>
            <w:noProof/>
            <w:webHidden/>
          </w:rPr>
          <w:fldChar w:fldCharType="separate"/>
        </w:r>
        <w:r w:rsidR="00B54DFD">
          <w:rPr>
            <w:noProof/>
            <w:webHidden/>
          </w:rPr>
          <w:t>41</w:t>
        </w:r>
        <w:r w:rsidR="00B54DFD">
          <w:rPr>
            <w:noProof/>
            <w:webHidden/>
          </w:rPr>
          <w:fldChar w:fldCharType="end"/>
        </w:r>
      </w:hyperlink>
    </w:p>
    <w:p w14:paraId="1AEB0642" w14:textId="0C1C5C4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8" w:history="1">
        <w:r w:rsidR="00B54DFD" w:rsidRPr="003C254C">
          <w:rPr>
            <w:rStyle w:val="Hyperlink"/>
            <w:noProof/>
          </w:rPr>
          <w:t>3.11.7 Message string lookup</w:t>
        </w:r>
        <w:r w:rsidR="00B54DFD">
          <w:rPr>
            <w:noProof/>
            <w:webHidden/>
          </w:rPr>
          <w:tab/>
        </w:r>
        <w:r w:rsidR="00B54DFD">
          <w:rPr>
            <w:noProof/>
            <w:webHidden/>
          </w:rPr>
          <w:fldChar w:fldCharType="begin"/>
        </w:r>
        <w:r w:rsidR="00B54DFD">
          <w:rPr>
            <w:noProof/>
            <w:webHidden/>
          </w:rPr>
          <w:instrText xml:space="preserve"> PAGEREF _Toc6916508 \h </w:instrText>
        </w:r>
        <w:r w:rsidR="00B54DFD">
          <w:rPr>
            <w:noProof/>
            <w:webHidden/>
          </w:rPr>
        </w:r>
        <w:r w:rsidR="00B54DFD">
          <w:rPr>
            <w:noProof/>
            <w:webHidden/>
          </w:rPr>
          <w:fldChar w:fldCharType="separate"/>
        </w:r>
        <w:r w:rsidR="00B54DFD">
          <w:rPr>
            <w:noProof/>
            <w:webHidden/>
          </w:rPr>
          <w:t>43</w:t>
        </w:r>
        <w:r w:rsidR="00B54DFD">
          <w:rPr>
            <w:noProof/>
            <w:webHidden/>
          </w:rPr>
          <w:fldChar w:fldCharType="end"/>
        </w:r>
      </w:hyperlink>
    </w:p>
    <w:p w14:paraId="455BD0D7" w14:textId="6F709EF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09" w:history="1">
        <w:r w:rsidR="00B54DFD" w:rsidRPr="003C254C">
          <w:rPr>
            <w:rStyle w:val="Hyperlink"/>
            <w:noProof/>
          </w:rPr>
          <w:t>3.11.8 text property</w:t>
        </w:r>
        <w:r w:rsidR="00B54DFD">
          <w:rPr>
            <w:noProof/>
            <w:webHidden/>
          </w:rPr>
          <w:tab/>
        </w:r>
        <w:r w:rsidR="00B54DFD">
          <w:rPr>
            <w:noProof/>
            <w:webHidden/>
          </w:rPr>
          <w:fldChar w:fldCharType="begin"/>
        </w:r>
        <w:r w:rsidR="00B54DFD">
          <w:rPr>
            <w:noProof/>
            <w:webHidden/>
          </w:rPr>
          <w:instrText xml:space="preserve"> PAGEREF _Toc6916509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6E67B127" w14:textId="526C7A8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0" w:history="1">
        <w:r w:rsidR="00B54DFD" w:rsidRPr="003C254C">
          <w:rPr>
            <w:rStyle w:val="Hyperlink"/>
            <w:noProof/>
          </w:rPr>
          <w:t>3.11.9 markdown property</w:t>
        </w:r>
        <w:r w:rsidR="00B54DFD">
          <w:rPr>
            <w:noProof/>
            <w:webHidden/>
          </w:rPr>
          <w:tab/>
        </w:r>
        <w:r w:rsidR="00B54DFD">
          <w:rPr>
            <w:noProof/>
            <w:webHidden/>
          </w:rPr>
          <w:fldChar w:fldCharType="begin"/>
        </w:r>
        <w:r w:rsidR="00B54DFD">
          <w:rPr>
            <w:noProof/>
            <w:webHidden/>
          </w:rPr>
          <w:instrText xml:space="preserve"> PAGEREF _Toc6916510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1B041856" w14:textId="6A7CFBF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1" w:history="1">
        <w:r w:rsidR="00B54DFD" w:rsidRPr="003C254C">
          <w:rPr>
            <w:rStyle w:val="Hyperlink"/>
            <w:noProof/>
          </w:rPr>
          <w:t>3.11.10 id property</w:t>
        </w:r>
        <w:r w:rsidR="00B54DFD">
          <w:rPr>
            <w:noProof/>
            <w:webHidden/>
          </w:rPr>
          <w:tab/>
        </w:r>
        <w:r w:rsidR="00B54DFD">
          <w:rPr>
            <w:noProof/>
            <w:webHidden/>
          </w:rPr>
          <w:fldChar w:fldCharType="begin"/>
        </w:r>
        <w:r w:rsidR="00B54DFD">
          <w:rPr>
            <w:noProof/>
            <w:webHidden/>
          </w:rPr>
          <w:instrText xml:space="preserve"> PAGEREF _Toc6916511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072655C4" w14:textId="57AADA1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2" w:history="1">
        <w:r w:rsidR="00B54DFD" w:rsidRPr="003C254C">
          <w:rPr>
            <w:rStyle w:val="Hyperlink"/>
            <w:noProof/>
          </w:rPr>
          <w:t>3.11.11 arguments property</w:t>
        </w:r>
        <w:r w:rsidR="00B54DFD">
          <w:rPr>
            <w:noProof/>
            <w:webHidden/>
          </w:rPr>
          <w:tab/>
        </w:r>
        <w:r w:rsidR="00B54DFD">
          <w:rPr>
            <w:noProof/>
            <w:webHidden/>
          </w:rPr>
          <w:fldChar w:fldCharType="begin"/>
        </w:r>
        <w:r w:rsidR="00B54DFD">
          <w:rPr>
            <w:noProof/>
            <w:webHidden/>
          </w:rPr>
          <w:instrText xml:space="preserve"> PAGEREF _Toc6916512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64B4EE5B" w14:textId="5C852A5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13" w:history="1">
        <w:r w:rsidR="00B54DFD" w:rsidRPr="003C254C">
          <w:rPr>
            <w:rStyle w:val="Hyperlink"/>
            <w:noProof/>
          </w:rPr>
          <w:t>3.12 multiformatMessageString object</w:t>
        </w:r>
        <w:r w:rsidR="00B54DFD">
          <w:rPr>
            <w:noProof/>
            <w:webHidden/>
          </w:rPr>
          <w:tab/>
        </w:r>
        <w:r w:rsidR="00B54DFD">
          <w:rPr>
            <w:noProof/>
            <w:webHidden/>
          </w:rPr>
          <w:fldChar w:fldCharType="begin"/>
        </w:r>
        <w:r w:rsidR="00B54DFD">
          <w:rPr>
            <w:noProof/>
            <w:webHidden/>
          </w:rPr>
          <w:instrText xml:space="preserve"> PAGEREF _Toc6916513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0C291512" w14:textId="78BD828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4" w:history="1">
        <w:r w:rsidR="00B54DFD" w:rsidRPr="003C254C">
          <w:rPr>
            <w:rStyle w:val="Hyperlink"/>
            <w:noProof/>
          </w:rPr>
          <w:t>3.12.1 General</w:t>
        </w:r>
        <w:r w:rsidR="00B54DFD">
          <w:rPr>
            <w:noProof/>
            <w:webHidden/>
          </w:rPr>
          <w:tab/>
        </w:r>
        <w:r w:rsidR="00B54DFD">
          <w:rPr>
            <w:noProof/>
            <w:webHidden/>
          </w:rPr>
          <w:fldChar w:fldCharType="begin"/>
        </w:r>
        <w:r w:rsidR="00B54DFD">
          <w:rPr>
            <w:noProof/>
            <w:webHidden/>
          </w:rPr>
          <w:instrText xml:space="preserve"> PAGEREF _Toc6916514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1F19F842" w14:textId="35D1360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5" w:history="1">
        <w:r w:rsidR="00B54DFD" w:rsidRPr="003C254C">
          <w:rPr>
            <w:rStyle w:val="Hyperlink"/>
            <w:noProof/>
          </w:rPr>
          <w:t>3.12.2 Localizable multiformatMessageStrings</w:t>
        </w:r>
        <w:r w:rsidR="00B54DFD">
          <w:rPr>
            <w:noProof/>
            <w:webHidden/>
          </w:rPr>
          <w:tab/>
        </w:r>
        <w:r w:rsidR="00B54DFD">
          <w:rPr>
            <w:noProof/>
            <w:webHidden/>
          </w:rPr>
          <w:fldChar w:fldCharType="begin"/>
        </w:r>
        <w:r w:rsidR="00B54DFD">
          <w:rPr>
            <w:noProof/>
            <w:webHidden/>
          </w:rPr>
          <w:instrText xml:space="preserve"> PAGEREF _Toc6916515 \h </w:instrText>
        </w:r>
        <w:r w:rsidR="00B54DFD">
          <w:rPr>
            <w:noProof/>
            <w:webHidden/>
          </w:rPr>
        </w:r>
        <w:r w:rsidR="00B54DFD">
          <w:rPr>
            <w:noProof/>
            <w:webHidden/>
          </w:rPr>
          <w:fldChar w:fldCharType="separate"/>
        </w:r>
        <w:r w:rsidR="00B54DFD">
          <w:rPr>
            <w:noProof/>
            <w:webHidden/>
          </w:rPr>
          <w:t>44</w:t>
        </w:r>
        <w:r w:rsidR="00B54DFD">
          <w:rPr>
            <w:noProof/>
            <w:webHidden/>
          </w:rPr>
          <w:fldChar w:fldCharType="end"/>
        </w:r>
      </w:hyperlink>
    </w:p>
    <w:p w14:paraId="4255AF9A" w14:textId="3035A10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6" w:history="1">
        <w:r w:rsidR="00B54DFD" w:rsidRPr="003C254C">
          <w:rPr>
            <w:rStyle w:val="Hyperlink"/>
            <w:noProof/>
          </w:rPr>
          <w:t>3.12.3 text property</w:t>
        </w:r>
        <w:r w:rsidR="00B54DFD">
          <w:rPr>
            <w:noProof/>
            <w:webHidden/>
          </w:rPr>
          <w:tab/>
        </w:r>
        <w:r w:rsidR="00B54DFD">
          <w:rPr>
            <w:noProof/>
            <w:webHidden/>
          </w:rPr>
          <w:fldChar w:fldCharType="begin"/>
        </w:r>
        <w:r w:rsidR="00B54DFD">
          <w:rPr>
            <w:noProof/>
            <w:webHidden/>
          </w:rPr>
          <w:instrText xml:space="preserve"> PAGEREF _Toc6916516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6C3E868D" w14:textId="642613E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7" w:history="1">
        <w:r w:rsidR="00B54DFD" w:rsidRPr="003C254C">
          <w:rPr>
            <w:rStyle w:val="Hyperlink"/>
            <w:noProof/>
          </w:rPr>
          <w:t>3.12.4 markdown property</w:t>
        </w:r>
        <w:r w:rsidR="00B54DFD">
          <w:rPr>
            <w:noProof/>
            <w:webHidden/>
          </w:rPr>
          <w:tab/>
        </w:r>
        <w:r w:rsidR="00B54DFD">
          <w:rPr>
            <w:noProof/>
            <w:webHidden/>
          </w:rPr>
          <w:fldChar w:fldCharType="begin"/>
        </w:r>
        <w:r w:rsidR="00B54DFD">
          <w:rPr>
            <w:noProof/>
            <w:webHidden/>
          </w:rPr>
          <w:instrText xml:space="preserve"> PAGEREF _Toc6916517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35BCC6BC" w14:textId="15EF2F77"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18" w:history="1">
        <w:r w:rsidR="00B54DFD" w:rsidRPr="003C254C">
          <w:rPr>
            <w:rStyle w:val="Hyperlink"/>
            <w:noProof/>
          </w:rPr>
          <w:t>3.13 sarifLog object</w:t>
        </w:r>
        <w:r w:rsidR="00B54DFD">
          <w:rPr>
            <w:noProof/>
            <w:webHidden/>
          </w:rPr>
          <w:tab/>
        </w:r>
        <w:r w:rsidR="00B54DFD">
          <w:rPr>
            <w:noProof/>
            <w:webHidden/>
          </w:rPr>
          <w:fldChar w:fldCharType="begin"/>
        </w:r>
        <w:r w:rsidR="00B54DFD">
          <w:rPr>
            <w:noProof/>
            <w:webHidden/>
          </w:rPr>
          <w:instrText xml:space="preserve"> PAGEREF _Toc6916518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2620E959" w14:textId="3251C31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19" w:history="1">
        <w:r w:rsidR="00B54DFD" w:rsidRPr="003C254C">
          <w:rPr>
            <w:rStyle w:val="Hyperlink"/>
            <w:noProof/>
          </w:rPr>
          <w:t>3.13.1 General</w:t>
        </w:r>
        <w:r w:rsidR="00B54DFD">
          <w:rPr>
            <w:noProof/>
            <w:webHidden/>
          </w:rPr>
          <w:tab/>
        </w:r>
        <w:r w:rsidR="00B54DFD">
          <w:rPr>
            <w:noProof/>
            <w:webHidden/>
          </w:rPr>
          <w:fldChar w:fldCharType="begin"/>
        </w:r>
        <w:r w:rsidR="00B54DFD">
          <w:rPr>
            <w:noProof/>
            <w:webHidden/>
          </w:rPr>
          <w:instrText xml:space="preserve"> PAGEREF _Toc6916519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57A4C702" w14:textId="6D830A6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0" w:history="1">
        <w:r w:rsidR="00B54DFD" w:rsidRPr="003C254C">
          <w:rPr>
            <w:rStyle w:val="Hyperlink"/>
            <w:noProof/>
          </w:rPr>
          <w:t>3.13.2 version property</w:t>
        </w:r>
        <w:r w:rsidR="00B54DFD">
          <w:rPr>
            <w:noProof/>
            <w:webHidden/>
          </w:rPr>
          <w:tab/>
        </w:r>
        <w:r w:rsidR="00B54DFD">
          <w:rPr>
            <w:noProof/>
            <w:webHidden/>
          </w:rPr>
          <w:fldChar w:fldCharType="begin"/>
        </w:r>
        <w:r w:rsidR="00B54DFD">
          <w:rPr>
            <w:noProof/>
            <w:webHidden/>
          </w:rPr>
          <w:instrText xml:space="preserve"> PAGEREF _Toc6916520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67738319" w14:textId="057F91B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1" w:history="1">
        <w:r w:rsidR="00B54DFD" w:rsidRPr="003C254C">
          <w:rPr>
            <w:rStyle w:val="Hyperlink"/>
            <w:noProof/>
          </w:rPr>
          <w:t>3.13.3 $schema property</w:t>
        </w:r>
        <w:r w:rsidR="00B54DFD">
          <w:rPr>
            <w:noProof/>
            <w:webHidden/>
          </w:rPr>
          <w:tab/>
        </w:r>
        <w:r w:rsidR="00B54DFD">
          <w:rPr>
            <w:noProof/>
            <w:webHidden/>
          </w:rPr>
          <w:fldChar w:fldCharType="begin"/>
        </w:r>
        <w:r w:rsidR="00B54DFD">
          <w:rPr>
            <w:noProof/>
            <w:webHidden/>
          </w:rPr>
          <w:instrText xml:space="preserve"> PAGEREF _Toc6916521 \h </w:instrText>
        </w:r>
        <w:r w:rsidR="00B54DFD">
          <w:rPr>
            <w:noProof/>
            <w:webHidden/>
          </w:rPr>
        </w:r>
        <w:r w:rsidR="00B54DFD">
          <w:rPr>
            <w:noProof/>
            <w:webHidden/>
          </w:rPr>
          <w:fldChar w:fldCharType="separate"/>
        </w:r>
        <w:r w:rsidR="00B54DFD">
          <w:rPr>
            <w:noProof/>
            <w:webHidden/>
          </w:rPr>
          <w:t>45</w:t>
        </w:r>
        <w:r w:rsidR="00B54DFD">
          <w:rPr>
            <w:noProof/>
            <w:webHidden/>
          </w:rPr>
          <w:fldChar w:fldCharType="end"/>
        </w:r>
      </w:hyperlink>
    </w:p>
    <w:p w14:paraId="55793B16" w14:textId="7A6B827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2" w:history="1">
        <w:r w:rsidR="00B54DFD" w:rsidRPr="003C254C">
          <w:rPr>
            <w:rStyle w:val="Hyperlink"/>
            <w:noProof/>
          </w:rPr>
          <w:t>3.13.4 runs property</w:t>
        </w:r>
        <w:r w:rsidR="00B54DFD">
          <w:rPr>
            <w:noProof/>
            <w:webHidden/>
          </w:rPr>
          <w:tab/>
        </w:r>
        <w:r w:rsidR="00B54DFD">
          <w:rPr>
            <w:noProof/>
            <w:webHidden/>
          </w:rPr>
          <w:fldChar w:fldCharType="begin"/>
        </w:r>
        <w:r w:rsidR="00B54DFD">
          <w:rPr>
            <w:noProof/>
            <w:webHidden/>
          </w:rPr>
          <w:instrText xml:space="preserve"> PAGEREF _Toc6916522 \h </w:instrText>
        </w:r>
        <w:r w:rsidR="00B54DFD">
          <w:rPr>
            <w:noProof/>
            <w:webHidden/>
          </w:rPr>
        </w:r>
        <w:r w:rsidR="00B54DFD">
          <w:rPr>
            <w:noProof/>
            <w:webHidden/>
          </w:rPr>
          <w:fldChar w:fldCharType="separate"/>
        </w:r>
        <w:r w:rsidR="00B54DFD">
          <w:rPr>
            <w:noProof/>
            <w:webHidden/>
          </w:rPr>
          <w:t>46</w:t>
        </w:r>
        <w:r w:rsidR="00B54DFD">
          <w:rPr>
            <w:noProof/>
            <w:webHidden/>
          </w:rPr>
          <w:fldChar w:fldCharType="end"/>
        </w:r>
      </w:hyperlink>
    </w:p>
    <w:p w14:paraId="26DC8F23" w14:textId="2E20DC7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3" w:history="1">
        <w:r w:rsidR="00B54DFD" w:rsidRPr="003C254C">
          <w:rPr>
            <w:rStyle w:val="Hyperlink"/>
            <w:noProof/>
          </w:rPr>
          <w:t>3.13.5 inlineExternalProperties property</w:t>
        </w:r>
        <w:r w:rsidR="00B54DFD">
          <w:rPr>
            <w:noProof/>
            <w:webHidden/>
          </w:rPr>
          <w:tab/>
        </w:r>
        <w:r w:rsidR="00B54DFD">
          <w:rPr>
            <w:noProof/>
            <w:webHidden/>
          </w:rPr>
          <w:fldChar w:fldCharType="begin"/>
        </w:r>
        <w:r w:rsidR="00B54DFD">
          <w:rPr>
            <w:noProof/>
            <w:webHidden/>
          </w:rPr>
          <w:instrText xml:space="preserve"> PAGEREF _Toc6916523 \h </w:instrText>
        </w:r>
        <w:r w:rsidR="00B54DFD">
          <w:rPr>
            <w:noProof/>
            <w:webHidden/>
          </w:rPr>
        </w:r>
        <w:r w:rsidR="00B54DFD">
          <w:rPr>
            <w:noProof/>
            <w:webHidden/>
          </w:rPr>
          <w:fldChar w:fldCharType="separate"/>
        </w:r>
        <w:r w:rsidR="00B54DFD">
          <w:rPr>
            <w:noProof/>
            <w:webHidden/>
          </w:rPr>
          <w:t>46</w:t>
        </w:r>
        <w:r w:rsidR="00B54DFD">
          <w:rPr>
            <w:noProof/>
            <w:webHidden/>
          </w:rPr>
          <w:fldChar w:fldCharType="end"/>
        </w:r>
      </w:hyperlink>
    </w:p>
    <w:p w14:paraId="766C0AE0" w14:textId="45C07FF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24" w:history="1">
        <w:r w:rsidR="00B54DFD" w:rsidRPr="003C254C">
          <w:rPr>
            <w:rStyle w:val="Hyperlink"/>
            <w:noProof/>
          </w:rPr>
          <w:t>3.14 run object</w:t>
        </w:r>
        <w:r w:rsidR="00B54DFD">
          <w:rPr>
            <w:noProof/>
            <w:webHidden/>
          </w:rPr>
          <w:tab/>
        </w:r>
        <w:r w:rsidR="00B54DFD">
          <w:rPr>
            <w:noProof/>
            <w:webHidden/>
          </w:rPr>
          <w:fldChar w:fldCharType="begin"/>
        </w:r>
        <w:r w:rsidR="00B54DFD">
          <w:rPr>
            <w:noProof/>
            <w:webHidden/>
          </w:rPr>
          <w:instrText xml:space="preserve"> PAGEREF _Toc6916524 \h </w:instrText>
        </w:r>
        <w:r w:rsidR="00B54DFD">
          <w:rPr>
            <w:noProof/>
            <w:webHidden/>
          </w:rPr>
        </w:r>
        <w:r w:rsidR="00B54DFD">
          <w:rPr>
            <w:noProof/>
            <w:webHidden/>
          </w:rPr>
          <w:fldChar w:fldCharType="separate"/>
        </w:r>
        <w:r w:rsidR="00B54DFD">
          <w:rPr>
            <w:noProof/>
            <w:webHidden/>
          </w:rPr>
          <w:t>47</w:t>
        </w:r>
        <w:r w:rsidR="00B54DFD">
          <w:rPr>
            <w:noProof/>
            <w:webHidden/>
          </w:rPr>
          <w:fldChar w:fldCharType="end"/>
        </w:r>
      </w:hyperlink>
    </w:p>
    <w:p w14:paraId="29EA396C" w14:textId="59F1ED7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5" w:history="1">
        <w:r w:rsidR="00B54DFD" w:rsidRPr="003C254C">
          <w:rPr>
            <w:rStyle w:val="Hyperlink"/>
            <w:noProof/>
          </w:rPr>
          <w:t>3.14.1 General</w:t>
        </w:r>
        <w:r w:rsidR="00B54DFD">
          <w:rPr>
            <w:noProof/>
            <w:webHidden/>
          </w:rPr>
          <w:tab/>
        </w:r>
        <w:r w:rsidR="00B54DFD">
          <w:rPr>
            <w:noProof/>
            <w:webHidden/>
          </w:rPr>
          <w:fldChar w:fldCharType="begin"/>
        </w:r>
        <w:r w:rsidR="00B54DFD">
          <w:rPr>
            <w:noProof/>
            <w:webHidden/>
          </w:rPr>
          <w:instrText xml:space="preserve"> PAGEREF _Toc6916525 \h </w:instrText>
        </w:r>
        <w:r w:rsidR="00B54DFD">
          <w:rPr>
            <w:noProof/>
            <w:webHidden/>
          </w:rPr>
        </w:r>
        <w:r w:rsidR="00B54DFD">
          <w:rPr>
            <w:noProof/>
            <w:webHidden/>
          </w:rPr>
          <w:fldChar w:fldCharType="separate"/>
        </w:r>
        <w:r w:rsidR="00B54DFD">
          <w:rPr>
            <w:noProof/>
            <w:webHidden/>
          </w:rPr>
          <w:t>47</w:t>
        </w:r>
        <w:r w:rsidR="00B54DFD">
          <w:rPr>
            <w:noProof/>
            <w:webHidden/>
          </w:rPr>
          <w:fldChar w:fldCharType="end"/>
        </w:r>
      </w:hyperlink>
    </w:p>
    <w:p w14:paraId="19A9BC6D" w14:textId="79332D7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6" w:history="1">
        <w:r w:rsidR="00B54DFD" w:rsidRPr="003C254C">
          <w:rPr>
            <w:rStyle w:val="Hyperlink"/>
            <w:noProof/>
          </w:rPr>
          <w:t>3.14.2 externalPropertyFileReferences property</w:t>
        </w:r>
        <w:r w:rsidR="00B54DFD">
          <w:rPr>
            <w:noProof/>
            <w:webHidden/>
          </w:rPr>
          <w:tab/>
        </w:r>
        <w:r w:rsidR="00B54DFD">
          <w:rPr>
            <w:noProof/>
            <w:webHidden/>
          </w:rPr>
          <w:fldChar w:fldCharType="begin"/>
        </w:r>
        <w:r w:rsidR="00B54DFD">
          <w:rPr>
            <w:noProof/>
            <w:webHidden/>
          </w:rPr>
          <w:instrText xml:space="preserve"> PAGEREF _Toc6916526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1FAE736C" w14:textId="62F2DFE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7" w:history="1">
        <w:r w:rsidR="00B54DFD" w:rsidRPr="003C254C">
          <w:rPr>
            <w:rStyle w:val="Hyperlink"/>
            <w:noProof/>
          </w:rPr>
          <w:t>3.14.3 automationDetails property</w:t>
        </w:r>
        <w:r w:rsidR="00B54DFD">
          <w:rPr>
            <w:noProof/>
            <w:webHidden/>
          </w:rPr>
          <w:tab/>
        </w:r>
        <w:r w:rsidR="00B54DFD">
          <w:rPr>
            <w:noProof/>
            <w:webHidden/>
          </w:rPr>
          <w:fldChar w:fldCharType="begin"/>
        </w:r>
        <w:r w:rsidR="00B54DFD">
          <w:rPr>
            <w:noProof/>
            <w:webHidden/>
          </w:rPr>
          <w:instrText xml:space="preserve"> PAGEREF _Toc6916527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028EB734" w14:textId="39014C9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8" w:history="1">
        <w:r w:rsidR="00B54DFD" w:rsidRPr="003C254C">
          <w:rPr>
            <w:rStyle w:val="Hyperlink"/>
            <w:noProof/>
          </w:rPr>
          <w:t>3.14.4 runAggregates property</w:t>
        </w:r>
        <w:r w:rsidR="00B54DFD">
          <w:rPr>
            <w:noProof/>
            <w:webHidden/>
          </w:rPr>
          <w:tab/>
        </w:r>
        <w:r w:rsidR="00B54DFD">
          <w:rPr>
            <w:noProof/>
            <w:webHidden/>
          </w:rPr>
          <w:fldChar w:fldCharType="begin"/>
        </w:r>
        <w:r w:rsidR="00B54DFD">
          <w:rPr>
            <w:noProof/>
            <w:webHidden/>
          </w:rPr>
          <w:instrText xml:space="preserve"> PAGEREF _Toc6916528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3816E583" w14:textId="66766CD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29" w:history="1">
        <w:r w:rsidR="00B54DFD" w:rsidRPr="003C254C">
          <w:rPr>
            <w:rStyle w:val="Hyperlink"/>
            <w:noProof/>
          </w:rPr>
          <w:t>3.14.5 baselineGuid property</w:t>
        </w:r>
        <w:r w:rsidR="00B54DFD">
          <w:rPr>
            <w:noProof/>
            <w:webHidden/>
          </w:rPr>
          <w:tab/>
        </w:r>
        <w:r w:rsidR="00B54DFD">
          <w:rPr>
            <w:noProof/>
            <w:webHidden/>
          </w:rPr>
          <w:fldChar w:fldCharType="begin"/>
        </w:r>
        <w:r w:rsidR="00B54DFD">
          <w:rPr>
            <w:noProof/>
            <w:webHidden/>
          </w:rPr>
          <w:instrText xml:space="preserve"> PAGEREF _Toc6916529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616F9F18" w14:textId="059AA2E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0" w:history="1">
        <w:r w:rsidR="00B54DFD" w:rsidRPr="003C254C">
          <w:rPr>
            <w:rStyle w:val="Hyperlink"/>
            <w:noProof/>
          </w:rPr>
          <w:t>3.14.6 tool property</w:t>
        </w:r>
        <w:r w:rsidR="00B54DFD">
          <w:rPr>
            <w:noProof/>
            <w:webHidden/>
          </w:rPr>
          <w:tab/>
        </w:r>
        <w:r w:rsidR="00B54DFD">
          <w:rPr>
            <w:noProof/>
            <w:webHidden/>
          </w:rPr>
          <w:fldChar w:fldCharType="begin"/>
        </w:r>
        <w:r w:rsidR="00B54DFD">
          <w:rPr>
            <w:noProof/>
            <w:webHidden/>
          </w:rPr>
          <w:instrText xml:space="preserve"> PAGEREF _Toc6916530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123737A9" w14:textId="0E8046E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1" w:history="1">
        <w:r w:rsidR="00B54DFD" w:rsidRPr="003C254C">
          <w:rPr>
            <w:rStyle w:val="Hyperlink"/>
            <w:noProof/>
          </w:rPr>
          <w:t>3.14.7 language</w:t>
        </w:r>
        <w:r w:rsidR="00B54DFD">
          <w:rPr>
            <w:noProof/>
            <w:webHidden/>
          </w:rPr>
          <w:tab/>
        </w:r>
        <w:r w:rsidR="00B54DFD">
          <w:rPr>
            <w:noProof/>
            <w:webHidden/>
          </w:rPr>
          <w:fldChar w:fldCharType="begin"/>
        </w:r>
        <w:r w:rsidR="00B54DFD">
          <w:rPr>
            <w:noProof/>
            <w:webHidden/>
          </w:rPr>
          <w:instrText xml:space="preserve"> PAGEREF _Toc6916531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6B5EFCFF" w14:textId="260D180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2" w:history="1">
        <w:r w:rsidR="00B54DFD" w:rsidRPr="003C254C">
          <w:rPr>
            <w:rStyle w:val="Hyperlink"/>
            <w:noProof/>
          </w:rPr>
          <w:t>3.14.8 taxonomies property</w:t>
        </w:r>
        <w:r w:rsidR="00B54DFD">
          <w:rPr>
            <w:noProof/>
            <w:webHidden/>
          </w:rPr>
          <w:tab/>
        </w:r>
        <w:r w:rsidR="00B54DFD">
          <w:rPr>
            <w:noProof/>
            <w:webHidden/>
          </w:rPr>
          <w:fldChar w:fldCharType="begin"/>
        </w:r>
        <w:r w:rsidR="00B54DFD">
          <w:rPr>
            <w:noProof/>
            <w:webHidden/>
          </w:rPr>
          <w:instrText xml:space="preserve"> PAGEREF _Toc6916532 \h </w:instrText>
        </w:r>
        <w:r w:rsidR="00B54DFD">
          <w:rPr>
            <w:noProof/>
            <w:webHidden/>
          </w:rPr>
        </w:r>
        <w:r w:rsidR="00B54DFD">
          <w:rPr>
            <w:noProof/>
            <w:webHidden/>
          </w:rPr>
          <w:fldChar w:fldCharType="separate"/>
        </w:r>
        <w:r w:rsidR="00B54DFD">
          <w:rPr>
            <w:noProof/>
            <w:webHidden/>
          </w:rPr>
          <w:t>48</w:t>
        </w:r>
        <w:r w:rsidR="00B54DFD">
          <w:rPr>
            <w:noProof/>
            <w:webHidden/>
          </w:rPr>
          <w:fldChar w:fldCharType="end"/>
        </w:r>
      </w:hyperlink>
    </w:p>
    <w:p w14:paraId="361CC217" w14:textId="1964A5D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3" w:history="1">
        <w:r w:rsidR="00B54DFD" w:rsidRPr="003C254C">
          <w:rPr>
            <w:rStyle w:val="Hyperlink"/>
            <w:noProof/>
          </w:rPr>
          <w:t>3.14.9 translations property</w:t>
        </w:r>
        <w:r w:rsidR="00B54DFD">
          <w:rPr>
            <w:noProof/>
            <w:webHidden/>
          </w:rPr>
          <w:tab/>
        </w:r>
        <w:r w:rsidR="00B54DFD">
          <w:rPr>
            <w:noProof/>
            <w:webHidden/>
          </w:rPr>
          <w:fldChar w:fldCharType="begin"/>
        </w:r>
        <w:r w:rsidR="00B54DFD">
          <w:rPr>
            <w:noProof/>
            <w:webHidden/>
          </w:rPr>
          <w:instrText xml:space="preserve"> PAGEREF _Toc6916533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084EC526" w14:textId="2369CDD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4" w:history="1">
        <w:r w:rsidR="00B54DFD" w:rsidRPr="003C254C">
          <w:rPr>
            <w:rStyle w:val="Hyperlink"/>
            <w:noProof/>
          </w:rPr>
          <w:t>3.14.10 policies property</w:t>
        </w:r>
        <w:r w:rsidR="00B54DFD">
          <w:rPr>
            <w:noProof/>
            <w:webHidden/>
          </w:rPr>
          <w:tab/>
        </w:r>
        <w:r w:rsidR="00B54DFD">
          <w:rPr>
            <w:noProof/>
            <w:webHidden/>
          </w:rPr>
          <w:fldChar w:fldCharType="begin"/>
        </w:r>
        <w:r w:rsidR="00B54DFD">
          <w:rPr>
            <w:noProof/>
            <w:webHidden/>
          </w:rPr>
          <w:instrText xml:space="preserve"> PAGEREF _Toc6916534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50EDFFA5" w14:textId="1676F46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5" w:history="1">
        <w:r w:rsidR="00B54DFD" w:rsidRPr="003C254C">
          <w:rPr>
            <w:rStyle w:val="Hyperlink"/>
            <w:noProof/>
          </w:rPr>
          <w:t>3.14.11 invocations property</w:t>
        </w:r>
        <w:r w:rsidR="00B54DFD">
          <w:rPr>
            <w:noProof/>
            <w:webHidden/>
          </w:rPr>
          <w:tab/>
        </w:r>
        <w:r w:rsidR="00B54DFD">
          <w:rPr>
            <w:noProof/>
            <w:webHidden/>
          </w:rPr>
          <w:fldChar w:fldCharType="begin"/>
        </w:r>
        <w:r w:rsidR="00B54DFD">
          <w:rPr>
            <w:noProof/>
            <w:webHidden/>
          </w:rPr>
          <w:instrText xml:space="preserve"> PAGEREF _Toc6916535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557549A9" w14:textId="0A12091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6" w:history="1">
        <w:r w:rsidR="00B54DFD" w:rsidRPr="003C254C">
          <w:rPr>
            <w:rStyle w:val="Hyperlink"/>
            <w:noProof/>
          </w:rPr>
          <w:t>3.14.12 conversion property</w:t>
        </w:r>
        <w:r w:rsidR="00B54DFD">
          <w:rPr>
            <w:noProof/>
            <w:webHidden/>
          </w:rPr>
          <w:tab/>
        </w:r>
        <w:r w:rsidR="00B54DFD">
          <w:rPr>
            <w:noProof/>
            <w:webHidden/>
          </w:rPr>
          <w:fldChar w:fldCharType="begin"/>
        </w:r>
        <w:r w:rsidR="00B54DFD">
          <w:rPr>
            <w:noProof/>
            <w:webHidden/>
          </w:rPr>
          <w:instrText xml:space="preserve"> PAGEREF _Toc6916536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0F97C7BE" w14:textId="5DC037F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7" w:history="1">
        <w:r w:rsidR="00B54DFD" w:rsidRPr="003C254C">
          <w:rPr>
            <w:rStyle w:val="Hyperlink"/>
            <w:noProof/>
          </w:rPr>
          <w:t>3.14.13 versionControlProvenance property</w:t>
        </w:r>
        <w:r w:rsidR="00B54DFD">
          <w:rPr>
            <w:noProof/>
            <w:webHidden/>
          </w:rPr>
          <w:tab/>
        </w:r>
        <w:r w:rsidR="00B54DFD">
          <w:rPr>
            <w:noProof/>
            <w:webHidden/>
          </w:rPr>
          <w:fldChar w:fldCharType="begin"/>
        </w:r>
        <w:r w:rsidR="00B54DFD">
          <w:rPr>
            <w:noProof/>
            <w:webHidden/>
          </w:rPr>
          <w:instrText xml:space="preserve"> PAGEREF _Toc6916537 \h </w:instrText>
        </w:r>
        <w:r w:rsidR="00B54DFD">
          <w:rPr>
            <w:noProof/>
            <w:webHidden/>
          </w:rPr>
        </w:r>
        <w:r w:rsidR="00B54DFD">
          <w:rPr>
            <w:noProof/>
            <w:webHidden/>
          </w:rPr>
          <w:fldChar w:fldCharType="separate"/>
        </w:r>
        <w:r w:rsidR="00B54DFD">
          <w:rPr>
            <w:noProof/>
            <w:webHidden/>
          </w:rPr>
          <w:t>49</w:t>
        </w:r>
        <w:r w:rsidR="00B54DFD">
          <w:rPr>
            <w:noProof/>
            <w:webHidden/>
          </w:rPr>
          <w:fldChar w:fldCharType="end"/>
        </w:r>
      </w:hyperlink>
    </w:p>
    <w:p w14:paraId="4CD6745A" w14:textId="2EA078C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8" w:history="1">
        <w:r w:rsidR="00B54DFD" w:rsidRPr="003C254C">
          <w:rPr>
            <w:rStyle w:val="Hyperlink"/>
            <w:noProof/>
          </w:rPr>
          <w:t>3.14.14 originalUriBaseIds property</w:t>
        </w:r>
        <w:r w:rsidR="00B54DFD">
          <w:rPr>
            <w:noProof/>
            <w:webHidden/>
          </w:rPr>
          <w:tab/>
        </w:r>
        <w:r w:rsidR="00B54DFD">
          <w:rPr>
            <w:noProof/>
            <w:webHidden/>
          </w:rPr>
          <w:fldChar w:fldCharType="begin"/>
        </w:r>
        <w:r w:rsidR="00B54DFD">
          <w:rPr>
            <w:noProof/>
            <w:webHidden/>
          </w:rPr>
          <w:instrText xml:space="preserve"> PAGEREF _Toc6916538 \h </w:instrText>
        </w:r>
        <w:r w:rsidR="00B54DFD">
          <w:rPr>
            <w:noProof/>
            <w:webHidden/>
          </w:rPr>
        </w:r>
        <w:r w:rsidR="00B54DFD">
          <w:rPr>
            <w:noProof/>
            <w:webHidden/>
          </w:rPr>
          <w:fldChar w:fldCharType="separate"/>
        </w:r>
        <w:r w:rsidR="00B54DFD">
          <w:rPr>
            <w:noProof/>
            <w:webHidden/>
          </w:rPr>
          <w:t>50</w:t>
        </w:r>
        <w:r w:rsidR="00B54DFD">
          <w:rPr>
            <w:noProof/>
            <w:webHidden/>
          </w:rPr>
          <w:fldChar w:fldCharType="end"/>
        </w:r>
      </w:hyperlink>
    </w:p>
    <w:p w14:paraId="5A3A809A" w14:textId="748AE8F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39" w:history="1">
        <w:r w:rsidR="00B54DFD" w:rsidRPr="003C254C">
          <w:rPr>
            <w:rStyle w:val="Hyperlink"/>
            <w:noProof/>
          </w:rPr>
          <w:t>3.14.15 artifacts property</w:t>
        </w:r>
        <w:r w:rsidR="00B54DFD">
          <w:rPr>
            <w:noProof/>
            <w:webHidden/>
          </w:rPr>
          <w:tab/>
        </w:r>
        <w:r w:rsidR="00B54DFD">
          <w:rPr>
            <w:noProof/>
            <w:webHidden/>
          </w:rPr>
          <w:fldChar w:fldCharType="begin"/>
        </w:r>
        <w:r w:rsidR="00B54DFD">
          <w:rPr>
            <w:noProof/>
            <w:webHidden/>
          </w:rPr>
          <w:instrText xml:space="preserve"> PAGEREF _Toc6916539 \h </w:instrText>
        </w:r>
        <w:r w:rsidR="00B54DFD">
          <w:rPr>
            <w:noProof/>
            <w:webHidden/>
          </w:rPr>
        </w:r>
        <w:r w:rsidR="00B54DFD">
          <w:rPr>
            <w:noProof/>
            <w:webHidden/>
          </w:rPr>
          <w:fldChar w:fldCharType="separate"/>
        </w:r>
        <w:r w:rsidR="00B54DFD">
          <w:rPr>
            <w:noProof/>
            <w:webHidden/>
          </w:rPr>
          <w:t>51</w:t>
        </w:r>
        <w:r w:rsidR="00B54DFD">
          <w:rPr>
            <w:noProof/>
            <w:webHidden/>
          </w:rPr>
          <w:fldChar w:fldCharType="end"/>
        </w:r>
      </w:hyperlink>
    </w:p>
    <w:p w14:paraId="116480F8" w14:textId="513C03F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0" w:history="1">
        <w:r w:rsidR="00B54DFD" w:rsidRPr="003C254C">
          <w:rPr>
            <w:rStyle w:val="Hyperlink"/>
            <w:noProof/>
          </w:rPr>
          <w:t>3.14.16 logicalLocations property</w:t>
        </w:r>
        <w:r w:rsidR="00B54DFD">
          <w:rPr>
            <w:noProof/>
            <w:webHidden/>
          </w:rPr>
          <w:tab/>
        </w:r>
        <w:r w:rsidR="00B54DFD">
          <w:rPr>
            <w:noProof/>
            <w:webHidden/>
          </w:rPr>
          <w:fldChar w:fldCharType="begin"/>
        </w:r>
        <w:r w:rsidR="00B54DFD">
          <w:rPr>
            <w:noProof/>
            <w:webHidden/>
          </w:rPr>
          <w:instrText xml:space="preserve"> PAGEREF _Toc6916540 \h </w:instrText>
        </w:r>
        <w:r w:rsidR="00B54DFD">
          <w:rPr>
            <w:noProof/>
            <w:webHidden/>
          </w:rPr>
        </w:r>
        <w:r w:rsidR="00B54DFD">
          <w:rPr>
            <w:noProof/>
            <w:webHidden/>
          </w:rPr>
          <w:fldChar w:fldCharType="separate"/>
        </w:r>
        <w:r w:rsidR="00B54DFD">
          <w:rPr>
            <w:noProof/>
            <w:webHidden/>
          </w:rPr>
          <w:t>52</w:t>
        </w:r>
        <w:r w:rsidR="00B54DFD">
          <w:rPr>
            <w:noProof/>
            <w:webHidden/>
          </w:rPr>
          <w:fldChar w:fldCharType="end"/>
        </w:r>
      </w:hyperlink>
    </w:p>
    <w:p w14:paraId="57B46895" w14:textId="26ECEC4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1" w:history="1">
        <w:r w:rsidR="00B54DFD" w:rsidRPr="003C254C">
          <w:rPr>
            <w:rStyle w:val="Hyperlink"/>
            <w:noProof/>
          </w:rPr>
          <w:t>3.14.17 addresses property</w:t>
        </w:r>
        <w:r w:rsidR="00B54DFD">
          <w:rPr>
            <w:noProof/>
            <w:webHidden/>
          </w:rPr>
          <w:tab/>
        </w:r>
        <w:r w:rsidR="00B54DFD">
          <w:rPr>
            <w:noProof/>
            <w:webHidden/>
          </w:rPr>
          <w:fldChar w:fldCharType="begin"/>
        </w:r>
        <w:r w:rsidR="00B54DFD">
          <w:rPr>
            <w:noProof/>
            <w:webHidden/>
          </w:rPr>
          <w:instrText xml:space="preserve"> PAGEREF _Toc6916541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3F1D08B3" w14:textId="08997E3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2" w:history="1">
        <w:r w:rsidR="00B54DFD" w:rsidRPr="003C254C">
          <w:rPr>
            <w:rStyle w:val="Hyperlink"/>
            <w:noProof/>
          </w:rPr>
          <w:t>3.14.18 threadFlowLocations property</w:t>
        </w:r>
        <w:r w:rsidR="00B54DFD">
          <w:rPr>
            <w:noProof/>
            <w:webHidden/>
          </w:rPr>
          <w:tab/>
        </w:r>
        <w:r w:rsidR="00B54DFD">
          <w:rPr>
            <w:noProof/>
            <w:webHidden/>
          </w:rPr>
          <w:fldChar w:fldCharType="begin"/>
        </w:r>
        <w:r w:rsidR="00B54DFD">
          <w:rPr>
            <w:noProof/>
            <w:webHidden/>
          </w:rPr>
          <w:instrText xml:space="preserve"> PAGEREF _Toc6916542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57E39C6F" w14:textId="31A2CE1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3" w:history="1">
        <w:r w:rsidR="00B54DFD" w:rsidRPr="003C254C">
          <w:rPr>
            <w:rStyle w:val="Hyperlink"/>
            <w:noProof/>
          </w:rPr>
          <w:t>3.14.19 graphs property</w:t>
        </w:r>
        <w:r w:rsidR="00B54DFD">
          <w:rPr>
            <w:noProof/>
            <w:webHidden/>
          </w:rPr>
          <w:tab/>
        </w:r>
        <w:r w:rsidR="00B54DFD">
          <w:rPr>
            <w:noProof/>
            <w:webHidden/>
          </w:rPr>
          <w:fldChar w:fldCharType="begin"/>
        </w:r>
        <w:r w:rsidR="00B54DFD">
          <w:rPr>
            <w:noProof/>
            <w:webHidden/>
          </w:rPr>
          <w:instrText xml:space="preserve"> PAGEREF _Toc6916543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51F52D42" w14:textId="7D7B738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4" w:history="1">
        <w:r w:rsidR="00B54DFD" w:rsidRPr="003C254C">
          <w:rPr>
            <w:rStyle w:val="Hyperlink"/>
            <w:noProof/>
          </w:rPr>
          <w:t>3.14.20 webRequests property</w:t>
        </w:r>
        <w:r w:rsidR="00B54DFD">
          <w:rPr>
            <w:noProof/>
            <w:webHidden/>
          </w:rPr>
          <w:tab/>
        </w:r>
        <w:r w:rsidR="00B54DFD">
          <w:rPr>
            <w:noProof/>
            <w:webHidden/>
          </w:rPr>
          <w:fldChar w:fldCharType="begin"/>
        </w:r>
        <w:r w:rsidR="00B54DFD">
          <w:rPr>
            <w:noProof/>
            <w:webHidden/>
          </w:rPr>
          <w:instrText xml:space="preserve"> PAGEREF _Toc6916544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45D61C23" w14:textId="01D8339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5" w:history="1">
        <w:r w:rsidR="00B54DFD" w:rsidRPr="003C254C">
          <w:rPr>
            <w:rStyle w:val="Hyperlink"/>
            <w:noProof/>
          </w:rPr>
          <w:t>3.14.21 webResponses property</w:t>
        </w:r>
        <w:r w:rsidR="00B54DFD">
          <w:rPr>
            <w:noProof/>
            <w:webHidden/>
          </w:rPr>
          <w:tab/>
        </w:r>
        <w:r w:rsidR="00B54DFD">
          <w:rPr>
            <w:noProof/>
            <w:webHidden/>
          </w:rPr>
          <w:fldChar w:fldCharType="begin"/>
        </w:r>
        <w:r w:rsidR="00B54DFD">
          <w:rPr>
            <w:noProof/>
            <w:webHidden/>
          </w:rPr>
          <w:instrText xml:space="preserve"> PAGEREF _Toc6916545 \h </w:instrText>
        </w:r>
        <w:r w:rsidR="00B54DFD">
          <w:rPr>
            <w:noProof/>
            <w:webHidden/>
          </w:rPr>
        </w:r>
        <w:r w:rsidR="00B54DFD">
          <w:rPr>
            <w:noProof/>
            <w:webHidden/>
          </w:rPr>
          <w:fldChar w:fldCharType="separate"/>
        </w:r>
        <w:r w:rsidR="00B54DFD">
          <w:rPr>
            <w:noProof/>
            <w:webHidden/>
          </w:rPr>
          <w:t>53</w:t>
        </w:r>
        <w:r w:rsidR="00B54DFD">
          <w:rPr>
            <w:noProof/>
            <w:webHidden/>
          </w:rPr>
          <w:fldChar w:fldCharType="end"/>
        </w:r>
      </w:hyperlink>
    </w:p>
    <w:p w14:paraId="4202386A" w14:textId="4A63391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6" w:history="1">
        <w:r w:rsidR="00B54DFD" w:rsidRPr="003C254C">
          <w:rPr>
            <w:rStyle w:val="Hyperlink"/>
            <w:noProof/>
          </w:rPr>
          <w:t>3.14.22 results property</w:t>
        </w:r>
        <w:r w:rsidR="00B54DFD">
          <w:rPr>
            <w:noProof/>
            <w:webHidden/>
          </w:rPr>
          <w:tab/>
        </w:r>
        <w:r w:rsidR="00B54DFD">
          <w:rPr>
            <w:noProof/>
            <w:webHidden/>
          </w:rPr>
          <w:fldChar w:fldCharType="begin"/>
        </w:r>
        <w:r w:rsidR="00B54DFD">
          <w:rPr>
            <w:noProof/>
            <w:webHidden/>
          </w:rPr>
          <w:instrText xml:space="preserve"> PAGEREF _Toc6916546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6A3B2235" w14:textId="6320201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7" w:history="1">
        <w:r w:rsidR="00B54DFD" w:rsidRPr="003C254C">
          <w:rPr>
            <w:rStyle w:val="Hyperlink"/>
            <w:noProof/>
          </w:rPr>
          <w:t>3.14.23 defaultEncoding property</w:t>
        </w:r>
        <w:r w:rsidR="00B54DFD">
          <w:rPr>
            <w:noProof/>
            <w:webHidden/>
          </w:rPr>
          <w:tab/>
        </w:r>
        <w:r w:rsidR="00B54DFD">
          <w:rPr>
            <w:noProof/>
            <w:webHidden/>
          </w:rPr>
          <w:fldChar w:fldCharType="begin"/>
        </w:r>
        <w:r w:rsidR="00B54DFD">
          <w:rPr>
            <w:noProof/>
            <w:webHidden/>
          </w:rPr>
          <w:instrText xml:space="preserve"> PAGEREF _Toc6916547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799C3413" w14:textId="397E48E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8" w:history="1">
        <w:r w:rsidR="00B54DFD" w:rsidRPr="003C254C">
          <w:rPr>
            <w:rStyle w:val="Hyperlink"/>
            <w:noProof/>
          </w:rPr>
          <w:t>3.14.24 defaultSourceLanguage property</w:t>
        </w:r>
        <w:r w:rsidR="00B54DFD">
          <w:rPr>
            <w:noProof/>
            <w:webHidden/>
          </w:rPr>
          <w:tab/>
        </w:r>
        <w:r w:rsidR="00B54DFD">
          <w:rPr>
            <w:noProof/>
            <w:webHidden/>
          </w:rPr>
          <w:fldChar w:fldCharType="begin"/>
        </w:r>
        <w:r w:rsidR="00B54DFD">
          <w:rPr>
            <w:noProof/>
            <w:webHidden/>
          </w:rPr>
          <w:instrText xml:space="preserve"> PAGEREF _Toc6916548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7886C186" w14:textId="5E081FB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49" w:history="1">
        <w:r w:rsidR="00B54DFD" w:rsidRPr="003C254C">
          <w:rPr>
            <w:rStyle w:val="Hyperlink"/>
            <w:noProof/>
          </w:rPr>
          <w:t>3.14.25 newlineSequences property</w:t>
        </w:r>
        <w:r w:rsidR="00B54DFD">
          <w:rPr>
            <w:noProof/>
            <w:webHidden/>
          </w:rPr>
          <w:tab/>
        </w:r>
        <w:r w:rsidR="00B54DFD">
          <w:rPr>
            <w:noProof/>
            <w:webHidden/>
          </w:rPr>
          <w:fldChar w:fldCharType="begin"/>
        </w:r>
        <w:r w:rsidR="00B54DFD">
          <w:rPr>
            <w:noProof/>
            <w:webHidden/>
          </w:rPr>
          <w:instrText xml:space="preserve"> PAGEREF _Toc6916549 \h </w:instrText>
        </w:r>
        <w:r w:rsidR="00B54DFD">
          <w:rPr>
            <w:noProof/>
            <w:webHidden/>
          </w:rPr>
        </w:r>
        <w:r w:rsidR="00B54DFD">
          <w:rPr>
            <w:noProof/>
            <w:webHidden/>
          </w:rPr>
          <w:fldChar w:fldCharType="separate"/>
        </w:r>
        <w:r w:rsidR="00B54DFD">
          <w:rPr>
            <w:noProof/>
            <w:webHidden/>
          </w:rPr>
          <w:t>54</w:t>
        </w:r>
        <w:r w:rsidR="00B54DFD">
          <w:rPr>
            <w:noProof/>
            <w:webHidden/>
          </w:rPr>
          <w:fldChar w:fldCharType="end"/>
        </w:r>
      </w:hyperlink>
    </w:p>
    <w:p w14:paraId="64BB1F00" w14:textId="3157C24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0" w:history="1">
        <w:r w:rsidR="00B54DFD" w:rsidRPr="003C254C">
          <w:rPr>
            <w:rStyle w:val="Hyperlink"/>
            <w:noProof/>
          </w:rPr>
          <w:t>3.14.26 columnKind property</w:t>
        </w:r>
        <w:r w:rsidR="00B54DFD">
          <w:rPr>
            <w:noProof/>
            <w:webHidden/>
          </w:rPr>
          <w:tab/>
        </w:r>
        <w:r w:rsidR="00B54DFD">
          <w:rPr>
            <w:noProof/>
            <w:webHidden/>
          </w:rPr>
          <w:fldChar w:fldCharType="begin"/>
        </w:r>
        <w:r w:rsidR="00B54DFD">
          <w:rPr>
            <w:noProof/>
            <w:webHidden/>
          </w:rPr>
          <w:instrText xml:space="preserve"> PAGEREF _Toc6916550 \h </w:instrText>
        </w:r>
        <w:r w:rsidR="00B54DFD">
          <w:rPr>
            <w:noProof/>
            <w:webHidden/>
          </w:rPr>
        </w:r>
        <w:r w:rsidR="00B54DFD">
          <w:rPr>
            <w:noProof/>
            <w:webHidden/>
          </w:rPr>
          <w:fldChar w:fldCharType="separate"/>
        </w:r>
        <w:r w:rsidR="00B54DFD">
          <w:rPr>
            <w:noProof/>
            <w:webHidden/>
          </w:rPr>
          <w:t>55</w:t>
        </w:r>
        <w:r w:rsidR="00B54DFD">
          <w:rPr>
            <w:noProof/>
            <w:webHidden/>
          </w:rPr>
          <w:fldChar w:fldCharType="end"/>
        </w:r>
      </w:hyperlink>
    </w:p>
    <w:p w14:paraId="79A11D6F" w14:textId="0957A9D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1" w:history="1">
        <w:r w:rsidR="00B54DFD" w:rsidRPr="003C254C">
          <w:rPr>
            <w:rStyle w:val="Hyperlink"/>
            <w:noProof/>
          </w:rPr>
          <w:t>3.14.27 redactionToken property</w:t>
        </w:r>
        <w:r w:rsidR="00B54DFD">
          <w:rPr>
            <w:noProof/>
            <w:webHidden/>
          </w:rPr>
          <w:tab/>
        </w:r>
        <w:r w:rsidR="00B54DFD">
          <w:rPr>
            <w:noProof/>
            <w:webHidden/>
          </w:rPr>
          <w:fldChar w:fldCharType="begin"/>
        </w:r>
        <w:r w:rsidR="00B54DFD">
          <w:rPr>
            <w:noProof/>
            <w:webHidden/>
          </w:rPr>
          <w:instrText xml:space="preserve"> PAGEREF _Toc6916551 \h </w:instrText>
        </w:r>
        <w:r w:rsidR="00B54DFD">
          <w:rPr>
            <w:noProof/>
            <w:webHidden/>
          </w:rPr>
        </w:r>
        <w:r w:rsidR="00B54DFD">
          <w:rPr>
            <w:noProof/>
            <w:webHidden/>
          </w:rPr>
          <w:fldChar w:fldCharType="separate"/>
        </w:r>
        <w:r w:rsidR="00B54DFD">
          <w:rPr>
            <w:noProof/>
            <w:webHidden/>
          </w:rPr>
          <w:t>55</w:t>
        </w:r>
        <w:r w:rsidR="00B54DFD">
          <w:rPr>
            <w:noProof/>
            <w:webHidden/>
          </w:rPr>
          <w:fldChar w:fldCharType="end"/>
        </w:r>
      </w:hyperlink>
    </w:p>
    <w:p w14:paraId="34F334BE" w14:textId="7F8F3FF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52" w:history="1">
        <w:r w:rsidR="00B54DFD" w:rsidRPr="003C254C">
          <w:rPr>
            <w:rStyle w:val="Hyperlink"/>
            <w:noProof/>
          </w:rPr>
          <w:t>3.15 externalPropertyFileReferences object</w:t>
        </w:r>
        <w:r w:rsidR="00B54DFD">
          <w:rPr>
            <w:noProof/>
            <w:webHidden/>
          </w:rPr>
          <w:tab/>
        </w:r>
        <w:r w:rsidR="00B54DFD">
          <w:rPr>
            <w:noProof/>
            <w:webHidden/>
          </w:rPr>
          <w:fldChar w:fldCharType="begin"/>
        </w:r>
        <w:r w:rsidR="00B54DFD">
          <w:rPr>
            <w:noProof/>
            <w:webHidden/>
          </w:rPr>
          <w:instrText xml:space="preserve"> PAGEREF _Toc6916552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713B3BF4" w14:textId="6A9A212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3" w:history="1">
        <w:r w:rsidR="00B54DFD" w:rsidRPr="003C254C">
          <w:rPr>
            <w:rStyle w:val="Hyperlink"/>
            <w:noProof/>
          </w:rPr>
          <w:t>3.15.1 General</w:t>
        </w:r>
        <w:r w:rsidR="00B54DFD">
          <w:rPr>
            <w:noProof/>
            <w:webHidden/>
          </w:rPr>
          <w:tab/>
        </w:r>
        <w:r w:rsidR="00B54DFD">
          <w:rPr>
            <w:noProof/>
            <w:webHidden/>
          </w:rPr>
          <w:fldChar w:fldCharType="begin"/>
        </w:r>
        <w:r w:rsidR="00B54DFD">
          <w:rPr>
            <w:noProof/>
            <w:webHidden/>
          </w:rPr>
          <w:instrText xml:space="preserve"> PAGEREF _Toc6916553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0878052B" w14:textId="2345737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4" w:history="1">
        <w:r w:rsidR="00B54DFD" w:rsidRPr="003C254C">
          <w:rPr>
            <w:rStyle w:val="Hyperlink"/>
            <w:noProof/>
          </w:rPr>
          <w:t>3.15.2 Rationale</w:t>
        </w:r>
        <w:r w:rsidR="00B54DFD">
          <w:rPr>
            <w:noProof/>
            <w:webHidden/>
          </w:rPr>
          <w:tab/>
        </w:r>
        <w:r w:rsidR="00B54DFD">
          <w:rPr>
            <w:noProof/>
            <w:webHidden/>
          </w:rPr>
          <w:fldChar w:fldCharType="begin"/>
        </w:r>
        <w:r w:rsidR="00B54DFD">
          <w:rPr>
            <w:noProof/>
            <w:webHidden/>
          </w:rPr>
          <w:instrText xml:space="preserve"> PAGEREF _Toc6916554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7F6AEA1B" w14:textId="23AA5E7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5" w:history="1">
        <w:r w:rsidR="00B54DFD" w:rsidRPr="003C254C">
          <w:rPr>
            <w:rStyle w:val="Hyperlink"/>
            <w:noProof/>
          </w:rPr>
          <w:t>3.15.3 Properties</w:t>
        </w:r>
        <w:r w:rsidR="00B54DFD">
          <w:rPr>
            <w:noProof/>
            <w:webHidden/>
          </w:rPr>
          <w:tab/>
        </w:r>
        <w:r w:rsidR="00B54DFD">
          <w:rPr>
            <w:noProof/>
            <w:webHidden/>
          </w:rPr>
          <w:fldChar w:fldCharType="begin"/>
        </w:r>
        <w:r w:rsidR="00B54DFD">
          <w:rPr>
            <w:noProof/>
            <w:webHidden/>
          </w:rPr>
          <w:instrText xml:space="preserve"> PAGEREF _Toc6916555 \h </w:instrText>
        </w:r>
        <w:r w:rsidR="00B54DFD">
          <w:rPr>
            <w:noProof/>
            <w:webHidden/>
          </w:rPr>
        </w:r>
        <w:r w:rsidR="00B54DFD">
          <w:rPr>
            <w:noProof/>
            <w:webHidden/>
          </w:rPr>
          <w:fldChar w:fldCharType="separate"/>
        </w:r>
        <w:r w:rsidR="00B54DFD">
          <w:rPr>
            <w:noProof/>
            <w:webHidden/>
          </w:rPr>
          <w:t>56</w:t>
        </w:r>
        <w:r w:rsidR="00B54DFD">
          <w:rPr>
            <w:noProof/>
            <w:webHidden/>
          </w:rPr>
          <w:fldChar w:fldCharType="end"/>
        </w:r>
      </w:hyperlink>
    </w:p>
    <w:p w14:paraId="43A40372" w14:textId="58A7A09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56" w:history="1">
        <w:r w:rsidR="00B54DFD" w:rsidRPr="003C254C">
          <w:rPr>
            <w:rStyle w:val="Hyperlink"/>
            <w:noProof/>
          </w:rPr>
          <w:t>3.16 externalPropertyFileReference object</w:t>
        </w:r>
        <w:r w:rsidR="00B54DFD">
          <w:rPr>
            <w:noProof/>
            <w:webHidden/>
          </w:rPr>
          <w:tab/>
        </w:r>
        <w:r w:rsidR="00B54DFD">
          <w:rPr>
            <w:noProof/>
            <w:webHidden/>
          </w:rPr>
          <w:fldChar w:fldCharType="begin"/>
        </w:r>
        <w:r w:rsidR="00B54DFD">
          <w:rPr>
            <w:noProof/>
            <w:webHidden/>
          </w:rPr>
          <w:instrText xml:space="preserve"> PAGEREF _Toc6916556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06250D26" w14:textId="4F3DABE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7" w:history="1">
        <w:r w:rsidR="00B54DFD" w:rsidRPr="003C254C">
          <w:rPr>
            <w:rStyle w:val="Hyperlink"/>
            <w:noProof/>
          </w:rPr>
          <w:t>3.16.1 General</w:t>
        </w:r>
        <w:r w:rsidR="00B54DFD">
          <w:rPr>
            <w:noProof/>
            <w:webHidden/>
          </w:rPr>
          <w:tab/>
        </w:r>
        <w:r w:rsidR="00B54DFD">
          <w:rPr>
            <w:noProof/>
            <w:webHidden/>
          </w:rPr>
          <w:fldChar w:fldCharType="begin"/>
        </w:r>
        <w:r w:rsidR="00B54DFD">
          <w:rPr>
            <w:noProof/>
            <w:webHidden/>
          </w:rPr>
          <w:instrText xml:space="preserve"> PAGEREF _Toc6916557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56763163" w14:textId="65D911D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8" w:history="1">
        <w:r w:rsidR="00B54DFD" w:rsidRPr="003C254C">
          <w:rPr>
            <w:rStyle w:val="Hyperlink"/>
            <w:noProof/>
          </w:rPr>
          <w:t>3.16.2 location property</w:t>
        </w:r>
        <w:r w:rsidR="00B54DFD">
          <w:rPr>
            <w:noProof/>
            <w:webHidden/>
          </w:rPr>
          <w:tab/>
        </w:r>
        <w:r w:rsidR="00B54DFD">
          <w:rPr>
            <w:noProof/>
            <w:webHidden/>
          </w:rPr>
          <w:fldChar w:fldCharType="begin"/>
        </w:r>
        <w:r w:rsidR="00B54DFD">
          <w:rPr>
            <w:noProof/>
            <w:webHidden/>
          </w:rPr>
          <w:instrText xml:space="preserve"> PAGEREF _Toc6916558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0F5180DA" w14:textId="638BFE1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59" w:history="1">
        <w:r w:rsidR="00B54DFD" w:rsidRPr="003C254C">
          <w:rPr>
            <w:rStyle w:val="Hyperlink"/>
            <w:noProof/>
          </w:rPr>
          <w:t>3.16.3 guid property</w:t>
        </w:r>
        <w:r w:rsidR="00B54DFD">
          <w:rPr>
            <w:noProof/>
            <w:webHidden/>
          </w:rPr>
          <w:tab/>
        </w:r>
        <w:r w:rsidR="00B54DFD">
          <w:rPr>
            <w:noProof/>
            <w:webHidden/>
          </w:rPr>
          <w:fldChar w:fldCharType="begin"/>
        </w:r>
        <w:r w:rsidR="00B54DFD">
          <w:rPr>
            <w:noProof/>
            <w:webHidden/>
          </w:rPr>
          <w:instrText xml:space="preserve"> PAGEREF _Toc6916559 \h </w:instrText>
        </w:r>
        <w:r w:rsidR="00B54DFD">
          <w:rPr>
            <w:noProof/>
            <w:webHidden/>
          </w:rPr>
        </w:r>
        <w:r w:rsidR="00B54DFD">
          <w:rPr>
            <w:noProof/>
            <w:webHidden/>
          </w:rPr>
          <w:fldChar w:fldCharType="separate"/>
        </w:r>
        <w:r w:rsidR="00B54DFD">
          <w:rPr>
            <w:noProof/>
            <w:webHidden/>
          </w:rPr>
          <w:t>59</w:t>
        </w:r>
        <w:r w:rsidR="00B54DFD">
          <w:rPr>
            <w:noProof/>
            <w:webHidden/>
          </w:rPr>
          <w:fldChar w:fldCharType="end"/>
        </w:r>
      </w:hyperlink>
    </w:p>
    <w:p w14:paraId="44C8F586" w14:textId="7547936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0" w:history="1">
        <w:r w:rsidR="00B54DFD" w:rsidRPr="003C254C">
          <w:rPr>
            <w:rStyle w:val="Hyperlink"/>
            <w:noProof/>
          </w:rPr>
          <w:t>3.16.4 itemCount property</w:t>
        </w:r>
        <w:r w:rsidR="00B54DFD">
          <w:rPr>
            <w:noProof/>
            <w:webHidden/>
          </w:rPr>
          <w:tab/>
        </w:r>
        <w:r w:rsidR="00B54DFD">
          <w:rPr>
            <w:noProof/>
            <w:webHidden/>
          </w:rPr>
          <w:fldChar w:fldCharType="begin"/>
        </w:r>
        <w:r w:rsidR="00B54DFD">
          <w:rPr>
            <w:noProof/>
            <w:webHidden/>
          </w:rPr>
          <w:instrText xml:space="preserve"> PAGEREF _Toc6916560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6C7FF6B6" w14:textId="76648622"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61" w:history="1">
        <w:r w:rsidR="00B54DFD" w:rsidRPr="003C254C">
          <w:rPr>
            <w:rStyle w:val="Hyperlink"/>
            <w:noProof/>
          </w:rPr>
          <w:t>3.17 runAutomationDetails object</w:t>
        </w:r>
        <w:r w:rsidR="00B54DFD">
          <w:rPr>
            <w:noProof/>
            <w:webHidden/>
          </w:rPr>
          <w:tab/>
        </w:r>
        <w:r w:rsidR="00B54DFD">
          <w:rPr>
            <w:noProof/>
            <w:webHidden/>
          </w:rPr>
          <w:fldChar w:fldCharType="begin"/>
        </w:r>
        <w:r w:rsidR="00B54DFD">
          <w:rPr>
            <w:noProof/>
            <w:webHidden/>
          </w:rPr>
          <w:instrText xml:space="preserve"> PAGEREF _Toc6916561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04288694" w14:textId="22AEF79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2" w:history="1">
        <w:r w:rsidR="00B54DFD" w:rsidRPr="003C254C">
          <w:rPr>
            <w:rStyle w:val="Hyperlink"/>
            <w:noProof/>
          </w:rPr>
          <w:t>3.17.1 General</w:t>
        </w:r>
        <w:r w:rsidR="00B54DFD">
          <w:rPr>
            <w:noProof/>
            <w:webHidden/>
          </w:rPr>
          <w:tab/>
        </w:r>
        <w:r w:rsidR="00B54DFD">
          <w:rPr>
            <w:noProof/>
            <w:webHidden/>
          </w:rPr>
          <w:fldChar w:fldCharType="begin"/>
        </w:r>
        <w:r w:rsidR="00B54DFD">
          <w:rPr>
            <w:noProof/>
            <w:webHidden/>
          </w:rPr>
          <w:instrText xml:space="preserve"> PAGEREF _Toc6916562 \h </w:instrText>
        </w:r>
        <w:r w:rsidR="00B54DFD">
          <w:rPr>
            <w:noProof/>
            <w:webHidden/>
          </w:rPr>
        </w:r>
        <w:r w:rsidR="00B54DFD">
          <w:rPr>
            <w:noProof/>
            <w:webHidden/>
          </w:rPr>
          <w:fldChar w:fldCharType="separate"/>
        </w:r>
        <w:r w:rsidR="00B54DFD">
          <w:rPr>
            <w:noProof/>
            <w:webHidden/>
          </w:rPr>
          <w:t>60</w:t>
        </w:r>
        <w:r w:rsidR="00B54DFD">
          <w:rPr>
            <w:noProof/>
            <w:webHidden/>
          </w:rPr>
          <w:fldChar w:fldCharType="end"/>
        </w:r>
      </w:hyperlink>
    </w:p>
    <w:p w14:paraId="21BF82F5" w14:textId="7E677B6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3" w:history="1">
        <w:r w:rsidR="00B54DFD" w:rsidRPr="003C254C">
          <w:rPr>
            <w:rStyle w:val="Hyperlink"/>
            <w:noProof/>
          </w:rPr>
          <w:t>3.17.2 description property</w:t>
        </w:r>
        <w:r w:rsidR="00B54DFD">
          <w:rPr>
            <w:noProof/>
            <w:webHidden/>
          </w:rPr>
          <w:tab/>
        </w:r>
        <w:r w:rsidR="00B54DFD">
          <w:rPr>
            <w:noProof/>
            <w:webHidden/>
          </w:rPr>
          <w:fldChar w:fldCharType="begin"/>
        </w:r>
        <w:r w:rsidR="00B54DFD">
          <w:rPr>
            <w:noProof/>
            <w:webHidden/>
          </w:rPr>
          <w:instrText xml:space="preserve"> PAGEREF _Toc6916563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4B0FA468" w14:textId="0262C55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4" w:history="1">
        <w:r w:rsidR="00B54DFD" w:rsidRPr="003C254C">
          <w:rPr>
            <w:rStyle w:val="Hyperlink"/>
            <w:noProof/>
          </w:rPr>
          <w:t>3.17.3 id property</w:t>
        </w:r>
        <w:r w:rsidR="00B54DFD">
          <w:rPr>
            <w:noProof/>
            <w:webHidden/>
          </w:rPr>
          <w:tab/>
        </w:r>
        <w:r w:rsidR="00B54DFD">
          <w:rPr>
            <w:noProof/>
            <w:webHidden/>
          </w:rPr>
          <w:fldChar w:fldCharType="begin"/>
        </w:r>
        <w:r w:rsidR="00B54DFD">
          <w:rPr>
            <w:noProof/>
            <w:webHidden/>
          </w:rPr>
          <w:instrText xml:space="preserve"> PAGEREF _Toc6916564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3222F47C" w14:textId="55E1668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5" w:history="1">
        <w:r w:rsidR="00B54DFD" w:rsidRPr="003C254C">
          <w:rPr>
            <w:rStyle w:val="Hyperlink"/>
            <w:noProof/>
          </w:rPr>
          <w:t>3.17.4 guid property</w:t>
        </w:r>
        <w:r w:rsidR="00B54DFD">
          <w:rPr>
            <w:noProof/>
            <w:webHidden/>
          </w:rPr>
          <w:tab/>
        </w:r>
        <w:r w:rsidR="00B54DFD">
          <w:rPr>
            <w:noProof/>
            <w:webHidden/>
          </w:rPr>
          <w:fldChar w:fldCharType="begin"/>
        </w:r>
        <w:r w:rsidR="00B54DFD">
          <w:rPr>
            <w:noProof/>
            <w:webHidden/>
          </w:rPr>
          <w:instrText xml:space="preserve"> PAGEREF _Toc6916565 \h </w:instrText>
        </w:r>
        <w:r w:rsidR="00B54DFD">
          <w:rPr>
            <w:noProof/>
            <w:webHidden/>
          </w:rPr>
        </w:r>
        <w:r w:rsidR="00B54DFD">
          <w:rPr>
            <w:noProof/>
            <w:webHidden/>
          </w:rPr>
          <w:fldChar w:fldCharType="separate"/>
        </w:r>
        <w:r w:rsidR="00B54DFD">
          <w:rPr>
            <w:noProof/>
            <w:webHidden/>
          </w:rPr>
          <w:t>61</w:t>
        </w:r>
        <w:r w:rsidR="00B54DFD">
          <w:rPr>
            <w:noProof/>
            <w:webHidden/>
          </w:rPr>
          <w:fldChar w:fldCharType="end"/>
        </w:r>
      </w:hyperlink>
    </w:p>
    <w:p w14:paraId="020A1690" w14:textId="780440A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6" w:history="1">
        <w:r w:rsidR="00B54DFD" w:rsidRPr="003C254C">
          <w:rPr>
            <w:rStyle w:val="Hyperlink"/>
            <w:noProof/>
          </w:rPr>
          <w:t>3.17.5 correlationGuid property</w:t>
        </w:r>
        <w:r w:rsidR="00B54DFD">
          <w:rPr>
            <w:noProof/>
            <w:webHidden/>
          </w:rPr>
          <w:tab/>
        </w:r>
        <w:r w:rsidR="00B54DFD">
          <w:rPr>
            <w:noProof/>
            <w:webHidden/>
          </w:rPr>
          <w:fldChar w:fldCharType="begin"/>
        </w:r>
        <w:r w:rsidR="00B54DFD">
          <w:rPr>
            <w:noProof/>
            <w:webHidden/>
          </w:rPr>
          <w:instrText xml:space="preserve"> PAGEREF _Toc6916566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581039CC" w14:textId="6B4E420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67" w:history="1">
        <w:r w:rsidR="00B54DFD" w:rsidRPr="003C254C">
          <w:rPr>
            <w:rStyle w:val="Hyperlink"/>
            <w:noProof/>
          </w:rPr>
          <w:t>3.18 tool object</w:t>
        </w:r>
        <w:r w:rsidR="00B54DFD">
          <w:rPr>
            <w:noProof/>
            <w:webHidden/>
          </w:rPr>
          <w:tab/>
        </w:r>
        <w:r w:rsidR="00B54DFD">
          <w:rPr>
            <w:noProof/>
            <w:webHidden/>
          </w:rPr>
          <w:fldChar w:fldCharType="begin"/>
        </w:r>
        <w:r w:rsidR="00B54DFD">
          <w:rPr>
            <w:noProof/>
            <w:webHidden/>
          </w:rPr>
          <w:instrText xml:space="preserve"> PAGEREF _Toc6916567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01863CC1" w14:textId="72D8FAD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8" w:history="1">
        <w:r w:rsidR="00B54DFD" w:rsidRPr="003C254C">
          <w:rPr>
            <w:rStyle w:val="Hyperlink"/>
            <w:noProof/>
          </w:rPr>
          <w:t>3.18.1 General</w:t>
        </w:r>
        <w:r w:rsidR="00B54DFD">
          <w:rPr>
            <w:noProof/>
            <w:webHidden/>
          </w:rPr>
          <w:tab/>
        </w:r>
        <w:r w:rsidR="00B54DFD">
          <w:rPr>
            <w:noProof/>
            <w:webHidden/>
          </w:rPr>
          <w:fldChar w:fldCharType="begin"/>
        </w:r>
        <w:r w:rsidR="00B54DFD">
          <w:rPr>
            <w:noProof/>
            <w:webHidden/>
          </w:rPr>
          <w:instrText xml:space="preserve"> PAGEREF _Toc6916568 \h </w:instrText>
        </w:r>
        <w:r w:rsidR="00B54DFD">
          <w:rPr>
            <w:noProof/>
            <w:webHidden/>
          </w:rPr>
        </w:r>
        <w:r w:rsidR="00B54DFD">
          <w:rPr>
            <w:noProof/>
            <w:webHidden/>
          </w:rPr>
          <w:fldChar w:fldCharType="separate"/>
        </w:r>
        <w:r w:rsidR="00B54DFD">
          <w:rPr>
            <w:noProof/>
            <w:webHidden/>
          </w:rPr>
          <w:t>62</w:t>
        </w:r>
        <w:r w:rsidR="00B54DFD">
          <w:rPr>
            <w:noProof/>
            <w:webHidden/>
          </w:rPr>
          <w:fldChar w:fldCharType="end"/>
        </w:r>
      </w:hyperlink>
    </w:p>
    <w:p w14:paraId="15D562FA" w14:textId="41CC457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69" w:history="1">
        <w:r w:rsidR="00B54DFD" w:rsidRPr="003C254C">
          <w:rPr>
            <w:rStyle w:val="Hyperlink"/>
            <w:noProof/>
          </w:rPr>
          <w:t>3.18.2 driver property</w:t>
        </w:r>
        <w:r w:rsidR="00B54DFD">
          <w:rPr>
            <w:noProof/>
            <w:webHidden/>
          </w:rPr>
          <w:tab/>
        </w:r>
        <w:r w:rsidR="00B54DFD">
          <w:rPr>
            <w:noProof/>
            <w:webHidden/>
          </w:rPr>
          <w:fldChar w:fldCharType="begin"/>
        </w:r>
        <w:r w:rsidR="00B54DFD">
          <w:rPr>
            <w:noProof/>
            <w:webHidden/>
          </w:rPr>
          <w:instrText xml:space="preserve"> PAGEREF _Toc6916569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3642C067" w14:textId="4D5FD67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0" w:history="1">
        <w:r w:rsidR="00B54DFD" w:rsidRPr="003C254C">
          <w:rPr>
            <w:rStyle w:val="Hyperlink"/>
            <w:noProof/>
          </w:rPr>
          <w:t>3.18.3 extensions property</w:t>
        </w:r>
        <w:r w:rsidR="00B54DFD">
          <w:rPr>
            <w:noProof/>
            <w:webHidden/>
          </w:rPr>
          <w:tab/>
        </w:r>
        <w:r w:rsidR="00B54DFD">
          <w:rPr>
            <w:noProof/>
            <w:webHidden/>
          </w:rPr>
          <w:fldChar w:fldCharType="begin"/>
        </w:r>
        <w:r w:rsidR="00B54DFD">
          <w:rPr>
            <w:noProof/>
            <w:webHidden/>
          </w:rPr>
          <w:instrText xml:space="preserve"> PAGEREF _Toc6916570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39DBFB82" w14:textId="43A671A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571" w:history="1">
        <w:r w:rsidR="00B54DFD" w:rsidRPr="003C254C">
          <w:rPr>
            <w:rStyle w:val="Hyperlink"/>
            <w:noProof/>
          </w:rPr>
          <w:t>3.19 toolComponent object</w:t>
        </w:r>
        <w:r w:rsidR="00B54DFD">
          <w:rPr>
            <w:noProof/>
            <w:webHidden/>
          </w:rPr>
          <w:tab/>
        </w:r>
        <w:r w:rsidR="00B54DFD">
          <w:rPr>
            <w:noProof/>
            <w:webHidden/>
          </w:rPr>
          <w:fldChar w:fldCharType="begin"/>
        </w:r>
        <w:r w:rsidR="00B54DFD">
          <w:rPr>
            <w:noProof/>
            <w:webHidden/>
          </w:rPr>
          <w:instrText xml:space="preserve"> PAGEREF _Toc6916571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474C8258" w14:textId="3C2D1FB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2" w:history="1">
        <w:r w:rsidR="00B54DFD" w:rsidRPr="003C254C">
          <w:rPr>
            <w:rStyle w:val="Hyperlink"/>
            <w:noProof/>
          </w:rPr>
          <w:t>3.19.1 General</w:t>
        </w:r>
        <w:r w:rsidR="00B54DFD">
          <w:rPr>
            <w:noProof/>
            <w:webHidden/>
          </w:rPr>
          <w:tab/>
        </w:r>
        <w:r w:rsidR="00B54DFD">
          <w:rPr>
            <w:noProof/>
            <w:webHidden/>
          </w:rPr>
          <w:fldChar w:fldCharType="begin"/>
        </w:r>
        <w:r w:rsidR="00B54DFD">
          <w:rPr>
            <w:noProof/>
            <w:webHidden/>
          </w:rPr>
          <w:instrText xml:space="preserve"> PAGEREF _Toc6916572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5D3134D2" w14:textId="659941C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3" w:history="1">
        <w:r w:rsidR="00B54DFD" w:rsidRPr="003C254C">
          <w:rPr>
            <w:rStyle w:val="Hyperlink"/>
            <w:noProof/>
          </w:rPr>
          <w:t>3.19.2 Taxonomies</w:t>
        </w:r>
        <w:r w:rsidR="00B54DFD">
          <w:rPr>
            <w:noProof/>
            <w:webHidden/>
          </w:rPr>
          <w:tab/>
        </w:r>
        <w:r w:rsidR="00B54DFD">
          <w:rPr>
            <w:noProof/>
            <w:webHidden/>
          </w:rPr>
          <w:fldChar w:fldCharType="begin"/>
        </w:r>
        <w:r w:rsidR="00B54DFD">
          <w:rPr>
            <w:noProof/>
            <w:webHidden/>
          </w:rPr>
          <w:instrText xml:space="preserve"> PAGEREF _Toc6916573 \h </w:instrText>
        </w:r>
        <w:r w:rsidR="00B54DFD">
          <w:rPr>
            <w:noProof/>
            <w:webHidden/>
          </w:rPr>
        </w:r>
        <w:r w:rsidR="00B54DFD">
          <w:rPr>
            <w:noProof/>
            <w:webHidden/>
          </w:rPr>
          <w:fldChar w:fldCharType="separate"/>
        </w:r>
        <w:r w:rsidR="00B54DFD">
          <w:rPr>
            <w:noProof/>
            <w:webHidden/>
          </w:rPr>
          <w:t>63</w:t>
        </w:r>
        <w:r w:rsidR="00B54DFD">
          <w:rPr>
            <w:noProof/>
            <w:webHidden/>
          </w:rPr>
          <w:fldChar w:fldCharType="end"/>
        </w:r>
      </w:hyperlink>
    </w:p>
    <w:p w14:paraId="43C447BC" w14:textId="4C2D06D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4" w:history="1">
        <w:r w:rsidR="00B54DFD" w:rsidRPr="003C254C">
          <w:rPr>
            <w:rStyle w:val="Hyperlink"/>
            <w:noProof/>
          </w:rPr>
          <w:t>3.19.3 Translations</w:t>
        </w:r>
        <w:r w:rsidR="00B54DFD">
          <w:rPr>
            <w:noProof/>
            <w:webHidden/>
          </w:rPr>
          <w:tab/>
        </w:r>
        <w:r w:rsidR="00B54DFD">
          <w:rPr>
            <w:noProof/>
            <w:webHidden/>
          </w:rPr>
          <w:fldChar w:fldCharType="begin"/>
        </w:r>
        <w:r w:rsidR="00B54DFD">
          <w:rPr>
            <w:noProof/>
            <w:webHidden/>
          </w:rPr>
          <w:instrText xml:space="preserve"> PAGEREF _Toc6916574 \h </w:instrText>
        </w:r>
        <w:r w:rsidR="00B54DFD">
          <w:rPr>
            <w:noProof/>
            <w:webHidden/>
          </w:rPr>
        </w:r>
        <w:r w:rsidR="00B54DFD">
          <w:rPr>
            <w:noProof/>
            <w:webHidden/>
          </w:rPr>
          <w:fldChar w:fldCharType="separate"/>
        </w:r>
        <w:r w:rsidR="00B54DFD">
          <w:rPr>
            <w:noProof/>
            <w:webHidden/>
          </w:rPr>
          <w:t>65</w:t>
        </w:r>
        <w:r w:rsidR="00B54DFD">
          <w:rPr>
            <w:noProof/>
            <w:webHidden/>
          </w:rPr>
          <w:fldChar w:fldCharType="end"/>
        </w:r>
      </w:hyperlink>
    </w:p>
    <w:p w14:paraId="5C00E344" w14:textId="1B8DC8A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5" w:history="1">
        <w:r w:rsidR="00B54DFD" w:rsidRPr="003C254C">
          <w:rPr>
            <w:rStyle w:val="Hyperlink"/>
            <w:noProof/>
          </w:rPr>
          <w:t>3.19.4 Policies</w:t>
        </w:r>
        <w:r w:rsidR="00B54DFD">
          <w:rPr>
            <w:noProof/>
            <w:webHidden/>
          </w:rPr>
          <w:tab/>
        </w:r>
        <w:r w:rsidR="00B54DFD">
          <w:rPr>
            <w:noProof/>
            <w:webHidden/>
          </w:rPr>
          <w:fldChar w:fldCharType="begin"/>
        </w:r>
        <w:r w:rsidR="00B54DFD">
          <w:rPr>
            <w:noProof/>
            <w:webHidden/>
          </w:rPr>
          <w:instrText xml:space="preserve"> PAGEREF _Toc6916575 \h </w:instrText>
        </w:r>
        <w:r w:rsidR="00B54DFD">
          <w:rPr>
            <w:noProof/>
            <w:webHidden/>
          </w:rPr>
        </w:r>
        <w:r w:rsidR="00B54DFD">
          <w:rPr>
            <w:noProof/>
            <w:webHidden/>
          </w:rPr>
          <w:fldChar w:fldCharType="separate"/>
        </w:r>
        <w:r w:rsidR="00B54DFD">
          <w:rPr>
            <w:noProof/>
            <w:webHidden/>
          </w:rPr>
          <w:t>67</w:t>
        </w:r>
        <w:r w:rsidR="00B54DFD">
          <w:rPr>
            <w:noProof/>
            <w:webHidden/>
          </w:rPr>
          <w:fldChar w:fldCharType="end"/>
        </w:r>
      </w:hyperlink>
    </w:p>
    <w:p w14:paraId="291B9E17" w14:textId="2C01375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6" w:history="1">
        <w:r w:rsidR="00B54DFD" w:rsidRPr="003C254C">
          <w:rPr>
            <w:rStyle w:val="Hyperlink"/>
            <w:noProof/>
          </w:rPr>
          <w:t>3.19.5 guid property</w:t>
        </w:r>
        <w:r w:rsidR="00B54DFD">
          <w:rPr>
            <w:noProof/>
            <w:webHidden/>
          </w:rPr>
          <w:tab/>
        </w:r>
        <w:r w:rsidR="00B54DFD">
          <w:rPr>
            <w:noProof/>
            <w:webHidden/>
          </w:rPr>
          <w:fldChar w:fldCharType="begin"/>
        </w:r>
        <w:r w:rsidR="00B54DFD">
          <w:rPr>
            <w:noProof/>
            <w:webHidden/>
          </w:rPr>
          <w:instrText xml:space="preserve"> PAGEREF _Toc6916576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238CB1E6" w14:textId="00BC28F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7" w:history="1">
        <w:r w:rsidR="00B54DFD" w:rsidRPr="003C254C">
          <w:rPr>
            <w:rStyle w:val="Hyperlink"/>
            <w:noProof/>
          </w:rPr>
          <w:t>3.19.6 name property</w:t>
        </w:r>
        <w:r w:rsidR="00B54DFD">
          <w:rPr>
            <w:noProof/>
            <w:webHidden/>
          </w:rPr>
          <w:tab/>
        </w:r>
        <w:r w:rsidR="00B54DFD">
          <w:rPr>
            <w:noProof/>
            <w:webHidden/>
          </w:rPr>
          <w:fldChar w:fldCharType="begin"/>
        </w:r>
        <w:r w:rsidR="00B54DFD">
          <w:rPr>
            <w:noProof/>
            <w:webHidden/>
          </w:rPr>
          <w:instrText xml:space="preserve"> PAGEREF _Toc6916577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67917A5A" w14:textId="5D059EA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8" w:history="1">
        <w:r w:rsidR="00B54DFD" w:rsidRPr="003C254C">
          <w:rPr>
            <w:rStyle w:val="Hyperlink"/>
            <w:noProof/>
          </w:rPr>
          <w:t>3.19.7 fullName property</w:t>
        </w:r>
        <w:r w:rsidR="00B54DFD">
          <w:rPr>
            <w:noProof/>
            <w:webHidden/>
          </w:rPr>
          <w:tab/>
        </w:r>
        <w:r w:rsidR="00B54DFD">
          <w:rPr>
            <w:noProof/>
            <w:webHidden/>
          </w:rPr>
          <w:fldChar w:fldCharType="begin"/>
        </w:r>
        <w:r w:rsidR="00B54DFD">
          <w:rPr>
            <w:noProof/>
            <w:webHidden/>
          </w:rPr>
          <w:instrText xml:space="preserve"> PAGEREF _Toc6916578 \h </w:instrText>
        </w:r>
        <w:r w:rsidR="00B54DFD">
          <w:rPr>
            <w:noProof/>
            <w:webHidden/>
          </w:rPr>
        </w:r>
        <w:r w:rsidR="00B54DFD">
          <w:rPr>
            <w:noProof/>
            <w:webHidden/>
          </w:rPr>
          <w:fldChar w:fldCharType="separate"/>
        </w:r>
        <w:r w:rsidR="00B54DFD">
          <w:rPr>
            <w:noProof/>
            <w:webHidden/>
          </w:rPr>
          <w:t>68</w:t>
        </w:r>
        <w:r w:rsidR="00B54DFD">
          <w:rPr>
            <w:noProof/>
            <w:webHidden/>
          </w:rPr>
          <w:fldChar w:fldCharType="end"/>
        </w:r>
      </w:hyperlink>
    </w:p>
    <w:p w14:paraId="530FB891" w14:textId="2D7D4AD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79" w:history="1">
        <w:r w:rsidR="00B54DFD" w:rsidRPr="003C254C">
          <w:rPr>
            <w:rStyle w:val="Hyperlink"/>
            <w:noProof/>
          </w:rPr>
          <w:t>3.19.8 semanticVersion property</w:t>
        </w:r>
        <w:r w:rsidR="00B54DFD">
          <w:rPr>
            <w:noProof/>
            <w:webHidden/>
          </w:rPr>
          <w:tab/>
        </w:r>
        <w:r w:rsidR="00B54DFD">
          <w:rPr>
            <w:noProof/>
            <w:webHidden/>
          </w:rPr>
          <w:fldChar w:fldCharType="begin"/>
        </w:r>
        <w:r w:rsidR="00B54DFD">
          <w:rPr>
            <w:noProof/>
            <w:webHidden/>
          </w:rPr>
          <w:instrText xml:space="preserve"> PAGEREF _Toc6916579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1D2885C5" w14:textId="0D387D3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0" w:history="1">
        <w:r w:rsidR="00B54DFD" w:rsidRPr="003C254C">
          <w:rPr>
            <w:rStyle w:val="Hyperlink"/>
            <w:noProof/>
          </w:rPr>
          <w:t>3.19.9 version property</w:t>
        </w:r>
        <w:r w:rsidR="00B54DFD">
          <w:rPr>
            <w:noProof/>
            <w:webHidden/>
          </w:rPr>
          <w:tab/>
        </w:r>
        <w:r w:rsidR="00B54DFD">
          <w:rPr>
            <w:noProof/>
            <w:webHidden/>
          </w:rPr>
          <w:fldChar w:fldCharType="begin"/>
        </w:r>
        <w:r w:rsidR="00B54DFD">
          <w:rPr>
            <w:noProof/>
            <w:webHidden/>
          </w:rPr>
          <w:instrText xml:space="preserve"> PAGEREF _Toc6916580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36A08A0B" w14:textId="6CE6BAA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1" w:history="1">
        <w:r w:rsidR="00B54DFD" w:rsidRPr="003C254C">
          <w:rPr>
            <w:rStyle w:val="Hyperlink"/>
            <w:noProof/>
          </w:rPr>
          <w:t>3.19.10 dottedQuadFileVersion property</w:t>
        </w:r>
        <w:r w:rsidR="00B54DFD">
          <w:rPr>
            <w:noProof/>
            <w:webHidden/>
          </w:rPr>
          <w:tab/>
        </w:r>
        <w:r w:rsidR="00B54DFD">
          <w:rPr>
            <w:noProof/>
            <w:webHidden/>
          </w:rPr>
          <w:fldChar w:fldCharType="begin"/>
        </w:r>
        <w:r w:rsidR="00B54DFD">
          <w:rPr>
            <w:noProof/>
            <w:webHidden/>
          </w:rPr>
          <w:instrText xml:space="preserve"> PAGEREF _Toc6916581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47DC99AB" w14:textId="2D10D44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2" w:history="1">
        <w:r w:rsidR="00B54DFD" w:rsidRPr="003C254C">
          <w:rPr>
            <w:rStyle w:val="Hyperlink"/>
            <w:noProof/>
          </w:rPr>
          <w:t>3.19.11 releaseDateUtc</w:t>
        </w:r>
        <w:r w:rsidR="00B54DFD">
          <w:rPr>
            <w:noProof/>
            <w:webHidden/>
          </w:rPr>
          <w:tab/>
        </w:r>
        <w:r w:rsidR="00B54DFD">
          <w:rPr>
            <w:noProof/>
            <w:webHidden/>
          </w:rPr>
          <w:fldChar w:fldCharType="begin"/>
        </w:r>
        <w:r w:rsidR="00B54DFD">
          <w:rPr>
            <w:noProof/>
            <w:webHidden/>
          </w:rPr>
          <w:instrText xml:space="preserve"> PAGEREF _Toc6916582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75000E82" w14:textId="064FC13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3" w:history="1">
        <w:r w:rsidR="00B54DFD" w:rsidRPr="003C254C">
          <w:rPr>
            <w:rStyle w:val="Hyperlink"/>
            <w:noProof/>
          </w:rPr>
          <w:t>3.19.12 downloadUri property</w:t>
        </w:r>
        <w:r w:rsidR="00B54DFD">
          <w:rPr>
            <w:noProof/>
            <w:webHidden/>
          </w:rPr>
          <w:tab/>
        </w:r>
        <w:r w:rsidR="00B54DFD">
          <w:rPr>
            <w:noProof/>
            <w:webHidden/>
          </w:rPr>
          <w:fldChar w:fldCharType="begin"/>
        </w:r>
        <w:r w:rsidR="00B54DFD">
          <w:rPr>
            <w:noProof/>
            <w:webHidden/>
          </w:rPr>
          <w:instrText xml:space="preserve"> PAGEREF _Toc6916583 \h </w:instrText>
        </w:r>
        <w:r w:rsidR="00B54DFD">
          <w:rPr>
            <w:noProof/>
            <w:webHidden/>
          </w:rPr>
        </w:r>
        <w:r w:rsidR="00B54DFD">
          <w:rPr>
            <w:noProof/>
            <w:webHidden/>
          </w:rPr>
          <w:fldChar w:fldCharType="separate"/>
        </w:r>
        <w:r w:rsidR="00B54DFD">
          <w:rPr>
            <w:noProof/>
            <w:webHidden/>
          </w:rPr>
          <w:t>69</w:t>
        </w:r>
        <w:r w:rsidR="00B54DFD">
          <w:rPr>
            <w:noProof/>
            <w:webHidden/>
          </w:rPr>
          <w:fldChar w:fldCharType="end"/>
        </w:r>
      </w:hyperlink>
    </w:p>
    <w:p w14:paraId="1E3985D1" w14:textId="3D00331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4" w:history="1">
        <w:r w:rsidR="00B54DFD" w:rsidRPr="003C254C">
          <w:rPr>
            <w:rStyle w:val="Hyperlink"/>
            <w:noProof/>
          </w:rPr>
          <w:t>3.19.13 informationUri property</w:t>
        </w:r>
        <w:r w:rsidR="00B54DFD">
          <w:rPr>
            <w:noProof/>
            <w:webHidden/>
          </w:rPr>
          <w:tab/>
        </w:r>
        <w:r w:rsidR="00B54DFD">
          <w:rPr>
            <w:noProof/>
            <w:webHidden/>
          </w:rPr>
          <w:fldChar w:fldCharType="begin"/>
        </w:r>
        <w:r w:rsidR="00B54DFD">
          <w:rPr>
            <w:noProof/>
            <w:webHidden/>
          </w:rPr>
          <w:instrText xml:space="preserve"> PAGEREF _Toc6916584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1FCF6EAE" w14:textId="2A52DEC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5" w:history="1">
        <w:r w:rsidR="00B54DFD" w:rsidRPr="003C254C">
          <w:rPr>
            <w:rStyle w:val="Hyperlink"/>
            <w:noProof/>
          </w:rPr>
          <w:t>3.19.14 organization property</w:t>
        </w:r>
        <w:r w:rsidR="00B54DFD">
          <w:rPr>
            <w:noProof/>
            <w:webHidden/>
          </w:rPr>
          <w:tab/>
        </w:r>
        <w:r w:rsidR="00B54DFD">
          <w:rPr>
            <w:noProof/>
            <w:webHidden/>
          </w:rPr>
          <w:fldChar w:fldCharType="begin"/>
        </w:r>
        <w:r w:rsidR="00B54DFD">
          <w:rPr>
            <w:noProof/>
            <w:webHidden/>
          </w:rPr>
          <w:instrText xml:space="preserve"> PAGEREF _Toc6916585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73D5D52F" w14:textId="08DF162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6" w:history="1">
        <w:r w:rsidR="00B54DFD" w:rsidRPr="003C254C">
          <w:rPr>
            <w:rStyle w:val="Hyperlink"/>
            <w:noProof/>
          </w:rPr>
          <w:t>3.19.15 product property</w:t>
        </w:r>
        <w:r w:rsidR="00B54DFD">
          <w:rPr>
            <w:noProof/>
            <w:webHidden/>
          </w:rPr>
          <w:tab/>
        </w:r>
        <w:r w:rsidR="00B54DFD">
          <w:rPr>
            <w:noProof/>
            <w:webHidden/>
          </w:rPr>
          <w:fldChar w:fldCharType="begin"/>
        </w:r>
        <w:r w:rsidR="00B54DFD">
          <w:rPr>
            <w:noProof/>
            <w:webHidden/>
          </w:rPr>
          <w:instrText xml:space="preserve"> PAGEREF _Toc6916586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6D607351" w14:textId="2975019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7" w:history="1">
        <w:r w:rsidR="00B54DFD" w:rsidRPr="003C254C">
          <w:rPr>
            <w:rStyle w:val="Hyperlink"/>
            <w:noProof/>
          </w:rPr>
          <w:t>3.19.16 productSuite property</w:t>
        </w:r>
        <w:r w:rsidR="00B54DFD">
          <w:rPr>
            <w:noProof/>
            <w:webHidden/>
          </w:rPr>
          <w:tab/>
        </w:r>
        <w:r w:rsidR="00B54DFD">
          <w:rPr>
            <w:noProof/>
            <w:webHidden/>
          </w:rPr>
          <w:fldChar w:fldCharType="begin"/>
        </w:r>
        <w:r w:rsidR="00B54DFD">
          <w:rPr>
            <w:noProof/>
            <w:webHidden/>
          </w:rPr>
          <w:instrText xml:space="preserve"> PAGEREF _Toc6916587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2834E563" w14:textId="3BCF49C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8" w:history="1">
        <w:r w:rsidR="00B54DFD" w:rsidRPr="003C254C">
          <w:rPr>
            <w:rStyle w:val="Hyperlink"/>
            <w:noProof/>
          </w:rPr>
          <w:t>3.19.17 shortDescription property</w:t>
        </w:r>
        <w:r w:rsidR="00B54DFD">
          <w:rPr>
            <w:noProof/>
            <w:webHidden/>
          </w:rPr>
          <w:tab/>
        </w:r>
        <w:r w:rsidR="00B54DFD">
          <w:rPr>
            <w:noProof/>
            <w:webHidden/>
          </w:rPr>
          <w:fldChar w:fldCharType="begin"/>
        </w:r>
        <w:r w:rsidR="00B54DFD">
          <w:rPr>
            <w:noProof/>
            <w:webHidden/>
          </w:rPr>
          <w:instrText xml:space="preserve"> PAGEREF _Toc6916588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1050BD4B" w14:textId="6FD6CB9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89" w:history="1">
        <w:r w:rsidR="00B54DFD" w:rsidRPr="003C254C">
          <w:rPr>
            <w:rStyle w:val="Hyperlink"/>
            <w:noProof/>
          </w:rPr>
          <w:t>3.19.18 fullDescription property</w:t>
        </w:r>
        <w:r w:rsidR="00B54DFD">
          <w:rPr>
            <w:noProof/>
            <w:webHidden/>
          </w:rPr>
          <w:tab/>
        </w:r>
        <w:r w:rsidR="00B54DFD">
          <w:rPr>
            <w:noProof/>
            <w:webHidden/>
          </w:rPr>
          <w:fldChar w:fldCharType="begin"/>
        </w:r>
        <w:r w:rsidR="00B54DFD">
          <w:rPr>
            <w:noProof/>
            <w:webHidden/>
          </w:rPr>
          <w:instrText xml:space="preserve"> PAGEREF _Toc6916589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047A8DD0" w14:textId="2C7E331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0" w:history="1">
        <w:r w:rsidR="00B54DFD" w:rsidRPr="003C254C">
          <w:rPr>
            <w:rStyle w:val="Hyperlink"/>
            <w:noProof/>
          </w:rPr>
          <w:t>3.19.19 language property</w:t>
        </w:r>
        <w:r w:rsidR="00B54DFD">
          <w:rPr>
            <w:noProof/>
            <w:webHidden/>
          </w:rPr>
          <w:tab/>
        </w:r>
        <w:r w:rsidR="00B54DFD">
          <w:rPr>
            <w:noProof/>
            <w:webHidden/>
          </w:rPr>
          <w:fldChar w:fldCharType="begin"/>
        </w:r>
        <w:r w:rsidR="00B54DFD">
          <w:rPr>
            <w:noProof/>
            <w:webHidden/>
          </w:rPr>
          <w:instrText xml:space="preserve"> PAGEREF _Toc6916590 \h </w:instrText>
        </w:r>
        <w:r w:rsidR="00B54DFD">
          <w:rPr>
            <w:noProof/>
            <w:webHidden/>
          </w:rPr>
        </w:r>
        <w:r w:rsidR="00B54DFD">
          <w:rPr>
            <w:noProof/>
            <w:webHidden/>
          </w:rPr>
          <w:fldChar w:fldCharType="separate"/>
        </w:r>
        <w:r w:rsidR="00B54DFD">
          <w:rPr>
            <w:noProof/>
            <w:webHidden/>
          </w:rPr>
          <w:t>70</w:t>
        </w:r>
        <w:r w:rsidR="00B54DFD">
          <w:rPr>
            <w:noProof/>
            <w:webHidden/>
          </w:rPr>
          <w:fldChar w:fldCharType="end"/>
        </w:r>
      </w:hyperlink>
    </w:p>
    <w:p w14:paraId="6C9F1470" w14:textId="759BD8B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1" w:history="1">
        <w:r w:rsidR="00B54DFD" w:rsidRPr="003C254C">
          <w:rPr>
            <w:rStyle w:val="Hyperlink"/>
            <w:noProof/>
          </w:rPr>
          <w:t>3.19.20 globalMessageStrings property</w:t>
        </w:r>
        <w:r w:rsidR="00B54DFD">
          <w:rPr>
            <w:noProof/>
            <w:webHidden/>
          </w:rPr>
          <w:tab/>
        </w:r>
        <w:r w:rsidR="00B54DFD">
          <w:rPr>
            <w:noProof/>
            <w:webHidden/>
          </w:rPr>
          <w:fldChar w:fldCharType="begin"/>
        </w:r>
        <w:r w:rsidR="00B54DFD">
          <w:rPr>
            <w:noProof/>
            <w:webHidden/>
          </w:rPr>
          <w:instrText xml:space="preserve"> PAGEREF _Toc6916591 \h </w:instrText>
        </w:r>
        <w:r w:rsidR="00B54DFD">
          <w:rPr>
            <w:noProof/>
            <w:webHidden/>
          </w:rPr>
        </w:r>
        <w:r w:rsidR="00B54DFD">
          <w:rPr>
            <w:noProof/>
            <w:webHidden/>
          </w:rPr>
          <w:fldChar w:fldCharType="separate"/>
        </w:r>
        <w:r w:rsidR="00B54DFD">
          <w:rPr>
            <w:noProof/>
            <w:webHidden/>
          </w:rPr>
          <w:t>71</w:t>
        </w:r>
        <w:r w:rsidR="00B54DFD">
          <w:rPr>
            <w:noProof/>
            <w:webHidden/>
          </w:rPr>
          <w:fldChar w:fldCharType="end"/>
        </w:r>
      </w:hyperlink>
    </w:p>
    <w:p w14:paraId="2DE00F84" w14:textId="49BD678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2" w:history="1">
        <w:r w:rsidR="00B54DFD" w:rsidRPr="003C254C">
          <w:rPr>
            <w:rStyle w:val="Hyperlink"/>
            <w:noProof/>
          </w:rPr>
          <w:t>3.19.21 rules property</w:t>
        </w:r>
        <w:r w:rsidR="00B54DFD">
          <w:rPr>
            <w:noProof/>
            <w:webHidden/>
          </w:rPr>
          <w:tab/>
        </w:r>
        <w:r w:rsidR="00B54DFD">
          <w:rPr>
            <w:noProof/>
            <w:webHidden/>
          </w:rPr>
          <w:fldChar w:fldCharType="begin"/>
        </w:r>
        <w:r w:rsidR="00B54DFD">
          <w:rPr>
            <w:noProof/>
            <w:webHidden/>
          </w:rPr>
          <w:instrText xml:space="preserve"> PAGEREF _Toc6916592 \h </w:instrText>
        </w:r>
        <w:r w:rsidR="00B54DFD">
          <w:rPr>
            <w:noProof/>
            <w:webHidden/>
          </w:rPr>
        </w:r>
        <w:r w:rsidR="00B54DFD">
          <w:rPr>
            <w:noProof/>
            <w:webHidden/>
          </w:rPr>
          <w:fldChar w:fldCharType="separate"/>
        </w:r>
        <w:r w:rsidR="00B54DFD">
          <w:rPr>
            <w:noProof/>
            <w:webHidden/>
          </w:rPr>
          <w:t>71</w:t>
        </w:r>
        <w:r w:rsidR="00B54DFD">
          <w:rPr>
            <w:noProof/>
            <w:webHidden/>
          </w:rPr>
          <w:fldChar w:fldCharType="end"/>
        </w:r>
      </w:hyperlink>
    </w:p>
    <w:p w14:paraId="07BFF421" w14:textId="61F555A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3" w:history="1">
        <w:r w:rsidR="00B54DFD" w:rsidRPr="003C254C">
          <w:rPr>
            <w:rStyle w:val="Hyperlink"/>
            <w:noProof/>
          </w:rPr>
          <w:t>3.19.22 notifications property</w:t>
        </w:r>
        <w:r w:rsidR="00B54DFD">
          <w:rPr>
            <w:noProof/>
            <w:webHidden/>
          </w:rPr>
          <w:tab/>
        </w:r>
        <w:r w:rsidR="00B54DFD">
          <w:rPr>
            <w:noProof/>
            <w:webHidden/>
          </w:rPr>
          <w:fldChar w:fldCharType="begin"/>
        </w:r>
        <w:r w:rsidR="00B54DFD">
          <w:rPr>
            <w:noProof/>
            <w:webHidden/>
          </w:rPr>
          <w:instrText xml:space="preserve"> PAGEREF _Toc6916593 \h </w:instrText>
        </w:r>
        <w:r w:rsidR="00B54DFD">
          <w:rPr>
            <w:noProof/>
            <w:webHidden/>
          </w:rPr>
        </w:r>
        <w:r w:rsidR="00B54DFD">
          <w:rPr>
            <w:noProof/>
            <w:webHidden/>
          </w:rPr>
          <w:fldChar w:fldCharType="separate"/>
        </w:r>
        <w:r w:rsidR="00B54DFD">
          <w:rPr>
            <w:noProof/>
            <w:webHidden/>
          </w:rPr>
          <w:t>72</w:t>
        </w:r>
        <w:r w:rsidR="00B54DFD">
          <w:rPr>
            <w:noProof/>
            <w:webHidden/>
          </w:rPr>
          <w:fldChar w:fldCharType="end"/>
        </w:r>
      </w:hyperlink>
    </w:p>
    <w:p w14:paraId="6A0539CD" w14:textId="3E853C7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4" w:history="1">
        <w:r w:rsidR="00B54DFD" w:rsidRPr="003C254C">
          <w:rPr>
            <w:rStyle w:val="Hyperlink"/>
            <w:noProof/>
          </w:rPr>
          <w:t>3.19.23 taxa</w:t>
        </w:r>
        <w:r w:rsidR="00B54DFD">
          <w:rPr>
            <w:noProof/>
            <w:webHidden/>
          </w:rPr>
          <w:tab/>
        </w:r>
        <w:r w:rsidR="00B54DFD">
          <w:rPr>
            <w:noProof/>
            <w:webHidden/>
          </w:rPr>
          <w:fldChar w:fldCharType="begin"/>
        </w:r>
        <w:r w:rsidR="00B54DFD">
          <w:rPr>
            <w:noProof/>
            <w:webHidden/>
          </w:rPr>
          <w:instrText xml:space="preserve"> PAGEREF _Toc6916594 \h </w:instrText>
        </w:r>
        <w:r w:rsidR="00B54DFD">
          <w:rPr>
            <w:noProof/>
            <w:webHidden/>
          </w:rPr>
        </w:r>
        <w:r w:rsidR="00B54DFD">
          <w:rPr>
            <w:noProof/>
            <w:webHidden/>
          </w:rPr>
          <w:fldChar w:fldCharType="separate"/>
        </w:r>
        <w:r w:rsidR="00B54DFD">
          <w:rPr>
            <w:noProof/>
            <w:webHidden/>
          </w:rPr>
          <w:t>72</w:t>
        </w:r>
        <w:r w:rsidR="00B54DFD">
          <w:rPr>
            <w:noProof/>
            <w:webHidden/>
          </w:rPr>
          <w:fldChar w:fldCharType="end"/>
        </w:r>
      </w:hyperlink>
    </w:p>
    <w:p w14:paraId="658766EE" w14:textId="1026053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5" w:history="1">
        <w:r w:rsidR="00B54DFD" w:rsidRPr="003C254C">
          <w:rPr>
            <w:rStyle w:val="Hyperlink"/>
            <w:noProof/>
          </w:rPr>
          <w:t>3.19.24 supportedTaxonomies</w:t>
        </w:r>
        <w:r w:rsidR="00B54DFD">
          <w:rPr>
            <w:noProof/>
            <w:webHidden/>
          </w:rPr>
          <w:tab/>
        </w:r>
        <w:r w:rsidR="00B54DFD">
          <w:rPr>
            <w:noProof/>
            <w:webHidden/>
          </w:rPr>
          <w:fldChar w:fldCharType="begin"/>
        </w:r>
        <w:r w:rsidR="00B54DFD">
          <w:rPr>
            <w:noProof/>
            <w:webHidden/>
          </w:rPr>
          <w:instrText xml:space="preserve"> PAGEREF _Toc6916595 \h </w:instrText>
        </w:r>
        <w:r w:rsidR="00B54DFD">
          <w:rPr>
            <w:noProof/>
            <w:webHidden/>
          </w:rPr>
        </w:r>
        <w:r w:rsidR="00B54DFD">
          <w:rPr>
            <w:noProof/>
            <w:webHidden/>
          </w:rPr>
          <w:fldChar w:fldCharType="separate"/>
        </w:r>
        <w:r w:rsidR="00B54DFD">
          <w:rPr>
            <w:noProof/>
            <w:webHidden/>
          </w:rPr>
          <w:t>73</w:t>
        </w:r>
        <w:r w:rsidR="00B54DFD">
          <w:rPr>
            <w:noProof/>
            <w:webHidden/>
          </w:rPr>
          <w:fldChar w:fldCharType="end"/>
        </w:r>
      </w:hyperlink>
    </w:p>
    <w:p w14:paraId="1684A329" w14:textId="54A405A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6" w:history="1">
        <w:r w:rsidR="00B54DFD" w:rsidRPr="003C254C">
          <w:rPr>
            <w:rStyle w:val="Hyperlink"/>
            <w:noProof/>
          </w:rPr>
          <w:t>3.19.25 translationMetadata property</w:t>
        </w:r>
        <w:r w:rsidR="00B54DFD">
          <w:rPr>
            <w:noProof/>
            <w:webHidden/>
          </w:rPr>
          <w:tab/>
        </w:r>
        <w:r w:rsidR="00B54DFD">
          <w:rPr>
            <w:noProof/>
            <w:webHidden/>
          </w:rPr>
          <w:fldChar w:fldCharType="begin"/>
        </w:r>
        <w:r w:rsidR="00B54DFD">
          <w:rPr>
            <w:noProof/>
            <w:webHidden/>
          </w:rPr>
          <w:instrText xml:space="preserve"> PAGEREF _Toc6916596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974288B" w14:textId="238E405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7" w:history="1">
        <w:r w:rsidR="00B54DFD" w:rsidRPr="003C254C">
          <w:rPr>
            <w:rStyle w:val="Hyperlink"/>
            <w:noProof/>
          </w:rPr>
          <w:t>3.19.26 locations property</w:t>
        </w:r>
        <w:r w:rsidR="00B54DFD">
          <w:rPr>
            <w:noProof/>
            <w:webHidden/>
          </w:rPr>
          <w:tab/>
        </w:r>
        <w:r w:rsidR="00B54DFD">
          <w:rPr>
            <w:noProof/>
            <w:webHidden/>
          </w:rPr>
          <w:fldChar w:fldCharType="begin"/>
        </w:r>
        <w:r w:rsidR="00B54DFD">
          <w:rPr>
            <w:noProof/>
            <w:webHidden/>
          </w:rPr>
          <w:instrText xml:space="preserve"> PAGEREF _Toc6916597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84455BA" w14:textId="25FA617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8" w:history="1">
        <w:r w:rsidR="00B54DFD" w:rsidRPr="003C254C">
          <w:rPr>
            <w:rStyle w:val="Hyperlink"/>
            <w:noProof/>
          </w:rPr>
          <w:t>3.19.27 contents property</w:t>
        </w:r>
        <w:r w:rsidR="00B54DFD">
          <w:rPr>
            <w:noProof/>
            <w:webHidden/>
          </w:rPr>
          <w:tab/>
        </w:r>
        <w:r w:rsidR="00B54DFD">
          <w:rPr>
            <w:noProof/>
            <w:webHidden/>
          </w:rPr>
          <w:fldChar w:fldCharType="begin"/>
        </w:r>
        <w:r w:rsidR="00B54DFD">
          <w:rPr>
            <w:noProof/>
            <w:webHidden/>
          </w:rPr>
          <w:instrText xml:space="preserve"> PAGEREF _Toc6916598 \h </w:instrText>
        </w:r>
        <w:r w:rsidR="00B54DFD">
          <w:rPr>
            <w:noProof/>
            <w:webHidden/>
          </w:rPr>
        </w:r>
        <w:r w:rsidR="00B54DFD">
          <w:rPr>
            <w:noProof/>
            <w:webHidden/>
          </w:rPr>
          <w:fldChar w:fldCharType="separate"/>
        </w:r>
        <w:r w:rsidR="00B54DFD">
          <w:rPr>
            <w:noProof/>
            <w:webHidden/>
          </w:rPr>
          <w:t>74</w:t>
        </w:r>
        <w:r w:rsidR="00B54DFD">
          <w:rPr>
            <w:noProof/>
            <w:webHidden/>
          </w:rPr>
          <w:fldChar w:fldCharType="end"/>
        </w:r>
      </w:hyperlink>
    </w:p>
    <w:p w14:paraId="7099BCE0" w14:textId="4CF246C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599" w:history="1">
        <w:r w:rsidR="00B54DFD" w:rsidRPr="003C254C">
          <w:rPr>
            <w:rStyle w:val="Hyperlink"/>
            <w:noProof/>
          </w:rPr>
          <w:t>3.19.28 isComprehensive property</w:t>
        </w:r>
        <w:r w:rsidR="00B54DFD">
          <w:rPr>
            <w:noProof/>
            <w:webHidden/>
          </w:rPr>
          <w:tab/>
        </w:r>
        <w:r w:rsidR="00B54DFD">
          <w:rPr>
            <w:noProof/>
            <w:webHidden/>
          </w:rPr>
          <w:fldChar w:fldCharType="begin"/>
        </w:r>
        <w:r w:rsidR="00B54DFD">
          <w:rPr>
            <w:noProof/>
            <w:webHidden/>
          </w:rPr>
          <w:instrText xml:space="preserve"> PAGEREF _Toc6916599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54EFC467" w14:textId="23F164F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0" w:history="1">
        <w:r w:rsidR="00B54DFD" w:rsidRPr="003C254C">
          <w:rPr>
            <w:rStyle w:val="Hyperlink"/>
            <w:noProof/>
          </w:rPr>
          <w:t>3.19.29 localizedDataSemanticVersion property</w:t>
        </w:r>
        <w:r w:rsidR="00B54DFD">
          <w:rPr>
            <w:noProof/>
            <w:webHidden/>
          </w:rPr>
          <w:tab/>
        </w:r>
        <w:r w:rsidR="00B54DFD">
          <w:rPr>
            <w:noProof/>
            <w:webHidden/>
          </w:rPr>
          <w:fldChar w:fldCharType="begin"/>
        </w:r>
        <w:r w:rsidR="00B54DFD">
          <w:rPr>
            <w:noProof/>
            <w:webHidden/>
          </w:rPr>
          <w:instrText xml:space="preserve"> PAGEREF _Toc6916600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0D4E73F8" w14:textId="4353980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1" w:history="1">
        <w:r w:rsidR="00B54DFD" w:rsidRPr="003C254C">
          <w:rPr>
            <w:rStyle w:val="Hyperlink"/>
            <w:noProof/>
          </w:rPr>
          <w:t>3.19.30 minimumRequiredLocalizedDataSemanticVersion property</w:t>
        </w:r>
        <w:r w:rsidR="00B54DFD">
          <w:rPr>
            <w:noProof/>
            <w:webHidden/>
          </w:rPr>
          <w:tab/>
        </w:r>
        <w:r w:rsidR="00B54DFD">
          <w:rPr>
            <w:noProof/>
            <w:webHidden/>
          </w:rPr>
          <w:fldChar w:fldCharType="begin"/>
        </w:r>
        <w:r w:rsidR="00B54DFD">
          <w:rPr>
            <w:noProof/>
            <w:webHidden/>
          </w:rPr>
          <w:instrText xml:space="preserve"> PAGEREF _Toc6916601 \h </w:instrText>
        </w:r>
        <w:r w:rsidR="00B54DFD">
          <w:rPr>
            <w:noProof/>
            <w:webHidden/>
          </w:rPr>
        </w:r>
        <w:r w:rsidR="00B54DFD">
          <w:rPr>
            <w:noProof/>
            <w:webHidden/>
          </w:rPr>
          <w:fldChar w:fldCharType="separate"/>
        </w:r>
        <w:r w:rsidR="00B54DFD">
          <w:rPr>
            <w:noProof/>
            <w:webHidden/>
          </w:rPr>
          <w:t>75</w:t>
        </w:r>
        <w:r w:rsidR="00B54DFD">
          <w:rPr>
            <w:noProof/>
            <w:webHidden/>
          </w:rPr>
          <w:fldChar w:fldCharType="end"/>
        </w:r>
      </w:hyperlink>
    </w:p>
    <w:p w14:paraId="15C3AEB0" w14:textId="3D8C2A0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2" w:history="1">
        <w:r w:rsidR="00B54DFD" w:rsidRPr="003C254C">
          <w:rPr>
            <w:rStyle w:val="Hyperlink"/>
            <w:noProof/>
          </w:rPr>
          <w:t>3.19.31 associatedComponent property</w:t>
        </w:r>
        <w:r w:rsidR="00B54DFD">
          <w:rPr>
            <w:noProof/>
            <w:webHidden/>
          </w:rPr>
          <w:tab/>
        </w:r>
        <w:r w:rsidR="00B54DFD">
          <w:rPr>
            <w:noProof/>
            <w:webHidden/>
          </w:rPr>
          <w:fldChar w:fldCharType="begin"/>
        </w:r>
        <w:r w:rsidR="00B54DFD">
          <w:rPr>
            <w:noProof/>
            <w:webHidden/>
          </w:rPr>
          <w:instrText xml:space="preserve"> PAGEREF _Toc6916602 \h </w:instrText>
        </w:r>
        <w:r w:rsidR="00B54DFD">
          <w:rPr>
            <w:noProof/>
            <w:webHidden/>
          </w:rPr>
        </w:r>
        <w:r w:rsidR="00B54DFD">
          <w:rPr>
            <w:noProof/>
            <w:webHidden/>
          </w:rPr>
          <w:fldChar w:fldCharType="separate"/>
        </w:r>
        <w:r w:rsidR="00B54DFD">
          <w:rPr>
            <w:noProof/>
            <w:webHidden/>
          </w:rPr>
          <w:t>76</w:t>
        </w:r>
        <w:r w:rsidR="00B54DFD">
          <w:rPr>
            <w:noProof/>
            <w:webHidden/>
          </w:rPr>
          <w:fldChar w:fldCharType="end"/>
        </w:r>
      </w:hyperlink>
    </w:p>
    <w:p w14:paraId="0F115541" w14:textId="6B8AB7C9"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03" w:history="1">
        <w:r w:rsidR="00B54DFD" w:rsidRPr="003C254C">
          <w:rPr>
            <w:rStyle w:val="Hyperlink"/>
            <w:noProof/>
          </w:rPr>
          <w:t>3.20 invocation object</w:t>
        </w:r>
        <w:r w:rsidR="00B54DFD">
          <w:rPr>
            <w:noProof/>
            <w:webHidden/>
          </w:rPr>
          <w:tab/>
        </w:r>
        <w:r w:rsidR="00B54DFD">
          <w:rPr>
            <w:noProof/>
            <w:webHidden/>
          </w:rPr>
          <w:fldChar w:fldCharType="begin"/>
        </w:r>
        <w:r w:rsidR="00B54DFD">
          <w:rPr>
            <w:noProof/>
            <w:webHidden/>
          </w:rPr>
          <w:instrText xml:space="preserve"> PAGEREF _Toc6916603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270064BF" w14:textId="2FDAEB0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4" w:history="1">
        <w:r w:rsidR="00B54DFD" w:rsidRPr="003C254C">
          <w:rPr>
            <w:rStyle w:val="Hyperlink"/>
            <w:noProof/>
          </w:rPr>
          <w:t>3.20.1 General</w:t>
        </w:r>
        <w:r w:rsidR="00B54DFD">
          <w:rPr>
            <w:noProof/>
            <w:webHidden/>
          </w:rPr>
          <w:tab/>
        </w:r>
        <w:r w:rsidR="00B54DFD">
          <w:rPr>
            <w:noProof/>
            <w:webHidden/>
          </w:rPr>
          <w:fldChar w:fldCharType="begin"/>
        </w:r>
        <w:r w:rsidR="00B54DFD">
          <w:rPr>
            <w:noProof/>
            <w:webHidden/>
          </w:rPr>
          <w:instrText xml:space="preserve"> PAGEREF _Toc6916604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5525CDD3" w14:textId="2F27287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5" w:history="1">
        <w:r w:rsidR="00B54DFD" w:rsidRPr="003C254C">
          <w:rPr>
            <w:rStyle w:val="Hyperlink"/>
            <w:noProof/>
          </w:rPr>
          <w:t>3.20.2 commandLine property</w:t>
        </w:r>
        <w:r w:rsidR="00B54DFD">
          <w:rPr>
            <w:noProof/>
            <w:webHidden/>
          </w:rPr>
          <w:tab/>
        </w:r>
        <w:r w:rsidR="00B54DFD">
          <w:rPr>
            <w:noProof/>
            <w:webHidden/>
          </w:rPr>
          <w:fldChar w:fldCharType="begin"/>
        </w:r>
        <w:r w:rsidR="00B54DFD">
          <w:rPr>
            <w:noProof/>
            <w:webHidden/>
          </w:rPr>
          <w:instrText xml:space="preserve"> PAGEREF _Toc6916605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2655FAB6" w14:textId="435F022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6" w:history="1">
        <w:r w:rsidR="00B54DFD" w:rsidRPr="003C254C">
          <w:rPr>
            <w:rStyle w:val="Hyperlink"/>
            <w:noProof/>
          </w:rPr>
          <w:t>3.20.3 arguments property</w:t>
        </w:r>
        <w:r w:rsidR="00B54DFD">
          <w:rPr>
            <w:noProof/>
            <w:webHidden/>
          </w:rPr>
          <w:tab/>
        </w:r>
        <w:r w:rsidR="00B54DFD">
          <w:rPr>
            <w:noProof/>
            <w:webHidden/>
          </w:rPr>
          <w:fldChar w:fldCharType="begin"/>
        </w:r>
        <w:r w:rsidR="00B54DFD">
          <w:rPr>
            <w:noProof/>
            <w:webHidden/>
          </w:rPr>
          <w:instrText xml:space="preserve"> PAGEREF _Toc6916606 \h </w:instrText>
        </w:r>
        <w:r w:rsidR="00B54DFD">
          <w:rPr>
            <w:noProof/>
            <w:webHidden/>
          </w:rPr>
        </w:r>
        <w:r w:rsidR="00B54DFD">
          <w:rPr>
            <w:noProof/>
            <w:webHidden/>
          </w:rPr>
          <w:fldChar w:fldCharType="separate"/>
        </w:r>
        <w:r w:rsidR="00B54DFD">
          <w:rPr>
            <w:noProof/>
            <w:webHidden/>
          </w:rPr>
          <w:t>77</w:t>
        </w:r>
        <w:r w:rsidR="00B54DFD">
          <w:rPr>
            <w:noProof/>
            <w:webHidden/>
          </w:rPr>
          <w:fldChar w:fldCharType="end"/>
        </w:r>
      </w:hyperlink>
    </w:p>
    <w:p w14:paraId="4B7FD08A" w14:textId="606D22E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7" w:history="1">
        <w:r w:rsidR="00B54DFD" w:rsidRPr="003C254C">
          <w:rPr>
            <w:rStyle w:val="Hyperlink"/>
            <w:noProof/>
          </w:rPr>
          <w:t>3.20.4 responseFiles property</w:t>
        </w:r>
        <w:r w:rsidR="00B54DFD">
          <w:rPr>
            <w:noProof/>
            <w:webHidden/>
          </w:rPr>
          <w:tab/>
        </w:r>
        <w:r w:rsidR="00B54DFD">
          <w:rPr>
            <w:noProof/>
            <w:webHidden/>
          </w:rPr>
          <w:fldChar w:fldCharType="begin"/>
        </w:r>
        <w:r w:rsidR="00B54DFD">
          <w:rPr>
            <w:noProof/>
            <w:webHidden/>
          </w:rPr>
          <w:instrText xml:space="preserve"> PAGEREF _Toc6916607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01700F5C" w14:textId="5DB4A7E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8" w:history="1">
        <w:r w:rsidR="00B54DFD" w:rsidRPr="003C254C">
          <w:rPr>
            <w:rStyle w:val="Hyperlink"/>
            <w:noProof/>
          </w:rPr>
          <w:t>3.20.5 ruleConfigurationOverrides property</w:t>
        </w:r>
        <w:r w:rsidR="00B54DFD">
          <w:rPr>
            <w:noProof/>
            <w:webHidden/>
          </w:rPr>
          <w:tab/>
        </w:r>
        <w:r w:rsidR="00B54DFD">
          <w:rPr>
            <w:noProof/>
            <w:webHidden/>
          </w:rPr>
          <w:fldChar w:fldCharType="begin"/>
        </w:r>
        <w:r w:rsidR="00B54DFD">
          <w:rPr>
            <w:noProof/>
            <w:webHidden/>
          </w:rPr>
          <w:instrText xml:space="preserve"> PAGEREF _Toc6916608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4309EC00" w14:textId="0F6D7A2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09" w:history="1">
        <w:r w:rsidR="00B54DFD" w:rsidRPr="003C254C">
          <w:rPr>
            <w:rStyle w:val="Hyperlink"/>
            <w:noProof/>
          </w:rPr>
          <w:t>3.20.6 notificationConfigurationOverrides property</w:t>
        </w:r>
        <w:r w:rsidR="00B54DFD">
          <w:rPr>
            <w:noProof/>
            <w:webHidden/>
          </w:rPr>
          <w:tab/>
        </w:r>
        <w:r w:rsidR="00B54DFD">
          <w:rPr>
            <w:noProof/>
            <w:webHidden/>
          </w:rPr>
          <w:fldChar w:fldCharType="begin"/>
        </w:r>
        <w:r w:rsidR="00B54DFD">
          <w:rPr>
            <w:noProof/>
            <w:webHidden/>
          </w:rPr>
          <w:instrText xml:space="preserve"> PAGEREF _Toc6916609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6EAFA2F3" w14:textId="69F6E61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0" w:history="1">
        <w:r w:rsidR="00B54DFD" w:rsidRPr="003C254C">
          <w:rPr>
            <w:rStyle w:val="Hyperlink"/>
            <w:noProof/>
          </w:rPr>
          <w:t>3.20.7 startTimeUtc property</w:t>
        </w:r>
        <w:r w:rsidR="00B54DFD">
          <w:rPr>
            <w:noProof/>
            <w:webHidden/>
          </w:rPr>
          <w:tab/>
        </w:r>
        <w:r w:rsidR="00B54DFD">
          <w:rPr>
            <w:noProof/>
            <w:webHidden/>
          </w:rPr>
          <w:fldChar w:fldCharType="begin"/>
        </w:r>
        <w:r w:rsidR="00B54DFD">
          <w:rPr>
            <w:noProof/>
            <w:webHidden/>
          </w:rPr>
          <w:instrText xml:space="preserve"> PAGEREF _Toc6916610 \h </w:instrText>
        </w:r>
        <w:r w:rsidR="00B54DFD">
          <w:rPr>
            <w:noProof/>
            <w:webHidden/>
          </w:rPr>
        </w:r>
        <w:r w:rsidR="00B54DFD">
          <w:rPr>
            <w:noProof/>
            <w:webHidden/>
          </w:rPr>
          <w:fldChar w:fldCharType="separate"/>
        </w:r>
        <w:r w:rsidR="00B54DFD">
          <w:rPr>
            <w:noProof/>
            <w:webHidden/>
          </w:rPr>
          <w:t>78</w:t>
        </w:r>
        <w:r w:rsidR="00B54DFD">
          <w:rPr>
            <w:noProof/>
            <w:webHidden/>
          </w:rPr>
          <w:fldChar w:fldCharType="end"/>
        </w:r>
      </w:hyperlink>
    </w:p>
    <w:p w14:paraId="630B3F9C" w14:textId="158DAB7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1" w:history="1">
        <w:r w:rsidR="00B54DFD" w:rsidRPr="003C254C">
          <w:rPr>
            <w:rStyle w:val="Hyperlink"/>
            <w:noProof/>
          </w:rPr>
          <w:t>3.20.8 endTimeUtc property</w:t>
        </w:r>
        <w:r w:rsidR="00B54DFD">
          <w:rPr>
            <w:noProof/>
            <w:webHidden/>
          </w:rPr>
          <w:tab/>
        </w:r>
        <w:r w:rsidR="00B54DFD">
          <w:rPr>
            <w:noProof/>
            <w:webHidden/>
          </w:rPr>
          <w:fldChar w:fldCharType="begin"/>
        </w:r>
        <w:r w:rsidR="00B54DFD">
          <w:rPr>
            <w:noProof/>
            <w:webHidden/>
          </w:rPr>
          <w:instrText xml:space="preserve"> PAGEREF _Toc6916611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1941CE9" w14:textId="4ED5805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2" w:history="1">
        <w:r w:rsidR="00B54DFD" w:rsidRPr="003C254C">
          <w:rPr>
            <w:rStyle w:val="Hyperlink"/>
            <w:noProof/>
          </w:rPr>
          <w:t>3.20.9 exitCode property</w:t>
        </w:r>
        <w:r w:rsidR="00B54DFD">
          <w:rPr>
            <w:noProof/>
            <w:webHidden/>
          </w:rPr>
          <w:tab/>
        </w:r>
        <w:r w:rsidR="00B54DFD">
          <w:rPr>
            <w:noProof/>
            <w:webHidden/>
          </w:rPr>
          <w:fldChar w:fldCharType="begin"/>
        </w:r>
        <w:r w:rsidR="00B54DFD">
          <w:rPr>
            <w:noProof/>
            <w:webHidden/>
          </w:rPr>
          <w:instrText xml:space="preserve"> PAGEREF _Toc6916612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6A25FD4B" w14:textId="168A3B1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3" w:history="1">
        <w:r w:rsidR="00B54DFD" w:rsidRPr="003C254C">
          <w:rPr>
            <w:rStyle w:val="Hyperlink"/>
            <w:noProof/>
          </w:rPr>
          <w:t>3.20.10 exitCodeDescription property</w:t>
        </w:r>
        <w:r w:rsidR="00B54DFD">
          <w:rPr>
            <w:noProof/>
            <w:webHidden/>
          </w:rPr>
          <w:tab/>
        </w:r>
        <w:r w:rsidR="00B54DFD">
          <w:rPr>
            <w:noProof/>
            <w:webHidden/>
          </w:rPr>
          <w:fldChar w:fldCharType="begin"/>
        </w:r>
        <w:r w:rsidR="00B54DFD">
          <w:rPr>
            <w:noProof/>
            <w:webHidden/>
          </w:rPr>
          <w:instrText xml:space="preserve"> PAGEREF _Toc6916613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E73209A" w14:textId="3D316D0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4" w:history="1">
        <w:r w:rsidR="00B54DFD" w:rsidRPr="003C254C">
          <w:rPr>
            <w:rStyle w:val="Hyperlink"/>
            <w:noProof/>
          </w:rPr>
          <w:t>3.20.11 exitSignalName property</w:t>
        </w:r>
        <w:r w:rsidR="00B54DFD">
          <w:rPr>
            <w:noProof/>
            <w:webHidden/>
          </w:rPr>
          <w:tab/>
        </w:r>
        <w:r w:rsidR="00B54DFD">
          <w:rPr>
            <w:noProof/>
            <w:webHidden/>
          </w:rPr>
          <w:fldChar w:fldCharType="begin"/>
        </w:r>
        <w:r w:rsidR="00B54DFD">
          <w:rPr>
            <w:noProof/>
            <w:webHidden/>
          </w:rPr>
          <w:instrText xml:space="preserve"> PAGEREF _Toc6916614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31B6A58A" w14:textId="0F42CB1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5" w:history="1">
        <w:r w:rsidR="00B54DFD" w:rsidRPr="003C254C">
          <w:rPr>
            <w:rStyle w:val="Hyperlink"/>
            <w:noProof/>
          </w:rPr>
          <w:t>3.20.12 exitSignalNumber property</w:t>
        </w:r>
        <w:r w:rsidR="00B54DFD">
          <w:rPr>
            <w:noProof/>
            <w:webHidden/>
          </w:rPr>
          <w:tab/>
        </w:r>
        <w:r w:rsidR="00B54DFD">
          <w:rPr>
            <w:noProof/>
            <w:webHidden/>
          </w:rPr>
          <w:fldChar w:fldCharType="begin"/>
        </w:r>
        <w:r w:rsidR="00B54DFD">
          <w:rPr>
            <w:noProof/>
            <w:webHidden/>
          </w:rPr>
          <w:instrText xml:space="preserve"> PAGEREF _Toc6916615 \h </w:instrText>
        </w:r>
        <w:r w:rsidR="00B54DFD">
          <w:rPr>
            <w:noProof/>
            <w:webHidden/>
          </w:rPr>
        </w:r>
        <w:r w:rsidR="00B54DFD">
          <w:rPr>
            <w:noProof/>
            <w:webHidden/>
          </w:rPr>
          <w:fldChar w:fldCharType="separate"/>
        </w:r>
        <w:r w:rsidR="00B54DFD">
          <w:rPr>
            <w:noProof/>
            <w:webHidden/>
          </w:rPr>
          <w:t>79</w:t>
        </w:r>
        <w:r w:rsidR="00B54DFD">
          <w:rPr>
            <w:noProof/>
            <w:webHidden/>
          </w:rPr>
          <w:fldChar w:fldCharType="end"/>
        </w:r>
      </w:hyperlink>
    </w:p>
    <w:p w14:paraId="46F960B2" w14:textId="6F6B873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6" w:history="1">
        <w:r w:rsidR="00B54DFD" w:rsidRPr="003C254C">
          <w:rPr>
            <w:rStyle w:val="Hyperlink"/>
            <w:noProof/>
          </w:rPr>
          <w:t>3.20.13 processStartFailureMessage property</w:t>
        </w:r>
        <w:r w:rsidR="00B54DFD">
          <w:rPr>
            <w:noProof/>
            <w:webHidden/>
          </w:rPr>
          <w:tab/>
        </w:r>
        <w:r w:rsidR="00B54DFD">
          <w:rPr>
            <w:noProof/>
            <w:webHidden/>
          </w:rPr>
          <w:fldChar w:fldCharType="begin"/>
        </w:r>
        <w:r w:rsidR="00B54DFD">
          <w:rPr>
            <w:noProof/>
            <w:webHidden/>
          </w:rPr>
          <w:instrText xml:space="preserve"> PAGEREF _Toc6916616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67FF6407" w14:textId="3E4D50B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7" w:history="1">
        <w:r w:rsidR="00B54DFD" w:rsidRPr="003C254C">
          <w:rPr>
            <w:rStyle w:val="Hyperlink"/>
            <w:noProof/>
          </w:rPr>
          <w:t>3.20.14 toolExecutionSuccessful property</w:t>
        </w:r>
        <w:r w:rsidR="00B54DFD">
          <w:rPr>
            <w:noProof/>
            <w:webHidden/>
          </w:rPr>
          <w:tab/>
        </w:r>
        <w:r w:rsidR="00B54DFD">
          <w:rPr>
            <w:noProof/>
            <w:webHidden/>
          </w:rPr>
          <w:fldChar w:fldCharType="begin"/>
        </w:r>
        <w:r w:rsidR="00B54DFD">
          <w:rPr>
            <w:noProof/>
            <w:webHidden/>
          </w:rPr>
          <w:instrText xml:space="preserve"> PAGEREF _Toc6916617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4BAD58CD" w14:textId="40E2EA5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8" w:history="1">
        <w:r w:rsidR="00B54DFD" w:rsidRPr="003C254C">
          <w:rPr>
            <w:rStyle w:val="Hyperlink"/>
            <w:noProof/>
          </w:rPr>
          <w:t>3.20.15 machine property</w:t>
        </w:r>
        <w:r w:rsidR="00B54DFD">
          <w:rPr>
            <w:noProof/>
            <w:webHidden/>
          </w:rPr>
          <w:tab/>
        </w:r>
        <w:r w:rsidR="00B54DFD">
          <w:rPr>
            <w:noProof/>
            <w:webHidden/>
          </w:rPr>
          <w:fldChar w:fldCharType="begin"/>
        </w:r>
        <w:r w:rsidR="00B54DFD">
          <w:rPr>
            <w:noProof/>
            <w:webHidden/>
          </w:rPr>
          <w:instrText xml:space="preserve"> PAGEREF _Toc6916618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54349EC4" w14:textId="201EF2C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19" w:history="1">
        <w:r w:rsidR="00B54DFD" w:rsidRPr="003C254C">
          <w:rPr>
            <w:rStyle w:val="Hyperlink"/>
            <w:noProof/>
          </w:rPr>
          <w:t>3.20.16 account property</w:t>
        </w:r>
        <w:r w:rsidR="00B54DFD">
          <w:rPr>
            <w:noProof/>
            <w:webHidden/>
          </w:rPr>
          <w:tab/>
        </w:r>
        <w:r w:rsidR="00B54DFD">
          <w:rPr>
            <w:noProof/>
            <w:webHidden/>
          </w:rPr>
          <w:fldChar w:fldCharType="begin"/>
        </w:r>
        <w:r w:rsidR="00B54DFD">
          <w:rPr>
            <w:noProof/>
            <w:webHidden/>
          </w:rPr>
          <w:instrText xml:space="preserve"> PAGEREF _Toc6916619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01BBAD6F" w14:textId="5A95A82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0" w:history="1">
        <w:r w:rsidR="00B54DFD" w:rsidRPr="003C254C">
          <w:rPr>
            <w:rStyle w:val="Hyperlink"/>
            <w:noProof/>
          </w:rPr>
          <w:t>3.20.17 processId property</w:t>
        </w:r>
        <w:r w:rsidR="00B54DFD">
          <w:rPr>
            <w:noProof/>
            <w:webHidden/>
          </w:rPr>
          <w:tab/>
        </w:r>
        <w:r w:rsidR="00B54DFD">
          <w:rPr>
            <w:noProof/>
            <w:webHidden/>
          </w:rPr>
          <w:fldChar w:fldCharType="begin"/>
        </w:r>
        <w:r w:rsidR="00B54DFD">
          <w:rPr>
            <w:noProof/>
            <w:webHidden/>
          </w:rPr>
          <w:instrText xml:space="preserve"> PAGEREF _Toc6916620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17F921D7" w14:textId="66F2AC9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1" w:history="1">
        <w:r w:rsidR="00B54DFD" w:rsidRPr="003C254C">
          <w:rPr>
            <w:rStyle w:val="Hyperlink"/>
            <w:noProof/>
          </w:rPr>
          <w:t>3.20.18 executableLocation property</w:t>
        </w:r>
        <w:r w:rsidR="00B54DFD">
          <w:rPr>
            <w:noProof/>
            <w:webHidden/>
          </w:rPr>
          <w:tab/>
        </w:r>
        <w:r w:rsidR="00B54DFD">
          <w:rPr>
            <w:noProof/>
            <w:webHidden/>
          </w:rPr>
          <w:fldChar w:fldCharType="begin"/>
        </w:r>
        <w:r w:rsidR="00B54DFD">
          <w:rPr>
            <w:noProof/>
            <w:webHidden/>
          </w:rPr>
          <w:instrText xml:space="preserve"> PAGEREF _Toc6916621 \h </w:instrText>
        </w:r>
        <w:r w:rsidR="00B54DFD">
          <w:rPr>
            <w:noProof/>
            <w:webHidden/>
          </w:rPr>
        </w:r>
        <w:r w:rsidR="00B54DFD">
          <w:rPr>
            <w:noProof/>
            <w:webHidden/>
          </w:rPr>
          <w:fldChar w:fldCharType="separate"/>
        </w:r>
        <w:r w:rsidR="00B54DFD">
          <w:rPr>
            <w:noProof/>
            <w:webHidden/>
          </w:rPr>
          <w:t>80</w:t>
        </w:r>
        <w:r w:rsidR="00B54DFD">
          <w:rPr>
            <w:noProof/>
            <w:webHidden/>
          </w:rPr>
          <w:fldChar w:fldCharType="end"/>
        </w:r>
      </w:hyperlink>
    </w:p>
    <w:p w14:paraId="4B93F685" w14:textId="459422C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2" w:history="1">
        <w:r w:rsidR="00B54DFD" w:rsidRPr="003C254C">
          <w:rPr>
            <w:rStyle w:val="Hyperlink"/>
            <w:noProof/>
          </w:rPr>
          <w:t>3.20.19 workingDirectory property</w:t>
        </w:r>
        <w:r w:rsidR="00B54DFD">
          <w:rPr>
            <w:noProof/>
            <w:webHidden/>
          </w:rPr>
          <w:tab/>
        </w:r>
        <w:r w:rsidR="00B54DFD">
          <w:rPr>
            <w:noProof/>
            <w:webHidden/>
          </w:rPr>
          <w:fldChar w:fldCharType="begin"/>
        </w:r>
        <w:r w:rsidR="00B54DFD">
          <w:rPr>
            <w:noProof/>
            <w:webHidden/>
          </w:rPr>
          <w:instrText xml:space="preserve"> PAGEREF _Toc6916622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06652CC1" w14:textId="4903B1D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3" w:history="1">
        <w:r w:rsidR="00B54DFD" w:rsidRPr="003C254C">
          <w:rPr>
            <w:rStyle w:val="Hyperlink"/>
            <w:noProof/>
          </w:rPr>
          <w:t>3.20.20 environmentVariables property</w:t>
        </w:r>
        <w:r w:rsidR="00B54DFD">
          <w:rPr>
            <w:noProof/>
            <w:webHidden/>
          </w:rPr>
          <w:tab/>
        </w:r>
        <w:r w:rsidR="00B54DFD">
          <w:rPr>
            <w:noProof/>
            <w:webHidden/>
          </w:rPr>
          <w:fldChar w:fldCharType="begin"/>
        </w:r>
        <w:r w:rsidR="00B54DFD">
          <w:rPr>
            <w:noProof/>
            <w:webHidden/>
          </w:rPr>
          <w:instrText xml:space="preserve"> PAGEREF _Toc6916623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727292D2" w14:textId="22629B8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4" w:history="1">
        <w:r w:rsidR="00B54DFD" w:rsidRPr="003C254C">
          <w:rPr>
            <w:rStyle w:val="Hyperlink"/>
            <w:noProof/>
          </w:rPr>
          <w:t>3.20.21 toolExecutionNotifications property</w:t>
        </w:r>
        <w:r w:rsidR="00B54DFD">
          <w:rPr>
            <w:noProof/>
            <w:webHidden/>
          </w:rPr>
          <w:tab/>
        </w:r>
        <w:r w:rsidR="00B54DFD">
          <w:rPr>
            <w:noProof/>
            <w:webHidden/>
          </w:rPr>
          <w:fldChar w:fldCharType="begin"/>
        </w:r>
        <w:r w:rsidR="00B54DFD">
          <w:rPr>
            <w:noProof/>
            <w:webHidden/>
          </w:rPr>
          <w:instrText xml:space="preserve"> PAGEREF _Toc6916624 \h </w:instrText>
        </w:r>
        <w:r w:rsidR="00B54DFD">
          <w:rPr>
            <w:noProof/>
            <w:webHidden/>
          </w:rPr>
        </w:r>
        <w:r w:rsidR="00B54DFD">
          <w:rPr>
            <w:noProof/>
            <w:webHidden/>
          </w:rPr>
          <w:fldChar w:fldCharType="separate"/>
        </w:r>
        <w:r w:rsidR="00B54DFD">
          <w:rPr>
            <w:noProof/>
            <w:webHidden/>
          </w:rPr>
          <w:t>81</w:t>
        </w:r>
        <w:r w:rsidR="00B54DFD">
          <w:rPr>
            <w:noProof/>
            <w:webHidden/>
          </w:rPr>
          <w:fldChar w:fldCharType="end"/>
        </w:r>
      </w:hyperlink>
    </w:p>
    <w:p w14:paraId="307770A9" w14:textId="550CF48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5" w:history="1">
        <w:r w:rsidR="00B54DFD" w:rsidRPr="003C254C">
          <w:rPr>
            <w:rStyle w:val="Hyperlink"/>
            <w:noProof/>
          </w:rPr>
          <w:t>3.20.22 toolConfigurationNotifications property</w:t>
        </w:r>
        <w:r w:rsidR="00B54DFD">
          <w:rPr>
            <w:noProof/>
            <w:webHidden/>
          </w:rPr>
          <w:tab/>
        </w:r>
        <w:r w:rsidR="00B54DFD">
          <w:rPr>
            <w:noProof/>
            <w:webHidden/>
          </w:rPr>
          <w:fldChar w:fldCharType="begin"/>
        </w:r>
        <w:r w:rsidR="00B54DFD">
          <w:rPr>
            <w:noProof/>
            <w:webHidden/>
          </w:rPr>
          <w:instrText xml:space="preserve"> PAGEREF _Toc6916625 \h </w:instrText>
        </w:r>
        <w:r w:rsidR="00B54DFD">
          <w:rPr>
            <w:noProof/>
            <w:webHidden/>
          </w:rPr>
        </w:r>
        <w:r w:rsidR="00B54DFD">
          <w:rPr>
            <w:noProof/>
            <w:webHidden/>
          </w:rPr>
          <w:fldChar w:fldCharType="separate"/>
        </w:r>
        <w:r w:rsidR="00B54DFD">
          <w:rPr>
            <w:noProof/>
            <w:webHidden/>
          </w:rPr>
          <w:t>82</w:t>
        </w:r>
        <w:r w:rsidR="00B54DFD">
          <w:rPr>
            <w:noProof/>
            <w:webHidden/>
          </w:rPr>
          <w:fldChar w:fldCharType="end"/>
        </w:r>
      </w:hyperlink>
    </w:p>
    <w:p w14:paraId="7129CC4C" w14:textId="339D863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6" w:history="1">
        <w:r w:rsidR="00B54DFD" w:rsidRPr="003C254C">
          <w:rPr>
            <w:rStyle w:val="Hyperlink"/>
            <w:noProof/>
          </w:rPr>
          <w:t>3.20.23 stdin, stdout, stderr, and stdoutStderr properties</w:t>
        </w:r>
        <w:r w:rsidR="00B54DFD">
          <w:rPr>
            <w:noProof/>
            <w:webHidden/>
          </w:rPr>
          <w:tab/>
        </w:r>
        <w:r w:rsidR="00B54DFD">
          <w:rPr>
            <w:noProof/>
            <w:webHidden/>
          </w:rPr>
          <w:fldChar w:fldCharType="begin"/>
        </w:r>
        <w:r w:rsidR="00B54DFD">
          <w:rPr>
            <w:noProof/>
            <w:webHidden/>
          </w:rPr>
          <w:instrText xml:space="preserve"> PAGEREF _Toc6916626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6B8F75B2" w14:textId="49FB980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27" w:history="1">
        <w:r w:rsidR="00B54DFD" w:rsidRPr="003C254C">
          <w:rPr>
            <w:rStyle w:val="Hyperlink"/>
            <w:noProof/>
          </w:rPr>
          <w:t>3.21 attachment object</w:t>
        </w:r>
        <w:r w:rsidR="00B54DFD">
          <w:rPr>
            <w:noProof/>
            <w:webHidden/>
          </w:rPr>
          <w:tab/>
        </w:r>
        <w:r w:rsidR="00B54DFD">
          <w:rPr>
            <w:noProof/>
            <w:webHidden/>
          </w:rPr>
          <w:fldChar w:fldCharType="begin"/>
        </w:r>
        <w:r w:rsidR="00B54DFD">
          <w:rPr>
            <w:noProof/>
            <w:webHidden/>
          </w:rPr>
          <w:instrText xml:space="preserve"> PAGEREF _Toc6916627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79A311B1" w14:textId="4208644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8" w:history="1">
        <w:r w:rsidR="00B54DFD" w:rsidRPr="003C254C">
          <w:rPr>
            <w:rStyle w:val="Hyperlink"/>
            <w:noProof/>
          </w:rPr>
          <w:t>3.21.1 General</w:t>
        </w:r>
        <w:r w:rsidR="00B54DFD">
          <w:rPr>
            <w:noProof/>
            <w:webHidden/>
          </w:rPr>
          <w:tab/>
        </w:r>
        <w:r w:rsidR="00B54DFD">
          <w:rPr>
            <w:noProof/>
            <w:webHidden/>
          </w:rPr>
          <w:fldChar w:fldCharType="begin"/>
        </w:r>
        <w:r w:rsidR="00B54DFD">
          <w:rPr>
            <w:noProof/>
            <w:webHidden/>
          </w:rPr>
          <w:instrText xml:space="preserve"> PAGEREF _Toc6916628 \h </w:instrText>
        </w:r>
        <w:r w:rsidR="00B54DFD">
          <w:rPr>
            <w:noProof/>
            <w:webHidden/>
          </w:rPr>
        </w:r>
        <w:r w:rsidR="00B54DFD">
          <w:rPr>
            <w:noProof/>
            <w:webHidden/>
          </w:rPr>
          <w:fldChar w:fldCharType="separate"/>
        </w:r>
        <w:r w:rsidR="00B54DFD">
          <w:rPr>
            <w:noProof/>
            <w:webHidden/>
          </w:rPr>
          <w:t>83</w:t>
        </w:r>
        <w:r w:rsidR="00B54DFD">
          <w:rPr>
            <w:noProof/>
            <w:webHidden/>
          </w:rPr>
          <w:fldChar w:fldCharType="end"/>
        </w:r>
      </w:hyperlink>
    </w:p>
    <w:p w14:paraId="7FEAA005" w14:textId="1F8F08A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29" w:history="1">
        <w:r w:rsidR="00B54DFD" w:rsidRPr="003C254C">
          <w:rPr>
            <w:rStyle w:val="Hyperlink"/>
            <w:noProof/>
          </w:rPr>
          <w:t>3.21.2 description property</w:t>
        </w:r>
        <w:r w:rsidR="00B54DFD">
          <w:rPr>
            <w:noProof/>
            <w:webHidden/>
          </w:rPr>
          <w:tab/>
        </w:r>
        <w:r w:rsidR="00B54DFD">
          <w:rPr>
            <w:noProof/>
            <w:webHidden/>
          </w:rPr>
          <w:fldChar w:fldCharType="begin"/>
        </w:r>
        <w:r w:rsidR="00B54DFD">
          <w:rPr>
            <w:noProof/>
            <w:webHidden/>
          </w:rPr>
          <w:instrText xml:space="preserve"> PAGEREF _Toc6916629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6709CF3C" w14:textId="53362DC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0" w:history="1">
        <w:r w:rsidR="00B54DFD" w:rsidRPr="003C254C">
          <w:rPr>
            <w:rStyle w:val="Hyperlink"/>
            <w:noProof/>
          </w:rPr>
          <w:t>3.21.3 location property</w:t>
        </w:r>
        <w:r w:rsidR="00B54DFD">
          <w:rPr>
            <w:noProof/>
            <w:webHidden/>
          </w:rPr>
          <w:tab/>
        </w:r>
        <w:r w:rsidR="00B54DFD">
          <w:rPr>
            <w:noProof/>
            <w:webHidden/>
          </w:rPr>
          <w:fldChar w:fldCharType="begin"/>
        </w:r>
        <w:r w:rsidR="00B54DFD">
          <w:rPr>
            <w:noProof/>
            <w:webHidden/>
          </w:rPr>
          <w:instrText xml:space="preserve"> PAGEREF _Toc6916630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7E600E87" w14:textId="51C4A22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1" w:history="1">
        <w:r w:rsidR="00B54DFD" w:rsidRPr="003C254C">
          <w:rPr>
            <w:rStyle w:val="Hyperlink"/>
            <w:noProof/>
          </w:rPr>
          <w:t>3.21.4 regions property</w:t>
        </w:r>
        <w:r w:rsidR="00B54DFD">
          <w:rPr>
            <w:noProof/>
            <w:webHidden/>
          </w:rPr>
          <w:tab/>
        </w:r>
        <w:r w:rsidR="00B54DFD">
          <w:rPr>
            <w:noProof/>
            <w:webHidden/>
          </w:rPr>
          <w:fldChar w:fldCharType="begin"/>
        </w:r>
        <w:r w:rsidR="00B54DFD">
          <w:rPr>
            <w:noProof/>
            <w:webHidden/>
          </w:rPr>
          <w:instrText xml:space="preserve"> PAGEREF _Toc6916631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461A5A29" w14:textId="6931BF4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2" w:history="1">
        <w:r w:rsidR="00B54DFD" w:rsidRPr="003C254C">
          <w:rPr>
            <w:rStyle w:val="Hyperlink"/>
            <w:noProof/>
          </w:rPr>
          <w:t>3.21.5 rectangles property</w:t>
        </w:r>
        <w:r w:rsidR="00B54DFD">
          <w:rPr>
            <w:noProof/>
            <w:webHidden/>
          </w:rPr>
          <w:tab/>
        </w:r>
        <w:r w:rsidR="00B54DFD">
          <w:rPr>
            <w:noProof/>
            <w:webHidden/>
          </w:rPr>
          <w:fldChar w:fldCharType="begin"/>
        </w:r>
        <w:r w:rsidR="00B54DFD">
          <w:rPr>
            <w:noProof/>
            <w:webHidden/>
          </w:rPr>
          <w:instrText xml:space="preserve"> PAGEREF _Toc6916632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7C01C051" w14:textId="6A5E6249"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33" w:history="1">
        <w:r w:rsidR="00B54DFD" w:rsidRPr="003C254C">
          <w:rPr>
            <w:rStyle w:val="Hyperlink"/>
            <w:noProof/>
          </w:rPr>
          <w:t>3.22 conversion object</w:t>
        </w:r>
        <w:r w:rsidR="00B54DFD">
          <w:rPr>
            <w:noProof/>
            <w:webHidden/>
          </w:rPr>
          <w:tab/>
        </w:r>
        <w:r w:rsidR="00B54DFD">
          <w:rPr>
            <w:noProof/>
            <w:webHidden/>
          </w:rPr>
          <w:fldChar w:fldCharType="begin"/>
        </w:r>
        <w:r w:rsidR="00B54DFD">
          <w:rPr>
            <w:noProof/>
            <w:webHidden/>
          </w:rPr>
          <w:instrText xml:space="preserve"> PAGEREF _Toc6916633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6A3BD311" w14:textId="5996B3F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4" w:history="1">
        <w:r w:rsidR="00B54DFD" w:rsidRPr="003C254C">
          <w:rPr>
            <w:rStyle w:val="Hyperlink"/>
            <w:noProof/>
          </w:rPr>
          <w:t>3.22.1 General</w:t>
        </w:r>
        <w:r w:rsidR="00B54DFD">
          <w:rPr>
            <w:noProof/>
            <w:webHidden/>
          </w:rPr>
          <w:tab/>
        </w:r>
        <w:r w:rsidR="00B54DFD">
          <w:rPr>
            <w:noProof/>
            <w:webHidden/>
          </w:rPr>
          <w:fldChar w:fldCharType="begin"/>
        </w:r>
        <w:r w:rsidR="00B54DFD">
          <w:rPr>
            <w:noProof/>
            <w:webHidden/>
          </w:rPr>
          <w:instrText xml:space="preserve"> PAGEREF _Toc6916634 \h </w:instrText>
        </w:r>
        <w:r w:rsidR="00B54DFD">
          <w:rPr>
            <w:noProof/>
            <w:webHidden/>
          </w:rPr>
        </w:r>
        <w:r w:rsidR="00B54DFD">
          <w:rPr>
            <w:noProof/>
            <w:webHidden/>
          </w:rPr>
          <w:fldChar w:fldCharType="separate"/>
        </w:r>
        <w:r w:rsidR="00B54DFD">
          <w:rPr>
            <w:noProof/>
            <w:webHidden/>
          </w:rPr>
          <w:t>84</w:t>
        </w:r>
        <w:r w:rsidR="00B54DFD">
          <w:rPr>
            <w:noProof/>
            <w:webHidden/>
          </w:rPr>
          <w:fldChar w:fldCharType="end"/>
        </w:r>
      </w:hyperlink>
    </w:p>
    <w:p w14:paraId="141D25E5" w14:textId="1DB73C3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5" w:history="1">
        <w:r w:rsidR="00B54DFD" w:rsidRPr="003C254C">
          <w:rPr>
            <w:rStyle w:val="Hyperlink"/>
            <w:noProof/>
          </w:rPr>
          <w:t>3.22.2 tool property</w:t>
        </w:r>
        <w:r w:rsidR="00B54DFD">
          <w:rPr>
            <w:noProof/>
            <w:webHidden/>
          </w:rPr>
          <w:tab/>
        </w:r>
        <w:r w:rsidR="00B54DFD">
          <w:rPr>
            <w:noProof/>
            <w:webHidden/>
          </w:rPr>
          <w:fldChar w:fldCharType="begin"/>
        </w:r>
        <w:r w:rsidR="00B54DFD">
          <w:rPr>
            <w:noProof/>
            <w:webHidden/>
          </w:rPr>
          <w:instrText xml:space="preserve"> PAGEREF _Toc6916635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3D437930" w14:textId="33F95FD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6" w:history="1">
        <w:r w:rsidR="00B54DFD" w:rsidRPr="003C254C">
          <w:rPr>
            <w:rStyle w:val="Hyperlink"/>
            <w:noProof/>
          </w:rPr>
          <w:t>3.22.3 invocation property</w:t>
        </w:r>
        <w:r w:rsidR="00B54DFD">
          <w:rPr>
            <w:noProof/>
            <w:webHidden/>
          </w:rPr>
          <w:tab/>
        </w:r>
        <w:r w:rsidR="00B54DFD">
          <w:rPr>
            <w:noProof/>
            <w:webHidden/>
          </w:rPr>
          <w:fldChar w:fldCharType="begin"/>
        </w:r>
        <w:r w:rsidR="00B54DFD">
          <w:rPr>
            <w:noProof/>
            <w:webHidden/>
          </w:rPr>
          <w:instrText xml:space="preserve"> PAGEREF _Toc6916636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608D0CB7" w14:textId="1661313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7" w:history="1">
        <w:r w:rsidR="00B54DFD" w:rsidRPr="003C254C">
          <w:rPr>
            <w:rStyle w:val="Hyperlink"/>
            <w:noProof/>
          </w:rPr>
          <w:t>3.22.4 analysisToolLogFiles property</w:t>
        </w:r>
        <w:r w:rsidR="00B54DFD">
          <w:rPr>
            <w:noProof/>
            <w:webHidden/>
          </w:rPr>
          <w:tab/>
        </w:r>
        <w:r w:rsidR="00B54DFD">
          <w:rPr>
            <w:noProof/>
            <w:webHidden/>
          </w:rPr>
          <w:fldChar w:fldCharType="begin"/>
        </w:r>
        <w:r w:rsidR="00B54DFD">
          <w:rPr>
            <w:noProof/>
            <w:webHidden/>
          </w:rPr>
          <w:instrText xml:space="preserve"> PAGEREF _Toc6916637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1E2DA000" w14:textId="2D61A972"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38" w:history="1">
        <w:r w:rsidR="00B54DFD" w:rsidRPr="003C254C">
          <w:rPr>
            <w:rStyle w:val="Hyperlink"/>
            <w:noProof/>
          </w:rPr>
          <w:t>3.23 versionControlDetails object</w:t>
        </w:r>
        <w:r w:rsidR="00B54DFD">
          <w:rPr>
            <w:noProof/>
            <w:webHidden/>
          </w:rPr>
          <w:tab/>
        </w:r>
        <w:r w:rsidR="00B54DFD">
          <w:rPr>
            <w:noProof/>
            <w:webHidden/>
          </w:rPr>
          <w:fldChar w:fldCharType="begin"/>
        </w:r>
        <w:r w:rsidR="00B54DFD">
          <w:rPr>
            <w:noProof/>
            <w:webHidden/>
          </w:rPr>
          <w:instrText xml:space="preserve"> PAGEREF _Toc6916638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575FD978" w14:textId="6A89D94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39" w:history="1">
        <w:r w:rsidR="00B54DFD" w:rsidRPr="003C254C">
          <w:rPr>
            <w:rStyle w:val="Hyperlink"/>
            <w:noProof/>
          </w:rPr>
          <w:t>3.23.1 General</w:t>
        </w:r>
        <w:r w:rsidR="00B54DFD">
          <w:rPr>
            <w:noProof/>
            <w:webHidden/>
          </w:rPr>
          <w:tab/>
        </w:r>
        <w:r w:rsidR="00B54DFD">
          <w:rPr>
            <w:noProof/>
            <w:webHidden/>
          </w:rPr>
          <w:fldChar w:fldCharType="begin"/>
        </w:r>
        <w:r w:rsidR="00B54DFD">
          <w:rPr>
            <w:noProof/>
            <w:webHidden/>
          </w:rPr>
          <w:instrText xml:space="preserve"> PAGEREF _Toc6916639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1326B6A6" w14:textId="4F05F85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0" w:history="1">
        <w:r w:rsidR="00B54DFD" w:rsidRPr="003C254C">
          <w:rPr>
            <w:rStyle w:val="Hyperlink"/>
            <w:noProof/>
          </w:rPr>
          <w:t>3.23.2 Constraints</w:t>
        </w:r>
        <w:r w:rsidR="00B54DFD">
          <w:rPr>
            <w:noProof/>
            <w:webHidden/>
          </w:rPr>
          <w:tab/>
        </w:r>
        <w:r w:rsidR="00B54DFD">
          <w:rPr>
            <w:noProof/>
            <w:webHidden/>
          </w:rPr>
          <w:fldChar w:fldCharType="begin"/>
        </w:r>
        <w:r w:rsidR="00B54DFD">
          <w:rPr>
            <w:noProof/>
            <w:webHidden/>
          </w:rPr>
          <w:instrText xml:space="preserve"> PAGEREF _Toc6916640 \h </w:instrText>
        </w:r>
        <w:r w:rsidR="00B54DFD">
          <w:rPr>
            <w:noProof/>
            <w:webHidden/>
          </w:rPr>
        </w:r>
        <w:r w:rsidR="00B54DFD">
          <w:rPr>
            <w:noProof/>
            <w:webHidden/>
          </w:rPr>
          <w:fldChar w:fldCharType="separate"/>
        </w:r>
        <w:r w:rsidR="00B54DFD">
          <w:rPr>
            <w:noProof/>
            <w:webHidden/>
          </w:rPr>
          <w:t>85</w:t>
        </w:r>
        <w:r w:rsidR="00B54DFD">
          <w:rPr>
            <w:noProof/>
            <w:webHidden/>
          </w:rPr>
          <w:fldChar w:fldCharType="end"/>
        </w:r>
      </w:hyperlink>
    </w:p>
    <w:p w14:paraId="4F39C0EA" w14:textId="2BD0214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1" w:history="1">
        <w:r w:rsidR="00B54DFD" w:rsidRPr="003C254C">
          <w:rPr>
            <w:rStyle w:val="Hyperlink"/>
            <w:noProof/>
          </w:rPr>
          <w:t>3.23.3 repositoryUri property</w:t>
        </w:r>
        <w:r w:rsidR="00B54DFD">
          <w:rPr>
            <w:noProof/>
            <w:webHidden/>
          </w:rPr>
          <w:tab/>
        </w:r>
        <w:r w:rsidR="00B54DFD">
          <w:rPr>
            <w:noProof/>
            <w:webHidden/>
          </w:rPr>
          <w:fldChar w:fldCharType="begin"/>
        </w:r>
        <w:r w:rsidR="00B54DFD">
          <w:rPr>
            <w:noProof/>
            <w:webHidden/>
          </w:rPr>
          <w:instrText xml:space="preserve"> PAGEREF _Toc6916641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75AABD34" w14:textId="3E1F1E1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2" w:history="1">
        <w:r w:rsidR="00B54DFD" w:rsidRPr="003C254C">
          <w:rPr>
            <w:rStyle w:val="Hyperlink"/>
            <w:noProof/>
          </w:rPr>
          <w:t>3.23.4 revisionId property</w:t>
        </w:r>
        <w:r w:rsidR="00B54DFD">
          <w:rPr>
            <w:noProof/>
            <w:webHidden/>
          </w:rPr>
          <w:tab/>
        </w:r>
        <w:r w:rsidR="00B54DFD">
          <w:rPr>
            <w:noProof/>
            <w:webHidden/>
          </w:rPr>
          <w:fldChar w:fldCharType="begin"/>
        </w:r>
        <w:r w:rsidR="00B54DFD">
          <w:rPr>
            <w:noProof/>
            <w:webHidden/>
          </w:rPr>
          <w:instrText xml:space="preserve"> PAGEREF _Toc6916642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322958D2" w14:textId="32D0F3F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3" w:history="1">
        <w:r w:rsidR="00B54DFD" w:rsidRPr="003C254C">
          <w:rPr>
            <w:rStyle w:val="Hyperlink"/>
            <w:noProof/>
          </w:rPr>
          <w:t>3.23.5 branch property</w:t>
        </w:r>
        <w:r w:rsidR="00B54DFD">
          <w:rPr>
            <w:noProof/>
            <w:webHidden/>
          </w:rPr>
          <w:tab/>
        </w:r>
        <w:r w:rsidR="00B54DFD">
          <w:rPr>
            <w:noProof/>
            <w:webHidden/>
          </w:rPr>
          <w:fldChar w:fldCharType="begin"/>
        </w:r>
        <w:r w:rsidR="00B54DFD">
          <w:rPr>
            <w:noProof/>
            <w:webHidden/>
          </w:rPr>
          <w:instrText xml:space="preserve"> PAGEREF _Toc6916643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77413D89" w14:textId="0DDB731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4" w:history="1">
        <w:r w:rsidR="00B54DFD" w:rsidRPr="003C254C">
          <w:rPr>
            <w:rStyle w:val="Hyperlink"/>
            <w:noProof/>
          </w:rPr>
          <w:t>3.23.6 revisionTag property</w:t>
        </w:r>
        <w:r w:rsidR="00B54DFD">
          <w:rPr>
            <w:noProof/>
            <w:webHidden/>
          </w:rPr>
          <w:tab/>
        </w:r>
        <w:r w:rsidR="00B54DFD">
          <w:rPr>
            <w:noProof/>
            <w:webHidden/>
          </w:rPr>
          <w:fldChar w:fldCharType="begin"/>
        </w:r>
        <w:r w:rsidR="00B54DFD">
          <w:rPr>
            <w:noProof/>
            <w:webHidden/>
          </w:rPr>
          <w:instrText xml:space="preserve"> PAGEREF _Toc6916644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1CE2BB64" w14:textId="3A797B6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5" w:history="1">
        <w:r w:rsidR="00B54DFD" w:rsidRPr="003C254C">
          <w:rPr>
            <w:rStyle w:val="Hyperlink"/>
            <w:noProof/>
          </w:rPr>
          <w:t>3.23.7 asOfTimeUtc property</w:t>
        </w:r>
        <w:r w:rsidR="00B54DFD">
          <w:rPr>
            <w:noProof/>
            <w:webHidden/>
          </w:rPr>
          <w:tab/>
        </w:r>
        <w:r w:rsidR="00B54DFD">
          <w:rPr>
            <w:noProof/>
            <w:webHidden/>
          </w:rPr>
          <w:fldChar w:fldCharType="begin"/>
        </w:r>
        <w:r w:rsidR="00B54DFD">
          <w:rPr>
            <w:noProof/>
            <w:webHidden/>
          </w:rPr>
          <w:instrText xml:space="preserve"> PAGEREF _Toc6916645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413BA04D" w14:textId="1892A0E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6" w:history="1">
        <w:r w:rsidR="00B54DFD" w:rsidRPr="003C254C">
          <w:rPr>
            <w:rStyle w:val="Hyperlink"/>
            <w:noProof/>
          </w:rPr>
          <w:t>3.23.8 mappedTo property</w:t>
        </w:r>
        <w:r w:rsidR="00B54DFD">
          <w:rPr>
            <w:noProof/>
            <w:webHidden/>
          </w:rPr>
          <w:tab/>
        </w:r>
        <w:r w:rsidR="00B54DFD">
          <w:rPr>
            <w:noProof/>
            <w:webHidden/>
          </w:rPr>
          <w:fldChar w:fldCharType="begin"/>
        </w:r>
        <w:r w:rsidR="00B54DFD">
          <w:rPr>
            <w:noProof/>
            <w:webHidden/>
          </w:rPr>
          <w:instrText xml:space="preserve"> PAGEREF _Toc6916646 \h </w:instrText>
        </w:r>
        <w:r w:rsidR="00B54DFD">
          <w:rPr>
            <w:noProof/>
            <w:webHidden/>
          </w:rPr>
        </w:r>
        <w:r w:rsidR="00B54DFD">
          <w:rPr>
            <w:noProof/>
            <w:webHidden/>
          </w:rPr>
          <w:fldChar w:fldCharType="separate"/>
        </w:r>
        <w:r w:rsidR="00B54DFD">
          <w:rPr>
            <w:noProof/>
            <w:webHidden/>
          </w:rPr>
          <w:t>86</w:t>
        </w:r>
        <w:r w:rsidR="00B54DFD">
          <w:rPr>
            <w:noProof/>
            <w:webHidden/>
          </w:rPr>
          <w:fldChar w:fldCharType="end"/>
        </w:r>
      </w:hyperlink>
    </w:p>
    <w:p w14:paraId="278193EC" w14:textId="793D879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47" w:history="1">
        <w:r w:rsidR="00B54DFD" w:rsidRPr="003C254C">
          <w:rPr>
            <w:rStyle w:val="Hyperlink"/>
            <w:noProof/>
          </w:rPr>
          <w:t>3.24 artifact object</w:t>
        </w:r>
        <w:r w:rsidR="00B54DFD">
          <w:rPr>
            <w:noProof/>
            <w:webHidden/>
          </w:rPr>
          <w:tab/>
        </w:r>
        <w:r w:rsidR="00B54DFD">
          <w:rPr>
            <w:noProof/>
            <w:webHidden/>
          </w:rPr>
          <w:fldChar w:fldCharType="begin"/>
        </w:r>
        <w:r w:rsidR="00B54DFD">
          <w:rPr>
            <w:noProof/>
            <w:webHidden/>
          </w:rPr>
          <w:instrText xml:space="preserve"> PAGEREF _Toc6916647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3114986E" w14:textId="774D24C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8" w:history="1">
        <w:r w:rsidR="00B54DFD" w:rsidRPr="003C254C">
          <w:rPr>
            <w:rStyle w:val="Hyperlink"/>
            <w:noProof/>
          </w:rPr>
          <w:t>3.24.1 General</w:t>
        </w:r>
        <w:r w:rsidR="00B54DFD">
          <w:rPr>
            <w:noProof/>
            <w:webHidden/>
          </w:rPr>
          <w:tab/>
        </w:r>
        <w:r w:rsidR="00B54DFD">
          <w:rPr>
            <w:noProof/>
            <w:webHidden/>
          </w:rPr>
          <w:fldChar w:fldCharType="begin"/>
        </w:r>
        <w:r w:rsidR="00B54DFD">
          <w:rPr>
            <w:noProof/>
            <w:webHidden/>
          </w:rPr>
          <w:instrText xml:space="preserve"> PAGEREF _Toc6916648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7E2889AD" w14:textId="0E94D75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49" w:history="1">
        <w:r w:rsidR="00B54DFD" w:rsidRPr="003C254C">
          <w:rPr>
            <w:rStyle w:val="Hyperlink"/>
            <w:noProof/>
          </w:rPr>
          <w:t>3.24.2 location property</w:t>
        </w:r>
        <w:r w:rsidR="00B54DFD">
          <w:rPr>
            <w:noProof/>
            <w:webHidden/>
          </w:rPr>
          <w:tab/>
        </w:r>
        <w:r w:rsidR="00B54DFD">
          <w:rPr>
            <w:noProof/>
            <w:webHidden/>
          </w:rPr>
          <w:fldChar w:fldCharType="begin"/>
        </w:r>
        <w:r w:rsidR="00B54DFD">
          <w:rPr>
            <w:noProof/>
            <w:webHidden/>
          </w:rPr>
          <w:instrText xml:space="preserve"> PAGEREF _Toc6916649 \h </w:instrText>
        </w:r>
        <w:r w:rsidR="00B54DFD">
          <w:rPr>
            <w:noProof/>
            <w:webHidden/>
          </w:rPr>
        </w:r>
        <w:r w:rsidR="00B54DFD">
          <w:rPr>
            <w:noProof/>
            <w:webHidden/>
          </w:rPr>
          <w:fldChar w:fldCharType="separate"/>
        </w:r>
        <w:r w:rsidR="00B54DFD">
          <w:rPr>
            <w:noProof/>
            <w:webHidden/>
          </w:rPr>
          <w:t>88</w:t>
        </w:r>
        <w:r w:rsidR="00B54DFD">
          <w:rPr>
            <w:noProof/>
            <w:webHidden/>
          </w:rPr>
          <w:fldChar w:fldCharType="end"/>
        </w:r>
      </w:hyperlink>
    </w:p>
    <w:p w14:paraId="7436AA41" w14:textId="531A404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0" w:history="1">
        <w:r w:rsidR="00B54DFD" w:rsidRPr="003C254C">
          <w:rPr>
            <w:rStyle w:val="Hyperlink"/>
            <w:noProof/>
          </w:rPr>
          <w:t>3.24.3 parentIndex property</w:t>
        </w:r>
        <w:r w:rsidR="00B54DFD">
          <w:rPr>
            <w:noProof/>
            <w:webHidden/>
          </w:rPr>
          <w:tab/>
        </w:r>
        <w:r w:rsidR="00B54DFD">
          <w:rPr>
            <w:noProof/>
            <w:webHidden/>
          </w:rPr>
          <w:fldChar w:fldCharType="begin"/>
        </w:r>
        <w:r w:rsidR="00B54DFD">
          <w:rPr>
            <w:noProof/>
            <w:webHidden/>
          </w:rPr>
          <w:instrText xml:space="preserve"> PAGEREF _Toc6916650 \h </w:instrText>
        </w:r>
        <w:r w:rsidR="00B54DFD">
          <w:rPr>
            <w:noProof/>
            <w:webHidden/>
          </w:rPr>
        </w:r>
        <w:r w:rsidR="00B54DFD">
          <w:rPr>
            <w:noProof/>
            <w:webHidden/>
          </w:rPr>
          <w:fldChar w:fldCharType="separate"/>
        </w:r>
        <w:r w:rsidR="00B54DFD">
          <w:rPr>
            <w:noProof/>
            <w:webHidden/>
          </w:rPr>
          <w:t>89</w:t>
        </w:r>
        <w:r w:rsidR="00B54DFD">
          <w:rPr>
            <w:noProof/>
            <w:webHidden/>
          </w:rPr>
          <w:fldChar w:fldCharType="end"/>
        </w:r>
      </w:hyperlink>
    </w:p>
    <w:p w14:paraId="702E7BEB" w14:textId="7031F0E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1" w:history="1">
        <w:r w:rsidR="00B54DFD" w:rsidRPr="003C254C">
          <w:rPr>
            <w:rStyle w:val="Hyperlink"/>
            <w:noProof/>
          </w:rPr>
          <w:t>3.24.4 offset property</w:t>
        </w:r>
        <w:r w:rsidR="00B54DFD">
          <w:rPr>
            <w:noProof/>
            <w:webHidden/>
          </w:rPr>
          <w:tab/>
        </w:r>
        <w:r w:rsidR="00B54DFD">
          <w:rPr>
            <w:noProof/>
            <w:webHidden/>
          </w:rPr>
          <w:fldChar w:fldCharType="begin"/>
        </w:r>
        <w:r w:rsidR="00B54DFD">
          <w:rPr>
            <w:noProof/>
            <w:webHidden/>
          </w:rPr>
          <w:instrText xml:space="preserve"> PAGEREF _Toc6916651 \h </w:instrText>
        </w:r>
        <w:r w:rsidR="00B54DFD">
          <w:rPr>
            <w:noProof/>
            <w:webHidden/>
          </w:rPr>
        </w:r>
        <w:r w:rsidR="00B54DFD">
          <w:rPr>
            <w:noProof/>
            <w:webHidden/>
          </w:rPr>
          <w:fldChar w:fldCharType="separate"/>
        </w:r>
        <w:r w:rsidR="00B54DFD">
          <w:rPr>
            <w:noProof/>
            <w:webHidden/>
          </w:rPr>
          <w:t>89</w:t>
        </w:r>
        <w:r w:rsidR="00B54DFD">
          <w:rPr>
            <w:noProof/>
            <w:webHidden/>
          </w:rPr>
          <w:fldChar w:fldCharType="end"/>
        </w:r>
      </w:hyperlink>
    </w:p>
    <w:p w14:paraId="4254CD66" w14:textId="3EDA176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2" w:history="1">
        <w:r w:rsidR="00B54DFD" w:rsidRPr="003C254C">
          <w:rPr>
            <w:rStyle w:val="Hyperlink"/>
            <w:noProof/>
          </w:rPr>
          <w:t>3.24.5 length property</w:t>
        </w:r>
        <w:r w:rsidR="00B54DFD">
          <w:rPr>
            <w:noProof/>
            <w:webHidden/>
          </w:rPr>
          <w:tab/>
        </w:r>
        <w:r w:rsidR="00B54DFD">
          <w:rPr>
            <w:noProof/>
            <w:webHidden/>
          </w:rPr>
          <w:fldChar w:fldCharType="begin"/>
        </w:r>
        <w:r w:rsidR="00B54DFD">
          <w:rPr>
            <w:noProof/>
            <w:webHidden/>
          </w:rPr>
          <w:instrText xml:space="preserve"> PAGEREF _Toc6916652 \h </w:instrText>
        </w:r>
        <w:r w:rsidR="00B54DFD">
          <w:rPr>
            <w:noProof/>
            <w:webHidden/>
          </w:rPr>
        </w:r>
        <w:r w:rsidR="00B54DFD">
          <w:rPr>
            <w:noProof/>
            <w:webHidden/>
          </w:rPr>
          <w:fldChar w:fldCharType="separate"/>
        </w:r>
        <w:r w:rsidR="00B54DFD">
          <w:rPr>
            <w:noProof/>
            <w:webHidden/>
          </w:rPr>
          <w:t>90</w:t>
        </w:r>
        <w:r w:rsidR="00B54DFD">
          <w:rPr>
            <w:noProof/>
            <w:webHidden/>
          </w:rPr>
          <w:fldChar w:fldCharType="end"/>
        </w:r>
      </w:hyperlink>
    </w:p>
    <w:p w14:paraId="4A58929A" w14:textId="6F21723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3" w:history="1">
        <w:r w:rsidR="00B54DFD" w:rsidRPr="003C254C">
          <w:rPr>
            <w:rStyle w:val="Hyperlink"/>
            <w:noProof/>
          </w:rPr>
          <w:t>3.24.6 roles property</w:t>
        </w:r>
        <w:r w:rsidR="00B54DFD">
          <w:rPr>
            <w:noProof/>
            <w:webHidden/>
          </w:rPr>
          <w:tab/>
        </w:r>
        <w:r w:rsidR="00B54DFD">
          <w:rPr>
            <w:noProof/>
            <w:webHidden/>
          </w:rPr>
          <w:fldChar w:fldCharType="begin"/>
        </w:r>
        <w:r w:rsidR="00B54DFD">
          <w:rPr>
            <w:noProof/>
            <w:webHidden/>
          </w:rPr>
          <w:instrText xml:space="preserve"> PAGEREF _Toc6916653 \h </w:instrText>
        </w:r>
        <w:r w:rsidR="00B54DFD">
          <w:rPr>
            <w:noProof/>
            <w:webHidden/>
          </w:rPr>
        </w:r>
        <w:r w:rsidR="00B54DFD">
          <w:rPr>
            <w:noProof/>
            <w:webHidden/>
          </w:rPr>
          <w:fldChar w:fldCharType="separate"/>
        </w:r>
        <w:r w:rsidR="00B54DFD">
          <w:rPr>
            <w:noProof/>
            <w:webHidden/>
          </w:rPr>
          <w:t>90</w:t>
        </w:r>
        <w:r w:rsidR="00B54DFD">
          <w:rPr>
            <w:noProof/>
            <w:webHidden/>
          </w:rPr>
          <w:fldChar w:fldCharType="end"/>
        </w:r>
      </w:hyperlink>
    </w:p>
    <w:p w14:paraId="42FD01E6" w14:textId="3B64DAF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4" w:history="1">
        <w:r w:rsidR="00B54DFD" w:rsidRPr="003C254C">
          <w:rPr>
            <w:rStyle w:val="Hyperlink"/>
            <w:noProof/>
          </w:rPr>
          <w:t>3.24.7 mimeType property</w:t>
        </w:r>
        <w:r w:rsidR="00B54DFD">
          <w:rPr>
            <w:noProof/>
            <w:webHidden/>
          </w:rPr>
          <w:tab/>
        </w:r>
        <w:r w:rsidR="00B54DFD">
          <w:rPr>
            <w:noProof/>
            <w:webHidden/>
          </w:rPr>
          <w:fldChar w:fldCharType="begin"/>
        </w:r>
        <w:r w:rsidR="00B54DFD">
          <w:rPr>
            <w:noProof/>
            <w:webHidden/>
          </w:rPr>
          <w:instrText xml:space="preserve"> PAGEREF _Toc6916654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7F3EBA3B" w14:textId="5F4EA44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5" w:history="1">
        <w:r w:rsidR="00B54DFD" w:rsidRPr="003C254C">
          <w:rPr>
            <w:rStyle w:val="Hyperlink"/>
            <w:noProof/>
          </w:rPr>
          <w:t>3.24.8 contents property</w:t>
        </w:r>
        <w:r w:rsidR="00B54DFD">
          <w:rPr>
            <w:noProof/>
            <w:webHidden/>
          </w:rPr>
          <w:tab/>
        </w:r>
        <w:r w:rsidR="00B54DFD">
          <w:rPr>
            <w:noProof/>
            <w:webHidden/>
          </w:rPr>
          <w:fldChar w:fldCharType="begin"/>
        </w:r>
        <w:r w:rsidR="00B54DFD">
          <w:rPr>
            <w:noProof/>
            <w:webHidden/>
          </w:rPr>
          <w:instrText xml:space="preserve"> PAGEREF _Toc6916655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247B55EF" w14:textId="7F73E3E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6" w:history="1">
        <w:r w:rsidR="00B54DFD" w:rsidRPr="003C254C">
          <w:rPr>
            <w:rStyle w:val="Hyperlink"/>
            <w:noProof/>
          </w:rPr>
          <w:t>3.24.9 encoding property</w:t>
        </w:r>
        <w:r w:rsidR="00B54DFD">
          <w:rPr>
            <w:noProof/>
            <w:webHidden/>
          </w:rPr>
          <w:tab/>
        </w:r>
        <w:r w:rsidR="00B54DFD">
          <w:rPr>
            <w:noProof/>
            <w:webHidden/>
          </w:rPr>
          <w:fldChar w:fldCharType="begin"/>
        </w:r>
        <w:r w:rsidR="00B54DFD">
          <w:rPr>
            <w:noProof/>
            <w:webHidden/>
          </w:rPr>
          <w:instrText xml:space="preserve"> PAGEREF _Toc6916656 \h </w:instrText>
        </w:r>
        <w:r w:rsidR="00B54DFD">
          <w:rPr>
            <w:noProof/>
            <w:webHidden/>
          </w:rPr>
        </w:r>
        <w:r w:rsidR="00B54DFD">
          <w:rPr>
            <w:noProof/>
            <w:webHidden/>
          </w:rPr>
          <w:fldChar w:fldCharType="separate"/>
        </w:r>
        <w:r w:rsidR="00B54DFD">
          <w:rPr>
            <w:noProof/>
            <w:webHidden/>
          </w:rPr>
          <w:t>91</w:t>
        </w:r>
        <w:r w:rsidR="00B54DFD">
          <w:rPr>
            <w:noProof/>
            <w:webHidden/>
          </w:rPr>
          <w:fldChar w:fldCharType="end"/>
        </w:r>
      </w:hyperlink>
    </w:p>
    <w:p w14:paraId="2A9C65E7" w14:textId="205E4CD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57" w:history="1">
        <w:r w:rsidR="00B54DFD" w:rsidRPr="003C254C">
          <w:rPr>
            <w:rStyle w:val="Hyperlink"/>
            <w:noProof/>
          </w:rPr>
          <w:t>3.24.10 sourceLanguage property</w:t>
        </w:r>
        <w:r w:rsidR="00B54DFD">
          <w:rPr>
            <w:noProof/>
            <w:webHidden/>
          </w:rPr>
          <w:tab/>
        </w:r>
        <w:r w:rsidR="00B54DFD">
          <w:rPr>
            <w:noProof/>
            <w:webHidden/>
          </w:rPr>
          <w:fldChar w:fldCharType="begin"/>
        </w:r>
        <w:r w:rsidR="00B54DFD">
          <w:rPr>
            <w:noProof/>
            <w:webHidden/>
          </w:rPr>
          <w:instrText xml:space="preserve"> PAGEREF _Toc6916657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4CFE0B9C" w14:textId="62FF7737" w:rsidR="00B54DFD" w:rsidRDefault="003700AC">
      <w:pPr>
        <w:pStyle w:val="TOC4"/>
        <w:tabs>
          <w:tab w:val="right" w:leader="dot" w:pos="9350"/>
        </w:tabs>
        <w:rPr>
          <w:rFonts w:asciiTheme="minorHAnsi" w:eastAsiaTheme="minorEastAsia" w:hAnsiTheme="minorHAnsi" w:cstheme="minorBidi"/>
          <w:noProof/>
          <w:sz w:val="22"/>
          <w:szCs w:val="22"/>
        </w:rPr>
      </w:pPr>
      <w:hyperlink w:anchor="_Toc6916658" w:history="1">
        <w:r w:rsidR="00B54DFD" w:rsidRPr="003C254C">
          <w:rPr>
            <w:rStyle w:val="Hyperlink"/>
            <w:noProof/>
          </w:rPr>
          <w:t>3.24.10.1 General</w:t>
        </w:r>
        <w:r w:rsidR="00B54DFD">
          <w:rPr>
            <w:noProof/>
            <w:webHidden/>
          </w:rPr>
          <w:tab/>
        </w:r>
        <w:r w:rsidR="00B54DFD">
          <w:rPr>
            <w:noProof/>
            <w:webHidden/>
          </w:rPr>
          <w:fldChar w:fldCharType="begin"/>
        </w:r>
        <w:r w:rsidR="00B54DFD">
          <w:rPr>
            <w:noProof/>
            <w:webHidden/>
          </w:rPr>
          <w:instrText xml:space="preserve"> PAGEREF _Toc6916658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49103E75" w14:textId="33327741" w:rsidR="00B54DFD" w:rsidRDefault="003700AC">
      <w:pPr>
        <w:pStyle w:val="TOC4"/>
        <w:tabs>
          <w:tab w:val="right" w:leader="dot" w:pos="9350"/>
        </w:tabs>
        <w:rPr>
          <w:rFonts w:asciiTheme="minorHAnsi" w:eastAsiaTheme="minorEastAsia" w:hAnsiTheme="minorHAnsi" w:cstheme="minorBidi"/>
          <w:noProof/>
          <w:sz w:val="22"/>
          <w:szCs w:val="22"/>
        </w:rPr>
      </w:pPr>
      <w:hyperlink w:anchor="_Toc6916659" w:history="1">
        <w:r w:rsidR="00B54DFD" w:rsidRPr="003C254C">
          <w:rPr>
            <w:rStyle w:val="Hyperlink"/>
            <w:noProof/>
          </w:rPr>
          <w:t>3.24.10.2 Source language identifier conventions and practices</w:t>
        </w:r>
        <w:r w:rsidR="00B54DFD">
          <w:rPr>
            <w:noProof/>
            <w:webHidden/>
          </w:rPr>
          <w:tab/>
        </w:r>
        <w:r w:rsidR="00B54DFD">
          <w:rPr>
            <w:noProof/>
            <w:webHidden/>
          </w:rPr>
          <w:fldChar w:fldCharType="begin"/>
        </w:r>
        <w:r w:rsidR="00B54DFD">
          <w:rPr>
            <w:noProof/>
            <w:webHidden/>
          </w:rPr>
          <w:instrText xml:space="preserve"> PAGEREF _Toc6916659 \h </w:instrText>
        </w:r>
        <w:r w:rsidR="00B54DFD">
          <w:rPr>
            <w:noProof/>
            <w:webHidden/>
          </w:rPr>
        </w:r>
        <w:r w:rsidR="00B54DFD">
          <w:rPr>
            <w:noProof/>
            <w:webHidden/>
          </w:rPr>
          <w:fldChar w:fldCharType="separate"/>
        </w:r>
        <w:r w:rsidR="00B54DFD">
          <w:rPr>
            <w:noProof/>
            <w:webHidden/>
          </w:rPr>
          <w:t>92</w:t>
        </w:r>
        <w:r w:rsidR="00B54DFD">
          <w:rPr>
            <w:noProof/>
            <w:webHidden/>
          </w:rPr>
          <w:fldChar w:fldCharType="end"/>
        </w:r>
      </w:hyperlink>
    </w:p>
    <w:p w14:paraId="0F38DFBB" w14:textId="1A1B444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0" w:history="1">
        <w:r w:rsidR="00B54DFD" w:rsidRPr="003C254C">
          <w:rPr>
            <w:rStyle w:val="Hyperlink"/>
            <w:noProof/>
          </w:rPr>
          <w:t>3.24.11 hashes property</w:t>
        </w:r>
        <w:r w:rsidR="00B54DFD">
          <w:rPr>
            <w:noProof/>
            <w:webHidden/>
          </w:rPr>
          <w:tab/>
        </w:r>
        <w:r w:rsidR="00B54DFD">
          <w:rPr>
            <w:noProof/>
            <w:webHidden/>
          </w:rPr>
          <w:fldChar w:fldCharType="begin"/>
        </w:r>
        <w:r w:rsidR="00B54DFD">
          <w:rPr>
            <w:noProof/>
            <w:webHidden/>
          </w:rPr>
          <w:instrText xml:space="preserve"> PAGEREF _Toc6916660 \h </w:instrText>
        </w:r>
        <w:r w:rsidR="00B54DFD">
          <w:rPr>
            <w:noProof/>
            <w:webHidden/>
          </w:rPr>
        </w:r>
        <w:r w:rsidR="00B54DFD">
          <w:rPr>
            <w:noProof/>
            <w:webHidden/>
          </w:rPr>
          <w:fldChar w:fldCharType="separate"/>
        </w:r>
        <w:r w:rsidR="00B54DFD">
          <w:rPr>
            <w:noProof/>
            <w:webHidden/>
          </w:rPr>
          <w:t>93</w:t>
        </w:r>
        <w:r w:rsidR="00B54DFD">
          <w:rPr>
            <w:noProof/>
            <w:webHidden/>
          </w:rPr>
          <w:fldChar w:fldCharType="end"/>
        </w:r>
      </w:hyperlink>
    </w:p>
    <w:p w14:paraId="13EBB884" w14:textId="15C929F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1" w:history="1">
        <w:r w:rsidR="00B54DFD" w:rsidRPr="003C254C">
          <w:rPr>
            <w:rStyle w:val="Hyperlink"/>
            <w:noProof/>
          </w:rPr>
          <w:t>3.24.12 lastModifiedTimeUtc property</w:t>
        </w:r>
        <w:r w:rsidR="00B54DFD">
          <w:rPr>
            <w:noProof/>
            <w:webHidden/>
          </w:rPr>
          <w:tab/>
        </w:r>
        <w:r w:rsidR="00B54DFD">
          <w:rPr>
            <w:noProof/>
            <w:webHidden/>
          </w:rPr>
          <w:fldChar w:fldCharType="begin"/>
        </w:r>
        <w:r w:rsidR="00B54DFD">
          <w:rPr>
            <w:noProof/>
            <w:webHidden/>
          </w:rPr>
          <w:instrText xml:space="preserve"> PAGEREF _Toc6916661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5512608A" w14:textId="28152B3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2" w:history="1">
        <w:r w:rsidR="00B54DFD" w:rsidRPr="003C254C">
          <w:rPr>
            <w:rStyle w:val="Hyperlink"/>
            <w:noProof/>
          </w:rPr>
          <w:t>3.24.13 description property</w:t>
        </w:r>
        <w:r w:rsidR="00B54DFD">
          <w:rPr>
            <w:noProof/>
            <w:webHidden/>
          </w:rPr>
          <w:tab/>
        </w:r>
        <w:r w:rsidR="00B54DFD">
          <w:rPr>
            <w:noProof/>
            <w:webHidden/>
          </w:rPr>
          <w:fldChar w:fldCharType="begin"/>
        </w:r>
        <w:r w:rsidR="00B54DFD">
          <w:rPr>
            <w:noProof/>
            <w:webHidden/>
          </w:rPr>
          <w:instrText xml:space="preserve"> PAGEREF _Toc6916662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3D0E7E00" w14:textId="58ACA7D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63" w:history="1">
        <w:r w:rsidR="00B54DFD" w:rsidRPr="003C254C">
          <w:rPr>
            <w:rStyle w:val="Hyperlink"/>
            <w:noProof/>
          </w:rPr>
          <w:t>3.25 translationMetadata object</w:t>
        </w:r>
        <w:r w:rsidR="00B54DFD">
          <w:rPr>
            <w:noProof/>
            <w:webHidden/>
          </w:rPr>
          <w:tab/>
        </w:r>
        <w:r w:rsidR="00B54DFD">
          <w:rPr>
            <w:noProof/>
            <w:webHidden/>
          </w:rPr>
          <w:fldChar w:fldCharType="begin"/>
        </w:r>
        <w:r w:rsidR="00B54DFD">
          <w:rPr>
            <w:noProof/>
            <w:webHidden/>
          </w:rPr>
          <w:instrText xml:space="preserve"> PAGEREF _Toc6916663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004A71B" w14:textId="230B1F8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4" w:history="1">
        <w:r w:rsidR="00B54DFD" w:rsidRPr="003C254C">
          <w:rPr>
            <w:rStyle w:val="Hyperlink"/>
            <w:noProof/>
          </w:rPr>
          <w:t>3.25.1 General</w:t>
        </w:r>
        <w:r w:rsidR="00B54DFD">
          <w:rPr>
            <w:noProof/>
            <w:webHidden/>
          </w:rPr>
          <w:tab/>
        </w:r>
        <w:r w:rsidR="00B54DFD">
          <w:rPr>
            <w:noProof/>
            <w:webHidden/>
          </w:rPr>
          <w:fldChar w:fldCharType="begin"/>
        </w:r>
        <w:r w:rsidR="00B54DFD">
          <w:rPr>
            <w:noProof/>
            <w:webHidden/>
          </w:rPr>
          <w:instrText xml:space="preserve"> PAGEREF _Toc6916664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D8BA03B" w14:textId="61EE10A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5" w:history="1">
        <w:r w:rsidR="00B54DFD" w:rsidRPr="003C254C">
          <w:rPr>
            <w:rStyle w:val="Hyperlink"/>
            <w:noProof/>
          </w:rPr>
          <w:t>3.25.2 name property</w:t>
        </w:r>
        <w:r w:rsidR="00B54DFD">
          <w:rPr>
            <w:noProof/>
            <w:webHidden/>
          </w:rPr>
          <w:tab/>
        </w:r>
        <w:r w:rsidR="00B54DFD">
          <w:rPr>
            <w:noProof/>
            <w:webHidden/>
          </w:rPr>
          <w:fldChar w:fldCharType="begin"/>
        </w:r>
        <w:r w:rsidR="00B54DFD">
          <w:rPr>
            <w:noProof/>
            <w:webHidden/>
          </w:rPr>
          <w:instrText xml:space="preserve"> PAGEREF _Toc6916665 \h </w:instrText>
        </w:r>
        <w:r w:rsidR="00B54DFD">
          <w:rPr>
            <w:noProof/>
            <w:webHidden/>
          </w:rPr>
        </w:r>
        <w:r w:rsidR="00B54DFD">
          <w:rPr>
            <w:noProof/>
            <w:webHidden/>
          </w:rPr>
          <w:fldChar w:fldCharType="separate"/>
        </w:r>
        <w:r w:rsidR="00B54DFD">
          <w:rPr>
            <w:noProof/>
            <w:webHidden/>
          </w:rPr>
          <w:t>94</w:t>
        </w:r>
        <w:r w:rsidR="00B54DFD">
          <w:rPr>
            <w:noProof/>
            <w:webHidden/>
          </w:rPr>
          <w:fldChar w:fldCharType="end"/>
        </w:r>
      </w:hyperlink>
    </w:p>
    <w:p w14:paraId="708EE726" w14:textId="016D703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6" w:history="1">
        <w:r w:rsidR="00B54DFD" w:rsidRPr="003C254C">
          <w:rPr>
            <w:rStyle w:val="Hyperlink"/>
            <w:noProof/>
          </w:rPr>
          <w:t>3.25.3 fullName property</w:t>
        </w:r>
        <w:r w:rsidR="00B54DFD">
          <w:rPr>
            <w:noProof/>
            <w:webHidden/>
          </w:rPr>
          <w:tab/>
        </w:r>
        <w:r w:rsidR="00B54DFD">
          <w:rPr>
            <w:noProof/>
            <w:webHidden/>
          </w:rPr>
          <w:fldChar w:fldCharType="begin"/>
        </w:r>
        <w:r w:rsidR="00B54DFD">
          <w:rPr>
            <w:noProof/>
            <w:webHidden/>
          </w:rPr>
          <w:instrText xml:space="preserve"> PAGEREF _Toc6916666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3546966A" w14:textId="5E00CDF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7" w:history="1">
        <w:r w:rsidR="00B54DFD" w:rsidRPr="003C254C">
          <w:rPr>
            <w:rStyle w:val="Hyperlink"/>
            <w:noProof/>
          </w:rPr>
          <w:t>3.25.4 shortDescription property</w:t>
        </w:r>
        <w:r w:rsidR="00B54DFD">
          <w:rPr>
            <w:noProof/>
            <w:webHidden/>
          </w:rPr>
          <w:tab/>
        </w:r>
        <w:r w:rsidR="00B54DFD">
          <w:rPr>
            <w:noProof/>
            <w:webHidden/>
          </w:rPr>
          <w:fldChar w:fldCharType="begin"/>
        </w:r>
        <w:r w:rsidR="00B54DFD">
          <w:rPr>
            <w:noProof/>
            <w:webHidden/>
          </w:rPr>
          <w:instrText xml:space="preserve"> PAGEREF _Toc6916667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700532DA" w14:textId="0D6BD43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8" w:history="1">
        <w:r w:rsidR="00B54DFD" w:rsidRPr="003C254C">
          <w:rPr>
            <w:rStyle w:val="Hyperlink"/>
            <w:noProof/>
          </w:rPr>
          <w:t>3.25.5 fullDescription property</w:t>
        </w:r>
        <w:r w:rsidR="00B54DFD">
          <w:rPr>
            <w:noProof/>
            <w:webHidden/>
          </w:rPr>
          <w:tab/>
        </w:r>
        <w:r w:rsidR="00B54DFD">
          <w:rPr>
            <w:noProof/>
            <w:webHidden/>
          </w:rPr>
          <w:fldChar w:fldCharType="begin"/>
        </w:r>
        <w:r w:rsidR="00B54DFD">
          <w:rPr>
            <w:noProof/>
            <w:webHidden/>
          </w:rPr>
          <w:instrText xml:space="preserve"> PAGEREF _Toc6916668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27CC6F1" w14:textId="399071A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69" w:history="1">
        <w:r w:rsidR="00B54DFD" w:rsidRPr="003C254C">
          <w:rPr>
            <w:rStyle w:val="Hyperlink"/>
            <w:noProof/>
          </w:rPr>
          <w:t>3.25.6 downloadUri property</w:t>
        </w:r>
        <w:r w:rsidR="00B54DFD">
          <w:rPr>
            <w:noProof/>
            <w:webHidden/>
          </w:rPr>
          <w:tab/>
        </w:r>
        <w:r w:rsidR="00B54DFD">
          <w:rPr>
            <w:noProof/>
            <w:webHidden/>
          </w:rPr>
          <w:fldChar w:fldCharType="begin"/>
        </w:r>
        <w:r w:rsidR="00B54DFD">
          <w:rPr>
            <w:noProof/>
            <w:webHidden/>
          </w:rPr>
          <w:instrText xml:space="preserve"> PAGEREF _Toc6916669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57E8B4D6" w14:textId="00E92AC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0" w:history="1">
        <w:r w:rsidR="00B54DFD" w:rsidRPr="003C254C">
          <w:rPr>
            <w:rStyle w:val="Hyperlink"/>
            <w:noProof/>
          </w:rPr>
          <w:t>3.25.7 informationUri property</w:t>
        </w:r>
        <w:r w:rsidR="00B54DFD">
          <w:rPr>
            <w:noProof/>
            <w:webHidden/>
          </w:rPr>
          <w:tab/>
        </w:r>
        <w:r w:rsidR="00B54DFD">
          <w:rPr>
            <w:noProof/>
            <w:webHidden/>
          </w:rPr>
          <w:fldChar w:fldCharType="begin"/>
        </w:r>
        <w:r w:rsidR="00B54DFD">
          <w:rPr>
            <w:noProof/>
            <w:webHidden/>
          </w:rPr>
          <w:instrText xml:space="preserve"> PAGEREF _Toc6916670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56E52CE" w14:textId="34F3321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671" w:history="1">
        <w:r w:rsidR="00B54DFD" w:rsidRPr="003C254C">
          <w:rPr>
            <w:rStyle w:val="Hyperlink"/>
            <w:noProof/>
          </w:rPr>
          <w:t>3.26 result object</w:t>
        </w:r>
        <w:r w:rsidR="00B54DFD">
          <w:rPr>
            <w:noProof/>
            <w:webHidden/>
          </w:rPr>
          <w:tab/>
        </w:r>
        <w:r w:rsidR="00B54DFD">
          <w:rPr>
            <w:noProof/>
            <w:webHidden/>
          </w:rPr>
          <w:fldChar w:fldCharType="begin"/>
        </w:r>
        <w:r w:rsidR="00B54DFD">
          <w:rPr>
            <w:noProof/>
            <w:webHidden/>
          </w:rPr>
          <w:instrText xml:space="preserve"> PAGEREF _Toc6916671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446B733D" w14:textId="1186C30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2" w:history="1">
        <w:r w:rsidR="00B54DFD" w:rsidRPr="003C254C">
          <w:rPr>
            <w:rStyle w:val="Hyperlink"/>
            <w:noProof/>
          </w:rPr>
          <w:t>3.26.1 General</w:t>
        </w:r>
        <w:r w:rsidR="00B54DFD">
          <w:rPr>
            <w:noProof/>
            <w:webHidden/>
          </w:rPr>
          <w:tab/>
        </w:r>
        <w:r w:rsidR="00B54DFD">
          <w:rPr>
            <w:noProof/>
            <w:webHidden/>
          </w:rPr>
          <w:fldChar w:fldCharType="begin"/>
        </w:r>
        <w:r w:rsidR="00B54DFD">
          <w:rPr>
            <w:noProof/>
            <w:webHidden/>
          </w:rPr>
          <w:instrText xml:space="preserve"> PAGEREF _Toc6916672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6930D329" w14:textId="0C533A4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3" w:history="1">
        <w:r w:rsidR="00B54DFD" w:rsidRPr="003C254C">
          <w:rPr>
            <w:rStyle w:val="Hyperlink"/>
            <w:noProof/>
          </w:rPr>
          <w:t>3.26.2 Distinguishing logically identical from logically distinct results</w:t>
        </w:r>
        <w:r w:rsidR="00B54DFD">
          <w:rPr>
            <w:noProof/>
            <w:webHidden/>
          </w:rPr>
          <w:tab/>
        </w:r>
        <w:r w:rsidR="00B54DFD">
          <w:rPr>
            <w:noProof/>
            <w:webHidden/>
          </w:rPr>
          <w:fldChar w:fldCharType="begin"/>
        </w:r>
        <w:r w:rsidR="00B54DFD">
          <w:rPr>
            <w:noProof/>
            <w:webHidden/>
          </w:rPr>
          <w:instrText xml:space="preserve"> PAGEREF _Toc6916673 \h </w:instrText>
        </w:r>
        <w:r w:rsidR="00B54DFD">
          <w:rPr>
            <w:noProof/>
            <w:webHidden/>
          </w:rPr>
        </w:r>
        <w:r w:rsidR="00B54DFD">
          <w:rPr>
            <w:noProof/>
            <w:webHidden/>
          </w:rPr>
          <w:fldChar w:fldCharType="separate"/>
        </w:r>
        <w:r w:rsidR="00B54DFD">
          <w:rPr>
            <w:noProof/>
            <w:webHidden/>
          </w:rPr>
          <w:t>95</w:t>
        </w:r>
        <w:r w:rsidR="00B54DFD">
          <w:rPr>
            <w:noProof/>
            <w:webHidden/>
          </w:rPr>
          <w:fldChar w:fldCharType="end"/>
        </w:r>
      </w:hyperlink>
    </w:p>
    <w:p w14:paraId="1121AA3C" w14:textId="278520E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4" w:history="1">
        <w:r w:rsidR="00B54DFD" w:rsidRPr="003C254C">
          <w:rPr>
            <w:rStyle w:val="Hyperlink"/>
            <w:noProof/>
          </w:rPr>
          <w:t>3.26.3 guid property</w:t>
        </w:r>
        <w:r w:rsidR="00B54DFD">
          <w:rPr>
            <w:noProof/>
            <w:webHidden/>
          </w:rPr>
          <w:tab/>
        </w:r>
        <w:r w:rsidR="00B54DFD">
          <w:rPr>
            <w:noProof/>
            <w:webHidden/>
          </w:rPr>
          <w:fldChar w:fldCharType="begin"/>
        </w:r>
        <w:r w:rsidR="00B54DFD">
          <w:rPr>
            <w:noProof/>
            <w:webHidden/>
          </w:rPr>
          <w:instrText xml:space="preserve"> PAGEREF _Toc6916674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538C6735" w14:textId="016319B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5" w:history="1">
        <w:r w:rsidR="00B54DFD" w:rsidRPr="003C254C">
          <w:rPr>
            <w:rStyle w:val="Hyperlink"/>
            <w:noProof/>
          </w:rPr>
          <w:t>3.26.4 correlationGuid property</w:t>
        </w:r>
        <w:r w:rsidR="00B54DFD">
          <w:rPr>
            <w:noProof/>
            <w:webHidden/>
          </w:rPr>
          <w:tab/>
        </w:r>
        <w:r w:rsidR="00B54DFD">
          <w:rPr>
            <w:noProof/>
            <w:webHidden/>
          </w:rPr>
          <w:fldChar w:fldCharType="begin"/>
        </w:r>
        <w:r w:rsidR="00B54DFD">
          <w:rPr>
            <w:noProof/>
            <w:webHidden/>
          </w:rPr>
          <w:instrText xml:space="preserve"> PAGEREF _Toc6916675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4C604AEC" w14:textId="4AB86DB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6" w:history="1">
        <w:r w:rsidR="00B54DFD" w:rsidRPr="003C254C">
          <w:rPr>
            <w:rStyle w:val="Hyperlink"/>
            <w:noProof/>
          </w:rPr>
          <w:t>3.26.5 ruleId property</w:t>
        </w:r>
        <w:r w:rsidR="00B54DFD">
          <w:rPr>
            <w:noProof/>
            <w:webHidden/>
          </w:rPr>
          <w:tab/>
        </w:r>
        <w:r w:rsidR="00B54DFD">
          <w:rPr>
            <w:noProof/>
            <w:webHidden/>
          </w:rPr>
          <w:fldChar w:fldCharType="begin"/>
        </w:r>
        <w:r w:rsidR="00B54DFD">
          <w:rPr>
            <w:noProof/>
            <w:webHidden/>
          </w:rPr>
          <w:instrText xml:space="preserve"> PAGEREF _Toc6916676 \h </w:instrText>
        </w:r>
        <w:r w:rsidR="00B54DFD">
          <w:rPr>
            <w:noProof/>
            <w:webHidden/>
          </w:rPr>
        </w:r>
        <w:r w:rsidR="00B54DFD">
          <w:rPr>
            <w:noProof/>
            <w:webHidden/>
          </w:rPr>
          <w:fldChar w:fldCharType="separate"/>
        </w:r>
        <w:r w:rsidR="00B54DFD">
          <w:rPr>
            <w:noProof/>
            <w:webHidden/>
          </w:rPr>
          <w:t>96</w:t>
        </w:r>
        <w:r w:rsidR="00B54DFD">
          <w:rPr>
            <w:noProof/>
            <w:webHidden/>
          </w:rPr>
          <w:fldChar w:fldCharType="end"/>
        </w:r>
      </w:hyperlink>
    </w:p>
    <w:p w14:paraId="25272471" w14:textId="676839D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7" w:history="1">
        <w:r w:rsidR="00B54DFD" w:rsidRPr="003C254C">
          <w:rPr>
            <w:rStyle w:val="Hyperlink"/>
            <w:noProof/>
          </w:rPr>
          <w:t>3.26.6 ruleIndex property</w:t>
        </w:r>
        <w:r w:rsidR="00B54DFD">
          <w:rPr>
            <w:noProof/>
            <w:webHidden/>
          </w:rPr>
          <w:tab/>
        </w:r>
        <w:r w:rsidR="00B54DFD">
          <w:rPr>
            <w:noProof/>
            <w:webHidden/>
          </w:rPr>
          <w:fldChar w:fldCharType="begin"/>
        </w:r>
        <w:r w:rsidR="00B54DFD">
          <w:rPr>
            <w:noProof/>
            <w:webHidden/>
          </w:rPr>
          <w:instrText xml:space="preserve"> PAGEREF _Toc6916677 \h </w:instrText>
        </w:r>
        <w:r w:rsidR="00B54DFD">
          <w:rPr>
            <w:noProof/>
            <w:webHidden/>
          </w:rPr>
        </w:r>
        <w:r w:rsidR="00B54DFD">
          <w:rPr>
            <w:noProof/>
            <w:webHidden/>
          </w:rPr>
          <w:fldChar w:fldCharType="separate"/>
        </w:r>
        <w:r w:rsidR="00B54DFD">
          <w:rPr>
            <w:noProof/>
            <w:webHidden/>
          </w:rPr>
          <w:t>97</w:t>
        </w:r>
        <w:r w:rsidR="00B54DFD">
          <w:rPr>
            <w:noProof/>
            <w:webHidden/>
          </w:rPr>
          <w:fldChar w:fldCharType="end"/>
        </w:r>
      </w:hyperlink>
    </w:p>
    <w:p w14:paraId="69ADBB52" w14:textId="2965A0E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8" w:history="1">
        <w:r w:rsidR="00B54DFD" w:rsidRPr="003C254C">
          <w:rPr>
            <w:rStyle w:val="Hyperlink"/>
            <w:noProof/>
          </w:rPr>
          <w:t>3.26.7 rule property</w:t>
        </w:r>
        <w:r w:rsidR="00B54DFD">
          <w:rPr>
            <w:noProof/>
            <w:webHidden/>
          </w:rPr>
          <w:tab/>
        </w:r>
        <w:r w:rsidR="00B54DFD">
          <w:rPr>
            <w:noProof/>
            <w:webHidden/>
          </w:rPr>
          <w:fldChar w:fldCharType="begin"/>
        </w:r>
        <w:r w:rsidR="00B54DFD">
          <w:rPr>
            <w:noProof/>
            <w:webHidden/>
          </w:rPr>
          <w:instrText xml:space="preserve"> PAGEREF _Toc6916678 \h </w:instrText>
        </w:r>
        <w:r w:rsidR="00B54DFD">
          <w:rPr>
            <w:noProof/>
            <w:webHidden/>
          </w:rPr>
        </w:r>
        <w:r w:rsidR="00B54DFD">
          <w:rPr>
            <w:noProof/>
            <w:webHidden/>
          </w:rPr>
          <w:fldChar w:fldCharType="separate"/>
        </w:r>
        <w:r w:rsidR="00B54DFD">
          <w:rPr>
            <w:noProof/>
            <w:webHidden/>
          </w:rPr>
          <w:t>98</w:t>
        </w:r>
        <w:r w:rsidR="00B54DFD">
          <w:rPr>
            <w:noProof/>
            <w:webHidden/>
          </w:rPr>
          <w:fldChar w:fldCharType="end"/>
        </w:r>
      </w:hyperlink>
    </w:p>
    <w:p w14:paraId="48F82270" w14:textId="523F759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79" w:history="1">
        <w:r w:rsidR="00B54DFD" w:rsidRPr="003C254C">
          <w:rPr>
            <w:rStyle w:val="Hyperlink"/>
            <w:noProof/>
          </w:rPr>
          <w:t>3.26.8 taxa</w:t>
        </w:r>
        <w:r w:rsidR="00B54DFD">
          <w:rPr>
            <w:noProof/>
            <w:webHidden/>
          </w:rPr>
          <w:tab/>
        </w:r>
        <w:r w:rsidR="00B54DFD">
          <w:rPr>
            <w:noProof/>
            <w:webHidden/>
          </w:rPr>
          <w:fldChar w:fldCharType="begin"/>
        </w:r>
        <w:r w:rsidR="00B54DFD">
          <w:rPr>
            <w:noProof/>
            <w:webHidden/>
          </w:rPr>
          <w:instrText xml:space="preserve"> PAGEREF _Toc6916679 \h </w:instrText>
        </w:r>
        <w:r w:rsidR="00B54DFD">
          <w:rPr>
            <w:noProof/>
            <w:webHidden/>
          </w:rPr>
        </w:r>
        <w:r w:rsidR="00B54DFD">
          <w:rPr>
            <w:noProof/>
            <w:webHidden/>
          </w:rPr>
          <w:fldChar w:fldCharType="separate"/>
        </w:r>
        <w:r w:rsidR="00B54DFD">
          <w:rPr>
            <w:noProof/>
            <w:webHidden/>
          </w:rPr>
          <w:t>98</w:t>
        </w:r>
        <w:r w:rsidR="00B54DFD">
          <w:rPr>
            <w:noProof/>
            <w:webHidden/>
          </w:rPr>
          <w:fldChar w:fldCharType="end"/>
        </w:r>
      </w:hyperlink>
    </w:p>
    <w:p w14:paraId="724E00DF" w14:textId="11665B9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0" w:history="1">
        <w:r w:rsidR="00B54DFD" w:rsidRPr="003C254C">
          <w:rPr>
            <w:rStyle w:val="Hyperlink"/>
            <w:noProof/>
          </w:rPr>
          <w:t>3.26.9 kind property</w:t>
        </w:r>
        <w:r w:rsidR="00B54DFD">
          <w:rPr>
            <w:noProof/>
            <w:webHidden/>
          </w:rPr>
          <w:tab/>
        </w:r>
        <w:r w:rsidR="00B54DFD">
          <w:rPr>
            <w:noProof/>
            <w:webHidden/>
          </w:rPr>
          <w:fldChar w:fldCharType="begin"/>
        </w:r>
        <w:r w:rsidR="00B54DFD">
          <w:rPr>
            <w:noProof/>
            <w:webHidden/>
          </w:rPr>
          <w:instrText xml:space="preserve"> PAGEREF _Toc6916680 \h </w:instrText>
        </w:r>
        <w:r w:rsidR="00B54DFD">
          <w:rPr>
            <w:noProof/>
            <w:webHidden/>
          </w:rPr>
        </w:r>
        <w:r w:rsidR="00B54DFD">
          <w:rPr>
            <w:noProof/>
            <w:webHidden/>
          </w:rPr>
          <w:fldChar w:fldCharType="separate"/>
        </w:r>
        <w:r w:rsidR="00B54DFD">
          <w:rPr>
            <w:noProof/>
            <w:webHidden/>
          </w:rPr>
          <w:t>100</w:t>
        </w:r>
        <w:r w:rsidR="00B54DFD">
          <w:rPr>
            <w:noProof/>
            <w:webHidden/>
          </w:rPr>
          <w:fldChar w:fldCharType="end"/>
        </w:r>
      </w:hyperlink>
    </w:p>
    <w:p w14:paraId="35845137" w14:textId="63DC617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1" w:history="1">
        <w:r w:rsidR="00B54DFD" w:rsidRPr="003C254C">
          <w:rPr>
            <w:rStyle w:val="Hyperlink"/>
            <w:noProof/>
          </w:rPr>
          <w:t>3.26.10 level property</w:t>
        </w:r>
        <w:r w:rsidR="00B54DFD">
          <w:rPr>
            <w:noProof/>
            <w:webHidden/>
          </w:rPr>
          <w:tab/>
        </w:r>
        <w:r w:rsidR="00B54DFD">
          <w:rPr>
            <w:noProof/>
            <w:webHidden/>
          </w:rPr>
          <w:fldChar w:fldCharType="begin"/>
        </w:r>
        <w:r w:rsidR="00B54DFD">
          <w:rPr>
            <w:noProof/>
            <w:webHidden/>
          </w:rPr>
          <w:instrText xml:space="preserve"> PAGEREF _Toc6916681 \h </w:instrText>
        </w:r>
        <w:r w:rsidR="00B54DFD">
          <w:rPr>
            <w:noProof/>
            <w:webHidden/>
          </w:rPr>
        </w:r>
        <w:r w:rsidR="00B54DFD">
          <w:rPr>
            <w:noProof/>
            <w:webHidden/>
          </w:rPr>
          <w:fldChar w:fldCharType="separate"/>
        </w:r>
        <w:r w:rsidR="00B54DFD">
          <w:rPr>
            <w:noProof/>
            <w:webHidden/>
          </w:rPr>
          <w:t>101</w:t>
        </w:r>
        <w:r w:rsidR="00B54DFD">
          <w:rPr>
            <w:noProof/>
            <w:webHidden/>
          </w:rPr>
          <w:fldChar w:fldCharType="end"/>
        </w:r>
      </w:hyperlink>
    </w:p>
    <w:p w14:paraId="302C7B88" w14:textId="365599D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2" w:history="1">
        <w:r w:rsidR="00B54DFD" w:rsidRPr="003C254C">
          <w:rPr>
            <w:rStyle w:val="Hyperlink"/>
            <w:noProof/>
          </w:rPr>
          <w:t>3.26.11 message property</w:t>
        </w:r>
        <w:r w:rsidR="00B54DFD">
          <w:rPr>
            <w:noProof/>
            <w:webHidden/>
          </w:rPr>
          <w:tab/>
        </w:r>
        <w:r w:rsidR="00B54DFD">
          <w:rPr>
            <w:noProof/>
            <w:webHidden/>
          </w:rPr>
          <w:fldChar w:fldCharType="begin"/>
        </w:r>
        <w:r w:rsidR="00B54DFD">
          <w:rPr>
            <w:noProof/>
            <w:webHidden/>
          </w:rPr>
          <w:instrText xml:space="preserve"> PAGEREF _Toc6916682 \h </w:instrText>
        </w:r>
        <w:r w:rsidR="00B54DFD">
          <w:rPr>
            <w:noProof/>
            <w:webHidden/>
          </w:rPr>
        </w:r>
        <w:r w:rsidR="00B54DFD">
          <w:rPr>
            <w:noProof/>
            <w:webHidden/>
          </w:rPr>
          <w:fldChar w:fldCharType="separate"/>
        </w:r>
        <w:r w:rsidR="00B54DFD">
          <w:rPr>
            <w:noProof/>
            <w:webHidden/>
          </w:rPr>
          <w:t>103</w:t>
        </w:r>
        <w:r w:rsidR="00B54DFD">
          <w:rPr>
            <w:noProof/>
            <w:webHidden/>
          </w:rPr>
          <w:fldChar w:fldCharType="end"/>
        </w:r>
      </w:hyperlink>
    </w:p>
    <w:p w14:paraId="358BCE00" w14:textId="37061A0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3" w:history="1">
        <w:r w:rsidR="00B54DFD" w:rsidRPr="003C254C">
          <w:rPr>
            <w:rStyle w:val="Hyperlink"/>
            <w:noProof/>
          </w:rPr>
          <w:t>3.26.12 locations property</w:t>
        </w:r>
        <w:r w:rsidR="00B54DFD">
          <w:rPr>
            <w:noProof/>
            <w:webHidden/>
          </w:rPr>
          <w:tab/>
        </w:r>
        <w:r w:rsidR="00B54DFD">
          <w:rPr>
            <w:noProof/>
            <w:webHidden/>
          </w:rPr>
          <w:fldChar w:fldCharType="begin"/>
        </w:r>
        <w:r w:rsidR="00B54DFD">
          <w:rPr>
            <w:noProof/>
            <w:webHidden/>
          </w:rPr>
          <w:instrText xml:space="preserve"> PAGEREF _Toc6916683 \h </w:instrText>
        </w:r>
        <w:r w:rsidR="00B54DFD">
          <w:rPr>
            <w:noProof/>
            <w:webHidden/>
          </w:rPr>
        </w:r>
        <w:r w:rsidR="00B54DFD">
          <w:rPr>
            <w:noProof/>
            <w:webHidden/>
          </w:rPr>
          <w:fldChar w:fldCharType="separate"/>
        </w:r>
        <w:r w:rsidR="00B54DFD">
          <w:rPr>
            <w:noProof/>
            <w:webHidden/>
          </w:rPr>
          <w:t>104</w:t>
        </w:r>
        <w:r w:rsidR="00B54DFD">
          <w:rPr>
            <w:noProof/>
            <w:webHidden/>
          </w:rPr>
          <w:fldChar w:fldCharType="end"/>
        </w:r>
      </w:hyperlink>
    </w:p>
    <w:p w14:paraId="4F6A9550" w14:textId="20FE60A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4" w:history="1">
        <w:r w:rsidR="00B54DFD" w:rsidRPr="003C254C">
          <w:rPr>
            <w:rStyle w:val="Hyperlink"/>
            <w:noProof/>
          </w:rPr>
          <w:t>3.26.13 analysisTarget property</w:t>
        </w:r>
        <w:r w:rsidR="00B54DFD">
          <w:rPr>
            <w:noProof/>
            <w:webHidden/>
          </w:rPr>
          <w:tab/>
        </w:r>
        <w:r w:rsidR="00B54DFD">
          <w:rPr>
            <w:noProof/>
            <w:webHidden/>
          </w:rPr>
          <w:fldChar w:fldCharType="begin"/>
        </w:r>
        <w:r w:rsidR="00B54DFD">
          <w:rPr>
            <w:noProof/>
            <w:webHidden/>
          </w:rPr>
          <w:instrText xml:space="preserve"> PAGEREF _Toc6916684 \h </w:instrText>
        </w:r>
        <w:r w:rsidR="00B54DFD">
          <w:rPr>
            <w:noProof/>
            <w:webHidden/>
          </w:rPr>
        </w:r>
        <w:r w:rsidR="00B54DFD">
          <w:rPr>
            <w:noProof/>
            <w:webHidden/>
          </w:rPr>
          <w:fldChar w:fldCharType="separate"/>
        </w:r>
        <w:r w:rsidR="00B54DFD">
          <w:rPr>
            <w:noProof/>
            <w:webHidden/>
          </w:rPr>
          <w:t>104</w:t>
        </w:r>
        <w:r w:rsidR="00B54DFD">
          <w:rPr>
            <w:noProof/>
            <w:webHidden/>
          </w:rPr>
          <w:fldChar w:fldCharType="end"/>
        </w:r>
      </w:hyperlink>
    </w:p>
    <w:p w14:paraId="46EF0A8F" w14:textId="43CD0DD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5" w:history="1">
        <w:r w:rsidR="00B54DFD" w:rsidRPr="003C254C">
          <w:rPr>
            <w:rStyle w:val="Hyperlink"/>
            <w:noProof/>
          </w:rPr>
          <w:t>3.26.14 webRequest property</w:t>
        </w:r>
        <w:r w:rsidR="00B54DFD">
          <w:rPr>
            <w:noProof/>
            <w:webHidden/>
          </w:rPr>
          <w:tab/>
        </w:r>
        <w:r w:rsidR="00B54DFD">
          <w:rPr>
            <w:noProof/>
            <w:webHidden/>
          </w:rPr>
          <w:fldChar w:fldCharType="begin"/>
        </w:r>
        <w:r w:rsidR="00B54DFD">
          <w:rPr>
            <w:noProof/>
            <w:webHidden/>
          </w:rPr>
          <w:instrText xml:space="preserve"> PAGEREF _Toc6916685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5B74EA63" w14:textId="3BC485E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6" w:history="1">
        <w:r w:rsidR="00B54DFD" w:rsidRPr="003C254C">
          <w:rPr>
            <w:rStyle w:val="Hyperlink"/>
            <w:noProof/>
          </w:rPr>
          <w:t>3.26.15 webResponse property</w:t>
        </w:r>
        <w:r w:rsidR="00B54DFD">
          <w:rPr>
            <w:noProof/>
            <w:webHidden/>
          </w:rPr>
          <w:tab/>
        </w:r>
        <w:r w:rsidR="00B54DFD">
          <w:rPr>
            <w:noProof/>
            <w:webHidden/>
          </w:rPr>
          <w:fldChar w:fldCharType="begin"/>
        </w:r>
        <w:r w:rsidR="00B54DFD">
          <w:rPr>
            <w:noProof/>
            <w:webHidden/>
          </w:rPr>
          <w:instrText xml:space="preserve"> PAGEREF _Toc6916686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2F50BB05" w14:textId="294B420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7" w:history="1">
        <w:r w:rsidR="00B54DFD" w:rsidRPr="003C254C">
          <w:rPr>
            <w:rStyle w:val="Hyperlink"/>
            <w:noProof/>
          </w:rPr>
          <w:t>3.26.16 fingerprints property</w:t>
        </w:r>
        <w:r w:rsidR="00B54DFD">
          <w:rPr>
            <w:noProof/>
            <w:webHidden/>
          </w:rPr>
          <w:tab/>
        </w:r>
        <w:r w:rsidR="00B54DFD">
          <w:rPr>
            <w:noProof/>
            <w:webHidden/>
          </w:rPr>
          <w:fldChar w:fldCharType="begin"/>
        </w:r>
        <w:r w:rsidR="00B54DFD">
          <w:rPr>
            <w:noProof/>
            <w:webHidden/>
          </w:rPr>
          <w:instrText xml:space="preserve"> PAGEREF _Toc6916687 \h </w:instrText>
        </w:r>
        <w:r w:rsidR="00B54DFD">
          <w:rPr>
            <w:noProof/>
            <w:webHidden/>
          </w:rPr>
        </w:r>
        <w:r w:rsidR="00B54DFD">
          <w:rPr>
            <w:noProof/>
            <w:webHidden/>
          </w:rPr>
          <w:fldChar w:fldCharType="separate"/>
        </w:r>
        <w:r w:rsidR="00B54DFD">
          <w:rPr>
            <w:noProof/>
            <w:webHidden/>
          </w:rPr>
          <w:t>105</w:t>
        </w:r>
        <w:r w:rsidR="00B54DFD">
          <w:rPr>
            <w:noProof/>
            <w:webHidden/>
          </w:rPr>
          <w:fldChar w:fldCharType="end"/>
        </w:r>
      </w:hyperlink>
    </w:p>
    <w:p w14:paraId="47238D9A" w14:textId="41E4B37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8" w:history="1">
        <w:r w:rsidR="00B54DFD" w:rsidRPr="003C254C">
          <w:rPr>
            <w:rStyle w:val="Hyperlink"/>
            <w:noProof/>
          </w:rPr>
          <w:t>3.26.17 partialFingerprints property</w:t>
        </w:r>
        <w:r w:rsidR="00B54DFD">
          <w:rPr>
            <w:noProof/>
            <w:webHidden/>
          </w:rPr>
          <w:tab/>
        </w:r>
        <w:r w:rsidR="00B54DFD">
          <w:rPr>
            <w:noProof/>
            <w:webHidden/>
          </w:rPr>
          <w:fldChar w:fldCharType="begin"/>
        </w:r>
        <w:r w:rsidR="00B54DFD">
          <w:rPr>
            <w:noProof/>
            <w:webHidden/>
          </w:rPr>
          <w:instrText xml:space="preserve"> PAGEREF _Toc6916688 \h </w:instrText>
        </w:r>
        <w:r w:rsidR="00B54DFD">
          <w:rPr>
            <w:noProof/>
            <w:webHidden/>
          </w:rPr>
        </w:r>
        <w:r w:rsidR="00B54DFD">
          <w:rPr>
            <w:noProof/>
            <w:webHidden/>
          </w:rPr>
          <w:fldChar w:fldCharType="separate"/>
        </w:r>
        <w:r w:rsidR="00B54DFD">
          <w:rPr>
            <w:noProof/>
            <w:webHidden/>
          </w:rPr>
          <w:t>106</w:t>
        </w:r>
        <w:r w:rsidR="00B54DFD">
          <w:rPr>
            <w:noProof/>
            <w:webHidden/>
          </w:rPr>
          <w:fldChar w:fldCharType="end"/>
        </w:r>
      </w:hyperlink>
    </w:p>
    <w:p w14:paraId="39FC1E2B" w14:textId="3E7E70A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89" w:history="1">
        <w:r w:rsidR="00B54DFD" w:rsidRPr="003C254C">
          <w:rPr>
            <w:rStyle w:val="Hyperlink"/>
            <w:noProof/>
          </w:rPr>
          <w:t>3.26.18 codeFlows property</w:t>
        </w:r>
        <w:r w:rsidR="00B54DFD">
          <w:rPr>
            <w:noProof/>
            <w:webHidden/>
          </w:rPr>
          <w:tab/>
        </w:r>
        <w:r w:rsidR="00B54DFD">
          <w:rPr>
            <w:noProof/>
            <w:webHidden/>
          </w:rPr>
          <w:fldChar w:fldCharType="begin"/>
        </w:r>
        <w:r w:rsidR="00B54DFD">
          <w:rPr>
            <w:noProof/>
            <w:webHidden/>
          </w:rPr>
          <w:instrText xml:space="preserve"> PAGEREF _Toc6916689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181E2D91" w14:textId="3439D54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0" w:history="1">
        <w:r w:rsidR="00B54DFD" w:rsidRPr="003C254C">
          <w:rPr>
            <w:rStyle w:val="Hyperlink"/>
            <w:noProof/>
          </w:rPr>
          <w:t>3.26.19 graphs property</w:t>
        </w:r>
        <w:r w:rsidR="00B54DFD">
          <w:rPr>
            <w:noProof/>
            <w:webHidden/>
          </w:rPr>
          <w:tab/>
        </w:r>
        <w:r w:rsidR="00B54DFD">
          <w:rPr>
            <w:noProof/>
            <w:webHidden/>
          </w:rPr>
          <w:fldChar w:fldCharType="begin"/>
        </w:r>
        <w:r w:rsidR="00B54DFD">
          <w:rPr>
            <w:noProof/>
            <w:webHidden/>
          </w:rPr>
          <w:instrText xml:space="preserve"> PAGEREF _Toc6916690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58C6D443" w14:textId="42CCBAB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1" w:history="1">
        <w:r w:rsidR="00B54DFD" w:rsidRPr="003C254C">
          <w:rPr>
            <w:rStyle w:val="Hyperlink"/>
            <w:noProof/>
          </w:rPr>
          <w:t>3.26.20 graphTraversals property</w:t>
        </w:r>
        <w:r w:rsidR="00B54DFD">
          <w:rPr>
            <w:noProof/>
            <w:webHidden/>
          </w:rPr>
          <w:tab/>
        </w:r>
        <w:r w:rsidR="00B54DFD">
          <w:rPr>
            <w:noProof/>
            <w:webHidden/>
          </w:rPr>
          <w:fldChar w:fldCharType="begin"/>
        </w:r>
        <w:r w:rsidR="00B54DFD">
          <w:rPr>
            <w:noProof/>
            <w:webHidden/>
          </w:rPr>
          <w:instrText xml:space="preserve"> PAGEREF _Toc6916691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5EC9FE35" w14:textId="22F6D71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2" w:history="1">
        <w:r w:rsidR="00B54DFD" w:rsidRPr="003C254C">
          <w:rPr>
            <w:rStyle w:val="Hyperlink"/>
            <w:noProof/>
          </w:rPr>
          <w:t>3.26.21 stacks property</w:t>
        </w:r>
        <w:r w:rsidR="00B54DFD">
          <w:rPr>
            <w:noProof/>
            <w:webHidden/>
          </w:rPr>
          <w:tab/>
        </w:r>
        <w:r w:rsidR="00B54DFD">
          <w:rPr>
            <w:noProof/>
            <w:webHidden/>
          </w:rPr>
          <w:fldChar w:fldCharType="begin"/>
        </w:r>
        <w:r w:rsidR="00B54DFD">
          <w:rPr>
            <w:noProof/>
            <w:webHidden/>
          </w:rPr>
          <w:instrText xml:space="preserve"> PAGEREF _Toc6916692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062A185D" w14:textId="2CF8B75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3" w:history="1">
        <w:r w:rsidR="00B54DFD" w:rsidRPr="003C254C">
          <w:rPr>
            <w:rStyle w:val="Hyperlink"/>
            <w:noProof/>
          </w:rPr>
          <w:t>3.26.22 relatedLocations property</w:t>
        </w:r>
        <w:r w:rsidR="00B54DFD">
          <w:rPr>
            <w:noProof/>
            <w:webHidden/>
          </w:rPr>
          <w:tab/>
        </w:r>
        <w:r w:rsidR="00B54DFD">
          <w:rPr>
            <w:noProof/>
            <w:webHidden/>
          </w:rPr>
          <w:fldChar w:fldCharType="begin"/>
        </w:r>
        <w:r w:rsidR="00B54DFD">
          <w:rPr>
            <w:noProof/>
            <w:webHidden/>
          </w:rPr>
          <w:instrText xml:space="preserve"> PAGEREF _Toc6916693 \h </w:instrText>
        </w:r>
        <w:r w:rsidR="00B54DFD">
          <w:rPr>
            <w:noProof/>
            <w:webHidden/>
          </w:rPr>
        </w:r>
        <w:r w:rsidR="00B54DFD">
          <w:rPr>
            <w:noProof/>
            <w:webHidden/>
          </w:rPr>
          <w:fldChar w:fldCharType="separate"/>
        </w:r>
        <w:r w:rsidR="00B54DFD">
          <w:rPr>
            <w:noProof/>
            <w:webHidden/>
          </w:rPr>
          <w:t>108</w:t>
        </w:r>
        <w:r w:rsidR="00B54DFD">
          <w:rPr>
            <w:noProof/>
            <w:webHidden/>
          </w:rPr>
          <w:fldChar w:fldCharType="end"/>
        </w:r>
      </w:hyperlink>
    </w:p>
    <w:p w14:paraId="17F56AD9" w14:textId="46AEDC2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4" w:history="1">
        <w:r w:rsidR="00B54DFD" w:rsidRPr="003C254C">
          <w:rPr>
            <w:rStyle w:val="Hyperlink"/>
            <w:noProof/>
          </w:rPr>
          <w:t>3.26.23 suppressions property</w:t>
        </w:r>
        <w:r w:rsidR="00B54DFD">
          <w:rPr>
            <w:noProof/>
            <w:webHidden/>
          </w:rPr>
          <w:tab/>
        </w:r>
        <w:r w:rsidR="00B54DFD">
          <w:rPr>
            <w:noProof/>
            <w:webHidden/>
          </w:rPr>
          <w:fldChar w:fldCharType="begin"/>
        </w:r>
        <w:r w:rsidR="00B54DFD">
          <w:rPr>
            <w:noProof/>
            <w:webHidden/>
          </w:rPr>
          <w:instrText xml:space="preserve"> PAGEREF _Toc6916694 \h </w:instrText>
        </w:r>
        <w:r w:rsidR="00B54DFD">
          <w:rPr>
            <w:noProof/>
            <w:webHidden/>
          </w:rPr>
        </w:r>
        <w:r w:rsidR="00B54DFD">
          <w:rPr>
            <w:noProof/>
            <w:webHidden/>
          </w:rPr>
          <w:fldChar w:fldCharType="separate"/>
        </w:r>
        <w:r w:rsidR="00B54DFD">
          <w:rPr>
            <w:noProof/>
            <w:webHidden/>
          </w:rPr>
          <w:t>109</w:t>
        </w:r>
        <w:r w:rsidR="00B54DFD">
          <w:rPr>
            <w:noProof/>
            <w:webHidden/>
          </w:rPr>
          <w:fldChar w:fldCharType="end"/>
        </w:r>
      </w:hyperlink>
    </w:p>
    <w:p w14:paraId="3D10D01D" w14:textId="5BD649E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5" w:history="1">
        <w:r w:rsidR="00B54DFD" w:rsidRPr="003C254C">
          <w:rPr>
            <w:rStyle w:val="Hyperlink"/>
            <w:noProof/>
          </w:rPr>
          <w:t>3.26.24 baselineState property</w:t>
        </w:r>
        <w:r w:rsidR="00B54DFD">
          <w:rPr>
            <w:noProof/>
            <w:webHidden/>
          </w:rPr>
          <w:tab/>
        </w:r>
        <w:r w:rsidR="00B54DFD">
          <w:rPr>
            <w:noProof/>
            <w:webHidden/>
          </w:rPr>
          <w:fldChar w:fldCharType="begin"/>
        </w:r>
        <w:r w:rsidR="00B54DFD">
          <w:rPr>
            <w:noProof/>
            <w:webHidden/>
          </w:rPr>
          <w:instrText xml:space="preserve"> PAGEREF _Toc6916695 \h </w:instrText>
        </w:r>
        <w:r w:rsidR="00B54DFD">
          <w:rPr>
            <w:noProof/>
            <w:webHidden/>
          </w:rPr>
        </w:r>
        <w:r w:rsidR="00B54DFD">
          <w:rPr>
            <w:noProof/>
            <w:webHidden/>
          </w:rPr>
          <w:fldChar w:fldCharType="separate"/>
        </w:r>
        <w:r w:rsidR="00B54DFD">
          <w:rPr>
            <w:noProof/>
            <w:webHidden/>
          </w:rPr>
          <w:t>110</w:t>
        </w:r>
        <w:r w:rsidR="00B54DFD">
          <w:rPr>
            <w:noProof/>
            <w:webHidden/>
          </w:rPr>
          <w:fldChar w:fldCharType="end"/>
        </w:r>
      </w:hyperlink>
    </w:p>
    <w:p w14:paraId="490CB4BD" w14:textId="1433E19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6" w:history="1">
        <w:r w:rsidR="00B54DFD" w:rsidRPr="003C254C">
          <w:rPr>
            <w:rStyle w:val="Hyperlink"/>
            <w:noProof/>
          </w:rPr>
          <w:t>3.26.25 rank property</w:t>
        </w:r>
        <w:r w:rsidR="00B54DFD">
          <w:rPr>
            <w:noProof/>
            <w:webHidden/>
          </w:rPr>
          <w:tab/>
        </w:r>
        <w:r w:rsidR="00B54DFD">
          <w:rPr>
            <w:noProof/>
            <w:webHidden/>
          </w:rPr>
          <w:fldChar w:fldCharType="begin"/>
        </w:r>
        <w:r w:rsidR="00B54DFD">
          <w:rPr>
            <w:noProof/>
            <w:webHidden/>
          </w:rPr>
          <w:instrText xml:space="preserve"> PAGEREF _Toc6916696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077E8617" w14:textId="47E37BD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7" w:history="1">
        <w:r w:rsidR="00B54DFD" w:rsidRPr="003C254C">
          <w:rPr>
            <w:rStyle w:val="Hyperlink"/>
            <w:noProof/>
          </w:rPr>
          <w:t>3.26.26 attachments property</w:t>
        </w:r>
        <w:r w:rsidR="00B54DFD">
          <w:rPr>
            <w:noProof/>
            <w:webHidden/>
          </w:rPr>
          <w:tab/>
        </w:r>
        <w:r w:rsidR="00B54DFD">
          <w:rPr>
            <w:noProof/>
            <w:webHidden/>
          </w:rPr>
          <w:fldChar w:fldCharType="begin"/>
        </w:r>
        <w:r w:rsidR="00B54DFD">
          <w:rPr>
            <w:noProof/>
            <w:webHidden/>
          </w:rPr>
          <w:instrText xml:space="preserve"> PAGEREF _Toc6916697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1BEAC227" w14:textId="52EC13F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8" w:history="1">
        <w:r w:rsidR="00B54DFD" w:rsidRPr="003C254C">
          <w:rPr>
            <w:rStyle w:val="Hyperlink"/>
            <w:noProof/>
          </w:rPr>
          <w:t>3.26.27 workItemUris property</w:t>
        </w:r>
        <w:r w:rsidR="00B54DFD">
          <w:rPr>
            <w:noProof/>
            <w:webHidden/>
          </w:rPr>
          <w:tab/>
        </w:r>
        <w:r w:rsidR="00B54DFD">
          <w:rPr>
            <w:noProof/>
            <w:webHidden/>
          </w:rPr>
          <w:fldChar w:fldCharType="begin"/>
        </w:r>
        <w:r w:rsidR="00B54DFD">
          <w:rPr>
            <w:noProof/>
            <w:webHidden/>
          </w:rPr>
          <w:instrText xml:space="preserve"> PAGEREF _Toc6916698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18270293" w14:textId="23F872E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699" w:history="1">
        <w:r w:rsidR="00B54DFD" w:rsidRPr="003C254C">
          <w:rPr>
            <w:rStyle w:val="Hyperlink"/>
            <w:noProof/>
          </w:rPr>
          <w:t>3.26.28 hostedViewerUri property</w:t>
        </w:r>
        <w:r w:rsidR="00B54DFD">
          <w:rPr>
            <w:noProof/>
            <w:webHidden/>
          </w:rPr>
          <w:tab/>
        </w:r>
        <w:r w:rsidR="00B54DFD">
          <w:rPr>
            <w:noProof/>
            <w:webHidden/>
          </w:rPr>
          <w:fldChar w:fldCharType="begin"/>
        </w:r>
        <w:r w:rsidR="00B54DFD">
          <w:rPr>
            <w:noProof/>
            <w:webHidden/>
          </w:rPr>
          <w:instrText xml:space="preserve"> PAGEREF _Toc6916699 \h </w:instrText>
        </w:r>
        <w:r w:rsidR="00B54DFD">
          <w:rPr>
            <w:noProof/>
            <w:webHidden/>
          </w:rPr>
        </w:r>
        <w:r w:rsidR="00B54DFD">
          <w:rPr>
            <w:noProof/>
            <w:webHidden/>
          </w:rPr>
          <w:fldChar w:fldCharType="separate"/>
        </w:r>
        <w:r w:rsidR="00B54DFD">
          <w:rPr>
            <w:noProof/>
            <w:webHidden/>
          </w:rPr>
          <w:t>111</w:t>
        </w:r>
        <w:r w:rsidR="00B54DFD">
          <w:rPr>
            <w:noProof/>
            <w:webHidden/>
          </w:rPr>
          <w:fldChar w:fldCharType="end"/>
        </w:r>
      </w:hyperlink>
    </w:p>
    <w:p w14:paraId="2B9A81EB" w14:textId="0DDBA58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0" w:history="1">
        <w:r w:rsidR="00B54DFD" w:rsidRPr="003C254C">
          <w:rPr>
            <w:rStyle w:val="Hyperlink"/>
            <w:noProof/>
          </w:rPr>
          <w:t>3.26.29 provenance property</w:t>
        </w:r>
        <w:r w:rsidR="00B54DFD">
          <w:rPr>
            <w:noProof/>
            <w:webHidden/>
          </w:rPr>
          <w:tab/>
        </w:r>
        <w:r w:rsidR="00B54DFD">
          <w:rPr>
            <w:noProof/>
            <w:webHidden/>
          </w:rPr>
          <w:fldChar w:fldCharType="begin"/>
        </w:r>
        <w:r w:rsidR="00B54DFD">
          <w:rPr>
            <w:noProof/>
            <w:webHidden/>
          </w:rPr>
          <w:instrText xml:space="preserve"> PAGEREF _Toc6916700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6176D6E8" w14:textId="3E8D012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1" w:history="1">
        <w:r w:rsidR="00B54DFD" w:rsidRPr="003C254C">
          <w:rPr>
            <w:rStyle w:val="Hyperlink"/>
            <w:noProof/>
          </w:rPr>
          <w:t>3.26.30 fixes property</w:t>
        </w:r>
        <w:r w:rsidR="00B54DFD">
          <w:rPr>
            <w:noProof/>
            <w:webHidden/>
          </w:rPr>
          <w:tab/>
        </w:r>
        <w:r w:rsidR="00B54DFD">
          <w:rPr>
            <w:noProof/>
            <w:webHidden/>
          </w:rPr>
          <w:fldChar w:fldCharType="begin"/>
        </w:r>
        <w:r w:rsidR="00B54DFD">
          <w:rPr>
            <w:noProof/>
            <w:webHidden/>
          </w:rPr>
          <w:instrText xml:space="preserve"> PAGEREF _Toc6916701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271F6783" w14:textId="53650EC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2" w:history="1">
        <w:r w:rsidR="00B54DFD" w:rsidRPr="003C254C">
          <w:rPr>
            <w:rStyle w:val="Hyperlink"/>
            <w:noProof/>
          </w:rPr>
          <w:t>3.26.31 occurrenceCount property</w:t>
        </w:r>
        <w:r w:rsidR="00B54DFD">
          <w:rPr>
            <w:noProof/>
            <w:webHidden/>
          </w:rPr>
          <w:tab/>
        </w:r>
        <w:r w:rsidR="00B54DFD">
          <w:rPr>
            <w:noProof/>
            <w:webHidden/>
          </w:rPr>
          <w:fldChar w:fldCharType="begin"/>
        </w:r>
        <w:r w:rsidR="00B54DFD">
          <w:rPr>
            <w:noProof/>
            <w:webHidden/>
          </w:rPr>
          <w:instrText xml:space="preserve"> PAGEREF _Toc6916702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7AD2CF46" w14:textId="0B06F71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03" w:history="1">
        <w:r w:rsidR="00B54DFD" w:rsidRPr="003C254C">
          <w:rPr>
            <w:rStyle w:val="Hyperlink"/>
            <w:noProof/>
          </w:rPr>
          <w:t>3.27 location object</w:t>
        </w:r>
        <w:r w:rsidR="00B54DFD">
          <w:rPr>
            <w:noProof/>
            <w:webHidden/>
          </w:rPr>
          <w:tab/>
        </w:r>
        <w:r w:rsidR="00B54DFD">
          <w:rPr>
            <w:noProof/>
            <w:webHidden/>
          </w:rPr>
          <w:fldChar w:fldCharType="begin"/>
        </w:r>
        <w:r w:rsidR="00B54DFD">
          <w:rPr>
            <w:noProof/>
            <w:webHidden/>
          </w:rPr>
          <w:instrText xml:space="preserve"> PAGEREF _Toc6916703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0466A399" w14:textId="70486F4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4" w:history="1">
        <w:r w:rsidR="00B54DFD" w:rsidRPr="003C254C">
          <w:rPr>
            <w:rStyle w:val="Hyperlink"/>
            <w:noProof/>
          </w:rPr>
          <w:t>3.27.1 General</w:t>
        </w:r>
        <w:r w:rsidR="00B54DFD">
          <w:rPr>
            <w:noProof/>
            <w:webHidden/>
          </w:rPr>
          <w:tab/>
        </w:r>
        <w:r w:rsidR="00B54DFD">
          <w:rPr>
            <w:noProof/>
            <w:webHidden/>
          </w:rPr>
          <w:fldChar w:fldCharType="begin"/>
        </w:r>
        <w:r w:rsidR="00B54DFD">
          <w:rPr>
            <w:noProof/>
            <w:webHidden/>
          </w:rPr>
          <w:instrText xml:space="preserve"> PAGEREF _Toc6916704 \h </w:instrText>
        </w:r>
        <w:r w:rsidR="00B54DFD">
          <w:rPr>
            <w:noProof/>
            <w:webHidden/>
          </w:rPr>
        </w:r>
        <w:r w:rsidR="00B54DFD">
          <w:rPr>
            <w:noProof/>
            <w:webHidden/>
          </w:rPr>
          <w:fldChar w:fldCharType="separate"/>
        </w:r>
        <w:r w:rsidR="00B54DFD">
          <w:rPr>
            <w:noProof/>
            <w:webHidden/>
          </w:rPr>
          <w:t>112</w:t>
        </w:r>
        <w:r w:rsidR="00B54DFD">
          <w:rPr>
            <w:noProof/>
            <w:webHidden/>
          </w:rPr>
          <w:fldChar w:fldCharType="end"/>
        </w:r>
      </w:hyperlink>
    </w:p>
    <w:p w14:paraId="709EDF19" w14:textId="49FDC48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5" w:history="1">
        <w:r w:rsidR="00B54DFD" w:rsidRPr="003C254C">
          <w:rPr>
            <w:rStyle w:val="Hyperlink"/>
            <w:noProof/>
          </w:rPr>
          <w:t>3.27.2 id property</w:t>
        </w:r>
        <w:r w:rsidR="00B54DFD">
          <w:rPr>
            <w:noProof/>
            <w:webHidden/>
          </w:rPr>
          <w:tab/>
        </w:r>
        <w:r w:rsidR="00B54DFD">
          <w:rPr>
            <w:noProof/>
            <w:webHidden/>
          </w:rPr>
          <w:fldChar w:fldCharType="begin"/>
        </w:r>
        <w:r w:rsidR="00B54DFD">
          <w:rPr>
            <w:noProof/>
            <w:webHidden/>
          </w:rPr>
          <w:instrText xml:space="preserve"> PAGEREF _Toc6916705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19E1BCF8" w14:textId="0417907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6" w:history="1">
        <w:r w:rsidR="00B54DFD" w:rsidRPr="003C254C">
          <w:rPr>
            <w:rStyle w:val="Hyperlink"/>
            <w:noProof/>
          </w:rPr>
          <w:t>3.27.3 physicalLocation property</w:t>
        </w:r>
        <w:r w:rsidR="00B54DFD">
          <w:rPr>
            <w:noProof/>
            <w:webHidden/>
          </w:rPr>
          <w:tab/>
        </w:r>
        <w:r w:rsidR="00B54DFD">
          <w:rPr>
            <w:noProof/>
            <w:webHidden/>
          </w:rPr>
          <w:fldChar w:fldCharType="begin"/>
        </w:r>
        <w:r w:rsidR="00B54DFD">
          <w:rPr>
            <w:noProof/>
            <w:webHidden/>
          </w:rPr>
          <w:instrText xml:space="preserve"> PAGEREF _Toc6916706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041B2561" w14:textId="76C7DDD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7" w:history="1">
        <w:r w:rsidR="00B54DFD" w:rsidRPr="003C254C">
          <w:rPr>
            <w:rStyle w:val="Hyperlink"/>
            <w:noProof/>
          </w:rPr>
          <w:t>3.27.4 logicalLocation property</w:t>
        </w:r>
        <w:r w:rsidR="00B54DFD">
          <w:rPr>
            <w:noProof/>
            <w:webHidden/>
          </w:rPr>
          <w:tab/>
        </w:r>
        <w:r w:rsidR="00B54DFD">
          <w:rPr>
            <w:noProof/>
            <w:webHidden/>
          </w:rPr>
          <w:fldChar w:fldCharType="begin"/>
        </w:r>
        <w:r w:rsidR="00B54DFD">
          <w:rPr>
            <w:noProof/>
            <w:webHidden/>
          </w:rPr>
          <w:instrText xml:space="preserve"> PAGEREF _Toc6916707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20759EF5" w14:textId="0EC1743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8" w:history="1">
        <w:r w:rsidR="00B54DFD" w:rsidRPr="003C254C">
          <w:rPr>
            <w:rStyle w:val="Hyperlink"/>
            <w:noProof/>
          </w:rPr>
          <w:t>3.27.5 message property</w:t>
        </w:r>
        <w:r w:rsidR="00B54DFD">
          <w:rPr>
            <w:noProof/>
            <w:webHidden/>
          </w:rPr>
          <w:tab/>
        </w:r>
        <w:r w:rsidR="00B54DFD">
          <w:rPr>
            <w:noProof/>
            <w:webHidden/>
          </w:rPr>
          <w:fldChar w:fldCharType="begin"/>
        </w:r>
        <w:r w:rsidR="00B54DFD">
          <w:rPr>
            <w:noProof/>
            <w:webHidden/>
          </w:rPr>
          <w:instrText xml:space="preserve"> PAGEREF _Toc6916708 \h </w:instrText>
        </w:r>
        <w:r w:rsidR="00B54DFD">
          <w:rPr>
            <w:noProof/>
            <w:webHidden/>
          </w:rPr>
        </w:r>
        <w:r w:rsidR="00B54DFD">
          <w:rPr>
            <w:noProof/>
            <w:webHidden/>
          </w:rPr>
          <w:fldChar w:fldCharType="separate"/>
        </w:r>
        <w:r w:rsidR="00B54DFD">
          <w:rPr>
            <w:noProof/>
            <w:webHidden/>
          </w:rPr>
          <w:t>113</w:t>
        </w:r>
        <w:r w:rsidR="00B54DFD">
          <w:rPr>
            <w:noProof/>
            <w:webHidden/>
          </w:rPr>
          <w:fldChar w:fldCharType="end"/>
        </w:r>
      </w:hyperlink>
    </w:p>
    <w:p w14:paraId="5B5FD0A1" w14:textId="3B9086A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09" w:history="1">
        <w:r w:rsidR="00B54DFD" w:rsidRPr="003C254C">
          <w:rPr>
            <w:rStyle w:val="Hyperlink"/>
            <w:noProof/>
          </w:rPr>
          <w:t>3.27.6 annotations property</w:t>
        </w:r>
        <w:r w:rsidR="00B54DFD">
          <w:rPr>
            <w:noProof/>
            <w:webHidden/>
          </w:rPr>
          <w:tab/>
        </w:r>
        <w:r w:rsidR="00B54DFD">
          <w:rPr>
            <w:noProof/>
            <w:webHidden/>
          </w:rPr>
          <w:fldChar w:fldCharType="begin"/>
        </w:r>
        <w:r w:rsidR="00B54DFD">
          <w:rPr>
            <w:noProof/>
            <w:webHidden/>
          </w:rPr>
          <w:instrText xml:space="preserve"> PAGEREF _Toc6916709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05D3901A" w14:textId="521A49E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0" w:history="1">
        <w:r w:rsidR="00B54DFD" w:rsidRPr="003C254C">
          <w:rPr>
            <w:rStyle w:val="Hyperlink"/>
            <w:noProof/>
          </w:rPr>
          <w:t>3.27.7 relationships property</w:t>
        </w:r>
        <w:r w:rsidR="00B54DFD">
          <w:rPr>
            <w:noProof/>
            <w:webHidden/>
          </w:rPr>
          <w:tab/>
        </w:r>
        <w:r w:rsidR="00B54DFD">
          <w:rPr>
            <w:noProof/>
            <w:webHidden/>
          </w:rPr>
          <w:fldChar w:fldCharType="begin"/>
        </w:r>
        <w:r w:rsidR="00B54DFD">
          <w:rPr>
            <w:noProof/>
            <w:webHidden/>
          </w:rPr>
          <w:instrText xml:space="preserve"> PAGEREF _Toc6916710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204BE03B" w14:textId="783F5FD0"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11" w:history="1">
        <w:r w:rsidR="00B54DFD" w:rsidRPr="003C254C">
          <w:rPr>
            <w:rStyle w:val="Hyperlink"/>
            <w:noProof/>
          </w:rPr>
          <w:t>3.28 physicalLocation object</w:t>
        </w:r>
        <w:r w:rsidR="00B54DFD">
          <w:rPr>
            <w:noProof/>
            <w:webHidden/>
          </w:rPr>
          <w:tab/>
        </w:r>
        <w:r w:rsidR="00B54DFD">
          <w:rPr>
            <w:noProof/>
            <w:webHidden/>
          </w:rPr>
          <w:fldChar w:fldCharType="begin"/>
        </w:r>
        <w:r w:rsidR="00B54DFD">
          <w:rPr>
            <w:noProof/>
            <w:webHidden/>
          </w:rPr>
          <w:instrText xml:space="preserve"> PAGEREF _Toc6916711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19E60669" w14:textId="7E11286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2" w:history="1">
        <w:r w:rsidR="00B54DFD" w:rsidRPr="003C254C">
          <w:rPr>
            <w:rStyle w:val="Hyperlink"/>
            <w:noProof/>
          </w:rPr>
          <w:t>3.28.1 General</w:t>
        </w:r>
        <w:r w:rsidR="00B54DFD">
          <w:rPr>
            <w:noProof/>
            <w:webHidden/>
          </w:rPr>
          <w:tab/>
        </w:r>
        <w:r w:rsidR="00B54DFD">
          <w:rPr>
            <w:noProof/>
            <w:webHidden/>
          </w:rPr>
          <w:fldChar w:fldCharType="begin"/>
        </w:r>
        <w:r w:rsidR="00B54DFD">
          <w:rPr>
            <w:noProof/>
            <w:webHidden/>
          </w:rPr>
          <w:instrText xml:space="preserve"> PAGEREF _Toc6916712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2890AEDB" w14:textId="5745B51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3" w:history="1">
        <w:r w:rsidR="00B54DFD" w:rsidRPr="003C254C">
          <w:rPr>
            <w:rStyle w:val="Hyperlink"/>
            <w:noProof/>
          </w:rPr>
          <w:t>3.28.2 Constraints</w:t>
        </w:r>
        <w:r w:rsidR="00B54DFD">
          <w:rPr>
            <w:noProof/>
            <w:webHidden/>
          </w:rPr>
          <w:tab/>
        </w:r>
        <w:r w:rsidR="00B54DFD">
          <w:rPr>
            <w:noProof/>
            <w:webHidden/>
          </w:rPr>
          <w:fldChar w:fldCharType="begin"/>
        </w:r>
        <w:r w:rsidR="00B54DFD">
          <w:rPr>
            <w:noProof/>
            <w:webHidden/>
          </w:rPr>
          <w:instrText xml:space="preserve"> PAGEREF _Toc6916713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5190D0B0" w14:textId="2E9487B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4" w:history="1">
        <w:r w:rsidR="00B54DFD" w:rsidRPr="003C254C">
          <w:rPr>
            <w:rStyle w:val="Hyperlink"/>
            <w:noProof/>
          </w:rPr>
          <w:t>3.28.3 artifactLocation property</w:t>
        </w:r>
        <w:r w:rsidR="00B54DFD">
          <w:rPr>
            <w:noProof/>
            <w:webHidden/>
          </w:rPr>
          <w:tab/>
        </w:r>
        <w:r w:rsidR="00B54DFD">
          <w:rPr>
            <w:noProof/>
            <w:webHidden/>
          </w:rPr>
          <w:fldChar w:fldCharType="begin"/>
        </w:r>
        <w:r w:rsidR="00B54DFD">
          <w:rPr>
            <w:noProof/>
            <w:webHidden/>
          </w:rPr>
          <w:instrText xml:space="preserve"> PAGEREF _Toc6916714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3BA2D491" w14:textId="2DB7952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5" w:history="1">
        <w:r w:rsidR="00B54DFD" w:rsidRPr="003C254C">
          <w:rPr>
            <w:rStyle w:val="Hyperlink"/>
            <w:noProof/>
          </w:rPr>
          <w:t>3.28.4 region property</w:t>
        </w:r>
        <w:r w:rsidR="00B54DFD">
          <w:rPr>
            <w:noProof/>
            <w:webHidden/>
          </w:rPr>
          <w:tab/>
        </w:r>
        <w:r w:rsidR="00B54DFD">
          <w:rPr>
            <w:noProof/>
            <w:webHidden/>
          </w:rPr>
          <w:fldChar w:fldCharType="begin"/>
        </w:r>
        <w:r w:rsidR="00B54DFD">
          <w:rPr>
            <w:noProof/>
            <w:webHidden/>
          </w:rPr>
          <w:instrText xml:space="preserve"> PAGEREF _Toc6916715 \h </w:instrText>
        </w:r>
        <w:r w:rsidR="00B54DFD">
          <w:rPr>
            <w:noProof/>
            <w:webHidden/>
          </w:rPr>
        </w:r>
        <w:r w:rsidR="00B54DFD">
          <w:rPr>
            <w:noProof/>
            <w:webHidden/>
          </w:rPr>
          <w:fldChar w:fldCharType="separate"/>
        </w:r>
        <w:r w:rsidR="00B54DFD">
          <w:rPr>
            <w:noProof/>
            <w:webHidden/>
          </w:rPr>
          <w:t>114</w:t>
        </w:r>
        <w:r w:rsidR="00B54DFD">
          <w:rPr>
            <w:noProof/>
            <w:webHidden/>
          </w:rPr>
          <w:fldChar w:fldCharType="end"/>
        </w:r>
      </w:hyperlink>
    </w:p>
    <w:p w14:paraId="70C19657" w14:textId="7BC1AF1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6" w:history="1">
        <w:r w:rsidR="00B54DFD" w:rsidRPr="003C254C">
          <w:rPr>
            <w:rStyle w:val="Hyperlink"/>
            <w:noProof/>
          </w:rPr>
          <w:t>3.28.5 contextRegion property</w:t>
        </w:r>
        <w:r w:rsidR="00B54DFD">
          <w:rPr>
            <w:noProof/>
            <w:webHidden/>
          </w:rPr>
          <w:tab/>
        </w:r>
        <w:r w:rsidR="00B54DFD">
          <w:rPr>
            <w:noProof/>
            <w:webHidden/>
          </w:rPr>
          <w:fldChar w:fldCharType="begin"/>
        </w:r>
        <w:r w:rsidR="00B54DFD">
          <w:rPr>
            <w:noProof/>
            <w:webHidden/>
          </w:rPr>
          <w:instrText xml:space="preserve"> PAGEREF _Toc6916716 \h </w:instrText>
        </w:r>
        <w:r w:rsidR="00B54DFD">
          <w:rPr>
            <w:noProof/>
            <w:webHidden/>
          </w:rPr>
        </w:r>
        <w:r w:rsidR="00B54DFD">
          <w:rPr>
            <w:noProof/>
            <w:webHidden/>
          </w:rPr>
          <w:fldChar w:fldCharType="separate"/>
        </w:r>
        <w:r w:rsidR="00B54DFD">
          <w:rPr>
            <w:noProof/>
            <w:webHidden/>
          </w:rPr>
          <w:t>115</w:t>
        </w:r>
        <w:r w:rsidR="00B54DFD">
          <w:rPr>
            <w:noProof/>
            <w:webHidden/>
          </w:rPr>
          <w:fldChar w:fldCharType="end"/>
        </w:r>
      </w:hyperlink>
    </w:p>
    <w:p w14:paraId="4DB17560" w14:textId="30F7F39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7" w:history="1">
        <w:r w:rsidR="00B54DFD" w:rsidRPr="003C254C">
          <w:rPr>
            <w:rStyle w:val="Hyperlink"/>
            <w:noProof/>
          </w:rPr>
          <w:t>3.28.6 address property</w:t>
        </w:r>
        <w:r w:rsidR="00B54DFD">
          <w:rPr>
            <w:noProof/>
            <w:webHidden/>
          </w:rPr>
          <w:tab/>
        </w:r>
        <w:r w:rsidR="00B54DFD">
          <w:rPr>
            <w:noProof/>
            <w:webHidden/>
          </w:rPr>
          <w:fldChar w:fldCharType="begin"/>
        </w:r>
        <w:r w:rsidR="00B54DFD">
          <w:rPr>
            <w:noProof/>
            <w:webHidden/>
          </w:rPr>
          <w:instrText xml:space="preserve"> PAGEREF _Toc6916717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2BF0C1C3" w14:textId="74AC8C4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18" w:history="1">
        <w:r w:rsidR="00B54DFD" w:rsidRPr="003C254C">
          <w:rPr>
            <w:rStyle w:val="Hyperlink"/>
            <w:noProof/>
          </w:rPr>
          <w:t>3.29 region object</w:t>
        </w:r>
        <w:r w:rsidR="00B54DFD">
          <w:rPr>
            <w:noProof/>
            <w:webHidden/>
          </w:rPr>
          <w:tab/>
        </w:r>
        <w:r w:rsidR="00B54DFD">
          <w:rPr>
            <w:noProof/>
            <w:webHidden/>
          </w:rPr>
          <w:fldChar w:fldCharType="begin"/>
        </w:r>
        <w:r w:rsidR="00B54DFD">
          <w:rPr>
            <w:noProof/>
            <w:webHidden/>
          </w:rPr>
          <w:instrText xml:space="preserve"> PAGEREF _Toc6916718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4E46202B" w14:textId="7E56972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19" w:history="1">
        <w:r w:rsidR="00B54DFD" w:rsidRPr="003C254C">
          <w:rPr>
            <w:rStyle w:val="Hyperlink"/>
            <w:noProof/>
          </w:rPr>
          <w:t>3.29.1 General</w:t>
        </w:r>
        <w:r w:rsidR="00B54DFD">
          <w:rPr>
            <w:noProof/>
            <w:webHidden/>
          </w:rPr>
          <w:tab/>
        </w:r>
        <w:r w:rsidR="00B54DFD">
          <w:rPr>
            <w:noProof/>
            <w:webHidden/>
          </w:rPr>
          <w:fldChar w:fldCharType="begin"/>
        </w:r>
        <w:r w:rsidR="00B54DFD">
          <w:rPr>
            <w:noProof/>
            <w:webHidden/>
          </w:rPr>
          <w:instrText xml:space="preserve"> PAGEREF _Toc6916719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734CF2A7" w14:textId="6E11DA7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0" w:history="1">
        <w:r w:rsidR="00B54DFD" w:rsidRPr="003C254C">
          <w:rPr>
            <w:rStyle w:val="Hyperlink"/>
            <w:noProof/>
          </w:rPr>
          <w:t>3.29.2 Text regions</w:t>
        </w:r>
        <w:r w:rsidR="00B54DFD">
          <w:rPr>
            <w:noProof/>
            <w:webHidden/>
          </w:rPr>
          <w:tab/>
        </w:r>
        <w:r w:rsidR="00B54DFD">
          <w:rPr>
            <w:noProof/>
            <w:webHidden/>
          </w:rPr>
          <w:fldChar w:fldCharType="begin"/>
        </w:r>
        <w:r w:rsidR="00B54DFD">
          <w:rPr>
            <w:noProof/>
            <w:webHidden/>
          </w:rPr>
          <w:instrText xml:space="preserve"> PAGEREF _Toc6916720 \h </w:instrText>
        </w:r>
        <w:r w:rsidR="00B54DFD">
          <w:rPr>
            <w:noProof/>
            <w:webHidden/>
          </w:rPr>
        </w:r>
        <w:r w:rsidR="00B54DFD">
          <w:rPr>
            <w:noProof/>
            <w:webHidden/>
          </w:rPr>
          <w:fldChar w:fldCharType="separate"/>
        </w:r>
        <w:r w:rsidR="00B54DFD">
          <w:rPr>
            <w:noProof/>
            <w:webHidden/>
          </w:rPr>
          <w:t>116</w:t>
        </w:r>
        <w:r w:rsidR="00B54DFD">
          <w:rPr>
            <w:noProof/>
            <w:webHidden/>
          </w:rPr>
          <w:fldChar w:fldCharType="end"/>
        </w:r>
      </w:hyperlink>
    </w:p>
    <w:p w14:paraId="6A05D31F" w14:textId="3CCEFEE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1" w:history="1">
        <w:r w:rsidR="00B54DFD" w:rsidRPr="003C254C">
          <w:rPr>
            <w:rStyle w:val="Hyperlink"/>
            <w:noProof/>
          </w:rPr>
          <w:t>3.29.3 Binary regions</w:t>
        </w:r>
        <w:r w:rsidR="00B54DFD">
          <w:rPr>
            <w:noProof/>
            <w:webHidden/>
          </w:rPr>
          <w:tab/>
        </w:r>
        <w:r w:rsidR="00B54DFD">
          <w:rPr>
            <w:noProof/>
            <w:webHidden/>
          </w:rPr>
          <w:fldChar w:fldCharType="begin"/>
        </w:r>
        <w:r w:rsidR="00B54DFD">
          <w:rPr>
            <w:noProof/>
            <w:webHidden/>
          </w:rPr>
          <w:instrText xml:space="preserve"> PAGEREF _Toc6916721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7C81402C" w14:textId="1F59E62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2" w:history="1">
        <w:r w:rsidR="00B54DFD" w:rsidRPr="003C254C">
          <w:rPr>
            <w:rStyle w:val="Hyperlink"/>
            <w:noProof/>
          </w:rPr>
          <w:t>3.29.4 Independence of text and binary regions</w:t>
        </w:r>
        <w:r w:rsidR="00B54DFD">
          <w:rPr>
            <w:noProof/>
            <w:webHidden/>
          </w:rPr>
          <w:tab/>
        </w:r>
        <w:r w:rsidR="00B54DFD">
          <w:rPr>
            <w:noProof/>
            <w:webHidden/>
          </w:rPr>
          <w:fldChar w:fldCharType="begin"/>
        </w:r>
        <w:r w:rsidR="00B54DFD">
          <w:rPr>
            <w:noProof/>
            <w:webHidden/>
          </w:rPr>
          <w:instrText xml:space="preserve"> PAGEREF _Toc6916722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0587D81E" w14:textId="61587FA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3" w:history="1">
        <w:r w:rsidR="00B54DFD" w:rsidRPr="003C254C">
          <w:rPr>
            <w:rStyle w:val="Hyperlink"/>
            <w:noProof/>
          </w:rPr>
          <w:t>3.29.5 startLine property</w:t>
        </w:r>
        <w:r w:rsidR="00B54DFD">
          <w:rPr>
            <w:noProof/>
            <w:webHidden/>
          </w:rPr>
          <w:tab/>
        </w:r>
        <w:r w:rsidR="00B54DFD">
          <w:rPr>
            <w:noProof/>
            <w:webHidden/>
          </w:rPr>
          <w:fldChar w:fldCharType="begin"/>
        </w:r>
        <w:r w:rsidR="00B54DFD">
          <w:rPr>
            <w:noProof/>
            <w:webHidden/>
          </w:rPr>
          <w:instrText xml:space="preserve"> PAGEREF _Toc6916723 \h </w:instrText>
        </w:r>
        <w:r w:rsidR="00B54DFD">
          <w:rPr>
            <w:noProof/>
            <w:webHidden/>
          </w:rPr>
        </w:r>
        <w:r w:rsidR="00B54DFD">
          <w:rPr>
            <w:noProof/>
            <w:webHidden/>
          </w:rPr>
          <w:fldChar w:fldCharType="separate"/>
        </w:r>
        <w:r w:rsidR="00B54DFD">
          <w:rPr>
            <w:noProof/>
            <w:webHidden/>
          </w:rPr>
          <w:t>119</w:t>
        </w:r>
        <w:r w:rsidR="00B54DFD">
          <w:rPr>
            <w:noProof/>
            <w:webHidden/>
          </w:rPr>
          <w:fldChar w:fldCharType="end"/>
        </w:r>
      </w:hyperlink>
    </w:p>
    <w:p w14:paraId="477A9B63" w14:textId="66ED4CA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4" w:history="1">
        <w:r w:rsidR="00B54DFD" w:rsidRPr="003C254C">
          <w:rPr>
            <w:rStyle w:val="Hyperlink"/>
            <w:noProof/>
          </w:rPr>
          <w:t>3.29.6 startColumn property</w:t>
        </w:r>
        <w:r w:rsidR="00B54DFD">
          <w:rPr>
            <w:noProof/>
            <w:webHidden/>
          </w:rPr>
          <w:tab/>
        </w:r>
        <w:r w:rsidR="00B54DFD">
          <w:rPr>
            <w:noProof/>
            <w:webHidden/>
          </w:rPr>
          <w:fldChar w:fldCharType="begin"/>
        </w:r>
        <w:r w:rsidR="00B54DFD">
          <w:rPr>
            <w:noProof/>
            <w:webHidden/>
          </w:rPr>
          <w:instrText xml:space="preserve"> PAGEREF _Toc6916724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45A81069" w14:textId="1861294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5" w:history="1">
        <w:r w:rsidR="00B54DFD" w:rsidRPr="003C254C">
          <w:rPr>
            <w:rStyle w:val="Hyperlink"/>
            <w:noProof/>
          </w:rPr>
          <w:t>3.29.7 endLine property</w:t>
        </w:r>
        <w:r w:rsidR="00B54DFD">
          <w:rPr>
            <w:noProof/>
            <w:webHidden/>
          </w:rPr>
          <w:tab/>
        </w:r>
        <w:r w:rsidR="00B54DFD">
          <w:rPr>
            <w:noProof/>
            <w:webHidden/>
          </w:rPr>
          <w:fldChar w:fldCharType="begin"/>
        </w:r>
        <w:r w:rsidR="00B54DFD">
          <w:rPr>
            <w:noProof/>
            <w:webHidden/>
          </w:rPr>
          <w:instrText xml:space="preserve"> PAGEREF _Toc6916725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5B8A781D" w14:textId="066D36F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6" w:history="1">
        <w:r w:rsidR="00B54DFD" w:rsidRPr="003C254C">
          <w:rPr>
            <w:rStyle w:val="Hyperlink"/>
            <w:noProof/>
          </w:rPr>
          <w:t>3.29.8 endColumn property</w:t>
        </w:r>
        <w:r w:rsidR="00B54DFD">
          <w:rPr>
            <w:noProof/>
            <w:webHidden/>
          </w:rPr>
          <w:tab/>
        </w:r>
        <w:r w:rsidR="00B54DFD">
          <w:rPr>
            <w:noProof/>
            <w:webHidden/>
          </w:rPr>
          <w:fldChar w:fldCharType="begin"/>
        </w:r>
        <w:r w:rsidR="00B54DFD">
          <w:rPr>
            <w:noProof/>
            <w:webHidden/>
          </w:rPr>
          <w:instrText xml:space="preserve"> PAGEREF _Toc6916726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6A2EE6EB" w14:textId="75077F9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7" w:history="1">
        <w:r w:rsidR="00B54DFD" w:rsidRPr="003C254C">
          <w:rPr>
            <w:rStyle w:val="Hyperlink"/>
            <w:noProof/>
          </w:rPr>
          <w:t>3.29.9 charOffset property</w:t>
        </w:r>
        <w:r w:rsidR="00B54DFD">
          <w:rPr>
            <w:noProof/>
            <w:webHidden/>
          </w:rPr>
          <w:tab/>
        </w:r>
        <w:r w:rsidR="00B54DFD">
          <w:rPr>
            <w:noProof/>
            <w:webHidden/>
          </w:rPr>
          <w:fldChar w:fldCharType="begin"/>
        </w:r>
        <w:r w:rsidR="00B54DFD">
          <w:rPr>
            <w:noProof/>
            <w:webHidden/>
          </w:rPr>
          <w:instrText xml:space="preserve"> PAGEREF _Toc6916727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245DC547" w14:textId="202E67D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8" w:history="1">
        <w:r w:rsidR="00B54DFD" w:rsidRPr="003C254C">
          <w:rPr>
            <w:rStyle w:val="Hyperlink"/>
            <w:noProof/>
          </w:rPr>
          <w:t>3.29.10 charLength property</w:t>
        </w:r>
        <w:r w:rsidR="00B54DFD">
          <w:rPr>
            <w:noProof/>
            <w:webHidden/>
          </w:rPr>
          <w:tab/>
        </w:r>
        <w:r w:rsidR="00B54DFD">
          <w:rPr>
            <w:noProof/>
            <w:webHidden/>
          </w:rPr>
          <w:fldChar w:fldCharType="begin"/>
        </w:r>
        <w:r w:rsidR="00B54DFD">
          <w:rPr>
            <w:noProof/>
            <w:webHidden/>
          </w:rPr>
          <w:instrText xml:space="preserve"> PAGEREF _Toc6916728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3C65EA98" w14:textId="540C99F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29" w:history="1">
        <w:r w:rsidR="00B54DFD" w:rsidRPr="003C254C">
          <w:rPr>
            <w:rStyle w:val="Hyperlink"/>
            <w:noProof/>
          </w:rPr>
          <w:t>3.29.11 byteOffset property</w:t>
        </w:r>
        <w:r w:rsidR="00B54DFD">
          <w:rPr>
            <w:noProof/>
            <w:webHidden/>
          </w:rPr>
          <w:tab/>
        </w:r>
        <w:r w:rsidR="00B54DFD">
          <w:rPr>
            <w:noProof/>
            <w:webHidden/>
          </w:rPr>
          <w:fldChar w:fldCharType="begin"/>
        </w:r>
        <w:r w:rsidR="00B54DFD">
          <w:rPr>
            <w:noProof/>
            <w:webHidden/>
          </w:rPr>
          <w:instrText xml:space="preserve"> PAGEREF _Toc6916729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2CE58CBB" w14:textId="48B6F31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0" w:history="1">
        <w:r w:rsidR="00B54DFD" w:rsidRPr="003C254C">
          <w:rPr>
            <w:rStyle w:val="Hyperlink"/>
            <w:noProof/>
          </w:rPr>
          <w:t>3.29.12 byteLength property</w:t>
        </w:r>
        <w:r w:rsidR="00B54DFD">
          <w:rPr>
            <w:noProof/>
            <w:webHidden/>
          </w:rPr>
          <w:tab/>
        </w:r>
        <w:r w:rsidR="00B54DFD">
          <w:rPr>
            <w:noProof/>
            <w:webHidden/>
          </w:rPr>
          <w:fldChar w:fldCharType="begin"/>
        </w:r>
        <w:r w:rsidR="00B54DFD">
          <w:rPr>
            <w:noProof/>
            <w:webHidden/>
          </w:rPr>
          <w:instrText xml:space="preserve"> PAGEREF _Toc6916730 \h </w:instrText>
        </w:r>
        <w:r w:rsidR="00B54DFD">
          <w:rPr>
            <w:noProof/>
            <w:webHidden/>
          </w:rPr>
        </w:r>
        <w:r w:rsidR="00B54DFD">
          <w:rPr>
            <w:noProof/>
            <w:webHidden/>
          </w:rPr>
          <w:fldChar w:fldCharType="separate"/>
        </w:r>
        <w:r w:rsidR="00B54DFD">
          <w:rPr>
            <w:noProof/>
            <w:webHidden/>
          </w:rPr>
          <w:t>120</w:t>
        </w:r>
        <w:r w:rsidR="00B54DFD">
          <w:rPr>
            <w:noProof/>
            <w:webHidden/>
          </w:rPr>
          <w:fldChar w:fldCharType="end"/>
        </w:r>
      </w:hyperlink>
    </w:p>
    <w:p w14:paraId="7D54AEA8" w14:textId="0B00FE2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1" w:history="1">
        <w:r w:rsidR="00B54DFD" w:rsidRPr="003C254C">
          <w:rPr>
            <w:rStyle w:val="Hyperlink"/>
            <w:noProof/>
          </w:rPr>
          <w:t>3.29.13 snippet property</w:t>
        </w:r>
        <w:r w:rsidR="00B54DFD">
          <w:rPr>
            <w:noProof/>
            <w:webHidden/>
          </w:rPr>
          <w:tab/>
        </w:r>
        <w:r w:rsidR="00B54DFD">
          <w:rPr>
            <w:noProof/>
            <w:webHidden/>
          </w:rPr>
          <w:fldChar w:fldCharType="begin"/>
        </w:r>
        <w:r w:rsidR="00B54DFD">
          <w:rPr>
            <w:noProof/>
            <w:webHidden/>
          </w:rPr>
          <w:instrText xml:space="preserve"> PAGEREF _Toc6916731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34BD633C" w14:textId="314541B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2" w:history="1">
        <w:r w:rsidR="00B54DFD" w:rsidRPr="003C254C">
          <w:rPr>
            <w:rStyle w:val="Hyperlink"/>
            <w:noProof/>
          </w:rPr>
          <w:t>3.29.14 message property</w:t>
        </w:r>
        <w:r w:rsidR="00B54DFD">
          <w:rPr>
            <w:noProof/>
            <w:webHidden/>
          </w:rPr>
          <w:tab/>
        </w:r>
        <w:r w:rsidR="00B54DFD">
          <w:rPr>
            <w:noProof/>
            <w:webHidden/>
          </w:rPr>
          <w:fldChar w:fldCharType="begin"/>
        </w:r>
        <w:r w:rsidR="00B54DFD">
          <w:rPr>
            <w:noProof/>
            <w:webHidden/>
          </w:rPr>
          <w:instrText xml:space="preserve"> PAGEREF _Toc6916732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6094C68B" w14:textId="0A29D68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3" w:history="1">
        <w:r w:rsidR="00B54DFD" w:rsidRPr="003C254C">
          <w:rPr>
            <w:rStyle w:val="Hyperlink"/>
            <w:noProof/>
          </w:rPr>
          <w:t>3.29.15 sourceLanguage property</w:t>
        </w:r>
        <w:r w:rsidR="00B54DFD">
          <w:rPr>
            <w:noProof/>
            <w:webHidden/>
          </w:rPr>
          <w:tab/>
        </w:r>
        <w:r w:rsidR="00B54DFD">
          <w:rPr>
            <w:noProof/>
            <w:webHidden/>
          </w:rPr>
          <w:fldChar w:fldCharType="begin"/>
        </w:r>
        <w:r w:rsidR="00B54DFD">
          <w:rPr>
            <w:noProof/>
            <w:webHidden/>
          </w:rPr>
          <w:instrText xml:space="preserve"> PAGEREF _Toc6916733 \h </w:instrText>
        </w:r>
        <w:r w:rsidR="00B54DFD">
          <w:rPr>
            <w:noProof/>
            <w:webHidden/>
          </w:rPr>
        </w:r>
        <w:r w:rsidR="00B54DFD">
          <w:rPr>
            <w:noProof/>
            <w:webHidden/>
          </w:rPr>
          <w:fldChar w:fldCharType="separate"/>
        </w:r>
        <w:r w:rsidR="00B54DFD">
          <w:rPr>
            <w:noProof/>
            <w:webHidden/>
          </w:rPr>
          <w:t>121</w:t>
        </w:r>
        <w:r w:rsidR="00B54DFD">
          <w:rPr>
            <w:noProof/>
            <w:webHidden/>
          </w:rPr>
          <w:fldChar w:fldCharType="end"/>
        </w:r>
      </w:hyperlink>
    </w:p>
    <w:p w14:paraId="4691A2DB" w14:textId="795C8BD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34" w:history="1">
        <w:r w:rsidR="00B54DFD" w:rsidRPr="003C254C">
          <w:rPr>
            <w:rStyle w:val="Hyperlink"/>
            <w:noProof/>
          </w:rPr>
          <w:t>3.30 rectangle object</w:t>
        </w:r>
        <w:r w:rsidR="00B54DFD">
          <w:rPr>
            <w:noProof/>
            <w:webHidden/>
          </w:rPr>
          <w:tab/>
        </w:r>
        <w:r w:rsidR="00B54DFD">
          <w:rPr>
            <w:noProof/>
            <w:webHidden/>
          </w:rPr>
          <w:fldChar w:fldCharType="begin"/>
        </w:r>
        <w:r w:rsidR="00B54DFD">
          <w:rPr>
            <w:noProof/>
            <w:webHidden/>
          </w:rPr>
          <w:instrText xml:space="preserve"> PAGEREF _Toc6916734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C2175A9" w14:textId="0C46141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5" w:history="1">
        <w:r w:rsidR="00B54DFD" w:rsidRPr="003C254C">
          <w:rPr>
            <w:rStyle w:val="Hyperlink"/>
            <w:noProof/>
          </w:rPr>
          <w:t>3.30.1 General</w:t>
        </w:r>
        <w:r w:rsidR="00B54DFD">
          <w:rPr>
            <w:noProof/>
            <w:webHidden/>
          </w:rPr>
          <w:tab/>
        </w:r>
        <w:r w:rsidR="00B54DFD">
          <w:rPr>
            <w:noProof/>
            <w:webHidden/>
          </w:rPr>
          <w:fldChar w:fldCharType="begin"/>
        </w:r>
        <w:r w:rsidR="00B54DFD">
          <w:rPr>
            <w:noProof/>
            <w:webHidden/>
          </w:rPr>
          <w:instrText xml:space="preserve"> PAGEREF _Toc6916735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0AABC6E3" w14:textId="719E3B4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6" w:history="1">
        <w:r w:rsidR="00B54DFD" w:rsidRPr="003C254C">
          <w:rPr>
            <w:rStyle w:val="Hyperlink"/>
            <w:noProof/>
          </w:rPr>
          <w:t>3.30.2 top, left, bottom, and right properties</w:t>
        </w:r>
        <w:r w:rsidR="00B54DFD">
          <w:rPr>
            <w:noProof/>
            <w:webHidden/>
          </w:rPr>
          <w:tab/>
        </w:r>
        <w:r w:rsidR="00B54DFD">
          <w:rPr>
            <w:noProof/>
            <w:webHidden/>
          </w:rPr>
          <w:fldChar w:fldCharType="begin"/>
        </w:r>
        <w:r w:rsidR="00B54DFD">
          <w:rPr>
            <w:noProof/>
            <w:webHidden/>
          </w:rPr>
          <w:instrText xml:space="preserve"> PAGEREF _Toc6916736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7AF9BAEB" w14:textId="0E50D73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7" w:history="1">
        <w:r w:rsidR="00B54DFD" w:rsidRPr="003C254C">
          <w:rPr>
            <w:rStyle w:val="Hyperlink"/>
            <w:noProof/>
          </w:rPr>
          <w:t>3.30.3 message property</w:t>
        </w:r>
        <w:r w:rsidR="00B54DFD">
          <w:rPr>
            <w:noProof/>
            <w:webHidden/>
          </w:rPr>
          <w:tab/>
        </w:r>
        <w:r w:rsidR="00B54DFD">
          <w:rPr>
            <w:noProof/>
            <w:webHidden/>
          </w:rPr>
          <w:fldChar w:fldCharType="begin"/>
        </w:r>
        <w:r w:rsidR="00B54DFD">
          <w:rPr>
            <w:noProof/>
            <w:webHidden/>
          </w:rPr>
          <w:instrText xml:space="preserve"> PAGEREF _Toc6916737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984BC03" w14:textId="12A365B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38" w:history="1">
        <w:r w:rsidR="00B54DFD" w:rsidRPr="003C254C">
          <w:rPr>
            <w:rStyle w:val="Hyperlink"/>
            <w:noProof/>
          </w:rPr>
          <w:t>3.31 address object</w:t>
        </w:r>
        <w:r w:rsidR="00B54DFD">
          <w:rPr>
            <w:noProof/>
            <w:webHidden/>
          </w:rPr>
          <w:tab/>
        </w:r>
        <w:r w:rsidR="00B54DFD">
          <w:rPr>
            <w:noProof/>
            <w:webHidden/>
          </w:rPr>
          <w:fldChar w:fldCharType="begin"/>
        </w:r>
        <w:r w:rsidR="00B54DFD">
          <w:rPr>
            <w:noProof/>
            <w:webHidden/>
          </w:rPr>
          <w:instrText xml:space="preserve"> PAGEREF _Toc6916738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542D95A2" w14:textId="7EA3115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39" w:history="1">
        <w:r w:rsidR="00B54DFD" w:rsidRPr="003C254C">
          <w:rPr>
            <w:rStyle w:val="Hyperlink"/>
            <w:noProof/>
          </w:rPr>
          <w:t>3.31.1 baseAddress property</w:t>
        </w:r>
        <w:r w:rsidR="00B54DFD">
          <w:rPr>
            <w:noProof/>
            <w:webHidden/>
          </w:rPr>
          <w:tab/>
        </w:r>
        <w:r w:rsidR="00B54DFD">
          <w:rPr>
            <w:noProof/>
            <w:webHidden/>
          </w:rPr>
          <w:fldChar w:fldCharType="begin"/>
        </w:r>
        <w:r w:rsidR="00B54DFD">
          <w:rPr>
            <w:noProof/>
            <w:webHidden/>
          </w:rPr>
          <w:instrText xml:space="preserve"> PAGEREF _Toc6916739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73D239D2" w14:textId="647A290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0" w:history="1">
        <w:r w:rsidR="00B54DFD" w:rsidRPr="003C254C">
          <w:rPr>
            <w:rStyle w:val="Hyperlink"/>
            <w:noProof/>
          </w:rPr>
          <w:t>3.31.2 offset property</w:t>
        </w:r>
        <w:r w:rsidR="00B54DFD">
          <w:rPr>
            <w:noProof/>
            <w:webHidden/>
          </w:rPr>
          <w:tab/>
        </w:r>
        <w:r w:rsidR="00B54DFD">
          <w:rPr>
            <w:noProof/>
            <w:webHidden/>
          </w:rPr>
          <w:fldChar w:fldCharType="begin"/>
        </w:r>
        <w:r w:rsidR="00B54DFD">
          <w:rPr>
            <w:noProof/>
            <w:webHidden/>
          </w:rPr>
          <w:instrText xml:space="preserve"> PAGEREF _Toc6916740 \h </w:instrText>
        </w:r>
        <w:r w:rsidR="00B54DFD">
          <w:rPr>
            <w:noProof/>
            <w:webHidden/>
          </w:rPr>
        </w:r>
        <w:r w:rsidR="00B54DFD">
          <w:rPr>
            <w:noProof/>
            <w:webHidden/>
          </w:rPr>
          <w:fldChar w:fldCharType="separate"/>
        </w:r>
        <w:r w:rsidR="00B54DFD">
          <w:rPr>
            <w:noProof/>
            <w:webHidden/>
          </w:rPr>
          <w:t>122</w:t>
        </w:r>
        <w:r w:rsidR="00B54DFD">
          <w:rPr>
            <w:noProof/>
            <w:webHidden/>
          </w:rPr>
          <w:fldChar w:fldCharType="end"/>
        </w:r>
      </w:hyperlink>
    </w:p>
    <w:p w14:paraId="6301228D" w14:textId="3D12780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1" w:history="1">
        <w:r w:rsidR="00B54DFD" w:rsidRPr="003C254C">
          <w:rPr>
            <w:rStyle w:val="Hyperlink"/>
            <w:noProof/>
          </w:rPr>
          <w:t>3.31.3 fullyQualifiedName property</w:t>
        </w:r>
        <w:r w:rsidR="00B54DFD">
          <w:rPr>
            <w:noProof/>
            <w:webHidden/>
          </w:rPr>
          <w:tab/>
        </w:r>
        <w:r w:rsidR="00B54DFD">
          <w:rPr>
            <w:noProof/>
            <w:webHidden/>
          </w:rPr>
          <w:fldChar w:fldCharType="begin"/>
        </w:r>
        <w:r w:rsidR="00B54DFD">
          <w:rPr>
            <w:noProof/>
            <w:webHidden/>
          </w:rPr>
          <w:instrText xml:space="preserve"> PAGEREF _Toc6916741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3D975F67" w14:textId="34CA76E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2" w:history="1">
        <w:r w:rsidR="00B54DFD" w:rsidRPr="003C254C">
          <w:rPr>
            <w:rStyle w:val="Hyperlink"/>
            <w:noProof/>
          </w:rPr>
          <w:t>3.31.4 name property</w:t>
        </w:r>
        <w:r w:rsidR="00B54DFD">
          <w:rPr>
            <w:noProof/>
            <w:webHidden/>
          </w:rPr>
          <w:tab/>
        </w:r>
        <w:r w:rsidR="00B54DFD">
          <w:rPr>
            <w:noProof/>
            <w:webHidden/>
          </w:rPr>
          <w:fldChar w:fldCharType="begin"/>
        </w:r>
        <w:r w:rsidR="00B54DFD">
          <w:rPr>
            <w:noProof/>
            <w:webHidden/>
          </w:rPr>
          <w:instrText xml:space="preserve"> PAGEREF _Toc6916742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7333C6A2" w14:textId="567D765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3" w:history="1">
        <w:r w:rsidR="00B54DFD" w:rsidRPr="003C254C">
          <w:rPr>
            <w:rStyle w:val="Hyperlink"/>
            <w:noProof/>
          </w:rPr>
          <w:t>3.31.5 kind property</w:t>
        </w:r>
        <w:r w:rsidR="00B54DFD">
          <w:rPr>
            <w:noProof/>
            <w:webHidden/>
          </w:rPr>
          <w:tab/>
        </w:r>
        <w:r w:rsidR="00B54DFD">
          <w:rPr>
            <w:noProof/>
            <w:webHidden/>
          </w:rPr>
          <w:fldChar w:fldCharType="begin"/>
        </w:r>
        <w:r w:rsidR="00B54DFD">
          <w:rPr>
            <w:noProof/>
            <w:webHidden/>
          </w:rPr>
          <w:instrText xml:space="preserve"> PAGEREF _Toc6916743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24583B5A" w14:textId="31F19B9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4" w:history="1">
        <w:r w:rsidR="00B54DFD" w:rsidRPr="003C254C">
          <w:rPr>
            <w:rStyle w:val="Hyperlink"/>
            <w:noProof/>
          </w:rPr>
          <w:t>3.31.6 index property</w:t>
        </w:r>
        <w:r w:rsidR="00B54DFD">
          <w:rPr>
            <w:noProof/>
            <w:webHidden/>
          </w:rPr>
          <w:tab/>
        </w:r>
        <w:r w:rsidR="00B54DFD">
          <w:rPr>
            <w:noProof/>
            <w:webHidden/>
          </w:rPr>
          <w:fldChar w:fldCharType="begin"/>
        </w:r>
        <w:r w:rsidR="00B54DFD">
          <w:rPr>
            <w:noProof/>
            <w:webHidden/>
          </w:rPr>
          <w:instrText xml:space="preserve"> PAGEREF _Toc6916744 \h </w:instrText>
        </w:r>
        <w:r w:rsidR="00B54DFD">
          <w:rPr>
            <w:noProof/>
            <w:webHidden/>
          </w:rPr>
        </w:r>
        <w:r w:rsidR="00B54DFD">
          <w:rPr>
            <w:noProof/>
            <w:webHidden/>
          </w:rPr>
          <w:fldChar w:fldCharType="separate"/>
        </w:r>
        <w:r w:rsidR="00B54DFD">
          <w:rPr>
            <w:noProof/>
            <w:webHidden/>
          </w:rPr>
          <w:t>123</w:t>
        </w:r>
        <w:r w:rsidR="00B54DFD">
          <w:rPr>
            <w:noProof/>
            <w:webHidden/>
          </w:rPr>
          <w:fldChar w:fldCharType="end"/>
        </w:r>
      </w:hyperlink>
    </w:p>
    <w:p w14:paraId="67E9A0F8" w14:textId="4F95E60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5" w:history="1">
        <w:r w:rsidR="00B54DFD" w:rsidRPr="003C254C">
          <w:rPr>
            <w:rStyle w:val="Hyperlink"/>
            <w:noProof/>
          </w:rPr>
          <w:t>3.31.7 parentIndex property</w:t>
        </w:r>
        <w:r w:rsidR="00B54DFD">
          <w:rPr>
            <w:noProof/>
            <w:webHidden/>
          </w:rPr>
          <w:tab/>
        </w:r>
        <w:r w:rsidR="00B54DFD">
          <w:rPr>
            <w:noProof/>
            <w:webHidden/>
          </w:rPr>
          <w:fldChar w:fldCharType="begin"/>
        </w:r>
        <w:r w:rsidR="00B54DFD">
          <w:rPr>
            <w:noProof/>
            <w:webHidden/>
          </w:rPr>
          <w:instrText xml:space="preserve"> PAGEREF _Toc6916745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08D1298E" w14:textId="7820124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46" w:history="1">
        <w:r w:rsidR="00B54DFD" w:rsidRPr="003C254C">
          <w:rPr>
            <w:rStyle w:val="Hyperlink"/>
            <w:noProof/>
          </w:rPr>
          <w:t>3.32 logicalLocation object</w:t>
        </w:r>
        <w:r w:rsidR="00B54DFD">
          <w:rPr>
            <w:noProof/>
            <w:webHidden/>
          </w:rPr>
          <w:tab/>
        </w:r>
        <w:r w:rsidR="00B54DFD">
          <w:rPr>
            <w:noProof/>
            <w:webHidden/>
          </w:rPr>
          <w:fldChar w:fldCharType="begin"/>
        </w:r>
        <w:r w:rsidR="00B54DFD">
          <w:rPr>
            <w:noProof/>
            <w:webHidden/>
          </w:rPr>
          <w:instrText xml:space="preserve"> PAGEREF _Toc6916746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5B33EFCC" w14:textId="7F11755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7" w:history="1">
        <w:r w:rsidR="00B54DFD" w:rsidRPr="003C254C">
          <w:rPr>
            <w:rStyle w:val="Hyperlink"/>
            <w:noProof/>
          </w:rPr>
          <w:t>3.32.1 General</w:t>
        </w:r>
        <w:r w:rsidR="00B54DFD">
          <w:rPr>
            <w:noProof/>
            <w:webHidden/>
          </w:rPr>
          <w:tab/>
        </w:r>
        <w:r w:rsidR="00B54DFD">
          <w:rPr>
            <w:noProof/>
            <w:webHidden/>
          </w:rPr>
          <w:fldChar w:fldCharType="begin"/>
        </w:r>
        <w:r w:rsidR="00B54DFD">
          <w:rPr>
            <w:noProof/>
            <w:webHidden/>
          </w:rPr>
          <w:instrText xml:space="preserve"> PAGEREF _Toc6916747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72833C53" w14:textId="2FF1BD6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8" w:history="1">
        <w:r w:rsidR="00B54DFD" w:rsidRPr="003C254C">
          <w:rPr>
            <w:rStyle w:val="Hyperlink"/>
            <w:noProof/>
          </w:rPr>
          <w:t>3.32.2 Logical location naming rules</w:t>
        </w:r>
        <w:r w:rsidR="00B54DFD">
          <w:rPr>
            <w:noProof/>
            <w:webHidden/>
          </w:rPr>
          <w:tab/>
        </w:r>
        <w:r w:rsidR="00B54DFD">
          <w:rPr>
            <w:noProof/>
            <w:webHidden/>
          </w:rPr>
          <w:fldChar w:fldCharType="begin"/>
        </w:r>
        <w:r w:rsidR="00B54DFD">
          <w:rPr>
            <w:noProof/>
            <w:webHidden/>
          </w:rPr>
          <w:instrText xml:space="preserve"> PAGEREF _Toc6916748 \h </w:instrText>
        </w:r>
        <w:r w:rsidR="00B54DFD">
          <w:rPr>
            <w:noProof/>
            <w:webHidden/>
          </w:rPr>
        </w:r>
        <w:r w:rsidR="00B54DFD">
          <w:rPr>
            <w:noProof/>
            <w:webHidden/>
          </w:rPr>
          <w:fldChar w:fldCharType="separate"/>
        </w:r>
        <w:r w:rsidR="00B54DFD">
          <w:rPr>
            <w:noProof/>
            <w:webHidden/>
          </w:rPr>
          <w:t>125</w:t>
        </w:r>
        <w:r w:rsidR="00B54DFD">
          <w:rPr>
            <w:noProof/>
            <w:webHidden/>
          </w:rPr>
          <w:fldChar w:fldCharType="end"/>
        </w:r>
      </w:hyperlink>
    </w:p>
    <w:p w14:paraId="2FAE267A" w14:textId="560CE93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49" w:history="1">
        <w:r w:rsidR="00B54DFD" w:rsidRPr="003C254C">
          <w:rPr>
            <w:rStyle w:val="Hyperlink"/>
            <w:noProof/>
          </w:rPr>
          <w:t>3.32.3 name property</w:t>
        </w:r>
        <w:r w:rsidR="00B54DFD">
          <w:rPr>
            <w:noProof/>
            <w:webHidden/>
          </w:rPr>
          <w:tab/>
        </w:r>
        <w:r w:rsidR="00B54DFD">
          <w:rPr>
            <w:noProof/>
            <w:webHidden/>
          </w:rPr>
          <w:fldChar w:fldCharType="begin"/>
        </w:r>
        <w:r w:rsidR="00B54DFD">
          <w:rPr>
            <w:noProof/>
            <w:webHidden/>
          </w:rPr>
          <w:instrText xml:space="preserve"> PAGEREF _Toc6916749 \h </w:instrText>
        </w:r>
        <w:r w:rsidR="00B54DFD">
          <w:rPr>
            <w:noProof/>
            <w:webHidden/>
          </w:rPr>
        </w:r>
        <w:r w:rsidR="00B54DFD">
          <w:rPr>
            <w:noProof/>
            <w:webHidden/>
          </w:rPr>
          <w:fldChar w:fldCharType="separate"/>
        </w:r>
        <w:r w:rsidR="00B54DFD">
          <w:rPr>
            <w:noProof/>
            <w:webHidden/>
          </w:rPr>
          <w:t>126</w:t>
        </w:r>
        <w:r w:rsidR="00B54DFD">
          <w:rPr>
            <w:noProof/>
            <w:webHidden/>
          </w:rPr>
          <w:fldChar w:fldCharType="end"/>
        </w:r>
      </w:hyperlink>
    </w:p>
    <w:p w14:paraId="4706E692" w14:textId="5DB92EB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0" w:history="1">
        <w:r w:rsidR="00B54DFD" w:rsidRPr="003C254C">
          <w:rPr>
            <w:rStyle w:val="Hyperlink"/>
            <w:noProof/>
          </w:rPr>
          <w:t>3.32.4 index property</w:t>
        </w:r>
        <w:r w:rsidR="00B54DFD">
          <w:rPr>
            <w:noProof/>
            <w:webHidden/>
          </w:rPr>
          <w:tab/>
        </w:r>
        <w:r w:rsidR="00B54DFD">
          <w:rPr>
            <w:noProof/>
            <w:webHidden/>
          </w:rPr>
          <w:fldChar w:fldCharType="begin"/>
        </w:r>
        <w:r w:rsidR="00B54DFD">
          <w:rPr>
            <w:noProof/>
            <w:webHidden/>
          </w:rPr>
          <w:instrText xml:space="preserve"> PAGEREF _Toc6916750 \h </w:instrText>
        </w:r>
        <w:r w:rsidR="00B54DFD">
          <w:rPr>
            <w:noProof/>
            <w:webHidden/>
          </w:rPr>
        </w:r>
        <w:r w:rsidR="00B54DFD">
          <w:rPr>
            <w:noProof/>
            <w:webHidden/>
          </w:rPr>
          <w:fldChar w:fldCharType="separate"/>
        </w:r>
        <w:r w:rsidR="00B54DFD">
          <w:rPr>
            <w:noProof/>
            <w:webHidden/>
          </w:rPr>
          <w:t>126</w:t>
        </w:r>
        <w:r w:rsidR="00B54DFD">
          <w:rPr>
            <w:noProof/>
            <w:webHidden/>
          </w:rPr>
          <w:fldChar w:fldCharType="end"/>
        </w:r>
      </w:hyperlink>
    </w:p>
    <w:p w14:paraId="6EC8371E" w14:textId="472A5D3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1" w:history="1">
        <w:r w:rsidR="00B54DFD" w:rsidRPr="003C254C">
          <w:rPr>
            <w:rStyle w:val="Hyperlink"/>
            <w:noProof/>
          </w:rPr>
          <w:t>3.32.5 fullyQualifiedName property</w:t>
        </w:r>
        <w:r w:rsidR="00B54DFD">
          <w:rPr>
            <w:noProof/>
            <w:webHidden/>
          </w:rPr>
          <w:tab/>
        </w:r>
        <w:r w:rsidR="00B54DFD">
          <w:rPr>
            <w:noProof/>
            <w:webHidden/>
          </w:rPr>
          <w:fldChar w:fldCharType="begin"/>
        </w:r>
        <w:r w:rsidR="00B54DFD">
          <w:rPr>
            <w:noProof/>
            <w:webHidden/>
          </w:rPr>
          <w:instrText xml:space="preserve"> PAGEREF _Toc6916751 \h </w:instrText>
        </w:r>
        <w:r w:rsidR="00B54DFD">
          <w:rPr>
            <w:noProof/>
            <w:webHidden/>
          </w:rPr>
        </w:r>
        <w:r w:rsidR="00B54DFD">
          <w:rPr>
            <w:noProof/>
            <w:webHidden/>
          </w:rPr>
          <w:fldChar w:fldCharType="separate"/>
        </w:r>
        <w:r w:rsidR="00B54DFD">
          <w:rPr>
            <w:noProof/>
            <w:webHidden/>
          </w:rPr>
          <w:t>127</w:t>
        </w:r>
        <w:r w:rsidR="00B54DFD">
          <w:rPr>
            <w:noProof/>
            <w:webHidden/>
          </w:rPr>
          <w:fldChar w:fldCharType="end"/>
        </w:r>
      </w:hyperlink>
    </w:p>
    <w:p w14:paraId="11F77010" w14:textId="15CE6A1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2" w:history="1">
        <w:r w:rsidR="00B54DFD" w:rsidRPr="003C254C">
          <w:rPr>
            <w:rStyle w:val="Hyperlink"/>
            <w:noProof/>
          </w:rPr>
          <w:t>3.32.6 decoratedName property</w:t>
        </w:r>
        <w:r w:rsidR="00B54DFD">
          <w:rPr>
            <w:noProof/>
            <w:webHidden/>
          </w:rPr>
          <w:tab/>
        </w:r>
        <w:r w:rsidR="00B54DFD">
          <w:rPr>
            <w:noProof/>
            <w:webHidden/>
          </w:rPr>
          <w:fldChar w:fldCharType="begin"/>
        </w:r>
        <w:r w:rsidR="00B54DFD">
          <w:rPr>
            <w:noProof/>
            <w:webHidden/>
          </w:rPr>
          <w:instrText xml:space="preserve"> PAGEREF _Toc6916752 \h </w:instrText>
        </w:r>
        <w:r w:rsidR="00B54DFD">
          <w:rPr>
            <w:noProof/>
            <w:webHidden/>
          </w:rPr>
        </w:r>
        <w:r w:rsidR="00B54DFD">
          <w:rPr>
            <w:noProof/>
            <w:webHidden/>
          </w:rPr>
          <w:fldChar w:fldCharType="separate"/>
        </w:r>
        <w:r w:rsidR="00B54DFD">
          <w:rPr>
            <w:noProof/>
            <w:webHidden/>
          </w:rPr>
          <w:t>128</w:t>
        </w:r>
        <w:r w:rsidR="00B54DFD">
          <w:rPr>
            <w:noProof/>
            <w:webHidden/>
          </w:rPr>
          <w:fldChar w:fldCharType="end"/>
        </w:r>
      </w:hyperlink>
    </w:p>
    <w:p w14:paraId="5C92DA85" w14:textId="2536A6C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3" w:history="1">
        <w:r w:rsidR="00B54DFD" w:rsidRPr="003C254C">
          <w:rPr>
            <w:rStyle w:val="Hyperlink"/>
            <w:noProof/>
          </w:rPr>
          <w:t>3.32.7 kind property</w:t>
        </w:r>
        <w:r w:rsidR="00B54DFD">
          <w:rPr>
            <w:noProof/>
            <w:webHidden/>
          </w:rPr>
          <w:tab/>
        </w:r>
        <w:r w:rsidR="00B54DFD">
          <w:rPr>
            <w:noProof/>
            <w:webHidden/>
          </w:rPr>
          <w:fldChar w:fldCharType="begin"/>
        </w:r>
        <w:r w:rsidR="00B54DFD">
          <w:rPr>
            <w:noProof/>
            <w:webHidden/>
          </w:rPr>
          <w:instrText xml:space="preserve"> PAGEREF _Toc6916753 \h </w:instrText>
        </w:r>
        <w:r w:rsidR="00B54DFD">
          <w:rPr>
            <w:noProof/>
            <w:webHidden/>
          </w:rPr>
        </w:r>
        <w:r w:rsidR="00B54DFD">
          <w:rPr>
            <w:noProof/>
            <w:webHidden/>
          </w:rPr>
          <w:fldChar w:fldCharType="separate"/>
        </w:r>
        <w:r w:rsidR="00B54DFD">
          <w:rPr>
            <w:noProof/>
            <w:webHidden/>
          </w:rPr>
          <w:t>128</w:t>
        </w:r>
        <w:r w:rsidR="00B54DFD">
          <w:rPr>
            <w:noProof/>
            <w:webHidden/>
          </w:rPr>
          <w:fldChar w:fldCharType="end"/>
        </w:r>
      </w:hyperlink>
    </w:p>
    <w:p w14:paraId="08D60FD0" w14:textId="57EE50E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4" w:history="1">
        <w:r w:rsidR="00B54DFD" w:rsidRPr="003C254C">
          <w:rPr>
            <w:rStyle w:val="Hyperlink"/>
            <w:noProof/>
          </w:rPr>
          <w:t>3.32.8 parentIndex property</w:t>
        </w:r>
        <w:r w:rsidR="00B54DFD">
          <w:rPr>
            <w:noProof/>
            <w:webHidden/>
          </w:rPr>
          <w:tab/>
        </w:r>
        <w:r w:rsidR="00B54DFD">
          <w:rPr>
            <w:noProof/>
            <w:webHidden/>
          </w:rPr>
          <w:fldChar w:fldCharType="begin"/>
        </w:r>
        <w:r w:rsidR="00B54DFD">
          <w:rPr>
            <w:noProof/>
            <w:webHidden/>
          </w:rPr>
          <w:instrText xml:space="preserve"> PAGEREF _Toc6916754 \h </w:instrText>
        </w:r>
        <w:r w:rsidR="00B54DFD">
          <w:rPr>
            <w:noProof/>
            <w:webHidden/>
          </w:rPr>
        </w:r>
        <w:r w:rsidR="00B54DFD">
          <w:rPr>
            <w:noProof/>
            <w:webHidden/>
          </w:rPr>
          <w:fldChar w:fldCharType="separate"/>
        </w:r>
        <w:r w:rsidR="00B54DFD">
          <w:rPr>
            <w:noProof/>
            <w:webHidden/>
          </w:rPr>
          <w:t>131</w:t>
        </w:r>
        <w:r w:rsidR="00B54DFD">
          <w:rPr>
            <w:noProof/>
            <w:webHidden/>
          </w:rPr>
          <w:fldChar w:fldCharType="end"/>
        </w:r>
      </w:hyperlink>
    </w:p>
    <w:p w14:paraId="17295CD5" w14:textId="7448073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55" w:history="1">
        <w:r w:rsidR="00B54DFD" w:rsidRPr="003C254C">
          <w:rPr>
            <w:rStyle w:val="Hyperlink"/>
            <w:noProof/>
          </w:rPr>
          <w:t>3.33 locationRelationship object</w:t>
        </w:r>
        <w:r w:rsidR="00B54DFD">
          <w:rPr>
            <w:noProof/>
            <w:webHidden/>
          </w:rPr>
          <w:tab/>
        </w:r>
        <w:r w:rsidR="00B54DFD">
          <w:rPr>
            <w:noProof/>
            <w:webHidden/>
          </w:rPr>
          <w:fldChar w:fldCharType="begin"/>
        </w:r>
        <w:r w:rsidR="00B54DFD">
          <w:rPr>
            <w:noProof/>
            <w:webHidden/>
          </w:rPr>
          <w:instrText xml:space="preserve"> PAGEREF _Toc6916755 \h </w:instrText>
        </w:r>
        <w:r w:rsidR="00B54DFD">
          <w:rPr>
            <w:noProof/>
            <w:webHidden/>
          </w:rPr>
        </w:r>
        <w:r w:rsidR="00B54DFD">
          <w:rPr>
            <w:noProof/>
            <w:webHidden/>
          </w:rPr>
          <w:fldChar w:fldCharType="separate"/>
        </w:r>
        <w:r w:rsidR="00B54DFD">
          <w:rPr>
            <w:noProof/>
            <w:webHidden/>
          </w:rPr>
          <w:t>132</w:t>
        </w:r>
        <w:r w:rsidR="00B54DFD">
          <w:rPr>
            <w:noProof/>
            <w:webHidden/>
          </w:rPr>
          <w:fldChar w:fldCharType="end"/>
        </w:r>
      </w:hyperlink>
    </w:p>
    <w:p w14:paraId="28DB08AF" w14:textId="4D70109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6" w:history="1">
        <w:r w:rsidR="00B54DFD" w:rsidRPr="003C254C">
          <w:rPr>
            <w:rStyle w:val="Hyperlink"/>
            <w:noProof/>
          </w:rPr>
          <w:t>3.33.1 General</w:t>
        </w:r>
        <w:r w:rsidR="00B54DFD">
          <w:rPr>
            <w:noProof/>
            <w:webHidden/>
          </w:rPr>
          <w:tab/>
        </w:r>
        <w:r w:rsidR="00B54DFD">
          <w:rPr>
            <w:noProof/>
            <w:webHidden/>
          </w:rPr>
          <w:fldChar w:fldCharType="begin"/>
        </w:r>
        <w:r w:rsidR="00B54DFD">
          <w:rPr>
            <w:noProof/>
            <w:webHidden/>
          </w:rPr>
          <w:instrText xml:space="preserve"> PAGEREF _Toc6916756 \h </w:instrText>
        </w:r>
        <w:r w:rsidR="00B54DFD">
          <w:rPr>
            <w:noProof/>
            <w:webHidden/>
          </w:rPr>
        </w:r>
        <w:r w:rsidR="00B54DFD">
          <w:rPr>
            <w:noProof/>
            <w:webHidden/>
          </w:rPr>
          <w:fldChar w:fldCharType="separate"/>
        </w:r>
        <w:r w:rsidR="00B54DFD">
          <w:rPr>
            <w:noProof/>
            <w:webHidden/>
          </w:rPr>
          <w:t>132</w:t>
        </w:r>
        <w:r w:rsidR="00B54DFD">
          <w:rPr>
            <w:noProof/>
            <w:webHidden/>
          </w:rPr>
          <w:fldChar w:fldCharType="end"/>
        </w:r>
      </w:hyperlink>
    </w:p>
    <w:p w14:paraId="75E8E8FA" w14:textId="4036DCD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7" w:history="1">
        <w:r w:rsidR="00B54DFD" w:rsidRPr="003C254C">
          <w:rPr>
            <w:rStyle w:val="Hyperlink"/>
            <w:noProof/>
          </w:rPr>
          <w:t>3.33.2 target property</w:t>
        </w:r>
        <w:r w:rsidR="00B54DFD">
          <w:rPr>
            <w:noProof/>
            <w:webHidden/>
          </w:rPr>
          <w:tab/>
        </w:r>
        <w:r w:rsidR="00B54DFD">
          <w:rPr>
            <w:noProof/>
            <w:webHidden/>
          </w:rPr>
          <w:fldChar w:fldCharType="begin"/>
        </w:r>
        <w:r w:rsidR="00B54DFD">
          <w:rPr>
            <w:noProof/>
            <w:webHidden/>
          </w:rPr>
          <w:instrText xml:space="preserve"> PAGEREF _Toc6916757 \h </w:instrText>
        </w:r>
        <w:r w:rsidR="00B54DFD">
          <w:rPr>
            <w:noProof/>
            <w:webHidden/>
          </w:rPr>
        </w:r>
        <w:r w:rsidR="00B54DFD">
          <w:rPr>
            <w:noProof/>
            <w:webHidden/>
          </w:rPr>
          <w:fldChar w:fldCharType="separate"/>
        </w:r>
        <w:r w:rsidR="00B54DFD">
          <w:rPr>
            <w:noProof/>
            <w:webHidden/>
          </w:rPr>
          <w:t>133</w:t>
        </w:r>
        <w:r w:rsidR="00B54DFD">
          <w:rPr>
            <w:noProof/>
            <w:webHidden/>
          </w:rPr>
          <w:fldChar w:fldCharType="end"/>
        </w:r>
      </w:hyperlink>
    </w:p>
    <w:p w14:paraId="033EC2FF" w14:textId="26F989C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58" w:history="1">
        <w:r w:rsidR="00B54DFD" w:rsidRPr="003C254C">
          <w:rPr>
            <w:rStyle w:val="Hyperlink"/>
            <w:noProof/>
          </w:rPr>
          <w:t>3.33.3 kinds property</w:t>
        </w:r>
        <w:r w:rsidR="00B54DFD">
          <w:rPr>
            <w:noProof/>
            <w:webHidden/>
          </w:rPr>
          <w:tab/>
        </w:r>
        <w:r w:rsidR="00B54DFD">
          <w:rPr>
            <w:noProof/>
            <w:webHidden/>
          </w:rPr>
          <w:fldChar w:fldCharType="begin"/>
        </w:r>
        <w:r w:rsidR="00B54DFD">
          <w:rPr>
            <w:noProof/>
            <w:webHidden/>
          </w:rPr>
          <w:instrText xml:space="preserve"> PAGEREF _Toc6916758 \h </w:instrText>
        </w:r>
        <w:r w:rsidR="00B54DFD">
          <w:rPr>
            <w:noProof/>
            <w:webHidden/>
          </w:rPr>
        </w:r>
        <w:r w:rsidR="00B54DFD">
          <w:rPr>
            <w:noProof/>
            <w:webHidden/>
          </w:rPr>
          <w:fldChar w:fldCharType="separate"/>
        </w:r>
        <w:r w:rsidR="00B54DFD">
          <w:rPr>
            <w:noProof/>
            <w:webHidden/>
          </w:rPr>
          <w:t>133</w:t>
        </w:r>
        <w:r w:rsidR="00B54DFD">
          <w:rPr>
            <w:noProof/>
            <w:webHidden/>
          </w:rPr>
          <w:fldChar w:fldCharType="end"/>
        </w:r>
      </w:hyperlink>
    </w:p>
    <w:p w14:paraId="19CB7400" w14:textId="043838A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59" w:history="1">
        <w:r w:rsidR="00B54DFD" w:rsidRPr="003C254C">
          <w:rPr>
            <w:rStyle w:val="Hyperlink"/>
            <w:noProof/>
          </w:rPr>
          <w:t>3.34 suppression object</w:t>
        </w:r>
        <w:r w:rsidR="00B54DFD">
          <w:rPr>
            <w:noProof/>
            <w:webHidden/>
          </w:rPr>
          <w:tab/>
        </w:r>
        <w:r w:rsidR="00B54DFD">
          <w:rPr>
            <w:noProof/>
            <w:webHidden/>
          </w:rPr>
          <w:fldChar w:fldCharType="begin"/>
        </w:r>
        <w:r w:rsidR="00B54DFD">
          <w:rPr>
            <w:noProof/>
            <w:webHidden/>
          </w:rPr>
          <w:instrText xml:space="preserve"> PAGEREF _Toc6916759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2D2DE2CB" w14:textId="7CE8B0E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0" w:history="1">
        <w:r w:rsidR="00B54DFD" w:rsidRPr="003C254C">
          <w:rPr>
            <w:rStyle w:val="Hyperlink"/>
            <w:noProof/>
          </w:rPr>
          <w:t>3.34.1 General</w:t>
        </w:r>
        <w:r w:rsidR="00B54DFD">
          <w:rPr>
            <w:noProof/>
            <w:webHidden/>
          </w:rPr>
          <w:tab/>
        </w:r>
        <w:r w:rsidR="00B54DFD">
          <w:rPr>
            <w:noProof/>
            <w:webHidden/>
          </w:rPr>
          <w:fldChar w:fldCharType="begin"/>
        </w:r>
        <w:r w:rsidR="00B54DFD">
          <w:rPr>
            <w:noProof/>
            <w:webHidden/>
          </w:rPr>
          <w:instrText xml:space="preserve"> PAGEREF _Toc6916760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54625877" w14:textId="49221E9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1" w:history="1">
        <w:r w:rsidR="00B54DFD" w:rsidRPr="003C254C">
          <w:rPr>
            <w:rStyle w:val="Hyperlink"/>
            <w:noProof/>
          </w:rPr>
          <w:t>3.34.2 kind property</w:t>
        </w:r>
        <w:r w:rsidR="00B54DFD">
          <w:rPr>
            <w:noProof/>
            <w:webHidden/>
          </w:rPr>
          <w:tab/>
        </w:r>
        <w:r w:rsidR="00B54DFD">
          <w:rPr>
            <w:noProof/>
            <w:webHidden/>
          </w:rPr>
          <w:fldChar w:fldCharType="begin"/>
        </w:r>
        <w:r w:rsidR="00B54DFD">
          <w:rPr>
            <w:noProof/>
            <w:webHidden/>
          </w:rPr>
          <w:instrText xml:space="preserve"> PAGEREF _Toc6916761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5BE8BB73" w14:textId="17BB768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2" w:history="1">
        <w:r w:rsidR="00B54DFD" w:rsidRPr="003C254C">
          <w:rPr>
            <w:rStyle w:val="Hyperlink"/>
            <w:noProof/>
          </w:rPr>
          <w:t>3.34.3 status property</w:t>
        </w:r>
        <w:r w:rsidR="00B54DFD">
          <w:rPr>
            <w:noProof/>
            <w:webHidden/>
          </w:rPr>
          <w:tab/>
        </w:r>
        <w:r w:rsidR="00B54DFD">
          <w:rPr>
            <w:noProof/>
            <w:webHidden/>
          </w:rPr>
          <w:fldChar w:fldCharType="begin"/>
        </w:r>
        <w:r w:rsidR="00B54DFD">
          <w:rPr>
            <w:noProof/>
            <w:webHidden/>
          </w:rPr>
          <w:instrText xml:space="preserve"> PAGEREF _Toc6916762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0A6C0C0A" w14:textId="7DEA6CA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3" w:history="1">
        <w:r w:rsidR="00B54DFD" w:rsidRPr="003C254C">
          <w:rPr>
            <w:rStyle w:val="Hyperlink"/>
            <w:noProof/>
          </w:rPr>
          <w:t>3.34.4 location property</w:t>
        </w:r>
        <w:r w:rsidR="00B54DFD">
          <w:rPr>
            <w:noProof/>
            <w:webHidden/>
          </w:rPr>
          <w:tab/>
        </w:r>
        <w:r w:rsidR="00B54DFD">
          <w:rPr>
            <w:noProof/>
            <w:webHidden/>
          </w:rPr>
          <w:fldChar w:fldCharType="begin"/>
        </w:r>
        <w:r w:rsidR="00B54DFD">
          <w:rPr>
            <w:noProof/>
            <w:webHidden/>
          </w:rPr>
          <w:instrText xml:space="preserve"> PAGEREF _Toc6916763 \h </w:instrText>
        </w:r>
        <w:r w:rsidR="00B54DFD">
          <w:rPr>
            <w:noProof/>
            <w:webHidden/>
          </w:rPr>
        </w:r>
        <w:r w:rsidR="00B54DFD">
          <w:rPr>
            <w:noProof/>
            <w:webHidden/>
          </w:rPr>
          <w:fldChar w:fldCharType="separate"/>
        </w:r>
        <w:r w:rsidR="00B54DFD">
          <w:rPr>
            <w:noProof/>
            <w:webHidden/>
          </w:rPr>
          <w:t>134</w:t>
        </w:r>
        <w:r w:rsidR="00B54DFD">
          <w:rPr>
            <w:noProof/>
            <w:webHidden/>
          </w:rPr>
          <w:fldChar w:fldCharType="end"/>
        </w:r>
      </w:hyperlink>
    </w:p>
    <w:p w14:paraId="6E168644" w14:textId="63695D7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4" w:history="1">
        <w:r w:rsidR="00B54DFD" w:rsidRPr="003C254C">
          <w:rPr>
            <w:rStyle w:val="Hyperlink"/>
            <w:noProof/>
          </w:rPr>
          <w:t>3.34.5 guid property</w:t>
        </w:r>
        <w:r w:rsidR="00B54DFD">
          <w:rPr>
            <w:noProof/>
            <w:webHidden/>
          </w:rPr>
          <w:tab/>
        </w:r>
        <w:r w:rsidR="00B54DFD">
          <w:rPr>
            <w:noProof/>
            <w:webHidden/>
          </w:rPr>
          <w:fldChar w:fldCharType="begin"/>
        </w:r>
        <w:r w:rsidR="00B54DFD">
          <w:rPr>
            <w:noProof/>
            <w:webHidden/>
          </w:rPr>
          <w:instrText xml:space="preserve"> PAGEREF _Toc6916764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7129C61A" w14:textId="34442EA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5" w:history="1">
        <w:r w:rsidR="00B54DFD" w:rsidRPr="003C254C">
          <w:rPr>
            <w:rStyle w:val="Hyperlink"/>
            <w:noProof/>
          </w:rPr>
          <w:t>3.34.6 justification property</w:t>
        </w:r>
        <w:r w:rsidR="00B54DFD">
          <w:rPr>
            <w:noProof/>
            <w:webHidden/>
          </w:rPr>
          <w:tab/>
        </w:r>
        <w:r w:rsidR="00B54DFD">
          <w:rPr>
            <w:noProof/>
            <w:webHidden/>
          </w:rPr>
          <w:fldChar w:fldCharType="begin"/>
        </w:r>
        <w:r w:rsidR="00B54DFD">
          <w:rPr>
            <w:noProof/>
            <w:webHidden/>
          </w:rPr>
          <w:instrText xml:space="preserve"> PAGEREF _Toc6916765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6AA1C6C2" w14:textId="120D0FB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66" w:history="1">
        <w:r w:rsidR="00B54DFD" w:rsidRPr="003C254C">
          <w:rPr>
            <w:rStyle w:val="Hyperlink"/>
            <w:noProof/>
          </w:rPr>
          <w:t>3.35 codeFlow object</w:t>
        </w:r>
        <w:r w:rsidR="00B54DFD">
          <w:rPr>
            <w:noProof/>
            <w:webHidden/>
          </w:rPr>
          <w:tab/>
        </w:r>
        <w:r w:rsidR="00B54DFD">
          <w:rPr>
            <w:noProof/>
            <w:webHidden/>
          </w:rPr>
          <w:fldChar w:fldCharType="begin"/>
        </w:r>
        <w:r w:rsidR="00B54DFD">
          <w:rPr>
            <w:noProof/>
            <w:webHidden/>
          </w:rPr>
          <w:instrText xml:space="preserve"> PAGEREF _Toc6916766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5B52EF4B" w14:textId="10FF3DD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7" w:history="1">
        <w:r w:rsidR="00B54DFD" w:rsidRPr="003C254C">
          <w:rPr>
            <w:rStyle w:val="Hyperlink"/>
            <w:noProof/>
          </w:rPr>
          <w:t>3.35.1 General</w:t>
        </w:r>
        <w:r w:rsidR="00B54DFD">
          <w:rPr>
            <w:noProof/>
            <w:webHidden/>
          </w:rPr>
          <w:tab/>
        </w:r>
        <w:r w:rsidR="00B54DFD">
          <w:rPr>
            <w:noProof/>
            <w:webHidden/>
          </w:rPr>
          <w:fldChar w:fldCharType="begin"/>
        </w:r>
        <w:r w:rsidR="00B54DFD">
          <w:rPr>
            <w:noProof/>
            <w:webHidden/>
          </w:rPr>
          <w:instrText xml:space="preserve"> PAGEREF _Toc6916767 \h </w:instrText>
        </w:r>
        <w:r w:rsidR="00B54DFD">
          <w:rPr>
            <w:noProof/>
            <w:webHidden/>
          </w:rPr>
        </w:r>
        <w:r w:rsidR="00B54DFD">
          <w:rPr>
            <w:noProof/>
            <w:webHidden/>
          </w:rPr>
          <w:fldChar w:fldCharType="separate"/>
        </w:r>
        <w:r w:rsidR="00B54DFD">
          <w:rPr>
            <w:noProof/>
            <w:webHidden/>
          </w:rPr>
          <w:t>135</w:t>
        </w:r>
        <w:r w:rsidR="00B54DFD">
          <w:rPr>
            <w:noProof/>
            <w:webHidden/>
          </w:rPr>
          <w:fldChar w:fldCharType="end"/>
        </w:r>
      </w:hyperlink>
    </w:p>
    <w:p w14:paraId="17B302E4" w14:textId="717E218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8" w:history="1">
        <w:r w:rsidR="00B54DFD" w:rsidRPr="003C254C">
          <w:rPr>
            <w:rStyle w:val="Hyperlink"/>
            <w:noProof/>
          </w:rPr>
          <w:t>3.35.2 message property</w:t>
        </w:r>
        <w:r w:rsidR="00B54DFD">
          <w:rPr>
            <w:noProof/>
            <w:webHidden/>
          </w:rPr>
          <w:tab/>
        </w:r>
        <w:r w:rsidR="00B54DFD">
          <w:rPr>
            <w:noProof/>
            <w:webHidden/>
          </w:rPr>
          <w:fldChar w:fldCharType="begin"/>
        </w:r>
        <w:r w:rsidR="00B54DFD">
          <w:rPr>
            <w:noProof/>
            <w:webHidden/>
          </w:rPr>
          <w:instrText xml:space="preserve"> PAGEREF _Toc6916768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498294DB" w14:textId="5C89570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69" w:history="1">
        <w:r w:rsidR="00B54DFD" w:rsidRPr="003C254C">
          <w:rPr>
            <w:rStyle w:val="Hyperlink"/>
            <w:noProof/>
          </w:rPr>
          <w:t>3.35.3 threadFlows property</w:t>
        </w:r>
        <w:r w:rsidR="00B54DFD">
          <w:rPr>
            <w:noProof/>
            <w:webHidden/>
          </w:rPr>
          <w:tab/>
        </w:r>
        <w:r w:rsidR="00B54DFD">
          <w:rPr>
            <w:noProof/>
            <w:webHidden/>
          </w:rPr>
          <w:fldChar w:fldCharType="begin"/>
        </w:r>
        <w:r w:rsidR="00B54DFD">
          <w:rPr>
            <w:noProof/>
            <w:webHidden/>
          </w:rPr>
          <w:instrText xml:space="preserve"> PAGEREF _Toc6916769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31957FF5" w14:textId="180BB30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70" w:history="1">
        <w:r w:rsidR="00B54DFD" w:rsidRPr="003C254C">
          <w:rPr>
            <w:rStyle w:val="Hyperlink"/>
            <w:noProof/>
          </w:rPr>
          <w:t>3.36 threadFlow object</w:t>
        </w:r>
        <w:r w:rsidR="00B54DFD">
          <w:rPr>
            <w:noProof/>
            <w:webHidden/>
          </w:rPr>
          <w:tab/>
        </w:r>
        <w:r w:rsidR="00B54DFD">
          <w:rPr>
            <w:noProof/>
            <w:webHidden/>
          </w:rPr>
          <w:fldChar w:fldCharType="begin"/>
        </w:r>
        <w:r w:rsidR="00B54DFD">
          <w:rPr>
            <w:noProof/>
            <w:webHidden/>
          </w:rPr>
          <w:instrText xml:space="preserve"> PAGEREF _Toc6916770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4F5AB125" w14:textId="6D766E7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1" w:history="1">
        <w:r w:rsidR="00B54DFD" w:rsidRPr="003C254C">
          <w:rPr>
            <w:rStyle w:val="Hyperlink"/>
            <w:noProof/>
          </w:rPr>
          <w:t>3.36.1 General</w:t>
        </w:r>
        <w:r w:rsidR="00B54DFD">
          <w:rPr>
            <w:noProof/>
            <w:webHidden/>
          </w:rPr>
          <w:tab/>
        </w:r>
        <w:r w:rsidR="00B54DFD">
          <w:rPr>
            <w:noProof/>
            <w:webHidden/>
          </w:rPr>
          <w:fldChar w:fldCharType="begin"/>
        </w:r>
        <w:r w:rsidR="00B54DFD">
          <w:rPr>
            <w:noProof/>
            <w:webHidden/>
          </w:rPr>
          <w:instrText xml:space="preserve"> PAGEREF _Toc6916771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654ABBCB" w14:textId="4CECA4F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2" w:history="1">
        <w:r w:rsidR="00B54DFD" w:rsidRPr="003C254C">
          <w:rPr>
            <w:rStyle w:val="Hyperlink"/>
            <w:noProof/>
          </w:rPr>
          <w:t>3.36.2 id property</w:t>
        </w:r>
        <w:r w:rsidR="00B54DFD">
          <w:rPr>
            <w:noProof/>
            <w:webHidden/>
          </w:rPr>
          <w:tab/>
        </w:r>
        <w:r w:rsidR="00B54DFD">
          <w:rPr>
            <w:noProof/>
            <w:webHidden/>
          </w:rPr>
          <w:fldChar w:fldCharType="begin"/>
        </w:r>
        <w:r w:rsidR="00B54DFD">
          <w:rPr>
            <w:noProof/>
            <w:webHidden/>
          </w:rPr>
          <w:instrText xml:space="preserve"> PAGEREF _Toc6916772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7F135566" w14:textId="685A381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3" w:history="1">
        <w:r w:rsidR="00B54DFD" w:rsidRPr="003C254C">
          <w:rPr>
            <w:rStyle w:val="Hyperlink"/>
            <w:noProof/>
          </w:rPr>
          <w:t>3.36.3 message property</w:t>
        </w:r>
        <w:r w:rsidR="00B54DFD">
          <w:rPr>
            <w:noProof/>
            <w:webHidden/>
          </w:rPr>
          <w:tab/>
        </w:r>
        <w:r w:rsidR="00B54DFD">
          <w:rPr>
            <w:noProof/>
            <w:webHidden/>
          </w:rPr>
          <w:fldChar w:fldCharType="begin"/>
        </w:r>
        <w:r w:rsidR="00B54DFD">
          <w:rPr>
            <w:noProof/>
            <w:webHidden/>
          </w:rPr>
          <w:instrText xml:space="preserve"> PAGEREF _Toc6916773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23C03785" w14:textId="237E6ED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4" w:history="1">
        <w:r w:rsidR="00B54DFD" w:rsidRPr="003C254C">
          <w:rPr>
            <w:rStyle w:val="Hyperlink"/>
            <w:noProof/>
          </w:rPr>
          <w:t>3.36.4 initialState property</w:t>
        </w:r>
        <w:r w:rsidR="00B54DFD">
          <w:rPr>
            <w:noProof/>
            <w:webHidden/>
          </w:rPr>
          <w:tab/>
        </w:r>
        <w:r w:rsidR="00B54DFD">
          <w:rPr>
            <w:noProof/>
            <w:webHidden/>
          </w:rPr>
          <w:fldChar w:fldCharType="begin"/>
        </w:r>
        <w:r w:rsidR="00B54DFD">
          <w:rPr>
            <w:noProof/>
            <w:webHidden/>
          </w:rPr>
          <w:instrText xml:space="preserve"> PAGEREF _Toc6916774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201EC0C3" w14:textId="29B1D50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5" w:history="1">
        <w:r w:rsidR="00B54DFD" w:rsidRPr="003C254C">
          <w:rPr>
            <w:rStyle w:val="Hyperlink"/>
            <w:noProof/>
          </w:rPr>
          <w:t>3.36.5 immutableState property</w:t>
        </w:r>
        <w:r w:rsidR="00B54DFD">
          <w:rPr>
            <w:noProof/>
            <w:webHidden/>
          </w:rPr>
          <w:tab/>
        </w:r>
        <w:r w:rsidR="00B54DFD">
          <w:rPr>
            <w:noProof/>
            <w:webHidden/>
          </w:rPr>
          <w:fldChar w:fldCharType="begin"/>
        </w:r>
        <w:r w:rsidR="00B54DFD">
          <w:rPr>
            <w:noProof/>
            <w:webHidden/>
          </w:rPr>
          <w:instrText xml:space="preserve"> PAGEREF _Toc6916775 \h </w:instrText>
        </w:r>
        <w:r w:rsidR="00B54DFD">
          <w:rPr>
            <w:noProof/>
            <w:webHidden/>
          </w:rPr>
        </w:r>
        <w:r w:rsidR="00B54DFD">
          <w:rPr>
            <w:noProof/>
            <w:webHidden/>
          </w:rPr>
          <w:fldChar w:fldCharType="separate"/>
        </w:r>
        <w:r w:rsidR="00B54DFD">
          <w:rPr>
            <w:noProof/>
            <w:webHidden/>
          </w:rPr>
          <w:t>137</w:t>
        </w:r>
        <w:r w:rsidR="00B54DFD">
          <w:rPr>
            <w:noProof/>
            <w:webHidden/>
          </w:rPr>
          <w:fldChar w:fldCharType="end"/>
        </w:r>
      </w:hyperlink>
    </w:p>
    <w:p w14:paraId="56D5AB57" w14:textId="12745E2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6" w:history="1">
        <w:r w:rsidR="00B54DFD" w:rsidRPr="003C254C">
          <w:rPr>
            <w:rStyle w:val="Hyperlink"/>
            <w:noProof/>
          </w:rPr>
          <w:t>3.36.6 locations property</w:t>
        </w:r>
        <w:r w:rsidR="00B54DFD">
          <w:rPr>
            <w:noProof/>
            <w:webHidden/>
          </w:rPr>
          <w:tab/>
        </w:r>
        <w:r w:rsidR="00B54DFD">
          <w:rPr>
            <w:noProof/>
            <w:webHidden/>
          </w:rPr>
          <w:fldChar w:fldCharType="begin"/>
        </w:r>
        <w:r w:rsidR="00B54DFD">
          <w:rPr>
            <w:noProof/>
            <w:webHidden/>
          </w:rPr>
          <w:instrText xml:space="preserve"> PAGEREF _Toc6916776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5E1B12C7" w14:textId="17E5B502"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77" w:history="1">
        <w:r w:rsidR="00B54DFD" w:rsidRPr="003C254C">
          <w:rPr>
            <w:rStyle w:val="Hyperlink"/>
            <w:noProof/>
          </w:rPr>
          <w:t>3.37 threadFlowLocation object</w:t>
        </w:r>
        <w:r w:rsidR="00B54DFD">
          <w:rPr>
            <w:noProof/>
            <w:webHidden/>
          </w:rPr>
          <w:tab/>
        </w:r>
        <w:r w:rsidR="00B54DFD">
          <w:rPr>
            <w:noProof/>
            <w:webHidden/>
          </w:rPr>
          <w:fldChar w:fldCharType="begin"/>
        </w:r>
        <w:r w:rsidR="00B54DFD">
          <w:rPr>
            <w:noProof/>
            <w:webHidden/>
          </w:rPr>
          <w:instrText xml:space="preserve"> PAGEREF _Toc6916777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4FAC44E4" w14:textId="7A30164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8" w:history="1">
        <w:r w:rsidR="00B54DFD" w:rsidRPr="003C254C">
          <w:rPr>
            <w:rStyle w:val="Hyperlink"/>
            <w:noProof/>
          </w:rPr>
          <w:t>3.37.1 General</w:t>
        </w:r>
        <w:r w:rsidR="00B54DFD">
          <w:rPr>
            <w:noProof/>
            <w:webHidden/>
          </w:rPr>
          <w:tab/>
        </w:r>
        <w:r w:rsidR="00B54DFD">
          <w:rPr>
            <w:noProof/>
            <w:webHidden/>
          </w:rPr>
          <w:fldChar w:fldCharType="begin"/>
        </w:r>
        <w:r w:rsidR="00B54DFD">
          <w:rPr>
            <w:noProof/>
            <w:webHidden/>
          </w:rPr>
          <w:instrText xml:space="preserve"> PAGEREF _Toc6916778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1EDBCE8C" w14:textId="34BAC4F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79" w:history="1">
        <w:r w:rsidR="00B54DFD" w:rsidRPr="003C254C">
          <w:rPr>
            <w:rStyle w:val="Hyperlink"/>
            <w:noProof/>
          </w:rPr>
          <w:t>3.37.2 index property</w:t>
        </w:r>
        <w:r w:rsidR="00B54DFD">
          <w:rPr>
            <w:noProof/>
            <w:webHidden/>
          </w:rPr>
          <w:tab/>
        </w:r>
        <w:r w:rsidR="00B54DFD">
          <w:rPr>
            <w:noProof/>
            <w:webHidden/>
          </w:rPr>
          <w:fldChar w:fldCharType="begin"/>
        </w:r>
        <w:r w:rsidR="00B54DFD">
          <w:rPr>
            <w:noProof/>
            <w:webHidden/>
          </w:rPr>
          <w:instrText xml:space="preserve"> PAGEREF _Toc6916779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718FA407" w14:textId="5C6EE74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0" w:history="1">
        <w:r w:rsidR="00B54DFD" w:rsidRPr="003C254C">
          <w:rPr>
            <w:rStyle w:val="Hyperlink"/>
            <w:noProof/>
          </w:rPr>
          <w:t>3.37.3 location property</w:t>
        </w:r>
        <w:r w:rsidR="00B54DFD">
          <w:rPr>
            <w:noProof/>
            <w:webHidden/>
          </w:rPr>
          <w:tab/>
        </w:r>
        <w:r w:rsidR="00B54DFD">
          <w:rPr>
            <w:noProof/>
            <w:webHidden/>
          </w:rPr>
          <w:fldChar w:fldCharType="begin"/>
        </w:r>
        <w:r w:rsidR="00B54DFD">
          <w:rPr>
            <w:noProof/>
            <w:webHidden/>
          </w:rPr>
          <w:instrText xml:space="preserve"> PAGEREF _Toc6916780 \h </w:instrText>
        </w:r>
        <w:r w:rsidR="00B54DFD">
          <w:rPr>
            <w:noProof/>
            <w:webHidden/>
          </w:rPr>
        </w:r>
        <w:r w:rsidR="00B54DFD">
          <w:rPr>
            <w:noProof/>
            <w:webHidden/>
          </w:rPr>
          <w:fldChar w:fldCharType="separate"/>
        </w:r>
        <w:r w:rsidR="00B54DFD">
          <w:rPr>
            <w:noProof/>
            <w:webHidden/>
          </w:rPr>
          <w:t>138</w:t>
        </w:r>
        <w:r w:rsidR="00B54DFD">
          <w:rPr>
            <w:noProof/>
            <w:webHidden/>
          </w:rPr>
          <w:fldChar w:fldCharType="end"/>
        </w:r>
      </w:hyperlink>
    </w:p>
    <w:p w14:paraId="2E949236" w14:textId="1BA8312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1" w:history="1">
        <w:r w:rsidR="00B54DFD" w:rsidRPr="003C254C">
          <w:rPr>
            <w:rStyle w:val="Hyperlink"/>
            <w:noProof/>
          </w:rPr>
          <w:t>3.37.4 module property</w:t>
        </w:r>
        <w:r w:rsidR="00B54DFD">
          <w:rPr>
            <w:noProof/>
            <w:webHidden/>
          </w:rPr>
          <w:tab/>
        </w:r>
        <w:r w:rsidR="00B54DFD">
          <w:rPr>
            <w:noProof/>
            <w:webHidden/>
          </w:rPr>
          <w:fldChar w:fldCharType="begin"/>
        </w:r>
        <w:r w:rsidR="00B54DFD">
          <w:rPr>
            <w:noProof/>
            <w:webHidden/>
          </w:rPr>
          <w:instrText xml:space="preserve"> PAGEREF _Toc6916781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14B9EA3A" w14:textId="3241F9D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2" w:history="1">
        <w:r w:rsidR="00B54DFD" w:rsidRPr="003C254C">
          <w:rPr>
            <w:rStyle w:val="Hyperlink"/>
            <w:noProof/>
          </w:rPr>
          <w:t>3.37.5 stack property</w:t>
        </w:r>
        <w:r w:rsidR="00B54DFD">
          <w:rPr>
            <w:noProof/>
            <w:webHidden/>
          </w:rPr>
          <w:tab/>
        </w:r>
        <w:r w:rsidR="00B54DFD">
          <w:rPr>
            <w:noProof/>
            <w:webHidden/>
          </w:rPr>
          <w:fldChar w:fldCharType="begin"/>
        </w:r>
        <w:r w:rsidR="00B54DFD">
          <w:rPr>
            <w:noProof/>
            <w:webHidden/>
          </w:rPr>
          <w:instrText xml:space="preserve"> PAGEREF _Toc6916782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3B5B66EC" w14:textId="7F72587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3" w:history="1">
        <w:r w:rsidR="00B54DFD" w:rsidRPr="003C254C">
          <w:rPr>
            <w:rStyle w:val="Hyperlink"/>
            <w:noProof/>
          </w:rPr>
          <w:t>3.37.6 webRequest property</w:t>
        </w:r>
        <w:r w:rsidR="00B54DFD">
          <w:rPr>
            <w:noProof/>
            <w:webHidden/>
          </w:rPr>
          <w:tab/>
        </w:r>
        <w:r w:rsidR="00B54DFD">
          <w:rPr>
            <w:noProof/>
            <w:webHidden/>
          </w:rPr>
          <w:fldChar w:fldCharType="begin"/>
        </w:r>
        <w:r w:rsidR="00B54DFD">
          <w:rPr>
            <w:noProof/>
            <w:webHidden/>
          </w:rPr>
          <w:instrText xml:space="preserve"> PAGEREF _Toc6916783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3C8839E3" w14:textId="19099E7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4" w:history="1">
        <w:r w:rsidR="00B54DFD" w:rsidRPr="003C254C">
          <w:rPr>
            <w:rStyle w:val="Hyperlink"/>
            <w:noProof/>
          </w:rPr>
          <w:t>3.37.7 webResponse property</w:t>
        </w:r>
        <w:r w:rsidR="00B54DFD">
          <w:rPr>
            <w:noProof/>
            <w:webHidden/>
          </w:rPr>
          <w:tab/>
        </w:r>
        <w:r w:rsidR="00B54DFD">
          <w:rPr>
            <w:noProof/>
            <w:webHidden/>
          </w:rPr>
          <w:fldChar w:fldCharType="begin"/>
        </w:r>
        <w:r w:rsidR="00B54DFD">
          <w:rPr>
            <w:noProof/>
            <w:webHidden/>
          </w:rPr>
          <w:instrText xml:space="preserve"> PAGEREF _Toc6916784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51217E40" w14:textId="588A693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5" w:history="1">
        <w:r w:rsidR="00B54DFD" w:rsidRPr="003C254C">
          <w:rPr>
            <w:rStyle w:val="Hyperlink"/>
            <w:noProof/>
          </w:rPr>
          <w:t>3.37.8 kinds property</w:t>
        </w:r>
        <w:r w:rsidR="00B54DFD">
          <w:rPr>
            <w:noProof/>
            <w:webHidden/>
          </w:rPr>
          <w:tab/>
        </w:r>
        <w:r w:rsidR="00B54DFD">
          <w:rPr>
            <w:noProof/>
            <w:webHidden/>
          </w:rPr>
          <w:fldChar w:fldCharType="begin"/>
        </w:r>
        <w:r w:rsidR="00B54DFD">
          <w:rPr>
            <w:noProof/>
            <w:webHidden/>
          </w:rPr>
          <w:instrText xml:space="preserve"> PAGEREF _Toc6916785 \h </w:instrText>
        </w:r>
        <w:r w:rsidR="00B54DFD">
          <w:rPr>
            <w:noProof/>
            <w:webHidden/>
          </w:rPr>
        </w:r>
        <w:r w:rsidR="00B54DFD">
          <w:rPr>
            <w:noProof/>
            <w:webHidden/>
          </w:rPr>
          <w:fldChar w:fldCharType="separate"/>
        </w:r>
        <w:r w:rsidR="00B54DFD">
          <w:rPr>
            <w:noProof/>
            <w:webHidden/>
          </w:rPr>
          <w:t>140</w:t>
        </w:r>
        <w:r w:rsidR="00B54DFD">
          <w:rPr>
            <w:noProof/>
            <w:webHidden/>
          </w:rPr>
          <w:fldChar w:fldCharType="end"/>
        </w:r>
      </w:hyperlink>
    </w:p>
    <w:p w14:paraId="0CF52D5A" w14:textId="4FF1C7B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6" w:history="1">
        <w:r w:rsidR="00B54DFD" w:rsidRPr="003C254C">
          <w:rPr>
            <w:rStyle w:val="Hyperlink"/>
            <w:noProof/>
          </w:rPr>
          <w:t>3.37.9 state property</w:t>
        </w:r>
        <w:r w:rsidR="00B54DFD">
          <w:rPr>
            <w:noProof/>
            <w:webHidden/>
          </w:rPr>
          <w:tab/>
        </w:r>
        <w:r w:rsidR="00B54DFD">
          <w:rPr>
            <w:noProof/>
            <w:webHidden/>
          </w:rPr>
          <w:fldChar w:fldCharType="begin"/>
        </w:r>
        <w:r w:rsidR="00B54DFD">
          <w:rPr>
            <w:noProof/>
            <w:webHidden/>
          </w:rPr>
          <w:instrText xml:space="preserve"> PAGEREF _Toc6916786 \h </w:instrText>
        </w:r>
        <w:r w:rsidR="00B54DFD">
          <w:rPr>
            <w:noProof/>
            <w:webHidden/>
          </w:rPr>
        </w:r>
        <w:r w:rsidR="00B54DFD">
          <w:rPr>
            <w:noProof/>
            <w:webHidden/>
          </w:rPr>
          <w:fldChar w:fldCharType="separate"/>
        </w:r>
        <w:r w:rsidR="00B54DFD">
          <w:rPr>
            <w:noProof/>
            <w:webHidden/>
          </w:rPr>
          <w:t>141</w:t>
        </w:r>
        <w:r w:rsidR="00B54DFD">
          <w:rPr>
            <w:noProof/>
            <w:webHidden/>
          </w:rPr>
          <w:fldChar w:fldCharType="end"/>
        </w:r>
      </w:hyperlink>
    </w:p>
    <w:p w14:paraId="34D98FD7" w14:textId="2507368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7" w:history="1">
        <w:r w:rsidR="00B54DFD" w:rsidRPr="003C254C">
          <w:rPr>
            <w:rStyle w:val="Hyperlink"/>
            <w:noProof/>
          </w:rPr>
          <w:t>3.37.10 nestingLevel property</w:t>
        </w:r>
        <w:r w:rsidR="00B54DFD">
          <w:rPr>
            <w:noProof/>
            <w:webHidden/>
          </w:rPr>
          <w:tab/>
        </w:r>
        <w:r w:rsidR="00B54DFD">
          <w:rPr>
            <w:noProof/>
            <w:webHidden/>
          </w:rPr>
          <w:fldChar w:fldCharType="begin"/>
        </w:r>
        <w:r w:rsidR="00B54DFD">
          <w:rPr>
            <w:noProof/>
            <w:webHidden/>
          </w:rPr>
          <w:instrText xml:space="preserve"> PAGEREF _Toc6916787 \h </w:instrText>
        </w:r>
        <w:r w:rsidR="00B54DFD">
          <w:rPr>
            <w:noProof/>
            <w:webHidden/>
          </w:rPr>
        </w:r>
        <w:r w:rsidR="00B54DFD">
          <w:rPr>
            <w:noProof/>
            <w:webHidden/>
          </w:rPr>
          <w:fldChar w:fldCharType="separate"/>
        </w:r>
        <w:r w:rsidR="00B54DFD">
          <w:rPr>
            <w:noProof/>
            <w:webHidden/>
          </w:rPr>
          <w:t>142</w:t>
        </w:r>
        <w:r w:rsidR="00B54DFD">
          <w:rPr>
            <w:noProof/>
            <w:webHidden/>
          </w:rPr>
          <w:fldChar w:fldCharType="end"/>
        </w:r>
      </w:hyperlink>
    </w:p>
    <w:p w14:paraId="19700326" w14:textId="6A330EB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8" w:history="1">
        <w:r w:rsidR="00B54DFD" w:rsidRPr="003C254C">
          <w:rPr>
            <w:rStyle w:val="Hyperlink"/>
            <w:noProof/>
          </w:rPr>
          <w:t>3.37.11 executionOrder property</w:t>
        </w:r>
        <w:r w:rsidR="00B54DFD">
          <w:rPr>
            <w:noProof/>
            <w:webHidden/>
          </w:rPr>
          <w:tab/>
        </w:r>
        <w:r w:rsidR="00B54DFD">
          <w:rPr>
            <w:noProof/>
            <w:webHidden/>
          </w:rPr>
          <w:fldChar w:fldCharType="begin"/>
        </w:r>
        <w:r w:rsidR="00B54DFD">
          <w:rPr>
            <w:noProof/>
            <w:webHidden/>
          </w:rPr>
          <w:instrText xml:space="preserve"> PAGEREF _Toc6916788 \h </w:instrText>
        </w:r>
        <w:r w:rsidR="00B54DFD">
          <w:rPr>
            <w:noProof/>
            <w:webHidden/>
          </w:rPr>
        </w:r>
        <w:r w:rsidR="00B54DFD">
          <w:rPr>
            <w:noProof/>
            <w:webHidden/>
          </w:rPr>
          <w:fldChar w:fldCharType="separate"/>
        </w:r>
        <w:r w:rsidR="00B54DFD">
          <w:rPr>
            <w:noProof/>
            <w:webHidden/>
          </w:rPr>
          <w:t>142</w:t>
        </w:r>
        <w:r w:rsidR="00B54DFD">
          <w:rPr>
            <w:noProof/>
            <w:webHidden/>
          </w:rPr>
          <w:fldChar w:fldCharType="end"/>
        </w:r>
      </w:hyperlink>
    </w:p>
    <w:p w14:paraId="79358CB0" w14:textId="2BEC73E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89" w:history="1">
        <w:r w:rsidR="00B54DFD" w:rsidRPr="003C254C">
          <w:rPr>
            <w:rStyle w:val="Hyperlink"/>
            <w:noProof/>
          </w:rPr>
          <w:t>3.37.12 executionTimeUtc property</w:t>
        </w:r>
        <w:r w:rsidR="00B54DFD">
          <w:rPr>
            <w:noProof/>
            <w:webHidden/>
          </w:rPr>
          <w:tab/>
        </w:r>
        <w:r w:rsidR="00B54DFD">
          <w:rPr>
            <w:noProof/>
            <w:webHidden/>
          </w:rPr>
          <w:fldChar w:fldCharType="begin"/>
        </w:r>
        <w:r w:rsidR="00B54DFD">
          <w:rPr>
            <w:noProof/>
            <w:webHidden/>
          </w:rPr>
          <w:instrText xml:space="preserve"> PAGEREF _Toc6916789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16632B82" w14:textId="41A1F6A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0" w:history="1">
        <w:r w:rsidR="00B54DFD" w:rsidRPr="003C254C">
          <w:rPr>
            <w:rStyle w:val="Hyperlink"/>
            <w:noProof/>
          </w:rPr>
          <w:t>3.37.13 importance property</w:t>
        </w:r>
        <w:r w:rsidR="00B54DFD">
          <w:rPr>
            <w:noProof/>
            <w:webHidden/>
          </w:rPr>
          <w:tab/>
        </w:r>
        <w:r w:rsidR="00B54DFD">
          <w:rPr>
            <w:noProof/>
            <w:webHidden/>
          </w:rPr>
          <w:fldChar w:fldCharType="begin"/>
        </w:r>
        <w:r w:rsidR="00B54DFD">
          <w:rPr>
            <w:noProof/>
            <w:webHidden/>
          </w:rPr>
          <w:instrText xml:space="preserve"> PAGEREF _Toc6916790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7588DF88" w14:textId="724EF93B"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91" w:history="1">
        <w:r w:rsidR="00B54DFD" w:rsidRPr="003C254C">
          <w:rPr>
            <w:rStyle w:val="Hyperlink"/>
            <w:noProof/>
          </w:rPr>
          <w:t>3.38 graph object</w:t>
        </w:r>
        <w:r w:rsidR="00B54DFD">
          <w:rPr>
            <w:noProof/>
            <w:webHidden/>
          </w:rPr>
          <w:tab/>
        </w:r>
        <w:r w:rsidR="00B54DFD">
          <w:rPr>
            <w:noProof/>
            <w:webHidden/>
          </w:rPr>
          <w:fldChar w:fldCharType="begin"/>
        </w:r>
        <w:r w:rsidR="00B54DFD">
          <w:rPr>
            <w:noProof/>
            <w:webHidden/>
          </w:rPr>
          <w:instrText xml:space="preserve"> PAGEREF _Toc6916791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1EF46549" w14:textId="5C35E93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2" w:history="1">
        <w:r w:rsidR="00B54DFD" w:rsidRPr="003C254C">
          <w:rPr>
            <w:rStyle w:val="Hyperlink"/>
            <w:noProof/>
          </w:rPr>
          <w:t>3.38.1 General</w:t>
        </w:r>
        <w:r w:rsidR="00B54DFD">
          <w:rPr>
            <w:noProof/>
            <w:webHidden/>
          </w:rPr>
          <w:tab/>
        </w:r>
        <w:r w:rsidR="00B54DFD">
          <w:rPr>
            <w:noProof/>
            <w:webHidden/>
          </w:rPr>
          <w:fldChar w:fldCharType="begin"/>
        </w:r>
        <w:r w:rsidR="00B54DFD">
          <w:rPr>
            <w:noProof/>
            <w:webHidden/>
          </w:rPr>
          <w:instrText xml:space="preserve"> PAGEREF _Toc6916792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20DE652F" w14:textId="19DA6DA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3" w:history="1">
        <w:r w:rsidR="00B54DFD" w:rsidRPr="003C254C">
          <w:rPr>
            <w:rStyle w:val="Hyperlink"/>
            <w:noProof/>
          </w:rPr>
          <w:t>3.38.2 description property</w:t>
        </w:r>
        <w:r w:rsidR="00B54DFD">
          <w:rPr>
            <w:noProof/>
            <w:webHidden/>
          </w:rPr>
          <w:tab/>
        </w:r>
        <w:r w:rsidR="00B54DFD">
          <w:rPr>
            <w:noProof/>
            <w:webHidden/>
          </w:rPr>
          <w:fldChar w:fldCharType="begin"/>
        </w:r>
        <w:r w:rsidR="00B54DFD">
          <w:rPr>
            <w:noProof/>
            <w:webHidden/>
          </w:rPr>
          <w:instrText xml:space="preserve"> PAGEREF _Toc6916793 \h </w:instrText>
        </w:r>
        <w:r w:rsidR="00B54DFD">
          <w:rPr>
            <w:noProof/>
            <w:webHidden/>
          </w:rPr>
        </w:r>
        <w:r w:rsidR="00B54DFD">
          <w:rPr>
            <w:noProof/>
            <w:webHidden/>
          </w:rPr>
          <w:fldChar w:fldCharType="separate"/>
        </w:r>
        <w:r w:rsidR="00B54DFD">
          <w:rPr>
            <w:noProof/>
            <w:webHidden/>
          </w:rPr>
          <w:t>143</w:t>
        </w:r>
        <w:r w:rsidR="00B54DFD">
          <w:rPr>
            <w:noProof/>
            <w:webHidden/>
          </w:rPr>
          <w:fldChar w:fldCharType="end"/>
        </w:r>
      </w:hyperlink>
    </w:p>
    <w:p w14:paraId="0EDC7061" w14:textId="7E9D692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4" w:history="1">
        <w:r w:rsidR="00B54DFD" w:rsidRPr="003C254C">
          <w:rPr>
            <w:rStyle w:val="Hyperlink"/>
            <w:noProof/>
          </w:rPr>
          <w:t>3.38.3 nodes property</w:t>
        </w:r>
        <w:r w:rsidR="00B54DFD">
          <w:rPr>
            <w:noProof/>
            <w:webHidden/>
          </w:rPr>
          <w:tab/>
        </w:r>
        <w:r w:rsidR="00B54DFD">
          <w:rPr>
            <w:noProof/>
            <w:webHidden/>
          </w:rPr>
          <w:fldChar w:fldCharType="begin"/>
        </w:r>
        <w:r w:rsidR="00B54DFD">
          <w:rPr>
            <w:noProof/>
            <w:webHidden/>
          </w:rPr>
          <w:instrText xml:space="preserve"> PAGEREF _Toc6916794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9CFE479" w14:textId="3285A92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5" w:history="1">
        <w:r w:rsidR="00B54DFD" w:rsidRPr="003C254C">
          <w:rPr>
            <w:rStyle w:val="Hyperlink"/>
            <w:noProof/>
          </w:rPr>
          <w:t>3.38.4 edges property</w:t>
        </w:r>
        <w:r w:rsidR="00B54DFD">
          <w:rPr>
            <w:noProof/>
            <w:webHidden/>
          </w:rPr>
          <w:tab/>
        </w:r>
        <w:r w:rsidR="00B54DFD">
          <w:rPr>
            <w:noProof/>
            <w:webHidden/>
          </w:rPr>
          <w:fldChar w:fldCharType="begin"/>
        </w:r>
        <w:r w:rsidR="00B54DFD">
          <w:rPr>
            <w:noProof/>
            <w:webHidden/>
          </w:rPr>
          <w:instrText xml:space="preserve"> PAGEREF _Toc6916795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777CC860" w14:textId="43239694" w:rsidR="00B54DFD" w:rsidRDefault="003700AC">
      <w:pPr>
        <w:pStyle w:val="TOC2"/>
        <w:tabs>
          <w:tab w:val="right" w:leader="dot" w:pos="9350"/>
        </w:tabs>
        <w:rPr>
          <w:rFonts w:asciiTheme="minorHAnsi" w:eastAsiaTheme="minorEastAsia" w:hAnsiTheme="minorHAnsi" w:cstheme="minorBidi"/>
          <w:noProof/>
          <w:sz w:val="22"/>
          <w:szCs w:val="22"/>
        </w:rPr>
      </w:pPr>
      <w:hyperlink w:anchor="_Toc6916796" w:history="1">
        <w:r w:rsidR="00B54DFD" w:rsidRPr="003C254C">
          <w:rPr>
            <w:rStyle w:val="Hyperlink"/>
            <w:noProof/>
          </w:rPr>
          <w:t>3.39 node object</w:t>
        </w:r>
        <w:r w:rsidR="00B54DFD">
          <w:rPr>
            <w:noProof/>
            <w:webHidden/>
          </w:rPr>
          <w:tab/>
        </w:r>
        <w:r w:rsidR="00B54DFD">
          <w:rPr>
            <w:noProof/>
            <w:webHidden/>
          </w:rPr>
          <w:fldChar w:fldCharType="begin"/>
        </w:r>
        <w:r w:rsidR="00B54DFD">
          <w:rPr>
            <w:noProof/>
            <w:webHidden/>
          </w:rPr>
          <w:instrText xml:space="preserve"> PAGEREF _Toc6916796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09200397" w14:textId="359F40D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7" w:history="1">
        <w:r w:rsidR="00B54DFD" w:rsidRPr="003C254C">
          <w:rPr>
            <w:rStyle w:val="Hyperlink"/>
            <w:noProof/>
          </w:rPr>
          <w:t>3.39.1 General</w:t>
        </w:r>
        <w:r w:rsidR="00B54DFD">
          <w:rPr>
            <w:noProof/>
            <w:webHidden/>
          </w:rPr>
          <w:tab/>
        </w:r>
        <w:r w:rsidR="00B54DFD">
          <w:rPr>
            <w:noProof/>
            <w:webHidden/>
          </w:rPr>
          <w:fldChar w:fldCharType="begin"/>
        </w:r>
        <w:r w:rsidR="00B54DFD">
          <w:rPr>
            <w:noProof/>
            <w:webHidden/>
          </w:rPr>
          <w:instrText xml:space="preserve"> PAGEREF _Toc6916797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2C365CF2" w14:textId="155587F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8" w:history="1">
        <w:r w:rsidR="00B54DFD" w:rsidRPr="003C254C">
          <w:rPr>
            <w:rStyle w:val="Hyperlink"/>
            <w:noProof/>
          </w:rPr>
          <w:t>3.39.2 id property</w:t>
        </w:r>
        <w:r w:rsidR="00B54DFD">
          <w:rPr>
            <w:noProof/>
            <w:webHidden/>
          </w:rPr>
          <w:tab/>
        </w:r>
        <w:r w:rsidR="00B54DFD">
          <w:rPr>
            <w:noProof/>
            <w:webHidden/>
          </w:rPr>
          <w:fldChar w:fldCharType="begin"/>
        </w:r>
        <w:r w:rsidR="00B54DFD">
          <w:rPr>
            <w:noProof/>
            <w:webHidden/>
          </w:rPr>
          <w:instrText xml:space="preserve"> PAGEREF _Toc6916798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C988662" w14:textId="4F4C83C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799" w:history="1">
        <w:r w:rsidR="00B54DFD" w:rsidRPr="003C254C">
          <w:rPr>
            <w:rStyle w:val="Hyperlink"/>
            <w:noProof/>
          </w:rPr>
          <w:t>3.39.3 label property</w:t>
        </w:r>
        <w:r w:rsidR="00B54DFD">
          <w:rPr>
            <w:noProof/>
            <w:webHidden/>
          </w:rPr>
          <w:tab/>
        </w:r>
        <w:r w:rsidR="00B54DFD">
          <w:rPr>
            <w:noProof/>
            <w:webHidden/>
          </w:rPr>
          <w:fldChar w:fldCharType="begin"/>
        </w:r>
        <w:r w:rsidR="00B54DFD">
          <w:rPr>
            <w:noProof/>
            <w:webHidden/>
          </w:rPr>
          <w:instrText xml:space="preserve"> PAGEREF _Toc6916799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4268289B" w14:textId="428650E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0" w:history="1">
        <w:r w:rsidR="00B54DFD" w:rsidRPr="003C254C">
          <w:rPr>
            <w:rStyle w:val="Hyperlink"/>
            <w:noProof/>
          </w:rPr>
          <w:t>3.39.4 location property</w:t>
        </w:r>
        <w:r w:rsidR="00B54DFD">
          <w:rPr>
            <w:noProof/>
            <w:webHidden/>
          </w:rPr>
          <w:tab/>
        </w:r>
        <w:r w:rsidR="00B54DFD">
          <w:rPr>
            <w:noProof/>
            <w:webHidden/>
          </w:rPr>
          <w:fldChar w:fldCharType="begin"/>
        </w:r>
        <w:r w:rsidR="00B54DFD">
          <w:rPr>
            <w:noProof/>
            <w:webHidden/>
          </w:rPr>
          <w:instrText xml:space="preserve"> PAGEREF _Toc6916800 \h </w:instrText>
        </w:r>
        <w:r w:rsidR="00B54DFD">
          <w:rPr>
            <w:noProof/>
            <w:webHidden/>
          </w:rPr>
        </w:r>
        <w:r w:rsidR="00B54DFD">
          <w:rPr>
            <w:noProof/>
            <w:webHidden/>
          </w:rPr>
          <w:fldChar w:fldCharType="separate"/>
        </w:r>
        <w:r w:rsidR="00B54DFD">
          <w:rPr>
            <w:noProof/>
            <w:webHidden/>
          </w:rPr>
          <w:t>144</w:t>
        </w:r>
        <w:r w:rsidR="00B54DFD">
          <w:rPr>
            <w:noProof/>
            <w:webHidden/>
          </w:rPr>
          <w:fldChar w:fldCharType="end"/>
        </w:r>
      </w:hyperlink>
    </w:p>
    <w:p w14:paraId="30EA9555" w14:textId="7BFDE8A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1" w:history="1">
        <w:r w:rsidR="00B54DFD" w:rsidRPr="003C254C">
          <w:rPr>
            <w:rStyle w:val="Hyperlink"/>
            <w:noProof/>
          </w:rPr>
          <w:t>3.39.5 children property</w:t>
        </w:r>
        <w:r w:rsidR="00B54DFD">
          <w:rPr>
            <w:noProof/>
            <w:webHidden/>
          </w:rPr>
          <w:tab/>
        </w:r>
        <w:r w:rsidR="00B54DFD">
          <w:rPr>
            <w:noProof/>
            <w:webHidden/>
          </w:rPr>
          <w:fldChar w:fldCharType="begin"/>
        </w:r>
        <w:r w:rsidR="00B54DFD">
          <w:rPr>
            <w:noProof/>
            <w:webHidden/>
          </w:rPr>
          <w:instrText xml:space="preserve"> PAGEREF _Toc6916801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326F9B3F" w14:textId="7A08DEA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02" w:history="1">
        <w:r w:rsidR="00B54DFD" w:rsidRPr="003C254C">
          <w:rPr>
            <w:rStyle w:val="Hyperlink"/>
            <w:noProof/>
          </w:rPr>
          <w:t>3.40 edge object</w:t>
        </w:r>
        <w:r w:rsidR="00B54DFD">
          <w:rPr>
            <w:noProof/>
            <w:webHidden/>
          </w:rPr>
          <w:tab/>
        </w:r>
        <w:r w:rsidR="00B54DFD">
          <w:rPr>
            <w:noProof/>
            <w:webHidden/>
          </w:rPr>
          <w:fldChar w:fldCharType="begin"/>
        </w:r>
        <w:r w:rsidR="00B54DFD">
          <w:rPr>
            <w:noProof/>
            <w:webHidden/>
          </w:rPr>
          <w:instrText xml:space="preserve"> PAGEREF _Toc6916802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7EA390A8" w14:textId="607A285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3" w:history="1">
        <w:r w:rsidR="00B54DFD" w:rsidRPr="003C254C">
          <w:rPr>
            <w:rStyle w:val="Hyperlink"/>
            <w:noProof/>
          </w:rPr>
          <w:t>3.40.1 General</w:t>
        </w:r>
        <w:r w:rsidR="00B54DFD">
          <w:rPr>
            <w:noProof/>
            <w:webHidden/>
          </w:rPr>
          <w:tab/>
        </w:r>
        <w:r w:rsidR="00B54DFD">
          <w:rPr>
            <w:noProof/>
            <w:webHidden/>
          </w:rPr>
          <w:fldChar w:fldCharType="begin"/>
        </w:r>
        <w:r w:rsidR="00B54DFD">
          <w:rPr>
            <w:noProof/>
            <w:webHidden/>
          </w:rPr>
          <w:instrText xml:space="preserve"> PAGEREF _Toc6916803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63F175E4" w14:textId="034616F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4" w:history="1">
        <w:r w:rsidR="00B54DFD" w:rsidRPr="003C254C">
          <w:rPr>
            <w:rStyle w:val="Hyperlink"/>
            <w:noProof/>
          </w:rPr>
          <w:t>3.40.2 id property</w:t>
        </w:r>
        <w:r w:rsidR="00B54DFD">
          <w:rPr>
            <w:noProof/>
            <w:webHidden/>
          </w:rPr>
          <w:tab/>
        </w:r>
        <w:r w:rsidR="00B54DFD">
          <w:rPr>
            <w:noProof/>
            <w:webHidden/>
          </w:rPr>
          <w:fldChar w:fldCharType="begin"/>
        </w:r>
        <w:r w:rsidR="00B54DFD">
          <w:rPr>
            <w:noProof/>
            <w:webHidden/>
          </w:rPr>
          <w:instrText xml:space="preserve"> PAGEREF _Toc6916804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41448538" w14:textId="54E74E4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5" w:history="1">
        <w:r w:rsidR="00B54DFD" w:rsidRPr="003C254C">
          <w:rPr>
            <w:rStyle w:val="Hyperlink"/>
            <w:noProof/>
          </w:rPr>
          <w:t>3.40.3 label property</w:t>
        </w:r>
        <w:r w:rsidR="00B54DFD">
          <w:rPr>
            <w:noProof/>
            <w:webHidden/>
          </w:rPr>
          <w:tab/>
        </w:r>
        <w:r w:rsidR="00B54DFD">
          <w:rPr>
            <w:noProof/>
            <w:webHidden/>
          </w:rPr>
          <w:fldChar w:fldCharType="begin"/>
        </w:r>
        <w:r w:rsidR="00B54DFD">
          <w:rPr>
            <w:noProof/>
            <w:webHidden/>
          </w:rPr>
          <w:instrText xml:space="preserve"> PAGEREF _Toc6916805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7CB78391" w14:textId="1D5171E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6" w:history="1">
        <w:r w:rsidR="00B54DFD" w:rsidRPr="003C254C">
          <w:rPr>
            <w:rStyle w:val="Hyperlink"/>
            <w:noProof/>
          </w:rPr>
          <w:t>3.40.4 sourceNodeId property</w:t>
        </w:r>
        <w:r w:rsidR="00B54DFD">
          <w:rPr>
            <w:noProof/>
            <w:webHidden/>
          </w:rPr>
          <w:tab/>
        </w:r>
        <w:r w:rsidR="00B54DFD">
          <w:rPr>
            <w:noProof/>
            <w:webHidden/>
          </w:rPr>
          <w:fldChar w:fldCharType="begin"/>
        </w:r>
        <w:r w:rsidR="00B54DFD">
          <w:rPr>
            <w:noProof/>
            <w:webHidden/>
          </w:rPr>
          <w:instrText xml:space="preserve"> PAGEREF _Toc6916806 \h </w:instrText>
        </w:r>
        <w:r w:rsidR="00B54DFD">
          <w:rPr>
            <w:noProof/>
            <w:webHidden/>
          </w:rPr>
        </w:r>
        <w:r w:rsidR="00B54DFD">
          <w:rPr>
            <w:noProof/>
            <w:webHidden/>
          </w:rPr>
          <w:fldChar w:fldCharType="separate"/>
        </w:r>
        <w:r w:rsidR="00B54DFD">
          <w:rPr>
            <w:noProof/>
            <w:webHidden/>
          </w:rPr>
          <w:t>145</w:t>
        </w:r>
        <w:r w:rsidR="00B54DFD">
          <w:rPr>
            <w:noProof/>
            <w:webHidden/>
          </w:rPr>
          <w:fldChar w:fldCharType="end"/>
        </w:r>
      </w:hyperlink>
    </w:p>
    <w:p w14:paraId="273F43CB" w14:textId="7C684D1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7" w:history="1">
        <w:r w:rsidR="00B54DFD" w:rsidRPr="003C254C">
          <w:rPr>
            <w:rStyle w:val="Hyperlink"/>
            <w:noProof/>
          </w:rPr>
          <w:t>3.40.5 targetNodeId property</w:t>
        </w:r>
        <w:r w:rsidR="00B54DFD">
          <w:rPr>
            <w:noProof/>
            <w:webHidden/>
          </w:rPr>
          <w:tab/>
        </w:r>
        <w:r w:rsidR="00B54DFD">
          <w:rPr>
            <w:noProof/>
            <w:webHidden/>
          </w:rPr>
          <w:fldChar w:fldCharType="begin"/>
        </w:r>
        <w:r w:rsidR="00B54DFD">
          <w:rPr>
            <w:noProof/>
            <w:webHidden/>
          </w:rPr>
          <w:instrText xml:space="preserve"> PAGEREF _Toc6916807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41188ECC" w14:textId="0AB14B7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08" w:history="1">
        <w:r w:rsidR="00B54DFD" w:rsidRPr="003C254C">
          <w:rPr>
            <w:rStyle w:val="Hyperlink"/>
            <w:noProof/>
          </w:rPr>
          <w:t>3.41 graphTraversal object</w:t>
        </w:r>
        <w:r w:rsidR="00B54DFD">
          <w:rPr>
            <w:noProof/>
            <w:webHidden/>
          </w:rPr>
          <w:tab/>
        </w:r>
        <w:r w:rsidR="00B54DFD">
          <w:rPr>
            <w:noProof/>
            <w:webHidden/>
          </w:rPr>
          <w:fldChar w:fldCharType="begin"/>
        </w:r>
        <w:r w:rsidR="00B54DFD">
          <w:rPr>
            <w:noProof/>
            <w:webHidden/>
          </w:rPr>
          <w:instrText xml:space="preserve"> PAGEREF _Toc6916808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662B0FF5" w14:textId="7172A95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09" w:history="1">
        <w:r w:rsidR="00B54DFD" w:rsidRPr="003C254C">
          <w:rPr>
            <w:rStyle w:val="Hyperlink"/>
            <w:noProof/>
          </w:rPr>
          <w:t>3.41.1 General</w:t>
        </w:r>
        <w:r w:rsidR="00B54DFD">
          <w:rPr>
            <w:noProof/>
            <w:webHidden/>
          </w:rPr>
          <w:tab/>
        </w:r>
        <w:r w:rsidR="00B54DFD">
          <w:rPr>
            <w:noProof/>
            <w:webHidden/>
          </w:rPr>
          <w:fldChar w:fldCharType="begin"/>
        </w:r>
        <w:r w:rsidR="00B54DFD">
          <w:rPr>
            <w:noProof/>
            <w:webHidden/>
          </w:rPr>
          <w:instrText xml:space="preserve"> PAGEREF _Toc6916809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1D1020C5" w14:textId="156175C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0" w:history="1">
        <w:r w:rsidR="00B54DFD" w:rsidRPr="003C254C">
          <w:rPr>
            <w:rStyle w:val="Hyperlink"/>
            <w:noProof/>
          </w:rPr>
          <w:t>3.41.2 Constraints</w:t>
        </w:r>
        <w:r w:rsidR="00B54DFD">
          <w:rPr>
            <w:noProof/>
            <w:webHidden/>
          </w:rPr>
          <w:tab/>
        </w:r>
        <w:r w:rsidR="00B54DFD">
          <w:rPr>
            <w:noProof/>
            <w:webHidden/>
          </w:rPr>
          <w:fldChar w:fldCharType="begin"/>
        </w:r>
        <w:r w:rsidR="00B54DFD">
          <w:rPr>
            <w:noProof/>
            <w:webHidden/>
          </w:rPr>
          <w:instrText xml:space="preserve"> PAGEREF _Toc6916810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0EC5D539" w14:textId="2C3EE59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1" w:history="1">
        <w:r w:rsidR="00B54DFD" w:rsidRPr="003C254C">
          <w:rPr>
            <w:rStyle w:val="Hyperlink"/>
            <w:noProof/>
          </w:rPr>
          <w:t>3.41.3 resultGraphIndex property</w:t>
        </w:r>
        <w:r w:rsidR="00B54DFD">
          <w:rPr>
            <w:noProof/>
            <w:webHidden/>
          </w:rPr>
          <w:tab/>
        </w:r>
        <w:r w:rsidR="00B54DFD">
          <w:rPr>
            <w:noProof/>
            <w:webHidden/>
          </w:rPr>
          <w:fldChar w:fldCharType="begin"/>
        </w:r>
        <w:r w:rsidR="00B54DFD">
          <w:rPr>
            <w:noProof/>
            <w:webHidden/>
          </w:rPr>
          <w:instrText xml:space="preserve"> PAGEREF _Toc6916811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5691B343" w14:textId="7F326E6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2" w:history="1">
        <w:r w:rsidR="00B54DFD" w:rsidRPr="003C254C">
          <w:rPr>
            <w:rStyle w:val="Hyperlink"/>
            <w:noProof/>
          </w:rPr>
          <w:t>3.41.4 runGraphIndex property</w:t>
        </w:r>
        <w:r w:rsidR="00B54DFD">
          <w:rPr>
            <w:noProof/>
            <w:webHidden/>
          </w:rPr>
          <w:tab/>
        </w:r>
        <w:r w:rsidR="00B54DFD">
          <w:rPr>
            <w:noProof/>
            <w:webHidden/>
          </w:rPr>
          <w:fldChar w:fldCharType="begin"/>
        </w:r>
        <w:r w:rsidR="00B54DFD">
          <w:rPr>
            <w:noProof/>
            <w:webHidden/>
          </w:rPr>
          <w:instrText xml:space="preserve"> PAGEREF _Toc6916812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2E96FD17" w14:textId="5BCEADE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3" w:history="1">
        <w:r w:rsidR="00B54DFD" w:rsidRPr="003C254C">
          <w:rPr>
            <w:rStyle w:val="Hyperlink"/>
            <w:noProof/>
          </w:rPr>
          <w:t>3.41.5 description property</w:t>
        </w:r>
        <w:r w:rsidR="00B54DFD">
          <w:rPr>
            <w:noProof/>
            <w:webHidden/>
          </w:rPr>
          <w:tab/>
        </w:r>
        <w:r w:rsidR="00B54DFD">
          <w:rPr>
            <w:noProof/>
            <w:webHidden/>
          </w:rPr>
          <w:fldChar w:fldCharType="begin"/>
        </w:r>
        <w:r w:rsidR="00B54DFD">
          <w:rPr>
            <w:noProof/>
            <w:webHidden/>
          </w:rPr>
          <w:instrText xml:space="preserve"> PAGEREF _Toc6916813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71781679" w14:textId="22C8F10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4" w:history="1">
        <w:r w:rsidR="00B54DFD" w:rsidRPr="003C254C">
          <w:rPr>
            <w:rStyle w:val="Hyperlink"/>
            <w:noProof/>
          </w:rPr>
          <w:t>3.41.6 initialState property</w:t>
        </w:r>
        <w:r w:rsidR="00B54DFD">
          <w:rPr>
            <w:noProof/>
            <w:webHidden/>
          </w:rPr>
          <w:tab/>
        </w:r>
        <w:r w:rsidR="00B54DFD">
          <w:rPr>
            <w:noProof/>
            <w:webHidden/>
          </w:rPr>
          <w:fldChar w:fldCharType="begin"/>
        </w:r>
        <w:r w:rsidR="00B54DFD">
          <w:rPr>
            <w:noProof/>
            <w:webHidden/>
          </w:rPr>
          <w:instrText xml:space="preserve"> PAGEREF _Toc6916814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270305DD" w14:textId="30D5891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5" w:history="1">
        <w:r w:rsidR="00B54DFD" w:rsidRPr="003C254C">
          <w:rPr>
            <w:rStyle w:val="Hyperlink"/>
            <w:noProof/>
          </w:rPr>
          <w:t>3.41.7 immutableState property</w:t>
        </w:r>
        <w:r w:rsidR="00B54DFD">
          <w:rPr>
            <w:noProof/>
            <w:webHidden/>
          </w:rPr>
          <w:tab/>
        </w:r>
        <w:r w:rsidR="00B54DFD">
          <w:rPr>
            <w:noProof/>
            <w:webHidden/>
          </w:rPr>
          <w:fldChar w:fldCharType="begin"/>
        </w:r>
        <w:r w:rsidR="00B54DFD">
          <w:rPr>
            <w:noProof/>
            <w:webHidden/>
          </w:rPr>
          <w:instrText xml:space="preserve"> PAGEREF _Toc6916815 \h </w:instrText>
        </w:r>
        <w:r w:rsidR="00B54DFD">
          <w:rPr>
            <w:noProof/>
            <w:webHidden/>
          </w:rPr>
        </w:r>
        <w:r w:rsidR="00B54DFD">
          <w:rPr>
            <w:noProof/>
            <w:webHidden/>
          </w:rPr>
          <w:fldChar w:fldCharType="separate"/>
        </w:r>
        <w:r w:rsidR="00B54DFD">
          <w:rPr>
            <w:noProof/>
            <w:webHidden/>
          </w:rPr>
          <w:t>146</w:t>
        </w:r>
        <w:r w:rsidR="00B54DFD">
          <w:rPr>
            <w:noProof/>
            <w:webHidden/>
          </w:rPr>
          <w:fldChar w:fldCharType="end"/>
        </w:r>
      </w:hyperlink>
    </w:p>
    <w:p w14:paraId="3A04A3F6" w14:textId="7EADD52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6" w:history="1">
        <w:r w:rsidR="00B54DFD" w:rsidRPr="003C254C">
          <w:rPr>
            <w:rStyle w:val="Hyperlink"/>
            <w:noProof/>
          </w:rPr>
          <w:t>3.41.8 edgeTraversals property</w:t>
        </w:r>
        <w:r w:rsidR="00B54DFD">
          <w:rPr>
            <w:noProof/>
            <w:webHidden/>
          </w:rPr>
          <w:tab/>
        </w:r>
        <w:r w:rsidR="00B54DFD">
          <w:rPr>
            <w:noProof/>
            <w:webHidden/>
          </w:rPr>
          <w:fldChar w:fldCharType="begin"/>
        </w:r>
        <w:r w:rsidR="00B54DFD">
          <w:rPr>
            <w:noProof/>
            <w:webHidden/>
          </w:rPr>
          <w:instrText xml:space="preserve"> PAGEREF _Toc6916816 \h </w:instrText>
        </w:r>
        <w:r w:rsidR="00B54DFD">
          <w:rPr>
            <w:noProof/>
            <w:webHidden/>
          </w:rPr>
        </w:r>
        <w:r w:rsidR="00B54DFD">
          <w:rPr>
            <w:noProof/>
            <w:webHidden/>
          </w:rPr>
          <w:fldChar w:fldCharType="separate"/>
        </w:r>
        <w:r w:rsidR="00B54DFD">
          <w:rPr>
            <w:noProof/>
            <w:webHidden/>
          </w:rPr>
          <w:t>147</w:t>
        </w:r>
        <w:r w:rsidR="00B54DFD">
          <w:rPr>
            <w:noProof/>
            <w:webHidden/>
          </w:rPr>
          <w:fldChar w:fldCharType="end"/>
        </w:r>
      </w:hyperlink>
    </w:p>
    <w:p w14:paraId="5F12E271" w14:textId="162DBD1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17" w:history="1">
        <w:r w:rsidR="00B54DFD" w:rsidRPr="003C254C">
          <w:rPr>
            <w:rStyle w:val="Hyperlink"/>
            <w:noProof/>
          </w:rPr>
          <w:t>3.42 edgeTraversal object</w:t>
        </w:r>
        <w:r w:rsidR="00B54DFD">
          <w:rPr>
            <w:noProof/>
            <w:webHidden/>
          </w:rPr>
          <w:tab/>
        </w:r>
        <w:r w:rsidR="00B54DFD">
          <w:rPr>
            <w:noProof/>
            <w:webHidden/>
          </w:rPr>
          <w:fldChar w:fldCharType="begin"/>
        </w:r>
        <w:r w:rsidR="00B54DFD">
          <w:rPr>
            <w:noProof/>
            <w:webHidden/>
          </w:rPr>
          <w:instrText xml:space="preserve"> PAGEREF _Toc6916817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7285ED3A" w14:textId="64979A6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8" w:history="1">
        <w:r w:rsidR="00B54DFD" w:rsidRPr="003C254C">
          <w:rPr>
            <w:rStyle w:val="Hyperlink"/>
            <w:noProof/>
          </w:rPr>
          <w:t>3.42.1 General</w:t>
        </w:r>
        <w:r w:rsidR="00B54DFD">
          <w:rPr>
            <w:noProof/>
            <w:webHidden/>
          </w:rPr>
          <w:tab/>
        </w:r>
        <w:r w:rsidR="00B54DFD">
          <w:rPr>
            <w:noProof/>
            <w:webHidden/>
          </w:rPr>
          <w:fldChar w:fldCharType="begin"/>
        </w:r>
        <w:r w:rsidR="00B54DFD">
          <w:rPr>
            <w:noProof/>
            <w:webHidden/>
          </w:rPr>
          <w:instrText xml:space="preserve"> PAGEREF _Toc6916818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16EAC4A8" w14:textId="220DB4C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19" w:history="1">
        <w:r w:rsidR="00B54DFD" w:rsidRPr="003C254C">
          <w:rPr>
            <w:rStyle w:val="Hyperlink"/>
            <w:noProof/>
          </w:rPr>
          <w:t>3.42.2 edgeId property</w:t>
        </w:r>
        <w:r w:rsidR="00B54DFD">
          <w:rPr>
            <w:noProof/>
            <w:webHidden/>
          </w:rPr>
          <w:tab/>
        </w:r>
        <w:r w:rsidR="00B54DFD">
          <w:rPr>
            <w:noProof/>
            <w:webHidden/>
          </w:rPr>
          <w:fldChar w:fldCharType="begin"/>
        </w:r>
        <w:r w:rsidR="00B54DFD">
          <w:rPr>
            <w:noProof/>
            <w:webHidden/>
          </w:rPr>
          <w:instrText xml:space="preserve"> PAGEREF _Toc6916819 \h </w:instrText>
        </w:r>
        <w:r w:rsidR="00B54DFD">
          <w:rPr>
            <w:noProof/>
            <w:webHidden/>
          </w:rPr>
        </w:r>
        <w:r w:rsidR="00B54DFD">
          <w:rPr>
            <w:noProof/>
            <w:webHidden/>
          </w:rPr>
          <w:fldChar w:fldCharType="separate"/>
        </w:r>
        <w:r w:rsidR="00B54DFD">
          <w:rPr>
            <w:noProof/>
            <w:webHidden/>
          </w:rPr>
          <w:t>148</w:t>
        </w:r>
        <w:r w:rsidR="00B54DFD">
          <w:rPr>
            <w:noProof/>
            <w:webHidden/>
          </w:rPr>
          <w:fldChar w:fldCharType="end"/>
        </w:r>
      </w:hyperlink>
    </w:p>
    <w:p w14:paraId="47871ACD" w14:textId="4438B51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0" w:history="1">
        <w:r w:rsidR="00B54DFD" w:rsidRPr="003C254C">
          <w:rPr>
            <w:rStyle w:val="Hyperlink"/>
            <w:noProof/>
          </w:rPr>
          <w:t>3.42.3 message property</w:t>
        </w:r>
        <w:r w:rsidR="00B54DFD">
          <w:rPr>
            <w:noProof/>
            <w:webHidden/>
          </w:rPr>
          <w:tab/>
        </w:r>
        <w:r w:rsidR="00B54DFD">
          <w:rPr>
            <w:noProof/>
            <w:webHidden/>
          </w:rPr>
          <w:fldChar w:fldCharType="begin"/>
        </w:r>
        <w:r w:rsidR="00B54DFD">
          <w:rPr>
            <w:noProof/>
            <w:webHidden/>
          </w:rPr>
          <w:instrText xml:space="preserve"> PAGEREF _Toc6916820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251C0609" w14:textId="34697C2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1" w:history="1">
        <w:r w:rsidR="00B54DFD" w:rsidRPr="003C254C">
          <w:rPr>
            <w:rStyle w:val="Hyperlink"/>
            <w:noProof/>
          </w:rPr>
          <w:t>3.42.4 finalState property</w:t>
        </w:r>
        <w:r w:rsidR="00B54DFD">
          <w:rPr>
            <w:noProof/>
            <w:webHidden/>
          </w:rPr>
          <w:tab/>
        </w:r>
        <w:r w:rsidR="00B54DFD">
          <w:rPr>
            <w:noProof/>
            <w:webHidden/>
          </w:rPr>
          <w:fldChar w:fldCharType="begin"/>
        </w:r>
        <w:r w:rsidR="00B54DFD">
          <w:rPr>
            <w:noProof/>
            <w:webHidden/>
          </w:rPr>
          <w:instrText xml:space="preserve"> PAGEREF _Toc6916821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3F205FC3" w14:textId="3B597BE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2" w:history="1">
        <w:r w:rsidR="00B54DFD" w:rsidRPr="003C254C">
          <w:rPr>
            <w:rStyle w:val="Hyperlink"/>
            <w:noProof/>
          </w:rPr>
          <w:t>3.42.5 stepOverEdgeCount property</w:t>
        </w:r>
        <w:r w:rsidR="00B54DFD">
          <w:rPr>
            <w:noProof/>
            <w:webHidden/>
          </w:rPr>
          <w:tab/>
        </w:r>
        <w:r w:rsidR="00B54DFD">
          <w:rPr>
            <w:noProof/>
            <w:webHidden/>
          </w:rPr>
          <w:fldChar w:fldCharType="begin"/>
        </w:r>
        <w:r w:rsidR="00B54DFD">
          <w:rPr>
            <w:noProof/>
            <w:webHidden/>
          </w:rPr>
          <w:instrText xml:space="preserve"> PAGEREF _Toc6916822 \h </w:instrText>
        </w:r>
        <w:r w:rsidR="00B54DFD">
          <w:rPr>
            <w:noProof/>
            <w:webHidden/>
          </w:rPr>
        </w:r>
        <w:r w:rsidR="00B54DFD">
          <w:rPr>
            <w:noProof/>
            <w:webHidden/>
          </w:rPr>
          <w:fldChar w:fldCharType="separate"/>
        </w:r>
        <w:r w:rsidR="00B54DFD">
          <w:rPr>
            <w:noProof/>
            <w:webHidden/>
          </w:rPr>
          <w:t>149</w:t>
        </w:r>
        <w:r w:rsidR="00B54DFD">
          <w:rPr>
            <w:noProof/>
            <w:webHidden/>
          </w:rPr>
          <w:fldChar w:fldCharType="end"/>
        </w:r>
      </w:hyperlink>
    </w:p>
    <w:p w14:paraId="5806832C" w14:textId="75AE3F07"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23" w:history="1">
        <w:r w:rsidR="00B54DFD" w:rsidRPr="003C254C">
          <w:rPr>
            <w:rStyle w:val="Hyperlink"/>
            <w:noProof/>
          </w:rPr>
          <w:t>3.43 stack object</w:t>
        </w:r>
        <w:r w:rsidR="00B54DFD">
          <w:rPr>
            <w:noProof/>
            <w:webHidden/>
          </w:rPr>
          <w:tab/>
        </w:r>
        <w:r w:rsidR="00B54DFD">
          <w:rPr>
            <w:noProof/>
            <w:webHidden/>
          </w:rPr>
          <w:fldChar w:fldCharType="begin"/>
        </w:r>
        <w:r w:rsidR="00B54DFD">
          <w:rPr>
            <w:noProof/>
            <w:webHidden/>
          </w:rPr>
          <w:instrText xml:space="preserve"> PAGEREF _Toc6916823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0CE305D4" w14:textId="410FC31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4" w:history="1">
        <w:r w:rsidR="00B54DFD" w:rsidRPr="003C254C">
          <w:rPr>
            <w:rStyle w:val="Hyperlink"/>
            <w:noProof/>
          </w:rPr>
          <w:t>3.43.1 General</w:t>
        </w:r>
        <w:r w:rsidR="00B54DFD">
          <w:rPr>
            <w:noProof/>
            <w:webHidden/>
          </w:rPr>
          <w:tab/>
        </w:r>
        <w:r w:rsidR="00B54DFD">
          <w:rPr>
            <w:noProof/>
            <w:webHidden/>
          </w:rPr>
          <w:fldChar w:fldCharType="begin"/>
        </w:r>
        <w:r w:rsidR="00B54DFD">
          <w:rPr>
            <w:noProof/>
            <w:webHidden/>
          </w:rPr>
          <w:instrText xml:space="preserve"> PAGEREF _Toc6916824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7C635D7E" w14:textId="5F1419F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5" w:history="1">
        <w:r w:rsidR="00B54DFD" w:rsidRPr="003C254C">
          <w:rPr>
            <w:rStyle w:val="Hyperlink"/>
            <w:noProof/>
          </w:rPr>
          <w:t>3.43.2 message property</w:t>
        </w:r>
        <w:r w:rsidR="00B54DFD">
          <w:rPr>
            <w:noProof/>
            <w:webHidden/>
          </w:rPr>
          <w:tab/>
        </w:r>
        <w:r w:rsidR="00B54DFD">
          <w:rPr>
            <w:noProof/>
            <w:webHidden/>
          </w:rPr>
          <w:fldChar w:fldCharType="begin"/>
        </w:r>
        <w:r w:rsidR="00B54DFD">
          <w:rPr>
            <w:noProof/>
            <w:webHidden/>
          </w:rPr>
          <w:instrText xml:space="preserve"> PAGEREF _Toc6916825 \h </w:instrText>
        </w:r>
        <w:r w:rsidR="00B54DFD">
          <w:rPr>
            <w:noProof/>
            <w:webHidden/>
          </w:rPr>
        </w:r>
        <w:r w:rsidR="00B54DFD">
          <w:rPr>
            <w:noProof/>
            <w:webHidden/>
          </w:rPr>
          <w:fldChar w:fldCharType="separate"/>
        </w:r>
        <w:r w:rsidR="00B54DFD">
          <w:rPr>
            <w:noProof/>
            <w:webHidden/>
          </w:rPr>
          <w:t>150</w:t>
        </w:r>
        <w:r w:rsidR="00B54DFD">
          <w:rPr>
            <w:noProof/>
            <w:webHidden/>
          </w:rPr>
          <w:fldChar w:fldCharType="end"/>
        </w:r>
      </w:hyperlink>
    </w:p>
    <w:p w14:paraId="0B06B5EB" w14:textId="5ADE6C6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6" w:history="1">
        <w:r w:rsidR="00B54DFD" w:rsidRPr="003C254C">
          <w:rPr>
            <w:rStyle w:val="Hyperlink"/>
            <w:noProof/>
          </w:rPr>
          <w:t>3.43.3 frames property</w:t>
        </w:r>
        <w:r w:rsidR="00B54DFD">
          <w:rPr>
            <w:noProof/>
            <w:webHidden/>
          </w:rPr>
          <w:tab/>
        </w:r>
        <w:r w:rsidR="00B54DFD">
          <w:rPr>
            <w:noProof/>
            <w:webHidden/>
          </w:rPr>
          <w:fldChar w:fldCharType="begin"/>
        </w:r>
        <w:r w:rsidR="00B54DFD">
          <w:rPr>
            <w:noProof/>
            <w:webHidden/>
          </w:rPr>
          <w:instrText xml:space="preserve"> PAGEREF _Toc6916826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1B7DB7B0" w14:textId="046CFD7E"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27" w:history="1">
        <w:r w:rsidR="00B54DFD" w:rsidRPr="003C254C">
          <w:rPr>
            <w:rStyle w:val="Hyperlink"/>
            <w:noProof/>
          </w:rPr>
          <w:t>3.44 stackFrame object</w:t>
        </w:r>
        <w:r w:rsidR="00B54DFD">
          <w:rPr>
            <w:noProof/>
            <w:webHidden/>
          </w:rPr>
          <w:tab/>
        </w:r>
        <w:r w:rsidR="00B54DFD">
          <w:rPr>
            <w:noProof/>
            <w:webHidden/>
          </w:rPr>
          <w:fldChar w:fldCharType="begin"/>
        </w:r>
        <w:r w:rsidR="00B54DFD">
          <w:rPr>
            <w:noProof/>
            <w:webHidden/>
          </w:rPr>
          <w:instrText xml:space="preserve"> PAGEREF _Toc6916827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40FCA112" w14:textId="434A5E4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8" w:history="1">
        <w:r w:rsidR="00B54DFD" w:rsidRPr="003C254C">
          <w:rPr>
            <w:rStyle w:val="Hyperlink"/>
            <w:noProof/>
          </w:rPr>
          <w:t>3.44.1 General</w:t>
        </w:r>
        <w:r w:rsidR="00B54DFD">
          <w:rPr>
            <w:noProof/>
            <w:webHidden/>
          </w:rPr>
          <w:tab/>
        </w:r>
        <w:r w:rsidR="00B54DFD">
          <w:rPr>
            <w:noProof/>
            <w:webHidden/>
          </w:rPr>
          <w:fldChar w:fldCharType="begin"/>
        </w:r>
        <w:r w:rsidR="00B54DFD">
          <w:rPr>
            <w:noProof/>
            <w:webHidden/>
          </w:rPr>
          <w:instrText xml:space="preserve"> PAGEREF _Toc6916828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36BC09FA" w14:textId="4A9C422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29" w:history="1">
        <w:r w:rsidR="00B54DFD" w:rsidRPr="003C254C">
          <w:rPr>
            <w:rStyle w:val="Hyperlink"/>
            <w:noProof/>
          </w:rPr>
          <w:t>3.44.2 location property</w:t>
        </w:r>
        <w:r w:rsidR="00B54DFD">
          <w:rPr>
            <w:noProof/>
            <w:webHidden/>
          </w:rPr>
          <w:tab/>
        </w:r>
        <w:r w:rsidR="00B54DFD">
          <w:rPr>
            <w:noProof/>
            <w:webHidden/>
          </w:rPr>
          <w:fldChar w:fldCharType="begin"/>
        </w:r>
        <w:r w:rsidR="00B54DFD">
          <w:rPr>
            <w:noProof/>
            <w:webHidden/>
          </w:rPr>
          <w:instrText xml:space="preserve"> PAGEREF _Toc6916829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66D79EE0" w14:textId="7D34C47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0" w:history="1">
        <w:r w:rsidR="00B54DFD" w:rsidRPr="003C254C">
          <w:rPr>
            <w:rStyle w:val="Hyperlink"/>
            <w:noProof/>
          </w:rPr>
          <w:t>3.44.3 module property</w:t>
        </w:r>
        <w:r w:rsidR="00B54DFD">
          <w:rPr>
            <w:noProof/>
            <w:webHidden/>
          </w:rPr>
          <w:tab/>
        </w:r>
        <w:r w:rsidR="00B54DFD">
          <w:rPr>
            <w:noProof/>
            <w:webHidden/>
          </w:rPr>
          <w:fldChar w:fldCharType="begin"/>
        </w:r>
        <w:r w:rsidR="00B54DFD">
          <w:rPr>
            <w:noProof/>
            <w:webHidden/>
          </w:rPr>
          <w:instrText xml:space="preserve"> PAGEREF _Toc6916830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78F6D628" w14:textId="1BBB0E5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1" w:history="1">
        <w:r w:rsidR="00B54DFD" w:rsidRPr="003C254C">
          <w:rPr>
            <w:rStyle w:val="Hyperlink"/>
            <w:noProof/>
          </w:rPr>
          <w:t>3.44.4 threadId property</w:t>
        </w:r>
        <w:r w:rsidR="00B54DFD">
          <w:rPr>
            <w:noProof/>
            <w:webHidden/>
          </w:rPr>
          <w:tab/>
        </w:r>
        <w:r w:rsidR="00B54DFD">
          <w:rPr>
            <w:noProof/>
            <w:webHidden/>
          </w:rPr>
          <w:fldChar w:fldCharType="begin"/>
        </w:r>
        <w:r w:rsidR="00B54DFD">
          <w:rPr>
            <w:noProof/>
            <w:webHidden/>
          </w:rPr>
          <w:instrText xml:space="preserve"> PAGEREF _Toc6916831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3082B41E" w14:textId="25A3416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2" w:history="1">
        <w:r w:rsidR="00B54DFD" w:rsidRPr="003C254C">
          <w:rPr>
            <w:rStyle w:val="Hyperlink"/>
            <w:noProof/>
          </w:rPr>
          <w:t>3.44.5 parameters property</w:t>
        </w:r>
        <w:r w:rsidR="00B54DFD">
          <w:rPr>
            <w:noProof/>
            <w:webHidden/>
          </w:rPr>
          <w:tab/>
        </w:r>
        <w:r w:rsidR="00B54DFD">
          <w:rPr>
            <w:noProof/>
            <w:webHidden/>
          </w:rPr>
          <w:fldChar w:fldCharType="begin"/>
        </w:r>
        <w:r w:rsidR="00B54DFD">
          <w:rPr>
            <w:noProof/>
            <w:webHidden/>
          </w:rPr>
          <w:instrText xml:space="preserve"> PAGEREF _Toc6916832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2144B8D8" w14:textId="032C891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33" w:history="1">
        <w:r w:rsidR="00B54DFD" w:rsidRPr="003C254C">
          <w:rPr>
            <w:rStyle w:val="Hyperlink"/>
            <w:noProof/>
          </w:rPr>
          <w:t>3.45 webRequest object</w:t>
        </w:r>
        <w:r w:rsidR="00B54DFD">
          <w:rPr>
            <w:noProof/>
            <w:webHidden/>
          </w:rPr>
          <w:tab/>
        </w:r>
        <w:r w:rsidR="00B54DFD">
          <w:rPr>
            <w:noProof/>
            <w:webHidden/>
          </w:rPr>
          <w:fldChar w:fldCharType="begin"/>
        </w:r>
        <w:r w:rsidR="00B54DFD">
          <w:rPr>
            <w:noProof/>
            <w:webHidden/>
          </w:rPr>
          <w:instrText xml:space="preserve"> PAGEREF _Toc6916833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6473F70E" w14:textId="572A153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4" w:history="1">
        <w:r w:rsidR="00B54DFD" w:rsidRPr="003C254C">
          <w:rPr>
            <w:rStyle w:val="Hyperlink"/>
            <w:noProof/>
          </w:rPr>
          <w:t>3.45.1 General</w:t>
        </w:r>
        <w:r w:rsidR="00B54DFD">
          <w:rPr>
            <w:noProof/>
            <w:webHidden/>
          </w:rPr>
          <w:tab/>
        </w:r>
        <w:r w:rsidR="00B54DFD">
          <w:rPr>
            <w:noProof/>
            <w:webHidden/>
          </w:rPr>
          <w:fldChar w:fldCharType="begin"/>
        </w:r>
        <w:r w:rsidR="00B54DFD">
          <w:rPr>
            <w:noProof/>
            <w:webHidden/>
          </w:rPr>
          <w:instrText xml:space="preserve"> PAGEREF _Toc6916834 \h </w:instrText>
        </w:r>
        <w:r w:rsidR="00B54DFD">
          <w:rPr>
            <w:noProof/>
            <w:webHidden/>
          </w:rPr>
        </w:r>
        <w:r w:rsidR="00B54DFD">
          <w:rPr>
            <w:noProof/>
            <w:webHidden/>
          </w:rPr>
          <w:fldChar w:fldCharType="separate"/>
        </w:r>
        <w:r w:rsidR="00B54DFD">
          <w:rPr>
            <w:noProof/>
            <w:webHidden/>
          </w:rPr>
          <w:t>151</w:t>
        </w:r>
        <w:r w:rsidR="00B54DFD">
          <w:rPr>
            <w:noProof/>
            <w:webHidden/>
          </w:rPr>
          <w:fldChar w:fldCharType="end"/>
        </w:r>
      </w:hyperlink>
    </w:p>
    <w:p w14:paraId="4FD9C3F4" w14:textId="1BEB744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5" w:history="1">
        <w:r w:rsidR="00B54DFD" w:rsidRPr="003C254C">
          <w:rPr>
            <w:rStyle w:val="Hyperlink"/>
            <w:noProof/>
          </w:rPr>
          <w:t>3.45.2 index property</w:t>
        </w:r>
        <w:r w:rsidR="00B54DFD">
          <w:rPr>
            <w:noProof/>
            <w:webHidden/>
          </w:rPr>
          <w:tab/>
        </w:r>
        <w:r w:rsidR="00B54DFD">
          <w:rPr>
            <w:noProof/>
            <w:webHidden/>
          </w:rPr>
          <w:fldChar w:fldCharType="begin"/>
        </w:r>
        <w:r w:rsidR="00B54DFD">
          <w:rPr>
            <w:noProof/>
            <w:webHidden/>
          </w:rPr>
          <w:instrText xml:space="preserve"> PAGEREF _Toc6916835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703F48BF" w14:textId="66C0DBC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6" w:history="1">
        <w:r w:rsidR="00B54DFD" w:rsidRPr="003C254C">
          <w:rPr>
            <w:rStyle w:val="Hyperlink"/>
            <w:noProof/>
          </w:rPr>
          <w:t>3.45.3 protocol property</w:t>
        </w:r>
        <w:r w:rsidR="00B54DFD">
          <w:rPr>
            <w:noProof/>
            <w:webHidden/>
          </w:rPr>
          <w:tab/>
        </w:r>
        <w:r w:rsidR="00B54DFD">
          <w:rPr>
            <w:noProof/>
            <w:webHidden/>
          </w:rPr>
          <w:fldChar w:fldCharType="begin"/>
        </w:r>
        <w:r w:rsidR="00B54DFD">
          <w:rPr>
            <w:noProof/>
            <w:webHidden/>
          </w:rPr>
          <w:instrText xml:space="preserve"> PAGEREF _Toc6916836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46D6B0D0" w14:textId="5AD9FC4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7" w:history="1">
        <w:r w:rsidR="00B54DFD" w:rsidRPr="003C254C">
          <w:rPr>
            <w:rStyle w:val="Hyperlink"/>
            <w:noProof/>
          </w:rPr>
          <w:t>3.45.4 version property</w:t>
        </w:r>
        <w:r w:rsidR="00B54DFD">
          <w:rPr>
            <w:noProof/>
            <w:webHidden/>
          </w:rPr>
          <w:tab/>
        </w:r>
        <w:r w:rsidR="00B54DFD">
          <w:rPr>
            <w:noProof/>
            <w:webHidden/>
          </w:rPr>
          <w:fldChar w:fldCharType="begin"/>
        </w:r>
        <w:r w:rsidR="00B54DFD">
          <w:rPr>
            <w:noProof/>
            <w:webHidden/>
          </w:rPr>
          <w:instrText xml:space="preserve"> PAGEREF _Toc6916837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3549E4EB" w14:textId="504F624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8" w:history="1">
        <w:r w:rsidR="00B54DFD" w:rsidRPr="003C254C">
          <w:rPr>
            <w:rStyle w:val="Hyperlink"/>
            <w:noProof/>
          </w:rPr>
          <w:t>3.45.5 target property</w:t>
        </w:r>
        <w:r w:rsidR="00B54DFD">
          <w:rPr>
            <w:noProof/>
            <w:webHidden/>
          </w:rPr>
          <w:tab/>
        </w:r>
        <w:r w:rsidR="00B54DFD">
          <w:rPr>
            <w:noProof/>
            <w:webHidden/>
          </w:rPr>
          <w:fldChar w:fldCharType="begin"/>
        </w:r>
        <w:r w:rsidR="00B54DFD">
          <w:rPr>
            <w:noProof/>
            <w:webHidden/>
          </w:rPr>
          <w:instrText xml:space="preserve"> PAGEREF _Toc6916838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6EDFDE8A" w14:textId="509917D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39" w:history="1">
        <w:r w:rsidR="00B54DFD" w:rsidRPr="003C254C">
          <w:rPr>
            <w:rStyle w:val="Hyperlink"/>
            <w:noProof/>
          </w:rPr>
          <w:t>3.45.6 method property</w:t>
        </w:r>
        <w:r w:rsidR="00B54DFD">
          <w:rPr>
            <w:noProof/>
            <w:webHidden/>
          </w:rPr>
          <w:tab/>
        </w:r>
        <w:r w:rsidR="00B54DFD">
          <w:rPr>
            <w:noProof/>
            <w:webHidden/>
          </w:rPr>
          <w:fldChar w:fldCharType="begin"/>
        </w:r>
        <w:r w:rsidR="00B54DFD">
          <w:rPr>
            <w:noProof/>
            <w:webHidden/>
          </w:rPr>
          <w:instrText xml:space="preserve"> PAGEREF _Toc6916839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1D6945CD" w14:textId="1864D2CD"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0" w:history="1">
        <w:r w:rsidR="00B54DFD" w:rsidRPr="003C254C">
          <w:rPr>
            <w:rStyle w:val="Hyperlink"/>
            <w:noProof/>
          </w:rPr>
          <w:t>3.45.7 headers property</w:t>
        </w:r>
        <w:r w:rsidR="00B54DFD">
          <w:rPr>
            <w:noProof/>
            <w:webHidden/>
          </w:rPr>
          <w:tab/>
        </w:r>
        <w:r w:rsidR="00B54DFD">
          <w:rPr>
            <w:noProof/>
            <w:webHidden/>
          </w:rPr>
          <w:fldChar w:fldCharType="begin"/>
        </w:r>
        <w:r w:rsidR="00B54DFD">
          <w:rPr>
            <w:noProof/>
            <w:webHidden/>
          </w:rPr>
          <w:instrText xml:space="preserve"> PAGEREF _Toc6916840 \h </w:instrText>
        </w:r>
        <w:r w:rsidR="00B54DFD">
          <w:rPr>
            <w:noProof/>
            <w:webHidden/>
          </w:rPr>
        </w:r>
        <w:r w:rsidR="00B54DFD">
          <w:rPr>
            <w:noProof/>
            <w:webHidden/>
          </w:rPr>
          <w:fldChar w:fldCharType="separate"/>
        </w:r>
        <w:r w:rsidR="00B54DFD">
          <w:rPr>
            <w:noProof/>
            <w:webHidden/>
          </w:rPr>
          <w:t>152</w:t>
        </w:r>
        <w:r w:rsidR="00B54DFD">
          <w:rPr>
            <w:noProof/>
            <w:webHidden/>
          </w:rPr>
          <w:fldChar w:fldCharType="end"/>
        </w:r>
      </w:hyperlink>
    </w:p>
    <w:p w14:paraId="6AA79213" w14:textId="57C8C15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1" w:history="1">
        <w:r w:rsidR="00B54DFD" w:rsidRPr="003C254C">
          <w:rPr>
            <w:rStyle w:val="Hyperlink"/>
            <w:noProof/>
          </w:rPr>
          <w:t>3.45.8 parameters property</w:t>
        </w:r>
        <w:r w:rsidR="00B54DFD">
          <w:rPr>
            <w:noProof/>
            <w:webHidden/>
          </w:rPr>
          <w:tab/>
        </w:r>
        <w:r w:rsidR="00B54DFD">
          <w:rPr>
            <w:noProof/>
            <w:webHidden/>
          </w:rPr>
          <w:fldChar w:fldCharType="begin"/>
        </w:r>
        <w:r w:rsidR="00B54DFD">
          <w:rPr>
            <w:noProof/>
            <w:webHidden/>
          </w:rPr>
          <w:instrText xml:space="preserve"> PAGEREF _Toc6916841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399BE37B" w14:textId="6AF7FC0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2" w:history="1">
        <w:r w:rsidR="00B54DFD" w:rsidRPr="003C254C">
          <w:rPr>
            <w:rStyle w:val="Hyperlink"/>
            <w:noProof/>
          </w:rPr>
          <w:t>3.45.9 body property</w:t>
        </w:r>
        <w:r w:rsidR="00B54DFD">
          <w:rPr>
            <w:noProof/>
            <w:webHidden/>
          </w:rPr>
          <w:tab/>
        </w:r>
        <w:r w:rsidR="00B54DFD">
          <w:rPr>
            <w:noProof/>
            <w:webHidden/>
          </w:rPr>
          <w:fldChar w:fldCharType="begin"/>
        </w:r>
        <w:r w:rsidR="00B54DFD">
          <w:rPr>
            <w:noProof/>
            <w:webHidden/>
          </w:rPr>
          <w:instrText xml:space="preserve"> PAGEREF _Toc6916842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2C72B3D6" w14:textId="2A6115E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43" w:history="1">
        <w:r w:rsidR="00B54DFD" w:rsidRPr="003C254C">
          <w:rPr>
            <w:rStyle w:val="Hyperlink"/>
            <w:noProof/>
          </w:rPr>
          <w:t>3.46 webResponse object</w:t>
        </w:r>
        <w:r w:rsidR="00B54DFD">
          <w:rPr>
            <w:noProof/>
            <w:webHidden/>
          </w:rPr>
          <w:tab/>
        </w:r>
        <w:r w:rsidR="00B54DFD">
          <w:rPr>
            <w:noProof/>
            <w:webHidden/>
          </w:rPr>
          <w:fldChar w:fldCharType="begin"/>
        </w:r>
        <w:r w:rsidR="00B54DFD">
          <w:rPr>
            <w:noProof/>
            <w:webHidden/>
          </w:rPr>
          <w:instrText xml:space="preserve"> PAGEREF _Toc6916843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4769DD87" w14:textId="5DD90CC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4" w:history="1">
        <w:r w:rsidR="00B54DFD" w:rsidRPr="003C254C">
          <w:rPr>
            <w:rStyle w:val="Hyperlink"/>
            <w:noProof/>
          </w:rPr>
          <w:t>3.46.1 General</w:t>
        </w:r>
        <w:r w:rsidR="00B54DFD">
          <w:rPr>
            <w:noProof/>
            <w:webHidden/>
          </w:rPr>
          <w:tab/>
        </w:r>
        <w:r w:rsidR="00B54DFD">
          <w:rPr>
            <w:noProof/>
            <w:webHidden/>
          </w:rPr>
          <w:fldChar w:fldCharType="begin"/>
        </w:r>
        <w:r w:rsidR="00B54DFD">
          <w:rPr>
            <w:noProof/>
            <w:webHidden/>
          </w:rPr>
          <w:instrText xml:space="preserve"> PAGEREF _Toc6916844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43645424" w14:textId="470EB56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5" w:history="1">
        <w:r w:rsidR="00B54DFD" w:rsidRPr="003C254C">
          <w:rPr>
            <w:rStyle w:val="Hyperlink"/>
            <w:noProof/>
          </w:rPr>
          <w:t>3.46.2 index property</w:t>
        </w:r>
        <w:r w:rsidR="00B54DFD">
          <w:rPr>
            <w:noProof/>
            <w:webHidden/>
          </w:rPr>
          <w:tab/>
        </w:r>
        <w:r w:rsidR="00B54DFD">
          <w:rPr>
            <w:noProof/>
            <w:webHidden/>
          </w:rPr>
          <w:fldChar w:fldCharType="begin"/>
        </w:r>
        <w:r w:rsidR="00B54DFD">
          <w:rPr>
            <w:noProof/>
            <w:webHidden/>
          </w:rPr>
          <w:instrText xml:space="preserve"> PAGEREF _Toc6916845 \h </w:instrText>
        </w:r>
        <w:r w:rsidR="00B54DFD">
          <w:rPr>
            <w:noProof/>
            <w:webHidden/>
          </w:rPr>
        </w:r>
        <w:r w:rsidR="00B54DFD">
          <w:rPr>
            <w:noProof/>
            <w:webHidden/>
          </w:rPr>
          <w:fldChar w:fldCharType="separate"/>
        </w:r>
        <w:r w:rsidR="00B54DFD">
          <w:rPr>
            <w:noProof/>
            <w:webHidden/>
          </w:rPr>
          <w:t>153</w:t>
        </w:r>
        <w:r w:rsidR="00B54DFD">
          <w:rPr>
            <w:noProof/>
            <w:webHidden/>
          </w:rPr>
          <w:fldChar w:fldCharType="end"/>
        </w:r>
      </w:hyperlink>
    </w:p>
    <w:p w14:paraId="7AFCC995" w14:textId="51877C5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6" w:history="1">
        <w:r w:rsidR="00B54DFD" w:rsidRPr="003C254C">
          <w:rPr>
            <w:rStyle w:val="Hyperlink"/>
            <w:noProof/>
          </w:rPr>
          <w:t>3.46.3 protocol property</w:t>
        </w:r>
        <w:r w:rsidR="00B54DFD">
          <w:rPr>
            <w:noProof/>
            <w:webHidden/>
          </w:rPr>
          <w:tab/>
        </w:r>
        <w:r w:rsidR="00B54DFD">
          <w:rPr>
            <w:noProof/>
            <w:webHidden/>
          </w:rPr>
          <w:fldChar w:fldCharType="begin"/>
        </w:r>
        <w:r w:rsidR="00B54DFD">
          <w:rPr>
            <w:noProof/>
            <w:webHidden/>
          </w:rPr>
          <w:instrText xml:space="preserve"> PAGEREF _Toc6916846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4ECE5788" w14:textId="119244F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7" w:history="1">
        <w:r w:rsidR="00B54DFD" w:rsidRPr="003C254C">
          <w:rPr>
            <w:rStyle w:val="Hyperlink"/>
            <w:noProof/>
          </w:rPr>
          <w:t>3.46.4 version property</w:t>
        </w:r>
        <w:r w:rsidR="00B54DFD">
          <w:rPr>
            <w:noProof/>
            <w:webHidden/>
          </w:rPr>
          <w:tab/>
        </w:r>
        <w:r w:rsidR="00B54DFD">
          <w:rPr>
            <w:noProof/>
            <w:webHidden/>
          </w:rPr>
          <w:fldChar w:fldCharType="begin"/>
        </w:r>
        <w:r w:rsidR="00B54DFD">
          <w:rPr>
            <w:noProof/>
            <w:webHidden/>
          </w:rPr>
          <w:instrText xml:space="preserve"> PAGEREF _Toc6916847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5D00E6BA" w14:textId="7C21D23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8" w:history="1">
        <w:r w:rsidR="00B54DFD" w:rsidRPr="003C254C">
          <w:rPr>
            <w:rStyle w:val="Hyperlink"/>
            <w:noProof/>
          </w:rPr>
          <w:t>3.46.5 statusCode property</w:t>
        </w:r>
        <w:r w:rsidR="00B54DFD">
          <w:rPr>
            <w:noProof/>
            <w:webHidden/>
          </w:rPr>
          <w:tab/>
        </w:r>
        <w:r w:rsidR="00B54DFD">
          <w:rPr>
            <w:noProof/>
            <w:webHidden/>
          </w:rPr>
          <w:fldChar w:fldCharType="begin"/>
        </w:r>
        <w:r w:rsidR="00B54DFD">
          <w:rPr>
            <w:noProof/>
            <w:webHidden/>
          </w:rPr>
          <w:instrText xml:space="preserve"> PAGEREF _Toc6916848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06A0641C" w14:textId="47E297D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49" w:history="1">
        <w:r w:rsidR="00B54DFD" w:rsidRPr="003C254C">
          <w:rPr>
            <w:rStyle w:val="Hyperlink"/>
            <w:noProof/>
          </w:rPr>
          <w:t>3.46.6 reasonPhrase property</w:t>
        </w:r>
        <w:r w:rsidR="00B54DFD">
          <w:rPr>
            <w:noProof/>
            <w:webHidden/>
          </w:rPr>
          <w:tab/>
        </w:r>
        <w:r w:rsidR="00B54DFD">
          <w:rPr>
            <w:noProof/>
            <w:webHidden/>
          </w:rPr>
          <w:fldChar w:fldCharType="begin"/>
        </w:r>
        <w:r w:rsidR="00B54DFD">
          <w:rPr>
            <w:noProof/>
            <w:webHidden/>
          </w:rPr>
          <w:instrText xml:space="preserve"> PAGEREF _Toc6916849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522D4749" w14:textId="544DF56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0" w:history="1">
        <w:r w:rsidR="00B54DFD" w:rsidRPr="003C254C">
          <w:rPr>
            <w:rStyle w:val="Hyperlink"/>
            <w:noProof/>
          </w:rPr>
          <w:t>3.46.7 headers property</w:t>
        </w:r>
        <w:r w:rsidR="00B54DFD">
          <w:rPr>
            <w:noProof/>
            <w:webHidden/>
          </w:rPr>
          <w:tab/>
        </w:r>
        <w:r w:rsidR="00B54DFD">
          <w:rPr>
            <w:noProof/>
            <w:webHidden/>
          </w:rPr>
          <w:fldChar w:fldCharType="begin"/>
        </w:r>
        <w:r w:rsidR="00B54DFD">
          <w:rPr>
            <w:noProof/>
            <w:webHidden/>
          </w:rPr>
          <w:instrText xml:space="preserve"> PAGEREF _Toc6916850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2E148F71" w14:textId="5CB7317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1" w:history="1">
        <w:r w:rsidR="00B54DFD" w:rsidRPr="003C254C">
          <w:rPr>
            <w:rStyle w:val="Hyperlink"/>
            <w:noProof/>
          </w:rPr>
          <w:t>3.46.8 body property</w:t>
        </w:r>
        <w:r w:rsidR="00B54DFD">
          <w:rPr>
            <w:noProof/>
            <w:webHidden/>
          </w:rPr>
          <w:tab/>
        </w:r>
        <w:r w:rsidR="00B54DFD">
          <w:rPr>
            <w:noProof/>
            <w:webHidden/>
          </w:rPr>
          <w:fldChar w:fldCharType="begin"/>
        </w:r>
        <w:r w:rsidR="00B54DFD">
          <w:rPr>
            <w:noProof/>
            <w:webHidden/>
          </w:rPr>
          <w:instrText xml:space="preserve"> PAGEREF _Toc6916851 \h </w:instrText>
        </w:r>
        <w:r w:rsidR="00B54DFD">
          <w:rPr>
            <w:noProof/>
            <w:webHidden/>
          </w:rPr>
        </w:r>
        <w:r w:rsidR="00B54DFD">
          <w:rPr>
            <w:noProof/>
            <w:webHidden/>
          </w:rPr>
          <w:fldChar w:fldCharType="separate"/>
        </w:r>
        <w:r w:rsidR="00B54DFD">
          <w:rPr>
            <w:noProof/>
            <w:webHidden/>
          </w:rPr>
          <w:t>154</w:t>
        </w:r>
        <w:r w:rsidR="00B54DFD">
          <w:rPr>
            <w:noProof/>
            <w:webHidden/>
          </w:rPr>
          <w:fldChar w:fldCharType="end"/>
        </w:r>
      </w:hyperlink>
    </w:p>
    <w:p w14:paraId="65CFA64F" w14:textId="4392B69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52" w:history="1">
        <w:r w:rsidR="00B54DFD" w:rsidRPr="003C254C">
          <w:rPr>
            <w:rStyle w:val="Hyperlink"/>
            <w:noProof/>
          </w:rPr>
          <w:t>3.47 resultProvenance object</w:t>
        </w:r>
        <w:r w:rsidR="00B54DFD">
          <w:rPr>
            <w:noProof/>
            <w:webHidden/>
          </w:rPr>
          <w:tab/>
        </w:r>
        <w:r w:rsidR="00B54DFD">
          <w:rPr>
            <w:noProof/>
            <w:webHidden/>
          </w:rPr>
          <w:fldChar w:fldCharType="begin"/>
        </w:r>
        <w:r w:rsidR="00B54DFD">
          <w:rPr>
            <w:noProof/>
            <w:webHidden/>
          </w:rPr>
          <w:instrText xml:space="preserve"> PAGEREF _Toc6916852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6A2C10BE" w14:textId="68AB3FA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3" w:history="1">
        <w:r w:rsidR="00B54DFD" w:rsidRPr="003C254C">
          <w:rPr>
            <w:rStyle w:val="Hyperlink"/>
            <w:noProof/>
          </w:rPr>
          <w:t>3.47.1 General</w:t>
        </w:r>
        <w:r w:rsidR="00B54DFD">
          <w:rPr>
            <w:noProof/>
            <w:webHidden/>
          </w:rPr>
          <w:tab/>
        </w:r>
        <w:r w:rsidR="00B54DFD">
          <w:rPr>
            <w:noProof/>
            <w:webHidden/>
          </w:rPr>
          <w:fldChar w:fldCharType="begin"/>
        </w:r>
        <w:r w:rsidR="00B54DFD">
          <w:rPr>
            <w:noProof/>
            <w:webHidden/>
          </w:rPr>
          <w:instrText xml:space="preserve"> PAGEREF _Toc6916853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378B4661" w14:textId="0445BF4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4" w:history="1">
        <w:r w:rsidR="00B54DFD" w:rsidRPr="003C254C">
          <w:rPr>
            <w:rStyle w:val="Hyperlink"/>
            <w:noProof/>
          </w:rPr>
          <w:t>3.47.2 firstDetectionTimeUtc property</w:t>
        </w:r>
        <w:r w:rsidR="00B54DFD">
          <w:rPr>
            <w:noProof/>
            <w:webHidden/>
          </w:rPr>
          <w:tab/>
        </w:r>
        <w:r w:rsidR="00B54DFD">
          <w:rPr>
            <w:noProof/>
            <w:webHidden/>
          </w:rPr>
          <w:fldChar w:fldCharType="begin"/>
        </w:r>
        <w:r w:rsidR="00B54DFD">
          <w:rPr>
            <w:noProof/>
            <w:webHidden/>
          </w:rPr>
          <w:instrText xml:space="preserve"> PAGEREF _Toc6916854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7517CCA7" w14:textId="7C2190C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5" w:history="1">
        <w:r w:rsidR="00B54DFD" w:rsidRPr="003C254C">
          <w:rPr>
            <w:rStyle w:val="Hyperlink"/>
            <w:noProof/>
          </w:rPr>
          <w:t>3.47.3 lastDetectionTimeUtc property</w:t>
        </w:r>
        <w:r w:rsidR="00B54DFD">
          <w:rPr>
            <w:noProof/>
            <w:webHidden/>
          </w:rPr>
          <w:tab/>
        </w:r>
        <w:r w:rsidR="00B54DFD">
          <w:rPr>
            <w:noProof/>
            <w:webHidden/>
          </w:rPr>
          <w:fldChar w:fldCharType="begin"/>
        </w:r>
        <w:r w:rsidR="00B54DFD">
          <w:rPr>
            <w:noProof/>
            <w:webHidden/>
          </w:rPr>
          <w:instrText xml:space="preserve"> PAGEREF _Toc6916855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2D132592" w14:textId="4C07773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6" w:history="1">
        <w:r w:rsidR="00B54DFD" w:rsidRPr="003C254C">
          <w:rPr>
            <w:rStyle w:val="Hyperlink"/>
            <w:noProof/>
          </w:rPr>
          <w:t>3.47.4 firstDetectionRunGuid property</w:t>
        </w:r>
        <w:r w:rsidR="00B54DFD">
          <w:rPr>
            <w:noProof/>
            <w:webHidden/>
          </w:rPr>
          <w:tab/>
        </w:r>
        <w:r w:rsidR="00B54DFD">
          <w:rPr>
            <w:noProof/>
            <w:webHidden/>
          </w:rPr>
          <w:fldChar w:fldCharType="begin"/>
        </w:r>
        <w:r w:rsidR="00B54DFD">
          <w:rPr>
            <w:noProof/>
            <w:webHidden/>
          </w:rPr>
          <w:instrText xml:space="preserve"> PAGEREF _Toc6916856 \h </w:instrText>
        </w:r>
        <w:r w:rsidR="00B54DFD">
          <w:rPr>
            <w:noProof/>
            <w:webHidden/>
          </w:rPr>
        </w:r>
        <w:r w:rsidR="00B54DFD">
          <w:rPr>
            <w:noProof/>
            <w:webHidden/>
          </w:rPr>
          <w:fldChar w:fldCharType="separate"/>
        </w:r>
        <w:r w:rsidR="00B54DFD">
          <w:rPr>
            <w:noProof/>
            <w:webHidden/>
          </w:rPr>
          <w:t>155</w:t>
        </w:r>
        <w:r w:rsidR="00B54DFD">
          <w:rPr>
            <w:noProof/>
            <w:webHidden/>
          </w:rPr>
          <w:fldChar w:fldCharType="end"/>
        </w:r>
      </w:hyperlink>
    </w:p>
    <w:p w14:paraId="5295121A" w14:textId="4CD90AD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7" w:history="1">
        <w:r w:rsidR="00B54DFD" w:rsidRPr="003C254C">
          <w:rPr>
            <w:rStyle w:val="Hyperlink"/>
            <w:noProof/>
          </w:rPr>
          <w:t>3.47.5 lastDetectionRunGuid property</w:t>
        </w:r>
        <w:r w:rsidR="00B54DFD">
          <w:rPr>
            <w:noProof/>
            <w:webHidden/>
          </w:rPr>
          <w:tab/>
        </w:r>
        <w:r w:rsidR="00B54DFD">
          <w:rPr>
            <w:noProof/>
            <w:webHidden/>
          </w:rPr>
          <w:fldChar w:fldCharType="begin"/>
        </w:r>
        <w:r w:rsidR="00B54DFD">
          <w:rPr>
            <w:noProof/>
            <w:webHidden/>
          </w:rPr>
          <w:instrText xml:space="preserve"> PAGEREF _Toc6916857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3BE454E6" w14:textId="3B57EA6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8" w:history="1">
        <w:r w:rsidR="00B54DFD" w:rsidRPr="003C254C">
          <w:rPr>
            <w:rStyle w:val="Hyperlink"/>
            <w:noProof/>
          </w:rPr>
          <w:t>3.47.6 invocationIndex property</w:t>
        </w:r>
        <w:r w:rsidR="00B54DFD">
          <w:rPr>
            <w:noProof/>
            <w:webHidden/>
          </w:rPr>
          <w:tab/>
        </w:r>
        <w:r w:rsidR="00B54DFD">
          <w:rPr>
            <w:noProof/>
            <w:webHidden/>
          </w:rPr>
          <w:fldChar w:fldCharType="begin"/>
        </w:r>
        <w:r w:rsidR="00B54DFD">
          <w:rPr>
            <w:noProof/>
            <w:webHidden/>
          </w:rPr>
          <w:instrText xml:space="preserve"> PAGEREF _Toc6916858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4199D325" w14:textId="6DE29C9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59" w:history="1">
        <w:r w:rsidR="00B54DFD" w:rsidRPr="003C254C">
          <w:rPr>
            <w:rStyle w:val="Hyperlink"/>
            <w:noProof/>
          </w:rPr>
          <w:t>3.47.7 conversionSources property</w:t>
        </w:r>
        <w:r w:rsidR="00B54DFD">
          <w:rPr>
            <w:noProof/>
            <w:webHidden/>
          </w:rPr>
          <w:tab/>
        </w:r>
        <w:r w:rsidR="00B54DFD">
          <w:rPr>
            <w:noProof/>
            <w:webHidden/>
          </w:rPr>
          <w:fldChar w:fldCharType="begin"/>
        </w:r>
        <w:r w:rsidR="00B54DFD">
          <w:rPr>
            <w:noProof/>
            <w:webHidden/>
          </w:rPr>
          <w:instrText xml:space="preserve"> PAGEREF _Toc6916859 \h </w:instrText>
        </w:r>
        <w:r w:rsidR="00B54DFD">
          <w:rPr>
            <w:noProof/>
            <w:webHidden/>
          </w:rPr>
        </w:r>
        <w:r w:rsidR="00B54DFD">
          <w:rPr>
            <w:noProof/>
            <w:webHidden/>
          </w:rPr>
          <w:fldChar w:fldCharType="separate"/>
        </w:r>
        <w:r w:rsidR="00B54DFD">
          <w:rPr>
            <w:noProof/>
            <w:webHidden/>
          </w:rPr>
          <w:t>156</w:t>
        </w:r>
        <w:r w:rsidR="00B54DFD">
          <w:rPr>
            <w:noProof/>
            <w:webHidden/>
          </w:rPr>
          <w:fldChar w:fldCharType="end"/>
        </w:r>
      </w:hyperlink>
    </w:p>
    <w:p w14:paraId="4546193E" w14:textId="09B3199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60" w:history="1">
        <w:r w:rsidR="00B54DFD" w:rsidRPr="003C254C">
          <w:rPr>
            <w:rStyle w:val="Hyperlink"/>
            <w:noProof/>
          </w:rPr>
          <w:t>3.48</w:t>
        </w:r>
        <w:r w:rsidR="00B54DFD" w:rsidRPr="003C254C">
          <w:rPr>
            <w:rStyle w:val="Hyperlink"/>
            <w:bCs/>
            <w:noProof/>
          </w:rPr>
          <w:t xml:space="preserve"> reportingDescriptor</w:t>
        </w:r>
        <w:r w:rsidR="00B54DFD" w:rsidRPr="003C254C">
          <w:rPr>
            <w:rStyle w:val="Hyperlink"/>
            <w:noProof/>
          </w:rPr>
          <w:t xml:space="preserve"> object</w:t>
        </w:r>
        <w:r w:rsidR="00B54DFD">
          <w:rPr>
            <w:noProof/>
            <w:webHidden/>
          </w:rPr>
          <w:tab/>
        </w:r>
        <w:r w:rsidR="00B54DFD">
          <w:rPr>
            <w:noProof/>
            <w:webHidden/>
          </w:rPr>
          <w:fldChar w:fldCharType="begin"/>
        </w:r>
        <w:r w:rsidR="00B54DFD">
          <w:rPr>
            <w:noProof/>
            <w:webHidden/>
          </w:rPr>
          <w:instrText xml:space="preserve"> PAGEREF _Toc6916860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2D434175" w14:textId="4339407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1" w:history="1">
        <w:r w:rsidR="00B54DFD" w:rsidRPr="003C254C">
          <w:rPr>
            <w:rStyle w:val="Hyperlink"/>
            <w:noProof/>
          </w:rPr>
          <w:t>3.48.1 General</w:t>
        </w:r>
        <w:r w:rsidR="00B54DFD">
          <w:rPr>
            <w:noProof/>
            <w:webHidden/>
          </w:rPr>
          <w:tab/>
        </w:r>
        <w:r w:rsidR="00B54DFD">
          <w:rPr>
            <w:noProof/>
            <w:webHidden/>
          </w:rPr>
          <w:fldChar w:fldCharType="begin"/>
        </w:r>
        <w:r w:rsidR="00B54DFD">
          <w:rPr>
            <w:noProof/>
            <w:webHidden/>
          </w:rPr>
          <w:instrText xml:space="preserve"> PAGEREF _Toc6916861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0832E87E" w14:textId="1CF698B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2" w:history="1">
        <w:r w:rsidR="00B54DFD" w:rsidRPr="003C254C">
          <w:rPr>
            <w:rStyle w:val="Hyperlink"/>
            <w:noProof/>
          </w:rPr>
          <w:t>3.48.2 Constraints</w:t>
        </w:r>
        <w:r w:rsidR="00B54DFD">
          <w:rPr>
            <w:noProof/>
            <w:webHidden/>
          </w:rPr>
          <w:tab/>
        </w:r>
        <w:r w:rsidR="00B54DFD">
          <w:rPr>
            <w:noProof/>
            <w:webHidden/>
          </w:rPr>
          <w:fldChar w:fldCharType="begin"/>
        </w:r>
        <w:r w:rsidR="00B54DFD">
          <w:rPr>
            <w:noProof/>
            <w:webHidden/>
          </w:rPr>
          <w:instrText xml:space="preserve"> PAGEREF _Toc6916862 \h </w:instrText>
        </w:r>
        <w:r w:rsidR="00B54DFD">
          <w:rPr>
            <w:noProof/>
            <w:webHidden/>
          </w:rPr>
        </w:r>
        <w:r w:rsidR="00B54DFD">
          <w:rPr>
            <w:noProof/>
            <w:webHidden/>
          </w:rPr>
          <w:fldChar w:fldCharType="separate"/>
        </w:r>
        <w:r w:rsidR="00B54DFD">
          <w:rPr>
            <w:noProof/>
            <w:webHidden/>
          </w:rPr>
          <w:t>157</w:t>
        </w:r>
        <w:r w:rsidR="00B54DFD">
          <w:rPr>
            <w:noProof/>
            <w:webHidden/>
          </w:rPr>
          <w:fldChar w:fldCharType="end"/>
        </w:r>
      </w:hyperlink>
    </w:p>
    <w:p w14:paraId="240DEC16" w14:textId="6A169D3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3" w:history="1">
        <w:r w:rsidR="00B54DFD" w:rsidRPr="003C254C">
          <w:rPr>
            <w:rStyle w:val="Hyperlink"/>
            <w:noProof/>
          </w:rPr>
          <w:t>3.48.3 id property</w:t>
        </w:r>
        <w:r w:rsidR="00B54DFD">
          <w:rPr>
            <w:noProof/>
            <w:webHidden/>
          </w:rPr>
          <w:tab/>
        </w:r>
        <w:r w:rsidR="00B54DFD">
          <w:rPr>
            <w:noProof/>
            <w:webHidden/>
          </w:rPr>
          <w:fldChar w:fldCharType="begin"/>
        </w:r>
        <w:r w:rsidR="00B54DFD">
          <w:rPr>
            <w:noProof/>
            <w:webHidden/>
          </w:rPr>
          <w:instrText xml:space="preserve"> PAGEREF _Toc6916863 \h </w:instrText>
        </w:r>
        <w:r w:rsidR="00B54DFD">
          <w:rPr>
            <w:noProof/>
            <w:webHidden/>
          </w:rPr>
        </w:r>
        <w:r w:rsidR="00B54DFD">
          <w:rPr>
            <w:noProof/>
            <w:webHidden/>
          </w:rPr>
          <w:fldChar w:fldCharType="separate"/>
        </w:r>
        <w:r w:rsidR="00B54DFD">
          <w:rPr>
            <w:noProof/>
            <w:webHidden/>
          </w:rPr>
          <w:t>158</w:t>
        </w:r>
        <w:r w:rsidR="00B54DFD">
          <w:rPr>
            <w:noProof/>
            <w:webHidden/>
          </w:rPr>
          <w:fldChar w:fldCharType="end"/>
        </w:r>
      </w:hyperlink>
    </w:p>
    <w:p w14:paraId="4526D851" w14:textId="3340343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4" w:history="1">
        <w:r w:rsidR="00B54DFD" w:rsidRPr="003C254C">
          <w:rPr>
            <w:rStyle w:val="Hyperlink"/>
            <w:noProof/>
          </w:rPr>
          <w:t>3.48.4 deprecatedIds property</w:t>
        </w:r>
        <w:r w:rsidR="00B54DFD">
          <w:rPr>
            <w:noProof/>
            <w:webHidden/>
          </w:rPr>
          <w:tab/>
        </w:r>
        <w:r w:rsidR="00B54DFD">
          <w:rPr>
            <w:noProof/>
            <w:webHidden/>
          </w:rPr>
          <w:fldChar w:fldCharType="begin"/>
        </w:r>
        <w:r w:rsidR="00B54DFD">
          <w:rPr>
            <w:noProof/>
            <w:webHidden/>
          </w:rPr>
          <w:instrText xml:space="preserve"> PAGEREF _Toc6916864 \h </w:instrText>
        </w:r>
        <w:r w:rsidR="00B54DFD">
          <w:rPr>
            <w:noProof/>
            <w:webHidden/>
          </w:rPr>
        </w:r>
        <w:r w:rsidR="00B54DFD">
          <w:rPr>
            <w:noProof/>
            <w:webHidden/>
          </w:rPr>
          <w:fldChar w:fldCharType="separate"/>
        </w:r>
        <w:r w:rsidR="00B54DFD">
          <w:rPr>
            <w:noProof/>
            <w:webHidden/>
          </w:rPr>
          <w:t>158</w:t>
        </w:r>
        <w:r w:rsidR="00B54DFD">
          <w:rPr>
            <w:noProof/>
            <w:webHidden/>
          </w:rPr>
          <w:fldChar w:fldCharType="end"/>
        </w:r>
      </w:hyperlink>
    </w:p>
    <w:p w14:paraId="7E456A79" w14:textId="40BE27D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5" w:history="1">
        <w:r w:rsidR="00B54DFD" w:rsidRPr="003C254C">
          <w:rPr>
            <w:rStyle w:val="Hyperlink"/>
            <w:noProof/>
          </w:rPr>
          <w:t>3.48.5 guid property</w:t>
        </w:r>
        <w:r w:rsidR="00B54DFD">
          <w:rPr>
            <w:noProof/>
            <w:webHidden/>
          </w:rPr>
          <w:tab/>
        </w:r>
        <w:r w:rsidR="00B54DFD">
          <w:rPr>
            <w:noProof/>
            <w:webHidden/>
          </w:rPr>
          <w:fldChar w:fldCharType="begin"/>
        </w:r>
        <w:r w:rsidR="00B54DFD">
          <w:rPr>
            <w:noProof/>
            <w:webHidden/>
          </w:rPr>
          <w:instrText xml:space="preserve"> PAGEREF _Toc6916865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481295FF" w14:textId="4D743BC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6" w:history="1">
        <w:r w:rsidR="00B54DFD" w:rsidRPr="003C254C">
          <w:rPr>
            <w:rStyle w:val="Hyperlink"/>
            <w:noProof/>
          </w:rPr>
          <w:t>3.48.6 deprecatedGuids property</w:t>
        </w:r>
        <w:r w:rsidR="00B54DFD">
          <w:rPr>
            <w:noProof/>
            <w:webHidden/>
          </w:rPr>
          <w:tab/>
        </w:r>
        <w:r w:rsidR="00B54DFD">
          <w:rPr>
            <w:noProof/>
            <w:webHidden/>
          </w:rPr>
          <w:fldChar w:fldCharType="begin"/>
        </w:r>
        <w:r w:rsidR="00B54DFD">
          <w:rPr>
            <w:noProof/>
            <w:webHidden/>
          </w:rPr>
          <w:instrText xml:space="preserve"> PAGEREF _Toc6916866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0C11432A" w14:textId="32A816F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7" w:history="1">
        <w:r w:rsidR="00B54DFD" w:rsidRPr="003C254C">
          <w:rPr>
            <w:rStyle w:val="Hyperlink"/>
            <w:noProof/>
          </w:rPr>
          <w:t>3.48.7 name property</w:t>
        </w:r>
        <w:r w:rsidR="00B54DFD">
          <w:rPr>
            <w:noProof/>
            <w:webHidden/>
          </w:rPr>
          <w:tab/>
        </w:r>
        <w:r w:rsidR="00B54DFD">
          <w:rPr>
            <w:noProof/>
            <w:webHidden/>
          </w:rPr>
          <w:fldChar w:fldCharType="begin"/>
        </w:r>
        <w:r w:rsidR="00B54DFD">
          <w:rPr>
            <w:noProof/>
            <w:webHidden/>
          </w:rPr>
          <w:instrText xml:space="preserve"> PAGEREF _Toc6916867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0D4A487A" w14:textId="1EC550B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8" w:history="1">
        <w:r w:rsidR="00B54DFD" w:rsidRPr="003C254C">
          <w:rPr>
            <w:rStyle w:val="Hyperlink"/>
            <w:noProof/>
          </w:rPr>
          <w:t>3.48.8 deprecatedNames property</w:t>
        </w:r>
        <w:r w:rsidR="00B54DFD">
          <w:rPr>
            <w:noProof/>
            <w:webHidden/>
          </w:rPr>
          <w:tab/>
        </w:r>
        <w:r w:rsidR="00B54DFD">
          <w:rPr>
            <w:noProof/>
            <w:webHidden/>
          </w:rPr>
          <w:fldChar w:fldCharType="begin"/>
        </w:r>
        <w:r w:rsidR="00B54DFD">
          <w:rPr>
            <w:noProof/>
            <w:webHidden/>
          </w:rPr>
          <w:instrText xml:space="preserve"> PAGEREF _Toc6916868 \h </w:instrText>
        </w:r>
        <w:r w:rsidR="00B54DFD">
          <w:rPr>
            <w:noProof/>
            <w:webHidden/>
          </w:rPr>
        </w:r>
        <w:r w:rsidR="00B54DFD">
          <w:rPr>
            <w:noProof/>
            <w:webHidden/>
          </w:rPr>
          <w:fldChar w:fldCharType="separate"/>
        </w:r>
        <w:r w:rsidR="00B54DFD">
          <w:rPr>
            <w:noProof/>
            <w:webHidden/>
          </w:rPr>
          <w:t>160</w:t>
        </w:r>
        <w:r w:rsidR="00B54DFD">
          <w:rPr>
            <w:noProof/>
            <w:webHidden/>
          </w:rPr>
          <w:fldChar w:fldCharType="end"/>
        </w:r>
      </w:hyperlink>
    </w:p>
    <w:p w14:paraId="75CB15DB" w14:textId="0946C14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69" w:history="1">
        <w:r w:rsidR="00B54DFD" w:rsidRPr="003C254C">
          <w:rPr>
            <w:rStyle w:val="Hyperlink"/>
            <w:noProof/>
          </w:rPr>
          <w:t>3.48.9 shortDescription property</w:t>
        </w:r>
        <w:r w:rsidR="00B54DFD">
          <w:rPr>
            <w:noProof/>
            <w:webHidden/>
          </w:rPr>
          <w:tab/>
        </w:r>
        <w:r w:rsidR="00B54DFD">
          <w:rPr>
            <w:noProof/>
            <w:webHidden/>
          </w:rPr>
          <w:fldChar w:fldCharType="begin"/>
        </w:r>
        <w:r w:rsidR="00B54DFD">
          <w:rPr>
            <w:noProof/>
            <w:webHidden/>
          </w:rPr>
          <w:instrText xml:space="preserve"> PAGEREF _Toc6916869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0B1272D7" w14:textId="0C859E4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0" w:history="1">
        <w:r w:rsidR="00B54DFD" w:rsidRPr="003C254C">
          <w:rPr>
            <w:rStyle w:val="Hyperlink"/>
            <w:noProof/>
          </w:rPr>
          <w:t>3.48.10 fullDescription property</w:t>
        </w:r>
        <w:r w:rsidR="00B54DFD">
          <w:rPr>
            <w:noProof/>
            <w:webHidden/>
          </w:rPr>
          <w:tab/>
        </w:r>
        <w:r w:rsidR="00B54DFD">
          <w:rPr>
            <w:noProof/>
            <w:webHidden/>
          </w:rPr>
          <w:fldChar w:fldCharType="begin"/>
        </w:r>
        <w:r w:rsidR="00B54DFD">
          <w:rPr>
            <w:noProof/>
            <w:webHidden/>
          </w:rPr>
          <w:instrText xml:space="preserve"> PAGEREF _Toc6916870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5DCC5462" w14:textId="64B050E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1" w:history="1">
        <w:r w:rsidR="00B54DFD" w:rsidRPr="003C254C">
          <w:rPr>
            <w:rStyle w:val="Hyperlink"/>
            <w:noProof/>
          </w:rPr>
          <w:t>3.48.11 messageStrings property</w:t>
        </w:r>
        <w:r w:rsidR="00B54DFD">
          <w:rPr>
            <w:noProof/>
            <w:webHidden/>
          </w:rPr>
          <w:tab/>
        </w:r>
        <w:r w:rsidR="00B54DFD">
          <w:rPr>
            <w:noProof/>
            <w:webHidden/>
          </w:rPr>
          <w:fldChar w:fldCharType="begin"/>
        </w:r>
        <w:r w:rsidR="00B54DFD">
          <w:rPr>
            <w:noProof/>
            <w:webHidden/>
          </w:rPr>
          <w:instrText xml:space="preserve"> PAGEREF _Toc6916871 \h </w:instrText>
        </w:r>
        <w:r w:rsidR="00B54DFD">
          <w:rPr>
            <w:noProof/>
            <w:webHidden/>
          </w:rPr>
        </w:r>
        <w:r w:rsidR="00B54DFD">
          <w:rPr>
            <w:noProof/>
            <w:webHidden/>
          </w:rPr>
          <w:fldChar w:fldCharType="separate"/>
        </w:r>
        <w:r w:rsidR="00B54DFD">
          <w:rPr>
            <w:noProof/>
            <w:webHidden/>
          </w:rPr>
          <w:t>161</w:t>
        </w:r>
        <w:r w:rsidR="00B54DFD">
          <w:rPr>
            <w:noProof/>
            <w:webHidden/>
          </w:rPr>
          <w:fldChar w:fldCharType="end"/>
        </w:r>
      </w:hyperlink>
    </w:p>
    <w:p w14:paraId="02CE08E0" w14:textId="51F7078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2" w:history="1">
        <w:r w:rsidR="00B54DFD" w:rsidRPr="003C254C">
          <w:rPr>
            <w:rStyle w:val="Hyperlink"/>
            <w:noProof/>
          </w:rPr>
          <w:t>3.48.12 helpUri property</w:t>
        </w:r>
        <w:r w:rsidR="00B54DFD">
          <w:rPr>
            <w:noProof/>
            <w:webHidden/>
          </w:rPr>
          <w:tab/>
        </w:r>
        <w:r w:rsidR="00B54DFD">
          <w:rPr>
            <w:noProof/>
            <w:webHidden/>
          </w:rPr>
          <w:fldChar w:fldCharType="begin"/>
        </w:r>
        <w:r w:rsidR="00B54DFD">
          <w:rPr>
            <w:noProof/>
            <w:webHidden/>
          </w:rPr>
          <w:instrText xml:space="preserve"> PAGEREF _Toc6916872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3537219D" w14:textId="57562D0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3" w:history="1">
        <w:r w:rsidR="00B54DFD" w:rsidRPr="003C254C">
          <w:rPr>
            <w:rStyle w:val="Hyperlink"/>
            <w:noProof/>
          </w:rPr>
          <w:t>3.48.13 help property</w:t>
        </w:r>
        <w:r w:rsidR="00B54DFD">
          <w:rPr>
            <w:noProof/>
            <w:webHidden/>
          </w:rPr>
          <w:tab/>
        </w:r>
        <w:r w:rsidR="00B54DFD">
          <w:rPr>
            <w:noProof/>
            <w:webHidden/>
          </w:rPr>
          <w:fldChar w:fldCharType="begin"/>
        </w:r>
        <w:r w:rsidR="00B54DFD">
          <w:rPr>
            <w:noProof/>
            <w:webHidden/>
          </w:rPr>
          <w:instrText xml:space="preserve"> PAGEREF _Toc6916873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1F114C45" w14:textId="5707EEF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4" w:history="1">
        <w:r w:rsidR="00B54DFD" w:rsidRPr="003C254C">
          <w:rPr>
            <w:rStyle w:val="Hyperlink"/>
            <w:noProof/>
          </w:rPr>
          <w:t>3.48.14 defaultConfiguration property</w:t>
        </w:r>
        <w:r w:rsidR="00B54DFD">
          <w:rPr>
            <w:noProof/>
            <w:webHidden/>
          </w:rPr>
          <w:tab/>
        </w:r>
        <w:r w:rsidR="00B54DFD">
          <w:rPr>
            <w:noProof/>
            <w:webHidden/>
          </w:rPr>
          <w:fldChar w:fldCharType="begin"/>
        </w:r>
        <w:r w:rsidR="00B54DFD">
          <w:rPr>
            <w:noProof/>
            <w:webHidden/>
          </w:rPr>
          <w:instrText xml:space="preserve"> PAGEREF _Toc6916874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75A7C170" w14:textId="2598304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5" w:history="1">
        <w:r w:rsidR="00B54DFD" w:rsidRPr="003C254C">
          <w:rPr>
            <w:rStyle w:val="Hyperlink"/>
            <w:noProof/>
          </w:rPr>
          <w:t>3.48.15 relationships property</w:t>
        </w:r>
        <w:r w:rsidR="00B54DFD">
          <w:rPr>
            <w:noProof/>
            <w:webHidden/>
          </w:rPr>
          <w:tab/>
        </w:r>
        <w:r w:rsidR="00B54DFD">
          <w:rPr>
            <w:noProof/>
            <w:webHidden/>
          </w:rPr>
          <w:fldChar w:fldCharType="begin"/>
        </w:r>
        <w:r w:rsidR="00B54DFD">
          <w:rPr>
            <w:noProof/>
            <w:webHidden/>
          </w:rPr>
          <w:instrText xml:space="preserve"> PAGEREF _Toc6916875 \h </w:instrText>
        </w:r>
        <w:r w:rsidR="00B54DFD">
          <w:rPr>
            <w:noProof/>
            <w:webHidden/>
          </w:rPr>
        </w:r>
        <w:r w:rsidR="00B54DFD">
          <w:rPr>
            <w:noProof/>
            <w:webHidden/>
          </w:rPr>
          <w:fldChar w:fldCharType="separate"/>
        </w:r>
        <w:r w:rsidR="00B54DFD">
          <w:rPr>
            <w:noProof/>
            <w:webHidden/>
          </w:rPr>
          <w:t>162</w:t>
        </w:r>
        <w:r w:rsidR="00B54DFD">
          <w:rPr>
            <w:noProof/>
            <w:webHidden/>
          </w:rPr>
          <w:fldChar w:fldCharType="end"/>
        </w:r>
      </w:hyperlink>
    </w:p>
    <w:p w14:paraId="3FB4E5BE" w14:textId="30C1E26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76" w:history="1">
        <w:r w:rsidR="00B54DFD" w:rsidRPr="003C254C">
          <w:rPr>
            <w:rStyle w:val="Hyperlink"/>
            <w:noProof/>
          </w:rPr>
          <w:t>3.49 reportingConfiguration object</w:t>
        </w:r>
        <w:r w:rsidR="00B54DFD">
          <w:rPr>
            <w:noProof/>
            <w:webHidden/>
          </w:rPr>
          <w:tab/>
        </w:r>
        <w:r w:rsidR="00B54DFD">
          <w:rPr>
            <w:noProof/>
            <w:webHidden/>
          </w:rPr>
          <w:fldChar w:fldCharType="begin"/>
        </w:r>
        <w:r w:rsidR="00B54DFD">
          <w:rPr>
            <w:noProof/>
            <w:webHidden/>
          </w:rPr>
          <w:instrText xml:space="preserve"> PAGEREF _Toc6916876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19DE6DD6" w14:textId="5E121CE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7" w:history="1">
        <w:r w:rsidR="00B54DFD" w:rsidRPr="003C254C">
          <w:rPr>
            <w:rStyle w:val="Hyperlink"/>
            <w:noProof/>
          </w:rPr>
          <w:t>3.49.1 General</w:t>
        </w:r>
        <w:r w:rsidR="00B54DFD">
          <w:rPr>
            <w:noProof/>
            <w:webHidden/>
          </w:rPr>
          <w:tab/>
        </w:r>
        <w:r w:rsidR="00B54DFD">
          <w:rPr>
            <w:noProof/>
            <w:webHidden/>
          </w:rPr>
          <w:fldChar w:fldCharType="begin"/>
        </w:r>
        <w:r w:rsidR="00B54DFD">
          <w:rPr>
            <w:noProof/>
            <w:webHidden/>
          </w:rPr>
          <w:instrText xml:space="preserve"> PAGEREF _Toc6916877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05286CFC" w14:textId="173A731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8" w:history="1">
        <w:r w:rsidR="00B54DFD" w:rsidRPr="003C254C">
          <w:rPr>
            <w:rStyle w:val="Hyperlink"/>
            <w:noProof/>
          </w:rPr>
          <w:t>3.49.2 enabled property</w:t>
        </w:r>
        <w:r w:rsidR="00B54DFD">
          <w:rPr>
            <w:noProof/>
            <w:webHidden/>
          </w:rPr>
          <w:tab/>
        </w:r>
        <w:r w:rsidR="00B54DFD">
          <w:rPr>
            <w:noProof/>
            <w:webHidden/>
          </w:rPr>
          <w:fldChar w:fldCharType="begin"/>
        </w:r>
        <w:r w:rsidR="00B54DFD">
          <w:rPr>
            <w:noProof/>
            <w:webHidden/>
          </w:rPr>
          <w:instrText xml:space="preserve"> PAGEREF _Toc6916878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7AE9A289" w14:textId="24BC33C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79" w:history="1">
        <w:r w:rsidR="00B54DFD" w:rsidRPr="003C254C">
          <w:rPr>
            <w:rStyle w:val="Hyperlink"/>
            <w:noProof/>
          </w:rPr>
          <w:t>3.49.3 level property</w:t>
        </w:r>
        <w:r w:rsidR="00B54DFD">
          <w:rPr>
            <w:noProof/>
            <w:webHidden/>
          </w:rPr>
          <w:tab/>
        </w:r>
        <w:r w:rsidR="00B54DFD">
          <w:rPr>
            <w:noProof/>
            <w:webHidden/>
          </w:rPr>
          <w:fldChar w:fldCharType="begin"/>
        </w:r>
        <w:r w:rsidR="00B54DFD">
          <w:rPr>
            <w:noProof/>
            <w:webHidden/>
          </w:rPr>
          <w:instrText xml:space="preserve"> PAGEREF _Toc6916879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700D5B4D" w14:textId="0973E93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0" w:history="1">
        <w:r w:rsidR="00B54DFD" w:rsidRPr="003C254C">
          <w:rPr>
            <w:rStyle w:val="Hyperlink"/>
            <w:noProof/>
          </w:rPr>
          <w:t>3.49.4 rank property</w:t>
        </w:r>
        <w:r w:rsidR="00B54DFD">
          <w:rPr>
            <w:noProof/>
            <w:webHidden/>
          </w:rPr>
          <w:tab/>
        </w:r>
        <w:r w:rsidR="00B54DFD">
          <w:rPr>
            <w:noProof/>
            <w:webHidden/>
          </w:rPr>
          <w:fldChar w:fldCharType="begin"/>
        </w:r>
        <w:r w:rsidR="00B54DFD">
          <w:rPr>
            <w:noProof/>
            <w:webHidden/>
          </w:rPr>
          <w:instrText xml:space="preserve"> PAGEREF _Toc6916880 \h </w:instrText>
        </w:r>
        <w:r w:rsidR="00B54DFD">
          <w:rPr>
            <w:noProof/>
            <w:webHidden/>
          </w:rPr>
        </w:r>
        <w:r w:rsidR="00B54DFD">
          <w:rPr>
            <w:noProof/>
            <w:webHidden/>
          </w:rPr>
          <w:fldChar w:fldCharType="separate"/>
        </w:r>
        <w:r w:rsidR="00B54DFD">
          <w:rPr>
            <w:noProof/>
            <w:webHidden/>
          </w:rPr>
          <w:t>163</w:t>
        </w:r>
        <w:r w:rsidR="00B54DFD">
          <w:rPr>
            <w:noProof/>
            <w:webHidden/>
          </w:rPr>
          <w:fldChar w:fldCharType="end"/>
        </w:r>
      </w:hyperlink>
    </w:p>
    <w:p w14:paraId="4B748ACA" w14:textId="39510144"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1" w:history="1">
        <w:r w:rsidR="00B54DFD" w:rsidRPr="003C254C">
          <w:rPr>
            <w:rStyle w:val="Hyperlink"/>
            <w:noProof/>
          </w:rPr>
          <w:t>3.49.5 parameters property</w:t>
        </w:r>
        <w:r w:rsidR="00B54DFD">
          <w:rPr>
            <w:noProof/>
            <w:webHidden/>
          </w:rPr>
          <w:tab/>
        </w:r>
        <w:r w:rsidR="00B54DFD">
          <w:rPr>
            <w:noProof/>
            <w:webHidden/>
          </w:rPr>
          <w:fldChar w:fldCharType="begin"/>
        </w:r>
        <w:r w:rsidR="00B54DFD">
          <w:rPr>
            <w:noProof/>
            <w:webHidden/>
          </w:rPr>
          <w:instrText xml:space="preserve"> PAGEREF _Toc6916881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50FD3DED" w14:textId="3722C6EF"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82" w:history="1">
        <w:r w:rsidR="00B54DFD" w:rsidRPr="003C254C">
          <w:rPr>
            <w:rStyle w:val="Hyperlink"/>
            <w:noProof/>
          </w:rPr>
          <w:t>3.50 configurationOverride object</w:t>
        </w:r>
        <w:r w:rsidR="00B54DFD">
          <w:rPr>
            <w:noProof/>
            <w:webHidden/>
          </w:rPr>
          <w:tab/>
        </w:r>
        <w:r w:rsidR="00B54DFD">
          <w:rPr>
            <w:noProof/>
            <w:webHidden/>
          </w:rPr>
          <w:fldChar w:fldCharType="begin"/>
        </w:r>
        <w:r w:rsidR="00B54DFD">
          <w:rPr>
            <w:noProof/>
            <w:webHidden/>
          </w:rPr>
          <w:instrText xml:space="preserve"> PAGEREF _Toc6916882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1E3D7F12" w14:textId="1B41A4C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3" w:history="1">
        <w:r w:rsidR="00B54DFD" w:rsidRPr="003C254C">
          <w:rPr>
            <w:rStyle w:val="Hyperlink"/>
            <w:noProof/>
          </w:rPr>
          <w:t>3.50.1 General</w:t>
        </w:r>
        <w:r w:rsidR="00B54DFD">
          <w:rPr>
            <w:noProof/>
            <w:webHidden/>
          </w:rPr>
          <w:tab/>
        </w:r>
        <w:r w:rsidR="00B54DFD">
          <w:rPr>
            <w:noProof/>
            <w:webHidden/>
          </w:rPr>
          <w:fldChar w:fldCharType="begin"/>
        </w:r>
        <w:r w:rsidR="00B54DFD">
          <w:rPr>
            <w:noProof/>
            <w:webHidden/>
          </w:rPr>
          <w:instrText xml:space="preserve"> PAGEREF _Toc6916883 \h </w:instrText>
        </w:r>
        <w:r w:rsidR="00B54DFD">
          <w:rPr>
            <w:noProof/>
            <w:webHidden/>
          </w:rPr>
        </w:r>
        <w:r w:rsidR="00B54DFD">
          <w:rPr>
            <w:noProof/>
            <w:webHidden/>
          </w:rPr>
          <w:fldChar w:fldCharType="separate"/>
        </w:r>
        <w:r w:rsidR="00B54DFD">
          <w:rPr>
            <w:noProof/>
            <w:webHidden/>
          </w:rPr>
          <w:t>164</w:t>
        </w:r>
        <w:r w:rsidR="00B54DFD">
          <w:rPr>
            <w:noProof/>
            <w:webHidden/>
          </w:rPr>
          <w:fldChar w:fldCharType="end"/>
        </w:r>
      </w:hyperlink>
    </w:p>
    <w:p w14:paraId="3840A470" w14:textId="19D543B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4" w:history="1">
        <w:r w:rsidR="00B54DFD" w:rsidRPr="003C254C">
          <w:rPr>
            <w:rStyle w:val="Hyperlink"/>
            <w:noProof/>
          </w:rPr>
          <w:t>3.50.2 descriptor property</w:t>
        </w:r>
        <w:r w:rsidR="00B54DFD">
          <w:rPr>
            <w:noProof/>
            <w:webHidden/>
          </w:rPr>
          <w:tab/>
        </w:r>
        <w:r w:rsidR="00B54DFD">
          <w:rPr>
            <w:noProof/>
            <w:webHidden/>
          </w:rPr>
          <w:fldChar w:fldCharType="begin"/>
        </w:r>
        <w:r w:rsidR="00B54DFD">
          <w:rPr>
            <w:noProof/>
            <w:webHidden/>
          </w:rPr>
          <w:instrText xml:space="preserve"> PAGEREF _Toc6916884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22F140CB" w14:textId="4E70C2F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5" w:history="1">
        <w:r w:rsidR="00B54DFD" w:rsidRPr="003C254C">
          <w:rPr>
            <w:rStyle w:val="Hyperlink"/>
            <w:noProof/>
          </w:rPr>
          <w:t>3.50.3 configuration property</w:t>
        </w:r>
        <w:r w:rsidR="00B54DFD">
          <w:rPr>
            <w:noProof/>
            <w:webHidden/>
          </w:rPr>
          <w:tab/>
        </w:r>
        <w:r w:rsidR="00B54DFD">
          <w:rPr>
            <w:noProof/>
            <w:webHidden/>
          </w:rPr>
          <w:fldChar w:fldCharType="begin"/>
        </w:r>
        <w:r w:rsidR="00B54DFD">
          <w:rPr>
            <w:noProof/>
            <w:webHidden/>
          </w:rPr>
          <w:instrText xml:space="preserve"> PAGEREF _Toc6916885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1C4F7900" w14:textId="5EC940A4"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86" w:history="1">
        <w:r w:rsidR="00B54DFD" w:rsidRPr="003C254C">
          <w:rPr>
            <w:rStyle w:val="Hyperlink"/>
            <w:noProof/>
          </w:rPr>
          <w:t>3.51 reportingDescriptorReference object</w:t>
        </w:r>
        <w:r w:rsidR="00B54DFD">
          <w:rPr>
            <w:noProof/>
            <w:webHidden/>
          </w:rPr>
          <w:tab/>
        </w:r>
        <w:r w:rsidR="00B54DFD">
          <w:rPr>
            <w:noProof/>
            <w:webHidden/>
          </w:rPr>
          <w:fldChar w:fldCharType="begin"/>
        </w:r>
        <w:r w:rsidR="00B54DFD">
          <w:rPr>
            <w:noProof/>
            <w:webHidden/>
          </w:rPr>
          <w:instrText xml:space="preserve"> PAGEREF _Toc6916886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2FE1B2E4" w14:textId="35065DF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7" w:history="1">
        <w:r w:rsidR="00B54DFD" w:rsidRPr="003C254C">
          <w:rPr>
            <w:rStyle w:val="Hyperlink"/>
            <w:noProof/>
          </w:rPr>
          <w:t>3.51.1 General</w:t>
        </w:r>
        <w:r w:rsidR="00B54DFD">
          <w:rPr>
            <w:noProof/>
            <w:webHidden/>
          </w:rPr>
          <w:tab/>
        </w:r>
        <w:r w:rsidR="00B54DFD">
          <w:rPr>
            <w:noProof/>
            <w:webHidden/>
          </w:rPr>
          <w:fldChar w:fldCharType="begin"/>
        </w:r>
        <w:r w:rsidR="00B54DFD">
          <w:rPr>
            <w:noProof/>
            <w:webHidden/>
          </w:rPr>
          <w:instrText xml:space="preserve"> PAGEREF _Toc6916887 \h </w:instrText>
        </w:r>
        <w:r w:rsidR="00B54DFD">
          <w:rPr>
            <w:noProof/>
            <w:webHidden/>
          </w:rPr>
        </w:r>
        <w:r w:rsidR="00B54DFD">
          <w:rPr>
            <w:noProof/>
            <w:webHidden/>
          </w:rPr>
          <w:fldChar w:fldCharType="separate"/>
        </w:r>
        <w:r w:rsidR="00B54DFD">
          <w:rPr>
            <w:noProof/>
            <w:webHidden/>
          </w:rPr>
          <w:t>165</w:t>
        </w:r>
        <w:r w:rsidR="00B54DFD">
          <w:rPr>
            <w:noProof/>
            <w:webHidden/>
          </w:rPr>
          <w:fldChar w:fldCharType="end"/>
        </w:r>
      </w:hyperlink>
    </w:p>
    <w:p w14:paraId="0098B005" w14:textId="37DDABA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8" w:history="1">
        <w:r w:rsidR="00B54DFD" w:rsidRPr="003C254C">
          <w:rPr>
            <w:rStyle w:val="Hyperlink"/>
            <w:noProof/>
          </w:rPr>
          <w:t>3.51.2 Constraints</w:t>
        </w:r>
        <w:r w:rsidR="00B54DFD">
          <w:rPr>
            <w:noProof/>
            <w:webHidden/>
          </w:rPr>
          <w:tab/>
        </w:r>
        <w:r w:rsidR="00B54DFD">
          <w:rPr>
            <w:noProof/>
            <w:webHidden/>
          </w:rPr>
          <w:fldChar w:fldCharType="begin"/>
        </w:r>
        <w:r w:rsidR="00B54DFD">
          <w:rPr>
            <w:noProof/>
            <w:webHidden/>
          </w:rPr>
          <w:instrText xml:space="preserve"> PAGEREF _Toc6916888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7CA56576" w14:textId="3CEB0D9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89" w:history="1">
        <w:r w:rsidR="00B54DFD" w:rsidRPr="003C254C">
          <w:rPr>
            <w:rStyle w:val="Hyperlink"/>
            <w:noProof/>
          </w:rPr>
          <w:t>3.51.3 reportingDescriptor lookup</w:t>
        </w:r>
        <w:r w:rsidR="00B54DFD">
          <w:rPr>
            <w:noProof/>
            <w:webHidden/>
          </w:rPr>
          <w:tab/>
        </w:r>
        <w:r w:rsidR="00B54DFD">
          <w:rPr>
            <w:noProof/>
            <w:webHidden/>
          </w:rPr>
          <w:fldChar w:fldCharType="begin"/>
        </w:r>
        <w:r w:rsidR="00B54DFD">
          <w:rPr>
            <w:noProof/>
            <w:webHidden/>
          </w:rPr>
          <w:instrText xml:space="preserve"> PAGEREF _Toc6916889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7032622B" w14:textId="40D15006"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0" w:history="1">
        <w:r w:rsidR="00B54DFD" w:rsidRPr="003C254C">
          <w:rPr>
            <w:rStyle w:val="Hyperlink"/>
            <w:noProof/>
          </w:rPr>
          <w:t>3.51.4 id property</w:t>
        </w:r>
        <w:r w:rsidR="00B54DFD">
          <w:rPr>
            <w:noProof/>
            <w:webHidden/>
          </w:rPr>
          <w:tab/>
        </w:r>
        <w:r w:rsidR="00B54DFD">
          <w:rPr>
            <w:noProof/>
            <w:webHidden/>
          </w:rPr>
          <w:fldChar w:fldCharType="begin"/>
        </w:r>
        <w:r w:rsidR="00B54DFD">
          <w:rPr>
            <w:noProof/>
            <w:webHidden/>
          </w:rPr>
          <w:instrText xml:space="preserve"> PAGEREF _Toc6916890 \h </w:instrText>
        </w:r>
        <w:r w:rsidR="00B54DFD">
          <w:rPr>
            <w:noProof/>
            <w:webHidden/>
          </w:rPr>
        </w:r>
        <w:r w:rsidR="00B54DFD">
          <w:rPr>
            <w:noProof/>
            <w:webHidden/>
          </w:rPr>
          <w:fldChar w:fldCharType="separate"/>
        </w:r>
        <w:r w:rsidR="00B54DFD">
          <w:rPr>
            <w:noProof/>
            <w:webHidden/>
          </w:rPr>
          <w:t>166</w:t>
        </w:r>
        <w:r w:rsidR="00B54DFD">
          <w:rPr>
            <w:noProof/>
            <w:webHidden/>
          </w:rPr>
          <w:fldChar w:fldCharType="end"/>
        </w:r>
      </w:hyperlink>
    </w:p>
    <w:p w14:paraId="57ECEC34" w14:textId="6578151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1" w:history="1">
        <w:r w:rsidR="00B54DFD" w:rsidRPr="003C254C">
          <w:rPr>
            <w:rStyle w:val="Hyperlink"/>
            <w:noProof/>
          </w:rPr>
          <w:t>3.51.5 index property</w:t>
        </w:r>
        <w:r w:rsidR="00B54DFD">
          <w:rPr>
            <w:noProof/>
            <w:webHidden/>
          </w:rPr>
          <w:tab/>
        </w:r>
        <w:r w:rsidR="00B54DFD">
          <w:rPr>
            <w:noProof/>
            <w:webHidden/>
          </w:rPr>
          <w:fldChar w:fldCharType="begin"/>
        </w:r>
        <w:r w:rsidR="00B54DFD">
          <w:rPr>
            <w:noProof/>
            <w:webHidden/>
          </w:rPr>
          <w:instrText xml:space="preserve"> PAGEREF _Toc6916891 \h </w:instrText>
        </w:r>
        <w:r w:rsidR="00B54DFD">
          <w:rPr>
            <w:noProof/>
            <w:webHidden/>
          </w:rPr>
        </w:r>
        <w:r w:rsidR="00B54DFD">
          <w:rPr>
            <w:noProof/>
            <w:webHidden/>
          </w:rPr>
          <w:fldChar w:fldCharType="separate"/>
        </w:r>
        <w:r w:rsidR="00B54DFD">
          <w:rPr>
            <w:noProof/>
            <w:webHidden/>
          </w:rPr>
          <w:t>167</w:t>
        </w:r>
        <w:r w:rsidR="00B54DFD">
          <w:rPr>
            <w:noProof/>
            <w:webHidden/>
          </w:rPr>
          <w:fldChar w:fldCharType="end"/>
        </w:r>
      </w:hyperlink>
    </w:p>
    <w:p w14:paraId="372E65FA" w14:textId="5F939D6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2" w:history="1">
        <w:r w:rsidR="00B54DFD" w:rsidRPr="003C254C">
          <w:rPr>
            <w:rStyle w:val="Hyperlink"/>
            <w:noProof/>
          </w:rPr>
          <w:t>3.51.6 guid property</w:t>
        </w:r>
        <w:r w:rsidR="00B54DFD">
          <w:rPr>
            <w:noProof/>
            <w:webHidden/>
          </w:rPr>
          <w:tab/>
        </w:r>
        <w:r w:rsidR="00B54DFD">
          <w:rPr>
            <w:noProof/>
            <w:webHidden/>
          </w:rPr>
          <w:fldChar w:fldCharType="begin"/>
        </w:r>
        <w:r w:rsidR="00B54DFD">
          <w:rPr>
            <w:noProof/>
            <w:webHidden/>
          </w:rPr>
          <w:instrText xml:space="preserve"> PAGEREF _Toc6916892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0A0AEE8E" w14:textId="12EAB81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3" w:history="1">
        <w:r w:rsidR="00B54DFD" w:rsidRPr="003C254C">
          <w:rPr>
            <w:rStyle w:val="Hyperlink"/>
            <w:noProof/>
          </w:rPr>
          <w:t>3.51.7 toolComponent property</w:t>
        </w:r>
        <w:r w:rsidR="00B54DFD">
          <w:rPr>
            <w:noProof/>
            <w:webHidden/>
          </w:rPr>
          <w:tab/>
        </w:r>
        <w:r w:rsidR="00B54DFD">
          <w:rPr>
            <w:noProof/>
            <w:webHidden/>
          </w:rPr>
          <w:fldChar w:fldCharType="begin"/>
        </w:r>
        <w:r w:rsidR="00B54DFD">
          <w:rPr>
            <w:noProof/>
            <w:webHidden/>
          </w:rPr>
          <w:instrText xml:space="preserve"> PAGEREF _Toc6916893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606E830B" w14:textId="463DC46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94" w:history="1">
        <w:r w:rsidR="00B54DFD" w:rsidRPr="003C254C">
          <w:rPr>
            <w:rStyle w:val="Hyperlink"/>
            <w:noProof/>
          </w:rPr>
          <w:t>3.52 reportingDescriptorRelationship object</w:t>
        </w:r>
        <w:r w:rsidR="00B54DFD">
          <w:rPr>
            <w:noProof/>
            <w:webHidden/>
          </w:rPr>
          <w:tab/>
        </w:r>
        <w:r w:rsidR="00B54DFD">
          <w:rPr>
            <w:noProof/>
            <w:webHidden/>
          </w:rPr>
          <w:fldChar w:fldCharType="begin"/>
        </w:r>
        <w:r w:rsidR="00B54DFD">
          <w:rPr>
            <w:noProof/>
            <w:webHidden/>
          </w:rPr>
          <w:instrText xml:space="preserve"> PAGEREF _Toc6916894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0AA62573" w14:textId="688260C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5" w:history="1">
        <w:r w:rsidR="00B54DFD" w:rsidRPr="003C254C">
          <w:rPr>
            <w:rStyle w:val="Hyperlink"/>
            <w:noProof/>
          </w:rPr>
          <w:t>3.52.1 General</w:t>
        </w:r>
        <w:r w:rsidR="00B54DFD">
          <w:rPr>
            <w:noProof/>
            <w:webHidden/>
          </w:rPr>
          <w:tab/>
        </w:r>
        <w:r w:rsidR="00B54DFD">
          <w:rPr>
            <w:noProof/>
            <w:webHidden/>
          </w:rPr>
          <w:fldChar w:fldCharType="begin"/>
        </w:r>
        <w:r w:rsidR="00B54DFD">
          <w:rPr>
            <w:noProof/>
            <w:webHidden/>
          </w:rPr>
          <w:instrText xml:space="preserve"> PAGEREF _Toc6916895 \h </w:instrText>
        </w:r>
        <w:r w:rsidR="00B54DFD">
          <w:rPr>
            <w:noProof/>
            <w:webHidden/>
          </w:rPr>
        </w:r>
        <w:r w:rsidR="00B54DFD">
          <w:rPr>
            <w:noProof/>
            <w:webHidden/>
          </w:rPr>
          <w:fldChar w:fldCharType="separate"/>
        </w:r>
        <w:r w:rsidR="00B54DFD">
          <w:rPr>
            <w:noProof/>
            <w:webHidden/>
          </w:rPr>
          <w:t>168</w:t>
        </w:r>
        <w:r w:rsidR="00B54DFD">
          <w:rPr>
            <w:noProof/>
            <w:webHidden/>
          </w:rPr>
          <w:fldChar w:fldCharType="end"/>
        </w:r>
      </w:hyperlink>
    </w:p>
    <w:p w14:paraId="22F76833" w14:textId="3DFDADD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6" w:history="1">
        <w:r w:rsidR="00B54DFD" w:rsidRPr="003C254C">
          <w:rPr>
            <w:rStyle w:val="Hyperlink"/>
            <w:noProof/>
          </w:rPr>
          <w:t>3.52.2 target property</w:t>
        </w:r>
        <w:r w:rsidR="00B54DFD">
          <w:rPr>
            <w:noProof/>
            <w:webHidden/>
          </w:rPr>
          <w:tab/>
        </w:r>
        <w:r w:rsidR="00B54DFD">
          <w:rPr>
            <w:noProof/>
            <w:webHidden/>
          </w:rPr>
          <w:fldChar w:fldCharType="begin"/>
        </w:r>
        <w:r w:rsidR="00B54DFD">
          <w:rPr>
            <w:noProof/>
            <w:webHidden/>
          </w:rPr>
          <w:instrText xml:space="preserve"> PAGEREF _Toc6916896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08652195" w14:textId="5078801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7" w:history="1">
        <w:r w:rsidR="00B54DFD" w:rsidRPr="003C254C">
          <w:rPr>
            <w:rStyle w:val="Hyperlink"/>
            <w:noProof/>
          </w:rPr>
          <w:t>3.52.3 kinds property</w:t>
        </w:r>
        <w:r w:rsidR="00B54DFD">
          <w:rPr>
            <w:noProof/>
            <w:webHidden/>
          </w:rPr>
          <w:tab/>
        </w:r>
        <w:r w:rsidR="00B54DFD">
          <w:rPr>
            <w:noProof/>
            <w:webHidden/>
          </w:rPr>
          <w:fldChar w:fldCharType="begin"/>
        </w:r>
        <w:r w:rsidR="00B54DFD">
          <w:rPr>
            <w:noProof/>
            <w:webHidden/>
          </w:rPr>
          <w:instrText xml:space="preserve"> PAGEREF _Toc6916897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2AC5F552" w14:textId="179F7CB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898" w:history="1">
        <w:r w:rsidR="00B54DFD" w:rsidRPr="003C254C">
          <w:rPr>
            <w:rStyle w:val="Hyperlink"/>
            <w:noProof/>
          </w:rPr>
          <w:t>3.53 toolComponentReference object</w:t>
        </w:r>
        <w:r w:rsidR="00B54DFD">
          <w:rPr>
            <w:noProof/>
            <w:webHidden/>
          </w:rPr>
          <w:tab/>
        </w:r>
        <w:r w:rsidR="00B54DFD">
          <w:rPr>
            <w:noProof/>
            <w:webHidden/>
          </w:rPr>
          <w:fldChar w:fldCharType="begin"/>
        </w:r>
        <w:r w:rsidR="00B54DFD">
          <w:rPr>
            <w:noProof/>
            <w:webHidden/>
          </w:rPr>
          <w:instrText xml:space="preserve"> PAGEREF _Toc6916898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07611A5E" w14:textId="014655AF" w:rsidR="00B54DFD" w:rsidRDefault="003700AC">
      <w:pPr>
        <w:pStyle w:val="TOC3"/>
        <w:tabs>
          <w:tab w:val="right" w:leader="dot" w:pos="9350"/>
        </w:tabs>
        <w:rPr>
          <w:rFonts w:asciiTheme="minorHAnsi" w:eastAsiaTheme="minorEastAsia" w:hAnsiTheme="minorHAnsi" w:cstheme="minorBidi"/>
          <w:noProof/>
          <w:sz w:val="22"/>
          <w:szCs w:val="22"/>
        </w:rPr>
      </w:pPr>
      <w:hyperlink w:anchor="_Toc6916899" w:history="1">
        <w:r w:rsidR="00B54DFD" w:rsidRPr="003C254C">
          <w:rPr>
            <w:rStyle w:val="Hyperlink"/>
            <w:noProof/>
          </w:rPr>
          <w:t>3.53.1 General</w:t>
        </w:r>
        <w:r w:rsidR="00B54DFD">
          <w:rPr>
            <w:noProof/>
            <w:webHidden/>
          </w:rPr>
          <w:tab/>
        </w:r>
        <w:r w:rsidR="00B54DFD">
          <w:rPr>
            <w:noProof/>
            <w:webHidden/>
          </w:rPr>
          <w:fldChar w:fldCharType="begin"/>
        </w:r>
        <w:r w:rsidR="00B54DFD">
          <w:rPr>
            <w:noProof/>
            <w:webHidden/>
          </w:rPr>
          <w:instrText xml:space="preserve"> PAGEREF _Toc6916899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333D37E1" w14:textId="2A6FC48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0" w:history="1">
        <w:r w:rsidR="00B54DFD" w:rsidRPr="003C254C">
          <w:rPr>
            <w:rStyle w:val="Hyperlink"/>
            <w:noProof/>
          </w:rPr>
          <w:t>3.53.2 toolComponent lookup</w:t>
        </w:r>
        <w:r w:rsidR="00B54DFD">
          <w:rPr>
            <w:noProof/>
            <w:webHidden/>
          </w:rPr>
          <w:tab/>
        </w:r>
        <w:r w:rsidR="00B54DFD">
          <w:rPr>
            <w:noProof/>
            <w:webHidden/>
          </w:rPr>
          <w:fldChar w:fldCharType="begin"/>
        </w:r>
        <w:r w:rsidR="00B54DFD">
          <w:rPr>
            <w:noProof/>
            <w:webHidden/>
          </w:rPr>
          <w:instrText xml:space="preserve"> PAGEREF _Toc6916900 \h </w:instrText>
        </w:r>
        <w:r w:rsidR="00B54DFD">
          <w:rPr>
            <w:noProof/>
            <w:webHidden/>
          </w:rPr>
        </w:r>
        <w:r w:rsidR="00B54DFD">
          <w:rPr>
            <w:noProof/>
            <w:webHidden/>
          </w:rPr>
          <w:fldChar w:fldCharType="separate"/>
        </w:r>
        <w:r w:rsidR="00B54DFD">
          <w:rPr>
            <w:noProof/>
            <w:webHidden/>
          </w:rPr>
          <w:t>170</w:t>
        </w:r>
        <w:r w:rsidR="00B54DFD">
          <w:rPr>
            <w:noProof/>
            <w:webHidden/>
          </w:rPr>
          <w:fldChar w:fldCharType="end"/>
        </w:r>
      </w:hyperlink>
    </w:p>
    <w:p w14:paraId="4E958143" w14:textId="7457E99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1" w:history="1">
        <w:r w:rsidR="00B54DFD" w:rsidRPr="003C254C">
          <w:rPr>
            <w:rStyle w:val="Hyperlink"/>
            <w:noProof/>
          </w:rPr>
          <w:t>3.53.3 name property</w:t>
        </w:r>
        <w:r w:rsidR="00B54DFD">
          <w:rPr>
            <w:noProof/>
            <w:webHidden/>
          </w:rPr>
          <w:tab/>
        </w:r>
        <w:r w:rsidR="00B54DFD">
          <w:rPr>
            <w:noProof/>
            <w:webHidden/>
          </w:rPr>
          <w:fldChar w:fldCharType="begin"/>
        </w:r>
        <w:r w:rsidR="00B54DFD">
          <w:rPr>
            <w:noProof/>
            <w:webHidden/>
          </w:rPr>
          <w:instrText xml:space="preserve"> PAGEREF _Toc6916901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588CCEF7" w14:textId="26C2136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2" w:history="1">
        <w:r w:rsidR="00B54DFD" w:rsidRPr="003C254C">
          <w:rPr>
            <w:rStyle w:val="Hyperlink"/>
            <w:noProof/>
          </w:rPr>
          <w:t>3.53.4 index property</w:t>
        </w:r>
        <w:r w:rsidR="00B54DFD">
          <w:rPr>
            <w:noProof/>
            <w:webHidden/>
          </w:rPr>
          <w:tab/>
        </w:r>
        <w:r w:rsidR="00B54DFD">
          <w:rPr>
            <w:noProof/>
            <w:webHidden/>
          </w:rPr>
          <w:fldChar w:fldCharType="begin"/>
        </w:r>
        <w:r w:rsidR="00B54DFD">
          <w:rPr>
            <w:noProof/>
            <w:webHidden/>
          </w:rPr>
          <w:instrText xml:space="preserve"> PAGEREF _Toc6916902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2CECBB97" w14:textId="39616D9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3" w:history="1">
        <w:r w:rsidR="00B54DFD" w:rsidRPr="003C254C">
          <w:rPr>
            <w:rStyle w:val="Hyperlink"/>
            <w:noProof/>
          </w:rPr>
          <w:t>3.53.5 guid property</w:t>
        </w:r>
        <w:r w:rsidR="00B54DFD">
          <w:rPr>
            <w:noProof/>
            <w:webHidden/>
          </w:rPr>
          <w:tab/>
        </w:r>
        <w:r w:rsidR="00B54DFD">
          <w:rPr>
            <w:noProof/>
            <w:webHidden/>
          </w:rPr>
          <w:fldChar w:fldCharType="begin"/>
        </w:r>
        <w:r w:rsidR="00B54DFD">
          <w:rPr>
            <w:noProof/>
            <w:webHidden/>
          </w:rPr>
          <w:instrText xml:space="preserve"> PAGEREF _Toc6916903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10E54BE0" w14:textId="4246F900"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04" w:history="1">
        <w:r w:rsidR="00B54DFD" w:rsidRPr="003C254C">
          <w:rPr>
            <w:rStyle w:val="Hyperlink"/>
            <w:noProof/>
          </w:rPr>
          <w:t>3.54 fix object</w:t>
        </w:r>
        <w:r w:rsidR="00B54DFD">
          <w:rPr>
            <w:noProof/>
            <w:webHidden/>
          </w:rPr>
          <w:tab/>
        </w:r>
        <w:r w:rsidR="00B54DFD">
          <w:rPr>
            <w:noProof/>
            <w:webHidden/>
          </w:rPr>
          <w:fldChar w:fldCharType="begin"/>
        </w:r>
        <w:r w:rsidR="00B54DFD">
          <w:rPr>
            <w:noProof/>
            <w:webHidden/>
          </w:rPr>
          <w:instrText xml:space="preserve"> PAGEREF _Toc6916904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479C96CF" w14:textId="554348E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5" w:history="1">
        <w:r w:rsidR="00B54DFD" w:rsidRPr="003C254C">
          <w:rPr>
            <w:rStyle w:val="Hyperlink"/>
            <w:noProof/>
          </w:rPr>
          <w:t>3.54.1 General</w:t>
        </w:r>
        <w:r w:rsidR="00B54DFD">
          <w:rPr>
            <w:noProof/>
            <w:webHidden/>
          </w:rPr>
          <w:tab/>
        </w:r>
        <w:r w:rsidR="00B54DFD">
          <w:rPr>
            <w:noProof/>
            <w:webHidden/>
          </w:rPr>
          <w:fldChar w:fldCharType="begin"/>
        </w:r>
        <w:r w:rsidR="00B54DFD">
          <w:rPr>
            <w:noProof/>
            <w:webHidden/>
          </w:rPr>
          <w:instrText xml:space="preserve"> PAGEREF _Toc6916905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5D525325" w14:textId="1267EE7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6" w:history="1">
        <w:r w:rsidR="00B54DFD" w:rsidRPr="003C254C">
          <w:rPr>
            <w:rStyle w:val="Hyperlink"/>
            <w:noProof/>
          </w:rPr>
          <w:t>3.54.2 description property</w:t>
        </w:r>
        <w:r w:rsidR="00B54DFD">
          <w:rPr>
            <w:noProof/>
            <w:webHidden/>
          </w:rPr>
          <w:tab/>
        </w:r>
        <w:r w:rsidR="00B54DFD">
          <w:rPr>
            <w:noProof/>
            <w:webHidden/>
          </w:rPr>
          <w:fldChar w:fldCharType="begin"/>
        </w:r>
        <w:r w:rsidR="00B54DFD">
          <w:rPr>
            <w:noProof/>
            <w:webHidden/>
          </w:rPr>
          <w:instrText xml:space="preserve"> PAGEREF _Toc6916906 \h </w:instrText>
        </w:r>
        <w:r w:rsidR="00B54DFD">
          <w:rPr>
            <w:noProof/>
            <w:webHidden/>
          </w:rPr>
        </w:r>
        <w:r w:rsidR="00B54DFD">
          <w:rPr>
            <w:noProof/>
            <w:webHidden/>
          </w:rPr>
          <w:fldChar w:fldCharType="separate"/>
        </w:r>
        <w:r w:rsidR="00B54DFD">
          <w:rPr>
            <w:noProof/>
            <w:webHidden/>
          </w:rPr>
          <w:t>171</w:t>
        </w:r>
        <w:r w:rsidR="00B54DFD">
          <w:rPr>
            <w:noProof/>
            <w:webHidden/>
          </w:rPr>
          <w:fldChar w:fldCharType="end"/>
        </w:r>
      </w:hyperlink>
    </w:p>
    <w:p w14:paraId="3A4CAB60" w14:textId="148A9503"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7" w:history="1">
        <w:r w:rsidR="00B54DFD" w:rsidRPr="003C254C">
          <w:rPr>
            <w:rStyle w:val="Hyperlink"/>
            <w:noProof/>
          </w:rPr>
          <w:t>3.54.3 artifactChanges property</w:t>
        </w:r>
        <w:r w:rsidR="00B54DFD">
          <w:rPr>
            <w:noProof/>
            <w:webHidden/>
          </w:rPr>
          <w:tab/>
        </w:r>
        <w:r w:rsidR="00B54DFD">
          <w:rPr>
            <w:noProof/>
            <w:webHidden/>
          </w:rPr>
          <w:fldChar w:fldCharType="begin"/>
        </w:r>
        <w:r w:rsidR="00B54DFD">
          <w:rPr>
            <w:noProof/>
            <w:webHidden/>
          </w:rPr>
          <w:instrText xml:space="preserve"> PAGEREF _Toc6916907 \h </w:instrText>
        </w:r>
        <w:r w:rsidR="00B54DFD">
          <w:rPr>
            <w:noProof/>
            <w:webHidden/>
          </w:rPr>
        </w:r>
        <w:r w:rsidR="00B54DFD">
          <w:rPr>
            <w:noProof/>
            <w:webHidden/>
          </w:rPr>
          <w:fldChar w:fldCharType="separate"/>
        </w:r>
        <w:r w:rsidR="00B54DFD">
          <w:rPr>
            <w:noProof/>
            <w:webHidden/>
          </w:rPr>
          <w:t>172</w:t>
        </w:r>
        <w:r w:rsidR="00B54DFD">
          <w:rPr>
            <w:noProof/>
            <w:webHidden/>
          </w:rPr>
          <w:fldChar w:fldCharType="end"/>
        </w:r>
      </w:hyperlink>
    </w:p>
    <w:p w14:paraId="2A576229" w14:textId="698971D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08" w:history="1">
        <w:r w:rsidR="00B54DFD" w:rsidRPr="003C254C">
          <w:rPr>
            <w:rStyle w:val="Hyperlink"/>
            <w:noProof/>
          </w:rPr>
          <w:t>3.55 artifactChange object</w:t>
        </w:r>
        <w:r w:rsidR="00B54DFD">
          <w:rPr>
            <w:noProof/>
            <w:webHidden/>
          </w:rPr>
          <w:tab/>
        </w:r>
        <w:r w:rsidR="00B54DFD">
          <w:rPr>
            <w:noProof/>
            <w:webHidden/>
          </w:rPr>
          <w:fldChar w:fldCharType="begin"/>
        </w:r>
        <w:r w:rsidR="00B54DFD">
          <w:rPr>
            <w:noProof/>
            <w:webHidden/>
          </w:rPr>
          <w:instrText xml:space="preserve"> PAGEREF _Toc6916908 \h </w:instrText>
        </w:r>
        <w:r w:rsidR="00B54DFD">
          <w:rPr>
            <w:noProof/>
            <w:webHidden/>
          </w:rPr>
        </w:r>
        <w:r w:rsidR="00B54DFD">
          <w:rPr>
            <w:noProof/>
            <w:webHidden/>
          </w:rPr>
          <w:fldChar w:fldCharType="separate"/>
        </w:r>
        <w:r w:rsidR="00B54DFD">
          <w:rPr>
            <w:noProof/>
            <w:webHidden/>
          </w:rPr>
          <w:t>173</w:t>
        </w:r>
        <w:r w:rsidR="00B54DFD">
          <w:rPr>
            <w:noProof/>
            <w:webHidden/>
          </w:rPr>
          <w:fldChar w:fldCharType="end"/>
        </w:r>
      </w:hyperlink>
    </w:p>
    <w:p w14:paraId="755D8207" w14:textId="36EA7DD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09" w:history="1">
        <w:r w:rsidR="00B54DFD" w:rsidRPr="003C254C">
          <w:rPr>
            <w:rStyle w:val="Hyperlink"/>
            <w:noProof/>
          </w:rPr>
          <w:t>3.55.1 General</w:t>
        </w:r>
        <w:r w:rsidR="00B54DFD">
          <w:rPr>
            <w:noProof/>
            <w:webHidden/>
          </w:rPr>
          <w:tab/>
        </w:r>
        <w:r w:rsidR="00B54DFD">
          <w:rPr>
            <w:noProof/>
            <w:webHidden/>
          </w:rPr>
          <w:fldChar w:fldCharType="begin"/>
        </w:r>
        <w:r w:rsidR="00B54DFD">
          <w:rPr>
            <w:noProof/>
            <w:webHidden/>
          </w:rPr>
          <w:instrText xml:space="preserve"> PAGEREF _Toc6916909 \h </w:instrText>
        </w:r>
        <w:r w:rsidR="00B54DFD">
          <w:rPr>
            <w:noProof/>
            <w:webHidden/>
          </w:rPr>
        </w:r>
        <w:r w:rsidR="00B54DFD">
          <w:rPr>
            <w:noProof/>
            <w:webHidden/>
          </w:rPr>
          <w:fldChar w:fldCharType="separate"/>
        </w:r>
        <w:r w:rsidR="00B54DFD">
          <w:rPr>
            <w:noProof/>
            <w:webHidden/>
          </w:rPr>
          <w:t>173</w:t>
        </w:r>
        <w:r w:rsidR="00B54DFD">
          <w:rPr>
            <w:noProof/>
            <w:webHidden/>
          </w:rPr>
          <w:fldChar w:fldCharType="end"/>
        </w:r>
      </w:hyperlink>
    </w:p>
    <w:p w14:paraId="1F523D28" w14:textId="7E7AABE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0" w:history="1">
        <w:r w:rsidR="00B54DFD" w:rsidRPr="003C254C">
          <w:rPr>
            <w:rStyle w:val="Hyperlink"/>
            <w:noProof/>
          </w:rPr>
          <w:t>3.55.2 artifactLocation property</w:t>
        </w:r>
        <w:r w:rsidR="00B54DFD">
          <w:rPr>
            <w:noProof/>
            <w:webHidden/>
          </w:rPr>
          <w:tab/>
        </w:r>
        <w:r w:rsidR="00B54DFD">
          <w:rPr>
            <w:noProof/>
            <w:webHidden/>
          </w:rPr>
          <w:fldChar w:fldCharType="begin"/>
        </w:r>
        <w:r w:rsidR="00B54DFD">
          <w:rPr>
            <w:noProof/>
            <w:webHidden/>
          </w:rPr>
          <w:instrText xml:space="preserve"> PAGEREF _Toc6916910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3100EFB0" w14:textId="7B706B1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1" w:history="1">
        <w:r w:rsidR="00B54DFD" w:rsidRPr="003C254C">
          <w:rPr>
            <w:rStyle w:val="Hyperlink"/>
            <w:noProof/>
          </w:rPr>
          <w:t>3.55.3 replacements property</w:t>
        </w:r>
        <w:r w:rsidR="00B54DFD">
          <w:rPr>
            <w:noProof/>
            <w:webHidden/>
          </w:rPr>
          <w:tab/>
        </w:r>
        <w:r w:rsidR="00B54DFD">
          <w:rPr>
            <w:noProof/>
            <w:webHidden/>
          </w:rPr>
          <w:fldChar w:fldCharType="begin"/>
        </w:r>
        <w:r w:rsidR="00B54DFD">
          <w:rPr>
            <w:noProof/>
            <w:webHidden/>
          </w:rPr>
          <w:instrText xml:space="preserve"> PAGEREF _Toc6916911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0BF809B5" w14:textId="3D51C1CD"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12" w:history="1">
        <w:r w:rsidR="00B54DFD" w:rsidRPr="003C254C">
          <w:rPr>
            <w:rStyle w:val="Hyperlink"/>
            <w:noProof/>
          </w:rPr>
          <w:t>3.56 replacement object</w:t>
        </w:r>
        <w:r w:rsidR="00B54DFD">
          <w:rPr>
            <w:noProof/>
            <w:webHidden/>
          </w:rPr>
          <w:tab/>
        </w:r>
        <w:r w:rsidR="00B54DFD">
          <w:rPr>
            <w:noProof/>
            <w:webHidden/>
          </w:rPr>
          <w:fldChar w:fldCharType="begin"/>
        </w:r>
        <w:r w:rsidR="00B54DFD">
          <w:rPr>
            <w:noProof/>
            <w:webHidden/>
          </w:rPr>
          <w:instrText xml:space="preserve"> PAGEREF _Toc6916912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45992544" w14:textId="2DEE929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3" w:history="1">
        <w:r w:rsidR="00B54DFD" w:rsidRPr="003C254C">
          <w:rPr>
            <w:rStyle w:val="Hyperlink"/>
            <w:noProof/>
          </w:rPr>
          <w:t>3.56.1 General</w:t>
        </w:r>
        <w:r w:rsidR="00B54DFD">
          <w:rPr>
            <w:noProof/>
            <w:webHidden/>
          </w:rPr>
          <w:tab/>
        </w:r>
        <w:r w:rsidR="00B54DFD">
          <w:rPr>
            <w:noProof/>
            <w:webHidden/>
          </w:rPr>
          <w:fldChar w:fldCharType="begin"/>
        </w:r>
        <w:r w:rsidR="00B54DFD">
          <w:rPr>
            <w:noProof/>
            <w:webHidden/>
          </w:rPr>
          <w:instrText xml:space="preserve"> PAGEREF _Toc6916913 \h </w:instrText>
        </w:r>
        <w:r w:rsidR="00B54DFD">
          <w:rPr>
            <w:noProof/>
            <w:webHidden/>
          </w:rPr>
        </w:r>
        <w:r w:rsidR="00B54DFD">
          <w:rPr>
            <w:noProof/>
            <w:webHidden/>
          </w:rPr>
          <w:fldChar w:fldCharType="separate"/>
        </w:r>
        <w:r w:rsidR="00B54DFD">
          <w:rPr>
            <w:noProof/>
            <w:webHidden/>
          </w:rPr>
          <w:t>174</w:t>
        </w:r>
        <w:r w:rsidR="00B54DFD">
          <w:rPr>
            <w:noProof/>
            <w:webHidden/>
          </w:rPr>
          <w:fldChar w:fldCharType="end"/>
        </w:r>
      </w:hyperlink>
    </w:p>
    <w:p w14:paraId="1F378A9B" w14:textId="58DBFBC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4" w:history="1">
        <w:r w:rsidR="00B54DFD" w:rsidRPr="003C254C">
          <w:rPr>
            <w:rStyle w:val="Hyperlink"/>
            <w:noProof/>
          </w:rPr>
          <w:t>3.56.2 Constraints</w:t>
        </w:r>
        <w:r w:rsidR="00B54DFD">
          <w:rPr>
            <w:noProof/>
            <w:webHidden/>
          </w:rPr>
          <w:tab/>
        </w:r>
        <w:r w:rsidR="00B54DFD">
          <w:rPr>
            <w:noProof/>
            <w:webHidden/>
          </w:rPr>
          <w:fldChar w:fldCharType="begin"/>
        </w:r>
        <w:r w:rsidR="00B54DFD">
          <w:rPr>
            <w:noProof/>
            <w:webHidden/>
          </w:rPr>
          <w:instrText xml:space="preserve"> PAGEREF _Toc6916914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30CD1B2D" w14:textId="0C854D65"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5" w:history="1">
        <w:r w:rsidR="00B54DFD" w:rsidRPr="003C254C">
          <w:rPr>
            <w:rStyle w:val="Hyperlink"/>
            <w:noProof/>
          </w:rPr>
          <w:t>3.56.3 deletedRegion property</w:t>
        </w:r>
        <w:r w:rsidR="00B54DFD">
          <w:rPr>
            <w:noProof/>
            <w:webHidden/>
          </w:rPr>
          <w:tab/>
        </w:r>
        <w:r w:rsidR="00B54DFD">
          <w:rPr>
            <w:noProof/>
            <w:webHidden/>
          </w:rPr>
          <w:fldChar w:fldCharType="begin"/>
        </w:r>
        <w:r w:rsidR="00B54DFD">
          <w:rPr>
            <w:noProof/>
            <w:webHidden/>
          </w:rPr>
          <w:instrText xml:space="preserve"> PAGEREF _Toc6916915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47985009" w14:textId="38D3A6E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6" w:history="1">
        <w:r w:rsidR="00B54DFD" w:rsidRPr="003C254C">
          <w:rPr>
            <w:rStyle w:val="Hyperlink"/>
            <w:noProof/>
          </w:rPr>
          <w:t>3.56.4 insertedContent property</w:t>
        </w:r>
        <w:r w:rsidR="00B54DFD">
          <w:rPr>
            <w:noProof/>
            <w:webHidden/>
          </w:rPr>
          <w:tab/>
        </w:r>
        <w:r w:rsidR="00B54DFD">
          <w:rPr>
            <w:noProof/>
            <w:webHidden/>
          </w:rPr>
          <w:fldChar w:fldCharType="begin"/>
        </w:r>
        <w:r w:rsidR="00B54DFD">
          <w:rPr>
            <w:noProof/>
            <w:webHidden/>
          </w:rPr>
          <w:instrText xml:space="preserve"> PAGEREF _Toc6916916 \h </w:instrText>
        </w:r>
        <w:r w:rsidR="00B54DFD">
          <w:rPr>
            <w:noProof/>
            <w:webHidden/>
          </w:rPr>
        </w:r>
        <w:r w:rsidR="00B54DFD">
          <w:rPr>
            <w:noProof/>
            <w:webHidden/>
          </w:rPr>
          <w:fldChar w:fldCharType="separate"/>
        </w:r>
        <w:r w:rsidR="00B54DFD">
          <w:rPr>
            <w:noProof/>
            <w:webHidden/>
          </w:rPr>
          <w:t>175</w:t>
        </w:r>
        <w:r w:rsidR="00B54DFD">
          <w:rPr>
            <w:noProof/>
            <w:webHidden/>
          </w:rPr>
          <w:fldChar w:fldCharType="end"/>
        </w:r>
      </w:hyperlink>
    </w:p>
    <w:p w14:paraId="39433612" w14:textId="3A2C744A"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17" w:history="1">
        <w:r w:rsidR="00B54DFD" w:rsidRPr="003C254C">
          <w:rPr>
            <w:rStyle w:val="Hyperlink"/>
            <w:noProof/>
          </w:rPr>
          <w:t>3.57 notification object</w:t>
        </w:r>
        <w:r w:rsidR="00B54DFD">
          <w:rPr>
            <w:noProof/>
            <w:webHidden/>
          </w:rPr>
          <w:tab/>
        </w:r>
        <w:r w:rsidR="00B54DFD">
          <w:rPr>
            <w:noProof/>
            <w:webHidden/>
          </w:rPr>
          <w:fldChar w:fldCharType="begin"/>
        </w:r>
        <w:r w:rsidR="00B54DFD">
          <w:rPr>
            <w:noProof/>
            <w:webHidden/>
          </w:rPr>
          <w:instrText xml:space="preserve"> PAGEREF _Toc6916917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627E3158" w14:textId="22976C7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8" w:history="1">
        <w:r w:rsidR="00B54DFD" w:rsidRPr="003C254C">
          <w:rPr>
            <w:rStyle w:val="Hyperlink"/>
            <w:noProof/>
          </w:rPr>
          <w:t>3.57.1 General</w:t>
        </w:r>
        <w:r w:rsidR="00B54DFD">
          <w:rPr>
            <w:noProof/>
            <w:webHidden/>
          </w:rPr>
          <w:tab/>
        </w:r>
        <w:r w:rsidR="00B54DFD">
          <w:rPr>
            <w:noProof/>
            <w:webHidden/>
          </w:rPr>
          <w:fldChar w:fldCharType="begin"/>
        </w:r>
        <w:r w:rsidR="00B54DFD">
          <w:rPr>
            <w:noProof/>
            <w:webHidden/>
          </w:rPr>
          <w:instrText xml:space="preserve"> PAGEREF _Toc6916918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1E37F0E3" w14:textId="2FB18D8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19" w:history="1">
        <w:r w:rsidR="00B54DFD" w:rsidRPr="003C254C">
          <w:rPr>
            <w:rStyle w:val="Hyperlink"/>
            <w:noProof/>
          </w:rPr>
          <w:t>3.57.2 descriptor property</w:t>
        </w:r>
        <w:r w:rsidR="00B54DFD">
          <w:rPr>
            <w:noProof/>
            <w:webHidden/>
          </w:rPr>
          <w:tab/>
        </w:r>
        <w:r w:rsidR="00B54DFD">
          <w:rPr>
            <w:noProof/>
            <w:webHidden/>
          </w:rPr>
          <w:fldChar w:fldCharType="begin"/>
        </w:r>
        <w:r w:rsidR="00B54DFD">
          <w:rPr>
            <w:noProof/>
            <w:webHidden/>
          </w:rPr>
          <w:instrText xml:space="preserve"> PAGEREF _Toc6916919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6320E7DD" w14:textId="0BA34F1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0" w:history="1">
        <w:r w:rsidR="00B54DFD" w:rsidRPr="003C254C">
          <w:rPr>
            <w:rStyle w:val="Hyperlink"/>
            <w:noProof/>
          </w:rPr>
          <w:t>3.57.3 associatedRule property</w:t>
        </w:r>
        <w:r w:rsidR="00B54DFD">
          <w:rPr>
            <w:noProof/>
            <w:webHidden/>
          </w:rPr>
          <w:tab/>
        </w:r>
        <w:r w:rsidR="00B54DFD">
          <w:rPr>
            <w:noProof/>
            <w:webHidden/>
          </w:rPr>
          <w:fldChar w:fldCharType="begin"/>
        </w:r>
        <w:r w:rsidR="00B54DFD">
          <w:rPr>
            <w:noProof/>
            <w:webHidden/>
          </w:rPr>
          <w:instrText xml:space="preserve"> PAGEREF _Toc6916920 \h </w:instrText>
        </w:r>
        <w:r w:rsidR="00B54DFD">
          <w:rPr>
            <w:noProof/>
            <w:webHidden/>
          </w:rPr>
        </w:r>
        <w:r w:rsidR="00B54DFD">
          <w:rPr>
            <w:noProof/>
            <w:webHidden/>
          </w:rPr>
          <w:fldChar w:fldCharType="separate"/>
        </w:r>
        <w:r w:rsidR="00B54DFD">
          <w:rPr>
            <w:noProof/>
            <w:webHidden/>
          </w:rPr>
          <w:t>176</w:t>
        </w:r>
        <w:r w:rsidR="00B54DFD">
          <w:rPr>
            <w:noProof/>
            <w:webHidden/>
          </w:rPr>
          <w:fldChar w:fldCharType="end"/>
        </w:r>
      </w:hyperlink>
    </w:p>
    <w:p w14:paraId="006BFA5B" w14:textId="4D209B1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1" w:history="1">
        <w:r w:rsidR="00B54DFD" w:rsidRPr="003C254C">
          <w:rPr>
            <w:rStyle w:val="Hyperlink"/>
            <w:noProof/>
          </w:rPr>
          <w:t>3.57.4 physicalLocation property</w:t>
        </w:r>
        <w:r w:rsidR="00B54DFD">
          <w:rPr>
            <w:noProof/>
            <w:webHidden/>
          </w:rPr>
          <w:tab/>
        </w:r>
        <w:r w:rsidR="00B54DFD">
          <w:rPr>
            <w:noProof/>
            <w:webHidden/>
          </w:rPr>
          <w:fldChar w:fldCharType="begin"/>
        </w:r>
        <w:r w:rsidR="00B54DFD">
          <w:rPr>
            <w:noProof/>
            <w:webHidden/>
          </w:rPr>
          <w:instrText xml:space="preserve"> PAGEREF _Toc6916921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49702C35" w14:textId="205958F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2" w:history="1">
        <w:r w:rsidR="00B54DFD" w:rsidRPr="003C254C">
          <w:rPr>
            <w:rStyle w:val="Hyperlink"/>
            <w:noProof/>
          </w:rPr>
          <w:t>3.57.5 message property</w:t>
        </w:r>
        <w:r w:rsidR="00B54DFD">
          <w:rPr>
            <w:noProof/>
            <w:webHidden/>
          </w:rPr>
          <w:tab/>
        </w:r>
        <w:r w:rsidR="00B54DFD">
          <w:rPr>
            <w:noProof/>
            <w:webHidden/>
          </w:rPr>
          <w:fldChar w:fldCharType="begin"/>
        </w:r>
        <w:r w:rsidR="00B54DFD">
          <w:rPr>
            <w:noProof/>
            <w:webHidden/>
          </w:rPr>
          <w:instrText xml:space="preserve"> PAGEREF _Toc6916922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6F5CBB1A" w14:textId="26011D0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3" w:history="1">
        <w:r w:rsidR="00B54DFD" w:rsidRPr="003C254C">
          <w:rPr>
            <w:rStyle w:val="Hyperlink"/>
            <w:noProof/>
          </w:rPr>
          <w:t>3.57.6 level property</w:t>
        </w:r>
        <w:r w:rsidR="00B54DFD">
          <w:rPr>
            <w:noProof/>
            <w:webHidden/>
          </w:rPr>
          <w:tab/>
        </w:r>
        <w:r w:rsidR="00B54DFD">
          <w:rPr>
            <w:noProof/>
            <w:webHidden/>
          </w:rPr>
          <w:fldChar w:fldCharType="begin"/>
        </w:r>
        <w:r w:rsidR="00B54DFD">
          <w:rPr>
            <w:noProof/>
            <w:webHidden/>
          </w:rPr>
          <w:instrText xml:space="preserve"> PAGEREF _Toc6916923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5382D58C" w14:textId="6E42AFD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4" w:history="1">
        <w:r w:rsidR="00B54DFD" w:rsidRPr="003C254C">
          <w:rPr>
            <w:rStyle w:val="Hyperlink"/>
            <w:noProof/>
          </w:rPr>
          <w:t>3.57.7 threadId property</w:t>
        </w:r>
        <w:r w:rsidR="00B54DFD">
          <w:rPr>
            <w:noProof/>
            <w:webHidden/>
          </w:rPr>
          <w:tab/>
        </w:r>
        <w:r w:rsidR="00B54DFD">
          <w:rPr>
            <w:noProof/>
            <w:webHidden/>
          </w:rPr>
          <w:fldChar w:fldCharType="begin"/>
        </w:r>
        <w:r w:rsidR="00B54DFD">
          <w:rPr>
            <w:noProof/>
            <w:webHidden/>
          </w:rPr>
          <w:instrText xml:space="preserve"> PAGEREF _Toc6916924 \h </w:instrText>
        </w:r>
        <w:r w:rsidR="00B54DFD">
          <w:rPr>
            <w:noProof/>
            <w:webHidden/>
          </w:rPr>
        </w:r>
        <w:r w:rsidR="00B54DFD">
          <w:rPr>
            <w:noProof/>
            <w:webHidden/>
          </w:rPr>
          <w:fldChar w:fldCharType="separate"/>
        </w:r>
        <w:r w:rsidR="00B54DFD">
          <w:rPr>
            <w:noProof/>
            <w:webHidden/>
          </w:rPr>
          <w:t>177</w:t>
        </w:r>
        <w:r w:rsidR="00B54DFD">
          <w:rPr>
            <w:noProof/>
            <w:webHidden/>
          </w:rPr>
          <w:fldChar w:fldCharType="end"/>
        </w:r>
      </w:hyperlink>
    </w:p>
    <w:p w14:paraId="5D473480" w14:textId="506235E7"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5" w:history="1">
        <w:r w:rsidR="00B54DFD" w:rsidRPr="003C254C">
          <w:rPr>
            <w:rStyle w:val="Hyperlink"/>
            <w:noProof/>
          </w:rPr>
          <w:t>3.57.8 timeUtc property</w:t>
        </w:r>
        <w:r w:rsidR="00B54DFD">
          <w:rPr>
            <w:noProof/>
            <w:webHidden/>
          </w:rPr>
          <w:tab/>
        </w:r>
        <w:r w:rsidR="00B54DFD">
          <w:rPr>
            <w:noProof/>
            <w:webHidden/>
          </w:rPr>
          <w:fldChar w:fldCharType="begin"/>
        </w:r>
        <w:r w:rsidR="00B54DFD">
          <w:rPr>
            <w:noProof/>
            <w:webHidden/>
          </w:rPr>
          <w:instrText xml:space="preserve"> PAGEREF _Toc6916925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0FB5E7C6" w14:textId="34604F4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6" w:history="1">
        <w:r w:rsidR="00B54DFD" w:rsidRPr="003C254C">
          <w:rPr>
            <w:rStyle w:val="Hyperlink"/>
            <w:noProof/>
          </w:rPr>
          <w:t>3.57.9 exception property</w:t>
        </w:r>
        <w:r w:rsidR="00B54DFD">
          <w:rPr>
            <w:noProof/>
            <w:webHidden/>
          </w:rPr>
          <w:tab/>
        </w:r>
        <w:r w:rsidR="00B54DFD">
          <w:rPr>
            <w:noProof/>
            <w:webHidden/>
          </w:rPr>
          <w:fldChar w:fldCharType="begin"/>
        </w:r>
        <w:r w:rsidR="00B54DFD">
          <w:rPr>
            <w:noProof/>
            <w:webHidden/>
          </w:rPr>
          <w:instrText xml:space="preserve"> PAGEREF _Toc6916926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50893F2A" w14:textId="15031BF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27" w:history="1">
        <w:r w:rsidR="00B54DFD" w:rsidRPr="003C254C">
          <w:rPr>
            <w:rStyle w:val="Hyperlink"/>
            <w:noProof/>
          </w:rPr>
          <w:t>3.58 exception object</w:t>
        </w:r>
        <w:r w:rsidR="00B54DFD">
          <w:rPr>
            <w:noProof/>
            <w:webHidden/>
          </w:rPr>
          <w:tab/>
        </w:r>
        <w:r w:rsidR="00B54DFD">
          <w:rPr>
            <w:noProof/>
            <w:webHidden/>
          </w:rPr>
          <w:fldChar w:fldCharType="begin"/>
        </w:r>
        <w:r w:rsidR="00B54DFD">
          <w:rPr>
            <w:noProof/>
            <w:webHidden/>
          </w:rPr>
          <w:instrText xml:space="preserve"> PAGEREF _Toc6916927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3C491CDA" w14:textId="5761F16A"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8" w:history="1">
        <w:r w:rsidR="00B54DFD" w:rsidRPr="003C254C">
          <w:rPr>
            <w:rStyle w:val="Hyperlink"/>
            <w:noProof/>
          </w:rPr>
          <w:t>3.58.1 General</w:t>
        </w:r>
        <w:r w:rsidR="00B54DFD">
          <w:rPr>
            <w:noProof/>
            <w:webHidden/>
          </w:rPr>
          <w:tab/>
        </w:r>
        <w:r w:rsidR="00B54DFD">
          <w:rPr>
            <w:noProof/>
            <w:webHidden/>
          </w:rPr>
          <w:fldChar w:fldCharType="begin"/>
        </w:r>
        <w:r w:rsidR="00B54DFD">
          <w:rPr>
            <w:noProof/>
            <w:webHidden/>
          </w:rPr>
          <w:instrText xml:space="preserve"> PAGEREF _Toc6916928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5BE4B4EE" w14:textId="767CC74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29" w:history="1">
        <w:r w:rsidR="00B54DFD" w:rsidRPr="003C254C">
          <w:rPr>
            <w:rStyle w:val="Hyperlink"/>
            <w:noProof/>
          </w:rPr>
          <w:t>3.58.2 kind property</w:t>
        </w:r>
        <w:r w:rsidR="00B54DFD">
          <w:rPr>
            <w:noProof/>
            <w:webHidden/>
          </w:rPr>
          <w:tab/>
        </w:r>
        <w:r w:rsidR="00B54DFD">
          <w:rPr>
            <w:noProof/>
            <w:webHidden/>
          </w:rPr>
          <w:fldChar w:fldCharType="begin"/>
        </w:r>
        <w:r w:rsidR="00B54DFD">
          <w:rPr>
            <w:noProof/>
            <w:webHidden/>
          </w:rPr>
          <w:instrText xml:space="preserve"> PAGEREF _Toc6916929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6FFDF137" w14:textId="03BF1BB1"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0" w:history="1">
        <w:r w:rsidR="00B54DFD" w:rsidRPr="003C254C">
          <w:rPr>
            <w:rStyle w:val="Hyperlink"/>
            <w:noProof/>
          </w:rPr>
          <w:t>3.58.3 message property</w:t>
        </w:r>
        <w:r w:rsidR="00B54DFD">
          <w:rPr>
            <w:noProof/>
            <w:webHidden/>
          </w:rPr>
          <w:tab/>
        </w:r>
        <w:r w:rsidR="00B54DFD">
          <w:rPr>
            <w:noProof/>
            <w:webHidden/>
          </w:rPr>
          <w:fldChar w:fldCharType="begin"/>
        </w:r>
        <w:r w:rsidR="00B54DFD">
          <w:rPr>
            <w:noProof/>
            <w:webHidden/>
          </w:rPr>
          <w:instrText xml:space="preserve"> PAGEREF _Toc6916930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7C1BB440" w14:textId="54F5BF09"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1" w:history="1">
        <w:r w:rsidR="00B54DFD" w:rsidRPr="003C254C">
          <w:rPr>
            <w:rStyle w:val="Hyperlink"/>
            <w:noProof/>
          </w:rPr>
          <w:t>3.58.4 stack property</w:t>
        </w:r>
        <w:r w:rsidR="00B54DFD">
          <w:rPr>
            <w:noProof/>
            <w:webHidden/>
          </w:rPr>
          <w:tab/>
        </w:r>
        <w:r w:rsidR="00B54DFD">
          <w:rPr>
            <w:noProof/>
            <w:webHidden/>
          </w:rPr>
          <w:fldChar w:fldCharType="begin"/>
        </w:r>
        <w:r w:rsidR="00B54DFD">
          <w:rPr>
            <w:noProof/>
            <w:webHidden/>
          </w:rPr>
          <w:instrText xml:space="preserve"> PAGEREF _Toc6916931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4DDF0365" w14:textId="65E641D8"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2" w:history="1">
        <w:r w:rsidR="00B54DFD" w:rsidRPr="003C254C">
          <w:rPr>
            <w:rStyle w:val="Hyperlink"/>
            <w:noProof/>
          </w:rPr>
          <w:t>3.58.5 innerExceptions property</w:t>
        </w:r>
        <w:r w:rsidR="00B54DFD">
          <w:rPr>
            <w:noProof/>
            <w:webHidden/>
          </w:rPr>
          <w:tab/>
        </w:r>
        <w:r w:rsidR="00B54DFD">
          <w:rPr>
            <w:noProof/>
            <w:webHidden/>
          </w:rPr>
          <w:fldChar w:fldCharType="begin"/>
        </w:r>
        <w:r w:rsidR="00B54DFD">
          <w:rPr>
            <w:noProof/>
            <w:webHidden/>
          </w:rPr>
          <w:instrText xml:space="preserve"> PAGEREF _Toc6916932 \h </w:instrText>
        </w:r>
        <w:r w:rsidR="00B54DFD">
          <w:rPr>
            <w:noProof/>
            <w:webHidden/>
          </w:rPr>
        </w:r>
        <w:r w:rsidR="00B54DFD">
          <w:rPr>
            <w:noProof/>
            <w:webHidden/>
          </w:rPr>
          <w:fldChar w:fldCharType="separate"/>
        </w:r>
        <w:r w:rsidR="00B54DFD">
          <w:rPr>
            <w:noProof/>
            <w:webHidden/>
          </w:rPr>
          <w:t>178</w:t>
        </w:r>
        <w:r w:rsidR="00B54DFD">
          <w:rPr>
            <w:noProof/>
            <w:webHidden/>
          </w:rPr>
          <w:fldChar w:fldCharType="end"/>
        </w:r>
      </w:hyperlink>
    </w:p>
    <w:p w14:paraId="7F92152D" w14:textId="31DEC808" w:rsidR="00B54DFD" w:rsidRDefault="003700AC">
      <w:pPr>
        <w:pStyle w:val="TOC1"/>
        <w:rPr>
          <w:rFonts w:asciiTheme="minorHAnsi" w:eastAsiaTheme="minorEastAsia" w:hAnsiTheme="minorHAnsi" w:cstheme="minorBidi"/>
          <w:noProof/>
          <w:sz w:val="22"/>
          <w:szCs w:val="22"/>
        </w:rPr>
      </w:pPr>
      <w:hyperlink w:anchor="_Toc6916933" w:history="1">
        <w:r w:rsidR="00B54DFD" w:rsidRPr="003C254C">
          <w:rPr>
            <w:rStyle w:val="Hyperlink"/>
            <w:noProof/>
          </w:rPr>
          <w:t>4</w:t>
        </w:r>
        <w:r w:rsidR="00B54DFD">
          <w:rPr>
            <w:rFonts w:asciiTheme="minorHAnsi" w:eastAsiaTheme="minorEastAsia" w:hAnsiTheme="minorHAnsi" w:cstheme="minorBidi"/>
            <w:noProof/>
            <w:sz w:val="22"/>
            <w:szCs w:val="22"/>
          </w:rPr>
          <w:tab/>
        </w:r>
        <w:r w:rsidR="00B54DFD" w:rsidRPr="003C254C">
          <w:rPr>
            <w:rStyle w:val="Hyperlink"/>
            <w:noProof/>
          </w:rPr>
          <w:t>External property file format</w:t>
        </w:r>
        <w:r w:rsidR="00B54DFD">
          <w:rPr>
            <w:noProof/>
            <w:webHidden/>
          </w:rPr>
          <w:tab/>
        </w:r>
        <w:r w:rsidR="00B54DFD">
          <w:rPr>
            <w:noProof/>
            <w:webHidden/>
          </w:rPr>
          <w:fldChar w:fldCharType="begin"/>
        </w:r>
        <w:r w:rsidR="00B54DFD">
          <w:rPr>
            <w:noProof/>
            <w:webHidden/>
          </w:rPr>
          <w:instrText xml:space="preserve"> PAGEREF _Toc6916933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2243573C" w14:textId="38F3927F"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34" w:history="1">
        <w:r w:rsidR="00B54DFD" w:rsidRPr="003C254C">
          <w:rPr>
            <w:rStyle w:val="Hyperlink"/>
            <w:noProof/>
          </w:rPr>
          <w:t>4.1 General</w:t>
        </w:r>
        <w:r w:rsidR="00B54DFD">
          <w:rPr>
            <w:noProof/>
            <w:webHidden/>
          </w:rPr>
          <w:tab/>
        </w:r>
        <w:r w:rsidR="00B54DFD">
          <w:rPr>
            <w:noProof/>
            <w:webHidden/>
          </w:rPr>
          <w:fldChar w:fldCharType="begin"/>
        </w:r>
        <w:r w:rsidR="00B54DFD">
          <w:rPr>
            <w:noProof/>
            <w:webHidden/>
          </w:rPr>
          <w:instrText xml:space="preserve"> PAGEREF _Toc6916934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0C766441" w14:textId="4CDC635E"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35" w:history="1">
        <w:r w:rsidR="00B54DFD" w:rsidRPr="003C254C">
          <w:rPr>
            <w:rStyle w:val="Hyperlink"/>
            <w:noProof/>
          </w:rPr>
          <w:t>4.2 External property file naming convention</w:t>
        </w:r>
        <w:r w:rsidR="00B54DFD">
          <w:rPr>
            <w:noProof/>
            <w:webHidden/>
          </w:rPr>
          <w:tab/>
        </w:r>
        <w:r w:rsidR="00B54DFD">
          <w:rPr>
            <w:noProof/>
            <w:webHidden/>
          </w:rPr>
          <w:fldChar w:fldCharType="begin"/>
        </w:r>
        <w:r w:rsidR="00B54DFD">
          <w:rPr>
            <w:noProof/>
            <w:webHidden/>
          </w:rPr>
          <w:instrText xml:space="preserve"> PAGEREF _Toc6916935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34F0C1B8" w14:textId="7DEC7A6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36" w:history="1">
        <w:r w:rsidR="00B54DFD" w:rsidRPr="003C254C">
          <w:rPr>
            <w:rStyle w:val="Hyperlink"/>
            <w:noProof/>
          </w:rPr>
          <w:t>4.3 externalProperties object</w:t>
        </w:r>
        <w:r w:rsidR="00B54DFD">
          <w:rPr>
            <w:noProof/>
            <w:webHidden/>
          </w:rPr>
          <w:tab/>
        </w:r>
        <w:r w:rsidR="00B54DFD">
          <w:rPr>
            <w:noProof/>
            <w:webHidden/>
          </w:rPr>
          <w:fldChar w:fldCharType="begin"/>
        </w:r>
        <w:r w:rsidR="00B54DFD">
          <w:rPr>
            <w:noProof/>
            <w:webHidden/>
          </w:rPr>
          <w:instrText xml:space="preserve"> PAGEREF _Toc6916936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13447ADA" w14:textId="166559B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7" w:history="1">
        <w:r w:rsidR="00B54DFD" w:rsidRPr="003C254C">
          <w:rPr>
            <w:rStyle w:val="Hyperlink"/>
            <w:noProof/>
          </w:rPr>
          <w:t>4.3.1 General</w:t>
        </w:r>
        <w:r w:rsidR="00B54DFD">
          <w:rPr>
            <w:noProof/>
            <w:webHidden/>
          </w:rPr>
          <w:tab/>
        </w:r>
        <w:r w:rsidR="00B54DFD">
          <w:rPr>
            <w:noProof/>
            <w:webHidden/>
          </w:rPr>
          <w:fldChar w:fldCharType="begin"/>
        </w:r>
        <w:r w:rsidR="00B54DFD">
          <w:rPr>
            <w:noProof/>
            <w:webHidden/>
          </w:rPr>
          <w:instrText xml:space="preserve"> PAGEREF _Toc6916937 \h </w:instrText>
        </w:r>
        <w:r w:rsidR="00B54DFD">
          <w:rPr>
            <w:noProof/>
            <w:webHidden/>
          </w:rPr>
        </w:r>
        <w:r w:rsidR="00B54DFD">
          <w:rPr>
            <w:noProof/>
            <w:webHidden/>
          </w:rPr>
          <w:fldChar w:fldCharType="separate"/>
        </w:r>
        <w:r w:rsidR="00B54DFD">
          <w:rPr>
            <w:noProof/>
            <w:webHidden/>
          </w:rPr>
          <w:t>180</w:t>
        </w:r>
        <w:r w:rsidR="00B54DFD">
          <w:rPr>
            <w:noProof/>
            <w:webHidden/>
          </w:rPr>
          <w:fldChar w:fldCharType="end"/>
        </w:r>
      </w:hyperlink>
    </w:p>
    <w:p w14:paraId="4529A9DA" w14:textId="542BDDD0"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8" w:history="1">
        <w:r w:rsidR="00B54DFD" w:rsidRPr="003C254C">
          <w:rPr>
            <w:rStyle w:val="Hyperlink"/>
            <w:noProof/>
          </w:rPr>
          <w:t>4.3.2 $schema property</w:t>
        </w:r>
        <w:r w:rsidR="00B54DFD">
          <w:rPr>
            <w:noProof/>
            <w:webHidden/>
          </w:rPr>
          <w:tab/>
        </w:r>
        <w:r w:rsidR="00B54DFD">
          <w:rPr>
            <w:noProof/>
            <w:webHidden/>
          </w:rPr>
          <w:fldChar w:fldCharType="begin"/>
        </w:r>
        <w:r w:rsidR="00B54DFD">
          <w:rPr>
            <w:noProof/>
            <w:webHidden/>
          </w:rPr>
          <w:instrText xml:space="preserve"> PAGEREF _Toc6916938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6A65F3EC" w14:textId="37E212CE"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39" w:history="1">
        <w:r w:rsidR="00B54DFD" w:rsidRPr="003C254C">
          <w:rPr>
            <w:rStyle w:val="Hyperlink"/>
            <w:noProof/>
          </w:rPr>
          <w:t>4.3.3 version property</w:t>
        </w:r>
        <w:r w:rsidR="00B54DFD">
          <w:rPr>
            <w:noProof/>
            <w:webHidden/>
          </w:rPr>
          <w:tab/>
        </w:r>
        <w:r w:rsidR="00B54DFD">
          <w:rPr>
            <w:noProof/>
            <w:webHidden/>
          </w:rPr>
          <w:fldChar w:fldCharType="begin"/>
        </w:r>
        <w:r w:rsidR="00B54DFD">
          <w:rPr>
            <w:noProof/>
            <w:webHidden/>
          </w:rPr>
          <w:instrText xml:space="preserve"> PAGEREF _Toc6916939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644B9BDE" w14:textId="1374DA12"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40" w:history="1">
        <w:r w:rsidR="00B54DFD" w:rsidRPr="003C254C">
          <w:rPr>
            <w:rStyle w:val="Hyperlink"/>
            <w:noProof/>
          </w:rPr>
          <w:t>4.3.4 guid property</w:t>
        </w:r>
        <w:r w:rsidR="00B54DFD">
          <w:rPr>
            <w:noProof/>
            <w:webHidden/>
          </w:rPr>
          <w:tab/>
        </w:r>
        <w:r w:rsidR="00B54DFD">
          <w:rPr>
            <w:noProof/>
            <w:webHidden/>
          </w:rPr>
          <w:fldChar w:fldCharType="begin"/>
        </w:r>
        <w:r w:rsidR="00B54DFD">
          <w:rPr>
            <w:noProof/>
            <w:webHidden/>
          </w:rPr>
          <w:instrText xml:space="preserve"> PAGEREF _Toc6916940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43A78C82" w14:textId="59A8A58B"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41" w:history="1">
        <w:r w:rsidR="00B54DFD" w:rsidRPr="003C254C">
          <w:rPr>
            <w:rStyle w:val="Hyperlink"/>
            <w:noProof/>
          </w:rPr>
          <w:t>4.3.5 runGuid property</w:t>
        </w:r>
        <w:r w:rsidR="00B54DFD">
          <w:rPr>
            <w:noProof/>
            <w:webHidden/>
          </w:rPr>
          <w:tab/>
        </w:r>
        <w:r w:rsidR="00B54DFD">
          <w:rPr>
            <w:noProof/>
            <w:webHidden/>
          </w:rPr>
          <w:fldChar w:fldCharType="begin"/>
        </w:r>
        <w:r w:rsidR="00B54DFD">
          <w:rPr>
            <w:noProof/>
            <w:webHidden/>
          </w:rPr>
          <w:instrText xml:space="preserve"> PAGEREF _Toc6916941 \h </w:instrText>
        </w:r>
        <w:r w:rsidR="00B54DFD">
          <w:rPr>
            <w:noProof/>
            <w:webHidden/>
          </w:rPr>
        </w:r>
        <w:r w:rsidR="00B54DFD">
          <w:rPr>
            <w:noProof/>
            <w:webHidden/>
          </w:rPr>
          <w:fldChar w:fldCharType="separate"/>
        </w:r>
        <w:r w:rsidR="00B54DFD">
          <w:rPr>
            <w:noProof/>
            <w:webHidden/>
          </w:rPr>
          <w:t>181</w:t>
        </w:r>
        <w:r w:rsidR="00B54DFD">
          <w:rPr>
            <w:noProof/>
            <w:webHidden/>
          </w:rPr>
          <w:fldChar w:fldCharType="end"/>
        </w:r>
      </w:hyperlink>
    </w:p>
    <w:p w14:paraId="0DC6308B" w14:textId="231513DC" w:rsidR="00B54DFD" w:rsidRDefault="003700AC">
      <w:pPr>
        <w:pStyle w:val="TOC3"/>
        <w:tabs>
          <w:tab w:val="right" w:leader="dot" w:pos="9350"/>
        </w:tabs>
        <w:rPr>
          <w:rFonts w:asciiTheme="minorHAnsi" w:eastAsiaTheme="minorEastAsia" w:hAnsiTheme="minorHAnsi" w:cstheme="minorBidi"/>
          <w:noProof/>
          <w:sz w:val="22"/>
          <w:szCs w:val="22"/>
        </w:rPr>
      </w:pPr>
      <w:hyperlink w:anchor="_Toc6916942" w:history="1">
        <w:r w:rsidR="00B54DFD" w:rsidRPr="003C254C">
          <w:rPr>
            <w:rStyle w:val="Hyperlink"/>
            <w:noProof/>
          </w:rPr>
          <w:t>4.3.6 The property value properties</w:t>
        </w:r>
        <w:r w:rsidR="00B54DFD">
          <w:rPr>
            <w:noProof/>
            <w:webHidden/>
          </w:rPr>
          <w:tab/>
        </w:r>
        <w:r w:rsidR="00B54DFD">
          <w:rPr>
            <w:noProof/>
            <w:webHidden/>
          </w:rPr>
          <w:fldChar w:fldCharType="begin"/>
        </w:r>
        <w:r w:rsidR="00B54DFD">
          <w:rPr>
            <w:noProof/>
            <w:webHidden/>
          </w:rPr>
          <w:instrText xml:space="preserve"> PAGEREF _Toc6916942 \h </w:instrText>
        </w:r>
        <w:r w:rsidR="00B54DFD">
          <w:rPr>
            <w:noProof/>
            <w:webHidden/>
          </w:rPr>
        </w:r>
        <w:r w:rsidR="00B54DFD">
          <w:rPr>
            <w:noProof/>
            <w:webHidden/>
          </w:rPr>
          <w:fldChar w:fldCharType="separate"/>
        </w:r>
        <w:r w:rsidR="00B54DFD">
          <w:rPr>
            <w:noProof/>
            <w:webHidden/>
          </w:rPr>
          <w:t>182</w:t>
        </w:r>
        <w:r w:rsidR="00B54DFD">
          <w:rPr>
            <w:noProof/>
            <w:webHidden/>
          </w:rPr>
          <w:fldChar w:fldCharType="end"/>
        </w:r>
      </w:hyperlink>
    </w:p>
    <w:p w14:paraId="07410BC2" w14:textId="4E715DBC" w:rsidR="00B54DFD" w:rsidRDefault="003700AC">
      <w:pPr>
        <w:pStyle w:val="TOC1"/>
        <w:rPr>
          <w:rFonts w:asciiTheme="minorHAnsi" w:eastAsiaTheme="minorEastAsia" w:hAnsiTheme="minorHAnsi" w:cstheme="minorBidi"/>
          <w:noProof/>
          <w:sz w:val="22"/>
          <w:szCs w:val="22"/>
        </w:rPr>
      </w:pPr>
      <w:hyperlink w:anchor="_Toc6916943" w:history="1">
        <w:r w:rsidR="00B54DFD" w:rsidRPr="003C254C">
          <w:rPr>
            <w:rStyle w:val="Hyperlink"/>
            <w:noProof/>
          </w:rPr>
          <w:t>5</w:t>
        </w:r>
        <w:r w:rsidR="00B54DFD">
          <w:rPr>
            <w:rFonts w:asciiTheme="minorHAnsi" w:eastAsiaTheme="minorEastAsia" w:hAnsiTheme="minorHAnsi" w:cstheme="minorBidi"/>
            <w:noProof/>
            <w:sz w:val="22"/>
            <w:szCs w:val="22"/>
          </w:rPr>
          <w:tab/>
        </w:r>
        <w:r w:rsidR="00B54DFD" w:rsidRPr="003C254C">
          <w:rPr>
            <w:rStyle w:val="Hyperlink"/>
            <w:noProof/>
          </w:rPr>
          <w:t>Conformance</w:t>
        </w:r>
        <w:r w:rsidR="00B54DFD">
          <w:rPr>
            <w:noProof/>
            <w:webHidden/>
          </w:rPr>
          <w:tab/>
        </w:r>
        <w:r w:rsidR="00B54DFD">
          <w:rPr>
            <w:noProof/>
            <w:webHidden/>
          </w:rPr>
          <w:fldChar w:fldCharType="begin"/>
        </w:r>
        <w:r w:rsidR="00B54DFD">
          <w:rPr>
            <w:noProof/>
            <w:webHidden/>
          </w:rPr>
          <w:instrText xml:space="preserve"> PAGEREF _Toc6916943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656CBAFC" w14:textId="0AFBF170"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4" w:history="1">
        <w:r w:rsidR="00B54DFD" w:rsidRPr="003C254C">
          <w:rPr>
            <w:rStyle w:val="Hyperlink"/>
            <w:noProof/>
          </w:rPr>
          <w:t>5.1 Conformance targets</w:t>
        </w:r>
        <w:r w:rsidR="00B54DFD">
          <w:rPr>
            <w:noProof/>
            <w:webHidden/>
          </w:rPr>
          <w:tab/>
        </w:r>
        <w:r w:rsidR="00B54DFD">
          <w:rPr>
            <w:noProof/>
            <w:webHidden/>
          </w:rPr>
          <w:fldChar w:fldCharType="begin"/>
        </w:r>
        <w:r w:rsidR="00B54DFD">
          <w:rPr>
            <w:noProof/>
            <w:webHidden/>
          </w:rPr>
          <w:instrText xml:space="preserve"> PAGEREF _Toc6916944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174E4784" w14:textId="1DBCF16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5" w:history="1">
        <w:r w:rsidR="00B54DFD" w:rsidRPr="003C254C">
          <w:rPr>
            <w:rStyle w:val="Hyperlink"/>
            <w:noProof/>
          </w:rPr>
          <w:t>5.2 Conformance Clause 1: SARIF log file</w:t>
        </w:r>
        <w:r w:rsidR="00B54DFD">
          <w:rPr>
            <w:noProof/>
            <w:webHidden/>
          </w:rPr>
          <w:tab/>
        </w:r>
        <w:r w:rsidR="00B54DFD">
          <w:rPr>
            <w:noProof/>
            <w:webHidden/>
          </w:rPr>
          <w:fldChar w:fldCharType="begin"/>
        </w:r>
        <w:r w:rsidR="00B54DFD">
          <w:rPr>
            <w:noProof/>
            <w:webHidden/>
          </w:rPr>
          <w:instrText xml:space="preserve"> PAGEREF _Toc6916945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311A50FF" w14:textId="69A22749"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6" w:history="1">
        <w:r w:rsidR="00B54DFD" w:rsidRPr="003C254C">
          <w:rPr>
            <w:rStyle w:val="Hyperlink"/>
            <w:noProof/>
          </w:rPr>
          <w:t>5.3 Conformance Clause 2: SARIF producer</w:t>
        </w:r>
        <w:r w:rsidR="00B54DFD">
          <w:rPr>
            <w:noProof/>
            <w:webHidden/>
          </w:rPr>
          <w:tab/>
        </w:r>
        <w:r w:rsidR="00B54DFD">
          <w:rPr>
            <w:noProof/>
            <w:webHidden/>
          </w:rPr>
          <w:fldChar w:fldCharType="begin"/>
        </w:r>
        <w:r w:rsidR="00B54DFD">
          <w:rPr>
            <w:noProof/>
            <w:webHidden/>
          </w:rPr>
          <w:instrText xml:space="preserve"> PAGEREF _Toc6916946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59A20966" w14:textId="08860089"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7" w:history="1">
        <w:r w:rsidR="00B54DFD" w:rsidRPr="003C254C">
          <w:rPr>
            <w:rStyle w:val="Hyperlink"/>
            <w:noProof/>
          </w:rPr>
          <w:t>5.4 Conformance Clause 3: Direct producer</w:t>
        </w:r>
        <w:r w:rsidR="00B54DFD">
          <w:rPr>
            <w:noProof/>
            <w:webHidden/>
          </w:rPr>
          <w:tab/>
        </w:r>
        <w:r w:rsidR="00B54DFD">
          <w:rPr>
            <w:noProof/>
            <w:webHidden/>
          </w:rPr>
          <w:fldChar w:fldCharType="begin"/>
        </w:r>
        <w:r w:rsidR="00B54DFD">
          <w:rPr>
            <w:noProof/>
            <w:webHidden/>
          </w:rPr>
          <w:instrText xml:space="preserve"> PAGEREF _Toc6916947 \h </w:instrText>
        </w:r>
        <w:r w:rsidR="00B54DFD">
          <w:rPr>
            <w:noProof/>
            <w:webHidden/>
          </w:rPr>
        </w:r>
        <w:r w:rsidR="00B54DFD">
          <w:rPr>
            <w:noProof/>
            <w:webHidden/>
          </w:rPr>
          <w:fldChar w:fldCharType="separate"/>
        </w:r>
        <w:r w:rsidR="00B54DFD">
          <w:rPr>
            <w:noProof/>
            <w:webHidden/>
          </w:rPr>
          <w:t>183</w:t>
        </w:r>
        <w:r w:rsidR="00B54DFD">
          <w:rPr>
            <w:noProof/>
            <w:webHidden/>
          </w:rPr>
          <w:fldChar w:fldCharType="end"/>
        </w:r>
      </w:hyperlink>
    </w:p>
    <w:p w14:paraId="384F61D3" w14:textId="44E45D74"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8" w:history="1">
        <w:r w:rsidR="00B54DFD" w:rsidRPr="003C254C">
          <w:rPr>
            <w:rStyle w:val="Hyperlink"/>
            <w:noProof/>
          </w:rPr>
          <w:t>5.5 Conformance Clause 4: Deterministic producer</w:t>
        </w:r>
        <w:r w:rsidR="00B54DFD">
          <w:rPr>
            <w:noProof/>
            <w:webHidden/>
          </w:rPr>
          <w:tab/>
        </w:r>
        <w:r w:rsidR="00B54DFD">
          <w:rPr>
            <w:noProof/>
            <w:webHidden/>
          </w:rPr>
          <w:fldChar w:fldCharType="begin"/>
        </w:r>
        <w:r w:rsidR="00B54DFD">
          <w:rPr>
            <w:noProof/>
            <w:webHidden/>
          </w:rPr>
          <w:instrText xml:space="preserve"> PAGEREF _Toc6916948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868B856" w14:textId="3F3EBA1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49" w:history="1">
        <w:r w:rsidR="00B54DFD" w:rsidRPr="003C254C">
          <w:rPr>
            <w:rStyle w:val="Hyperlink"/>
            <w:noProof/>
          </w:rPr>
          <w:t>5.6 Conformance Clause 5: Converter</w:t>
        </w:r>
        <w:r w:rsidR="00B54DFD">
          <w:rPr>
            <w:noProof/>
            <w:webHidden/>
          </w:rPr>
          <w:tab/>
        </w:r>
        <w:r w:rsidR="00B54DFD">
          <w:rPr>
            <w:noProof/>
            <w:webHidden/>
          </w:rPr>
          <w:fldChar w:fldCharType="begin"/>
        </w:r>
        <w:r w:rsidR="00B54DFD">
          <w:rPr>
            <w:noProof/>
            <w:webHidden/>
          </w:rPr>
          <w:instrText xml:space="preserve"> PAGEREF _Toc6916949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4474AF88" w14:textId="2688D482"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50" w:history="1">
        <w:r w:rsidR="00B54DFD" w:rsidRPr="003C254C">
          <w:rPr>
            <w:rStyle w:val="Hyperlink"/>
            <w:noProof/>
          </w:rPr>
          <w:t>5.7 Conformance Clause 6: SARIF post-processor</w:t>
        </w:r>
        <w:r w:rsidR="00B54DFD">
          <w:rPr>
            <w:noProof/>
            <w:webHidden/>
          </w:rPr>
          <w:tab/>
        </w:r>
        <w:r w:rsidR="00B54DFD">
          <w:rPr>
            <w:noProof/>
            <w:webHidden/>
          </w:rPr>
          <w:fldChar w:fldCharType="begin"/>
        </w:r>
        <w:r w:rsidR="00B54DFD">
          <w:rPr>
            <w:noProof/>
            <w:webHidden/>
          </w:rPr>
          <w:instrText xml:space="preserve"> PAGEREF _Toc6916950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4B7ECAA6" w14:textId="579CCAF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51" w:history="1">
        <w:r w:rsidR="00B54DFD" w:rsidRPr="003C254C">
          <w:rPr>
            <w:rStyle w:val="Hyperlink"/>
            <w:noProof/>
          </w:rPr>
          <w:t>5.8 Conformance Clause 7: SARIF consumer</w:t>
        </w:r>
        <w:r w:rsidR="00B54DFD">
          <w:rPr>
            <w:noProof/>
            <w:webHidden/>
          </w:rPr>
          <w:tab/>
        </w:r>
        <w:r w:rsidR="00B54DFD">
          <w:rPr>
            <w:noProof/>
            <w:webHidden/>
          </w:rPr>
          <w:fldChar w:fldCharType="begin"/>
        </w:r>
        <w:r w:rsidR="00B54DFD">
          <w:rPr>
            <w:noProof/>
            <w:webHidden/>
          </w:rPr>
          <w:instrText xml:space="preserve"> PAGEREF _Toc6916951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A311EC4" w14:textId="1443A35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52" w:history="1">
        <w:r w:rsidR="00B54DFD" w:rsidRPr="003C254C">
          <w:rPr>
            <w:rStyle w:val="Hyperlink"/>
            <w:noProof/>
          </w:rPr>
          <w:t>5.9 Conformance Clause 8: Viewer</w:t>
        </w:r>
        <w:r w:rsidR="00B54DFD">
          <w:rPr>
            <w:noProof/>
            <w:webHidden/>
          </w:rPr>
          <w:tab/>
        </w:r>
        <w:r w:rsidR="00B54DFD">
          <w:rPr>
            <w:noProof/>
            <w:webHidden/>
          </w:rPr>
          <w:fldChar w:fldCharType="begin"/>
        </w:r>
        <w:r w:rsidR="00B54DFD">
          <w:rPr>
            <w:noProof/>
            <w:webHidden/>
          </w:rPr>
          <w:instrText xml:space="preserve"> PAGEREF _Toc6916952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29762497" w14:textId="09A65DDF"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53" w:history="1">
        <w:r w:rsidR="00B54DFD" w:rsidRPr="003C254C">
          <w:rPr>
            <w:rStyle w:val="Hyperlink"/>
            <w:noProof/>
          </w:rPr>
          <w:t>5.10 Conformance Clause 9: Result management system</w:t>
        </w:r>
        <w:r w:rsidR="00B54DFD">
          <w:rPr>
            <w:noProof/>
            <w:webHidden/>
          </w:rPr>
          <w:tab/>
        </w:r>
        <w:r w:rsidR="00B54DFD">
          <w:rPr>
            <w:noProof/>
            <w:webHidden/>
          </w:rPr>
          <w:fldChar w:fldCharType="begin"/>
        </w:r>
        <w:r w:rsidR="00B54DFD">
          <w:rPr>
            <w:noProof/>
            <w:webHidden/>
          </w:rPr>
          <w:instrText xml:space="preserve"> PAGEREF _Toc6916953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34667119" w14:textId="6F511D98"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54" w:history="1">
        <w:r w:rsidR="00B54DFD" w:rsidRPr="003C254C">
          <w:rPr>
            <w:rStyle w:val="Hyperlink"/>
            <w:noProof/>
          </w:rPr>
          <w:t>5.11 Conformance Clause 10: Engineering system</w:t>
        </w:r>
        <w:r w:rsidR="00B54DFD">
          <w:rPr>
            <w:noProof/>
            <w:webHidden/>
          </w:rPr>
          <w:tab/>
        </w:r>
        <w:r w:rsidR="00B54DFD">
          <w:rPr>
            <w:noProof/>
            <w:webHidden/>
          </w:rPr>
          <w:fldChar w:fldCharType="begin"/>
        </w:r>
        <w:r w:rsidR="00B54DFD">
          <w:rPr>
            <w:noProof/>
            <w:webHidden/>
          </w:rPr>
          <w:instrText xml:space="preserve"> PAGEREF _Toc6916954 \h </w:instrText>
        </w:r>
        <w:r w:rsidR="00B54DFD">
          <w:rPr>
            <w:noProof/>
            <w:webHidden/>
          </w:rPr>
        </w:r>
        <w:r w:rsidR="00B54DFD">
          <w:rPr>
            <w:noProof/>
            <w:webHidden/>
          </w:rPr>
          <w:fldChar w:fldCharType="separate"/>
        </w:r>
        <w:r w:rsidR="00B54DFD">
          <w:rPr>
            <w:noProof/>
            <w:webHidden/>
          </w:rPr>
          <w:t>184</w:t>
        </w:r>
        <w:r w:rsidR="00B54DFD">
          <w:rPr>
            <w:noProof/>
            <w:webHidden/>
          </w:rPr>
          <w:fldChar w:fldCharType="end"/>
        </w:r>
      </w:hyperlink>
    </w:p>
    <w:p w14:paraId="590DA76B" w14:textId="5AD19065" w:rsidR="00B54DFD" w:rsidRDefault="003700AC">
      <w:pPr>
        <w:pStyle w:val="TOC1"/>
        <w:rPr>
          <w:rFonts w:asciiTheme="minorHAnsi" w:eastAsiaTheme="minorEastAsia" w:hAnsiTheme="minorHAnsi" w:cstheme="minorBidi"/>
          <w:noProof/>
          <w:sz w:val="22"/>
          <w:szCs w:val="22"/>
        </w:rPr>
      </w:pPr>
      <w:hyperlink w:anchor="_Toc6916955" w:history="1">
        <w:r w:rsidR="00B54DFD" w:rsidRPr="003C254C">
          <w:rPr>
            <w:rStyle w:val="Hyperlink"/>
            <w:noProof/>
          </w:rPr>
          <w:t>Appendix A. (Informative) Acknowledgments</w:t>
        </w:r>
        <w:r w:rsidR="00B54DFD">
          <w:rPr>
            <w:noProof/>
            <w:webHidden/>
          </w:rPr>
          <w:tab/>
        </w:r>
        <w:r w:rsidR="00B54DFD">
          <w:rPr>
            <w:noProof/>
            <w:webHidden/>
          </w:rPr>
          <w:fldChar w:fldCharType="begin"/>
        </w:r>
        <w:r w:rsidR="00B54DFD">
          <w:rPr>
            <w:noProof/>
            <w:webHidden/>
          </w:rPr>
          <w:instrText xml:space="preserve"> PAGEREF _Toc6916955 \h </w:instrText>
        </w:r>
        <w:r w:rsidR="00B54DFD">
          <w:rPr>
            <w:noProof/>
            <w:webHidden/>
          </w:rPr>
        </w:r>
        <w:r w:rsidR="00B54DFD">
          <w:rPr>
            <w:noProof/>
            <w:webHidden/>
          </w:rPr>
          <w:fldChar w:fldCharType="separate"/>
        </w:r>
        <w:r w:rsidR="00B54DFD">
          <w:rPr>
            <w:noProof/>
            <w:webHidden/>
          </w:rPr>
          <w:t>185</w:t>
        </w:r>
        <w:r w:rsidR="00B54DFD">
          <w:rPr>
            <w:noProof/>
            <w:webHidden/>
          </w:rPr>
          <w:fldChar w:fldCharType="end"/>
        </w:r>
      </w:hyperlink>
    </w:p>
    <w:p w14:paraId="7BDC9DD1" w14:textId="0A5EA2A2" w:rsidR="00B54DFD" w:rsidRDefault="003700AC">
      <w:pPr>
        <w:pStyle w:val="TOC1"/>
        <w:rPr>
          <w:rFonts w:asciiTheme="minorHAnsi" w:eastAsiaTheme="minorEastAsia" w:hAnsiTheme="minorHAnsi" w:cstheme="minorBidi"/>
          <w:noProof/>
          <w:sz w:val="22"/>
          <w:szCs w:val="22"/>
        </w:rPr>
      </w:pPr>
      <w:hyperlink w:anchor="_Toc6916956" w:history="1">
        <w:r w:rsidR="00B54DFD" w:rsidRPr="003C254C">
          <w:rPr>
            <w:rStyle w:val="Hyperlink"/>
            <w:noProof/>
          </w:rPr>
          <w:t>Appendix B. (Normative) Use of fingerprints by result management systems</w:t>
        </w:r>
        <w:r w:rsidR="00B54DFD">
          <w:rPr>
            <w:noProof/>
            <w:webHidden/>
          </w:rPr>
          <w:tab/>
        </w:r>
        <w:r w:rsidR="00B54DFD">
          <w:rPr>
            <w:noProof/>
            <w:webHidden/>
          </w:rPr>
          <w:fldChar w:fldCharType="begin"/>
        </w:r>
        <w:r w:rsidR="00B54DFD">
          <w:rPr>
            <w:noProof/>
            <w:webHidden/>
          </w:rPr>
          <w:instrText xml:space="preserve"> PAGEREF _Toc6916956 \h </w:instrText>
        </w:r>
        <w:r w:rsidR="00B54DFD">
          <w:rPr>
            <w:noProof/>
            <w:webHidden/>
          </w:rPr>
        </w:r>
        <w:r w:rsidR="00B54DFD">
          <w:rPr>
            <w:noProof/>
            <w:webHidden/>
          </w:rPr>
          <w:fldChar w:fldCharType="separate"/>
        </w:r>
        <w:r w:rsidR="00B54DFD">
          <w:rPr>
            <w:noProof/>
            <w:webHidden/>
          </w:rPr>
          <w:t>186</w:t>
        </w:r>
        <w:r w:rsidR="00B54DFD">
          <w:rPr>
            <w:noProof/>
            <w:webHidden/>
          </w:rPr>
          <w:fldChar w:fldCharType="end"/>
        </w:r>
      </w:hyperlink>
    </w:p>
    <w:p w14:paraId="599F54FC" w14:textId="213EFDC7" w:rsidR="00B54DFD" w:rsidRDefault="003700AC">
      <w:pPr>
        <w:pStyle w:val="TOC1"/>
        <w:rPr>
          <w:rFonts w:asciiTheme="minorHAnsi" w:eastAsiaTheme="minorEastAsia" w:hAnsiTheme="minorHAnsi" w:cstheme="minorBidi"/>
          <w:noProof/>
          <w:sz w:val="22"/>
          <w:szCs w:val="22"/>
        </w:rPr>
      </w:pPr>
      <w:hyperlink w:anchor="_Toc6916957" w:history="1">
        <w:r w:rsidR="00B54DFD" w:rsidRPr="003C254C">
          <w:rPr>
            <w:rStyle w:val="Hyperlink"/>
            <w:noProof/>
          </w:rPr>
          <w:t>Appendix C. (Informative) Use of SARIF by log file viewers</w:t>
        </w:r>
        <w:r w:rsidR="00B54DFD">
          <w:rPr>
            <w:noProof/>
            <w:webHidden/>
          </w:rPr>
          <w:tab/>
        </w:r>
        <w:r w:rsidR="00B54DFD">
          <w:rPr>
            <w:noProof/>
            <w:webHidden/>
          </w:rPr>
          <w:fldChar w:fldCharType="begin"/>
        </w:r>
        <w:r w:rsidR="00B54DFD">
          <w:rPr>
            <w:noProof/>
            <w:webHidden/>
          </w:rPr>
          <w:instrText xml:space="preserve"> PAGEREF _Toc6916957 \h </w:instrText>
        </w:r>
        <w:r w:rsidR="00B54DFD">
          <w:rPr>
            <w:noProof/>
            <w:webHidden/>
          </w:rPr>
        </w:r>
        <w:r w:rsidR="00B54DFD">
          <w:rPr>
            <w:noProof/>
            <w:webHidden/>
          </w:rPr>
          <w:fldChar w:fldCharType="separate"/>
        </w:r>
        <w:r w:rsidR="00B54DFD">
          <w:rPr>
            <w:noProof/>
            <w:webHidden/>
          </w:rPr>
          <w:t>187</w:t>
        </w:r>
        <w:r w:rsidR="00B54DFD">
          <w:rPr>
            <w:noProof/>
            <w:webHidden/>
          </w:rPr>
          <w:fldChar w:fldCharType="end"/>
        </w:r>
      </w:hyperlink>
    </w:p>
    <w:p w14:paraId="508C1D57" w14:textId="5B19C0B4" w:rsidR="00B54DFD" w:rsidRDefault="003700AC">
      <w:pPr>
        <w:pStyle w:val="TOC1"/>
        <w:rPr>
          <w:rFonts w:asciiTheme="minorHAnsi" w:eastAsiaTheme="minorEastAsia" w:hAnsiTheme="minorHAnsi" w:cstheme="minorBidi"/>
          <w:noProof/>
          <w:sz w:val="22"/>
          <w:szCs w:val="22"/>
        </w:rPr>
      </w:pPr>
      <w:hyperlink w:anchor="_Toc6916958" w:history="1">
        <w:r w:rsidR="00B54DFD" w:rsidRPr="003C254C">
          <w:rPr>
            <w:rStyle w:val="Hyperlink"/>
            <w:noProof/>
          </w:rPr>
          <w:t>Appendix D. (Normative) Production of SARIF by converters</w:t>
        </w:r>
        <w:r w:rsidR="00B54DFD">
          <w:rPr>
            <w:noProof/>
            <w:webHidden/>
          </w:rPr>
          <w:tab/>
        </w:r>
        <w:r w:rsidR="00B54DFD">
          <w:rPr>
            <w:noProof/>
            <w:webHidden/>
          </w:rPr>
          <w:fldChar w:fldCharType="begin"/>
        </w:r>
        <w:r w:rsidR="00B54DFD">
          <w:rPr>
            <w:noProof/>
            <w:webHidden/>
          </w:rPr>
          <w:instrText xml:space="preserve"> PAGEREF _Toc6916958 \h </w:instrText>
        </w:r>
        <w:r w:rsidR="00B54DFD">
          <w:rPr>
            <w:noProof/>
            <w:webHidden/>
          </w:rPr>
        </w:r>
        <w:r w:rsidR="00B54DFD">
          <w:rPr>
            <w:noProof/>
            <w:webHidden/>
          </w:rPr>
          <w:fldChar w:fldCharType="separate"/>
        </w:r>
        <w:r w:rsidR="00B54DFD">
          <w:rPr>
            <w:noProof/>
            <w:webHidden/>
          </w:rPr>
          <w:t>188</w:t>
        </w:r>
        <w:r w:rsidR="00B54DFD">
          <w:rPr>
            <w:noProof/>
            <w:webHidden/>
          </w:rPr>
          <w:fldChar w:fldCharType="end"/>
        </w:r>
      </w:hyperlink>
    </w:p>
    <w:p w14:paraId="2A4E6B9F" w14:textId="5B853364" w:rsidR="00B54DFD" w:rsidRDefault="003700AC">
      <w:pPr>
        <w:pStyle w:val="TOC1"/>
        <w:rPr>
          <w:rFonts w:asciiTheme="minorHAnsi" w:eastAsiaTheme="minorEastAsia" w:hAnsiTheme="minorHAnsi" w:cstheme="minorBidi"/>
          <w:noProof/>
          <w:sz w:val="22"/>
          <w:szCs w:val="22"/>
        </w:rPr>
      </w:pPr>
      <w:hyperlink w:anchor="_Toc6916959" w:history="1">
        <w:r w:rsidR="00B54DFD" w:rsidRPr="003C254C">
          <w:rPr>
            <w:rStyle w:val="Hyperlink"/>
            <w:noProof/>
          </w:rPr>
          <w:t>Appendix E. (Informative) Locating rule and notification metadata</w:t>
        </w:r>
        <w:r w:rsidR="00B54DFD">
          <w:rPr>
            <w:noProof/>
            <w:webHidden/>
          </w:rPr>
          <w:tab/>
        </w:r>
        <w:r w:rsidR="00B54DFD">
          <w:rPr>
            <w:noProof/>
            <w:webHidden/>
          </w:rPr>
          <w:fldChar w:fldCharType="begin"/>
        </w:r>
        <w:r w:rsidR="00B54DFD">
          <w:rPr>
            <w:noProof/>
            <w:webHidden/>
          </w:rPr>
          <w:instrText xml:space="preserve"> PAGEREF _Toc6916959 \h </w:instrText>
        </w:r>
        <w:r w:rsidR="00B54DFD">
          <w:rPr>
            <w:noProof/>
            <w:webHidden/>
          </w:rPr>
        </w:r>
        <w:r w:rsidR="00B54DFD">
          <w:rPr>
            <w:noProof/>
            <w:webHidden/>
          </w:rPr>
          <w:fldChar w:fldCharType="separate"/>
        </w:r>
        <w:r w:rsidR="00B54DFD">
          <w:rPr>
            <w:noProof/>
            <w:webHidden/>
          </w:rPr>
          <w:t>189</w:t>
        </w:r>
        <w:r w:rsidR="00B54DFD">
          <w:rPr>
            <w:noProof/>
            <w:webHidden/>
          </w:rPr>
          <w:fldChar w:fldCharType="end"/>
        </w:r>
      </w:hyperlink>
    </w:p>
    <w:p w14:paraId="1D838483" w14:textId="36F51A39" w:rsidR="00B54DFD" w:rsidRDefault="003700AC">
      <w:pPr>
        <w:pStyle w:val="TOC1"/>
        <w:rPr>
          <w:rFonts w:asciiTheme="minorHAnsi" w:eastAsiaTheme="minorEastAsia" w:hAnsiTheme="minorHAnsi" w:cstheme="minorBidi"/>
          <w:noProof/>
          <w:sz w:val="22"/>
          <w:szCs w:val="22"/>
        </w:rPr>
      </w:pPr>
      <w:hyperlink w:anchor="_Toc6916960" w:history="1">
        <w:r w:rsidR="00B54DFD" w:rsidRPr="003C254C">
          <w:rPr>
            <w:rStyle w:val="Hyperlink"/>
            <w:noProof/>
          </w:rPr>
          <w:t>Appendix F. (Normative) Producing deterministic SARIF log files</w:t>
        </w:r>
        <w:r w:rsidR="00B54DFD">
          <w:rPr>
            <w:noProof/>
            <w:webHidden/>
          </w:rPr>
          <w:tab/>
        </w:r>
        <w:r w:rsidR="00B54DFD">
          <w:rPr>
            <w:noProof/>
            <w:webHidden/>
          </w:rPr>
          <w:fldChar w:fldCharType="begin"/>
        </w:r>
        <w:r w:rsidR="00B54DFD">
          <w:rPr>
            <w:noProof/>
            <w:webHidden/>
          </w:rPr>
          <w:instrText xml:space="preserve"> PAGEREF _Toc6916960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597F4F95" w14:textId="3ED58A2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1" w:history="1">
        <w:r w:rsidR="00B54DFD" w:rsidRPr="003C254C">
          <w:rPr>
            <w:rStyle w:val="Hyperlink"/>
            <w:noProof/>
          </w:rPr>
          <w:t>F.1 General</w:t>
        </w:r>
        <w:r w:rsidR="00B54DFD">
          <w:rPr>
            <w:noProof/>
            <w:webHidden/>
          </w:rPr>
          <w:tab/>
        </w:r>
        <w:r w:rsidR="00B54DFD">
          <w:rPr>
            <w:noProof/>
            <w:webHidden/>
          </w:rPr>
          <w:fldChar w:fldCharType="begin"/>
        </w:r>
        <w:r w:rsidR="00B54DFD">
          <w:rPr>
            <w:noProof/>
            <w:webHidden/>
          </w:rPr>
          <w:instrText xml:space="preserve"> PAGEREF _Toc6916961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041CF79A" w14:textId="0525F559"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2" w:history="1">
        <w:r w:rsidR="00B54DFD" w:rsidRPr="003C254C">
          <w:rPr>
            <w:rStyle w:val="Hyperlink"/>
            <w:noProof/>
          </w:rPr>
          <w:t>F.2 Non-deterministic file format elements</w:t>
        </w:r>
        <w:r w:rsidR="00B54DFD">
          <w:rPr>
            <w:noProof/>
            <w:webHidden/>
          </w:rPr>
          <w:tab/>
        </w:r>
        <w:r w:rsidR="00B54DFD">
          <w:rPr>
            <w:noProof/>
            <w:webHidden/>
          </w:rPr>
          <w:fldChar w:fldCharType="begin"/>
        </w:r>
        <w:r w:rsidR="00B54DFD">
          <w:rPr>
            <w:noProof/>
            <w:webHidden/>
          </w:rPr>
          <w:instrText xml:space="preserve"> PAGEREF _Toc6916962 \h </w:instrText>
        </w:r>
        <w:r w:rsidR="00B54DFD">
          <w:rPr>
            <w:noProof/>
            <w:webHidden/>
          </w:rPr>
        </w:r>
        <w:r w:rsidR="00B54DFD">
          <w:rPr>
            <w:noProof/>
            <w:webHidden/>
          </w:rPr>
          <w:fldChar w:fldCharType="separate"/>
        </w:r>
        <w:r w:rsidR="00B54DFD">
          <w:rPr>
            <w:noProof/>
            <w:webHidden/>
          </w:rPr>
          <w:t>190</w:t>
        </w:r>
        <w:r w:rsidR="00B54DFD">
          <w:rPr>
            <w:noProof/>
            <w:webHidden/>
          </w:rPr>
          <w:fldChar w:fldCharType="end"/>
        </w:r>
      </w:hyperlink>
    </w:p>
    <w:p w14:paraId="665374B5" w14:textId="17CD7AE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3" w:history="1">
        <w:r w:rsidR="00B54DFD" w:rsidRPr="003C254C">
          <w:rPr>
            <w:rStyle w:val="Hyperlink"/>
            <w:noProof/>
          </w:rPr>
          <w:t>F.3 Array and dictionary element ordering</w:t>
        </w:r>
        <w:r w:rsidR="00B54DFD">
          <w:rPr>
            <w:noProof/>
            <w:webHidden/>
          </w:rPr>
          <w:tab/>
        </w:r>
        <w:r w:rsidR="00B54DFD">
          <w:rPr>
            <w:noProof/>
            <w:webHidden/>
          </w:rPr>
          <w:fldChar w:fldCharType="begin"/>
        </w:r>
        <w:r w:rsidR="00B54DFD">
          <w:rPr>
            <w:noProof/>
            <w:webHidden/>
          </w:rPr>
          <w:instrText xml:space="preserve"> PAGEREF _Toc6916963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2AB13293" w14:textId="1505D050"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4" w:history="1">
        <w:r w:rsidR="00B54DFD" w:rsidRPr="003C254C">
          <w:rPr>
            <w:rStyle w:val="Hyperlink"/>
            <w:noProof/>
          </w:rPr>
          <w:t>F.4 Absolute paths</w:t>
        </w:r>
        <w:r w:rsidR="00B54DFD">
          <w:rPr>
            <w:noProof/>
            <w:webHidden/>
          </w:rPr>
          <w:tab/>
        </w:r>
        <w:r w:rsidR="00B54DFD">
          <w:rPr>
            <w:noProof/>
            <w:webHidden/>
          </w:rPr>
          <w:fldChar w:fldCharType="begin"/>
        </w:r>
        <w:r w:rsidR="00B54DFD">
          <w:rPr>
            <w:noProof/>
            <w:webHidden/>
          </w:rPr>
          <w:instrText xml:space="preserve"> PAGEREF _Toc6916964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6AEDFDAD" w14:textId="6DDFB9B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5" w:history="1">
        <w:r w:rsidR="00B54DFD" w:rsidRPr="003C254C">
          <w:rPr>
            <w:rStyle w:val="Hyperlink"/>
            <w:noProof/>
          </w:rPr>
          <w:t>F.5 Inherently non-deterministic tools</w:t>
        </w:r>
        <w:r w:rsidR="00B54DFD">
          <w:rPr>
            <w:noProof/>
            <w:webHidden/>
          </w:rPr>
          <w:tab/>
        </w:r>
        <w:r w:rsidR="00B54DFD">
          <w:rPr>
            <w:noProof/>
            <w:webHidden/>
          </w:rPr>
          <w:fldChar w:fldCharType="begin"/>
        </w:r>
        <w:r w:rsidR="00B54DFD">
          <w:rPr>
            <w:noProof/>
            <w:webHidden/>
          </w:rPr>
          <w:instrText xml:space="preserve"> PAGEREF _Toc6916965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4729D29A" w14:textId="7DA772BC"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6" w:history="1">
        <w:r w:rsidR="00B54DFD" w:rsidRPr="003C254C">
          <w:rPr>
            <w:rStyle w:val="Hyperlink"/>
            <w:noProof/>
          </w:rPr>
          <w:t>F.6 Compensating for non-deterministic output</w:t>
        </w:r>
        <w:r w:rsidR="00B54DFD">
          <w:rPr>
            <w:noProof/>
            <w:webHidden/>
          </w:rPr>
          <w:tab/>
        </w:r>
        <w:r w:rsidR="00B54DFD">
          <w:rPr>
            <w:noProof/>
            <w:webHidden/>
          </w:rPr>
          <w:fldChar w:fldCharType="begin"/>
        </w:r>
        <w:r w:rsidR="00B54DFD">
          <w:rPr>
            <w:noProof/>
            <w:webHidden/>
          </w:rPr>
          <w:instrText xml:space="preserve"> PAGEREF _Toc6916966 \h </w:instrText>
        </w:r>
        <w:r w:rsidR="00B54DFD">
          <w:rPr>
            <w:noProof/>
            <w:webHidden/>
          </w:rPr>
        </w:r>
        <w:r w:rsidR="00B54DFD">
          <w:rPr>
            <w:noProof/>
            <w:webHidden/>
          </w:rPr>
          <w:fldChar w:fldCharType="separate"/>
        </w:r>
        <w:r w:rsidR="00B54DFD">
          <w:rPr>
            <w:noProof/>
            <w:webHidden/>
          </w:rPr>
          <w:t>191</w:t>
        </w:r>
        <w:r w:rsidR="00B54DFD">
          <w:rPr>
            <w:noProof/>
            <w:webHidden/>
          </w:rPr>
          <w:fldChar w:fldCharType="end"/>
        </w:r>
      </w:hyperlink>
    </w:p>
    <w:p w14:paraId="2A81486C" w14:textId="30B65E20"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67" w:history="1">
        <w:r w:rsidR="00B54DFD" w:rsidRPr="003C254C">
          <w:rPr>
            <w:rStyle w:val="Hyperlink"/>
            <w:noProof/>
          </w:rPr>
          <w:t>F.7 Interaction between determinism and baselining</w:t>
        </w:r>
        <w:r w:rsidR="00B54DFD">
          <w:rPr>
            <w:noProof/>
            <w:webHidden/>
          </w:rPr>
          <w:tab/>
        </w:r>
        <w:r w:rsidR="00B54DFD">
          <w:rPr>
            <w:noProof/>
            <w:webHidden/>
          </w:rPr>
          <w:fldChar w:fldCharType="begin"/>
        </w:r>
        <w:r w:rsidR="00B54DFD">
          <w:rPr>
            <w:noProof/>
            <w:webHidden/>
          </w:rPr>
          <w:instrText xml:space="preserve"> PAGEREF _Toc6916967 \h </w:instrText>
        </w:r>
        <w:r w:rsidR="00B54DFD">
          <w:rPr>
            <w:noProof/>
            <w:webHidden/>
          </w:rPr>
        </w:r>
        <w:r w:rsidR="00B54DFD">
          <w:rPr>
            <w:noProof/>
            <w:webHidden/>
          </w:rPr>
          <w:fldChar w:fldCharType="separate"/>
        </w:r>
        <w:r w:rsidR="00B54DFD">
          <w:rPr>
            <w:noProof/>
            <w:webHidden/>
          </w:rPr>
          <w:t>192</w:t>
        </w:r>
        <w:r w:rsidR="00B54DFD">
          <w:rPr>
            <w:noProof/>
            <w:webHidden/>
          </w:rPr>
          <w:fldChar w:fldCharType="end"/>
        </w:r>
      </w:hyperlink>
    </w:p>
    <w:p w14:paraId="3CC40EFB" w14:textId="5D3EC5FD" w:rsidR="00B54DFD" w:rsidRDefault="003700AC">
      <w:pPr>
        <w:pStyle w:val="TOC1"/>
        <w:rPr>
          <w:rFonts w:asciiTheme="minorHAnsi" w:eastAsiaTheme="minorEastAsia" w:hAnsiTheme="minorHAnsi" w:cstheme="minorBidi"/>
          <w:noProof/>
          <w:sz w:val="22"/>
          <w:szCs w:val="22"/>
        </w:rPr>
      </w:pPr>
      <w:hyperlink w:anchor="_Toc6916968" w:history="1">
        <w:r w:rsidR="00B54DFD" w:rsidRPr="003C254C">
          <w:rPr>
            <w:rStyle w:val="Hyperlink"/>
            <w:noProof/>
          </w:rPr>
          <w:t>Appendix G. (Informative) Guidance on fixes</w:t>
        </w:r>
        <w:r w:rsidR="00B54DFD">
          <w:rPr>
            <w:noProof/>
            <w:webHidden/>
          </w:rPr>
          <w:tab/>
        </w:r>
        <w:r w:rsidR="00B54DFD">
          <w:rPr>
            <w:noProof/>
            <w:webHidden/>
          </w:rPr>
          <w:fldChar w:fldCharType="begin"/>
        </w:r>
        <w:r w:rsidR="00B54DFD">
          <w:rPr>
            <w:noProof/>
            <w:webHidden/>
          </w:rPr>
          <w:instrText xml:space="preserve"> PAGEREF _Toc6916968 \h </w:instrText>
        </w:r>
        <w:r w:rsidR="00B54DFD">
          <w:rPr>
            <w:noProof/>
            <w:webHidden/>
          </w:rPr>
        </w:r>
        <w:r w:rsidR="00B54DFD">
          <w:rPr>
            <w:noProof/>
            <w:webHidden/>
          </w:rPr>
          <w:fldChar w:fldCharType="separate"/>
        </w:r>
        <w:r w:rsidR="00B54DFD">
          <w:rPr>
            <w:noProof/>
            <w:webHidden/>
          </w:rPr>
          <w:t>193</w:t>
        </w:r>
        <w:r w:rsidR="00B54DFD">
          <w:rPr>
            <w:noProof/>
            <w:webHidden/>
          </w:rPr>
          <w:fldChar w:fldCharType="end"/>
        </w:r>
      </w:hyperlink>
    </w:p>
    <w:p w14:paraId="487F926B" w14:textId="61E2424E" w:rsidR="00B54DFD" w:rsidRDefault="003700AC">
      <w:pPr>
        <w:pStyle w:val="TOC1"/>
        <w:rPr>
          <w:rFonts w:asciiTheme="minorHAnsi" w:eastAsiaTheme="minorEastAsia" w:hAnsiTheme="minorHAnsi" w:cstheme="minorBidi"/>
          <w:noProof/>
          <w:sz w:val="22"/>
          <w:szCs w:val="22"/>
        </w:rPr>
      </w:pPr>
      <w:hyperlink w:anchor="_Toc6916969" w:history="1">
        <w:r w:rsidR="00B54DFD" w:rsidRPr="003C254C">
          <w:rPr>
            <w:rStyle w:val="Hyperlink"/>
            <w:noProof/>
          </w:rPr>
          <w:t>Appendix H. (Informative) Diagnosing results in generated files</w:t>
        </w:r>
        <w:r w:rsidR="00B54DFD">
          <w:rPr>
            <w:noProof/>
            <w:webHidden/>
          </w:rPr>
          <w:tab/>
        </w:r>
        <w:r w:rsidR="00B54DFD">
          <w:rPr>
            <w:noProof/>
            <w:webHidden/>
          </w:rPr>
          <w:fldChar w:fldCharType="begin"/>
        </w:r>
        <w:r w:rsidR="00B54DFD">
          <w:rPr>
            <w:noProof/>
            <w:webHidden/>
          </w:rPr>
          <w:instrText xml:space="preserve"> PAGEREF _Toc6916969 \h </w:instrText>
        </w:r>
        <w:r w:rsidR="00B54DFD">
          <w:rPr>
            <w:noProof/>
            <w:webHidden/>
          </w:rPr>
        </w:r>
        <w:r w:rsidR="00B54DFD">
          <w:rPr>
            <w:noProof/>
            <w:webHidden/>
          </w:rPr>
          <w:fldChar w:fldCharType="separate"/>
        </w:r>
        <w:r w:rsidR="00B54DFD">
          <w:rPr>
            <w:noProof/>
            <w:webHidden/>
          </w:rPr>
          <w:t>194</w:t>
        </w:r>
        <w:r w:rsidR="00B54DFD">
          <w:rPr>
            <w:noProof/>
            <w:webHidden/>
          </w:rPr>
          <w:fldChar w:fldCharType="end"/>
        </w:r>
      </w:hyperlink>
    </w:p>
    <w:p w14:paraId="6120E78A" w14:textId="6D493EBC" w:rsidR="00B54DFD" w:rsidRDefault="003700AC">
      <w:pPr>
        <w:pStyle w:val="TOC1"/>
        <w:rPr>
          <w:rFonts w:asciiTheme="minorHAnsi" w:eastAsiaTheme="minorEastAsia" w:hAnsiTheme="minorHAnsi" w:cstheme="minorBidi"/>
          <w:noProof/>
          <w:sz w:val="22"/>
          <w:szCs w:val="22"/>
        </w:rPr>
      </w:pPr>
      <w:hyperlink w:anchor="_Toc6916970" w:history="1">
        <w:r w:rsidR="00B54DFD" w:rsidRPr="003C254C">
          <w:rPr>
            <w:rStyle w:val="Hyperlink"/>
            <w:noProof/>
          </w:rPr>
          <w:t>Appendix I. (Informative) Sample sourceLanguage values</w:t>
        </w:r>
        <w:r w:rsidR="00B54DFD">
          <w:rPr>
            <w:noProof/>
            <w:webHidden/>
          </w:rPr>
          <w:tab/>
        </w:r>
        <w:r w:rsidR="00B54DFD">
          <w:rPr>
            <w:noProof/>
            <w:webHidden/>
          </w:rPr>
          <w:fldChar w:fldCharType="begin"/>
        </w:r>
        <w:r w:rsidR="00B54DFD">
          <w:rPr>
            <w:noProof/>
            <w:webHidden/>
          </w:rPr>
          <w:instrText xml:space="preserve"> PAGEREF _Toc6916970 \h </w:instrText>
        </w:r>
        <w:r w:rsidR="00B54DFD">
          <w:rPr>
            <w:noProof/>
            <w:webHidden/>
          </w:rPr>
        </w:r>
        <w:r w:rsidR="00B54DFD">
          <w:rPr>
            <w:noProof/>
            <w:webHidden/>
          </w:rPr>
          <w:fldChar w:fldCharType="separate"/>
        </w:r>
        <w:r w:rsidR="00B54DFD">
          <w:rPr>
            <w:noProof/>
            <w:webHidden/>
          </w:rPr>
          <w:t>198</w:t>
        </w:r>
        <w:r w:rsidR="00B54DFD">
          <w:rPr>
            <w:noProof/>
            <w:webHidden/>
          </w:rPr>
          <w:fldChar w:fldCharType="end"/>
        </w:r>
      </w:hyperlink>
    </w:p>
    <w:p w14:paraId="465F7CB6" w14:textId="4DEEC9C3" w:rsidR="00B54DFD" w:rsidRDefault="003700AC">
      <w:pPr>
        <w:pStyle w:val="TOC1"/>
        <w:rPr>
          <w:rFonts w:asciiTheme="minorHAnsi" w:eastAsiaTheme="minorEastAsia" w:hAnsiTheme="minorHAnsi" w:cstheme="minorBidi"/>
          <w:noProof/>
          <w:sz w:val="22"/>
          <w:szCs w:val="22"/>
        </w:rPr>
      </w:pPr>
      <w:hyperlink w:anchor="_Toc6916971" w:history="1">
        <w:r w:rsidR="00B54DFD" w:rsidRPr="003C254C">
          <w:rPr>
            <w:rStyle w:val="Hyperlink"/>
            <w:noProof/>
          </w:rPr>
          <w:t>Appendix J. (Informative) Examples</w:t>
        </w:r>
        <w:r w:rsidR="00B54DFD">
          <w:rPr>
            <w:noProof/>
            <w:webHidden/>
          </w:rPr>
          <w:tab/>
        </w:r>
        <w:r w:rsidR="00B54DFD">
          <w:rPr>
            <w:noProof/>
            <w:webHidden/>
          </w:rPr>
          <w:fldChar w:fldCharType="begin"/>
        </w:r>
        <w:r w:rsidR="00B54DFD">
          <w:rPr>
            <w:noProof/>
            <w:webHidden/>
          </w:rPr>
          <w:instrText xml:space="preserve"> PAGEREF _Toc6916971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58403B51" w14:textId="3A4CA281"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72" w:history="1">
        <w:r w:rsidR="00B54DFD" w:rsidRPr="003C254C">
          <w:rPr>
            <w:rStyle w:val="Hyperlink"/>
            <w:noProof/>
          </w:rPr>
          <w:t>J.1 Minimal valid SARIF log file</w:t>
        </w:r>
        <w:r w:rsidR="00B54DFD">
          <w:rPr>
            <w:noProof/>
            <w:webHidden/>
          </w:rPr>
          <w:tab/>
        </w:r>
        <w:r w:rsidR="00B54DFD">
          <w:rPr>
            <w:noProof/>
            <w:webHidden/>
          </w:rPr>
          <w:fldChar w:fldCharType="begin"/>
        </w:r>
        <w:r w:rsidR="00B54DFD">
          <w:rPr>
            <w:noProof/>
            <w:webHidden/>
          </w:rPr>
          <w:instrText xml:space="preserve"> PAGEREF _Toc6916972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33306D2A" w14:textId="150C5786"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73" w:history="1">
        <w:r w:rsidR="00B54DFD" w:rsidRPr="003C254C">
          <w:rPr>
            <w:rStyle w:val="Hyperlink"/>
            <w:noProof/>
          </w:rPr>
          <w:t>J.2 Minimal recommended SARIF log file with source information</w:t>
        </w:r>
        <w:r w:rsidR="00B54DFD">
          <w:rPr>
            <w:noProof/>
            <w:webHidden/>
          </w:rPr>
          <w:tab/>
        </w:r>
        <w:r w:rsidR="00B54DFD">
          <w:rPr>
            <w:noProof/>
            <w:webHidden/>
          </w:rPr>
          <w:fldChar w:fldCharType="begin"/>
        </w:r>
        <w:r w:rsidR="00B54DFD">
          <w:rPr>
            <w:noProof/>
            <w:webHidden/>
          </w:rPr>
          <w:instrText xml:space="preserve"> PAGEREF _Toc6916973 \h </w:instrText>
        </w:r>
        <w:r w:rsidR="00B54DFD">
          <w:rPr>
            <w:noProof/>
            <w:webHidden/>
          </w:rPr>
        </w:r>
        <w:r w:rsidR="00B54DFD">
          <w:rPr>
            <w:noProof/>
            <w:webHidden/>
          </w:rPr>
          <w:fldChar w:fldCharType="separate"/>
        </w:r>
        <w:r w:rsidR="00B54DFD">
          <w:rPr>
            <w:noProof/>
            <w:webHidden/>
          </w:rPr>
          <w:t>200</w:t>
        </w:r>
        <w:r w:rsidR="00B54DFD">
          <w:rPr>
            <w:noProof/>
            <w:webHidden/>
          </w:rPr>
          <w:fldChar w:fldCharType="end"/>
        </w:r>
      </w:hyperlink>
    </w:p>
    <w:p w14:paraId="63D8BCD2" w14:textId="3E4CB513"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74" w:history="1">
        <w:r w:rsidR="00B54DFD" w:rsidRPr="003C254C">
          <w:rPr>
            <w:rStyle w:val="Hyperlink"/>
            <w:noProof/>
          </w:rPr>
          <w:t>J.3 Minimal recommended SARIF log file without source information</w:t>
        </w:r>
        <w:r w:rsidR="00B54DFD">
          <w:rPr>
            <w:noProof/>
            <w:webHidden/>
          </w:rPr>
          <w:tab/>
        </w:r>
        <w:r w:rsidR="00B54DFD">
          <w:rPr>
            <w:noProof/>
            <w:webHidden/>
          </w:rPr>
          <w:fldChar w:fldCharType="begin"/>
        </w:r>
        <w:r w:rsidR="00B54DFD">
          <w:rPr>
            <w:noProof/>
            <w:webHidden/>
          </w:rPr>
          <w:instrText xml:space="preserve"> PAGEREF _Toc6916974 \h </w:instrText>
        </w:r>
        <w:r w:rsidR="00B54DFD">
          <w:rPr>
            <w:noProof/>
            <w:webHidden/>
          </w:rPr>
        </w:r>
        <w:r w:rsidR="00B54DFD">
          <w:rPr>
            <w:noProof/>
            <w:webHidden/>
          </w:rPr>
          <w:fldChar w:fldCharType="separate"/>
        </w:r>
        <w:r w:rsidR="00B54DFD">
          <w:rPr>
            <w:noProof/>
            <w:webHidden/>
          </w:rPr>
          <w:t>201</w:t>
        </w:r>
        <w:r w:rsidR="00B54DFD">
          <w:rPr>
            <w:noProof/>
            <w:webHidden/>
          </w:rPr>
          <w:fldChar w:fldCharType="end"/>
        </w:r>
      </w:hyperlink>
    </w:p>
    <w:p w14:paraId="0CD0B8F5" w14:textId="5C8877E5" w:rsidR="00B54DFD" w:rsidRDefault="003700AC">
      <w:pPr>
        <w:pStyle w:val="TOC2"/>
        <w:tabs>
          <w:tab w:val="right" w:leader="dot" w:pos="9350"/>
        </w:tabs>
        <w:rPr>
          <w:rFonts w:asciiTheme="minorHAnsi" w:eastAsiaTheme="minorEastAsia" w:hAnsiTheme="minorHAnsi" w:cstheme="minorBidi"/>
          <w:noProof/>
          <w:sz w:val="22"/>
          <w:szCs w:val="22"/>
        </w:rPr>
      </w:pPr>
      <w:hyperlink w:anchor="_Toc6916975" w:history="1">
        <w:r w:rsidR="00B54DFD" w:rsidRPr="003C254C">
          <w:rPr>
            <w:rStyle w:val="Hyperlink"/>
            <w:noProof/>
          </w:rPr>
          <w:t>J.4 Comprehensive SARIF file</w:t>
        </w:r>
        <w:r w:rsidR="00B54DFD">
          <w:rPr>
            <w:noProof/>
            <w:webHidden/>
          </w:rPr>
          <w:tab/>
        </w:r>
        <w:r w:rsidR="00B54DFD">
          <w:rPr>
            <w:noProof/>
            <w:webHidden/>
          </w:rPr>
          <w:fldChar w:fldCharType="begin"/>
        </w:r>
        <w:r w:rsidR="00B54DFD">
          <w:rPr>
            <w:noProof/>
            <w:webHidden/>
          </w:rPr>
          <w:instrText xml:space="preserve"> PAGEREF _Toc6916975 \h </w:instrText>
        </w:r>
        <w:r w:rsidR="00B54DFD">
          <w:rPr>
            <w:noProof/>
            <w:webHidden/>
          </w:rPr>
        </w:r>
        <w:r w:rsidR="00B54DFD">
          <w:rPr>
            <w:noProof/>
            <w:webHidden/>
          </w:rPr>
          <w:fldChar w:fldCharType="separate"/>
        </w:r>
        <w:r w:rsidR="00B54DFD">
          <w:rPr>
            <w:noProof/>
            <w:webHidden/>
          </w:rPr>
          <w:t>202</w:t>
        </w:r>
        <w:r w:rsidR="00B54DFD">
          <w:rPr>
            <w:noProof/>
            <w:webHidden/>
          </w:rPr>
          <w:fldChar w:fldCharType="end"/>
        </w:r>
      </w:hyperlink>
    </w:p>
    <w:p w14:paraId="3E543B5D" w14:textId="50779F86" w:rsidR="00B54DFD" w:rsidRDefault="003700AC">
      <w:pPr>
        <w:pStyle w:val="TOC1"/>
        <w:rPr>
          <w:rFonts w:asciiTheme="minorHAnsi" w:eastAsiaTheme="minorEastAsia" w:hAnsiTheme="minorHAnsi" w:cstheme="minorBidi"/>
          <w:noProof/>
          <w:sz w:val="22"/>
          <w:szCs w:val="22"/>
        </w:rPr>
      </w:pPr>
      <w:hyperlink w:anchor="_Toc6916976" w:history="1">
        <w:r w:rsidR="00B54DFD" w:rsidRPr="003C254C">
          <w:rPr>
            <w:rStyle w:val="Hyperlink"/>
            <w:noProof/>
          </w:rPr>
          <w:t>Appendix K. (Informative) Revision History</w:t>
        </w:r>
        <w:r w:rsidR="00B54DFD">
          <w:rPr>
            <w:noProof/>
            <w:webHidden/>
          </w:rPr>
          <w:tab/>
        </w:r>
        <w:r w:rsidR="00B54DFD">
          <w:rPr>
            <w:noProof/>
            <w:webHidden/>
          </w:rPr>
          <w:fldChar w:fldCharType="begin"/>
        </w:r>
        <w:r w:rsidR="00B54DFD">
          <w:rPr>
            <w:noProof/>
            <w:webHidden/>
          </w:rPr>
          <w:instrText xml:space="preserve"> PAGEREF _Toc6916976 \h </w:instrText>
        </w:r>
        <w:r w:rsidR="00B54DFD">
          <w:rPr>
            <w:noProof/>
            <w:webHidden/>
          </w:rPr>
        </w:r>
        <w:r w:rsidR="00B54DFD">
          <w:rPr>
            <w:noProof/>
            <w:webHidden/>
          </w:rPr>
          <w:fldChar w:fldCharType="separate"/>
        </w:r>
        <w:r w:rsidR="00B54DFD">
          <w:rPr>
            <w:noProof/>
            <w:webHidden/>
          </w:rPr>
          <w:t>213</w:t>
        </w:r>
        <w:r w:rsidR="00B54DFD">
          <w:rPr>
            <w:noProof/>
            <w:webHidden/>
          </w:rPr>
          <w:fldChar w:fldCharType="end"/>
        </w:r>
      </w:hyperlink>
    </w:p>
    <w:p w14:paraId="300EBE96" w14:textId="3C94ED8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91644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916448"/>
      <w:bookmarkStart w:id="6" w:name="_Toc85472893"/>
      <w:bookmarkStart w:id="7" w:name="_Toc287332007"/>
      <w:r>
        <w:t>IPR Policy</w:t>
      </w:r>
      <w:bookmarkEnd w:id="5"/>
    </w:p>
    <w:p w14:paraId="46AF25ED" w14:textId="71E733B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DB736B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916449"/>
      <w:r>
        <w:t>Terminology</w:t>
      </w:r>
      <w:bookmarkEnd w:id="6"/>
      <w:bookmarkEnd w:id="7"/>
      <w:bookmarkEnd w:id="8"/>
    </w:p>
    <w:p w14:paraId="332C78E7" w14:textId="0EDB008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EC0DE58" w:rsidR="00B05C99" w:rsidRDefault="003700A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2B8FAA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5DDB4BE"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2CB7182" w:rsidR="008119BF" w:rsidRPr="008119BF" w:rsidRDefault="003700A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1CE4957" w:rsidR="0044419A" w:rsidRDefault="003700A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30994E" w:rsidR="0044419A" w:rsidRDefault="003700A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A91ACD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19F73E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3F0BD6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FE5F65E" w:rsidR="0008529C" w:rsidRDefault="003700A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1763F81" w:rsidR="00815B8E" w:rsidRPr="00B53EA7" w:rsidRDefault="003700A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D077A98" w:rsidR="00D06F1A" w:rsidRPr="00D06F1A" w:rsidRDefault="003700A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4F19971" w:rsidR="00376AE7" w:rsidRDefault="003700A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44A8A3D" w:rsidR="005A4921" w:rsidRPr="00FA7D11" w:rsidRDefault="003700A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3FC3E7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EF51D1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69EE9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111AA5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E860D93" w:rsidR="008B0BAE" w:rsidRPr="00FA7D11" w:rsidRDefault="003700A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C3900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47A1FC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C222C6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087BD34" w:rsidR="0044419A" w:rsidRDefault="003700A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3BABAA" w:rsidR="0044419A" w:rsidRDefault="003700A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3356269" w:rsidR="008563DD" w:rsidRDefault="003700A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20D453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22423C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C8988AF"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4D9543"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4C2697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C6B7EBA" w:rsidR="0044419A" w:rsidRDefault="003700A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2E988C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6F2CFA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14E9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961BB8B" w:rsidR="00646038" w:rsidRDefault="003700A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564B085" w:rsidR="0044419A" w:rsidRDefault="003700A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1935747" w:rsidR="00E10ADE" w:rsidRDefault="003700A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3CAFCA51" w:rsidR="00646038" w:rsidRDefault="003700A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BEF103D"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4ECE73" w:rsidR="0044419A" w:rsidRDefault="003700A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E70C637" w:rsidR="008B0BAE" w:rsidRDefault="003700A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0861A72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255720F2" w:rsidR="00B05C99" w:rsidRDefault="003700A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0FB58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08EF85A" w:rsidR="00D65090" w:rsidRPr="00D65090" w:rsidRDefault="003700A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7DA511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A904C9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0E22F9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04926E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1670ED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9B21A0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EAB1413" w:rsidR="00B05C99" w:rsidRDefault="003700A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1BB4F8B" w:rsidR="00B05C99" w:rsidRDefault="003700A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B2F96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A18216"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E0846E1"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7B4E99" w:rsidR="00811F21" w:rsidRPr="00811F21" w:rsidRDefault="003700A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5830F1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8A618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2BAD836" w:rsidR="0087229D" w:rsidRPr="0087229D" w:rsidRDefault="003700A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5A1E5F8" w:rsidR="00B05C99" w:rsidRDefault="003700A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51870B6" w:rsidR="00B05C99" w:rsidRDefault="003700A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AFC1C3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4D2826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AE28EE8" w:rsidR="00366BA7" w:rsidRDefault="003700A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587D725" w:rsidR="00753025" w:rsidRPr="00753025" w:rsidRDefault="003700A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3BD17A1" w:rsidR="00815B8E" w:rsidRPr="00B53EA7" w:rsidRDefault="003700A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38407EE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D51A190"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FAFE0E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05A15F96" w:rsidR="0044419A" w:rsidRDefault="003700A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0B17DEE" w:rsidR="0044419A" w:rsidRDefault="003700A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0EFE19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AE2112" w:rsidR="0003129F" w:rsidRDefault="003700A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C376065" w:rsidR="0044419A" w:rsidRDefault="003700A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1C6C4D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CE54F0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41669F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ECAE4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E7C44C" w:rsidR="003B7CAD" w:rsidRPr="003B7CAD" w:rsidRDefault="003700A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91645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A6268E9"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C5F6930"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535FA1"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08893CE"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29B2A76"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5B8EEE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2B1B51C"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67DDEEB"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5DDBEDB"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EF971A"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0847520"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48DF456"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E36B6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39CEE1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5665E83A"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E8AE20C"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10EAC31"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AF0B8B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FEBAB1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102E75"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916451"/>
      <w:r>
        <w:t>Non-Normative References</w:t>
      </w:r>
      <w:bookmarkEnd w:id="98"/>
      <w:bookmarkEnd w:id="99"/>
      <w:bookmarkEnd w:id="100"/>
    </w:p>
    <w:p w14:paraId="1067680D" w14:textId="3AD31DD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02B9033"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247D3FD"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089C5420"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054007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1A332A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CDAB430"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916452"/>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916453"/>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916454"/>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916455"/>
      <w:r>
        <w:t>Format examples</w:t>
      </w:r>
      <w:bookmarkEnd w:id="108"/>
    </w:p>
    <w:p w14:paraId="2726F2C4" w14:textId="7D3F83E1"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916456"/>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6916457"/>
      <w:r>
        <w:t>Syntax notation</w:t>
      </w:r>
      <w:bookmarkEnd w:id="110"/>
    </w:p>
    <w:p w14:paraId="15BCDF38" w14:textId="08B344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DBE79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916458"/>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C0726F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54DF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80EB6E2"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B54DF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7C33714"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B54DFD">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8C2B38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B54DFD">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E86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920F24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54DFD">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916459"/>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916460"/>
      <w:r>
        <w:t>General</w:t>
      </w:r>
      <w:bookmarkEnd w:id="117"/>
      <w:bookmarkEnd w:id="118"/>
    </w:p>
    <w:p w14:paraId="66A97768" w14:textId="12CAEEC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54DFD">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3F3073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D68CAA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8345F2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916461"/>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916462"/>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916463"/>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916464"/>
      <w:r>
        <w:t>text property</w:t>
      </w:r>
      <w:bookmarkEnd w:id="128"/>
      <w:bookmarkEnd w:id="129"/>
    </w:p>
    <w:p w14:paraId="4A7B5CC6" w14:textId="638143A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54DF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916465"/>
      <w:r>
        <w:t>binary property</w:t>
      </w:r>
      <w:bookmarkEnd w:id="130"/>
      <w:bookmarkEnd w:id="131"/>
    </w:p>
    <w:p w14:paraId="1BB5464B" w14:textId="358EE0E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916466"/>
      <w:r>
        <w:t>rendered property</w:t>
      </w:r>
      <w:bookmarkEnd w:id="132"/>
    </w:p>
    <w:p w14:paraId="0838F2BA" w14:textId="522929C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provides a rendered view of the contents.</w:t>
      </w:r>
    </w:p>
    <w:p w14:paraId="1DECE07C" w14:textId="75F141F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54DFD">
        <w:t>3.12.4</w:t>
      </w:r>
      <w:r>
        <w:fldChar w:fldCharType="end"/>
      </w:r>
      <w:r>
        <w:t xml:space="preserve">) emphasizes a byte of </w:t>
      </w:r>
      <w:proofErr w:type="gramStart"/>
      <w:r>
        <w:t>particular interest</w:t>
      </w:r>
      <w:proofErr w:type="gramEnd"/>
      <w:r>
        <w:t>.</w:t>
      </w:r>
    </w:p>
    <w:p w14:paraId="60F251DB" w14:textId="4497F3F8" w:rsidR="00C40C88" w:rsidRDefault="00C40C88" w:rsidP="00C40C88">
      <w:pPr>
        <w:pStyle w:val="Code"/>
      </w:pPr>
      <w:r>
        <w:t>{                                # A physicalLocation object (§</w:t>
      </w:r>
      <w:r>
        <w:fldChar w:fldCharType="begin"/>
      </w:r>
      <w:r>
        <w:instrText xml:space="preserve"> REF _Ref493477390 \r \h </w:instrText>
      </w:r>
      <w:r>
        <w:fldChar w:fldCharType="separate"/>
      </w:r>
      <w:r w:rsidR="00B54DFD">
        <w:t>3.28</w:t>
      </w:r>
      <w:r>
        <w:fldChar w:fldCharType="end"/>
      </w:r>
      <w:r>
        <w:t>).</w:t>
      </w:r>
    </w:p>
    <w:p w14:paraId="530A6C93" w14:textId="41B30B47" w:rsidR="00C40C88" w:rsidRDefault="00C40C88" w:rsidP="00C40C88">
      <w:pPr>
        <w:pStyle w:val="Code"/>
      </w:pPr>
      <w:r>
        <w:t xml:space="preserve">  "address": {                   # See §</w:t>
      </w:r>
      <w:r>
        <w:fldChar w:fldCharType="begin"/>
      </w:r>
      <w:r>
        <w:instrText xml:space="preserve"> REF _Ref4682539 \r \h </w:instrText>
      </w:r>
      <w:r>
        <w:fldChar w:fldCharType="separate"/>
      </w:r>
      <w:r w:rsidR="00B54DFD">
        <w:t>3.28.6</w:t>
      </w:r>
      <w:r>
        <w:fldChar w:fldCharType="end"/>
      </w:r>
      <w:r>
        <w:t>.</w:t>
      </w:r>
    </w:p>
    <w:p w14:paraId="02C150F3" w14:textId="692A81C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54DFD">
        <w:t>3.31.1</w:t>
      </w:r>
      <w:r w:rsidR="00AE6ECE">
        <w:fldChar w:fldCharType="end"/>
      </w:r>
      <w:r>
        <w:t>.</w:t>
      </w:r>
    </w:p>
    <w:p w14:paraId="42445A70" w14:textId="2E2ACF0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54DFD">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349CC04" w:rsidR="00C40C88" w:rsidRDefault="00C40C88" w:rsidP="00C40C88">
      <w:pPr>
        <w:pStyle w:val="Code"/>
      </w:pPr>
      <w:r>
        <w:t xml:space="preserve">  "region": {                    # See §</w:t>
      </w:r>
      <w:r>
        <w:fldChar w:fldCharType="begin"/>
      </w:r>
      <w:r>
        <w:instrText xml:space="preserve"> REF _Ref493509797 \r \h </w:instrText>
      </w:r>
      <w:r>
        <w:fldChar w:fldCharType="separate"/>
      </w:r>
      <w:r w:rsidR="00B54DFD">
        <w:t>3.28.4</w:t>
      </w:r>
      <w:r>
        <w:fldChar w:fldCharType="end"/>
      </w:r>
      <w:r>
        <w:t>.</w:t>
      </w:r>
    </w:p>
    <w:p w14:paraId="5EAF0C55" w14:textId="73CD9414" w:rsidR="00C40C88" w:rsidRDefault="00C40C88" w:rsidP="00C40C88">
      <w:pPr>
        <w:pStyle w:val="Code"/>
      </w:pPr>
      <w:r>
        <w:t xml:space="preserve">    "snippet": {                 # See §</w:t>
      </w:r>
      <w:r>
        <w:fldChar w:fldCharType="begin"/>
      </w:r>
      <w:r>
        <w:instrText xml:space="preserve"> REF _Ref534896821 \r \h </w:instrText>
      </w:r>
      <w:r>
        <w:fldChar w:fldCharType="separate"/>
      </w:r>
      <w:r w:rsidR="00B54DFD">
        <w:t>3.29.13</w:t>
      </w:r>
      <w:r>
        <w:fldChar w:fldCharType="end"/>
      </w:r>
      <w:r>
        <w:t>.</w:t>
      </w:r>
    </w:p>
    <w:p w14:paraId="03C029C2" w14:textId="6B8D314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54DF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916467"/>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916468"/>
      <w:r>
        <w:t>General</w:t>
      </w:r>
      <w:bookmarkEnd w:id="136"/>
      <w:bookmarkEnd w:id="137"/>
    </w:p>
    <w:p w14:paraId="0DE4A1DE" w14:textId="3EF6E92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54DF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54DF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916469"/>
      <w:r>
        <w:t>Constraints</w:t>
      </w:r>
      <w:bookmarkEnd w:id="138"/>
    </w:p>
    <w:p w14:paraId="13519D8E" w14:textId="0A0F4F3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54DF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54DF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54DFD">
        <w:t>3.4.5</w:t>
      </w:r>
      <w:r w:rsidR="008F3B71">
        <w:fldChar w:fldCharType="end"/>
      </w:r>
      <w:r w:rsidR="008F3B71">
        <w:t xml:space="preserve">), they </w:t>
      </w:r>
      <w:r w:rsidR="008F3B71">
        <w:rPr>
          <w:b/>
        </w:rPr>
        <w:t>MAY</w:t>
      </w:r>
      <w:r w:rsidR="008F3B71">
        <w:t xml:space="preserve"> both be present.</w:t>
      </w:r>
    </w:p>
    <w:p w14:paraId="2FC50484" w14:textId="6777673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54DFD">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54DFD">
        <w:t>3.14.15</w:t>
      </w:r>
      <w:r>
        <w:fldChar w:fldCharType="end"/>
      </w:r>
      <w:r>
        <w:t xml:space="preserve">) specified by </w:t>
      </w:r>
      <w:r w:rsidR="005705A4">
        <w:rPr>
          <w:rStyle w:val="CODEtemp"/>
        </w:rPr>
        <w:t>i</w:t>
      </w:r>
      <w:r w:rsidR="00662BD7" w:rsidRPr="00C32F86">
        <w:rPr>
          <w:rStyle w:val="CODEtemp"/>
        </w:rPr>
        <w:t>ndex</w:t>
      </w:r>
      <w:r>
        <w:t>.</w:t>
      </w:r>
    </w:p>
    <w:p w14:paraId="5AE64DCB" w14:textId="102EA1A6"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54DF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B54DFD">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916470"/>
      <w:bookmarkEnd w:id="139"/>
      <w:r>
        <w:lastRenderedPageBreak/>
        <w:t>uri property</w:t>
      </w:r>
      <w:bookmarkEnd w:id="141"/>
      <w:bookmarkEnd w:id="142"/>
    </w:p>
    <w:p w14:paraId="3855C821" w14:textId="2F36BF9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6CEB3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54DF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1EE773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54DF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916471"/>
      <w:r>
        <w:t>uriBaseId property</w:t>
      </w:r>
      <w:bookmarkEnd w:id="143"/>
      <w:bookmarkEnd w:id="144"/>
    </w:p>
    <w:p w14:paraId="3AB64385" w14:textId="04B6F23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54DF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4CB9E83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54DFD">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A16FE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54DF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69548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54DFD">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B64EC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54DFD">
        <w:t>3.4.7</w:t>
      </w:r>
      <w:r>
        <w:fldChar w:fldCharType="end"/>
      </w:r>
      <w:r>
        <w:t>.</w:t>
      </w:r>
    </w:p>
    <w:p w14:paraId="1775FB53" w14:textId="7F732472" w:rsidR="00677224" w:rsidRDefault="005705A4" w:rsidP="00677224">
      <w:pPr>
        <w:pStyle w:val="Heading3"/>
      </w:pPr>
      <w:bookmarkStart w:id="146" w:name="_Ref530055459"/>
      <w:bookmarkStart w:id="147" w:name="_Toc6916472"/>
      <w:r>
        <w:t>i</w:t>
      </w:r>
      <w:r w:rsidR="00870A52">
        <w:t xml:space="preserve">ndex </w:t>
      </w:r>
      <w:r w:rsidR="00677224">
        <w:t>property</w:t>
      </w:r>
      <w:bookmarkEnd w:id="146"/>
      <w:bookmarkEnd w:id="147"/>
    </w:p>
    <w:p w14:paraId="330EA005" w14:textId="0ADC2AC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54DF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54DFD">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CE71BB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54DFD">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C8CDD5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54DFD">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1EC6116" w:rsidR="00F428A9" w:rsidRDefault="00F428A9" w:rsidP="00F428A9">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916473"/>
      <w:r>
        <w:t>desc</w:t>
      </w:r>
      <w:r w:rsidR="00726628">
        <w:t>ription property</w:t>
      </w:r>
      <w:bookmarkEnd w:id="148"/>
    </w:p>
    <w:p w14:paraId="364C1EDB" w14:textId="44C9DB9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this location.</w:t>
      </w:r>
    </w:p>
    <w:p w14:paraId="0D40F6FC" w14:textId="2E9F864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30C5BC8" w:rsidR="00726628" w:rsidRDefault="00726628" w:rsidP="00726628">
      <w:pPr>
        <w:pStyle w:val="Code"/>
      </w:pPr>
      <w:r>
        <w:t>{                                                # A run object (§</w:t>
      </w:r>
      <w:r>
        <w:fldChar w:fldCharType="begin"/>
      </w:r>
      <w:r>
        <w:instrText xml:space="preserve"> REF _Ref493349997 \r \h </w:instrText>
      </w:r>
      <w:r>
        <w:fldChar w:fldCharType="separate"/>
      </w:r>
      <w:r w:rsidR="00B54DFD">
        <w:t>3.14</w:t>
      </w:r>
      <w:r>
        <w:fldChar w:fldCharType="end"/>
      </w:r>
      <w:r>
        <w:t>).</w:t>
      </w:r>
    </w:p>
    <w:p w14:paraId="5004B58A" w14:textId="1F7D02A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916474"/>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F66176"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54DFD">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54DF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162D87" w:rsidR="00F47A7C" w:rsidRDefault="00F47A7C" w:rsidP="00E9295D">
      <w:pPr>
        <w:pStyle w:val="Code"/>
      </w:pPr>
      <w:r>
        <w:t>{                                                # A run object (§</w:t>
      </w:r>
      <w:r>
        <w:fldChar w:fldCharType="begin"/>
      </w:r>
      <w:r>
        <w:instrText xml:space="preserve"> REF _Ref493349997 \r \h </w:instrText>
      </w:r>
      <w:r>
        <w:fldChar w:fldCharType="separate"/>
      </w:r>
      <w:r w:rsidR="00B54DFD">
        <w:t>3.14</w:t>
      </w:r>
      <w:r>
        <w:fldChar w:fldCharType="end"/>
      </w:r>
      <w:r>
        <w:t>).</w:t>
      </w:r>
    </w:p>
    <w:p w14:paraId="4DCC6D62" w14:textId="69DAA3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9D8A216" w:rsidR="00F47A7C" w:rsidRDefault="00F47A7C" w:rsidP="00E9295D">
      <w:pPr>
        <w:pStyle w:val="Code"/>
      </w:pPr>
      <w:r>
        <w:t xml:space="preserve">  "results": [                                   # See §</w:t>
      </w:r>
      <w:r>
        <w:fldChar w:fldCharType="begin"/>
      </w:r>
      <w:r>
        <w:instrText xml:space="preserve"> REF _Ref493350972 \r \h </w:instrText>
      </w:r>
      <w:r>
        <w:fldChar w:fldCharType="separate"/>
      </w:r>
      <w:r w:rsidR="00B54DFD">
        <w:t>3.14.22</w:t>
      </w:r>
      <w:r>
        <w:fldChar w:fldCharType="end"/>
      </w:r>
      <w:r>
        <w:t xml:space="preserve">.                                     </w:t>
      </w:r>
    </w:p>
    <w:p w14:paraId="6EB641EB" w14:textId="0F39348B" w:rsidR="00F47A7C" w:rsidRDefault="00F47A7C" w:rsidP="00E9295D">
      <w:pPr>
        <w:pStyle w:val="Code"/>
      </w:pPr>
      <w:r>
        <w:t xml:space="preserve">    {                                            # A result object (§</w:t>
      </w:r>
      <w:r>
        <w:fldChar w:fldCharType="begin"/>
      </w:r>
      <w:r>
        <w:instrText xml:space="preserve"> REF _Ref493350984 \r \h </w:instrText>
      </w:r>
      <w:r>
        <w:fldChar w:fldCharType="separate"/>
      </w:r>
      <w:r w:rsidR="00B54DFD">
        <w:t>3.26</w:t>
      </w:r>
      <w:r>
        <w:fldChar w:fldCharType="end"/>
      </w:r>
      <w:r>
        <w:t xml:space="preserve">). </w:t>
      </w:r>
    </w:p>
    <w:p w14:paraId="610BCD74" w14:textId="6E2D84CE" w:rsidR="00F47A7C" w:rsidRDefault="00F47A7C" w:rsidP="00E9295D">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1CD5C95D" w14:textId="12327BDF" w:rsidR="00F47A7C" w:rsidRDefault="00F47A7C" w:rsidP="00E9295D">
      <w:pPr>
        <w:pStyle w:val="Code"/>
      </w:pPr>
      <w:r>
        <w:t xml:space="preserve">        {                                        # A location object (§</w:t>
      </w:r>
      <w:r>
        <w:fldChar w:fldCharType="begin"/>
      </w:r>
      <w:r>
        <w:instrText xml:space="preserve"> REF _Ref507665939 \r \h </w:instrText>
      </w:r>
      <w:r>
        <w:fldChar w:fldCharType="separate"/>
      </w:r>
      <w:r w:rsidR="00B54DFD">
        <w:t>3.27</w:t>
      </w:r>
      <w:r>
        <w:fldChar w:fldCharType="end"/>
      </w:r>
      <w:r>
        <w:t>).</w:t>
      </w:r>
    </w:p>
    <w:p w14:paraId="509AAFAE" w14:textId="29D1030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54DFD">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916475"/>
      <w:r>
        <w:t>String properties</w:t>
      </w:r>
      <w:bookmarkEnd w:id="152"/>
    </w:p>
    <w:p w14:paraId="608886F6" w14:textId="3BF7FF63" w:rsidR="00093B1E" w:rsidRDefault="00093B1E" w:rsidP="00093B1E">
      <w:pPr>
        <w:pStyle w:val="Heading3"/>
      </w:pPr>
      <w:bookmarkStart w:id="153" w:name="_Ref4509677"/>
      <w:bookmarkStart w:id="154" w:name="_Toc6916476"/>
      <w:r>
        <w:t>Localizable strings</w:t>
      </w:r>
      <w:bookmarkEnd w:id="153"/>
      <w:bookmarkEnd w:id="154"/>
    </w:p>
    <w:p w14:paraId="340D5BF2" w14:textId="6B68CDF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54DFD">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916477"/>
      <w:r>
        <w:t>Redactable</w:t>
      </w:r>
      <w:r w:rsidR="00D244F4">
        <w:t xml:space="preserve"> string</w:t>
      </w:r>
      <w:r w:rsidR="00093B1E">
        <w:t>s</w:t>
      </w:r>
      <w:bookmarkEnd w:id="155"/>
      <w:bookmarkEnd w:id="156"/>
      <w:bookmarkEnd w:id="157"/>
    </w:p>
    <w:p w14:paraId="553A2175" w14:textId="3186D186"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B54DFD">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24D7D9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B54DFD">
        <w:t>3.14.27</w:t>
      </w:r>
      <w:r>
        <w:fldChar w:fldCharType="end"/>
      </w:r>
      <w:r>
        <w:t>).</w:t>
      </w:r>
    </w:p>
    <w:p w14:paraId="670174B2" w14:textId="5329F7C5" w:rsidR="00435405" w:rsidRDefault="00435405" w:rsidP="00435405">
      <w:pPr>
        <w:pStyle w:val="Heading3"/>
      </w:pPr>
      <w:bookmarkStart w:id="158" w:name="_Ref514314114"/>
      <w:bookmarkStart w:id="159" w:name="_Toc6916478"/>
      <w:r>
        <w:lastRenderedPageBreak/>
        <w:t>GUID-valued string</w:t>
      </w:r>
      <w:r w:rsidR="00093B1E">
        <w:t>s</w:t>
      </w:r>
      <w:bookmarkEnd w:id="158"/>
      <w:bookmarkEnd w:id="159"/>
    </w:p>
    <w:p w14:paraId="515A660C" w14:textId="4DEEA9A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7EF727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916479"/>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916480"/>
      <w:r>
        <w:t>General</w:t>
      </w:r>
      <w:bookmarkEnd w:id="166"/>
      <w:bookmarkEnd w:id="167"/>
    </w:p>
    <w:p w14:paraId="06B22FB1" w14:textId="0D3F52B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54DFD">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54DF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7F23AE5" w:rsidR="00D244F4" w:rsidRDefault="00D244F4" w:rsidP="00D244F4">
      <w:r>
        <w:t>For examples, see §</w:t>
      </w:r>
      <w:r>
        <w:fldChar w:fldCharType="begin"/>
      </w:r>
      <w:r>
        <w:instrText xml:space="preserve"> REF _Ref514325725 \r \h </w:instrText>
      </w:r>
      <w:r>
        <w:fldChar w:fldCharType="separate"/>
      </w:r>
      <w:r w:rsidR="00B54DFD">
        <w:t>3.8.2</w:t>
      </w:r>
      <w:r>
        <w:fldChar w:fldCharType="end"/>
      </w:r>
      <w:r>
        <w:t xml:space="preserve"> and §</w:t>
      </w:r>
      <w:r w:rsidR="00AC5BD9">
        <w:fldChar w:fldCharType="begin"/>
      </w:r>
      <w:r w:rsidR="00AC5BD9">
        <w:instrText xml:space="preserve"> REF _Ref526936776 \r \h </w:instrText>
      </w:r>
      <w:r w:rsidR="00AC5BD9">
        <w:fldChar w:fldCharType="separate"/>
      </w:r>
      <w:r w:rsidR="00B54DFD">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916481"/>
      <w:r>
        <w:t>Versioned hierarchical strings</w:t>
      </w:r>
      <w:bookmarkEnd w:id="169"/>
      <w:bookmarkEnd w:id="170"/>
    </w:p>
    <w:p w14:paraId="0E475B79" w14:textId="6D389B7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B54DFD">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B54DFD">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93CC6F5" w:rsidR="004108B9" w:rsidRDefault="004108B9" w:rsidP="004108B9">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8CD9D1B" w14:textId="4EDEA86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B54DFD">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916482"/>
      <w:r>
        <w:t>Object properties</w:t>
      </w:r>
      <w:bookmarkEnd w:id="171"/>
      <w:bookmarkEnd w:id="172"/>
    </w:p>
    <w:p w14:paraId="1C30B6EF" w14:textId="20EA292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54DFD">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B54DFD">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916483"/>
      <w:r>
        <w:t>Array properties</w:t>
      </w:r>
      <w:bookmarkEnd w:id="173"/>
      <w:bookmarkEnd w:id="174"/>
    </w:p>
    <w:p w14:paraId="28EB82AC" w14:textId="5479DEBF" w:rsidR="000308F0" w:rsidRDefault="000308F0" w:rsidP="000308F0">
      <w:pPr>
        <w:pStyle w:val="Heading3"/>
      </w:pPr>
      <w:bookmarkStart w:id="175" w:name="_Toc6916484"/>
      <w:r>
        <w:t>General</w:t>
      </w:r>
      <w:bookmarkEnd w:id="175"/>
    </w:p>
    <w:p w14:paraId="5EBAA746" w14:textId="4069E51D"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B54DFD">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54DFD">
        <w:t>3.8.2</w:t>
      </w:r>
      <w:r w:rsidR="00DA0A5A">
        <w:fldChar w:fldCharType="end"/>
      </w:r>
      <w:r w:rsidRPr="008F0C80">
        <w:t>).</w:t>
      </w:r>
    </w:p>
    <w:p w14:paraId="2EB44015" w14:textId="451AFEB9" w:rsidR="00E523EE" w:rsidRDefault="00E523EE" w:rsidP="00E523EE">
      <w:pPr>
        <w:pStyle w:val="Heading3"/>
      </w:pPr>
      <w:bookmarkStart w:id="176" w:name="_Toc6916485"/>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916486"/>
      <w:r>
        <w:t>Array properties with unique values</w:t>
      </w:r>
      <w:bookmarkEnd w:id="177"/>
      <w:bookmarkEnd w:id="178"/>
    </w:p>
    <w:p w14:paraId="125B0718" w14:textId="1FE6A5D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916487"/>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916488"/>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916489"/>
      <w:r>
        <w:t>General</w:t>
      </w:r>
      <w:bookmarkEnd w:id="183"/>
      <w:bookmarkEnd w:id="184"/>
      <w:bookmarkEnd w:id="185"/>
    </w:p>
    <w:p w14:paraId="0C250E31" w14:textId="179DA6D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54DF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BAF11B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54DF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916490"/>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916491"/>
      <w:r>
        <w:t>General</w:t>
      </w:r>
      <w:bookmarkEnd w:id="189"/>
      <w:bookmarkEnd w:id="190"/>
    </w:p>
    <w:p w14:paraId="0F1BC690" w14:textId="0BCA6D8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54DF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54DFD">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4734321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54DFD">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37A3DA7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54DFD">
        <w:t>3.14</w:t>
      </w:r>
      <w:r w:rsidR="00AE1CED">
        <w:fldChar w:fldCharType="end"/>
      </w:r>
      <w:r w:rsidR="00C91E75">
        <w:t>).</w:t>
      </w:r>
    </w:p>
    <w:p w14:paraId="1CA342F3" w14:textId="6E2CAEA2" w:rsidR="00AE1CED" w:rsidRDefault="00AE1CED" w:rsidP="00C91E75">
      <w:pPr>
        <w:pStyle w:val="Code"/>
      </w:pPr>
      <w:r>
        <w:t xml:space="preserve">  "artifacts": [               # See §</w:t>
      </w:r>
      <w:r>
        <w:fldChar w:fldCharType="begin"/>
      </w:r>
      <w:r>
        <w:instrText xml:space="preserve"> REF _Ref507667580 \r \h </w:instrText>
      </w:r>
      <w:r>
        <w:fldChar w:fldCharType="separate"/>
      </w:r>
      <w:r w:rsidR="00B54DFD">
        <w:t>3.14.15</w:t>
      </w:r>
      <w:r>
        <w:fldChar w:fldCharType="end"/>
      </w:r>
      <w:r>
        <w:t>.</w:t>
      </w:r>
    </w:p>
    <w:p w14:paraId="04F7DBD5" w14:textId="4E49E3DE" w:rsidR="00AE1CED" w:rsidRDefault="00AE1CED" w:rsidP="00C91E75">
      <w:pPr>
        <w:pStyle w:val="Code"/>
      </w:pPr>
      <w:r>
        <w:t xml:space="preserve">    {                          # An artifact object (§</w:t>
      </w:r>
      <w:r>
        <w:fldChar w:fldCharType="begin"/>
      </w:r>
      <w:r>
        <w:instrText xml:space="preserve"> REF _Ref493403111 \r \h </w:instrText>
      </w:r>
      <w:r>
        <w:fldChar w:fldCharType="separate"/>
      </w:r>
      <w:r w:rsidR="00B54DFD">
        <w:t>3.24</w:t>
      </w:r>
      <w:r>
        <w:fldChar w:fldCharType="end"/>
      </w:r>
      <w:r>
        <w:t>).</w:t>
      </w:r>
    </w:p>
    <w:p w14:paraId="4FF72523" w14:textId="37C02D9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54DFD">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6916492"/>
      <w:r>
        <w:t>Tag metadata</w:t>
      </w:r>
      <w:bookmarkEnd w:id="192"/>
    </w:p>
    <w:p w14:paraId="0B3DB0EF" w14:textId="236671F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54DFD">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7452BF3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54DFD">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AFF8F5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54DFD">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725060B" w:rsidR="00D01390" w:rsidRDefault="00D01390" w:rsidP="00164541">
      <w:pPr>
        <w:pStyle w:val="Code"/>
      </w:pPr>
      <w:r>
        <w:t>{                              # A run object (§</w:t>
      </w:r>
      <w:r>
        <w:fldChar w:fldCharType="begin"/>
      </w:r>
      <w:r>
        <w:instrText xml:space="preserve"> REF _Ref493349997 \r \h </w:instrText>
      </w:r>
      <w:r>
        <w:fldChar w:fldCharType="separate"/>
      </w:r>
      <w:r w:rsidR="00B54DFD">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BEB60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54DFD">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916493"/>
      <w:r>
        <w:t>Date/time properties</w:t>
      </w:r>
      <w:bookmarkEnd w:id="193"/>
      <w:bookmarkEnd w:id="194"/>
      <w:bookmarkEnd w:id="195"/>
    </w:p>
    <w:p w14:paraId="33510EF1" w14:textId="659EB2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472F6E2" w:rsidR="00485F6A" w:rsidRDefault="00485F6A" w:rsidP="00A14EA3">
      <w:r>
        <w:t>The time components of date/time-valued properties in property bags (§</w:t>
      </w:r>
      <w:r>
        <w:fldChar w:fldCharType="begin"/>
      </w:r>
      <w:r>
        <w:instrText xml:space="preserve"> REF _Ref493408960 \r \h </w:instrText>
      </w:r>
      <w:r>
        <w:fldChar w:fldCharType="separate"/>
      </w:r>
      <w:r w:rsidR="00B54DF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916494"/>
      <w:r>
        <w:t>URI-valued properties</w:t>
      </w:r>
      <w:bookmarkEnd w:id="197"/>
      <w:bookmarkEnd w:id="198"/>
    </w:p>
    <w:p w14:paraId="62EF182C" w14:textId="7EBBAB7A" w:rsidR="00D55684" w:rsidRDefault="00D55684" w:rsidP="00D55684">
      <w:pPr>
        <w:pStyle w:val="Heading3"/>
      </w:pPr>
      <w:bookmarkStart w:id="199" w:name="_Ref534814172"/>
      <w:bookmarkStart w:id="200" w:name="_Toc6916495"/>
      <w:r>
        <w:t>General</w:t>
      </w:r>
      <w:bookmarkEnd w:id="199"/>
      <w:bookmarkEnd w:id="200"/>
    </w:p>
    <w:p w14:paraId="3EA3A765" w14:textId="0D5A9B1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7FDBF0A"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0C96C71D"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23D2F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54DF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916496"/>
      <w:r>
        <w:t>Normalizing file schem</w:t>
      </w:r>
      <w:r w:rsidR="006D58B1">
        <w:t>e</w:t>
      </w:r>
      <w:r>
        <w:t xml:space="preserve"> </w:t>
      </w:r>
      <w:r w:rsidR="00D55684">
        <w:t>URIs</w:t>
      </w:r>
      <w:bookmarkEnd w:id="202"/>
      <w:bookmarkEnd w:id="203"/>
    </w:p>
    <w:p w14:paraId="2A404ABE" w14:textId="306CEEC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E1052E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4869B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227E1E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B54DFD">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3875DBF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916497"/>
      <w:bookmarkEnd w:id="204"/>
      <w:r>
        <w:t>URIs that use the sarif scheme</w:t>
      </w:r>
      <w:bookmarkEnd w:id="205"/>
      <w:bookmarkEnd w:id="206"/>
    </w:p>
    <w:p w14:paraId="05851C9E" w14:textId="5BCC09D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54DFD">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4145FF3"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B54DFD">
        <w:t>3.13.5</w:t>
      </w:r>
      <w:r w:rsidR="00A632A2">
        <w:fldChar w:fldCharType="end"/>
      </w:r>
      <w:r>
        <w:t>) at the root of the log file.</w:t>
      </w:r>
    </w:p>
    <w:p w14:paraId="5FDDB88B" w14:textId="447B8639" w:rsidR="00D55684" w:rsidRDefault="00D55684" w:rsidP="00D55684">
      <w:pPr>
        <w:pStyle w:val="Heading3"/>
      </w:pPr>
      <w:bookmarkStart w:id="207" w:name="_Toc6916498"/>
      <w:r>
        <w:t>Internationalized Resource Identifiers (IRIs)</w:t>
      </w:r>
      <w:bookmarkEnd w:id="207"/>
    </w:p>
    <w:p w14:paraId="51D90CB3" w14:textId="2738E0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C01C2D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916499"/>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916500"/>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47C88C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54DFD">
        <w:t>3.11.3</w:t>
      </w:r>
      <w:r w:rsidR="00315546">
        <w:fldChar w:fldCharType="end"/>
      </w:r>
      <w:r w:rsidR="00BD4C74">
        <w:t>)</w:t>
      </w:r>
      <w:r>
        <w:t>.</w:t>
      </w:r>
    </w:p>
    <w:p w14:paraId="52F0962E" w14:textId="2DFB661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54DFD">
        <w:t>3.11.4</w:t>
      </w:r>
      <w:r w:rsidR="00315546">
        <w:fldChar w:fldCharType="end"/>
      </w:r>
      <w:r w:rsidR="00315546">
        <w:t>)</w:t>
      </w:r>
      <w:r w:rsidRPr="007D1B39">
        <w:t>.</w:t>
      </w:r>
    </w:p>
    <w:p w14:paraId="72BE4F6E" w14:textId="1BA806B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54DFD">
        <w:t>3.11.5</w:t>
      </w:r>
      <w:r w:rsidR="00315546">
        <w:fldChar w:fldCharType="end"/>
      </w:r>
      <w:r w:rsidR="00315546">
        <w:t>)</w:t>
      </w:r>
      <w:r w:rsidRPr="007D1B39">
        <w:t>.</w:t>
      </w:r>
    </w:p>
    <w:p w14:paraId="79A4CB7F" w14:textId="41709C0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54DFD">
        <w:t>3.11.6</w:t>
      </w:r>
      <w:r>
        <w:fldChar w:fldCharType="end"/>
      </w:r>
      <w:r>
        <w:t>).</w:t>
      </w:r>
    </w:p>
    <w:p w14:paraId="224C0855" w14:textId="11A3DAA8" w:rsidR="00BD4C74" w:rsidRDefault="00BD4C74" w:rsidP="00BD4C74">
      <w:pPr>
        <w:pStyle w:val="Heading3"/>
      </w:pPr>
      <w:bookmarkStart w:id="212" w:name="_Toc6916501"/>
      <w:r>
        <w:t>Constraints</w:t>
      </w:r>
      <w:bookmarkEnd w:id="212"/>
    </w:p>
    <w:p w14:paraId="560822EA" w14:textId="5CE2C48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916502"/>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B7FCA1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54DFD">
        <w:t>3.11.5</w:t>
      </w:r>
      <w:r>
        <w:fldChar w:fldCharType="end"/>
      </w:r>
      <w:r>
        <w:t>) and embedded links (§</w:t>
      </w:r>
      <w:r>
        <w:fldChar w:fldCharType="begin"/>
      </w:r>
      <w:r>
        <w:instrText xml:space="preserve"> REF _Ref508810900 \r \h </w:instrText>
      </w:r>
      <w:r>
        <w:fldChar w:fldCharType="separate"/>
      </w:r>
      <w:r w:rsidR="00B54DF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5" w:name="_Ref503354606"/>
      <w:bookmarkStart w:id="216" w:name="_Toc6916503"/>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916504"/>
      <w:r>
        <w:t>General</w:t>
      </w:r>
      <w:bookmarkEnd w:id="217"/>
    </w:p>
    <w:p w14:paraId="45F56986" w14:textId="5B2FD45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54DF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54DFD">
        <w:t>3.11.6</w:t>
      </w:r>
      <w:r w:rsidR="0085499B">
        <w:fldChar w:fldCharType="end"/>
      </w:r>
      <w:r w:rsidR="0085499B">
        <w:t>).</w:t>
      </w:r>
    </w:p>
    <w:p w14:paraId="1BFC46D5" w14:textId="213340F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916505"/>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64FC3BB"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D14B6C5"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916506"/>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0B8E93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54DF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A05BE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79ABB28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2D82F457" w14:textId="79C7FA3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54DFD">
        <w:t>3.14.22</w:t>
      </w:r>
      <w:r>
        <w:fldChar w:fldCharType="end"/>
      </w:r>
      <w:r>
        <w:t>.</w:t>
      </w:r>
    </w:p>
    <w:p w14:paraId="13E475FD" w14:textId="6CB2415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3E8F3038" w14:textId="4FF5233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54DFD">
        <w:t>3.26.5</w:t>
      </w:r>
      <w:r>
        <w:fldChar w:fldCharType="end"/>
      </w:r>
      <w:r>
        <w:t>.</w:t>
      </w:r>
    </w:p>
    <w:p w14:paraId="1639AEDC" w14:textId="0F1CF71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54DFD">
        <w:t>3.26.11</w:t>
      </w:r>
      <w:r>
        <w:fldChar w:fldCharType="end"/>
      </w:r>
      <w:r>
        <w:t>.</w:t>
      </w:r>
    </w:p>
    <w:p w14:paraId="3DF5F195" w14:textId="5D90095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54DFD">
        <w:t>3.11.8</w:t>
      </w:r>
      <w:r>
        <w:fldChar w:fldCharType="end"/>
      </w:r>
      <w:r>
        <w:t>.</w:t>
      </w:r>
    </w:p>
    <w:p w14:paraId="1F41BBCB" w14:textId="4A50447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54DF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916507"/>
      <w:r>
        <w:lastRenderedPageBreak/>
        <w:t>Messages with e</w:t>
      </w:r>
      <w:r w:rsidR="00A4123E">
        <w:t>mbedded links</w:t>
      </w:r>
      <w:bookmarkEnd w:id="222"/>
      <w:bookmarkEnd w:id="223"/>
      <w:bookmarkEnd w:id="224"/>
    </w:p>
    <w:p w14:paraId="039E6FD3" w14:textId="0A7191F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54DFD">
        <w:t>3.26</w:t>
      </w:r>
      <w:r w:rsidR="00360983">
        <w:fldChar w:fldCharType="end"/>
      </w:r>
      <w:r w:rsidR="006B7822">
        <w:t>)</w:t>
      </w:r>
      <w:r w:rsidR="002957C4">
        <w:t>. We refer to these links as “embedded links”.</w:t>
      </w:r>
    </w:p>
    <w:p w14:paraId="2E75A42E" w14:textId="0E8A7E6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54DF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B89F66C" w:rsidR="002957C4" w:rsidRDefault="00424AAB" w:rsidP="002957C4">
      <w:r>
        <w:t>Within a plain text message (§</w:t>
      </w:r>
      <w:r>
        <w:fldChar w:fldCharType="begin"/>
      </w:r>
      <w:r>
        <w:instrText xml:space="preserve"> REF _Ref503354593 \r \h </w:instrText>
      </w:r>
      <w:r>
        <w:fldChar w:fldCharType="separate"/>
      </w:r>
      <w:r w:rsidR="00B54DF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AD93AC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FD55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54DFD">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54DFD">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C8BBE3A"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B54DFD">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B2C8FF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54DFD">
        <w:t>3.10.3</w:t>
      </w:r>
      <w:r>
        <w:fldChar w:fldCharType="end"/>
      </w:r>
      <w:r>
        <w:t>). This allows a message to refer to any content elsewhere in the SARIF log file.</w:t>
      </w:r>
    </w:p>
    <w:p w14:paraId="11BBD4FB" w14:textId="1759527A"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B54DFD">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A2832F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03377D1B"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Toc6916508"/>
      <w:bookmarkStart w:id="229" w:name="_Hlk4660327"/>
      <w:bookmarkStart w:id="230" w:name="_Ref493337542"/>
      <w:r>
        <w:t xml:space="preserve">Message string </w:t>
      </w:r>
      <w:bookmarkEnd w:id="226"/>
      <w:r w:rsidR="00A00B41">
        <w:t>lookup</w:t>
      </w:r>
      <w:bookmarkEnd w:id="227"/>
      <w:bookmarkEnd w:id="228"/>
    </w:p>
    <w:p w14:paraId="2DC31705" w14:textId="0881112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54DF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54DFD">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614D6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B54DFD">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B54DFD">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54DFD">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05E5F20"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B54DFD">
        <w:t>3.26.11</w:t>
      </w:r>
      <w:r w:rsidR="005B5E56">
        <w:fldChar w:fldCharType="end"/>
      </w:r>
      <w:r w:rsidR="005B5E56">
        <w:t>) THEN</w:t>
      </w:r>
    </w:p>
    <w:p w14:paraId="6BFCB305" w14:textId="58D7E01D"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B54DFD">
        <w:t>3.19.21</w:t>
      </w:r>
      <w:r>
        <w:fldChar w:fldCharType="end"/>
      </w:r>
      <w:r>
        <w:t>), which defines the rule that was violated by this result.</w:t>
      </w:r>
    </w:p>
    <w:p w14:paraId="18F8DF30" w14:textId="43CCCEB2"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B54DFD">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9A8027F"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54DFD">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4167AB56"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B54DFD">
        <w:t>3.57.5</w:t>
      </w:r>
      <w:r>
        <w:fldChar w:fldCharType="end"/>
      </w:r>
      <w:r>
        <w:t>) THEN</w:t>
      </w:r>
    </w:p>
    <w:p w14:paraId="0754D2E7" w14:textId="22062CD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B54DFD">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29A8F9C6"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B54DFD">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6916509"/>
      <w:bookmarkEnd w:id="229"/>
      <w:r>
        <w:t>text property</w:t>
      </w:r>
      <w:bookmarkEnd w:id="231"/>
      <w:bookmarkEnd w:id="232"/>
    </w:p>
    <w:p w14:paraId="38926169" w14:textId="0459FA9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54DFD">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6916510"/>
      <w:r>
        <w:t xml:space="preserve">markdown </w:t>
      </w:r>
      <w:r w:rsidR="00B607AD">
        <w:t>property</w:t>
      </w:r>
      <w:bookmarkEnd w:id="233"/>
      <w:bookmarkEnd w:id="234"/>
    </w:p>
    <w:p w14:paraId="252D70DD" w14:textId="79130E4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54DF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225C4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54DF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6916511"/>
      <w:r>
        <w:t>id</w:t>
      </w:r>
      <w:r w:rsidR="00B607AD">
        <w:t xml:space="preserve"> property</w:t>
      </w:r>
      <w:bookmarkEnd w:id="235"/>
      <w:bookmarkEnd w:id="236"/>
    </w:p>
    <w:p w14:paraId="5F5AED7E" w14:textId="1DA650A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54DF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6916512"/>
      <w:r>
        <w:t>arguments property</w:t>
      </w:r>
      <w:bookmarkEnd w:id="237"/>
      <w:bookmarkEnd w:id="238"/>
    </w:p>
    <w:p w14:paraId="3337B550" w14:textId="5B2079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54DF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54DF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54DFD">
        <w:t>3.11.10</w:t>
      </w:r>
      <w:r>
        <w:fldChar w:fldCharType="end"/>
      </w:r>
      <w:r>
        <w:t>) contains any placeholders (§</w:t>
      </w:r>
      <w:r>
        <w:fldChar w:fldCharType="begin"/>
      </w:r>
      <w:r>
        <w:instrText xml:space="preserve"> REF _Ref508810893 \r \h </w:instrText>
      </w:r>
      <w:r>
        <w:fldChar w:fldCharType="separate"/>
      </w:r>
      <w:r w:rsidR="00B54DF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54DF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6916513"/>
      <w:r>
        <w:t>multiformatMessageString object</w:t>
      </w:r>
      <w:bookmarkEnd w:id="239"/>
      <w:bookmarkEnd w:id="240"/>
    </w:p>
    <w:p w14:paraId="38BF636F" w14:textId="60D0304F" w:rsidR="006F2550" w:rsidRDefault="006F2550" w:rsidP="006F2550">
      <w:pPr>
        <w:pStyle w:val="Heading3"/>
      </w:pPr>
      <w:bookmarkStart w:id="241" w:name="_Toc6916514"/>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6916515"/>
      <w:r>
        <w:t xml:space="preserve">Localizable </w:t>
      </w:r>
      <w:proofErr w:type="spellStart"/>
      <w:r>
        <w:t>multiformatMessageStrings</w:t>
      </w:r>
      <w:bookmarkEnd w:id="242"/>
      <w:bookmarkEnd w:id="243"/>
      <w:proofErr w:type="spellEnd"/>
    </w:p>
    <w:p w14:paraId="76D5DBD2" w14:textId="6EA99DF7"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B54DFD">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6916516"/>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6916517"/>
      <w:r>
        <w:t>markdown property</w:t>
      </w:r>
      <w:bookmarkEnd w:id="246"/>
      <w:bookmarkEnd w:id="247"/>
    </w:p>
    <w:p w14:paraId="20AC6A2B" w14:textId="24B5831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54DFD">
        <w:t>3.11.4</w:t>
      </w:r>
      <w:r>
        <w:fldChar w:fldCharType="end"/>
      </w:r>
      <w:r>
        <w:t>) expressed in GitHub-Flavored Markdown [</w:t>
      </w:r>
      <w:hyperlink w:anchor="GFM" w:history="1">
        <w:r w:rsidRPr="006F2550">
          <w:rPr>
            <w:rStyle w:val="Hyperlink"/>
          </w:rPr>
          <w:t>GFM</w:t>
        </w:r>
      </w:hyperlink>
      <w:r>
        <w:t>].</w:t>
      </w:r>
    </w:p>
    <w:p w14:paraId="2C9A46D1" w14:textId="74816AC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54DFD">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6916518"/>
      <w:r>
        <w:t>sarifLog object</w:t>
      </w:r>
      <w:bookmarkEnd w:id="230"/>
      <w:bookmarkEnd w:id="248"/>
      <w:bookmarkEnd w:id="249"/>
    </w:p>
    <w:p w14:paraId="5DEDD21B" w14:textId="0630136E" w:rsidR="000D32C1" w:rsidRDefault="000D32C1" w:rsidP="000D32C1">
      <w:pPr>
        <w:pStyle w:val="Heading3"/>
      </w:pPr>
      <w:bookmarkStart w:id="250" w:name="_Toc6916519"/>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A5FCC0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54DFD">
        <w:t>3.13.2</w:t>
      </w:r>
      <w:r w:rsidR="0038356E">
        <w:fldChar w:fldCharType="end"/>
      </w:r>
      <w:r w:rsidR="00D71A1D">
        <w:t>.</w:t>
      </w:r>
    </w:p>
    <w:p w14:paraId="69B7D7D3" w14:textId="493D81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54DF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6B3072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54DF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6916520"/>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6916521"/>
      <w:r>
        <w:t>$schema property</w:t>
      </w:r>
      <w:bookmarkEnd w:id="254"/>
      <w:bookmarkEnd w:id="255"/>
    </w:p>
    <w:p w14:paraId="061DCDF6" w14:textId="416928F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82866B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54DF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6916522"/>
      <w:r>
        <w:t>runs property</w:t>
      </w:r>
      <w:bookmarkEnd w:id="256"/>
      <w:bookmarkEnd w:id="257"/>
    </w:p>
    <w:p w14:paraId="4CED6907" w14:textId="581C4F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54DF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6916523"/>
      <w:proofErr w:type="spellStart"/>
      <w:r>
        <w:t>inlineExternalProperties</w:t>
      </w:r>
      <w:proofErr w:type="spellEnd"/>
      <w:r>
        <w:t xml:space="preserve"> property</w:t>
      </w:r>
      <w:bookmarkEnd w:id="258"/>
      <w:bookmarkEnd w:id="259"/>
    </w:p>
    <w:p w14:paraId="12679AC5" w14:textId="765AFE4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54DFD">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B54DF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7A0CD9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54DF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B54DFD">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C43501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B54DFD">
        <w:t>4.3.4</w:t>
      </w:r>
      <w:r>
        <w:fldChar w:fldCharType="end"/>
      </w:r>
      <w:r>
        <w:t>.</w:t>
      </w:r>
    </w:p>
    <w:p w14:paraId="7B0569FB" w14:textId="77777777" w:rsidR="00A632A2" w:rsidRPr="00230F9F" w:rsidRDefault="00A632A2" w:rsidP="00A632A2">
      <w:pPr>
        <w:pStyle w:val="Code"/>
      </w:pPr>
    </w:p>
    <w:p w14:paraId="19BFAEC2" w14:textId="08E4F8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54DFD">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1B1F89C" w:rsidR="00A632A2" w:rsidRDefault="00A632A2" w:rsidP="00A632A2">
      <w:pPr>
        <w:pStyle w:val="Code"/>
      </w:pPr>
      <w:r>
        <w:t xml:space="preserve">  "runs": [                                           # See §</w:t>
      </w:r>
      <w:r>
        <w:fldChar w:fldCharType="begin"/>
      </w:r>
      <w:r>
        <w:instrText xml:space="preserve"> REF _Ref493349987 \r \h </w:instrText>
      </w:r>
      <w:r>
        <w:fldChar w:fldCharType="separate"/>
      </w:r>
      <w:r w:rsidR="00B54DFD">
        <w:t>3.13.4</w:t>
      </w:r>
      <w:r>
        <w:fldChar w:fldCharType="end"/>
      </w:r>
      <w:r>
        <w:t>.</w:t>
      </w:r>
    </w:p>
    <w:p w14:paraId="7DDACCCC" w14:textId="0D034BF0" w:rsidR="00A632A2" w:rsidRDefault="00A632A2" w:rsidP="00A632A2">
      <w:pPr>
        <w:pStyle w:val="Code"/>
      </w:pPr>
      <w:r>
        <w:t xml:space="preserve">    {                                                 # A run object (§</w:t>
      </w:r>
      <w:r>
        <w:fldChar w:fldCharType="begin"/>
      </w:r>
      <w:r>
        <w:instrText xml:space="preserve"> REF _Ref493349997 \r \h </w:instrText>
      </w:r>
      <w:r>
        <w:fldChar w:fldCharType="separate"/>
      </w:r>
      <w:r w:rsidR="00B54DFD">
        <w:t>3.14</w:t>
      </w:r>
      <w:r>
        <w:fldChar w:fldCharType="end"/>
      </w:r>
      <w:r>
        <w:t>).</w:t>
      </w:r>
    </w:p>
    <w:p w14:paraId="4DEFBA4D" w14:textId="50CB4781" w:rsidR="00A632A2" w:rsidRDefault="00A632A2" w:rsidP="00A632A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C0239E9"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B54DFD">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6916524"/>
      <w:r>
        <w:t>run object</w:t>
      </w:r>
      <w:bookmarkEnd w:id="260"/>
      <w:bookmarkEnd w:id="261"/>
      <w:bookmarkEnd w:id="262"/>
    </w:p>
    <w:p w14:paraId="10E42C1C" w14:textId="534C375F" w:rsidR="000D32C1" w:rsidRDefault="000D32C1" w:rsidP="000D32C1">
      <w:pPr>
        <w:pStyle w:val="Heading3"/>
      </w:pPr>
      <w:bookmarkStart w:id="263" w:name="_Toc6916525"/>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D1D2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54DFD">
        <w:t>3.14.6</w:t>
      </w:r>
      <w:r>
        <w:fldChar w:fldCharType="end"/>
      </w:r>
      <w:r w:rsidR="00893398">
        <w:t>.</w:t>
      </w:r>
    </w:p>
    <w:p w14:paraId="458D3C95" w14:textId="6D2C6A0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54DFD">
        <w:t>3.18</w:t>
      </w:r>
      <w:r>
        <w:fldChar w:fldCharType="end"/>
      </w:r>
      <w:r>
        <w:t>)</w:t>
      </w:r>
      <w:r w:rsidR="00893398">
        <w:t>.</w:t>
      </w:r>
    </w:p>
    <w:p w14:paraId="5659FE03" w14:textId="398D62B9" w:rsidR="00C66549" w:rsidRDefault="00C66549" w:rsidP="002D65F3">
      <w:pPr>
        <w:pStyle w:val="Code"/>
      </w:pPr>
      <w:r>
        <w:t xml:space="preserve">  },</w:t>
      </w:r>
    </w:p>
    <w:p w14:paraId="5572A9C8" w14:textId="31CD797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54DFD">
        <w:t>3.14.22</w:t>
      </w:r>
      <w:r>
        <w:fldChar w:fldCharType="end"/>
      </w:r>
      <w:r w:rsidR="00893398">
        <w:t>.</w:t>
      </w:r>
    </w:p>
    <w:p w14:paraId="2AB9C865" w14:textId="68161F9F" w:rsidR="00C66549" w:rsidRDefault="00C66549" w:rsidP="002D65F3">
      <w:pPr>
        <w:pStyle w:val="Code"/>
      </w:pPr>
      <w:r>
        <w:t xml:space="preserve">    {</w:t>
      </w:r>
    </w:p>
    <w:p w14:paraId="34499818" w14:textId="3759C1D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54DFD">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6916526"/>
      <w:proofErr w:type="spellStart"/>
      <w:r>
        <w:lastRenderedPageBreak/>
        <w:t>external</w:t>
      </w:r>
      <w:r w:rsidR="007072B1">
        <w:t>Property</w:t>
      </w:r>
      <w:r>
        <w:t>File</w:t>
      </w:r>
      <w:r w:rsidR="00A632A2">
        <w:t>Reference</w:t>
      </w:r>
      <w:r>
        <w:t>s</w:t>
      </w:r>
      <w:proofErr w:type="spellEnd"/>
      <w:r>
        <w:t xml:space="preserve"> property</w:t>
      </w:r>
      <w:bookmarkEnd w:id="264"/>
      <w:bookmarkEnd w:id="265"/>
    </w:p>
    <w:p w14:paraId="36AA7B85" w14:textId="7A60AFD0"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B54DFD">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54DFD">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6916527"/>
      <w:proofErr w:type="spellStart"/>
      <w:r>
        <w:t>automationDetails</w:t>
      </w:r>
      <w:proofErr w:type="spellEnd"/>
      <w:r w:rsidR="00636635">
        <w:t xml:space="preserve"> property</w:t>
      </w:r>
      <w:bookmarkEnd w:id="266"/>
      <w:bookmarkEnd w:id="267"/>
    </w:p>
    <w:p w14:paraId="389493B0" w14:textId="0E13953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B54DFD">
        <w:t>3.17</w:t>
      </w:r>
      <w:r>
        <w:fldChar w:fldCharType="end"/>
      </w:r>
      <w:r>
        <w:t>) that describes this run.</w:t>
      </w:r>
    </w:p>
    <w:p w14:paraId="678537B0" w14:textId="3CA42FDF" w:rsid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0FE6118B" w14:textId="17F0C7DA" w:rsidR="00636635" w:rsidRDefault="003578B5" w:rsidP="00636635">
      <w:pPr>
        <w:pStyle w:val="Heading3"/>
      </w:pPr>
      <w:bookmarkStart w:id="268" w:name="_Ref526937372"/>
      <w:bookmarkStart w:id="269" w:name="_Toc6916528"/>
      <w:proofErr w:type="spellStart"/>
      <w:r>
        <w:t>runAggregates</w:t>
      </w:r>
      <w:proofErr w:type="spellEnd"/>
      <w:r w:rsidR="00636635">
        <w:t xml:space="preserve"> property</w:t>
      </w:r>
      <w:bookmarkEnd w:id="268"/>
      <w:bookmarkEnd w:id="269"/>
    </w:p>
    <w:p w14:paraId="1964DFAF" w14:textId="3C4816A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54DFD">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B54DFD">
        <w:t>3.17</w:t>
      </w:r>
      <w:r>
        <w:fldChar w:fldCharType="end"/>
      </w:r>
      <w:r>
        <w:t>) each of which describes an aggregate of runs to which this run belongs.</w:t>
      </w:r>
    </w:p>
    <w:p w14:paraId="66F91BCE" w14:textId="74C1D55D" w:rsidR="00636635" w:rsidRPr="00636635" w:rsidRDefault="00636635" w:rsidP="00636635">
      <w:r>
        <w:t>For an example, see §</w:t>
      </w:r>
      <w:r>
        <w:fldChar w:fldCharType="begin"/>
      </w:r>
      <w:r>
        <w:instrText xml:space="preserve"> REF _Ref526936874 \r \h </w:instrText>
      </w:r>
      <w:r>
        <w:fldChar w:fldCharType="separate"/>
      </w:r>
      <w:r w:rsidR="00B54DFD">
        <w:t>3.17.1</w:t>
      </w:r>
      <w:r>
        <w:fldChar w:fldCharType="end"/>
      </w:r>
      <w:r>
        <w:t>.</w:t>
      </w:r>
    </w:p>
    <w:p w14:paraId="2BC037D2" w14:textId="6749EDAB" w:rsidR="000D32C1" w:rsidRDefault="000D32C1" w:rsidP="000D32C1">
      <w:pPr>
        <w:pStyle w:val="Heading3"/>
      </w:pPr>
      <w:bookmarkStart w:id="270" w:name="_Ref493475805"/>
      <w:bookmarkStart w:id="271" w:name="_Toc6916529"/>
      <w:proofErr w:type="spellStart"/>
      <w:r>
        <w:t>baseline</w:t>
      </w:r>
      <w:r w:rsidR="00435405">
        <w:t>Gui</w:t>
      </w:r>
      <w:r>
        <w:t>d</w:t>
      </w:r>
      <w:proofErr w:type="spellEnd"/>
      <w:r>
        <w:t xml:space="preserve"> property</w:t>
      </w:r>
      <w:bookmarkEnd w:id="270"/>
      <w:bookmarkEnd w:id="271"/>
    </w:p>
    <w:p w14:paraId="2AAA192D" w14:textId="3453422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54DF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54DFD">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22E594C"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B54DFD">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54DFD">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2" w:name="_Ref493350956"/>
      <w:bookmarkStart w:id="273" w:name="_Toc6916530"/>
      <w:r>
        <w:t>tool property</w:t>
      </w:r>
      <w:bookmarkEnd w:id="272"/>
      <w:bookmarkEnd w:id="273"/>
    </w:p>
    <w:p w14:paraId="56566E8E" w14:textId="2354DD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54DFD">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6916531"/>
      <w:r>
        <w:t>language</w:t>
      </w:r>
      <w:bookmarkEnd w:id="274"/>
      <w:bookmarkEnd w:id="275"/>
    </w:p>
    <w:p w14:paraId="0337CE14" w14:textId="6B3885A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54DFD">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B54DFD">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6" w:name="_Ref4509523"/>
      <w:bookmarkStart w:id="277" w:name="_Toc6916532"/>
      <w:r>
        <w:t>taxonomies property</w:t>
      </w:r>
      <w:bookmarkEnd w:id="276"/>
      <w:bookmarkEnd w:id="277"/>
    </w:p>
    <w:p w14:paraId="3ED81C5A" w14:textId="15F66EB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54DFD">
        <w:t>3.19.2</w:t>
      </w:r>
      <w:r w:rsidR="009634AB">
        <w:fldChar w:fldCharType="end"/>
      </w:r>
      <w:r w:rsidR="009634AB">
        <w:t>)</w:t>
      </w:r>
      <w:r>
        <w:t>.</w:t>
      </w:r>
    </w:p>
    <w:p w14:paraId="22A8AC46" w14:textId="7D2637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54DFD">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54DFD">
        <w:t>3.19.23</w:t>
      </w:r>
      <w:r>
        <w:fldChar w:fldCharType="end"/>
      </w:r>
      <w:r>
        <w:t>.</w:t>
      </w:r>
    </w:p>
    <w:p w14:paraId="385B7FEA" w14:textId="5AF98DDE" w:rsidR="001077F2" w:rsidRDefault="006E58BF" w:rsidP="001077F2">
      <w:pPr>
        <w:pStyle w:val="Heading3"/>
      </w:pPr>
      <w:bookmarkStart w:id="278" w:name="_Ref4495306"/>
      <w:bookmarkStart w:id="279" w:name="_Toc6916533"/>
      <w:r>
        <w:lastRenderedPageBreak/>
        <w:t>tr</w:t>
      </w:r>
      <w:r w:rsidR="001077F2">
        <w:t>anslations property</w:t>
      </w:r>
      <w:bookmarkEnd w:id="278"/>
      <w:bookmarkEnd w:id="279"/>
    </w:p>
    <w:p w14:paraId="32C45637" w14:textId="2828ED3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54DFD">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54DFD">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6916534"/>
      <w:r>
        <w:t>policies</w:t>
      </w:r>
      <w:r w:rsidR="006E58BF">
        <w:t xml:space="preserve"> property</w:t>
      </w:r>
      <w:bookmarkEnd w:id="280"/>
      <w:bookmarkEnd w:id="281"/>
    </w:p>
    <w:p w14:paraId="7FFDAD02" w14:textId="1D02233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54DFD">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B54DFD">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54DFD">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6916535"/>
      <w:r>
        <w:t>invocation</w:t>
      </w:r>
      <w:r w:rsidR="00514F09">
        <w:t>s</w:t>
      </w:r>
      <w:r>
        <w:t xml:space="preserve"> property</w:t>
      </w:r>
      <w:bookmarkEnd w:id="282"/>
      <w:bookmarkEnd w:id="283"/>
    </w:p>
    <w:p w14:paraId="676BBCBB" w14:textId="6956C0F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54DFD">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6916536"/>
      <w:r>
        <w:t>conversion property</w:t>
      </w:r>
      <w:bookmarkEnd w:id="284"/>
      <w:bookmarkEnd w:id="285"/>
    </w:p>
    <w:p w14:paraId="226462F1" w14:textId="62AE89E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54DFD">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6916537"/>
      <w:proofErr w:type="spellStart"/>
      <w:r>
        <w:t>versionControlProvenance</w:t>
      </w:r>
      <w:proofErr w:type="spellEnd"/>
      <w:r>
        <w:t xml:space="preserve"> property</w:t>
      </w:r>
      <w:bookmarkEnd w:id="286"/>
      <w:bookmarkEnd w:id="287"/>
    </w:p>
    <w:p w14:paraId="40DFBA3C" w14:textId="3E014D7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B54DFD">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439DAD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B54DFD">
        <w:t>3.23</w:t>
      </w:r>
      <w:r>
        <w:fldChar w:fldCharType="end"/>
      </w:r>
      <w:r>
        <w:t>).</w:t>
      </w:r>
    </w:p>
    <w:p w14:paraId="252CBC5B" w14:textId="6A2F18A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54DFD">
        <w:t>3.23.3</w:t>
      </w:r>
      <w:r w:rsidR="00EC5421">
        <w:fldChar w:fldCharType="end"/>
      </w:r>
      <w:r>
        <w:t>.</w:t>
      </w:r>
    </w:p>
    <w:p w14:paraId="5C24FC9B" w14:textId="3C62DE8E"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54DFD">
        <w:t>3.23.4</w:t>
      </w:r>
      <w:r w:rsidR="00EC5421">
        <w:fldChar w:fldCharType="end"/>
      </w:r>
      <w:r>
        <w:t>.</w:t>
      </w:r>
    </w:p>
    <w:p w14:paraId="1B1D75B0" w14:textId="0E09D3A4"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B54DFD">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6916538"/>
      <w:bookmarkStart w:id="292" w:name="_Ref493345118"/>
      <w:r>
        <w:t>originalUriBaseIds property</w:t>
      </w:r>
      <w:bookmarkEnd w:id="288"/>
      <w:bookmarkEnd w:id="289"/>
      <w:bookmarkEnd w:id="290"/>
      <w:bookmarkEnd w:id="291"/>
    </w:p>
    <w:p w14:paraId="2DDCF7C4" w14:textId="353EE63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54DF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54DF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54DF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A6B79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54DFD">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54DFD">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71114DD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BD1D27"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54DFD">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3B6409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54DFD">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245E2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54DFD">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F98A5E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54DFD">
        <w:t>3.27</w:t>
      </w:r>
      <w:r w:rsidR="00B213E1">
        <w:fldChar w:fldCharType="end"/>
      </w:r>
      <w:r w:rsidR="00B213E1">
        <w:t>)</w:t>
      </w:r>
      <w:r w:rsidR="00A34799">
        <w:t>.</w:t>
      </w:r>
    </w:p>
    <w:p w14:paraId="26DCDECF" w14:textId="6C00217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54DFD">
        <w:t>3.27.3</w:t>
      </w:r>
      <w:r w:rsidR="00C6546E">
        <w:fldChar w:fldCharType="end"/>
      </w:r>
      <w:r w:rsidR="00C6546E">
        <w:t>.</w:t>
      </w:r>
    </w:p>
    <w:p w14:paraId="14E37F0A" w14:textId="77832E9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54DFD">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6916539"/>
      <w:r>
        <w:t xml:space="preserve">artifacts </w:t>
      </w:r>
      <w:r w:rsidR="000D32C1">
        <w:t>property</w:t>
      </w:r>
      <w:bookmarkEnd w:id="292"/>
      <w:bookmarkEnd w:id="293"/>
      <w:bookmarkEnd w:id="294"/>
    </w:p>
    <w:p w14:paraId="1A04899C" w14:textId="061CB6D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54DF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54DFD">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4800BA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54DFD">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4BD498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54DFD">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6916540"/>
      <w:proofErr w:type="spellStart"/>
      <w:r>
        <w:t>logicalLocations</w:t>
      </w:r>
      <w:proofErr w:type="spellEnd"/>
      <w:r>
        <w:t xml:space="preserve"> property</w:t>
      </w:r>
      <w:bookmarkEnd w:id="295"/>
      <w:bookmarkEnd w:id="296"/>
      <w:bookmarkEnd w:id="297"/>
    </w:p>
    <w:p w14:paraId="428BC587" w14:textId="28B27EE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54DFD">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B54DFD">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803096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54DFD">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AEEB576"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B54DFD">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8" w:name="_Ref4685267"/>
      <w:bookmarkStart w:id="299" w:name="_Toc6916541"/>
      <w:r>
        <w:t>addresses property</w:t>
      </w:r>
      <w:bookmarkEnd w:id="298"/>
      <w:bookmarkEnd w:id="299"/>
    </w:p>
    <w:p w14:paraId="72EFB665" w14:textId="69528DCD"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54DFD">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54DFD">
        <w:t>3.28</w:t>
      </w:r>
      <w:r>
        <w:fldChar w:fldCharType="end"/>
      </w:r>
      <w:r>
        <w:t xml:space="preserve">) within </w:t>
      </w:r>
      <w:proofErr w:type="spellStart"/>
      <w:r w:rsidR="001136EC" w:rsidRPr="001136EC">
        <w:rPr>
          <w:rStyle w:val="CODEtemp"/>
        </w:rPr>
        <w:t>theRun</w:t>
      </w:r>
      <w:proofErr w:type="spellEnd"/>
      <w:r>
        <w:t>.</w:t>
      </w:r>
    </w:p>
    <w:p w14:paraId="7511A76F" w14:textId="4BB2E90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B54DFD">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6916542"/>
      <w:proofErr w:type="spellStart"/>
      <w:r>
        <w:t>threadFlowLocations</w:t>
      </w:r>
      <w:proofErr w:type="spellEnd"/>
      <w:r>
        <w:t xml:space="preserve"> property</w:t>
      </w:r>
      <w:bookmarkEnd w:id="300"/>
      <w:bookmarkEnd w:id="301"/>
    </w:p>
    <w:p w14:paraId="1234D581" w14:textId="1CCB10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B54DFD">
        <w:rPr>
          <w:b/>
          <w:bCs/>
        </w:rPr>
        <w:t>Error! Reference source not found.</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B54DFD">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6916543"/>
      <w:r>
        <w:t>graphs property</w:t>
      </w:r>
      <w:bookmarkEnd w:id="302"/>
      <w:bookmarkEnd w:id="303"/>
    </w:p>
    <w:p w14:paraId="2212E1F5" w14:textId="4DF7F0A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F39EA6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4" w:name="_Ref5716760"/>
      <w:bookmarkStart w:id="305" w:name="_Toc6916544"/>
      <w:proofErr w:type="spellStart"/>
      <w:r>
        <w:t>webRequests</w:t>
      </w:r>
      <w:proofErr w:type="spellEnd"/>
      <w:r>
        <w:t xml:space="preserve"> </w:t>
      </w:r>
      <w:r w:rsidR="00C75437">
        <w:t>property</w:t>
      </w:r>
      <w:bookmarkEnd w:id="304"/>
      <w:bookmarkEnd w:id="305"/>
    </w:p>
    <w:p w14:paraId="5BA4C4FC" w14:textId="6B226913"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B54DFD">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54DFD">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6916545"/>
      <w:proofErr w:type="spellStart"/>
      <w:r>
        <w:t>webR</w:t>
      </w:r>
      <w:r w:rsidR="00C75437">
        <w:t>esponse</w:t>
      </w:r>
      <w:r w:rsidR="00EA29D3">
        <w:t>s</w:t>
      </w:r>
      <w:proofErr w:type="spellEnd"/>
      <w:r w:rsidR="00C75437">
        <w:t xml:space="preserve"> property</w:t>
      </w:r>
      <w:bookmarkEnd w:id="306"/>
      <w:bookmarkEnd w:id="307"/>
    </w:p>
    <w:p w14:paraId="7EF3C2E3" w14:textId="206036EB"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B54DFD">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54DFD">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6916546"/>
      <w:r>
        <w:lastRenderedPageBreak/>
        <w:t>results property</w:t>
      </w:r>
      <w:bookmarkEnd w:id="308"/>
      <w:bookmarkEnd w:id="309"/>
    </w:p>
    <w:p w14:paraId="319EAE63" w14:textId="558759C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54DFD">
        <w:t>3.26</w:t>
      </w:r>
      <w:r w:rsidR="00FB5300">
        <w:fldChar w:fldCharType="end"/>
      </w:r>
      <w:r w:rsidR="00FB5300" w:rsidRPr="00FB5300">
        <w:t>) each of which represents a single result detected in the course of the run.</w:t>
      </w:r>
    </w:p>
    <w:p w14:paraId="66E8B62B" w14:textId="368EF7E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365DB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54DFD">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6916547"/>
      <w:proofErr w:type="spellStart"/>
      <w:r>
        <w:t>defaultEncoding</w:t>
      </w:r>
      <w:bookmarkEnd w:id="310"/>
      <w:proofErr w:type="spellEnd"/>
      <w:r w:rsidR="00F82406">
        <w:t xml:space="preserve"> property</w:t>
      </w:r>
      <w:bookmarkEnd w:id="311"/>
    </w:p>
    <w:p w14:paraId="305609EB" w14:textId="07236CC1"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54DFD">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54DFD">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C931F96" w:rsidR="00926829" w:rsidRDefault="00926829" w:rsidP="00926829">
      <w:r>
        <w:t>For an example, see §</w:t>
      </w:r>
      <w:r>
        <w:fldChar w:fldCharType="begin"/>
      </w:r>
      <w:r>
        <w:instrText xml:space="preserve"> REF _Ref511828128 \r \h </w:instrText>
      </w:r>
      <w:r>
        <w:fldChar w:fldCharType="separate"/>
      </w:r>
      <w:r w:rsidR="00B54DFD">
        <w:t>3.24.9</w:t>
      </w:r>
      <w:r>
        <w:fldChar w:fldCharType="end"/>
      </w:r>
      <w:r>
        <w:t>.</w:t>
      </w:r>
    </w:p>
    <w:p w14:paraId="5DBD21F7" w14:textId="5F01E581" w:rsidR="00F82406" w:rsidRDefault="00F82406" w:rsidP="00F82406">
      <w:pPr>
        <w:pStyle w:val="Heading3"/>
      </w:pPr>
      <w:bookmarkStart w:id="312" w:name="_Ref534897013"/>
      <w:bookmarkStart w:id="313" w:name="_Toc6916548"/>
      <w:proofErr w:type="spellStart"/>
      <w:r>
        <w:t>defaultSourceLanguage</w:t>
      </w:r>
      <w:proofErr w:type="spellEnd"/>
      <w:r>
        <w:t xml:space="preserve"> property</w:t>
      </w:r>
      <w:bookmarkEnd w:id="312"/>
      <w:bookmarkEnd w:id="313"/>
    </w:p>
    <w:p w14:paraId="66CE74AE" w14:textId="61009D9D"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B54DF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B54DFD">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54DFD">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54DFD">
        <w:t>3.14.15</w:t>
      </w:r>
      <w:r w:rsidR="0003707A">
        <w:fldChar w:fldCharType="end"/>
      </w:r>
      <w:r w:rsidR="0003707A">
        <w:t xml:space="preserve">) which refers to a text </w:t>
      </w:r>
      <w:r w:rsidR="004D285A">
        <w:t xml:space="preserve">artifact </w:t>
      </w:r>
      <w:r w:rsidR="0003707A">
        <w:t>that contains source code.</w:t>
      </w:r>
    </w:p>
    <w:p w14:paraId="4CAA986B" w14:textId="208A8B3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54DFD">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6916549"/>
      <w:proofErr w:type="spellStart"/>
      <w:r>
        <w:t>newlineSequences</w:t>
      </w:r>
      <w:proofErr w:type="spellEnd"/>
      <w:r w:rsidR="00F82406">
        <w:t xml:space="preserve"> property</w:t>
      </w:r>
      <w:bookmarkEnd w:id="314"/>
    </w:p>
    <w:p w14:paraId="0E24944C" w14:textId="125A0A1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B54DF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C21E2B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54DFD">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B54DFD">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54DFD">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54DFD">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BD7A8EF" w:rsidR="00CD1A14" w:rsidRDefault="00CD1A14" w:rsidP="00CD1A14">
      <w:pPr>
        <w:pStyle w:val="Code"/>
      </w:pPr>
      <w:r>
        <w:t>{         # A run object (§</w:t>
      </w:r>
      <w:r>
        <w:fldChar w:fldCharType="begin"/>
      </w:r>
      <w:r>
        <w:instrText xml:space="preserve"> REF _Ref493349997 \r \h </w:instrText>
      </w:r>
      <w:r>
        <w:fldChar w:fldCharType="separate"/>
      </w:r>
      <w:r w:rsidR="00B54DF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6916550"/>
      <w:proofErr w:type="spellStart"/>
      <w:r>
        <w:t>columnKind</w:t>
      </w:r>
      <w:proofErr w:type="spellEnd"/>
      <w:r>
        <w:t xml:space="preserve"> property</w:t>
      </w:r>
      <w:bookmarkEnd w:id="315"/>
      <w:bookmarkEnd w:id="316"/>
    </w:p>
    <w:p w14:paraId="6963CD47" w14:textId="1C6921D0" w:rsidR="00153C25" w:rsidRDefault="004B18EB" w:rsidP="00153C25">
      <w:bookmarkStart w:id="317" w:name="_Hlk6733590"/>
      <w:r>
        <w:t>If a SARIF producer processes text artifacts,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6916551"/>
      <w:proofErr w:type="spellStart"/>
      <w:r>
        <w:t>redactionToken</w:t>
      </w:r>
      <w:bookmarkEnd w:id="318"/>
      <w:proofErr w:type="spellEnd"/>
      <w:r>
        <w:t xml:space="preserve"> property</w:t>
      </w:r>
      <w:bookmarkEnd w:id="319"/>
    </w:p>
    <w:p w14:paraId="0674C185" w14:textId="03A6D04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54DF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95C2D36"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54DF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6916552"/>
      <w:proofErr w:type="spellStart"/>
      <w:r>
        <w:t>externalPropertyFileReferences</w:t>
      </w:r>
      <w:proofErr w:type="spellEnd"/>
      <w:r>
        <w:t xml:space="preserve"> object</w:t>
      </w:r>
      <w:bookmarkEnd w:id="321"/>
      <w:bookmarkEnd w:id="322"/>
    </w:p>
    <w:p w14:paraId="797443A3" w14:textId="30D2FA9F" w:rsidR="0040072D" w:rsidRDefault="0040072D" w:rsidP="0040072D">
      <w:pPr>
        <w:pStyle w:val="Heading3"/>
      </w:pPr>
      <w:bookmarkStart w:id="323" w:name="_Toc6916553"/>
      <w:r>
        <w:t>General</w:t>
      </w:r>
      <w:bookmarkEnd w:id="323"/>
    </w:p>
    <w:p w14:paraId="28E57B08" w14:textId="028650D1"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B54DFD">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4" w:name="_Ref6209979"/>
      <w:bookmarkStart w:id="325" w:name="_Toc6916554"/>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5B0955C" w:rsidR="0040072D" w:rsidRDefault="0040072D" w:rsidP="0040072D">
      <w:r>
        <w:t>The format of an external property file is described in §</w:t>
      </w:r>
      <w:r>
        <w:fldChar w:fldCharType="begin"/>
      </w:r>
      <w:r>
        <w:instrText xml:space="preserve"> REF _Ref528151413 \r \h </w:instrText>
      </w:r>
      <w:r>
        <w:fldChar w:fldCharType="separate"/>
      </w:r>
      <w:r w:rsidR="00B54DFD">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6916555"/>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lastRenderedPageBreak/>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3C05E8B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B54DFD">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6D39664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3FCAEF12"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B54DFD">
        <w:t>3.16</w:t>
      </w:r>
      <w:r>
        <w:fldChar w:fldCharType="end"/>
      </w:r>
      <w:r>
        <w:t>).</w:t>
      </w:r>
    </w:p>
    <w:p w14:paraId="66BDB7AE" w14:textId="78773C3A"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8CFF34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B54DFD">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3285B75F"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1FBE3A00" w14:textId="645E661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05666188"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B54DFD">
        <w:t>3.16</w:t>
      </w:r>
      <w:r>
        <w:fldChar w:fldCharType="end"/>
      </w:r>
      <w:r>
        <w:t>).</w:t>
      </w:r>
    </w:p>
    <w:p w14:paraId="1B7C3596" w14:textId="129CEC18" w:rsidR="0036208E" w:rsidRDefault="0036208E" w:rsidP="0036208E">
      <w:pPr>
        <w:pStyle w:val="Code"/>
      </w:pPr>
      <w:r>
        <w:t xml:space="preserve">      "location": {          # See §</w:t>
      </w:r>
      <w:r>
        <w:fldChar w:fldCharType="begin"/>
      </w:r>
      <w:r>
        <w:instrText xml:space="preserve"> REF _Ref525810081 \r \h </w:instrText>
      </w:r>
      <w:r>
        <w:fldChar w:fldCharType="separate"/>
      </w:r>
      <w:r w:rsidR="00B54DFD">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779CF2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B54DFD">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0457229" w:rsidR="0036208E" w:rsidRDefault="0036208E" w:rsidP="0036208E">
      <w:pPr>
        <w:pStyle w:val="Code"/>
      </w:pPr>
      <w:r>
        <w:t>{                            # A run object (§</w:t>
      </w:r>
      <w:r>
        <w:fldChar w:fldCharType="begin"/>
      </w:r>
      <w:r>
        <w:instrText xml:space="preserve"> REF _Ref493349997 \r \h </w:instrText>
      </w:r>
      <w:r>
        <w:fldChar w:fldCharType="separate"/>
      </w:r>
      <w:r w:rsidR="00B54DFD">
        <w:t>3.14</w:t>
      </w:r>
      <w:r>
        <w:fldChar w:fldCharType="end"/>
      </w:r>
      <w:r>
        <w:t>).</w:t>
      </w:r>
    </w:p>
    <w:p w14:paraId="003DADA7" w14:textId="3F39C62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54DFD">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5E415D23"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B54DFD">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6916556"/>
      <w:bookmarkEnd w:id="320"/>
      <w:proofErr w:type="spellStart"/>
      <w:r>
        <w:t>externa</w:t>
      </w:r>
      <w:r w:rsidR="00960E2D">
        <w:t>l</w:t>
      </w:r>
      <w:r w:rsidR="00F265D8">
        <w:t>Property</w:t>
      </w:r>
      <w:r>
        <w:t>File</w:t>
      </w:r>
      <w:r w:rsidR="005E7318">
        <w:t>Reference</w:t>
      </w:r>
      <w:proofErr w:type="spellEnd"/>
      <w:r>
        <w:t xml:space="preserve"> object</w:t>
      </w:r>
      <w:bookmarkEnd w:id="330"/>
      <w:bookmarkEnd w:id="331"/>
    </w:p>
    <w:p w14:paraId="020DB163" w14:textId="0923AD36" w:rsidR="00AF60C1" w:rsidRDefault="00AF60C1" w:rsidP="00AF60C1">
      <w:pPr>
        <w:pStyle w:val="Heading3"/>
      </w:pPr>
      <w:bookmarkStart w:id="332" w:name="_Toc6916557"/>
      <w:r>
        <w:t>General</w:t>
      </w:r>
      <w:bookmarkEnd w:id="332"/>
    </w:p>
    <w:p w14:paraId="38B8B5C7" w14:textId="462037AE"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B54DFD">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3" w:name="_Ref525810081"/>
      <w:bookmarkStart w:id="334" w:name="_Toc6916558"/>
      <w:bookmarkStart w:id="335" w:name="_Hlk6556570"/>
      <w:r>
        <w:t>l</w:t>
      </w:r>
      <w:r w:rsidR="006C1B56">
        <w:t xml:space="preserve">ocation </w:t>
      </w:r>
      <w:r w:rsidR="00AF60C1">
        <w:t>property</w:t>
      </w:r>
      <w:bookmarkEnd w:id="333"/>
      <w:bookmarkEnd w:id="334"/>
    </w:p>
    <w:p w14:paraId="46352381" w14:textId="21412125" w:rsidR="00604E7A" w:rsidRDefault="001A277B" w:rsidP="00604E7A">
      <w:bookmarkStart w:id="336" w:name="_Hlk3472165"/>
      <w:r>
        <w:t>Depending on the circumstances, a</w:t>
      </w:r>
      <w:bookmarkEnd w:id="33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54DFD">
        <w:t>3.4</w:t>
      </w:r>
      <w:r w:rsidR="00604E7A">
        <w:fldChar w:fldCharType="end"/>
      </w:r>
      <w:r w:rsidR="00604E7A">
        <w:t xml:space="preserve">) that specifies the location of the external </w:t>
      </w:r>
      <w:r w:rsidR="00F265D8">
        <w:t xml:space="preserve">property </w:t>
      </w:r>
      <w:r w:rsidR="00604E7A">
        <w:t>file.</w:t>
      </w:r>
    </w:p>
    <w:p w14:paraId="79BAE496" w14:textId="35E7120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54DF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54DF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62E4B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B54DFD">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54DFD">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B54DFD">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B54DFD">
        <w:t>3.16.3</w:t>
      </w:r>
      <w:r>
        <w:fldChar w:fldCharType="end"/>
      </w:r>
      <w:r>
        <w:t>).</w:t>
      </w:r>
    </w:p>
    <w:p w14:paraId="7C6C90CA" w14:textId="72FD5310" w:rsidR="00AF60C1" w:rsidRDefault="008E4B88">
      <w:pPr>
        <w:pStyle w:val="Heading3"/>
      </w:pPr>
      <w:bookmarkStart w:id="338" w:name="_Ref525810085"/>
      <w:bookmarkStart w:id="339" w:name="_Toc6916559"/>
      <w:proofErr w:type="spellStart"/>
      <w:r>
        <w:t>guid</w:t>
      </w:r>
      <w:proofErr w:type="spellEnd"/>
      <w:r>
        <w:t xml:space="preserve"> </w:t>
      </w:r>
      <w:r w:rsidR="00AF60C1">
        <w:t>property</w:t>
      </w:r>
      <w:bookmarkEnd w:id="338"/>
      <w:bookmarkEnd w:id="339"/>
    </w:p>
    <w:p w14:paraId="54EBB426" w14:textId="03647BEF"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54DFD">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AEBA415"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B54DFD">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54DFD">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0C61C8CD"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B54DFD">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B54DFD">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0" w:name="_Toc6916560"/>
      <w:bookmarkEnd w:id="335"/>
      <w:proofErr w:type="spellStart"/>
      <w:r>
        <w:t>itemCount</w:t>
      </w:r>
      <w:proofErr w:type="spellEnd"/>
      <w:r>
        <w:t xml:space="preserve"> property</w:t>
      </w:r>
      <w:bookmarkEnd w:id="340"/>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D8EFFB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54DFD">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6916561"/>
      <w:proofErr w:type="spellStart"/>
      <w:r>
        <w:t>runAutomationDetails</w:t>
      </w:r>
      <w:proofErr w:type="spellEnd"/>
      <w:r>
        <w:t xml:space="preserve"> object</w:t>
      </w:r>
      <w:bookmarkEnd w:id="341"/>
      <w:bookmarkEnd w:id="342"/>
    </w:p>
    <w:p w14:paraId="589B6DF1" w14:textId="63103A8B" w:rsidR="00636635" w:rsidRDefault="00636635" w:rsidP="00636635">
      <w:pPr>
        <w:pStyle w:val="Heading3"/>
      </w:pPr>
      <w:bookmarkStart w:id="343" w:name="_Ref526936874"/>
      <w:bookmarkStart w:id="344" w:name="_Toc6916562"/>
      <w:r>
        <w:t>General</w:t>
      </w:r>
      <w:bookmarkEnd w:id="343"/>
      <w:bookmarkEnd w:id="344"/>
    </w:p>
    <w:p w14:paraId="00A2DEFC" w14:textId="0AC6736E" w:rsidR="00A0147E" w:rsidRDefault="00A0147E" w:rsidP="00A0147E">
      <w:bookmarkStart w:id="345" w:name="_Hlk526586231"/>
      <w:r>
        <w:t xml:space="preserve">A </w:t>
      </w:r>
      <w:proofErr w:type="spellStart"/>
      <w:r>
        <w:rPr>
          <w:rStyle w:val="CODEtemp"/>
        </w:rPr>
        <w:t>runAutomationDetails</w:t>
      </w:r>
      <w:proofErr w:type="spellEnd"/>
      <w:r>
        <w:t xml:space="preserve"> object contains information that specifies </w:t>
      </w:r>
      <w:bookmarkEnd w:id="34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D654C6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54DFD">
        <w:t>3.14</w:t>
      </w:r>
      <w:r w:rsidR="008B6DA3">
        <w:fldChar w:fldCharType="end"/>
      </w:r>
      <w:r>
        <w:t>).</w:t>
      </w:r>
    </w:p>
    <w:p w14:paraId="340889C7" w14:textId="1C0869A2"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54DFD">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616B06C"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54DF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6916563"/>
      <w:r>
        <w:t>description property</w:t>
      </w:r>
      <w:bookmarkEnd w:id="346"/>
    </w:p>
    <w:p w14:paraId="25D213B4" w14:textId="14855237"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7" w:name="_Ref526936776"/>
      <w:bookmarkStart w:id="348" w:name="_Toc6916564"/>
      <w:r>
        <w:t xml:space="preserve">id </w:t>
      </w:r>
      <w:r w:rsidR="00636635">
        <w:t>property</w:t>
      </w:r>
      <w:bookmarkEnd w:id="347"/>
      <w:bookmarkEnd w:id="348"/>
    </w:p>
    <w:p w14:paraId="4B70380E" w14:textId="4957BF67" w:rsidR="008B6DA3" w:rsidRDefault="008B6DA3" w:rsidP="008B6DA3">
      <w:bookmarkStart w:id="349"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54DFD">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7C77E62"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54DF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6916565"/>
      <w:proofErr w:type="spellStart"/>
      <w:r>
        <w:t>guid</w:t>
      </w:r>
      <w:proofErr w:type="spellEnd"/>
      <w:r>
        <w:t xml:space="preserve"> </w:t>
      </w:r>
      <w:r w:rsidR="00636635">
        <w:t>property</w:t>
      </w:r>
      <w:bookmarkEnd w:id="350"/>
      <w:bookmarkEnd w:id="351"/>
    </w:p>
    <w:p w14:paraId="171C0D57" w14:textId="6A42D719"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B54DFD">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6916566"/>
      <w:proofErr w:type="spellStart"/>
      <w:r>
        <w:t>correlationGuid</w:t>
      </w:r>
      <w:proofErr w:type="spellEnd"/>
      <w:r>
        <w:t xml:space="preserve"> property</w:t>
      </w:r>
      <w:bookmarkEnd w:id="352"/>
      <w:bookmarkEnd w:id="353"/>
    </w:p>
    <w:p w14:paraId="0DF48F07" w14:textId="1C7AD72B"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which is shared by all such runs of the same type, and differs between any two runs of different types.</w:t>
      </w:r>
    </w:p>
    <w:p w14:paraId="7A1FBC28" w14:textId="25FBA3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54DFD">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54DFD">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6916567"/>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6916568"/>
      <w:r>
        <w:t>General</w:t>
      </w:r>
      <w:bookmarkEnd w:id="356"/>
      <w:bookmarkEnd w:id="357"/>
      <w:bookmarkEnd w:id="358"/>
    </w:p>
    <w:p w14:paraId="13ED0A5F" w14:textId="1B8D2C9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B54DF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B54DF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54DFD">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7FBBC785"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CB1AD10" w:rsidR="003D09A4" w:rsidRDefault="003D09A4" w:rsidP="003D09A4">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8E2178" w:rsidR="003D09A4" w:rsidRDefault="003D09A4" w:rsidP="003D09A4">
      <w:pPr>
        <w:pStyle w:val="Code"/>
      </w:pPr>
      <w:r>
        <w:t xml:space="preserve">  "extensions": [          # See §</w:t>
      </w:r>
      <w:r>
        <w:fldChar w:fldCharType="begin"/>
      </w:r>
      <w:r>
        <w:instrText xml:space="preserve"> REF _Ref3663271 \r \h </w:instrText>
      </w:r>
      <w:r>
        <w:fldChar w:fldCharType="separate"/>
      </w:r>
      <w:r w:rsidR="00B54DFD">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6916569"/>
      <w:r>
        <w:t>driver property</w:t>
      </w:r>
      <w:bookmarkEnd w:id="359"/>
      <w:bookmarkEnd w:id="360"/>
    </w:p>
    <w:p w14:paraId="242A18C5" w14:textId="36CA362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6916570"/>
      <w:r>
        <w:t>extensions property</w:t>
      </w:r>
      <w:bookmarkEnd w:id="361"/>
      <w:bookmarkEnd w:id="362"/>
    </w:p>
    <w:p w14:paraId="521FDDFA" w14:textId="4C156A4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B54DFD">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Toc6916571"/>
      <w:bookmarkStart w:id="365" w:name="_Hlk4510312"/>
      <w:proofErr w:type="spellStart"/>
      <w:r>
        <w:t>toolComponent</w:t>
      </w:r>
      <w:proofErr w:type="spellEnd"/>
      <w:r>
        <w:t xml:space="preserve"> object</w:t>
      </w:r>
      <w:bookmarkEnd w:id="363"/>
      <w:bookmarkEnd w:id="364"/>
    </w:p>
    <w:p w14:paraId="7AF98015" w14:textId="56895A30" w:rsidR="00A703AA" w:rsidRDefault="00A703AA" w:rsidP="00A703AA">
      <w:pPr>
        <w:pStyle w:val="Heading3"/>
      </w:pPr>
      <w:bookmarkStart w:id="366" w:name="_Toc6916572"/>
      <w:r>
        <w:t>General</w:t>
      </w:r>
      <w:bookmarkEnd w:id="366"/>
    </w:p>
    <w:p w14:paraId="6E55D0FB" w14:textId="7A9F40C2"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54DFD">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14DAFF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54DFD">
        <w:t>3.19.2</w:t>
      </w:r>
      <w:r w:rsidR="00D61B3C">
        <w:fldChar w:fldCharType="end"/>
      </w:r>
      <w:r>
        <w:t>)</w:t>
      </w:r>
    </w:p>
    <w:p w14:paraId="5BA98CB4" w14:textId="4CA8B14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54DFD">
        <w:t>3.19.3</w:t>
      </w:r>
      <w:r w:rsidR="00D61B3C">
        <w:fldChar w:fldCharType="end"/>
      </w:r>
      <w:r>
        <w:t>)</w:t>
      </w:r>
    </w:p>
    <w:p w14:paraId="18E92E3A" w14:textId="2A47083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54DFD">
        <w:t>3.19.4</w:t>
      </w:r>
      <w:r w:rsidR="00D61B3C">
        <w:fldChar w:fldCharType="end"/>
      </w:r>
      <w:r w:rsidR="0028268F">
        <w:t>)</w:t>
      </w:r>
    </w:p>
    <w:p w14:paraId="364E92DD" w14:textId="6C96ECD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54DFD">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B54DFD">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7" w:name="_Ref4572675"/>
      <w:bookmarkStart w:id="368" w:name="_Toc6916573"/>
      <w:bookmarkStart w:id="369" w:name="_Hlk4587611"/>
      <w:r>
        <w:t>Taxonomies</w:t>
      </w:r>
      <w:bookmarkEnd w:id="367"/>
      <w:bookmarkEnd w:id="368"/>
    </w:p>
    <w:p w14:paraId="40506929" w14:textId="3713C8B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9ACDE74"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w:t>
      </w:r>
    </w:p>
    <w:p w14:paraId="57E56912" w14:textId="195E3A22"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54DFD">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B54DFD">
        <w:t>3.48.5</w:t>
      </w:r>
      <w:r>
        <w:fldChar w:fldCharType="end"/>
      </w:r>
      <w:r>
        <w:t>), localizable (§</w:t>
      </w:r>
      <w:r>
        <w:fldChar w:fldCharType="begin"/>
      </w:r>
      <w:r>
        <w:instrText xml:space="preserve"> REF _Ref4509677 \r \h </w:instrText>
      </w:r>
      <w:r>
        <w:fldChar w:fldCharType="separate"/>
      </w:r>
      <w:r w:rsidR="00B54DFD">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54DFD">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B54DFD">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w:t>
      </w:r>
    </w:p>
    <w:p w14:paraId="6822D740" w14:textId="5B97214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54DFD">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54DFD">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54DFD">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54DFD">
        <w:t>3.19.22</w:t>
      </w:r>
      <w:r>
        <w:fldChar w:fldCharType="end"/>
      </w:r>
      <w:r>
        <w:t>) properties.</w:t>
      </w:r>
    </w:p>
    <w:p w14:paraId="7396B4AB" w14:textId="5BA4D8C9"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B54DFD">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B54DFD">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8161181"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4171D515" w14:textId="1AAA7252"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47086809" w14:textId="00D55DE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88C0035" w14:textId="25FF5A5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534CA5C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C430FD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54DFD">
        <w:t>3.48.15</w:t>
      </w:r>
      <w:r w:rsidR="00F362FF">
        <w:fldChar w:fldCharType="end"/>
      </w:r>
      <w:r w:rsidR="00F362FF">
        <w:t>.</w:t>
      </w:r>
    </w:p>
    <w:p w14:paraId="52CA54F5" w14:textId="35CE8998"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B54DFD">
        <w:t>3.52</w:t>
      </w:r>
      <w:r w:rsidR="00F362FF">
        <w:fldChar w:fldCharType="end"/>
      </w:r>
      <w:r w:rsidR="00F362FF">
        <w:t>).</w:t>
      </w:r>
    </w:p>
    <w:p w14:paraId="626613CC" w14:textId="337430C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54DFD">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BE3B867"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54DFD">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Toc6916574"/>
      <w:bookmarkStart w:id="372" w:name="_Hlk4660791"/>
      <w:bookmarkEnd w:id="369"/>
      <w:r>
        <w:t>Translations</w:t>
      </w:r>
      <w:bookmarkEnd w:id="370"/>
      <w:bookmarkEnd w:id="371"/>
    </w:p>
    <w:bookmarkEnd w:id="372"/>
    <w:p w14:paraId="7E7D3A07" w14:textId="10A3778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B54DFD">
        <w:t>3.5.1</w:t>
      </w:r>
      <w:r w:rsidR="0051580C">
        <w:fldChar w:fldCharType="end"/>
      </w:r>
      <w:r w:rsidR="0051580C">
        <w:t>) into another language.</w:t>
      </w:r>
    </w:p>
    <w:p w14:paraId="154704A8" w14:textId="4858281A"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B54DFD">
        <w:t>3.19.31</w:t>
      </w:r>
      <w:r w:rsidR="000112A5">
        <w:fldChar w:fldCharType="end"/>
      </w:r>
      <w:r w:rsidR="000112A5">
        <w:t>).</w:t>
      </w:r>
    </w:p>
    <w:p w14:paraId="5FD4E30B" w14:textId="2618BAC6"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B54DFD">
        <w:t>3.14.9</w:t>
      </w:r>
      <w:r>
        <w:fldChar w:fldCharType="end"/>
      </w:r>
      <w:r>
        <w:t>).</w:t>
      </w:r>
    </w:p>
    <w:p w14:paraId="021DDF70" w14:textId="35E3A29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B54DFD">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B06A31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B54DFD">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B54DFD">
        <w:t>3.19.30</w:t>
      </w:r>
      <w:r w:rsidR="005F6EF8">
        <w:fldChar w:fldCharType="end"/>
      </w:r>
      <w:r w:rsidR="005F6EF8">
        <w:t>), populated by translated components.</w:t>
      </w:r>
    </w:p>
    <w:p w14:paraId="3B3125E8" w14:textId="7D63EAB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54DFD">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57E7B3F3" w:rsidR="00CF7E53" w:rsidRDefault="00CF7E53" w:rsidP="0005029C">
      <w:bookmarkStart w:id="373"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B54DFD">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B6DFD6" w:rsidR="00AB32CC" w:rsidRDefault="00AB32CC" w:rsidP="0005029C">
      <w:bookmarkStart w:id="374"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B54DFD">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B54DFD">
        <w:t>3.19.30</w:t>
      </w:r>
      <w:r>
        <w:fldChar w:fldCharType="end"/>
      </w:r>
      <w:r>
        <w:t>). See the descriptions of those two properties for an explanation of the interaction between them.</w:t>
      </w:r>
    </w:p>
    <w:bookmarkEnd w:id="373"/>
    <w:bookmarkEnd w:id="374"/>
    <w:p w14:paraId="30C99874" w14:textId="03987F8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54DFD">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B54DFD">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B54DFD">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B54DFD">
        <w:t>3.19.30</w:t>
      </w:r>
      <w:r>
        <w:fldChar w:fldCharType="end"/>
      </w:r>
      <w:r>
        <w:t>).</w:t>
      </w:r>
    </w:p>
    <w:p w14:paraId="635FB0A3" w14:textId="19A3E73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54DFD">
        <w:t>3.14</w:t>
      </w:r>
      <w:r>
        <w:fldChar w:fldCharType="end"/>
      </w:r>
      <w:r>
        <w:t>).</w:t>
      </w:r>
    </w:p>
    <w:p w14:paraId="69085BD7" w14:textId="29BB9599"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00B84643" w14:textId="31FDD3C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55BDD4A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6916575"/>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5F2A7CD9"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B54DFD">
        <w:t>3.19.31</w:t>
      </w:r>
      <w:r w:rsidR="00363F84">
        <w:fldChar w:fldCharType="end"/>
      </w:r>
      <w:r w:rsidR="00213743">
        <w:t>).</w:t>
      </w:r>
    </w:p>
    <w:p w14:paraId="6456A294" w14:textId="3CB63FF2"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54DFD">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B54DFD">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B54DFD">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54DFD">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DE7096C"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B54DFD">
        <w:t>3.14.10</w:t>
      </w:r>
      <w:r>
        <w:fldChar w:fldCharType="end"/>
      </w:r>
      <w:r>
        <w:t>).</w:t>
      </w:r>
    </w:p>
    <w:p w14:paraId="1322BD32" w14:textId="0489D88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B54DFD">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54DFD">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C2E082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54DFD">
        <w:t>3.14</w:t>
      </w:r>
      <w:r w:rsidR="0063571B">
        <w:fldChar w:fldCharType="end"/>
      </w:r>
      <w:r w:rsidR="0063571B">
        <w:t>)</w:t>
      </w:r>
      <w:r>
        <w:t>.</w:t>
      </w:r>
    </w:p>
    <w:p w14:paraId="32C27A5A" w14:textId="0B3351B2"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B54DFD">
        <w:t>3.14.6</w:t>
      </w:r>
      <w:r>
        <w:fldChar w:fldCharType="end"/>
      </w:r>
      <w:r>
        <w:t>.</w:t>
      </w:r>
    </w:p>
    <w:p w14:paraId="69DC987F" w14:textId="6E13AB9C"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2C063D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54DFD">
        <w:t>3.19.21</w:t>
      </w:r>
      <w:r>
        <w:fldChar w:fldCharType="end"/>
      </w:r>
      <w:r>
        <w:t>.</w:t>
      </w:r>
    </w:p>
    <w:p w14:paraId="5E4782E2" w14:textId="41C4163B"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B54DFD">
        <w:t>3.48</w:t>
      </w:r>
      <w:r>
        <w:fldChar w:fldCharType="end"/>
      </w:r>
      <w:r>
        <w:t>).</w:t>
      </w:r>
    </w:p>
    <w:p w14:paraId="7874FC94" w14:textId="77777777" w:rsidR="000375DC" w:rsidRDefault="000375DC" w:rsidP="000375DC">
      <w:pPr>
        <w:pStyle w:val="Code"/>
      </w:pPr>
      <w:r>
        <w:t xml:space="preserve">          "id": "CA2101",</w:t>
      </w:r>
    </w:p>
    <w:p w14:paraId="3B0AA9DC" w14:textId="7A0A924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B54DFD">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E772E9E"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B54DFD">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6916576"/>
      <w:bookmarkEnd w:id="365"/>
      <w:bookmarkEnd w:id="377"/>
      <w:proofErr w:type="spellStart"/>
      <w:r>
        <w:t>guid</w:t>
      </w:r>
      <w:proofErr w:type="spellEnd"/>
      <w:r>
        <w:t xml:space="preserve"> property</w:t>
      </w:r>
      <w:bookmarkEnd w:id="379"/>
      <w:bookmarkEnd w:id="380"/>
    </w:p>
    <w:p w14:paraId="201B839A" w14:textId="744C0C94"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6916577"/>
      <w:r>
        <w:t>name property</w:t>
      </w:r>
      <w:bookmarkEnd w:id="381"/>
      <w:bookmarkEnd w:id="382"/>
    </w:p>
    <w:p w14:paraId="2A7A8CB5" w14:textId="1860FF0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3" w:name="_Ref493409168"/>
      <w:bookmarkStart w:id="384" w:name="_Toc6916578"/>
      <w:proofErr w:type="spellStart"/>
      <w:r>
        <w:t>fullName</w:t>
      </w:r>
      <w:proofErr w:type="spellEnd"/>
      <w:r>
        <w:t xml:space="preserve"> property</w:t>
      </w:r>
      <w:bookmarkEnd w:id="383"/>
      <w:bookmarkEnd w:id="384"/>
    </w:p>
    <w:p w14:paraId="00DFF29E" w14:textId="048B7A2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5" w:name="_Ref493409198"/>
      <w:bookmarkStart w:id="386" w:name="_Toc6916579"/>
      <w:proofErr w:type="spellStart"/>
      <w:r>
        <w:lastRenderedPageBreak/>
        <w:t>semanticVersion</w:t>
      </w:r>
      <w:proofErr w:type="spellEnd"/>
      <w:r>
        <w:t xml:space="preserve"> property</w:t>
      </w:r>
      <w:bookmarkEnd w:id="385"/>
      <w:bookmarkEnd w:id="386"/>
    </w:p>
    <w:p w14:paraId="143A6795" w14:textId="51A546F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E91BB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B54DF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B54DFD">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6916580"/>
      <w:r>
        <w:t>version property</w:t>
      </w:r>
      <w:bookmarkEnd w:id="387"/>
      <w:bookmarkEnd w:id="38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6916581"/>
      <w:proofErr w:type="spellStart"/>
      <w:r>
        <w:t>dottedQuadFileVersion</w:t>
      </w:r>
      <w:proofErr w:type="spellEnd"/>
      <w:r>
        <w:t xml:space="preserve">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1" w:name="_Toc6916582"/>
      <w:proofErr w:type="spellStart"/>
      <w:r>
        <w:t>releaseDateUtc</w:t>
      </w:r>
      <w:bookmarkEnd w:id="391"/>
      <w:proofErr w:type="spellEnd"/>
    </w:p>
    <w:p w14:paraId="79F872F8" w14:textId="1182576E"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B54DFD">
        <w:t>3.9</w:t>
      </w:r>
      <w:r>
        <w:fldChar w:fldCharType="end"/>
      </w:r>
      <w:r>
        <w:t>, specifying the UTC date (and optionally, the time) of the component’s release.</w:t>
      </w:r>
    </w:p>
    <w:p w14:paraId="5BFCD59B" w14:textId="7CF6F6A0" w:rsidR="00D512EE" w:rsidRDefault="00D512EE" w:rsidP="00D512EE">
      <w:pPr>
        <w:pStyle w:val="Heading3"/>
      </w:pPr>
      <w:bookmarkStart w:id="392" w:name="_Toc6916583"/>
      <w:proofErr w:type="spellStart"/>
      <w:r>
        <w:t>downloadUri</w:t>
      </w:r>
      <w:proofErr w:type="spellEnd"/>
      <w:r>
        <w:t xml:space="preserve"> property</w:t>
      </w:r>
      <w:bookmarkEnd w:id="392"/>
    </w:p>
    <w:p w14:paraId="29604BF7" w14:textId="2C6B3A8D"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3" w:name="_Toc6916584"/>
      <w:proofErr w:type="spellStart"/>
      <w:r>
        <w:lastRenderedPageBreak/>
        <w:t>informationUri</w:t>
      </w:r>
      <w:proofErr w:type="spellEnd"/>
      <w:r>
        <w:t xml:space="preserve"> property</w:t>
      </w:r>
      <w:bookmarkEnd w:id="393"/>
    </w:p>
    <w:p w14:paraId="282CEFE7" w14:textId="4EB512A0"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4" w:name="_Toc6916585"/>
      <w:r>
        <w:t>organization property</w:t>
      </w:r>
      <w:bookmarkEnd w:id="394"/>
    </w:p>
    <w:p w14:paraId="6B302E56" w14:textId="59594762"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5" w:name="_Toc6916586"/>
      <w:r>
        <w:t>product property</w:t>
      </w:r>
      <w:bookmarkEnd w:id="395"/>
    </w:p>
    <w:p w14:paraId="67685158" w14:textId="1334CD85"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6" w:name="_Toc6916587"/>
      <w:proofErr w:type="spellStart"/>
      <w:r>
        <w:t>product</w:t>
      </w:r>
      <w:r w:rsidR="0068622C">
        <w:t>S</w:t>
      </w:r>
      <w:r>
        <w:t>uite</w:t>
      </w:r>
      <w:proofErr w:type="spellEnd"/>
      <w:r>
        <w:t xml:space="preserve"> property</w:t>
      </w:r>
      <w:bookmarkEnd w:id="396"/>
    </w:p>
    <w:p w14:paraId="02C4122F" w14:textId="5268DC0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54DFD">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7" w:name="_Ref3723724"/>
      <w:bookmarkStart w:id="398" w:name="_Toc6916588"/>
      <w:proofErr w:type="spellStart"/>
      <w:r>
        <w:t>shortDescription</w:t>
      </w:r>
      <w:proofErr w:type="spellEnd"/>
      <w:r>
        <w:t xml:space="preserve"> property</w:t>
      </w:r>
      <w:bookmarkEnd w:id="397"/>
      <w:bookmarkEnd w:id="398"/>
    </w:p>
    <w:p w14:paraId="7EFCEBEE" w14:textId="28000AE8"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9" w:name="_Ref4583311"/>
      <w:bookmarkStart w:id="400" w:name="_Toc6916589"/>
      <w:proofErr w:type="spellStart"/>
      <w:r>
        <w:t>fullDescription</w:t>
      </w:r>
      <w:proofErr w:type="spellEnd"/>
      <w:r>
        <w:t xml:space="preserve"> property</w:t>
      </w:r>
      <w:bookmarkEnd w:id="399"/>
      <w:bookmarkEnd w:id="400"/>
    </w:p>
    <w:p w14:paraId="263E6B01" w14:textId="061FC13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containing a comprehensive description of the tool component.</w:t>
      </w:r>
    </w:p>
    <w:p w14:paraId="6CFF4C26" w14:textId="245FA32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B54DFD">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1" w:name="_Ref508811658"/>
      <w:bookmarkStart w:id="402" w:name="_Ref508812630"/>
      <w:bookmarkStart w:id="403" w:name="_Toc6916590"/>
      <w:r>
        <w:t>language property</w:t>
      </w:r>
      <w:bookmarkEnd w:id="401"/>
      <w:bookmarkEnd w:id="402"/>
      <w:bookmarkEnd w:id="403"/>
    </w:p>
    <w:p w14:paraId="29C944BA" w14:textId="140F842B"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4" w:name="_Hlk503355525"/>
      <w:r w:rsidR="00C56762" w:rsidRPr="00C56762">
        <w:t xml:space="preserve">a string specifying the language of </w:t>
      </w:r>
      <w:bookmarkEnd w:id="404"/>
      <w:r w:rsidR="0079181A">
        <w:t>the localiz</w:t>
      </w:r>
      <w:r>
        <w:t>able</w:t>
      </w:r>
      <w:r w:rsidR="0079181A">
        <w:t xml:space="preserve"> </w:t>
      </w:r>
      <w:r>
        <w:t>strings (§</w:t>
      </w:r>
      <w:r>
        <w:fldChar w:fldCharType="begin"/>
      </w:r>
      <w:r>
        <w:instrText xml:space="preserve"> REF _Ref4509677 \r \h </w:instrText>
      </w:r>
      <w:r>
        <w:fldChar w:fldCharType="separate"/>
      </w:r>
      <w:r w:rsidR="00B54DFD">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B54DFD">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85F4EAD"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B54DFD">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5" w:name="_Ref4236566"/>
      <w:bookmarkStart w:id="406" w:name="_Toc6916591"/>
      <w:bookmarkStart w:id="407" w:name="_Ref508812052"/>
      <w:proofErr w:type="spellStart"/>
      <w:r>
        <w:t>globalMessageStrings</w:t>
      </w:r>
      <w:proofErr w:type="spellEnd"/>
      <w:r>
        <w:t xml:space="preserve"> property</w:t>
      </w:r>
      <w:bookmarkEnd w:id="405"/>
      <w:bookmarkEnd w:id="406"/>
    </w:p>
    <w:p w14:paraId="0462BA63" w14:textId="5BC940F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54DF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54DFD">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54DFD">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54DFD">
        <w:t>3.11</w:t>
      </w:r>
      <w:r>
        <w:fldChar w:fldCharType="end"/>
      </w:r>
      <w:r>
        <w:t>).</w:t>
      </w:r>
    </w:p>
    <w:p w14:paraId="5A95088F" w14:textId="77777777" w:rsidR="00AE1A72" w:rsidRDefault="00AE1A72" w:rsidP="00AE1A72">
      <w:pPr>
        <w:pStyle w:val="Note"/>
      </w:pPr>
      <w:r>
        <w:t>EXAMPLE:</w:t>
      </w:r>
    </w:p>
    <w:p w14:paraId="22763051" w14:textId="758033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0A308F7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54DF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8" w:name="_Ref3899090"/>
      <w:bookmarkStart w:id="409" w:name="_Ref4583708"/>
      <w:bookmarkStart w:id="410" w:name="_Toc6916592"/>
      <w:r>
        <w:t xml:space="preserve">rules </w:t>
      </w:r>
      <w:r w:rsidR="00AE1A72">
        <w:t>property</w:t>
      </w:r>
      <w:bookmarkEnd w:id="408"/>
      <w:bookmarkEnd w:id="409"/>
      <w:bookmarkEnd w:id="410"/>
    </w:p>
    <w:p w14:paraId="271A837C" w14:textId="4FFFA25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an analysis rule supported by the tool component.</w:t>
      </w:r>
    </w:p>
    <w:p w14:paraId="22AC7031" w14:textId="15224E2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042E9E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D1893D0"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B54DFD">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1" w:name="_Ref3973541"/>
      <w:bookmarkStart w:id="412" w:name="_Ref4583714"/>
      <w:bookmarkStart w:id="413" w:name="_Toc6916593"/>
      <w:r>
        <w:t>notifications</w:t>
      </w:r>
      <w:r w:rsidR="00AE1A72">
        <w:t xml:space="preserve"> property</w:t>
      </w:r>
      <w:bookmarkEnd w:id="411"/>
      <w:bookmarkEnd w:id="412"/>
      <w:bookmarkEnd w:id="413"/>
    </w:p>
    <w:p w14:paraId="40AD837A" w14:textId="7FA05A66"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B54DFD">
        <w:t>3.48</w:t>
      </w:r>
      <w:r>
        <w:fldChar w:fldCharType="end"/>
      </w:r>
      <w:r>
        <w:t>) each of which provides information about a notification provided by the tool component.</w:t>
      </w:r>
    </w:p>
    <w:p w14:paraId="33ABE834" w14:textId="6699ED2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54DFD">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E95DCC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9588BBA"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B54DFD">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14" w:name="_Ref4511026"/>
      <w:bookmarkStart w:id="415" w:name="_Ref4582928"/>
      <w:bookmarkStart w:id="416" w:name="_Toc6916594"/>
      <w:r>
        <w:t>taxa</w:t>
      </w:r>
      <w:bookmarkEnd w:id="414"/>
      <w:bookmarkEnd w:id="415"/>
      <w:bookmarkEnd w:id="416"/>
      <w:ins w:id="417" w:author="Laurence Golding" w:date="2019-04-23T14:47:00Z">
        <w:r w:rsidR="009422F8">
          <w:t xml:space="preserve"> property</w:t>
        </w:r>
      </w:ins>
    </w:p>
    <w:p w14:paraId="0C210BE5" w14:textId="54213A84"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w:t>
      </w:r>
      <w:proofErr w:type="spellEnd"/>
      <w:r>
        <w:t xml:space="preserve"> objects (</w:t>
      </w:r>
      <w:bookmarkStart w:id="418" w:name="_Hlk4310754"/>
      <w:r>
        <w:t>§</w:t>
      </w:r>
      <w:bookmarkEnd w:id="418"/>
      <w:r>
        <w:fldChar w:fldCharType="begin"/>
      </w:r>
      <w:r>
        <w:instrText xml:space="preserve"> REF _Ref508814067 \r \h </w:instrText>
      </w:r>
      <w:r>
        <w:fldChar w:fldCharType="separate"/>
      </w:r>
      <w:r w:rsidR="00B54DFD">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2581EFBA"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54DFD">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w:t>
      </w:r>
    </w:p>
    <w:p w14:paraId="20B472E2" w14:textId="2F4EB173"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B54DFD">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19" w:name="_Toc6916595"/>
      <w:proofErr w:type="spellStart"/>
      <w:r>
        <w:t>supportedTaxonomies</w:t>
      </w:r>
      <w:bookmarkEnd w:id="419"/>
      <w:proofErr w:type="spellEnd"/>
      <w:ins w:id="420" w:author="Laurence Golding" w:date="2019-04-23T14:48:00Z">
        <w:r w:rsidR="009422F8">
          <w:t xml:space="preserve"> property</w:t>
        </w:r>
      </w:ins>
    </w:p>
    <w:p w14:paraId="38B67D51" w14:textId="05F2BFAD"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54DFD">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54DFD">
        <w:t>3.19.2</w:t>
      </w:r>
      <w:r w:rsidR="0063571B">
        <w:fldChar w:fldCharType="end"/>
      </w:r>
      <w:r w:rsidR="0063571B">
        <w:t xml:space="preserve">) </w:t>
      </w:r>
      <w:r w:rsidR="00E22115">
        <w:t>that the component uses</w:t>
      </w:r>
      <w:r>
        <w:t xml:space="preserve"> to classify results.</w:t>
      </w:r>
    </w:p>
    <w:p w14:paraId="6B829285" w14:textId="6E81B0E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54DFD">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B54DFD">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54DFD">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3CB8528"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64AA2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54DFD">
        <w:t>3.14</w:t>
      </w:r>
      <w:r w:rsidR="00957865">
        <w:fldChar w:fldCharType="end"/>
      </w:r>
      <w:r w:rsidR="00957865">
        <w:t>)</w:t>
      </w:r>
    </w:p>
    <w:p w14:paraId="10BFD074" w14:textId="07235C0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54DFD">
        <w:t>3.14.6</w:t>
      </w:r>
      <w:r w:rsidR="00957865">
        <w:fldChar w:fldCharType="end"/>
      </w:r>
      <w:r w:rsidR="00957865">
        <w:t>.</w:t>
      </w:r>
    </w:p>
    <w:p w14:paraId="5936B6F0" w14:textId="5768DD6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54DFD">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614AD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54DFD">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EEBFB0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54DFD">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7222C53"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B54DFD">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1" w:name="_Ref4510248"/>
      <w:bookmarkStart w:id="422" w:name="_Toc6916596"/>
      <w:proofErr w:type="spellStart"/>
      <w:r>
        <w:t>translationMetadata</w:t>
      </w:r>
      <w:proofErr w:type="spellEnd"/>
      <w:r>
        <w:t xml:space="preserve"> property</w:t>
      </w:r>
      <w:bookmarkEnd w:id="421"/>
      <w:bookmarkEnd w:id="422"/>
    </w:p>
    <w:p w14:paraId="33C8052C" w14:textId="59F8C4F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54DFD">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B54DFD">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54DFD">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3" w:name="_Toc6916597"/>
      <w:bookmarkEnd w:id="407"/>
      <w:r>
        <w:t>location</w:t>
      </w:r>
      <w:r w:rsidR="0068622C">
        <w:t>s property</w:t>
      </w:r>
      <w:bookmarkEnd w:id="423"/>
    </w:p>
    <w:p w14:paraId="7CAFB9EB" w14:textId="13FCB3F9"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54DFD">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54DFD">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4" w:name="_Ref4574634"/>
      <w:bookmarkStart w:id="425" w:name="_Toc6916598"/>
      <w:bookmarkStart w:id="426" w:name="_Hlk4574305"/>
      <w:r>
        <w:t>contents property</w:t>
      </w:r>
      <w:bookmarkEnd w:id="424"/>
      <w:bookmarkEnd w:id="425"/>
    </w:p>
    <w:p w14:paraId="0F6A9DFB" w14:textId="39EF86E2"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54DFD">
        <w:t>3.7.3</w:t>
      </w:r>
      <w:r w:rsidR="00011746">
        <w:fldChar w:fldCharType="end"/>
      </w:r>
      <w:r>
        <w:t>) strings each of which is one of the following values with the specified meanings:</w:t>
      </w:r>
    </w:p>
    <w:p w14:paraId="5F23B00A" w14:textId="33CDE8B4"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B54DFD">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BBE634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B54DFD">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B54DF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7" w:name="_Toc6916599"/>
      <w:bookmarkStart w:id="428" w:name="_Hlk4575434"/>
      <w:bookmarkEnd w:id="426"/>
      <w:proofErr w:type="spellStart"/>
      <w:r>
        <w:t>isComprehensive</w:t>
      </w:r>
      <w:proofErr w:type="spellEnd"/>
      <w:r>
        <w:t xml:space="preserve"> property</w:t>
      </w:r>
      <w:bookmarkEnd w:id="427"/>
    </w:p>
    <w:p w14:paraId="02B7E407" w14:textId="6CDDCC85"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54DFD">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7A7280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54DFD">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54DFD">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54DFD">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20FE9A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54DFD">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54DFD">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9" w:name="_Ref4579138"/>
      <w:bookmarkStart w:id="430" w:name="_Toc6916600"/>
      <w:bookmarkEnd w:id="428"/>
      <w:proofErr w:type="spellStart"/>
      <w:r>
        <w:t>localizedDataSemanticVersion</w:t>
      </w:r>
      <w:proofErr w:type="spellEnd"/>
      <w:r>
        <w:t xml:space="preserve"> property</w:t>
      </w:r>
      <w:bookmarkEnd w:id="429"/>
      <w:bookmarkEnd w:id="430"/>
    </w:p>
    <w:p w14:paraId="2EF95A1D" w14:textId="3F6925BC"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B54DFD">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54DFD">
        <w:t>3.5.1</w:t>
      </w:r>
      <w:r w:rsidR="0012491A">
        <w:fldChar w:fldCharType="end"/>
      </w:r>
      <w:r w:rsidR="0012491A">
        <w:t>) that are present in this component.</w:t>
      </w:r>
    </w:p>
    <w:p w14:paraId="6F4F5CD7" w14:textId="15184740"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B54DFD">
        <w:t>3.19.8</w:t>
      </w:r>
      <w:r>
        <w:fldChar w:fldCharType="end"/>
      </w:r>
      <w:r>
        <w:t>).</w:t>
      </w:r>
    </w:p>
    <w:p w14:paraId="034B74E9" w14:textId="39E2EDC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B54DFD">
        <w:t>3.19.30</w:t>
      </w:r>
      <w:r>
        <w:fldChar w:fldCharType="end"/>
      </w:r>
      <w:r>
        <w:t>) for an explanation of how these two properties interact.</w:t>
      </w:r>
    </w:p>
    <w:p w14:paraId="74663438" w14:textId="16BF516A" w:rsidR="00EB0482" w:rsidRPr="00EB0482" w:rsidRDefault="00EB0482" w:rsidP="00EB0482">
      <w:pPr>
        <w:pStyle w:val="Note"/>
      </w:pPr>
      <w:bookmarkStart w:id="43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B54DFD">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2" w:name="_Ref4578450"/>
      <w:bookmarkStart w:id="433" w:name="_Toc6916601"/>
      <w:bookmarkStart w:id="434" w:name="_Hlk4588529"/>
      <w:bookmarkEnd w:id="431"/>
      <w:proofErr w:type="spellStart"/>
      <w:r>
        <w:t>minimumRequiredLocalizedDataSemanticVersion</w:t>
      </w:r>
      <w:proofErr w:type="spellEnd"/>
      <w:r>
        <w:t xml:space="preserve"> property</w:t>
      </w:r>
      <w:bookmarkEnd w:id="432"/>
      <w:bookmarkEnd w:id="433"/>
    </w:p>
    <w:p w14:paraId="201120CB" w14:textId="41005DD1"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B54DFD">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944D7FB"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B54DFD">
        <w:t>3.19.8</w:t>
      </w:r>
      <w:r w:rsidR="0012491A">
        <w:fldChar w:fldCharType="end"/>
      </w:r>
      <w:r w:rsidR="0012491A">
        <w:t>).</w:t>
      </w:r>
    </w:p>
    <w:p w14:paraId="5A046F69" w14:textId="2A569E9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B54DFD">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49F38B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B54DFD">
        <w:t>3.14.9</w:t>
      </w:r>
      <w:r>
        <w:fldChar w:fldCharType="end"/>
      </w:r>
      <w:r>
        <w:t>) is acceptable.</w:t>
      </w:r>
    </w:p>
    <w:p w14:paraId="0498233A" w14:textId="774B8754" w:rsidR="00A241BC" w:rsidRDefault="00A241BC" w:rsidP="00A241BC">
      <w:pPr>
        <w:pStyle w:val="Code"/>
      </w:pPr>
      <w:bookmarkStart w:id="435" w:name="_Ref4580685"/>
      <w:r>
        <w:t>{                                  # A run object (</w:t>
      </w:r>
      <w:r w:rsidRPr="003B5868">
        <w:t>§</w:t>
      </w:r>
      <w:r>
        <w:fldChar w:fldCharType="begin"/>
      </w:r>
      <w:r>
        <w:instrText xml:space="preserve"> REF _Ref493349997 \r \h </w:instrText>
      </w:r>
      <w:r>
        <w:fldChar w:fldCharType="separate"/>
      </w:r>
      <w:r w:rsidR="00B54DFD">
        <w:t>3.14</w:t>
      </w:r>
      <w:r>
        <w:fldChar w:fldCharType="end"/>
      </w:r>
      <w:r>
        <w:t>).</w:t>
      </w:r>
    </w:p>
    <w:p w14:paraId="50D548CE" w14:textId="61EA0D0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54DFD">
        <w:t>3.14.6</w:t>
      </w:r>
      <w:r>
        <w:fldChar w:fldCharType="end"/>
      </w:r>
      <w:r>
        <w:t>.</w:t>
      </w:r>
    </w:p>
    <w:p w14:paraId="2156E745" w14:textId="772C49F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54DFD">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F47B31A"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B54DFD">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6" w:name="_Ref4830390"/>
      <w:bookmarkStart w:id="437" w:name="_Ref4830402"/>
      <w:bookmarkStart w:id="438" w:name="_Toc6916602"/>
      <w:bookmarkEnd w:id="434"/>
      <w:proofErr w:type="spellStart"/>
      <w:r>
        <w:t>associatedComponent</w:t>
      </w:r>
      <w:proofErr w:type="spellEnd"/>
      <w:r>
        <w:t xml:space="preserve"> property</w:t>
      </w:r>
      <w:bookmarkEnd w:id="435"/>
      <w:bookmarkEnd w:id="436"/>
      <w:bookmarkEnd w:id="437"/>
      <w:bookmarkEnd w:id="438"/>
    </w:p>
    <w:p w14:paraId="0735B4DA" w14:textId="2C3407CF"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B54DFD">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54DFD">
        <w:t>3.19.2</w:t>
      </w:r>
      <w:r w:rsidR="00093B0D">
        <w:fldChar w:fldCharType="end"/>
      </w:r>
      <w:r w:rsidR="00093B0D">
        <w:t>),</w:t>
      </w:r>
      <w:r>
        <w:t xml:space="preserve"> a translation (§</w:t>
      </w:r>
      <w:r>
        <w:fldChar w:fldCharType="begin"/>
      </w:r>
      <w:r>
        <w:instrText xml:space="preserve"> REF _Ref4572683 \r \h </w:instrText>
      </w:r>
      <w:r>
        <w:fldChar w:fldCharType="separate"/>
      </w:r>
      <w:r w:rsidR="00B54DFD">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B54DFD">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B54DFD">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B54DFD">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B54DFD">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405D457"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54DFD">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3C6E9C2D"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54DFD">
        <w:t>3.18.1</w:t>
      </w:r>
      <w:r>
        <w:fldChar w:fldCharType="end"/>
      </w:r>
      <w:r>
        <w:t>).</w:t>
      </w:r>
    </w:p>
    <w:p w14:paraId="57B7FC42" w14:textId="762552CC" w:rsidR="00401BB5" w:rsidRDefault="00401BB5" w:rsidP="00401BB5">
      <w:pPr>
        <w:pStyle w:val="Heading2"/>
      </w:pPr>
      <w:bookmarkStart w:id="439" w:name="_Ref493352563"/>
      <w:bookmarkStart w:id="440" w:name="_Toc6916603"/>
      <w:r>
        <w:lastRenderedPageBreak/>
        <w:t>invocation object</w:t>
      </w:r>
      <w:bookmarkEnd w:id="439"/>
      <w:bookmarkEnd w:id="440"/>
    </w:p>
    <w:p w14:paraId="10E65C9D" w14:textId="17190F2B" w:rsidR="00401BB5" w:rsidRDefault="00401BB5" w:rsidP="00401BB5">
      <w:pPr>
        <w:pStyle w:val="Heading3"/>
      </w:pPr>
      <w:bookmarkStart w:id="441" w:name="_Toc6916604"/>
      <w:r>
        <w:t>General</w:t>
      </w:r>
      <w:bookmarkEnd w:id="4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2" w:name="_Ref493414102"/>
      <w:bookmarkStart w:id="443" w:name="_Toc6916605"/>
      <w:proofErr w:type="spellStart"/>
      <w:r>
        <w:t>commandLine</w:t>
      </w:r>
      <w:proofErr w:type="spellEnd"/>
      <w:r>
        <w:t xml:space="preserve"> property</w:t>
      </w:r>
      <w:bookmarkEnd w:id="442"/>
      <w:bookmarkEnd w:id="4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623610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54DF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4" w:name="_Ref506976541"/>
      <w:bookmarkStart w:id="445" w:name="_Toc6916606"/>
      <w:r>
        <w:t>arguments property</w:t>
      </w:r>
      <w:bookmarkEnd w:id="444"/>
      <w:bookmarkEnd w:id="4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06864E9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B54DFD">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6" w:name="_Ref511899181"/>
      <w:bookmarkStart w:id="447" w:name="_Toc6916607"/>
      <w:proofErr w:type="spellStart"/>
      <w:r>
        <w:t>responseFiles</w:t>
      </w:r>
      <w:proofErr w:type="spellEnd"/>
      <w:r>
        <w:t xml:space="preserve"> property</w:t>
      </w:r>
      <w:bookmarkEnd w:id="446"/>
      <w:bookmarkEnd w:id="447"/>
    </w:p>
    <w:p w14:paraId="7F9B09E3" w14:textId="08A8401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54DF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54DF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E78CD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54DFD">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70581D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54DF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8" w:name="_Ref3976263"/>
      <w:bookmarkStart w:id="449" w:name="_Toc6916608"/>
      <w:proofErr w:type="spellStart"/>
      <w:r>
        <w:t>rule</w:t>
      </w:r>
      <w:r w:rsidR="00056659">
        <w:t>ConfigurationOverrides</w:t>
      </w:r>
      <w:proofErr w:type="spellEnd"/>
      <w:r w:rsidR="00056659">
        <w:t xml:space="preserve"> property</w:t>
      </w:r>
      <w:bookmarkEnd w:id="448"/>
      <w:bookmarkEnd w:id="449"/>
    </w:p>
    <w:p w14:paraId="00EBD80C" w14:textId="46098EB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B54DFD">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B54DFD">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54DFD">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B54DFD">
        <w:t>3.19</w:t>
      </w:r>
      <w:r w:rsidR="00674294">
        <w:fldChar w:fldCharType="end"/>
      </w:r>
      <w:r w:rsidR="00674294">
        <w:t>)</w:t>
      </w:r>
      <w:r w:rsidR="00945615">
        <w:t>)</w:t>
      </w:r>
      <w:r>
        <w:t>.</w:t>
      </w:r>
    </w:p>
    <w:p w14:paraId="7E2AC8AF" w14:textId="5579AC24" w:rsidR="00674294" w:rsidRDefault="00674294" w:rsidP="00674294">
      <w:pPr>
        <w:pStyle w:val="Heading3"/>
      </w:pPr>
      <w:bookmarkStart w:id="450" w:name="_Ref4081041"/>
      <w:bookmarkStart w:id="451" w:name="_Toc6916609"/>
      <w:proofErr w:type="spellStart"/>
      <w:r>
        <w:t>notificationConfigurationOverrides</w:t>
      </w:r>
      <w:proofErr w:type="spellEnd"/>
      <w:r>
        <w:t xml:space="preserve"> property</w:t>
      </w:r>
      <w:bookmarkEnd w:id="450"/>
      <w:bookmarkEnd w:id="451"/>
    </w:p>
    <w:p w14:paraId="7B8BA7C6" w14:textId="58D87F1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B54DFD">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B54DFD">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B54DFD">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54DFD">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w:t>
      </w:r>
      <w:r w:rsidR="00945615">
        <w:t>)</w:t>
      </w:r>
      <w:r>
        <w:t>.</w:t>
      </w:r>
    </w:p>
    <w:p w14:paraId="01B231BB" w14:textId="1C3DE155" w:rsidR="00401BB5" w:rsidRDefault="00401BB5" w:rsidP="00401BB5">
      <w:pPr>
        <w:pStyle w:val="Heading3"/>
      </w:pPr>
      <w:bookmarkStart w:id="452" w:name="_Ref1571706"/>
      <w:bookmarkStart w:id="453" w:name="_Toc6916610"/>
      <w:proofErr w:type="spellStart"/>
      <w:r>
        <w:t>startTime</w:t>
      </w:r>
      <w:r w:rsidR="00485F6A">
        <w:t>Utc</w:t>
      </w:r>
      <w:proofErr w:type="spellEnd"/>
      <w:r>
        <w:t xml:space="preserve"> property</w:t>
      </w:r>
      <w:bookmarkEnd w:id="452"/>
      <w:bookmarkEnd w:id="453"/>
    </w:p>
    <w:p w14:paraId="16315911" w14:textId="38FD29A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4" w:name="_Toc6916611"/>
      <w:proofErr w:type="spellStart"/>
      <w:r>
        <w:lastRenderedPageBreak/>
        <w:t>endTime</w:t>
      </w:r>
      <w:r w:rsidR="00D1201D">
        <w:t>Utc</w:t>
      </w:r>
      <w:proofErr w:type="spellEnd"/>
      <w:r>
        <w:t xml:space="preserve"> property</w:t>
      </w:r>
      <w:bookmarkEnd w:id="454"/>
    </w:p>
    <w:p w14:paraId="7310B713" w14:textId="73D6F13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5" w:name="_Ref509050679"/>
      <w:bookmarkStart w:id="456" w:name="_Toc6916612"/>
      <w:proofErr w:type="spellStart"/>
      <w:r>
        <w:t>exitCode</w:t>
      </w:r>
      <w:proofErr w:type="spellEnd"/>
      <w:r>
        <w:t xml:space="preserve"> property</w:t>
      </w:r>
      <w:bookmarkEnd w:id="455"/>
      <w:bookmarkEnd w:id="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F472303" w:rsidR="00BE0635" w:rsidRDefault="00BE0635" w:rsidP="00BE0635">
      <w:r>
        <w:t>For examples, see §</w:t>
      </w:r>
      <w:r>
        <w:fldChar w:fldCharType="begin"/>
      </w:r>
      <w:r>
        <w:instrText xml:space="preserve"> REF _Ref509050368 \r \h </w:instrText>
      </w:r>
      <w:r>
        <w:fldChar w:fldCharType="separate"/>
      </w:r>
      <w:r w:rsidR="00B54DFD">
        <w:t>3.20.10</w:t>
      </w:r>
      <w:r>
        <w:fldChar w:fldCharType="end"/>
      </w:r>
      <w:r>
        <w:t>.</w:t>
      </w:r>
    </w:p>
    <w:p w14:paraId="2AB6A1A3" w14:textId="0E19F05A" w:rsidR="00BE0635" w:rsidRDefault="00BE0635" w:rsidP="00401BB5">
      <w:pPr>
        <w:pStyle w:val="Heading3"/>
      </w:pPr>
      <w:bookmarkStart w:id="457" w:name="_Ref509050368"/>
      <w:bookmarkStart w:id="458" w:name="_Toc6916613"/>
      <w:proofErr w:type="spellStart"/>
      <w:r>
        <w:t>exitCodeDescription</w:t>
      </w:r>
      <w:proofErr w:type="spellEnd"/>
      <w:r>
        <w:t xml:space="preserve"> property</w:t>
      </w:r>
      <w:bookmarkEnd w:id="457"/>
      <w:bookmarkEnd w:id="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9" w:name="_Toc6916614"/>
      <w:proofErr w:type="spellStart"/>
      <w:r>
        <w:t>exitSignalName</w:t>
      </w:r>
      <w:proofErr w:type="spellEnd"/>
      <w:r>
        <w:t xml:space="preserve"> property</w:t>
      </w:r>
      <w:bookmarkEnd w:id="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E70B468" w:rsidR="00BE0635" w:rsidRDefault="00BE0635" w:rsidP="00BE0635">
      <w:r>
        <w:t>For an example, see §</w:t>
      </w:r>
      <w:r>
        <w:fldChar w:fldCharType="begin"/>
      </w:r>
      <w:r>
        <w:instrText xml:space="preserve"> REF _Ref509050492 \r \h </w:instrText>
      </w:r>
      <w:r>
        <w:fldChar w:fldCharType="separate"/>
      </w:r>
      <w:r w:rsidR="00B54DFD">
        <w:t>3.20.12</w:t>
      </w:r>
      <w:r>
        <w:fldChar w:fldCharType="end"/>
      </w:r>
      <w:r>
        <w:t>.</w:t>
      </w:r>
    </w:p>
    <w:p w14:paraId="01CF0A31" w14:textId="198FD4EE" w:rsidR="00BE0635" w:rsidRDefault="00BE0635" w:rsidP="00BE0635">
      <w:pPr>
        <w:pStyle w:val="Heading3"/>
      </w:pPr>
      <w:bookmarkStart w:id="460" w:name="_Ref509050492"/>
      <w:bookmarkStart w:id="461" w:name="_Toc6916615"/>
      <w:proofErr w:type="spellStart"/>
      <w:r>
        <w:t>exitSignalNumber</w:t>
      </w:r>
      <w:proofErr w:type="spellEnd"/>
      <w:r>
        <w:t xml:space="preserve"> property</w:t>
      </w:r>
      <w:bookmarkEnd w:id="460"/>
      <w:bookmarkEnd w:id="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2" w:name="_Ref525821649"/>
      <w:bookmarkStart w:id="463" w:name="_Toc6916616"/>
      <w:proofErr w:type="spellStart"/>
      <w:r>
        <w:lastRenderedPageBreak/>
        <w:t>processStartFailureMessage</w:t>
      </w:r>
      <w:proofErr w:type="spellEnd"/>
      <w:r>
        <w:t xml:space="preserve"> property</w:t>
      </w:r>
      <w:bookmarkEnd w:id="462"/>
      <w:bookmarkEnd w:id="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4" w:name="_Toc6916617"/>
      <w:proofErr w:type="spellStart"/>
      <w:r>
        <w:t>toolExecutionSuccessful</w:t>
      </w:r>
      <w:proofErr w:type="spellEnd"/>
      <w:r w:rsidR="00B209DE">
        <w:t xml:space="preserve"> property</w:t>
      </w:r>
      <w:bookmarkEnd w:id="4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97031BD" w:rsidR="00B209DE" w:rsidRDefault="00B209DE" w:rsidP="00B209DE">
      <w:bookmarkStart w:id="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B54DFD">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6" w:name="_Toc6916618"/>
      <w:r>
        <w:t>machine property</w:t>
      </w:r>
      <w:bookmarkEnd w:id="4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7" w:name="_Toc6916619"/>
      <w:r>
        <w:t>account property</w:t>
      </w:r>
      <w:bookmarkEnd w:id="4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8" w:name="_Toc6916620"/>
      <w:proofErr w:type="spellStart"/>
      <w:r>
        <w:t>processId</w:t>
      </w:r>
      <w:proofErr w:type="spellEnd"/>
      <w:r>
        <w:t xml:space="preserve"> property</w:t>
      </w:r>
      <w:bookmarkEnd w:id="4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9" w:name="_Toc6916621"/>
      <w:proofErr w:type="spellStart"/>
      <w:r>
        <w:t>executableLocation</w:t>
      </w:r>
      <w:proofErr w:type="spellEnd"/>
      <w:r w:rsidR="00401BB5">
        <w:t xml:space="preserve"> property</w:t>
      </w:r>
      <w:bookmarkEnd w:id="469"/>
    </w:p>
    <w:p w14:paraId="2EFF9849" w14:textId="449DD59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54DF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34A8C9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B54DFD">
        <w:t>3.19</w:t>
      </w:r>
      <w:r w:rsidR="003D3FC8">
        <w:fldChar w:fldCharType="end"/>
      </w:r>
      <w:r w:rsidRPr="00A14F9A">
        <w:t>) because the identical tool might be invoked from different paths on different machines.</w:t>
      </w:r>
    </w:p>
    <w:p w14:paraId="4CBA5986" w14:textId="6864B5AD"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B54DFD">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0" w:name="_Toc6916622"/>
      <w:proofErr w:type="spellStart"/>
      <w:r>
        <w:t>workingDirectory</w:t>
      </w:r>
      <w:proofErr w:type="spellEnd"/>
      <w:r>
        <w:t xml:space="preserve"> property</w:t>
      </w:r>
      <w:bookmarkEnd w:id="470"/>
    </w:p>
    <w:p w14:paraId="33341A2E" w14:textId="15E3F625" w:rsidR="00A14F9A" w:rsidRDefault="00A14F9A" w:rsidP="00A14F9A">
      <w:bookmarkStart w:id="47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54DFD">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2" w:name="_Toc6916623"/>
      <w:proofErr w:type="spellStart"/>
      <w:r>
        <w:t>environmentVariables</w:t>
      </w:r>
      <w:proofErr w:type="spellEnd"/>
      <w:r>
        <w:t xml:space="preserve"> property</w:t>
      </w:r>
      <w:bookmarkEnd w:id="47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02B0C2D"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54DFD">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3" w:name="_Ref493345429"/>
      <w:bookmarkStart w:id="474" w:name="_Toc6916624"/>
      <w:proofErr w:type="spellStart"/>
      <w:r>
        <w:t>tool</w:t>
      </w:r>
      <w:r w:rsidR="00117A2B">
        <w:t>Execution</w:t>
      </w:r>
      <w:r>
        <w:t>Notifications</w:t>
      </w:r>
      <w:proofErr w:type="spellEnd"/>
      <w:r>
        <w:t xml:space="preserve"> property</w:t>
      </w:r>
      <w:bookmarkEnd w:id="473"/>
      <w:bookmarkEnd w:id="474"/>
    </w:p>
    <w:p w14:paraId="466CCFE3" w14:textId="498C650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54DFD">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54DFD">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5" w:name="_Ref509576439"/>
      <w:bookmarkStart w:id="476" w:name="_Toc6916625"/>
      <w:proofErr w:type="spellStart"/>
      <w:r>
        <w:t>toolC</w:t>
      </w:r>
      <w:r w:rsidR="00171199">
        <w:t>onfigurationNotifications</w:t>
      </w:r>
      <w:proofErr w:type="spellEnd"/>
      <w:r w:rsidR="00171199">
        <w:t xml:space="preserve"> property</w:t>
      </w:r>
      <w:bookmarkEnd w:id="475"/>
      <w:bookmarkEnd w:id="476"/>
    </w:p>
    <w:p w14:paraId="59DC01CB" w14:textId="29A6820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54DFD">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54DFD">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D828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3F4044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9FDDAE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54DFD">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7" w:name="_Ref511899216"/>
      <w:bookmarkStart w:id="478" w:name="_Toc6916626"/>
      <w:r>
        <w:t>stdin, stdout, stderr</w:t>
      </w:r>
      <w:r w:rsidR="00D943E5">
        <w:t xml:space="preserve">, and </w:t>
      </w:r>
      <w:proofErr w:type="spellStart"/>
      <w:r w:rsidR="00D943E5">
        <w:t>stdoutStderr</w:t>
      </w:r>
      <w:proofErr w:type="spellEnd"/>
      <w:r>
        <w:t xml:space="preserve"> properties</w:t>
      </w:r>
      <w:bookmarkEnd w:id="477"/>
      <w:bookmarkEnd w:id="478"/>
    </w:p>
    <w:p w14:paraId="47275264" w14:textId="606DAD0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54DF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DB75715"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54DFD">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30FD5CA1" w14:textId="781D3718" w:rsidR="00DC389E" w:rsidRDefault="00DC389E" w:rsidP="00AC6C45">
      <w:pPr>
        <w:pStyle w:val="Heading2"/>
      </w:pPr>
      <w:bookmarkStart w:id="479" w:name="_Ref507597819"/>
      <w:bookmarkStart w:id="480" w:name="_Toc6916627"/>
      <w:bookmarkStart w:id="481" w:name="_Ref506806657"/>
      <w:r>
        <w:t>attachment object</w:t>
      </w:r>
      <w:bookmarkEnd w:id="479"/>
      <w:bookmarkEnd w:id="480"/>
    </w:p>
    <w:p w14:paraId="554194B0" w14:textId="77777777" w:rsidR="00A27D47" w:rsidRDefault="00A27D47" w:rsidP="00A27D47">
      <w:pPr>
        <w:pStyle w:val="Heading3"/>
        <w:numPr>
          <w:ilvl w:val="2"/>
          <w:numId w:val="2"/>
        </w:numPr>
      </w:pPr>
      <w:bookmarkStart w:id="482" w:name="_Ref506978653"/>
      <w:bookmarkStart w:id="483" w:name="_Toc6916628"/>
      <w:r>
        <w:t>General</w:t>
      </w:r>
      <w:bookmarkEnd w:id="482"/>
      <w:bookmarkEnd w:id="483"/>
    </w:p>
    <w:p w14:paraId="4FF20040" w14:textId="17DD0BF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54DFD">
        <w:t>3.26.26</w:t>
      </w:r>
      <w:r>
        <w:fldChar w:fldCharType="end"/>
      </w:r>
      <w:r>
        <w:t>).</w:t>
      </w:r>
    </w:p>
    <w:p w14:paraId="120068B3" w14:textId="4FC97944"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54DFD">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B54DFD">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CBAE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r w:rsidR="006D4B00">
        <w:t>.</w:t>
      </w:r>
    </w:p>
    <w:p w14:paraId="30BF41E2" w14:textId="69A25B72" w:rsidR="00A27D47" w:rsidRDefault="00A27D47" w:rsidP="002D65F3">
      <w:pPr>
        <w:pStyle w:val="Code"/>
      </w:pPr>
      <w:r>
        <w:t xml:space="preserve">  ...</w:t>
      </w:r>
    </w:p>
    <w:p w14:paraId="344F43B5" w14:textId="066E7A6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54DFD">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4FB8E0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54DFD">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AC5AE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4" w:name="_Hlk507657707"/>
      <w:r>
        <w:fldChar w:fldCharType="begin"/>
      </w:r>
      <w:r>
        <w:instrText xml:space="preserve"> REF _Ref506978525 \r \h </w:instrText>
      </w:r>
      <w:r w:rsidR="002D65F3">
        <w:instrText xml:space="preserve"> \* MERGEFORMAT </w:instrText>
      </w:r>
      <w:r>
        <w:fldChar w:fldCharType="separate"/>
      </w:r>
      <w:r w:rsidR="00B54DFD">
        <w:t>3.21.3</w:t>
      </w:r>
      <w:r>
        <w:fldChar w:fldCharType="end"/>
      </w:r>
      <w:bookmarkEnd w:id="48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5" w:name="_Ref506978925"/>
      <w:bookmarkStart w:id="486" w:name="_Toc6916629"/>
      <w:r>
        <w:t>description property</w:t>
      </w:r>
      <w:bookmarkEnd w:id="485"/>
      <w:bookmarkEnd w:id="486"/>
    </w:p>
    <w:p w14:paraId="237B6C86" w14:textId="5E9DEE6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54DFD">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7" w:name="_Ref506978525"/>
      <w:bookmarkStart w:id="488" w:name="_Toc6916630"/>
      <w:r>
        <w:t>l</w:t>
      </w:r>
      <w:r w:rsidR="009F4F71">
        <w:t xml:space="preserve">ocation </w:t>
      </w:r>
      <w:r w:rsidR="00A27D47">
        <w:t>property</w:t>
      </w:r>
      <w:bookmarkEnd w:id="487"/>
      <w:bookmarkEnd w:id="488"/>
    </w:p>
    <w:p w14:paraId="13D7987F" w14:textId="765CC91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54DFD">
        <w:t>3.4</w:t>
      </w:r>
      <w:r w:rsidR="00F677EC">
        <w:fldChar w:fldCharType="end"/>
      </w:r>
      <w:r>
        <w:t>) that specifies the location of the attachment.</w:t>
      </w:r>
    </w:p>
    <w:p w14:paraId="75143AAE" w14:textId="458144C3" w:rsidR="008A21D5" w:rsidRDefault="008A21D5" w:rsidP="008A21D5">
      <w:pPr>
        <w:pStyle w:val="Heading3"/>
      </w:pPr>
      <w:bookmarkStart w:id="489" w:name="_Toc6916631"/>
      <w:r>
        <w:t>regions property</w:t>
      </w:r>
      <w:bookmarkEnd w:id="489"/>
    </w:p>
    <w:p w14:paraId="0B37D4FE" w14:textId="1BAACA2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54DFD">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54DFD">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0" w:name="_Ref532384473"/>
      <w:bookmarkStart w:id="491" w:name="_Ref532384512"/>
      <w:bookmarkStart w:id="492" w:name="_Toc6916632"/>
      <w:bookmarkStart w:id="493" w:name="_Hlk513212887"/>
      <w:r>
        <w:t>rectangles property</w:t>
      </w:r>
      <w:bookmarkEnd w:id="490"/>
      <w:bookmarkEnd w:id="491"/>
      <w:bookmarkEnd w:id="492"/>
    </w:p>
    <w:p w14:paraId="731EC896" w14:textId="1E9857A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54DF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54DFD">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54DFD">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4" w:name="_Ref3810909"/>
      <w:bookmarkStart w:id="495" w:name="_Toc6916633"/>
      <w:bookmarkEnd w:id="493"/>
      <w:r>
        <w:t>conversion object</w:t>
      </w:r>
      <w:bookmarkEnd w:id="481"/>
      <w:bookmarkEnd w:id="494"/>
      <w:bookmarkEnd w:id="495"/>
    </w:p>
    <w:p w14:paraId="615BCC83" w14:textId="7B3EE260" w:rsidR="00AC6C45" w:rsidRDefault="00AC6C45" w:rsidP="00AC6C45">
      <w:pPr>
        <w:pStyle w:val="Heading3"/>
      </w:pPr>
      <w:bookmarkStart w:id="496" w:name="_Toc6916634"/>
      <w:r>
        <w:t>General</w:t>
      </w:r>
      <w:bookmarkEnd w:id="4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8AB2E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54DFD">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43338F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54DFD">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971A65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54DFD">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7" w:name="_Ref503539410"/>
      <w:bookmarkStart w:id="498" w:name="_Toc6916635"/>
      <w:r>
        <w:t>tool property</w:t>
      </w:r>
      <w:bookmarkEnd w:id="497"/>
      <w:bookmarkEnd w:id="498"/>
    </w:p>
    <w:p w14:paraId="3E0454EE" w14:textId="4950D97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54DFD">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9" w:name="_Ref503608264"/>
      <w:bookmarkStart w:id="500" w:name="_Toc6916636"/>
      <w:r>
        <w:t>invocation property</w:t>
      </w:r>
      <w:bookmarkEnd w:id="499"/>
      <w:bookmarkEnd w:id="500"/>
    </w:p>
    <w:p w14:paraId="3E5B67EA" w14:textId="0D50CC9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54DFD">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1" w:name="_Ref503539431"/>
      <w:bookmarkStart w:id="502" w:name="_Toc6916637"/>
      <w:proofErr w:type="spellStart"/>
      <w:r>
        <w:t>analysisToolLog</w:t>
      </w:r>
      <w:r w:rsidR="00ED76F2">
        <w:t>Files</w:t>
      </w:r>
      <w:proofErr w:type="spellEnd"/>
      <w:r>
        <w:t xml:space="preserve"> property</w:t>
      </w:r>
      <w:bookmarkEnd w:id="501"/>
      <w:bookmarkEnd w:id="50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C668FE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54DF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141B34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54DFD">
        <w:t>3.47.7</w:t>
      </w:r>
      <w:r w:rsidR="009574D1">
        <w:fldChar w:fldCharType="end"/>
      </w:r>
      <w:r>
        <w:t>).</w:t>
      </w:r>
    </w:p>
    <w:p w14:paraId="3476EB07" w14:textId="7DAB202C" w:rsidR="002315DB" w:rsidRDefault="002315DB" w:rsidP="002315DB">
      <w:pPr>
        <w:pStyle w:val="Heading2"/>
      </w:pPr>
      <w:bookmarkStart w:id="503" w:name="_Ref511829625"/>
      <w:bookmarkStart w:id="504" w:name="_Toc6916638"/>
      <w:proofErr w:type="spellStart"/>
      <w:r>
        <w:t>versionControlDetails</w:t>
      </w:r>
      <w:proofErr w:type="spellEnd"/>
      <w:r>
        <w:t xml:space="preserve"> object</w:t>
      </w:r>
      <w:bookmarkEnd w:id="503"/>
      <w:bookmarkEnd w:id="504"/>
    </w:p>
    <w:p w14:paraId="28FE29F4" w14:textId="169979D6" w:rsidR="002315DB" w:rsidRDefault="002315DB" w:rsidP="002315DB">
      <w:pPr>
        <w:pStyle w:val="Heading3"/>
      </w:pPr>
      <w:bookmarkStart w:id="505" w:name="_Toc6916639"/>
      <w:r>
        <w:t>General</w:t>
      </w:r>
      <w:bookmarkEnd w:id="50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5A83E2F" w:rsidR="001466B1" w:rsidRPr="001466B1" w:rsidRDefault="001466B1" w:rsidP="001466B1">
      <w:r>
        <w:t>For an example, see §</w:t>
      </w:r>
      <w:r>
        <w:fldChar w:fldCharType="begin"/>
      </w:r>
      <w:r>
        <w:instrText xml:space="preserve"> REF _Ref511829897 \r \h </w:instrText>
      </w:r>
      <w:r>
        <w:fldChar w:fldCharType="separate"/>
      </w:r>
      <w:r w:rsidR="00B54DFD">
        <w:t>3.14.13</w:t>
      </w:r>
      <w:r>
        <w:fldChar w:fldCharType="end"/>
      </w:r>
      <w:r>
        <w:t>.</w:t>
      </w:r>
    </w:p>
    <w:p w14:paraId="5CE76795" w14:textId="0BDD8598" w:rsidR="002315DB" w:rsidRDefault="002315DB" w:rsidP="002315DB">
      <w:pPr>
        <w:pStyle w:val="Heading3"/>
      </w:pPr>
      <w:bookmarkStart w:id="506" w:name="_Toc6916640"/>
      <w:r>
        <w:t>Constraints</w:t>
      </w:r>
      <w:bookmarkEnd w:id="506"/>
    </w:p>
    <w:p w14:paraId="549562B2" w14:textId="7B6608B2" w:rsidR="001466B1" w:rsidRDefault="001466B1" w:rsidP="001466B1">
      <w:bookmarkStart w:id="507"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7"/>
    <w:p w14:paraId="4C5ADB21" w14:textId="44DB3598"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54DFD">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B54DFD">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B54DFD">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8" w:name="_Ref511829678"/>
      <w:bookmarkStart w:id="509" w:name="_Toc6916641"/>
      <w:proofErr w:type="spellStart"/>
      <w:r>
        <w:lastRenderedPageBreak/>
        <w:t>repositoryUri</w:t>
      </w:r>
      <w:proofErr w:type="spellEnd"/>
      <w:r>
        <w:t xml:space="preserve"> </w:t>
      </w:r>
      <w:r w:rsidR="002315DB">
        <w:t>property</w:t>
      </w:r>
      <w:bookmarkEnd w:id="508"/>
      <w:bookmarkEnd w:id="509"/>
    </w:p>
    <w:p w14:paraId="1785AFD1" w14:textId="5CA85C4A" w:rsidR="001466B1" w:rsidRDefault="001466B1" w:rsidP="001466B1">
      <w:bookmarkStart w:id="51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1" w:name="_Ref513199006"/>
      <w:bookmarkStart w:id="512" w:name="_Toc6916642"/>
      <w:proofErr w:type="spellStart"/>
      <w:r>
        <w:t>revisionId</w:t>
      </w:r>
      <w:proofErr w:type="spellEnd"/>
      <w:r>
        <w:t xml:space="preserve"> property</w:t>
      </w:r>
      <w:bookmarkEnd w:id="510"/>
      <w:bookmarkEnd w:id="511"/>
      <w:bookmarkEnd w:id="51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3" w:name="_Ref511829698"/>
      <w:bookmarkStart w:id="514" w:name="_Toc6916643"/>
      <w:r>
        <w:t>branch property</w:t>
      </w:r>
      <w:bookmarkEnd w:id="513"/>
      <w:bookmarkEnd w:id="51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5" w:name="_Ref526939310"/>
      <w:bookmarkStart w:id="516" w:name="_Toc6916644"/>
      <w:proofErr w:type="spellStart"/>
      <w:r>
        <w:t>revisionTag</w:t>
      </w:r>
      <w:proofErr w:type="spellEnd"/>
      <w:r>
        <w:t xml:space="preserve"> </w:t>
      </w:r>
      <w:r w:rsidR="002315DB">
        <w:t>property</w:t>
      </w:r>
      <w:bookmarkEnd w:id="515"/>
      <w:bookmarkEnd w:id="51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7" w:name="_Ref526939293"/>
      <w:bookmarkStart w:id="518" w:name="_Toc6916645"/>
      <w:bookmarkStart w:id="519" w:name="_Hlk525802952"/>
      <w:proofErr w:type="spellStart"/>
      <w:r>
        <w:t>asOfTimeUtc</w:t>
      </w:r>
      <w:proofErr w:type="spellEnd"/>
      <w:r>
        <w:t xml:space="preserve"> </w:t>
      </w:r>
      <w:r w:rsidR="002315DB">
        <w:t>property</w:t>
      </w:r>
      <w:bookmarkEnd w:id="517"/>
      <w:bookmarkEnd w:id="518"/>
    </w:p>
    <w:p w14:paraId="1844A6A7" w14:textId="2FE83BDC"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0" w:name="_Toc6916646"/>
      <w:proofErr w:type="spellStart"/>
      <w:r>
        <w:t>mappedTo</w:t>
      </w:r>
      <w:proofErr w:type="spellEnd"/>
      <w:r>
        <w:t xml:space="preserve"> property</w:t>
      </w:r>
      <w:bookmarkEnd w:id="520"/>
    </w:p>
    <w:p w14:paraId="01253B4A" w14:textId="5E7801FA"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54DF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7AD84C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313A938"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B54DF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C374AA3"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54DFD">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1" w:name="_Ref493403111"/>
      <w:bookmarkStart w:id="522" w:name="_Ref493404005"/>
      <w:bookmarkStart w:id="523" w:name="_Toc6916647"/>
      <w:bookmarkEnd w:id="519"/>
      <w:r>
        <w:t xml:space="preserve">artifact </w:t>
      </w:r>
      <w:r w:rsidR="00401BB5">
        <w:t>object</w:t>
      </w:r>
      <w:bookmarkEnd w:id="521"/>
      <w:bookmarkEnd w:id="522"/>
      <w:bookmarkEnd w:id="523"/>
    </w:p>
    <w:p w14:paraId="375224F2" w14:textId="20156049" w:rsidR="00401BB5" w:rsidRDefault="00401BB5" w:rsidP="00401BB5">
      <w:pPr>
        <w:pStyle w:val="Heading3"/>
      </w:pPr>
      <w:bookmarkStart w:id="524" w:name="_Toc6916648"/>
      <w:r>
        <w:t>General</w:t>
      </w:r>
      <w:bookmarkEnd w:id="52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5" w:name="_Ref493403519"/>
      <w:bookmarkStart w:id="526" w:name="_Toc6916649"/>
      <w:r>
        <w:t>l</w:t>
      </w:r>
      <w:r w:rsidR="00316A25">
        <w:t>ocation</w:t>
      </w:r>
      <w:r w:rsidR="00401BB5">
        <w:t xml:space="preserve"> property</w:t>
      </w:r>
      <w:bookmarkEnd w:id="525"/>
      <w:bookmarkEnd w:id="526"/>
    </w:p>
    <w:p w14:paraId="35DB6B07" w14:textId="5F31AFA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54DFD">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BFDFC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12A5776"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54DFD">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54CECE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54DFD">
        <w:t>3.24.3</w:t>
      </w:r>
      <w:r w:rsidR="00EB6F4A">
        <w:fldChar w:fldCharType="end"/>
      </w:r>
      <w:r w:rsidR="00EB6F4A">
        <w:t>.</w:t>
      </w:r>
    </w:p>
    <w:p w14:paraId="42C6608E" w14:textId="4A4D13C4" w:rsidR="00401BB5" w:rsidRDefault="004F0AE4" w:rsidP="00401BB5">
      <w:pPr>
        <w:pStyle w:val="Heading3"/>
      </w:pPr>
      <w:bookmarkStart w:id="527" w:name="_Ref493404063"/>
      <w:bookmarkStart w:id="528" w:name="_Toc6916650"/>
      <w:proofErr w:type="spellStart"/>
      <w:r>
        <w:t>parentIndex</w:t>
      </w:r>
      <w:proofErr w:type="spellEnd"/>
      <w:r>
        <w:t xml:space="preserve"> </w:t>
      </w:r>
      <w:r w:rsidR="00401BB5">
        <w:t>property</w:t>
      </w:r>
      <w:bookmarkEnd w:id="527"/>
      <w:bookmarkEnd w:id="528"/>
    </w:p>
    <w:p w14:paraId="7B9D65E1" w14:textId="414B78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54DFD">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9" w:name="_Ref493403563"/>
      <w:bookmarkStart w:id="530" w:name="_Toc6916651"/>
      <w:r>
        <w:t>offset property</w:t>
      </w:r>
      <w:bookmarkEnd w:id="529"/>
      <w:bookmarkEnd w:id="53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2D95F9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54DFD">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1" w:name="_Ref493403574"/>
      <w:bookmarkStart w:id="532" w:name="_Toc6916652"/>
      <w:r>
        <w:t>length property</w:t>
      </w:r>
      <w:bookmarkEnd w:id="531"/>
      <w:bookmarkEnd w:id="53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3" w:name="_Ref3724028"/>
      <w:bookmarkStart w:id="534" w:name="_Toc6916653"/>
      <w:bookmarkStart w:id="535" w:name="_Hlk514318855"/>
      <w:r>
        <w:t>roles property</w:t>
      </w:r>
      <w:bookmarkEnd w:id="533"/>
      <w:bookmarkEnd w:id="534"/>
    </w:p>
    <w:bookmarkEnd w:id="535"/>
    <w:p w14:paraId="1E0FD617" w14:textId="78C0A86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54DF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0B9E95C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B54DFD">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153200F"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B54DFD">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317A11F"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B54DFD">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34FB824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54DFD">
        <w:t>3.18.2</w:t>
      </w:r>
      <w:r w:rsidR="00282888">
        <w:fldChar w:fldCharType="end"/>
      </w:r>
      <w:r w:rsidR="00282888">
        <w:t>)</w:t>
      </w:r>
      <w:r>
        <w:t>.</w:t>
      </w:r>
    </w:p>
    <w:p w14:paraId="7226C895" w14:textId="4078F73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54DFD">
        <w:t>3.18.3</w:t>
      </w:r>
      <w:r>
        <w:fldChar w:fldCharType="end"/>
      </w:r>
      <w:r>
        <w:t>).</w:t>
      </w:r>
    </w:p>
    <w:p w14:paraId="659756C1" w14:textId="706B749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54DFD">
        <w:t>3.19.2</w:t>
      </w:r>
      <w:r w:rsidR="0098000C">
        <w:fldChar w:fldCharType="end"/>
      </w:r>
      <w:r>
        <w:t>).</w:t>
      </w:r>
    </w:p>
    <w:p w14:paraId="088C0E6B" w14:textId="108DF70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54DFD">
        <w:t>3.19.3</w:t>
      </w:r>
      <w:r w:rsidR="0098000C">
        <w:fldChar w:fldCharType="end"/>
      </w:r>
      <w:r>
        <w:t>).</w:t>
      </w:r>
    </w:p>
    <w:p w14:paraId="7221D7DC" w14:textId="06EA18E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54DFD">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6" w:name="_Hlk6672099"/>
      <w:bookmarkStart w:id="537"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F54DDED"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B54DFD">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6"/>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8" w:name="_Ref5959945"/>
      <w:bookmarkStart w:id="539" w:name="_Toc6916654"/>
      <w:bookmarkEnd w:id="537"/>
      <w:r>
        <w:t>mimeType property</w:t>
      </w:r>
      <w:bookmarkEnd w:id="538"/>
      <w:bookmarkEnd w:id="539"/>
    </w:p>
    <w:p w14:paraId="21C78E41" w14:textId="482832B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54DFD">
        <w:t>Appendix C</w:t>
      </w:r>
      <w:r w:rsidR="00E50D0C">
        <w:fldChar w:fldCharType="end"/>
      </w:r>
      <w:r w:rsidR="00E50D0C">
        <w:t>.</w:t>
      </w:r>
    </w:p>
    <w:p w14:paraId="2F627CCB" w14:textId="2DA8C580" w:rsidR="008A4CD4" w:rsidRDefault="008A4CD4" w:rsidP="008A4CD4">
      <w:pPr>
        <w:pStyle w:val="Heading3"/>
      </w:pPr>
      <w:bookmarkStart w:id="540" w:name="_Ref511899450"/>
      <w:bookmarkStart w:id="541" w:name="_Toc6916655"/>
      <w:r>
        <w:t>contents property</w:t>
      </w:r>
      <w:bookmarkEnd w:id="540"/>
      <w:bookmarkEnd w:id="541"/>
    </w:p>
    <w:p w14:paraId="3EAD79DF" w14:textId="3680F06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54DF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2" w:name="_Ref511828128"/>
      <w:bookmarkStart w:id="543" w:name="_Toc6916656"/>
      <w:r>
        <w:t>encoding property</w:t>
      </w:r>
      <w:bookmarkEnd w:id="542"/>
      <w:bookmarkEnd w:id="543"/>
    </w:p>
    <w:p w14:paraId="29D5943D" w14:textId="1D712DC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25BF8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B54DFD">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C622FB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54DFD">
        <w:t>3.14</w:t>
      </w:r>
      <w:r>
        <w:fldChar w:fldCharType="end"/>
      </w:r>
      <w:r>
        <w:t>)</w:t>
      </w:r>
    </w:p>
    <w:p w14:paraId="170FA798" w14:textId="5EE187BF"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54DFD">
        <w:t>3.14.23</w:t>
      </w:r>
      <w:r>
        <w:fldChar w:fldCharType="end"/>
      </w:r>
      <w:r>
        <w:t>.</w:t>
      </w:r>
    </w:p>
    <w:p w14:paraId="4E9D1D4D" w14:textId="77777777" w:rsidR="00926829" w:rsidRDefault="00926829" w:rsidP="002D65F3">
      <w:pPr>
        <w:pStyle w:val="Code"/>
      </w:pPr>
    </w:p>
    <w:p w14:paraId="7C79FDD1" w14:textId="5D0AD20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54DFD">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4" w:name="_Ref534896207"/>
      <w:bookmarkStart w:id="545" w:name="_Toc6916657"/>
      <w:proofErr w:type="spellStart"/>
      <w:r>
        <w:t>sourceLanguage</w:t>
      </w:r>
      <w:proofErr w:type="spellEnd"/>
      <w:r>
        <w:t xml:space="preserve"> property</w:t>
      </w:r>
      <w:bookmarkEnd w:id="544"/>
      <w:bookmarkEnd w:id="545"/>
    </w:p>
    <w:p w14:paraId="02CC5CC4" w14:textId="350D120E" w:rsidR="00F82406" w:rsidRDefault="00F82406" w:rsidP="00F82406">
      <w:pPr>
        <w:pStyle w:val="Heading4"/>
      </w:pPr>
      <w:bookmarkStart w:id="546" w:name="_Toc6916658"/>
      <w:r>
        <w:t>General</w:t>
      </w:r>
      <w:bookmarkEnd w:id="546"/>
    </w:p>
    <w:p w14:paraId="517A853E" w14:textId="23991A5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B54DF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D5C472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54DFD">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052BEC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B54DFD">
        <w:t>3.29.15</w:t>
      </w:r>
      <w:r>
        <w:fldChar w:fldCharType="end"/>
      </w:r>
      <w:r>
        <w:t>).</w:t>
      </w:r>
    </w:p>
    <w:p w14:paraId="617A1368" w14:textId="7CB5724A"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B54DFD">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7" w:name="_Ref534209313"/>
      <w:bookmarkStart w:id="548" w:name="_Toc6916659"/>
      <w:r>
        <w:t>Source language identifier conventions and practices</w:t>
      </w:r>
      <w:bookmarkEnd w:id="547"/>
      <w:bookmarkEnd w:id="54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97A1457" w:rsidR="0003707A" w:rsidRPr="0003707A" w:rsidRDefault="003700A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9" w:name="_Ref493345445"/>
      <w:bookmarkStart w:id="550" w:name="_Toc6916660"/>
      <w:r>
        <w:lastRenderedPageBreak/>
        <w:t>hashes property</w:t>
      </w:r>
      <w:bookmarkEnd w:id="549"/>
      <w:bookmarkEnd w:id="550"/>
    </w:p>
    <w:p w14:paraId="084CC4D1" w14:textId="75E6233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54DF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6D5A0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1" w:name="_Toc6916661"/>
      <w:proofErr w:type="spellStart"/>
      <w:r>
        <w:t>lastModifiedTime</w:t>
      </w:r>
      <w:r w:rsidR="00327EBE">
        <w:t>Utc</w:t>
      </w:r>
      <w:proofErr w:type="spellEnd"/>
      <w:r>
        <w:t xml:space="preserve"> property</w:t>
      </w:r>
      <w:bookmarkEnd w:id="551"/>
    </w:p>
    <w:p w14:paraId="70E36537" w14:textId="16585FD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E3E06B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54DFD">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2" w:name="_Toc6916662"/>
      <w:r>
        <w:t>description property</w:t>
      </w:r>
      <w:bookmarkEnd w:id="552"/>
    </w:p>
    <w:p w14:paraId="11ED9526" w14:textId="13903E5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54DFD">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3" w:name="_Ref4510124"/>
      <w:bookmarkStart w:id="554" w:name="_Toc6916663"/>
      <w:proofErr w:type="spellStart"/>
      <w:r>
        <w:t>translationMetadata</w:t>
      </w:r>
      <w:proofErr w:type="spellEnd"/>
      <w:r>
        <w:t xml:space="preserve"> object</w:t>
      </w:r>
      <w:bookmarkEnd w:id="553"/>
      <w:bookmarkEnd w:id="554"/>
    </w:p>
    <w:p w14:paraId="133A952F" w14:textId="48B1A913" w:rsidR="00F340AD" w:rsidRDefault="00F340AD" w:rsidP="00F340AD">
      <w:pPr>
        <w:pStyle w:val="Heading3"/>
      </w:pPr>
      <w:bookmarkStart w:id="555" w:name="_Toc6916664"/>
      <w:r>
        <w:t>General</w:t>
      </w:r>
      <w:bookmarkEnd w:id="555"/>
    </w:p>
    <w:p w14:paraId="69D61D3C" w14:textId="35C7B67C"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54DFD">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54DFD">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11C6D86C"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B54DFD">
        <w:t>3.5.1</w:t>
      </w:r>
      <w:r>
        <w:fldChar w:fldCharType="end"/>
      </w:r>
      <w:r>
        <w:t>).</w:t>
      </w:r>
    </w:p>
    <w:p w14:paraId="406D1C24" w14:textId="1B896031" w:rsidR="00B53EA7" w:rsidRDefault="00B53EA7" w:rsidP="00B53EA7">
      <w:pPr>
        <w:pStyle w:val="Note"/>
      </w:pPr>
      <w:r>
        <w:t>EXAMPLE:</w:t>
      </w:r>
    </w:p>
    <w:p w14:paraId="003BF7DE" w14:textId="278D9804"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54DFD">
        <w:t>3.19</w:t>
      </w:r>
      <w:r w:rsidR="00B407EB" w:rsidRPr="008E3C5E">
        <w:fldChar w:fldCharType="end"/>
      </w:r>
      <w:r w:rsidRPr="008E3C5E">
        <w:t>).</w:t>
      </w:r>
    </w:p>
    <w:p w14:paraId="64C85E8A" w14:textId="6C51BAD9"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54DFD">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6" w:name="_Toc6916665"/>
      <w:r>
        <w:t>name property</w:t>
      </w:r>
      <w:bookmarkEnd w:id="556"/>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7" w:name="_Toc6916666"/>
      <w:proofErr w:type="spellStart"/>
      <w:r>
        <w:lastRenderedPageBreak/>
        <w:t>fullName</w:t>
      </w:r>
      <w:proofErr w:type="spellEnd"/>
      <w:r w:rsidR="00882EBC">
        <w:t xml:space="preserve"> property</w:t>
      </w:r>
      <w:bookmarkEnd w:id="557"/>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8" w:name="_Toc6916667"/>
      <w:proofErr w:type="spellStart"/>
      <w:r>
        <w:t>shortDescription</w:t>
      </w:r>
      <w:proofErr w:type="spellEnd"/>
      <w:r w:rsidR="00882EBC">
        <w:t xml:space="preserve"> property</w:t>
      </w:r>
      <w:bookmarkEnd w:id="558"/>
    </w:p>
    <w:p w14:paraId="5D3AC865" w14:textId="634B979A"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brief description of the translation.</w:t>
      </w:r>
    </w:p>
    <w:p w14:paraId="7FD64B6F" w14:textId="61132279" w:rsidR="00F340AD" w:rsidRDefault="00F340AD" w:rsidP="00F340AD">
      <w:pPr>
        <w:pStyle w:val="Heading3"/>
      </w:pPr>
      <w:bookmarkStart w:id="559" w:name="_Toc6916668"/>
      <w:proofErr w:type="spellStart"/>
      <w:r>
        <w:t>fullDescription</w:t>
      </w:r>
      <w:proofErr w:type="spellEnd"/>
      <w:r w:rsidR="00882EBC">
        <w:t xml:space="preserve"> property</w:t>
      </w:r>
      <w:bookmarkEnd w:id="559"/>
    </w:p>
    <w:p w14:paraId="3A34B2B0" w14:textId="3EB5851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54DFD">
        <w:t>3.12</w:t>
      </w:r>
      <w:r>
        <w:fldChar w:fldCharType="end"/>
      </w:r>
      <w:r>
        <w:t>) containing a comprehensive description of the translation.</w:t>
      </w:r>
    </w:p>
    <w:p w14:paraId="07244BD0" w14:textId="4EA9FF7D" w:rsidR="00F340AD" w:rsidRDefault="00F340AD" w:rsidP="00F340AD">
      <w:pPr>
        <w:pStyle w:val="Heading3"/>
      </w:pPr>
      <w:bookmarkStart w:id="560" w:name="_Toc6916669"/>
      <w:proofErr w:type="spellStart"/>
      <w:r>
        <w:t>downloadUri</w:t>
      </w:r>
      <w:proofErr w:type="spellEnd"/>
      <w:r w:rsidR="00882EBC">
        <w:t xml:space="preserve"> property</w:t>
      </w:r>
      <w:bookmarkEnd w:id="560"/>
    </w:p>
    <w:p w14:paraId="2F6C144A" w14:textId="3813AE0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1" w:name="_Toc6916670"/>
      <w:proofErr w:type="spellStart"/>
      <w:r>
        <w:t>i</w:t>
      </w:r>
      <w:r w:rsidR="00F340AD">
        <w:t>nformationUri</w:t>
      </w:r>
      <w:proofErr w:type="spellEnd"/>
      <w:r>
        <w:t xml:space="preserve"> property</w:t>
      </w:r>
      <w:bookmarkEnd w:id="561"/>
    </w:p>
    <w:p w14:paraId="5B4A6511" w14:textId="6608A8CC"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2" w:name="_Ref493350984"/>
      <w:bookmarkStart w:id="563" w:name="_Toc6916671"/>
      <w:r>
        <w:t>result object</w:t>
      </w:r>
      <w:bookmarkEnd w:id="562"/>
      <w:bookmarkEnd w:id="563"/>
    </w:p>
    <w:p w14:paraId="74FD90F6" w14:textId="18F2DD20" w:rsidR="00401BB5" w:rsidRDefault="00401BB5" w:rsidP="00401BB5">
      <w:pPr>
        <w:pStyle w:val="Heading3"/>
      </w:pPr>
      <w:bookmarkStart w:id="564" w:name="_Toc6916672"/>
      <w:r>
        <w:t>General</w:t>
      </w:r>
      <w:bookmarkEnd w:id="56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F50BAC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B54DFD">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5" w:name="_Ref515624666"/>
      <w:bookmarkStart w:id="566" w:name="_Toc6916673"/>
      <w:r>
        <w:t>Distinguishing logically identical from logically distinct results</w:t>
      </w:r>
      <w:bookmarkEnd w:id="565"/>
      <w:bookmarkEnd w:id="566"/>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92568A9"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54DFD">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B54DFD">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7" w:name="_Toc6916674"/>
      <w:bookmarkStart w:id="568" w:name="_Ref493408865"/>
      <w:proofErr w:type="spellStart"/>
      <w:r>
        <w:t>guid</w:t>
      </w:r>
      <w:proofErr w:type="spellEnd"/>
      <w:r>
        <w:t xml:space="preserve"> </w:t>
      </w:r>
      <w:r w:rsidR="00621490">
        <w:t>property</w:t>
      </w:r>
      <w:bookmarkEnd w:id="567"/>
    </w:p>
    <w:p w14:paraId="2C599143" w14:textId="150584C7" w:rsidR="00376B6D" w:rsidRDefault="00376B6D" w:rsidP="00376B6D">
      <w:bookmarkStart w:id="56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54DFD">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84BB5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54DFD">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0" w:name="_Ref516055541"/>
      <w:bookmarkStart w:id="571" w:name="_Toc6916675"/>
      <w:proofErr w:type="spellStart"/>
      <w:r>
        <w:t>correlationGuid</w:t>
      </w:r>
      <w:proofErr w:type="spellEnd"/>
      <w:r>
        <w:t xml:space="preserve"> property</w:t>
      </w:r>
      <w:bookmarkEnd w:id="570"/>
      <w:bookmarkEnd w:id="571"/>
    </w:p>
    <w:p w14:paraId="28683740" w14:textId="7E2405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08066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54DFD">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54DFD">
        <w:t>3.26.2</w:t>
      </w:r>
      <w:r>
        <w:fldChar w:fldCharType="end"/>
      </w:r>
      <w:r>
        <w:t xml:space="preserve"> for more information.</w:t>
      </w:r>
    </w:p>
    <w:p w14:paraId="4D5CBA4B" w14:textId="4E46EB73" w:rsidR="00401BB5" w:rsidRDefault="00401BB5" w:rsidP="00401BB5">
      <w:pPr>
        <w:pStyle w:val="Heading3"/>
      </w:pPr>
      <w:bookmarkStart w:id="572" w:name="_Ref513193500"/>
      <w:bookmarkStart w:id="573" w:name="_Ref513195673"/>
      <w:bookmarkStart w:id="574" w:name="_Toc6916676"/>
      <w:r>
        <w:t>ruleId property</w:t>
      </w:r>
      <w:bookmarkEnd w:id="568"/>
      <w:bookmarkEnd w:id="569"/>
      <w:bookmarkEnd w:id="572"/>
      <w:bookmarkEnd w:id="573"/>
      <w:bookmarkEnd w:id="574"/>
    </w:p>
    <w:p w14:paraId="49035589" w14:textId="2AB6F47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54DFD">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0EFC3E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B54DFD">
        <w:t>3.26.7</w:t>
      </w:r>
      <w:r w:rsidR="009A7342">
        <w:fldChar w:fldCharType="end"/>
      </w:r>
      <w:r w:rsidR="009A7342">
        <w:t>, §</w:t>
      </w:r>
      <w:r w:rsidR="009A7342">
        <w:fldChar w:fldCharType="begin"/>
      </w:r>
      <w:r w:rsidR="009A7342">
        <w:instrText xml:space="preserve"> REF _Ref4055060 \r \h </w:instrText>
      </w:r>
      <w:r w:rsidR="009A7342">
        <w:fldChar w:fldCharType="separate"/>
      </w:r>
      <w:r w:rsidR="00B54DFD">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D124F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54DFD">
        <w:t>3.26.7</w:t>
      </w:r>
      <w:r w:rsidR="00BF7F6B">
        <w:fldChar w:fldCharType="end"/>
      </w:r>
      <w:r w:rsidR="00BF7F6B">
        <w:t>, §</w:t>
      </w:r>
      <w:r w:rsidR="00BF7F6B">
        <w:fldChar w:fldCharType="begin"/>
      </w:r>
      <w:r w:rsidR="00BF7F6B">
        <w:instrText xml:space="preserve"> REF _Ref4148802 \r \h </w:instrText>
      </w:r>
      <w:r w:rsidR="00BF7F6B">
        <w:fldChar w:fldCharType="separate"/>
      </w:r>
      <w:r w:rsidR="00B54DFD">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3FFEC0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54DFD">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39E932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54DFD">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5" w:name="_Ref531188246"/>
      <w:bookmarkStart w:id="576" w:name="_Toc6916677"/>
      <w:proofErr w:type="spellStart"/>
      <w:r>
        <w:t>ruleIndex</w:t>
      </w:r>
      <w:proofErr w:type="spellEnd"/>
      <w:r>
        <w:t xml:space="preserve"> property</w:t>
      </w:r>
      <w:bookmarkEnd w:id="575"/>
      <w:bookmarkEnd w:id="576"/>
    </w:p>
    <w:p w14:paraId="0AB380B1" w14:textId="2215388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B54DFD">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54DFD">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B54DFD">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CAE52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7" w:name="_Hlk4159110"/>
      <w:r w:rsidR="00E45D82">
        <w:t>§</w:t>
      </w:r>
      <w:bookmarkEnd w:id="577"/>
      <w:r w:rsidR="00E45D82">
        <w:fldChar w:fldCharType="begin"/>
      </w:r>
      <w:r w:rsidR="00E45D82">
        <w:instrText xml:space="preserve"> REF _Ref4055060 \r \h </w:instrText>
      </w:r>
      <w:r w:rsidR="00E45D82">
        <w:fldChar w:fldCharType="separate"/>
      </w:r>
      <w:r w:rsidR="00B54DFD">
        <w:t>3.51.5</w:t>
      </w:r>
      <w:r w:rsidR="00E45D82">
        <w:fldChar w:fldCharType="end"/>
      </w:r>
      <w:r w:rsidR="00E45D82">
        <w:t>)</w:t>
      </w:r>
      <w:r>
        <w:t>, and are described there.</w:t>
      </w:r>
    </w:p>
    <w:p w14:paraId="585E9942" w14:textId="5E9E6C26" w:rsidR="00694372" w:rsidRPr="003D76CB" w:rsidRDefault="00694372" w:rsidP="003D76CB">
      <w:bookmarkStart w:id="578" w:name="_Hlk4666392"/>
      <w:bookmarkStart w:id="579"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B54DFD">
        <w:t>3.26.7</w:t>
      </w:r>
      <w:r>
        <w:fldChar w:fldCharType="end"/>
      </w:r>
      <w:r>
        <w:t>, §</w:t>
      </w:r>
      <w:r>
        <w:fldChar w:fldCharType="begin"/>
      </w:r>
      <w:r>
        <w:instrText xml:space="preserve"> REF _Ref4055060 \r \h </w:instrText>
      </w:r>
      <w:r>
        <w:fldChar w:fldCharType="separate"/>
      </w:r>
      <w:r w:rsidR="00B54DFD">
        <w:t>3.51.5</w:t>
      </w:r>
      <w:r>
        <w:fldChar w:fldCharType="end"/>
      </w:r>
      <w:r>
        <w:t xml:space="preserve">) are both present, they </w:t>
      </w:r>
      <w:r w:rsidRPr="00694372">
        <w:rPr>
          <w:b/>
        </w:rPr>
        <w:t>SHALL</w:t>
      </w:r>
      <w:r>
        <w:t xml:space="preserve"> be equal.</w:t>
      </w:r>
      <w:bookmarkEnd w:id="578"/>
    </w:p>
    <w:p w14:paraId="2C746434" w14:textId="72EDC16C" w:rsidR="00C4251F" w:rsidRDefault="001F5BB4" w:rsidP="00B27C1A">
      <w:pPr>
        <w:pStyle w:val="Heading3"/>
      </w:pPr>
      <w:bookmarkStart w:id="580" w:name="_Ref4147718"/>
      <w:bookmarkStart w:id="581" w:name="_Toc6916678"/>
      <w:bookmarkStart w:id="582" w:name="_Hlk1575739"/>
      <w:bookmarkEnd w:id="579"/>
      <w:r>
        <w:t>rule</w:t>
      </w:r>
      <w:r w:rsidR="00B27C1A">
        <w:t xml:space="preserve"> property</w:t>
      </w:r>
      <w:bookmarkEnd w:id="580"/>
      <w:bookmarkEnd w:id="581"/>
    </w:p>
    <w:p w14:paraId="37A9D3BC" w14:textId="7E1A2E0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B54DFD">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B54DFD">
        <w:t>3.51.3</w:t>
      </w:r>
      <w:r w:rsidR="00F11A97">
        <w:fldChar w:fldCharType="end"/>
      </w:r>
      <w:r w:rsidR="00F11A97">
        <w:t>.</w:t>
      </w:r>
    </w:p>
    <w:p w14:paraId="69A297F9" w14:textId="5AF2A0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B54DFD">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9E7FEC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4B7BF09"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B54DFD">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2622369"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B54DFD">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052F335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54DFD">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9ACFB5C"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B54DFD">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3D8E898F" w:rsidR="00D031DA" w:rsidRDefault="00D031DA" w:rsidP="00D031DA">
      <w:pPr>
        <w:pStyle w:val="Note"/>
      </w:pPr>
      <w:r>
        <w:t xml:space="preserve">NOTE: </w:t>
      </w:r>
      <w:bookmarkStart w:id="583"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54DFD">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583"/>
    </w:p>
    <w:p w14:paraId="0A1765A7" w14:textId="20C00397" w:rsidR="00C700F5" w:rsidRDefault="009422F8" w:rsidP="00C700F5">
      <w:pPr>
        <w:pStyle w:val="Heading3"/>
      </w:pPr>
      <w:bookmarkStart w:id="584" w:name="_Ref4691943"/>
      <w:bookmarkStart w:id="585" w:name="_Ref4691944"/>
      <w:bookmarkStart w:id="586" w:name="_Toc6916679"/>
      <w:del w:id="587" w:author="Laurence Golding" w:date="2019-04-23T14:48:00Z">
        <w:r w:rsidDel="009422F8">
          <w:delText>T</w:delText>
        </w:r>
      </w:del>
      <w:ins w:id="588" w:author="Laurence Golding" w:date="2019-04-23T14:48:00Z">
        <w:r>
          <w:t>t</w:t>
        </w:r>
      </w:ins>
      <w:r w:rsidR="006C66CC">
        <w:t>axa</w:t>
      </w:r>
      <w:bookmarkEnd w:id="584"/>
      <w:bookmarkEnd w:id="585"/>
      <w:bookmarkEnd w:id="586"/>
      <w:ins w:id="589" w:author="Laurence Golding" w:date="2019-04-23T14:48:00Z">
        <w:r>
          <w:t xml:space="preserve"> property</w:t>
        </w:r>
      </w:ins>
    </w:p>
    <w:p w14:paraId="1CE93C1A" w14:textId="360BB4F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B54DFD">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54DFD">
        <w:t>3.19.2</w:t>
      </w:r>
      <w:r w:rsidR="001710BC">
        <w:fldChar w:fldCharType="end"/>
      </w:r>
      <w:r w:rsidR="001710BC">
        <w:t>)</w:t>
      </w:r>
      <w:r w:rsidR="001561F0">
        <w:t xml:space="preserve"> into which this result falls.</w:t>
      </w:r>
    </w:p>
    <w:p w14:paraId="6AB5667E" w14:textId="56FE4EFA"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B54DFD">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B54DFD">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0" w:name="_Hlk4326477"/>
      <w:r w:rsidR="00716190">
        <w:t>§</w:t>
      </w:r>
      <w:bookmarkEnd w:id="590"/>
      <w:r w:rsidR="00716190">
        <w:fldChar w:fldCharType="begin"/>
      </w:r>
      <w:r w:rsidR="00716190">
        <w:instrText xml:space="preserve"> REF _Ref3899090 \r \h </w:instrText>
      </w:r>
      <w:r w:rsidR="00716190">
        <w:fldChar w:fldCharType="separate"/>
      </w:r>
      <w:r w:rsidR="00B54DFD">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B54DFD">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466AC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54DFD">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A322B0E"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59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54DFD">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B54DFD">
        <w:t>3.51.7</w:t>
      </w:r>
      <w:r w:rsidR="00AE3B57">
        <w:fldChar w:fldCharType="end"/>
      </w:r>
      <w:r w:rsidR="00AE3B57">
        <w:t>, §</w:t>
      </w:r>
      <w:r w:rsidR="00AE3B57">
        <w:fldChar w:fldCharType="begin"/>
      </w:r>
      <w:r w:rsidR="00AE3B57">
        <w:instrText xml:space="preserve"> REF _Ref4082234 \r \h </w:instrText>
      </w:r>
      <w:r w:rsidR="00AE3B57">
        <w:fldChar w:fldCharType="separate"/>
      </w:r>
      <w:r w:rsidR="00B54DFD">
        <w:t>3.53.4</w:t>
      </w:r>
      <w:r w:rsidR="00AE3B57">
        <w:fldChar w:fldCharType="end"/>
      </w:r>
      <w:r w:rsidR="00AE3B57">
        <w:t>)</w:t>
      </w:r>
      <w:r>
        <w:t>.</w:t>
      </w:r>
      <w:bookmarkEnd w:id="591"/>
    </w:p>
    <w:p w14:paraId="7A7A1CF6" w14:textId="44F7FE60" w:rsidR="009A6828" w:rsidRDefault="009A6828" w:rsidP="00AE3B57">
      <w:pPr>
        <w:pStyle w:val="Note"/>
      </w:pPr>
      <w:bookmarkStart w:id="592"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54DFD">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B54DFD">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54DFD">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B54DFD">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592"/>
    </w:p>
    <w:p w14:paraId="585B784B" w14:textId="3C79ABF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54DFD">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2108B206" w:rsidR="00575E54" w:rsidRDefault="00575E54" w:rsidP="00575E54">
      <w:pPr>
        <w:pStyle w:val="Code"/>
      </w:pPr>
      <w:r>
        <w:t>{                                     # A run object (§</w:t>
      </w:r>
      <w:r>
        <w:fldChar w:fldCharType="begin"/>
      </w:r>
      <w:r>
        <w:instrText xml:space="preserve"> REF _Ref493349997 \r \h </w:instrText>
      </w:r>
      <w:r>
        <w:fldChar w:fldCharType="separate"/>
      </w:r>
      <w:r w:rsidR="00B54DF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3" w:name="_Ref1565298"/>
      <w:bookmarkStart w:id="594" w:name="_Toc6916680"/>
      <w:bookmarkEnd w:id="582"/>
      <w:r>
        <w:t>kind property</w:t>
      </w:r>
      <w:bookmarkEnd w:id="593"/>
      <w:bookmarkEnd w:id="5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718484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54DFD">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54DFD">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54DFD">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59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B4B1980"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54DFD">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6" w:name="_Ref493511208"/>
      <w:bookmarkStart w:id="597" w:name="_Toc6916681"/>
      <w:r>
        <w:t>level property</w:t>
      </w:r>
      <w:bookmarkEnd w:id="596"/>
      <w:bookmarkEnd w:id="5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55F801A"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54DFD">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1BE565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54DFD">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24D72F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54DFD">
        <w:t>3.26.7</w:t>
      </w:r>
      <w:r>
        <w:fldChar w:fldCharType="end"/>
      </w:r>
      <w:r>
        <w:t>) is present THEN</w:t>
      </w:r>
    </w:p>
    <w:p w14:paraId="19F4D5BB" w14:textId="0B7CD72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B54DFD">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2A0EA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B54DFD">
        <w:t>3.26.29</w:t>
      </w:r>
      <w:r>
        <w:fldChar w:fldCharType="end"/>
      </w:r>
      <w:r>
        <w:t xml:space="preserve">, </w:t>
      </w:r>
      <w:r w:rsidRPr="00B050AF">
        <w:t>§</w:t>
      </w:r>
      <w:r>
        <w:fldChar w:fldCharType="begin"/>
      </w:r>
      <w:r>
        <w:instrText xml:space="preserve"> REF _Ref4232561 \w \h </w:instrText>
      </w:r>
      <w:r>
        <w:fldChar w:fldCharType="separate"/>
      </w:r>
      <w:r w:rsidR="00B54DFD">
        <w:t>3.47.6</w:t>
      </w:r>
      <w:r>
        <w:fldChar w:fldCharType="end"/>
      </w:r>
      <w:r>
        <w:t xml:space="preserve">) is </w:t>
      </w:r>
      <w:r w:rsidR="00AE3B57">
        <w:t xml:space="preserve">&gt;= 0 </w:t>
      </w:r>
      <w:r w:rsidR="00A924BC">
        <w:t>THEN</w:t>
      </w:r>
    </w:p>
    <w:p w14:paraId="0D428277" w14:textId="472A1F5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54DFD">
        <w:t>3.20</w:t>
      </w:r>
      <w:r>
        <w:fldChar w:fldCharType="end"/>
      </w:r>
      <w:r>
        <w:t>) that it specifies.</w:t>
      </w:r>
    </w:p>
    <w:p w14:paraId="0C2E751E" w14:textId="64A2BB4B"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B54DFD">
        <w:t>3.20.5</w:t>
      </w:r>
      <w:r>
        <w:fldChar w:fldCharType="end"/>
      </w:r>
      <w:r>
        <w:t>) is present</w:t>
      </w:r>
    </w:p>
    <w:p w14:paraId="010780DE" w14:textId="33E30218"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B54DFD">
        <w:t>3.50</w:t>
      </w:r>
      <w:r>
        <w:fldChar w:fldCharType="end"/>
      </w:r>
      <w:r>
        <w:t>)</w:t>
      </w:r>
      <w:r w:rsidR="00A924BC">
        <w:t xml:space="preserve"> whose</w:t>
      </w:r>
    </w:p>
    <w:p w14:paraId="50FAD0C7" w14:textId="34F7B90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54DFD">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0B17385"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B54DFD">
        <w:t>3.50.3</w:t>
      </w:r>
      <w:r>
        <w:fldChar w:fldCharType="end"/>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E56986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B54DFD">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54DFD">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8" w:name="_Ref493426628"/>
      <w:bookmarkStart w:id="599" w:name="_Toc6916682"/>
      <w:r>
        <w:lastRenderedPageBreak/>
        <w:t>message property</w:t>
      </w:r>
      <w:bookmarkEnd w:id="598"/>
      <w:bookmarkEnd w:id="599"/>
    </w:p>
    <w:p w14:paraId="2544155E" w14:textId="6034D12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54DF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230C0F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F58B38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54DFD">
        <w:t>3.14</w:t>
      </w:r>
      <w:r>
        <w:fldChar w:fldCharType="end"/>
      </w:r>
      <w:r>
        <w:t>).</w:t>
      </w:r>
    </w:p>
    <w:p w14:paraId="6D122000" w14:textId="31FA3099" w:rsidR="00C06FD6" w:rsidRDefault="00C06FD6"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14F8CEEB" w14:textId="0627A2B5" w:rsidR="00C06FD6" w:rsidRDefault="00C06FD6"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8D3B3E1"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54DFD">
        <w:t>3.19.21</w:t>
      </w:r>
      <w:r w:rsidR="00D97085">
        <w:fldChar w:fldCharType="end"/>
      </w:r>
      <w:r w:rsidR="00D97085">
        <w:t>.</w:t>
      </w:r>
    </w:p>
    <w:p w14:paraId="2E8EC9DB" w14:textId="7BEF2C0E"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B54DFD">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0E3686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54DF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F834FA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54DFD">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0" w:name="_Ref510013155"/>
      <w:bookmarkStart w:id="601" w:name="_Toc6916683"/>
      <w:r>
        <w:t>locations property</w:t>
      </w:r>
      <w:bookmarkEnd w:id="600"/>
      <w:bookmarkEnd w:id="601"/>
    </w:p>
    <w:p w14:paraId="065F9E8C" w14:textId="7CDEA62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54DFD">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707BEE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54DF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2" w:name="_Ref510085223"/>
      <w:bookmarkStart w:id="603" w:name="_Toc6916684"/>
      <w:proofErr w:type="spellStart"/>
      <w:r>
        <w:t>analysisTarget</w:t>
      </w:r>
      <w:proofErr w:type="spellEnd"/>
      <w:r w:rsidR="00673F27">
        <w:t xml:space="preserve"> p</w:t>
      </w:r>
      <w:r>
        <w:t>roperty</w:t>
      </w:r>
      <w:bookmarkEnd w:id="602"/>
      <w:bookmarkEnd w:id="603"/>
    </w:p>
    <w:p w14:paraId="50B31C9B" w14:textId="2111769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54DF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3B99B83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58DF954F" w14:textId="057DB9E3"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54DFD">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18AB7A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29DB0443" w14:textId="39E310D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7C6BCB69" w14:textId="33BD351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4" w:name="_Toc6916685"/>
      <w:proofErr w:type="spellStart"/>
      <w:r>
        <w:t>webR</w:t>
      </w:r>
      <w:r w:rsidR="00C75437">
        <w:t>equest</w:t>
      </w:r>
      <w:proofErr w:type="spellEnd"/>
      <w:r w:rsidR="00C75437">
        <w:t xml:space="preserve"> property</w:t>
      </w:r>
      <w:bookmarkEnd w:id="604"/>
    </w:p>
    <w:p w14:paraId="019A1520" w14:textId="4451238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B54DFD">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5" w:name="_Toc6916686"/>
      <w:proofErr w:type="spellStart"/>
      <w:r>
        <w:t>webR</w:t>
      </w:r>
      <w:r w:rsidR="00C75437">
        <w:t>esponse</w:t>
      </w:r>
      <w:proofErr w:type="spellEnd"/>
      <w:r w:rsidR="00C75437">
        <w:t xml:space="preserve"> property</w:t>
      </w:r>
      <w:bookmarkEnd w:id="605"/>
    </w:p>
    <w:p w14:paraId="2CEC53E9" w14:textId="32FF70B7"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B54DFD">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6" w:name="_Ref513040093"/>
      <w:bookmarkStart w:id="607" w:name="_Toc6916687"/>
      <w:r>
        <w:t>fingerprints property</w:t>
      </w:r>
      <w:bookmarkEnd w:id="606"/>
      <w:bookmarkEnd w:id="607"/>
    </w:p>
    <w:p w14:paraId="3AC53915" w14:textId="1F75267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F5A14A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DF4437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w:t>
      </w:r>
      <w:r w:rsidRPr="00F861BF">
        <w:rPr>
          <w:sz w:val="20"/>
          <w:szCs w:val="20"/>
        </w:rPr>
        <w:fldChar w:fldCharType="end"/>
      </w:r>
      <w:r w:rsidRPr="00F861BF">
        <w:rPr>
          <w:sz w:val="20"/>
          <w:szCs w:val="20"/>
        </w:rPr>
        <w:t>).</w:t>
      </w:r>
    </w:p>
    <w:p w14:paraId="3958BEF4" w14:textId="4CC79EF8"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54DFD">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8"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0AAADD" w:rsidR="003B6448" w:rsidRDefault="003700A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733B05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B54DFD">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54DFD">
        <w:t>3.26.2</w:t>
      </w:r>
      <w:r>
        <w:fldChar w:fldCharType="end"/>
      </w:r>
      <w:r>
        <w:t xml:space="preserve"> for more information.</w:t>
      </w:r>
    </w:p>
    <w:p w14:paraId="4BD017FA" w14:textId="0E8A2233" w:rsidR="00401BB5" w:rsidRDefault="00FA2C6D" w:rsidP="00401BB5">
      <w:pPr>
        <w:pStyle w:val="Heading3"/>
      </w:pPr>
      <w:bookmarkStart w:id="609" w:name="_Ref507591746"/>
      <w:bookmarkStart w:id="610" w:name="_Toc6916688"/>
      <w:proofErr w:type="spellStart"/>
      <w:r>
        <w:t>partialFingerprints</w:t>
      </w:r>
      <w:proofErr w:type="spellEnd"/>
      <w:r w:rsidR="00401BB5">
        <w:t xml:space="preserve"> property</w:t>
      </w:r>
      <w:bookmarkEnd w:id="609"/>
      <w:bookmarkEnd w:id="610"/>
    </w:p>
    <w:p w14:paraId="0F26AF7E" w14:textId="02508B2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54DFD">
        <w:t>3.6</w:t>
      </w:r>
      <w:r w:rsidR="002F1358">
        <w:fldChar w:fldCharType="end"/>
      </w:r>
      <w:r w:rsidR="002F1358">
        <w:t>).</w:t>
      </w:r>
    </w:p>
    <w:p w14:paraId="7DA72967" w14:textId="1DBBC3F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54DFD">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54DFD">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E308A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54DF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2C3F9E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54DFD">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9776B6" w:rsidR="004108B9" w:rsidRDefault="004108B9" w:rsidP="004108B9">
      <w:pPr>
        <w:pStyle w:val="Code"/>
      </w:pPr>
      <w:r>
        <w:t>{                                  # A run object (§</w:t>
      </w:r>
      <w:r>
        <w:fldChar w:fldCharType="begin"/>
      </w:r>
      <w:r>
        <w:instrText xml:space="preserve"> REF _Ref493349997 \r \h </w:instrText>
      </w:r>
      <w:r>
        <w:fldChar w:fldCharType="separate"/>
      </w:r>
      <w:r w:rsidR="00B54DFD">
        <w:t>3.14</w:t>
      </w:r>
      <w:r>
        <w:fldChar w:fldCharType="end"/>
      </w:r>
      <w:r>
        <w:t>).</w:t>
      </w:r>
    </w:p>
    <w:p w14:paraId="76DAD22D" w14:textId="4C804A31" w:rsidR="004108B9" w:rsidRDefault="004108B9" w:rsidP="004108B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2" w:name="_Ref510008160"/>
      <w:bookmarkStart w:id="613" w:name="_Toc6916689"/>
      <w:proofErr w:type="spellStart"/>
      <w:r>
        <w:t>codeFlows</w:t>
      </w:r>
      <w:proofErr w:type="spellEnd"/>
      <w:r>
        <w:t xml:space="preserve"> property</w:t>
      </w:r>
      <w:bookmarkEnd w:id="612"/>
      <w:bookmarkEnd w:id="613"/>
    </w:p>
    <w:p w14:paraId="4BD8575B" w14:textId="6DB8B0C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B54DFD">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4" w:name="_Ref511820702"/>
      <w:bookmarkStart w:id="615" w:name="_Toc6916690"/>
      <w:r>
        <w:t>graphs property</w:t>
      </w:r>
      <w:bookmarkEnd w:id="614"/>
      <w:bookmarkEnd w:id="615"/>
    </w:p>
    <w:p w14:paraId="7F5C098A" w14:textId="5739283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54DF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54DFD">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3656A3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54DFD">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54DF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16" w:name="_Ref511820008"/>
      <w:bookmarkStart w:id="617" w:name="_Toc6916691"/>
      <w:r>
        <w:t>graphTraversals property</w:t>
      </w:r>
      <w:bookmarkEnd w:id="616"/>
      <w:bookmarkEnd w:id="617"/>
    </w:p>
    <w:p w14:paraId="1AFBBE39" w14:textId="3A4CA0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54DFD">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B54DF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54DF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54DFD">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8" w:name="_Toc6916692"/>
      <w:r>
        <w:t>stacks property</w:t>
      </w:r>
      <w:bookmarkEnd w:id="618"/>
    </w:p>
    <w:p w14:paraId="5ABDA84F" w14:textId="43BA8A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54DFD">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9" w:name="_Ref493499246"/>
      <w:bookmarkStart w:id="620" w:name="_Toc6916693"/>
      <w:proofErr w:type="spellStart"/>
      <w:r>
        <w:t>relatedLocations</w:t>
      </w:r>
      <w:proofErr w:type="spellEnd"/>
      <w:r>
        <w:t xml:space="preserve"> property</w:t>
      </w:r>
      <w:bookmarkEnd w:id="619"/>
      <w:bookmarkEnd w:id="620"/>
    </w:p>
    <w:p w14:paraId="31F869B5" w14:textId="28765A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54DFD">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54DFD">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A6E83B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54DFD">
        <w:t>3.27</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1" w:name="_Toc6916694"/>
      <w:r>
        <w:t>suppressions property</w:t>
      </w:r>
      <w:bookmarkEnd w:id="621"/>
    </w:p>
    <w:p w14:paraId="3CA2CBBB" w14:textId="068BF06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54DF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54DFD">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1834B7C"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54DFD">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2" w:name="_Ref493351360"/>
      <w:bookmarkStart w:id="623" w:name="_Toc6916695"/>
      <w:bookmarkStart w:id="624" w:name="_Hlk514318442"/>
      <w:proofErr w:type="spellStart"/>
      <w:r>
        <w:t>baselineState</w:t>
      </w:r>
      <w:proofErr w:type="spellEnd"/>
      <w:r>
        <w:t xml:space="preserve"> property</w:t>
      </w:r>
      <w:bookmarkEnd w:id="622"/>
      <w:bookmarkEnd w:id="6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D65802"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B54DFD">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5F6B4E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54DFD">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B54DFD">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5" w:name="_Ref531188379"/>
      <w:bookmarkStart w:id="626" w:name="_Toc6916696"/>
      <w:r>
        <w:lastRenderedPageBreak/>
        <w:t>rank property</w:t>
      </w:r>
      <w:bookmarkEnd w:id="625"/>
      <w:bookmarkEnd w:id="6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168005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54DFD">
        <w:t>3.26.9</w:t>
      </w:r>
      <w:r>
        <w:fldChar w:fldCharType="end"/>
      </w:r>
      <w:r>
        <w:t xml:space="preserve">) has the value </w:t>
      </w:r>
      <w:r w:rsidRPr="007110C6">
        <w:rPr>
          <w:rStyle w:val="CODEtemp"/>
        </w:rPr>
        <w:t>"fail"</w:t>
      </w:r>
      <w:r>
        <w:t>.</w:t>
      </w:r>
    </w:p>
    <w:p w14:paraId="6B47D1C7" w14:textId="30BCAC8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54DFD">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8" w:name="_Ref507598047"/>
      <w:bookmarkStart w:id="629" w:name="_Ref508987354"/>
      <w:bookmarkStart w:id="630" w:name="_Toc6916697"/>
      <w:bookmarkStart w:id="631" w:name="_Ref506807829"/>
      <w:r>
        <w:t>a</w:t>
      </w:r>
      <w:r w:rsidR="00A27D47">
        <w:t>ttachments</w:t>
      </w:r>
      <w:bookmarkEnd w:id="628"/>
      <w:r>
        <w:t xml:space="preserve"> property</w:t>
      </w:r>
      <w:bookmarkEnd w:id="629"/>
      <w:bookmarkEnd w:id="630"/>
    </w:p>
    <w:p w14:paraId="7E972364" w14:textId="279D0E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54DF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54DFD">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2" w:name="_Toc6916698"/>
      <w:proofErr w:type="spellStart"/>
      <w:r>
        <w:t>workItem</w:t>
      </w:r>
      <w:r w:rsidR="00326BD5">
        <w:t>Uri</w:t>
      </w:r>
      <w:r w:rsidR="008C5D5A">
        <w:t>s</w:t>
      </w:r>
      <w:proofErr w:type="spellEnd"/>
      <w:r>
        <w:t xml:space="preserve"> property</w:t>
      </w:r>
      <w:bookmarkEnd w:id="632"/>
    </w:p>
    <w:p w14:paraId="1D36CDAB" w14:textId="3F2EA4E6"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54DF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3"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4" w:name="_Toc6916699"/>
      <w:proofErr w:type="spellStart"/>
      <w:r>
        <w:t>hostedViewerUri</w:t>
      </w:r>
      <w:proofErr w:type="spellEnd"/>
      <w:r>
        <w:t xml:space="preserve"> property</w:t>
      </w:r>
      <w:bookmarkEnd w:id="634"/>
    </w:p>
    <w:p w14:paraId="5C2C894B" w14:textId="4ABEE57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5" w:name="_Ref532469699"/>
      <w:bookmarkStart w:id="636" w:name="_Toc6916700"/>
      <w:r>
        <w:t>p</w:t>
      </w:r>
      <w:r w:rsidR="00C82EC9">
        <w:t>rovenance</w:t>
      </w:r>
      <w:r w:rsidR="008050BA">
        <w:t xml:space="preserve"> property</w:t>
      </w:r>
      <w:bookmarkEnd w:id="635"/>
      <w:bookmarkEnd w:id="636"/>
    </w:p>
    <w:p w14:paraId="47D757BD" w14:textId="69D6D06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B54DFD">
        <w:t>3.47</w:t>
      </w:r>
      <w:r>
        <w:fldChar w:fldCharType="end"/>
      </w:r>
      <w:r>
        <w:t xml:space="preserve">) that contains information about </w:t>
      </w:r>
      <w:r w:rsidR="006C118A">
        <w:t>how and when the result was detected</w:t>
      </w:r>
      <w:r>
        <w:t>.</w:t>
      </w:r>
      <w:bookmarkEnd w:id="631"/>
    </w:p>
    <w:p w14:paraId="656D1948" w14:textId="2B2F6C2A" w:rsidR="006E546E" w:rsidRDefault="006E546E" w:rsidP="006E546E">
      <w:pPr>
        <w:pStyle w:val="Heading3"/>
      </w:pPr>
      <w:bookmarkStart w:id="637" w:name="_Ref532463863"/>
      <w:bookmarkStart w:id="638" w:name="_Toc6916701"/>
      <w:r>
        <w:t>fixes property</w:t>
      </w:r>
      <w:bookmarkEnd w:id="637"/>
      <w:bookmarkEnd w:id="638"/>
    </w:p>
    <w:p w14:paraId="41DB16FF" w14:textId="552096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54DF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54DFD">
        <w:t>3.54</w:t>
      </w:r>
      <w:r w:rsidR="000724CD">
        <w:fldChar w:fldCharType="end"/>
      </w:r>
      <w:r w:rsidRPr="00E20F80">
        <w:t>).</w:t>
      </w:r>
    </w:p>
    <w:p w14:paraId="49F84533" w14:textId="6C250C95" w:rsidR="001335C7" w:rsidRDefault="001335C7" w:rsidP="001335C7">
      <w:pPr>
        <w:pStyle w:val="Heading3"/>
      </w:pPr>
      <w:bookmarkStart w:id="639" w:name="_Toc6916702"/>
      <w:proofErr w:type="spellStart"/>
      <w:r>
        <w:t>occurrenceCount</w:t>
      </w:r>
      <w:proofErr w:type="spellEnd"/>
      <w:r>
        <w:t xml:space="preserve"> property</w:t>
      </w:r>
      <w:bookmarkEnd w:id="639"/>
    </w:p>
    <w:p w14:paraId="284963B8" w14:textId="2FA937A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B54DFD">
        <w:t>3.26.4</w:t>
      </w:r>
      <w:r>
        <w:fldChar w:fldCharType="end"/>
      </w:r>
      <w:r>
        <w:t>) has been observed.</w:t>
      </w:r>
    </w:p>
    <w:p w14:paraId="6460A4F1" w14:textId="665539D2"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54DFD">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40"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41" w:name="_Ref493426721"/>
      <w:bookmarkStart w:id="642" w:name="_Ref507665939"/>
      <w:bookmarkStart w:id="643" w:name="_Toc6916703"/>
      <w:bookmarkEnd w:id="640"/>
      <w:r>
        <w:t>location object</w:t>
      </w:r>
      <w:bookmarkEnd w:id="641"/>
      <w:bookmarkEnd w:id="642"/>
      <w:bookmarkEnd w:id="643"/>
    </w:p>
    <w:p w14:paraId="27ED50C0" w14:textId="23D428DC" w:rsidR="006E546E" w:rsidRDefault="006E546E" w:rsidP="006E546E">
      <w:pPr>
        <w:pStyle w:val="Heading3"/>
      </w:pPr>
      <w:bookmarkStart w:id="644" w:name="_Ref493479281"/>
      <w:bookmarkStart w:id="645" w:name="_Toc6916704"/>
      <w:r>
        <w:t>General</w:t>
      </w:r>
      <w:bookmarkEnd w:id="644"/>
      <w:bookmarkEnd w:id="645"/>
    </w:p>
    <w:p w14:paraId="1D30489B" w14:textId="546628E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54DFD">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54DFD">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1142D07"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B54DFD">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5A641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54DFD">
        <w:rPr>
          <w:b/>
          <w:bCs/>
        </w:rPr>
        <w:t>Error! Reference source not found.</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54DFD">
        <w:t>3.27.5</w:t>
      </w:r>
      <w:r>
        <w:fldChar w:fldCharType="end"/>
      </w:r>
      <w:r>
        <w:t>) explaining the significance of this “location.”</w:t>
      </w:r>
    </w:p>
    <w:p w14:paraId="3C5CB813" w14:textId="77777777" w:rsidR="005E73A3" w:rsidRDefault="005E73A3" w:rsidP="005E73A3">
      <w:pPr>
        <w:pStyle w:val="Heading3"/>
      </w:pPr>
      <w:bookmarkStart w:id="646" w:name="_Ref6738157"/>
      <w:bookmarkStart w:id="647" w:name="_Toc6916705"/>
      <w:r>
        <w:t>id property</w:t>
      </w:r>
      <w:bookmarkEnd w:id="646"/>
      <w:bookmarkEnd w:id="647"/>
    </w:p>
    <w:p w14:paraId="4C0E8712" w14:textId="0351A09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54DFD">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3099264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54DFD">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B54DFD">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8" w:name="_Ref493477623"/>
      <w:bookmarkStart w:id="649" w:name="_Ref493478351"/>
      <w:bookmarkStart w:id="650" w:name="_Toc6916706"/>
      <w:r>
        <w:t xml:space="preserve">physicalLocation </w:t>
      </w:r>
      <w:r w:rsidR="006E546E">
        <w:t>property</w:t>
      </w:r>
      <w:bookmarkEnd w:id="648"/>
      <w:bookmarkEnd w:id="649"/>
      <w:bookmarkEnd w:id="650"/>
    </w:p>
    <w:p w14:paraId="37D40289" w14:textId="133B8BC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54DFD">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B54DFD">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1" w:name="_Ref3453640"/>
      <w:bookmarkStart w:id="652" w:name="_Toc6916707"/>
      <w:proofErr w:type="spellStart"/>
      <w:r>
        <w:t>logicalLocation</w:t>
      </w:r>
      <w:proofErr w:type="spellEnd"/>
      <w:r>
        <w:t xml:space="preserve"> property</w:t>
      </w:r>
      <w:bookmarkEnd w:id="651"/>
      <w:bookmarkEnd w:id="652"/>
    </w:p>
    <w:p w14:paraId="22942E0F" w14:textId="2A6201D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54DFD">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D646766"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B54DFD">
        <w:t>3.14.16</w:t>
      </w:r>
      <w:r>
        <w:fldChar w:fldCharType="end"/>
      </w:r>
      <w:r>
        <w:t>). See §</w:t>
      </w:r>
      <w:r>
        <w:fldChar w:fldCharType="begin"/>
      </w:r>
      <w:r>
        <w:instrText xml:space="preserve"> REF _Ref3453348 \r \h </w:instrText>
      </w:r>
      <w:r>
        <w:fldChar w:fldCharType="separate"/>
      </w:r>
      <w:r w:rsidR="00B54DFD">
        <w:t>3.32.4</w:t>
      </w:r>
      <w:r>
        <w:fldChar w:fldCharType="end"/>
      </w:r>
      <w:r>
        <w:t xml:space="preserve"> for more information.</w:t>
      </w:r>
    </w:p>
    <w:p w14:paraId="4CD27C2E" w14:textId="16EED1C5" w:rsidR="00F13165" w:rsidRDefault="00F13165" w:rsidP="00F13165">
      <w:pPr>
        <w:pStyle w:val="Heading3"/>
      </w:pPr>
      <w:bookmarkStart w:id="653" w:name="_Ref513121634"/>
      <w:bookmarkStart w:id="654" w:name="_Ref513122103"/>
      <w:bookmarkStart w:id="655" w:name="_Toc6916708"/>
      <w:r>
        <w:t>message property</w:t>
      </w:r>
      <w:bookmarkEnd w:id="653"/>
      <w:bookmarkEnd w:id="654"/>
      <w:bookmarkEnd w:id="655"/>
    </w:p>
    <w:p w14:paraId="62F22E6F" w14:textId="1862C0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relevant to the location.</w:t>
      </w:r>
    </w:p>
    <w:p w14:paraId="0E77A827" w14:textId="77777777" w:rsidR="00F13165" w:rsidRDefault="00F13165" w:rsidP="00F13165">
      <w:pPr>
        <w:pStyle w:val="Heading3"/>
      </w:pPr>
      <w:bookmarkStart w:id="656" w:name="_Ref510102819"/>
      <w:bookmarkStart w:id="657" w:name="_Toc6916709"/>
      <w:r>
        <w:lastRenderedPageBreak/>
        <w:t>annotations property</w:t>
      </w:r>
      <w:bookmarkEnd w:id="656"/>
      <w:bookmarkEnd w:id="657"/>
    </w:p>
    <w:p w14:paraId="1F7AABEC" w14:textId="382C27D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54DF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54DFD">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54DFD">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2EC0E0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54DFD">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8" w:name="_Ref6739797"/>
      <w:bookmarkStart w:id="659" w:name="_Toc6916710"/>
      <w:r>
        <w:t>relationships property</w:t>
      </w:r>
      <w:bookmarkEnd w:id="658"/>
      <w:bookmarkEnd w:id="659"/>
    </w:p>
    <w:p w14:paraId="7EBF1AD9" w14:textId="14CAF61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B54DFD">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B54DFD">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B54DFD">
        <w:t>3.33.3</w:t>
      </w:r>
      <w:r>
        <w:fldChar w:fldCharType="end"/>
      </w:r>
      <w:r>
        <w:t>).</w:t>
      </w:r>
    </w:p>
    <w:p w14:paraId="6D163167" w14:textId="71B36E0B" w:rsidR="006E546E" w:rsidRDefault="006E546E" w:rsidP="006E546E">
      <w:pPr>
        <w:pStyle w:val="Heading2"/>
      </w:pPr>
      <w:bookmarkStart w:id="660" w:name="_Ref493477390"/>
      <w:bookmarkStart w:id="661" w:name="_Ref493478323"/>
      <w:bookmarkStart w:id="662" w:name="_Ref493478590"/>
      <w:bookmarkStart w:id="663" w:name="_Toc6916711"/>
      <w:r>
        <w:t>physicalLocation object</w:t>
      </w:r>
      <w:bookmarkEnd w:id="660"/>
      <w:bookmarkEnd w:id="661"/>
      <w:bookmarkEnd w:id="662"/>
      <w:bookmarkEnd w:id="663"/>
    </w:p>
    <w:p w14:paraId="0B9181AD" w14:textId="12F902F2" w:rsidR="006E546E" w:rsidRDefault="006E546E" w:rsidP="006E546E">
      <w:pPr>
        <w:pStyle w:val="Heading3"/>
      </w:pPr>
      <w:bookmarkStart w:id="664" w:name="_Toc6916712"/>
      <w:r>
        <w:t>General</w:t>
      </w:r>
      <w:bookmarkEnd w:id="66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5" w:name="_Toc6916713"/>
      <w:r>
        <w:t>Constraints</w:t>
      </w:r>
      <w:bookmarkEnd w:id="665"/>
    </w:p>
    <w:p w14:paraId="7808FFFE" w14:textId="4BF3E9E0"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54DFD">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54DFD">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6" w:name="_Ref493343236"/>
      <w:bookmarkStart w:id="667" w:name="_Ref503369432"/>
      <w:bookmarkStart w:id="668" w:name="_Ref503369435"/>
      <w:bookmarkStart w:id="669" w:name="_Ref503371110"/>
      <w:bookmarkStart w:id="670" w:name="_Ref503371652"/>
      <w:bookmarkStart w:id="671" w:name="_Toc6916714"/>
      <w:r>
        <w:t xml:space="preserve">artifactLocation </w:t>
      </w:r>
      <w:r w:rsidR="006E546E">
        <w:t>property</w:t>
      </w:r>
      <w:bookmarkEnd w:id="666"/>
      <w:bookmarkEnd w:id="667"/>
      <w:bookmarkEnd w:id="668"/>
      <w:bookmarkEnd w:id="669"/>
      <w:bookmarkEnd w:id="670"/>
      <w:bookmarkEnd w:id="671"/>
    </w:p>
    <w:p w14:paraId="03500782" w14:textId="7BE94E6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54DFD">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54DFD">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2" w:name="_Ref493509797"/>
      <w:bookmarkStart w:id="673" w:name="_Toc6916715"/>
      <w:r>
        <w:t>region property</w:t>
      </w:r>
      <w:bookmarkEnd w:id="672"/>
      <w:bookmarkEnd w:id="673"/>
    </w:p>
    <w:p w14:paraId="34CA82A6" w14:textId="239006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54DFD">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54DFD">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54DFD">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8E067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A49ADC4" w14:textId="43A465C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779C2718" w14:textId="269EBD6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3C94BD54" w14:textId="5124EF2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4" w:name="_Ref6046214"/>
      <w:bookmarkStart w:id="675" w:name="_Toc6916716"/>
      <w:proofErr w:type="spellStart"/>
      <w:r>
        <w:t>contextRegion</w:t>
      </w:r>
      <w:proofErr w:type="spellEnd"/>
      <w:r>
        <w:t xml:space="preserve"> property</w:t>
      </w:r>
      <w:bookmarkEnd w:id="674"/>
      <w:bookmarkEnd w:id="675"/>
    </w:p>
    <w:p w14:paraId="220640FE" w14:textId="16641D5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54DFD">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54DFD">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76"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FCD6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E9D024B" w14:textId="0A527B4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54DFD">
        <w:t>3.26.12</w:t>
      </w:r>
      <w:r>
        <w:fldChar w:fldCharType="end"/>
      </w:r>
      <w:r>
        <w:t>.</w:t>
      </w:r>
    </w:p>
    <w:p w14:paraId="686DE936" w14:textId="096F9C7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54DFD">
        <w:t>3.27</w:t>
      </w:r>
      <w:r>
        <w:fldChar w:fldCharType="end"/>
      </w:r>
      <w:r>
        <w:t>).</w:t>
      </w:r>
    </w:p>
    <w:p w14:paraId="5B98A118" w14:textId="3D689DB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54DFD">
        <w:t>3.28</w:t>
      </w:r>
      <w:r w:rsidR="00EF37F6">
        <w:fldChar w:fldCharType="end"/>
      </w:r>
      <w:r w:rsidR="00EF37F6">
        <w:t>)</w:t>
      </w:r>
      <w:r>
        <w:t>.</w:t>
      </w:r>
    </w:p>
    <w:p w14:paraId="096905D1" w14:textId="1A5028FC"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54DF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8451DB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7" w:name="_Ref4682539"/>
      <w:bookmarkStart w:id="678" w:name="_Toc6916717"/>
      <w:r>
        <w:t>address property</w:t>
      </w:r>
      <w:bookmarkEnd w:id="677"/>
      <w:bookmarkEnd w:id="678"/>
    </w:p>
    <w:p w14:paraId="258AABED" w14:textId="4820755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54DFD">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54DFD">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9" w:name="_Ref493490350"/>
      <w:bookmarkStart w:id="680" w:name="_Toc6916718"/>
      <w:r>
        <w:t>region object</w:t>
      </w:r>
      <w:bookmarkEnd w:id="679"/>
      <w:bookmarkEnd w:id="680"/>
    </w:p>
    <w:p w14:paraId="5C4DB1F6" w14:textId="19917190" w:rsidR="006E546E" w:rsidRDefault="006E546E" w:rsidP="006E546E">
      <w:pPr>
        <w:pStyle w:val="Heading3"/>
      </w:pPr>
      <w:bookmarkStart w:id="681" w:name="_Toc6916719"/>
      <w:r>
        <w:t>General</w:t>
      </w:r>
      <w:bookmarkEnd w:id="68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2"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DEA23E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54DFD">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B54DFD">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B54DFD">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E30B29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54DFD">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54DFD">
        <w:t>3.29.3</w:t>
      </w:r>
      <w:r>
        <w:fldChar w:fldCharType="end"/>
      </w:r>
      <w:r>
        <w:t>).</w:t>
      </w:r>
    </w:p>
    <w:p w14:paraId="4D60C0C6" w14:textId="07795823" w:rsidR="006E546E" w:rsidRDefault="006E546E" w:rsidP="006E546E">
      <w:pPr>
        <w:pStyle w:val="Heading3"/>
      </w:pPr>
      <w:bookmarkStart w:id="683" w:name="_Ref493492556"/>
      <w:bookmarkStart w:id="684" w:name="_Ref493492604"/>
      <w:bookmarkStart w:id="685" w:name="_Ref493492671"/>
      <w:bookmarkStart w:id="686" w:name="_Toc6916720"/>
      <w:bookmarkEnd w:id="682"/>
      <w:r>
        <w:t>Text regions</w:t>
      </w:r>
      <w:bookmarkEnd w:id="683"/>
      <w:bookmarkEnd w:id="684"/>
      <w:bookmarkEnd w:id="685"/>
      <w:bookmarkEnd w:id="6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4D12CE9" w:rsidR="00153C25" w:rsidRDefault="00153C25" w:rsidP="00257E64">
      <w:r>
        <w:lastRenderedPageBreak/>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B54DFD">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AFEED4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B54DFD">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B54DFD">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59D5C4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54DFD">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54DFD">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B54DFD">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B54DFD">
        <w:t>3.29.8</w:t>
      </w:r>
      <w:r>
        <w:fldChar w:fldCharType="end"/>
      </w:r>
      <w:r w:rsidRPr="003E62A7">
        <w:t>)</w:t>
      </w:r>
      <w:r>
        <w:t>.</w:t>
      </w:r>
    </w:p>
    <w:p w14:paraId="2FA2CAD1" w14:textId="34203507"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B54DFD">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B54DFD">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7"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687"/>
    <w:p w14:paraId="11170025" w14:textId="3C01EB71"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B54DFD">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3CFC0FA6"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54DFD">
        <w:t>3.29.6</w:t>
      </w:r>
      <w:r>
        <w:fldChar w:fldCharType="end"/>
      </w:r>
      <w:r>
        <w:t>).</w:t>
      </w:r>
    </w:p>
    <w:p w14:paraId="2F4CCF7E" w14:textId="39F66648"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54DFD">
        <w:t>3.29.7</w:t>
      </w:r>
      <w:r>
        <w:fldChar w:fldCharType="end"/>
      </w:r>
      <w:r>
        <w:t>).</w:t>
      </w:r>
    </w:p>
    <w:p w14:paraId="30C0E1BA" w14:textId="7763DBF9"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B54DFD">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001411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54DFD">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88" w:name="_Ref509043519"/>
      <w:bookmarkStart w:id="689" w:name="_Ref509043733"/>
      <w:bookmarkStart w:id="690" w:name="_Toc6916721"/>
      <w:r>
        <w:t>Binary regions</w:t>
      </w:r>
      <w:bookmarkEnd w:id="688"/>
      <w:bookmarkEnd w:id="689"/>
      <w:bookmarkEnd w:id="69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6F52F0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B54DFD">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B54DFD">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91" w:name="_Hlk5884959"/>
      <w:r>
        <w:t xml:space="preserve">specifies the </w:t>
      </w:r>
      <w:r w:rsidR="00A63C9D">
        <w:t xml:space="preserve">region’s </w:t>
      </w:r>
      <w:r w:rsidR="00C27946">
        <w:t xml:space="preserve">length and thereby, indirectly, </w:t>
      </w:r>
      <w:r w:rsidR="00A63C9D">
        <w:t>its</w:t>
      </w:r>
      <w:r w:rsidR="00C27946">
        <w:t xml:space="preserve"> end</w:t>
      </w:r>
      <w:bookmarkEnd w:id="69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2" w:name="_Toc6916722"/>
      <w:r>
        <w:t>Independence of text and binary regions</w:t>
      </w:r>
      <w:bookmarkEnd w:id="6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94343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54DFD">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3" w:name="_Ref493490565"/>
      <w:bookmarkStart w:id="694" w:name="_Ref493491243"/>
      <w:bookmarkStart w:id="695" w:name="_Ref493492406"/>
      <w:bookmarkStart w:id="696" w:name="_Toc6916723"/>
      <w:r>
        <w:t>startLine property</w:t>
      </w:r>
      <w:bookmarkEnd w:id="693"/>
      <w:bookmarkEnd w:id="694"/>
      <w:bookmarkEnd w:id="695"/>
      <w:bookmarkEnd w:id="6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7" w:name="_Ref493491260"/>
      <w:bookmarkStart w:id="698" w:name="_Ref493492414"/>
      <w:bookmarkStart w:id="699" w:name="_Toc6916724"/>
      <w:r>
        <w:lastRenderedPageBreak/>
        <w:t>startColumn property</w:t>
      </w:r>
      <w:bookmarkEnd w:id="697"/>
      <w:bookmarkEnd w:id="698"/>
      <w:bookmarkEnd w:id="6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0" w:name="_Ref493491334"/>
      <w:bookmarkStart w:id="701" w:name="_Ref493492422"/>
      <w:bookmarkStart w:id="702" w:name="_Toc6916725"/>
      <w:proofErr w:type="spellStart"/>
      <w:r>
        <w:t>endLine</w:t>
      </w:r>
      <w:proofErr w:type="spellEnd"/>
      <w:r>
        <w:t xml:space="preserve"> property</w:t>
      </w:r>
      <w:bookmarkEnd w:id="700"/>
      <w:bookmarkEnd w:id="701"/>
      <w:bookmarkEnd w:id="7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3" w:name="_Ref493491342"/>
      <w:bookmarkStart w:id="704" w:name="_Ref493492427"/>
      <w:bookmarkStart w:id="705" w:name="_Toc6916726"/>
      <w:proofErr w:type="spellStart"/>
      <w:r>
        <w:t>endColumn</w:t>
      </w:r>
      <w:proofErr w:type="spellEnd"/>
      <w:r>
        <w:t xml:space="preserve"> property</w:t>
      </w:r>
      <w:bookmarkEnd w:id="703"/>
      <w:bookmarkEnd w:id="704"/>
      <w:bookmarkEnd w:id="7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6" w:name="_Ref493492251"/>
      <w:bookmarkStart w:id="707" w:name="_Ref493492981"/>
      <w:bookmarkStart w:id="708" w:name="_Toc6916727"/>
      <w:proofErr w:type="spellStart"/>
      <w:r>
        <w:t>charO</w:t>
      </w:r>
      <w:r w:rsidR="006E546E">
        <w:t>ffset</w:t>
      </w:r>
      <w:proofErr w:type="spellEnd"/>
      <w:r w:rsidR="006E546E">
        <w:t xml:space="preserve"> property</w:t>
      </w:r>
      <w:bookmarkEnd w:id="706"/>
      <w:bookmarkEnd w:id="707"/>
      <w:bookmarkEnd w:id="708"/>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9" w:name="_Ref493491350"/>
      <w:bookmarkStart w:id="710" w:name="_Ref493492312"/>
      <w:bookmarkStart w:id="711" w:name="_Toc6916728"/>
      <w:proofErr w:type="spellStart"/>
      <w:r>
        <w:t>charL</w:t>
      </w:r>
      <w:r w:rsidR="006E546E">
        <w:t>ength</w:t>
      </w:r>
      <w:proofErr w:type="spellEnd"/>
      <w:r w:rsidR="006E546E">
        <w:t xml:space="preserve"> property</w:t>
      </w:r>
      <w:bookmarkEnd w:id="709"/>
      <w:bookmarkEnd w:id="710"/>
      <w:bookmarkEnd w:id="7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ABEC2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B54DFD">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2" w:name="_Ref515544104"/>
      <w:bookmarkStart w:id="713" w:name="_Toc6916729"/>
      <w:proofErr w:type="spellStart"/>
      <w:r>
        <w:t>byteOffset</w:t>
      </w:r>
      <w:proofErr w:type="spellEnd"/>
      <w:r>
        <w:t xml:space="preserve"> property</w:t>
      </w:r>
      <w:bookmarkEnd w:id="712"/>
      <w:bookmarkEnd w:id="713"/>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4" w:name="_Ref515544119"/>
      <w:bookmarkStart w:id="715" w:name="_Toc6916730"/>
      <w:proofErr w:type="spellStart"/>
      <w:r>
        <w:t>byteLength</w:t>
      </w:r>
      <w:proofErr w:type="spellEnd"/>
      <w:r>
        <w:t xml:space="preserve"> property</w:t>
      </w:r>
      <w:bookmarkEnd w:id="714"/>
      <w:bookmarkEnd w:id="715"/>
    </w:p>
    <w:p w14:paraId="2FF66B09" w14:textId="74454F2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B54DFD">
        <w:t>3.29.11</w:t>
      </w:r>
      <w:r w:rsidR="00EB7FF6">
        <w:fldChar w:fldCharType="end"/>
      </w:r>
      <w:r w:rsidR="00EB7FF6">
        <w:t>)</w:t>
      </w:r>
      <w:r>
        <w:t>.</w:t>
      </w:r>
    </w:p>
    <w:p w14:paraId="1B751256" w14:textId="517532CC" w:rsidR="006C5361" w:rsidRDefault="006C5361" w:rsidP="006C5361">
      <w:r>
        <w:lastRenderedPageBreak/>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6" w:name="_Ref534896821"/>
      <w:bookmarkStart w:id="717" w:name="_Ref534897957"/>
      <w:bookmarkStart w:id="718" w:name="_Toc6916731"/>
      <w:r>
        <w:t>snippet property</w:t>
      </w:r>
      <w:bookmarkEnd w:id="716"/>
      <w:bookmarkEnd w:id="717"/>
      <w:bookmarkEnd w:id="718"/>
    </w:p>
    <w:p w14:paraId="4E596286" w14:textId="131D8CE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54DF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9" w:name="_Ref513118337"/>
      <w:bookmarkStart w:id="720" w:name="_Toc6916732"/>
      <w:r>
        <w:t>message property</w:t>
      </w:r>
      <w:bookmarkEnd w:id="719"/>
      <w:bookmarkEnd w:id="720"/>
    </w:p>
    <w:p w14:paraId="11547397" w14:textId="66BF49D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1" w:name="_Ref534896942"/>
      <w:bookmarkStart w:id="722" w:name="_Toc6916733"/>
      <w:proofErr w:type="spellStart"/>
      <w:r>
        <w:t>sourceLanguage</w:t>
      </w:r>
      <w:proofErr w:type="spellEnd"/>
      <w:r>
        <w:t xml:space="preserve"> property</w:t>
      </w:r>
      <w:bookmarkEnd w:id="721"/>
      <w:bookmarkEnd w:id="722"/>
    </w:p>
    <w:p w14:paraId="05F6E931" w14:textId="10DF23D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B54DF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DF3A3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54DFD">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54DFD">
        <w:t>3.24.10</w:t>
      </w:r>
      <w:r>
        <w:fldChar w:fldCharType="end"/>
      </w:r>
      <w:r>
        <w:t>.</w:t>
      </w:r>
    </w:p>
    <w:p w14:paraId="3FFBDEE7" w14:textId="67E403B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B54DFD">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54DFD">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B54DFD">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82440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54DFD">
        <w:t>3.24.10.2</w:t>
      </w:r>
      <w:r>
        <w:fldChar w:fldCharType="end"/>
      </w:r>
      <w:r>
        <w:t>.</w:t>
      </w:r>
    </w:p>
    <w:p w14:paraId="324A7275" w14:textId="34C5149E" w:rsidR="008A21D5" w:rsidRDefault="008A21D5" w:rsidP="008A21D5">
      <w:pPr>
        <w:pStyle w:val="Heading2"/>
      </w:pPr>
      <w:bookmarkStart w:id="723" w:name="_Ref513118449"/>
      <w:bookmarkStart w:id="724" w:name="_Toc6916734"/>
      <w:bookmarkStart w:id="725" w:name="_Hlk513212890"/>
      <w:r>
        <w:lastRenderedPageBreak/>
        <w:t>rectangle object</w:t>
      </w:r>
      <w:bookmarkEnd w:id="723"/>
      <w:bookmarkEnd w:id="724"/>
    </w:p>
    <w:p w14:paraId="3C4A6F0B" w14:textId="2FBD2981" w:rsidR="008A21D5" w:rsidRDefault="008A21D5" w:rsidP="008A21D5">
      <w:pPr>
        <w:pStyle w:val="Heading3"/>
      </w:pPr>
      <w:bookmarkStart w:id="726" w:name="_Toc6916735"/>
      <w:r>
        <w:t>General</w:t>
      </w:r>
      <w:bookmarkEnd w:id="72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7" w:name="_Toc6916736"/>
      <w:r>
        <w:t>top, left, bottom, and right properties</w:t>
      </w:r>
      <w:bookmarkEnd w:id="727"/>
    </w:p>
    <w:p w14:paraId="507C9305" w14:textId="51970EB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8" w:name="_Ref513118473"/>
      <w:bookmarkStart w:id="729" w:name="_Toc6916737"/>
      <w:r>
        <w:t>message property</w:t>
      </w:r>
      <w:bookmarkEnd w:id="728"/>
      <w:bookmarkEnd w:id="729"/>
    </w:p>
    <w:p w14:paraId="00BBEF13" w14:textId="5BDB378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0" w:name="_Ref4681621"/>
      <w:bookmarkStart w:id="731" w:name="_Toc6916738"/>
      <w:r>
        <w:t>address object</w:t>
      </w:r>
      <w:bookmarkEnd w:id="730"/>
      <w:bookmarkEnd w:id="731"/>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E631803"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B54DFD">
        <w:t>3.31.1</w:t>
      </w:r>
      <w:r>
        <w:fldChar w:fldCharType="end"/>
      </w:r>
      <w:r>
        <w:t>.</w:t>
      </w:r>
    </w:p>
    <w:p w14:paraId="4E7BF600" w14:textId="38ACE3ED"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B54DFD">
        <w:t>3.31.2</w:t>
      </w:r>
      <w:r>
        <w:fldChar w:fldCharType="end"/>
      </w:r>
      <w:r>
        <w:t>.</w:t>
      </w:r>
    </w:p>
    <w:p w14:paraId="360B03B3" w14:textId="270E8D95" w:rsidR="00EF4848" w:rsidRDefault="00EF4848" w:rsidP="00EF4848">
      <w:pPr>
        <w:pStyle w:val="Code"/>
      </w:pPr>
      <w:r>
        <w:t xml:space="preserve">  "kind": "section",               # See §</w:t>
      </w:r>
      <w:r>
        <w:fldChar w:fldCharType="begin"/>
      </w:r>
      <w:r>
        <w:instrText xml:space="preserve"> REF _Ref4684078 \r \h </w:instrText>
      </w:r>
      <w:r>
        <w:fldChar w:fldCharType="separate"/>
      </w:r>
      <w:r w:rsidR="00B54DFD">
        <w:t>3.31.5</w:t>
      </w:r>
      <w:r>
        <w:fldChar w:fldCharType="end"/>
      </w:r>
      <w:r>
        <w:t>.</w:t>
      </w:r>
    </w:p>
    <w:p w14:paraId="1D9850E7" w14:textId="4661A0FD" w:rsidR="00EF4848" w:rsidRDefault="00EF4848" w:rsidP="00EF4848">
      <w:pPr>
        <w:pStyle w:val="Code"/>
      </w:pPr>
      <w:r>
        <w:t xml:space="preserve">  "name": ".text"                  # See §</w:t>
      </w:r>
      <w:r>
        <w:fldChar w:fldCharType="begin"/>
      </w:r>
      <w:r>
        <w:instrText xml:space="preserve"> REF _Ref4684105 \r \h </w:instrText>
      </w:r>
      <w:r>
        <w:fldChar w:fldCharType="separate"/>
      </w:r>
      <w:r w:rsidR="00B54DFD">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2" w:name="_Ref4683889"/>
      <w:bookmarkStart w:id="733" w:name="_Toc6916739"/>
      <w:r>
        <w:t>baseAddress property</w:t>
      </w:r>
      <w:bookmarkEnd w:id="732"/>
      <w:bookmarkEnd w:id="73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4" w:name="_Ref4684023"/>
      <w:bookmarkStart w:id="735" w:name="_Toc6916740"/>
      <w:r>
        <w:t>offset property</w:t>
      </w:r>
      <w:bookmarkEnd w:id="734"/>
      <w:bookmarkEnd w:id="735"/>
    </w:p>
    <w:p w14:paraId="79C05709" w14:textId="3A8417BC"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B54DFD">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2DF61FC1" w:rsidR="00934D8C" w:rsidRDefault="00934D8C" w:rsidP="00AE6ECE">
      <w:r>
        <w:lastRenderedPageBreak/>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B54DFD">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1461FC7E"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B54DFD">
        <w:t>3.31.7</w:t>
      </w:r>
      <w:r>
        <w:fldChar w:fldCharType="end"/>
      </w:r>
      <w:r>
        <w:t>) is present</w:t>
      </w:r>
    </w:p>
    <w:p w14:paraId="6C956F01" w14:textId="057F79B2"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B54DFD">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0C315EAF" w:rsidR="00BD5A4D" w:rsidRDefault="00BD5A4D" w:rsidP="00BD5A4D">
      <w:pPr>
        <w:pStyle w:val="Heading3"/>
      </w:pPr>
      <w:bookmarkStart w:id="736" w:name="_Toc6916741"/>
      <w:proofErr w:type="spellStart"/>
      <w:r>
        <w:t>fullyQualifiedName</w:t>
      </w:r>
      <w:proofErr w:type="spellEnd"/>
      <w:r>
        <w:t xml:space="preserve"> property</w:t>
      </w:r>
      <w:bookmarkEnd w:id="73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7" w:name="_Ref4684105"/>
      <w:bookmarkStart w:id="738" w:name="_Toc6916742"/>
      <w:r>
        <w:t>name property</w:t>
      </w:r>
      <w:bookmarkEnd w:id="737"/>
      <w:bookmarkEnd w:id="73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9" w:name="_Ref4684078"/>
      <w:bookmarkStart w:id="740" w:name="_Toc6916743"/>
      <w:r>
        <w:t>kind property</w:t>
      </w:r>
      <w:bookmarkEnd w:id="739"/>
      <w:bookmarkEnd w:id="74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1"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1"/>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2"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2"/>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3" w:name="_Ref6834880"/>
      <w:bookmarkStart w:id="744" w:name="_Ref6909034"/>
      <w:bookmarkStart w:id="745" w:name="_Ref6909147"/>
      <w:bookmarkStart w:id="746" w:name="_Toc6916744"/>
      <w:r>
        <w:t>index property</w:t>
      </w:r>
      <w:bookmarkEnd w:id="743"/>
      <w:bookmarkEnd w:id="744"/>
      <w:bookmarkEnd w:id="745"/>
      <w:bookmarkEnd w:id="746"/>
    </w:p>
    <w:p w14:paraId="1C033E3A" w14:textId="1BA31F4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B54DFD">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3C6AB5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2FD047BE" w14:textId="2CEFBB85" w:rsidR="008D0759" w:rsidRDefault="008D0759" w:rsidP="008D0759">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1903841C" w:rsidR="008D0759" w:rsidRDefault="008D0759" w:rsidP="008D0759">
      <w:pPr>
        <w:pStyle w:val="Code"/>
      </w:pPr>
      <w:r>
        <w:t>{                                 # A run object (§</w:t>
      </w:r>
      <w:r>
        <w:fldChar w:fldCharType="begin"/>
      </w:r>
      <w:r>
        <w:instrText xml:space="preserve"> REF _Ref493349997 \r \h </w:instrText>
      </w:r>
      <w:r>
        <w:fldChar w:fldCharType="separate"/>
      </w:r>
      <w:r w:rsidR="00B54DFD">
        <w:t>3.14</w:t>
      </w:r>
      <w:r>
        <w:fldChar w:fldCharType="end"/>
      </w:r>
      <w:r>
        <w:t>).</w:t>
      </w:r>
    </w:p>
    <w:p w14:paraId="32A0F2D6" w14:textId="2BF3362A" w:rsidR="008D0759" w:rsidRDefault="008D0759" w:rsidP="008D0759">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70604EBA" w14:textId="2378E634" w:rsidR="008D0759" w:rsidRDefault="008D0759" w:rsidP="008D0759">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2B068391" w14:textId="36005586" w:rsidR="008D0759" w:rsidRDefault="008D0759" w:rsidP="008D0759">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D26E599" w14:textId="66BD1206" w:rsidR="008D0759" w:rsidRDefault="008D0759" w:rsidP="008D0759">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477040BD" w14:textId="2CB60089" w:rsidR="008D0759" w:rsidRDefault="008D0759" w:rsidP="008D0759">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1A2059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38FA20C6" w:rsidR="00EF4994" w:rsidRDefault="00EF4994" w:rsidP="00EF4994">
      <w:pPr>
        <w:pStyle w:val="Code"/>
      </w:pPr>
      <w:r>
        <w:t>{                                 # A run object (§</w:t>
      </w:r>
      <w:r>
        <w:fldChar w:fldCharType="begin"/>
      </w:r>
      <w:r>
        <w:instrText xml:space="preserve"> REF _Ref493349997 \r \h </w:instrText>
      </w:r>
      <w:r>
        <w:fldChar w:fldCharType="separate"/>
      </w:r>
      <w:r w:rsidR="00B54DFD">
        <w:t>3.14</w:t>
      </w:r>
      <w:r>
        <w:fldChar w:fldCharType="end"/>
      </w:r>
      <w:r>
        <w:t>).</w:t>
      </w:r>
    </w:p>
    <w:p w14:paraId="6B35BAB3" w14:textId="0C0AEE86"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B54DFD">
        <w:t>3.14.22</w:t>
      </w:r>
      <w:r>
        <w:fldChar w:fldCharType="end"/>
      </w:r>
      <w:r>
        <w:t>.</w:t>
      </w:r>
    </w:p>
    <w:p w14:paraId="07484251" w14:textId="6ABFE42B" w:rsidR="00EF4994" w:rsidRDefault="00EF4994" w:rsidP="00EF4994">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7A24D671" w14:textId="69A4DC7B" w:rsidR="00EF4994" w:rsidRDefault="00EF4994" w:rsidP="00EF4994">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7243B604" w14:textId="6A2FA623" w:rsidR="00EF4994" w:rsidRDefault="00EF4994" w:rsidP="00EF4994">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2AAAB928" w14:textId="0C7D6ABD" w:rsidR="00EF4994" w:rsidRDefault="00EF4994" w:rsidP="00EF4994">
      <w:pPr>
        <w:pStyle w:val="Code"/>
      </w:pPr>
      <w:r>
        <w:t xml:space="preserve">          "physicalLocation": {   # See §.</w:t>
      </w:r>
      <w:r>
        <w:fldChar w:fldCharType="begin"/>
      </w:r>
      <w:r>
        <w:instrText xml:space="preserve"> REF _Ref493477623 \r \h </w:instrText>
      </w:r>
      <w:r>
        <w:fldChar w:fldCharType="separate"/>
      </w:r>
      <w:r w:rsidR="00B54DFD">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9F3CB46" w:rsidR="00EF4994" w:rsidRDefault="00EF4994" w:rsidP="00EF4994">
      <w:pPr>
        <w:pStyle w:val="Code"/>
      </w:pPr>
      <w:r>
        <w:t xml:space="preserve">  "addresses": [                  # See §</w:t>
      </w:r>
      <w:r>
        <w:fldChar w:fldCharType="begin"/>
      </w:r>
      <w:r>
        <w:instrText xml:space="preserve"> REF _Ref4685267 \r \h </w:instrText>
      </w:r>
      <w:r>
        <w:fldChar w:fldCharType="separate"/>
      </w:r>
      <w:r w:rsidR="00B54DFD">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7" w:name="_Ref4685900"/>
      <w:bookmarkStart w:id="748" w:name="_Toc6916745"/>
      <w:proofErr w:type="spellStart"/>
      <w:r>
        <w:t>parentIndex</w:t>
      </w:r>
      <w:proofErr w:type="spellEnd"/>
      <w:r>
        <w:t xml:space="preserve"> property</w:t>
      </w:r>
      <w:bookmarkEnd w:id="747"/>
      <w:bookmarkEnd w:id="748"/>
    </w:p>
    <w:p w14:paraId="43D6A9F5" w14:textId="17AF89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B54DFD">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9" w:name="_Ref493404505"/>
      <w:bookmarkStart w:id="750" w:name="_Toc6916746"/>
      <w:bookmarkEnd w:id="725"/>
      <w:proofErr w:type="spellStart"/>
      <w:r>
        <w:t>logicalLocation</w:t>
      </w:r>
      <w:proofErr w:type="spellEnd"/>
      <w:r>
        <w:t xml:space="preserve"> object</w:t>
      </w:r>
      <w:bookmarkEnd w:id="749"/>
      <w:bookmarkEnd w:id="750"/>
    </w:p>
    <w:p w14:paraId="479717FF" w14:textId="2760154A" w:rsidR="006E546E" w:rsidRDefault="006E546E" w:rsidP="006E546E">
      <w:pPr>
        <w:pStyle w:val="Heading3"/>
      </w:pPr>
      <w:bookmarkStart w:id="751" w:name="_Toc6916747"/>
      <w:r>
        <w:t>General</w:t>
      </w:r>
      <w:bookmarkEnd w:id="75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D3FF85C"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B54DFD">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B54DFD">
        <w:t>3.27.4</w:t>
      </w:r>
      <w:r w:rsidR="00376618">
        <w:fldChar w:fldCharType="end"/>
      </w:r>
      <w:r w:rsidR="00376618">
        <w:t>)</w:t>
      </w:r>
      <w:r>
        <w:t>.</w:t>
      </w:r>
    </w:p>
    <w:p w14:paraId="50DD453B" w14:textId="0DA90B69" w:rsidR="0024214F" w:rsidRDefault="0024214F" w:rsidP="0024214F">
      <w:pPr>
        <w:pStyle w:val="Heading3"/>
      </w:pPr>
      <w:bookmarkStart w:id="752" w:name="_Ref514248023"/>
      <w:bookmarkStart w:id="753" w:name="_Toc6916748"/>
      <w:r>
        <w:t>Logical location naming rules</w:t>
      </w:r>
      <w:bookmarkEnd w:id="752"/>
      <w:bookmarkEnd w:id="75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BE40917"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B54DFD">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4" w:name="_Ref514247682"/>
      <w:bookmarkStart w:id="755" w:name="_Toc6916749"/>
      <w:r>
        <w:t>name property</w:t>
      </w:r>
      <w:bookmarkEnd w:id="754"/>
      <w:bookmarkEnd w:id="75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062DA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54DFD">
        <w:t>3.32.2</w:t>
      </w:r>
      <w:r w:rsidR="0024214F">
        <w:fldChar w:fldCharType="end"/>
      </w:r>
      <w:r w:rsidR="0024214F">
        <w:t>.</w:t>
      </w:r>
    </w:p>
    <w:p w14:paraId="6D79E424" w14:textId="6C7612F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B54DFD">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11DBBA2"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B54DFD">
        <w:t>3.32.5</w:t>
      </w:r>
      <w:r>
        <w:fldChar w:fldCharType="end"/>
      </w:r>
      <w:r>
        <w:t>.</w:t>
      </w:r>
    </w:p>
    <w:p w14:paraId="5AA444E4" w14:textId="4C95327E" w:rsidR="006A539D" w:rsidRDefault="006A539D" w:rsidP="00BA28C3">
      <w:pPr>
        <w:pStyle w:val="Code"/>
      </w:pPr>
      <w:r>
        <w:t xml:space="preserve">  "kind": "function"                   # See §</w:t>
      </w:r>
      <w:r>
        <w:fldChar w:fldCharType="begin"/>
      </w:r>
      <w:r>
        <w:instrText xml:space="preserve"> REF _Ref513195445 \r \h </w:instrText>
      </w:r>
      <w:r>
        <w:fldChar w:fldCharType="separate"/>
      </w:r>
      <w:r w:rsidR="00B54DFD">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6" w:name="_Ref3453348"/>
      <w:bookmarkStart w:id="757" w:name="_Toc6916750"/>
      <w:r>
        <w:t>index property</w:t>
      </w:r>
      <w:bookmarkEnd w:id="756"/>
      <w:bookmarkEnd w:id="757"/>
    </w:p>
    <w:p w14:paraId="56BE2BA9" w14:textId="7130800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B54DFD">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lastRenderedPageBreak/>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381B0E06"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7DBB49B6" w14:textId="111D51F3" w:rsidR="0034011B" w:rsidRPr="00934D8C" w:rsidRDefault="0034011B" w:rsidP="00934D8C">
      <w:pPr>
        <w:pStyle w:val="Note"/>
      </w:pPr>
      <w:bookmarkStart w:id="758"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758"/>
    </w:p>
    <w:p w14:paraId="4AC78B7B" w14:textId="6AD65EDB" w:rsidR="00262B6F" w:rsidRDefault="00262B6F" w:rsidP="00262B6F">
      <w:pPr>
        <w:pStyle w:val="Heading3"/>
      </w:pPr>
      <w:bookmarkStart w:id="759" w:name="_Ref513194876"/>
      <w:bookmarkStart w:id="760" w:name="_Toc6916751"/>
      <w:proofErr w:type="spellStart"/>
      <w:r>
        <w:t>fullyQualifiedName</w:t>
      </w:r>
      <w:proofErr w:type="spellEnd"/>
      <w:r>
        <w:t xml:space="preserve"> property</w:t>
      </w:r>
      <w:bookmarkEnd w:id="759"/>
      <w:bookmarkEnd w:id="760"/>
    </w:p>
    <w:p w14:paraId="0F5707EB" w14:textId="70B0600A"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54DFD">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25435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54DFD">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61" w:name="_Ref5012652"/>
      <w:bookmarkStart w:id="762" w:name="_Toc6916752"/>
      <w:proofErr w:type="spellStart"/>
      <w:r>
        <w:t>decoratedName</w:t>
      </w:r>
      <w:proofErr w:type="spellEnd"/>
      <w:r>
        <w:t xml:space="preserve"> property</w:t>
      </w:r>
      <w:bookmarkEnd w:id="761"/>
      <w:bookmarkEnd w:id="762"/>
    </w:p>
    <w:p w14:paraId="64112E4A" w14:textId="77777777" w:rsidR="00A57706" w:rsidRDefault="006E0178" w:rsidP="006E0178">
      <w:bookmarkStart w:id="763"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3"/>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4" w:name="_Ref513195445"/>
      <w:bookmarkStart w:id="765" w:name="_Toc6916753"/>
      <w:r>
        <w:t>kind property</w:t>
      </w:r>
      <w:bookmarkEnd w:id="764"/>
      <w:bookmarkEnd w:id="765"/>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8056CA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54DFD">
        <w:t>3.14</w:t>
      </w:r>
      <w:r>
        <w:fldChar w:fldCharType="end"/>
      </w:r>
      <w:r>
        <w:t>)</w:t>
      </w:r>
    </w:p>
    <w:p w14:paraId="310DEFB3" w14:textId="163236DB"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54DFD">
        <w:t>3.14.22</w:t>
      </w:r>
      <w:r>
        <w:fldChar w:fldCharType="end"/>
      </w:r>
      <w:r>
        <w:t>.</w:t>
      </w:r>
    </w:p>
    <w:p w14:paraId="7EB16C28" w14:textId="07DBE83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54DFD">
        <w:t>3.26</w:t>
      </w:r>
      <w:r>
        <w:fldChar w:fldCharType="end"/>
      </w:r>
      <w:r>
        <w:t>).</w:t>
      </w:r>
    </w:p>
    <w:p w14:paraId="778F3B54" w14:textId="23754B2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54DFD">
        <w:t>3.26.12</w:t>
      </w:r>
      <w:r>
        <w:fldChar w:fldCharType="end"/>
      </w:r>
      <w:r>
        <w:t>.</w:t>
      </w:r>
    </w:p>
    <w:p w14:paraId="4CE40F02" w14:textId="759602B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54DFD">
        <w:t>3.27</w:t>
      </w:r>
      <w:r>
        <w:fldChar w:fldCharType="end"/>
      </w:r>
      <w:r>
        <w:t>).</w:t>
      </w:r>
    </w:p>
    <w:p w14:paraId="37C76C7C" w14:textId="088D3FD8"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B54DFD">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D2EBAAE"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2FBE306B" w14:textId="7A71F4C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F35C7A1" w:rsidR="002145B8" w:rsidRDefault="002145B8" w:rsidP="002145B8">
      <w:pPr>
        <w:pStyle w:val="Code"/>
      </w:pPr>
      <w:r>
        <w:t>{                                 # A run object (§</w:t>
      </w:r>
      <w:r>
        <w:fldChar w:fldCharType="begin"/>
      </w:r>
      <w:r>
        <w:instrText xml:space="preserve"> REF _Ref493349997 \r \h </w:instrText>
      </w:r>
      <w:r>
        <w:fldChar w:fldCharType="separate"/>
      </w:r>
      <w:r w:rsidR="00B54DFD">
        <w:t>3.14</w:t>
      </w:r>
      <w:r>
        <w:fldChar w:fldCharType="end"/>
      </w:r>
      <w:r>
        <w:t>)</w:t>
      </w:r>
    </w:p>
    <w:p w14:paraId="769B254C" w14:textId="325E297A" w:rsidR="002145B8" w:rsidRDefault="002145B8" w:rsidP="002145B8">
      <w:pPr>
        <w:pStyle w:val="Code"/>
      </w:pPr>
      <w:r>
        <w:t xml:space="preserve">  "results": [                    # See §</w:t>
      </w:r>
      <w:r>
        <w:fldChar w:fldCharType="begin"/>
      </w:r>
      <w:r>
        <w:instrText xml:space="preserve"> REF _Ref493350972 \r \h </w:instrText>
      </w:r>
      <w:r>
        <w:fldChar w:fldCharType="separate"/>
      </w:r>
      <w:r w:rsidR="00B54DFD">
        <w:t>3.14.22</w:t>
      </w:r>
      <w:r>
        <w:fldChar w:fldCharType="end"/>
      </w:r>
      <w:r>
        <w:t>.</w:t>
      </w:r>
    </w:p>
    <w:p w14:paraId="38F2DB42" w14:textId="37DE8CE4" w:rsidR="002145B8" w:rsidRDefault="002145B8" w:rsidP="002145B8">
      <w:pPr>
        <w:pStyle w:val="Code"/>
      </w:pPr>
      <w:r>
        <w:t xml:space="preserve">    {                             # A result object (§</w:t>
      </w:r>
      <w:r>
        <w:fldChar w:fldCharType="begin"/>
      </w:r>
      <w:r>
        <w:instrText xml:space="preserve"> REF _Ref493350984 \r \h </w:instrText>
      </w:r>
      <w:r>
        <w:fldChar w:fldCharType="separate"/>
      </w:r>
      <w:r w:rsidR="00B54DFD">
        <w:t>3.26</w:t>
      </w:r>
      <w:r>
        <w:fldChar w:fldCharType="end"/>
      </w:r>
      <w:r>
        <w:t>).</w:t>
      </w:r>
    </w:p>
    <w:p w14:paraId="57D23630" w14:textId="14C5737A" w:rsidR="002145B8" w:rsidRDefault="002145B8" w:rsidP="002145B8">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3675A6A8" w14:textId="72D6042C" w:rsidR="002145B8" w:rsidRDefault="002145B8" w:rsidP="002145B8">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01E8334C" w14:textId="7F2171C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B54DFD">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BB34561"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B54DFD">
        <w:t>3.14.16</w:t>
      </w:r>
      <w:r>
        <w:fldChar w:fldCharType="end"/>
      </w:r>
      <w:r>
        <w:t>.</w:t>
      </w:r>
    </w:p>
    <w:p w14:paraId="4AFB7C5A" w14:textId="4AB18611"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B54DFD">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6" w:name="_Ref530059029"/>
      <w:bookmarkStart w:id="767" w:name="_Toc6916754"/>
      <w:proofErr w:type="spellStart"/>
      <w:r>
        <w:t>parentIndex</w:t>
      </w:r>
      <w:proofErr w:type="spellEnd"/>
      <w:r>
        <w:t xml:space="preserve"> </w:t>
      </w:r>
      <w:r w:rsidR="006E546E">
        <w:t>property</w:t>
      </w:r>
      <w:bookmarkEnd w:id="766"/>
      <w:bookmarkEnd w:id="767"/>
    </w:p>
    <w:p w14:paraId="765BBE49" w14:textId="699329C2"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B54DFD">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w:t>
      </w:r>
      <w:r>
        <w:lastRenderedPageBreak/>
        <w:t xml:space="preserve">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7C38D34" w:rsidR="006A539D" w:rsidRDefault="006A539D" w:rsidP="006A539D">
      <w:pPr>
        <w:pStyle w:val="Code"/>
      </w:pPr>
      <w:r>
        <w:t>{                                            # A run object (§</w:t>
      </w:r>
      <w:r>
        <w:fldChar w:fldCharType="begin"/>
      </w:r>
      <w:r>
        <w:instrText xml:space="preserve"> REF _Ref493349997 \r \h </w:instrText>
      </w:r>
      <w:r>
        <w:fldChar w:fldCharType="separate"/>
      </w:r>
      <w:r w:rsidR="00B54DFD">
        <w:t>3.14</w:t>
      </w:r>
      <w:r>
        <w:fldChar w:fldCharType="end"/>
      </w:r>
      <w:r>
        <w:t>).</w:t>
      </w:r>
    </w:p>
    <w:p w14:paraId="24B97B6F" w14:textId="7CF0BD1C"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B54DFD">
        <w:t>3.14.16</w:t>
      </w:r>
      <w:r>
        <w:fldChar w:fldCharType="end"/>
      </w:r>
      <w:r>
        <w:t>.</w:t>
      </w:r>
    </w:p>
    <w:p w14:paraId="7AC12910" w14:textId="77777777" w:rsidR="006A539D" w:rsidRDefault="006A539D" w:rsidP="006A539D">
      <w:pPr>
        <w:pStyle w:val="Code"/>
      </w:pPr>
      <w:r>
        <w:t xml:space="preserve">    {</w:t>
      </w:r>
    </w:p>
    <w:p w14:paraId="5F513F8D" w14:textId="55D51DBA" w:rsidR="006A539D" w:rsidRDefault="006A539D" w:rsidP="006A539D">
      <w:pPr>
        <w:pStyle w:val="Code"/>
      </w:pPr>
      <w:r>
        <w:t xml:space="preserve">      "name": "f(void)",                     # See §</w:t>
      </w:r>
      <w:r>
        <w:fldChar w:fldCharType="begin"/>
      </w:r>
      <w:r>
        <w:instrText xml:space="preserve"> REF _Ref514247682 \r \h </w:instrText>
      </w:r>
      <w:r>
        <w:fldChar w:fldCharType="separate"/>
      </w:r>
      <w:r w:rsidR="00B54DFD">
        <w:t>3.32.3</w:t>
      </w:r>
      <w:r>
        <w:fldChar w:fldCharType="end"/>
      </w:r>
      <w:r>
        <w:t>.</w:t>
      </w:r>
    </w:p>
    <w:p w14:paraId="4AFFDE10" w14:textId="62FD9D9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B54DFD">
        <w:t>3.32.5</w:t>
      </w:r>
      <w:r>
        <w:fldChar w:fldCharType="end"/>
      </w:r>
      <w:r>
        <w:t>.</w:t>
      </w:r>
    </w:p>
    <w:p w14:paraId="54F6DD7C" w14:textId="62952F8A" w:rsidR="006A539D" w:rsidRDefault="006A539D" w:rsidP="006A539D">
      <w:pPr>
        <w:pStyle w:val="Code"/>
      </w:pPr>
      <w:r>
        <w:t xml:space="preserve">      "kind": "function",                    # See §</w:t>
      </w:r>
      <w:r>
        <w:fldChar w:fldCharType="begin"/>
      </w:r>
      <w:r>
        <w:instrText xml:space="preserve"> REF _Ref513195445 \r \h </w:instrText>
      </w:r>
      <w:r>
        <w:fldChar w:fldCharType="separate"/>
      </w:r>
      <w:r w:rsidR="00B54DFD">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8" w:name="_Ref6738083"/>
      <w:bookmarkStart w:id="769" w:name="_Toc6916755"/>
      <w:proofErr w:type="spellStart"/>
      <w:r>
        <w:t>locationRelationship</w:t>
      </w:r>
      <w:proofErr w:type="spellEnd"/>
      <w:r>
        <w:t xml:space="preserve"> object</w:t>
      </w:r>
      <w:bookmarkEnd w:id="768"/>
      <w:bookmarkEnd w:id="769"/>
    </w:p>
    <w:p w14:paraId="77103946" w14:textId="164D3EC2" w:rsidR="00E40100" w:rsidRDefault="00E40100" w:rsidP="00E40100">
      <w:pPr>
        <w:pStyle w:val="Heading3"/>
      </w:pPr>
      <w:bookmarkStart w:id="770" w:name="_Ref6739977"/>
      <w:bookmarkStart w:id="771" w:name="_Toc6916756"/>
      <w:r>
        <w:t>General</w:t>
      </w:r>
      <w:bookmarkEnd w:id="770"/>
      <w:bookmarkEnd w:id="771"/>
    </w:p>
    <w:p w14:paraId="2C6D5C37" w14:textId="0DD1820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7DBAA6D9"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B54DFD">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192DE081" w:rsidR="00A31975" w:rsidRDefault="00A31975" w:rsidP="00A31975">
      <w:pPr>
        <w:pStyle w:val="Code"/>
      </w:pPr>
      <w:r>
        <w:t>{                                        # A result object (§</w:t>
      </w:r>
      <w:r>
        <w:fldChar w:fldCharType="begin"/>
      </w:r>
      <w:r>
        <w:instrText xml:space="preserve"> REF _Ref493350984 \r \h </w:instrText>
      </w:r>
      <w:r>
        <w:fldChar w:fldCharType="separate"/>
      </w:r>
      <w:r w:rsidR="00B54DFD">
        <w:t>3.26</w:t>
      </w:r>
      <w:r>
        <w:fldChar w:fldCharType="end"/>
      </w:r>
      <w:r>
        <w:t>).</w:t>
      </w:r>
    </w:p>
    <w:p w14:paraId="3FAEAF64" w14:textId="7B7C95D3" w:rsidR="00A31975" w:rsidRDefault="00A31975" w:rsidP="00A31975">
      <w:pPr>
        <w:pStyle w:val="Code"/>
      </w:pPr>
      <w:r>
        <w:t xml:space="preserve">  "locations": [                         # See §</w:t>
      </w:r>
      <w:r>
        <w:fldChar w:fldCharType="begin"/>
      </w:r>
      <w:r>
        <w:instrText xml:space="preserve"> REF _Ref510013155 \r \h </w:instrText>
      </w:r>
      <w:r>
        <w:fldChar w:fldCharType="separate"/>
      </w:r>
      <w:r w:rsidR="00B54DFD">
        <w:t>3.26.12</w:t>
      </w:r>
      <w:r>
        <w:fldChar w:fldCharType="end"/>
      </w:r>
      <w:r>
        <w:t>.</w:t>
      </w:r>
    </w:p>
    <w:p w14:paraId="2B8B72C2" w14:textId="329AD277" w:rsidR="00A31975" w:rsidRDefault="00A31975" w:rsidP="00A31975">
      <w:pPr>
        <w:pStyle w:val="Code"/>
      </w:pPr>
      <w:r>
        <w:t xml:space="preserve">    {                                    # A location object (§</w:t>
      </w:r>
      <w:r>
        <w:fldChar w:fldCharType="begin"/>
      </w:r>
      <w:r>
        <w:instrText xml:space="preserve"> REF _Ref493426721 \r \h </w:instrText>
      </w:r>
      <w:r>
        <w:fldChar w:fldCharType="separate"/>
      </w:r>
      <w:r w:rsidR="00B54DFD">
        <w:t>3.27</w:t>
      </w:r>
      <w:r>
        <w:fldChar w:fldCharType="end"/>
      </w:r>
      <w:r>
        <w:t>).</w:t>
      </w:r>
    </w:p>
    <w:p w14:paraId="1FBE57BE" w14:textId="3594E994" w:rsidR="00A31975" w:rsidRDefault="00A31975" w:rsidP="00A31975">
      <w:pPr>
        <w:pStyle w:val="Code"/>
      </w:pPr>
      <w:r>
        <w:t xml:space="preserve">      "id": 0,                           # See §</w:t>
      </w:r>
      <w:r>
        <w:fldChar w:fldCharType="begin"/>
      </w:r>
      <w:r>
        <w:instrText xml:space="preserve"> REF _Ref6738157 \r \h </w:instrText>
      </w:r>
      <w:r>
        <w:fldChar w:fldCharType="separate"/>
      </w:r>
      <w:r w:rsidR="00B54DFD">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03C8FD1F" w:rsidR="00A31975" w:rsidRDefault="00A31975" w:rsidP="00A31975">
      <w:pPr>
        <w:pStyle w:val="Code"/>
      </w:pPr>
      <w:r>
        <w:t xml:space="preserve">      "relationships": [                 # See §</w:t>
      </w:r>
      <w:r>
        <w:fldChar w:fldCharType="begin"/>
      </w:r>
      <w:r>
        <w:instrText xml:space="preserve"> REF _Ref6739797 \r \h </w:instrText>
      </w:r>
      <w:r>
        <w:fldChar w:fldCharType="separate"/>
      </w:r>
      <w:r w:rsidR="00B54DFD">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1EA03A9" w:rsidR="00A31975" w:rsidRDefault="00A31975" w:rsidP="00A31975">
      <w:pPr>
        <w:pStyle w:val="Code"/>
      </w:pPr>
      <w:r>
        <w:t xml:space="preserve">          "target": 1,                   # See §</w:t>
      </w:r>
      <w:r>
        <w:fldChar w:fldCharType="begin"/>
      </w:r>
      <w:r>
        <w:instrText xml:space="preserve"> REF _Ref6739549 \r \h </w:instrText>
      </w:r>
      <w:r>
        <w:fldChar w:fldCharType="separate"/>
      </w:r>
      <w:r w:rsidR="00B54DFD">
        <w:t>3.33.2</w:t>
      </w:r>
      <w:r>
        <w:fldChar w:fldCharType="end"/>
      </w:r>
      <w:r>
        <w:t>.</w:t>
      </w:r>
    </w:p>
    <w:p w14:paraId="1E40022B" w14:textId="442288A4"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B54DFD">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D0BE8A8"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B54DFD">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2" w:name="_Ref6739549"/>
      <w:bookmarkStart w:id="773" w:name="_Toc6916757"/>
      <w:r>
        <w:t>target property</w:t>
      </w:r>
      <w:bookmarkEnd w:id="772"/>
      <w:bookmarkEnd w:id="773"/>
    </w:p>
    <w:p w14:paraId="3521B0FE" w14:textId="13520A33"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B54DFD">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54DFD">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54DFD">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4" w:name="_Ref6739566"/>
      <w:bookmarkStart w:id="775" w:name="_Toc6916758"/>
      <w:r>
        <w:t>kinds property</w:t>
      </w:r>
      <w:bookmarkEnd w:id="774"/>
      <w:bookmarkEnd w:id="775"/>
    </w:p>
    <w:p w14:paraId="0F8B4CB2" w14:textId="66FFF5D7"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54DFD">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B54DFD">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A81A9F3" w:rsidR="002743A9" w:rsidRDefault="002743A9" w:rsidP="002743A9">
      <w:pPr>
        <w:rPr>
          <w:ins w:id="776" w:author="Laurence Golding" w:date="2019-04-23T17:30:00Z"/>
        </w:rPr>
      </w:pPr>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B54DFD">
        <w:t>3.32.7</w:t>
      </w:r>
      <w:r>
        <w:fldChar w:fldCharType="end"/>
      </w:r>
      <w:r>
        <w:t xml:space="preserve">) and </w:t>
      </w:r>
      <w:proofErr w:type="spellStart"/>
      <w:r w:rsidRPr="002743A9">
        <w:rPr>
          <w:rStyle w:val="CODEtemp"/>
        </w:rPr>
        <w:t>threadFlowLocation.kinds</w:t>
      </w:r>
      <w:proofErr w:type="spellEnd"/>
      <w:r>
        <w:t xml:space="preserve"> (§</w:t>
      </w:r>
      <w:ins w:id="777" w:author="Laurence Golding" w:date="2019-04-23T17:30:00Z">
        <w:r w:rsidR="00B61A43">
          <w:fldChar w:fldCharType="begin"/>
        </w:r>
        <w:r w:rsidR="00B61A43">
          <w:instrText xml:space="preserve"> REF _Ref6933055 \r \h </w:instrText>
        </w:r>
      </w:ins>
      <w:r w:rsidR="00B61A43">
        <w:fldChar w:fldCharType="separate"/>
      </w:r>
      <w:ins w:id="778" w:author="Laurence Golding" w:date="2019-04-23T17:30:00Z">
        <w:r w:rsidR="00B61A43">
          <w:t>3.37.8</w:t>
        </w:r>
        <w:r w:rsidR="00B61A43">
          <w:fldChar w:fldCharType="end"/>
        </w:r>
      </w:ins>
      <w:del w:id="779" w:author="Laurence Golding" w:date="2019-04-23T17:30:00Z">
        <w:r w:rsidDel="00B61A43">
          <w:fldChar w:fldCharType="begin"/>
        </w:r>
        <w:r w:rsidDel="00B61A43">
          <w:delInstrText xml:space="preserve"> REF _Ref6832131 \r \h </w:delInstrText>
        </w:r>
        <w:r w:rsidDel="00B61A43">
          <w:fldChar w:fldCharType="separate"/>
        </w:r>
        <w:r w:rsidR="00B54DFD" w:rsidDel="00B61A43">
          <w:rPr>
            <w:b/>
            <w:bCs/>
          </w:rPr>
          <w:delText>Error! Reference source not found.</w:delText>
        </w:r>
        <w:r w:rsidDel="00B61A43">
          <w:fldChar w:fldCharType="end"/>
        </w:r>
      </w:del>
      <w:r>
        <w:t>) might prove useful.</w:t>
      </w:r>
    </w:p>
    <w:p w14:paraId="19B5E2D4" w14:textId="3A2C09C9" w:rsidR="00B61A43" w:rsidRDefault="00B61A43" w:rsidP="00B61A43">
      <w:pPr>
        <w:pStyle w:val="Heading3"/>
        <w:rPr>
          <w:ins w:id="780" w:author="Laurence Golding" w:date="2019-04-23T17:30:00Z"/>
        </w:rPr>
      </w:pPr>
      <w:ins w:id="781" w:author="Laurence Golding" w:date="2019-04-23T17:30:00Z">
        <w:r>
          <w:t>description property</w:t>
        </w:r>
      </w:ins>
    </w:p>
    <w:p w14:paraId="46803BB0" w14:textId="2AC1C986" w:rsidR="00B61A43" w:rsidRPr="00B61A43" w:rsidRDefault="00B61A43" w:rsidP="00B61A43">
      <w:ins w:id="782" w:author="Laurence Golding" w:date="2019-04-23T17:30:00Z">
        <w:r>
          <w:t xml:space="preserve">A </w:t>
        </w:r>
        <w:proofErr w:type="spellStart"/>
        <w:r w:rsidRPr="00B61A43">
          <w:rPr>
            <w:rStyle w:val="CODEtemp"/>
          </w:rPr>
          <w:t>locationRelat</w:t>
        </w:r>
      </w:ins>
      <w:ins w:id="783" w:author="Laurence Golding" w:date="2019-04-23T17:31:00Z">
        <w:r w:rsidRPr="00B61A43">
          <w:rPr>
            <w:rStyle w:val="CODEtemp"/>
          </w:rPr>
          <w:t>ionship</w:t>
        </w:r>
        <w:proofErr w:type="spellEnd"/>
        <w:r>
          <w:t xml:space="preserve"> object </w:t>
        </w:r>
        <w:r>
          <w:rPr>
            <w:b/>
          </w:rPr>
          <w:t>MAY</w:t>
        </w:r>
        <w:r>
          <w:t xml:space="preserve"> contain a property named </w:t>
        </w:r>
        <w:r w:rsidRPr="00B61A43">
          <w:rPr>
            <w:rStyle w:val="CODEtemp"/>
          </w:rPr>
          <w:t>description</w:t>
        </w:r>
        <w:r>
          <w:t xml:space="preserve"> whose value is a </w:t>
        </w:r>
        <w:r w:rsidRPr="00B61A43">
          <w:rPr>
            <w:rStyle w:val="CODEtemp"/>
          </w:rPr>
          <w:t>message</w:t>
        </w:r>
        <w:r>
          <w:t xml:space="preserve"> </w:t>
        </w:r>
      </w:ins>
      <w:ins w:id="784" w:author="Laurence Golding" w:date="2019-04-23T17:32:00Z">
        <w:r>
          <w:t>object (</w:t>
        </w:r>
      </w:ins>
      <w:ins w:id="785" w:author="Laurence Golding" w:date="2019-04-23T17:33:00Z">
        <w:r>
          <w:t>§</w:t>
        </w:r>
        <w:r>
          <w:fldChar w:fldCharType="begin"/>
        </w:r>
        <w:r>
          <w:instrText xml:space="preserve"> REF _Ref508814664 \r \h </w:instrText>
        </w:r>
      </w:ins>
      <w:r>
        <w:fldChar w:fldCharType="separate"/>
      </w:r>
      <w:ins w:id="786" w:author="Laurence Golding" w:date="2019-04-23T17:33:00Z">
        <w:r>
          <w:t>3.11</w:t>
        </w:r>
        <w:r>
          <w:fldChar w:fldCharType="end"/>
        </w:r>
      </w:ins>
      <w:ins w:id="787" w:author="Laurence Golding" w:date="2019-04-23T17:32:00Z">
        <w:r>
          <w:t>) that</w:t>
        </w:r>
      </w:ins>
      <w:ins w:id="788" w:author="Laurence Golding" w:date="2019-04-23T17:33:00Z">
        <w:r>
          <w:t xml:space="preserve"> describes the relationship.</w:t>
        </w:r>
      </w:ins>
    </w:p>
    <w:p w14:paraId="3FA5B2A5" w14:textId="77777777" w:rsidR="00C17C30" w:rsidRDefault="00C17C30" w:rsidP="00C17C30">
      <w:pPr>
        <w:pStyle w:val="Heading2"/>
        <w:numPr>
          <w:ilvl w:val="1"/>
          <w:numId w:val="2"/>
        </w:numPr>
      </w:pPr>
      <w:bookmarkStart w:id="789" w:name="_Ref4398565"/>
      <w:bookmarkStart w:id="790" w:name="_Toc6916759"/>
      <w:r>
        <w:t>suppression object</w:t>
      </w:r>
      <w:bookmarkEnd w:id="789"/>
      <w:bookmarkEnd w:id="790"/>
    </w:p>
    <w:p w14:paraId="52C33F6E" w14:textId="77777777" w:rsidR="00C17C30" w:rsidRDefault="00C17C30" w:rsidP="00C17C30">
      <w:pPr>
        <w:pStyle w:val="Heading3"/>
        <w:numPr>
          <w:ilvl w:val="2"/>
          <w:numId w:val="2"/>
        </w:numPr>
      </w:pPr>
      <w:bookmarkStart w:id="791" w:name="_Toc6916760"/>
      <w:r>
        <w:t>General</w:t>
      </w:r>
      <w:bookmarkEnd w:id="79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42198BD" w:rsidR="0005186B" w:rsidRDefault="0005186B" w:rsidP="0005186B">
      <w:pPr>
        <w:pStyle w:val="Note"/>
      </w:pPr>
      <w:bookmarkStart w:id="79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54DFD">
        <w:t>3.34.2</w:t>
      </w:r>
      <w:r w:rsidR="00F47B5D">
        <w:fldChar w:fldCharType="end"/>
      </w:r>
      <w:r w:rsidR="00F47B5D">
        <w:t>) enables a review process that ensures that the engineering team agrees with the suppression, and makes the agreement explicit in the log file.</w:t>
      </w:r>
    </w:p>
    <w:bookmarkEnd w:id="79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3" w:name="_Ref4411684"/>
      <w:bookmarkStart w:id="794" w:name="_Toc6916761"/>
      <w:r>
        <w:t>kind property</w:t>
      </w:r>
      <w:bookmarkEnd w:id="793"/>
      <w:bookmarkEnd w:id="79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5" w:name="_Ref6115260"/>
      <w:bookmarkStart w:id="796" w:name="_Toc6916762"/>
      <w:r>
        <w:t>status property</w:t>
      </w:r>
      <w:bookmarkEnd w:id="795"/>
      <w:bookmarkEnd w:id="79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7" w:name="_Toc6916763"/>
      <w:r>
        <w:t>location property</w:t>
      </w:r>
      <w:bookmarkEnd w:id="797"/>
    </w:p>
    <w:p w14:paraId="568E1E9E" w14:textId="38D3989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5B1CB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54DFD">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B54DFD">
        <w:t>3.27.3</w:t>
      </w:r>
      <w:r>
        <w:fldChar w:fldCharType="end"/>
      </w:r>
      <w:r>
        <w:t>) specifies the location of the suppression attribute in th</w:t>
      </w:r>
      <w:r w:rsidR="004A094E">
        <w:t>at</w:t>
      </w:r>
      <w:r>
        <w:t xml:space="preserve"> </w:t>
      </w:r>
      <w:r w:rsidR="004A094E">
        <w:t>separate</w:t>
      </w:r>
      <w:r>
        <w:t xml:space="preserve"> file.</w:t>
      </w:r>
    </w:p>
    <w:p w14:paraId="351AA4A2" w14:textId="6F033F0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B54DFD">
        <w:t>3.28.4</w:t>
      </w:r>
      <w:r>
        <w:fldChar w:fldCharType="end"/>
      </w:r>
      <w:r>
        <w:t>, §</w:t>
      </w:r>
      <w:r>
        <w:fldChar w:fldCharType="begin"/>
      </w:r>
      <w:r>
        <w:instrText xml:space="preserve"> REF _Ref534896821 \r \h </w:instrText>
      </w:r>
      <w:r>
        <w:fldChar w:fldCharType="separate"/>
      </w:r>
      <w:r w:rsidR="00B54DFD">
        <w:t>3.29.13</w:t>
      </w:r>
      <w:r>
        <w:fldChar w:fldCharType="end"/>
      </w:r>
      <w:r>
        <w:t>).</w:t>
      </w:r>
    </w:p>
    <w:p w14:paraId="7A7EC839" w14:textId="788A8D2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B54DFD">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98" w:name="_Toc6916764"/>
      <w:proofErr w:type="spellStart"/>
      <w:r>
        <w:t>guid</w:t>
      </w:r>
      <w:proofErr w:type="spellEnd"/>
      <w:r w:rsidR="00895EF2">
        <w:t xml:space="preserve"> property</w:t>
      </w:r>
      <w:bookmarkEnd w:id="798"/>
    </w:p>
    <w:p w14:paraId="50595876" w14:textId="44BE888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9" w:name="_Toc6916765"/>
      <w:r>
        <w:t>justification property</w:t>
      </w:r>
      <w:bookmarkEnd w:id="79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404D5DE" w:rsidR="00B91482" w:rsidRDefault="00B91482" w:rsidP="00B91482">
      <w:bookmarkStart w:id="80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54DFD">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01" w:name="_Ref510008325"/>
      <w:bookmarkStart w:id="802" w:name="_Toc6916766"/>
      <w:bookmarkEnd w:id="800"/>
      <w:proofErr w:type="spellStart"/>
      <w:r>
        <w:lastRenderedPageBreak/>
        <w:t>codeFlow</w:t>
      </w:r>
      <w:proofErr w:type="spellEnd"/>
      <w:r>
        <w:t xml:space="preserve"> object</w:t>
      </w:r>
      <w:bookmarkEnd w:id="801"/>
      <w:bookmarkEnd w:id="802"/>
    </w:p>
    <w:p w14:paraId="507EC364" w14:textId="20C3EC2C" w:rsidR="00B163FF" w:rsidRDefault="00B163FF" w:rsidP="00B163FF">
      <w:pPr>
        <w:pStyle w:val="Heading3"/>
      </w:pPr>
      <w:bookmarkStart w:id="803" w:name="_Ref510009088"/>
      <w:bookmarkStart w:id="804" w:name="_Toc6916767"/>
      <w:r>
        <w:t>General</w:t>
      </w:r>
      <w:bookmarkEnd w:id="803"/>
      <w:bookmarkEnd w:id="804"/>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951BC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048B21D6" w14:textId="61CF7C9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B54DFD">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D32DB3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54DFD">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7549CE4"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B54DFD">
        <w:t>3.35.3</w:t>
      </w:r>
      <w:r>
        <w:fldChar w:fldCharType="end"/>
      </w:r>
      <w:r>
        <w:t>.</w:t>
      </w:r>
    </w:p>
    <w:p w14:paraId="761FD0DB" w14:textId="3233E46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B54DFD">
        <w:t>3.36</w:t>
      </w:r>
      <w:r>
        <w:fldChar w:fldCharType="end"/>
      </w:r>
      <w:r>
        <w:t>).</w:t>
      </w:r>
    </w:p>
    <w:p w14:paraId="3D9C5E77" w14:textId="5B95C2A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54DFD">
        <w:t>3.36.2</w:t>
      </w:r>
      <w:r>
        <w:fldChar w:fldCharType="end"/>
      </w:r>
      <w:r>
        <w:t>.</w:t>
      </w:r>
    </w:p>
    <w:p w14:paraId="32E0CD47" w14:textId="27297D9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54DFD">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2573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54DFD">
        <w:t>3.36.6</w:t>
      </w:r>
      <w:r>
        <w:fldChar w:fldCharType="end"/>
      </w:r>
      <w:r>
        <w:t>.</w:t>
      </w:r>
    </w:p>
    <w:p w14:paraId="7CF1AA49" w14:textId="4934BD3A"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B54DFD">
        <w:rPr>
          <w:b/>
          <w:bCs/>
        </w:rPr>
        <w:t>Error! Reference source not found.</w:t>
      </w:r>
      <w:r>
        <w:fldChar w:fldCharType="end"/>
      </w:r>
      <w:r>
        <w:t>).</w:t>
      </w:r>
    </w:p>
    <w:p w14:paraId="7402E3F3" w14:textId="10F6511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54DFD">
        <w:rPr>
          <w:b/>
          <w:bCs/>
        </w:rPr>
        <w:t>Error! Reference source not found.</w:t>
      </w:r>
      <w:r>
        <w:fldChar w:fldCharType="end"/>
      </w:r>
      <w:r>
        <w:t>.</w:t>
      </w:r>
    </w:p>
    <w:p w14:paraId="5E1EB724" w14:textId="53C5491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54DFD">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1F214C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B54DFD">
        <w:rPr>
          <w:b/>
          <w:bCs/>
        </w:rPr>
        <w:t>Error! Reference source not found.</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739185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1029380F" w14:textId="5745282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54DFD">
        <w:rPr>
          <w:b/>
          <w:bCs/>
        </w:rPr>
        <w:t>Error! Reference source not found.</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lastRenderedPageBreak/>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5" w:name="_Ref510008352"/>
      <w:bookmarkStart w:id="806" w:name="_Toc6916768"/>
      <w:r>
        <w:t>message property</w:t>
      </w:r>
      <w:bookmarkEnd w:id="805"/>
      <w:bookmarkEnd w:id="806"/>
    </w:p>
    <w:p w14:paraId="39D6B74B" w14:textId="29002C6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54DFD">
        <w:t>3.11</w:t>
      </w:r>
      <w:r>
        <w:fldChar w:fldCharType="end"/>
      </w:r>
      <w:r>
        <w:t>)</w:t>
      </w:r>
      <w:r w:rsidRPr="00AD7FD8">
        <w:t xml:space="preserve"> relevant to the code flow.</w:t>
      </w:r>
    </w:p>
    <w:p w14:paraId="060DD1F9" w14:textId="5E6A402B" w:rsidR="00B163FF" w:rsidRDefault="00B163FF" w:rsidP="00B163FF">
      <w:pPr>
        <w:pStyle w:val="Heading3"/>
      </w:pPr>
      <w:bookmarkStart w:id="807" w:name="_Ref510008358"/>
      <w:bookmarkStart w:id="808" w:name="_Toc6916769"/>
      <w:proofErr w:type="spellStart"/>
      <w:r>
        <w:t>threadFlows</w:t>
      </w:r>
      <w:proofErr w:type="spellEnd"/>
      <w:r>
        <w:t xml:space="preserve"> property</w:t>
      </w:r>
      <w:bookmarkEnd w:id="807"/>
      <w:bookmarkEnd w:id="808"/>
    </w:p>
    <w:p w14:paraId="2D2C91FB" w14:textId="219CB84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B54DFD">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9" w:name="_Ref493427364"/>
      <w:bookmarkStart w:id="810" w:name="_Toc6916770"/>
      <w:proofErr w:type="spellStart"/>
      <w:r>
        <w:t>thread</w:t>
      </w:r>
      <w:r w:rsidR="006E546E">
        <w:t>Flow</w:t>
      </w:r>
      <w:proofErr w:type="spellEnd"/>
      <w:r w:rsidR="006E546E">
        <w:t xml:space="preserve"> object</w:t>
      </w:r>
      <w:bookmarkEnd w:id="809"/>
      <w:bookmarkEnd w:id="810"/>
    </w:p>
    <w:p w14:paraId="68EE36AB" w14:textId="336A5D40" w:rsidR="006E546E" w:rsidRDefault="006E546E" w:rsidP="006E546E">
      <w:pPr>
        <w:pStyle w:val="Heading3"/>
      </w:pPr>
      <w:bookmarkStart w:id="811" w:name="_Toc6916771"/>
      <w:r>
        <w:t>General</w:t>
      </w:r>
      <w:bookmarkEnd w:id="8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81E99A4" w:rsidR="00481B7B" w:rsidRDefault="00481B7B" w:rsidP="00AD7FD8">
      <w:r>
        <w:t>For an example, see §</w:t>
      </w:r>
      <w:r>
        <w:fldChar w:fldCharType="begin"/>
      </w:r>
      <w:r>
        <w:instrText xml:space="preserve"> REF _Ref510009088 \r \h </w:instrText>
      </w:r>
      <w:r>
        <w:fldChar w:fldCharType="separate"/>
      </w:r>
      <w:r w:rsidR="00B54DFD">
        <w:t>3.35.1</w:t>
      </w:r>
      <w:r>
        <w:fldChar w:fldCharType="end"/>
      </w:r>
      <w:r>
        <w:t>.</w:t>
      </w:r>
    </w:p>
    <w:p w14:paraId="47D8E353" w14:textId="0B22E102" w:rsidR="00B163FF" w:rsidRDefault="00B163FF" w:rsidP="00B163FF">
      <w:pPr>
        <w:pStyle w:val="Heading3"/>
      </w:pPr>
      <w:bookmarkStart w:id="812" w:name="_Ref510008395"/>
      <w:bookmarkStart w:id="813" w:name="_Toc6916772"/>
      <w:r>
        <w:t>id property</w:t>
      </w:r>
      <w:bookmarkEnd w:id="812"/>
      <w:bookmarkEnd w:id="813"/>
    </w:p>
    <w:p w14:paraId="39CECB41" w14:textId="08DADB2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B54DFD">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4" w:name="_Ref503361742"/>
      <w:bookmarkStart w:id="815" w:name="_Toc6916773"/>
      <w:r>
        <w:t>message property</w:t>
      </w:r>
      <w:bookmarkEnd w:id="814"/>
      <w:bookmarkEnd w:id="815"/>
    </w:p>
    <w:p w14:paraId="3994B882" w14:textId="777FB9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54DF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6" w:name="_Toc6916774"/>
      <w:proofErr w:type="spellStart"/>
      <w:r>
        <w:t>initialState</w:t>
      </w:r>
      <w:proofErr w:type="spellEnd"/>
      <w:r>
        <w:t xml:space="preserve"> property</w:t>
      </w:r>
      <w:bookmarkEnd w:id="816"/>
    </w:p>
    <w:p w14:paraId="6EE14554" w14:textId="41681E5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B54DFD">
        <w:rPr>
          <w:b/>
          <w:bCs/>
        </w:rPr>
        <w:t>Error! Reference source not found.</w:t>
      </w:r>
      <w:r w:rsidR="00363F84">
        <w:fldChar w:fldCharType="end"/>
      </w:r>
      <w:r>
        <w:t>), enables a SARIF viewer to present a debugger-like “watch window” experience as the user traverses a thread flow.</w:t>
      </w:r>
    </w:p>
    <w:p w14:paraId="532DA04D" w14:textId="4ABA07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B54DFD">
        <w:t>3.36.5</w:t>
      </w:r>
      <w:r>
        <w:fldChar w:fldCharType="end"/>
      </w:r>
      <w:r>
        <w:t>).</w:t>
      </w:r>
    </w:p>
    <w:p w14:paraId="186B7C52" w14:textId="4341BDC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B54DFD">
        <w:rPr>
          <w:b/>
          <w:bCs/>
        </w:rPr>
        <w:t>Error! Reference source not found.</w:t>
      </w:r>
      <w:r w:rsidR="00363F84">
        <w:fldChar w:fldCharType="end"/>
      </w:r>
      <w:r>
        <w:t>.</w:t>
      </w:r>
    </w:p>
    <w:p w14:paraId="7DB439CE" w14:textId="0527CC84" w:rsidR="00F713E9" w:rsidRDefault="00F713E9" w:rsidP="00F713E9">
      <w:pPr>
        <w:pStyle w:val="Heading3"/>
      </w:pPr>
      <w:bookmarkStart w:id="817" w:name="_Ref3538161"/>
      <w:bookmarkStart w:id="818" w:name="_Toc6916775"/>
      <w:proofErr w:type="spellStart"/>
      <w:r>
        <w:t>immutableState</w:t>
      </w:r>
      <w:proofErr w:type="spellEnd"/>
      <w:r>
        <w:t xml:space="preserve"> property</w:t>
      </w:r>
      <w:bookmarkEnd w:id="817"/>
      <w:bookmarkEnd w:id="818"/>
    </w:p>
    <w:p w14:paraId="30E38B3C" w14:textId="2072483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lastRenderedPageBreak/>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9" w:name="_Ref510008412"/>
      <w:bookmarkStart w:id="820" w:name="_Toc6916776"/>
      <w:r>
        <w:t>locations property</w:t>
      </w:r>
      <w:bookmarkEnd w:id="819"/>
      <w:bookmarkEnd w:id="820"/>
    </w:p>
    <w:p w14:paraId="648A48EB" w14:textId="4424CA0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54DFD">
        <w:rPr>
          <w:b/>
          <w:bCs/>
        </w:rPr>
        <w:t>Error! Reference source not found.</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1" w:name="_Toc6916777"/>
      <w:proofErr w:type="spellStart"/>
      <w:r>
        <w:t>threadFlowLocation</w:t>
      </w:r>
      <w:proofErr w:type="spellEnd"/>
      <w:r>
        <w:t xml:space="preserve"> object</w:t>
      </w:r>
      <w:bookmarkEnd w:id="821"/>
    </w:p>
    <w:p w14:paraId="67FF25F6" w14:textId="77777777" w:rsidR="00E2579D" w:rsidRDefault="00E2579D" w:rsidP="00E2579D">
      <w:pPr>
        <w:pStyle w:val="Heading3"/>
      </w:pPr>
      <w:bookmarkStart w:id="822" w:name="_Toc6916778"/>
      <w:r>
        <w:t>General</w:t>
      </w:r>
      <w:bookmarkEnd w:id="822"/>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3" w:name="_Toc6916779"/>
      <w:r>
        <w:t>index property</w:t>
      </w:r>
      <w:bookmarkEnd w:id="823"/>
    </w:p>
    <w:p w14:paraId="25E84E7E" w14:textId="106AF01D"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B54DFD">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3F437E24"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_Ref4830368 \r \h </w:instrText>
      </w:r>
      <w:r>
        <w:fldChar w:fldCharType="separate"/>
      </w:r>
      <w:r w:rsidR="00B54DFD">
        <w:rPr>
          <w:b/>
          <w:bCs/>
        </w:rPr>
        <w:t>Error! Reference source not found.</w:t>
      </w:r>
      <w:r>
        <w:fldChar w:fldCharType="end"/>
      </w:r>
      <w:r>
        <w:t>).</w:t>
      </w:r>
    </w:p>
    <w:p w14:paraId="12654A11" w14:textId="24B2C374"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52D731AF" w14:textId="77777777" w:rsidR="00E2579D" w:rsidRDefault="00E2579D" w:rsidP="00E2579D">
      <w:pPr>
        <w:pStyle w:val="Heading3"/>
      </w:pPr>
      <w:bookmarkStart w:id="824" w:name="_Toc6916780"/>
      <w:r>
        <w:lastRenderedPageBreak/>
        <w:t>location property</w:t>
      </w:r>
      <w:bookmarkEnd w:id="824"/>
    </w:p>
    <w:p w14:paraId="2499F9AB" w14:textId="38A3DFF8"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D855739"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B54DFD">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55ED9ED"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fldChar w:fldCharType="begin"/>
      </w:r>
      <w:r>
        <w:instrText xml:space="preserve"> REF _Ref510008873 \r \h </w:instrText>
      </w:r>
      <w:r>
        <w:fldChar w:fldCharType="separate"/>
      </w:r>
      <w:r w:rsidR="00B54DFD">
        <w:rPr>
          <w:b/>
          <w:bCs/>
        </w:rPr>
        <w:t>Error! Reference source not found.</w:t>
      </w:r>
      <w:r>
        <w:fldChar w:fldCharType="end"/>
      </w:r>
      <w:r>
        <w:t>) to ensure that the location in the external program executes before the location in the program being analyzed.</w:t>
      </w:r>
    </w:p>
    <w:p w14:paraId="573AAE96" w14:textId="21A20BCE"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B54DFD">
        <w:t>3.35</w:t>
      </w:r>
      <w:r>
        <w:fldChar w:fldCharType="end"/>
      </w:r>
      <w:r>
        <w:t>).</w:t>
      </w:r>
    </w:p>
    <w:p w14:paraId="0148A29D" w14:textId="34175786"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B54DFD">
        <w:t>3.35.3</w:t>
      </w:r>
      <w:r>
        <w:fldChar w:fldCharType="end"/>
      </w:r>
      <w:r>
        <w:t>.</w:t>
      </w:r>
    </w:p>
    <w:p w14:paraId="5A9306A6" w14:textId="63754AEF"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B54DFD">
        <w:t>3.36</w:t>
      </w:r>
      <w:r>
        <w:fldChar w:fldCharType="end"/>
      </w:r>
      <w:r>
        <w:t>).</w:t>
      </w:r>
    </w:p>
    <w:p w14:paraId="5572EF30" w14:textId="1F2169D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54DFD">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AFFEB7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54DFD">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lastRenderedPageBreak/>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5" w:name="_Toc6916781"/>
      <w:r>
        <w:t>module property</w:t>
      </w:r>
      <w:bookmarkEnd w:id="825"/>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6" w:name="_Toc6916782"/>
      <w:r>
        <w:t>stack property</w:t>
      </w:r>
      <w:bookmarkEnd w:id="826"/>
    </w:p>
    <w:p w14:paraId="134D4A2D" w14:textId="03036DDB"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54DFD">
        <w:t>3.43</w:t>
      </w:r>
      <w:r>
        <w:fldChar w:fldCharType="end"/>
      </w:r>
      <w:r>
        <w:t>) that represents the call stack leading to this location.</w:t>
      </w:r>
    </w:p>
    <w:p w14:paraId="17236E6D" w14:textId="77777777" w:rsidR="00E2579D" w:rsidRDefault="00E2579D" w:rsidP="00E2579D">
      <w:pPr>
        <w:pStyle w:val="Heading3"/>
      </w:pPr>
      <w:bookmarkStart w:id="827" w:name="_Toc6916783"/>
      <w:proofErr w:type="spellStart"/>
      <w:r>
        <w:t>webRequest</w:t>
      </w:r>
      <w:proofErr w:type="spellEnd"/>
      <w:r>
        <w:t xml:space="preserve"> property</w:t>
      </w:r>
      <w:bookmarkEnd w:id="827"/>
    </w:p>
    <w:p w14:paraId="4550096A" w14:textId="76F1B4BF"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B54DFD">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8" w:name="_Toc6916784"/>
      <w:proofErr w:type="spellStart"/>
      <w:r>
        <w:t>webResponse</w:t>
      </w:r>
      <w:proofErr w:type="spellEnd"/>
      <w:r>
        <w:t xml:space="preserve"> property</w:t>
      </w:r>
      <w:bookmarkEnd w:id="828"/>
    </w:p>
    <w:p w14:paraId="17D04AF5" w14:textId="49809E6D"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B54DFD">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9" w:name="_Toc6916785"/>
      <w:bookmarkStart w:id="830" w:name="_Ref6933055"/>
      <w:r>
        <w:t>kinds property</w:t>
      </w:r>
      <w:bookmarkEnd w:id="829"/>
      <w:bookmarkEnd w:id="830"/>
    </w:p>
    <w:p w14:paraId="4E7DCA32" w14:textId="565C5AF8"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54DFD">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77777777" w:rsidR="00E2579D" w:rsidRDefault="00E2579D" w:rsidP="00E2579D">
      <w:pPr>
        <w:pStyle w:val="Note"/>
      </w:pPr>
      <w:r>
        <w:t>NOTE: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lastRenderedPageBreak/>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77777777"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557D4001" w14:textId="77777777" w:rsidR="00E2579D" w:rsidRDefault="00E2579D" w:rsidP="00E2579D">
      <w:pPr>
        <w:pStyle w:val="ListParagraph"/>
        <w:numPr>
          <w:ilvl w:val="0"/>
          <w:numId w:val="75"/>
        </w:numPr>
      </w:pPr>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3398C5BF" w14:textId="77777777" w:rsidR="00E2579D" w:rsidRDefault="00E2579D" w:rsidP="00E2579D">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1" w:name="_Toc6916786"/>
      <w:r>
        <w:t>state property</w:t>
      </w:r>
      <w:bookmarkEnd w:id="831"/>
    </w:p>
    <w:p w14:paraId="036FC4D9" w14:textId="3179566A"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54DFD">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54DFD">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lastRenderedPageBreak/>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2" w:name="_Toc6916787"/>
      <w:proofErr w:type="spellStart"/>
      <w:r>
        <w:t>nestingLevel</w:t>
      </w:r>
      <w:proofErr w:type="spellEnd"/>
      <w:r>
        <w:t xml:space="preserve"> property</w:t>
      </w:r>
      <w:bookmarkEnd w:id="832"/>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833" w:name="_Toc6916788"/>
      <w:proofErr w:type="spellStart"/>
      <w:r>
        <w:lastRenderedPageBreak/>
        <w:t>executionOrder</w:t>
      </w:r>
      <w:proofErr w:type="spellEnd"/>
      <w:r>
        <w:t xml:space="preserve"> property</w:t>
      </w:r>
      <w:bookmarkEnd w:id="833"/>
    </w:p>
    <w:p w14:paraId="1198C29E" w14:textId="4B5B065D"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B54DFD">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4" w:name="_Toc6916789"/>
      <w:proofErr w:type="spellStart"/>
      <w:r>
        <w:t>executionTimeUtc</w:t>
      </w:r>
      <w:proofErr w:type="spellEnd"/>
      <w:r>
        <w:t xml:space="preserve"> property</w:t>
      </w:r>
      <w:bookmarkEnd w:id="834"/>
    </w:p>
    <w:p w14:paraId="00BD6D58" w14:textId="44A731CA"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54DFD">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35" w:name="_Toc6916790"/>
      <w:r>
        <w:t>importance property</w:t>
      </w:r>
      <w:bookmarkEnd w:id="835"/>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36" w:name="_Ref511819945"/>
      <w:bookmarkStart w:id="837" w:name="_Toc6916791"/>
      <w:r>
        <w:t>graph object</w:t>
      </w:r>
      <w:bookmarkEnd w:id="836"/>
      <w:bookmarkEnd w:id="837"/>
    </w:p>
    <w:p w14:paraId="79771063" w14:textId="13A3DA96" w:rsidR="00CD4F20" w:rsidRDefault="00CD4F20" w:rsidP="00CD4F20">
      <w:pPr>
        <w:pStyle w:val="Heading3"/>
      </w:pPr>
      <w:bookmarkStart w:id="838" w:name="_Toc6916792"/>
      <w:r>
        <w:t>General</w:t>
      </w:r>
      <w:bookmarkEnd w:id="838"/>
    </w:p>
    <w:p w14:paraId="0FCD96E1" w14:textId="3415CD4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B54DFD">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B54DFD">
        <w:t>3.26.19</w:t>
      </w:r>
      <w:r>
        <w:fldChar w:fldCharType="end"/>
      </w:r>
      <w:r>
        <w:t>).</w:t>
      </w:r>
    </w:p>
    <w:p w14:paraId="1005630B" w14:textId="6AE175B6"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4CED9B1B" w14:textId="3DF0F7A6" w:rsidR="00CD4F20" w:rsidRDefault="00CD4F20" w:rsidP="00CD4F20">
      <w:pPr>
        <w:pStyle w:val="Heading3"/>
      </w:pPr>
      <w:bookmarkStart w:id="839" w:name="_Toc6916793"/>
      <w:r>
        <w:t>description property</w:t>
      </w:r>
      <w:bookmarkEnd w:id="839"/>
    </w:p>
    <w:p w14:paraId="60597691" w14:textId="1C7EA6C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w:t>
      </w:r>
    </w:p>
    <w:p w14:paraId="63CE6EE1" w14:textId="254DFD0E" w:rsidR="00CD4F20" w:rsidRDefault="00CD4F20" w:rsidP="00CD4F20">
      <w:pPr>
        <w:pStyle w:val="Heading3"/>
      </w:pPr>
      <w:bookmarkStart w:id="840" w:name="_Ref511823242"/>
      <w:bookmarkStart w:id="841" w:name="_Toc6916794"/>
      <w:r>
        <w:t>nodes property</w:t>
      </w:r>
      <w:bookmarkEnd w:id="840"/>
      <w:bookmarkEnd w:id="841"/>
    </w:p>
    <w:p w14:paraId="3BF1C872" w14:textId="10EE057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which represent the nodes of the graph.</w:t>
      </w:r>
    </w:p>
    <w:p w14:paraId="660381CB" w14:textId="2915D5F8" w:rsidR="00CD4F20" w:rsidRDefault="00CD4F20" w:rsidP="00CD4F20">
      <w:pPr>
        <w:pStyle w:val="Heading3"/>
      </w:pPr>
      <w:bookmarkStart w:id="842" w:name="_Ref511823263"/>
      <w:bookmarkStart w:id="843" w:name="_Toc6916795"/>
      <w:r>
        <w:t>edges property</w:t>
      </w:r>
      <w:bookmarkEnd w:id="842"/>
      <w:bookmarkEnd w:id="843"/>
    </w:p>
    <w:p w14:paraId="45BE5533" w14:textId="00BCA49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54DF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which represent the edges of the graph.</w:t>
      </w:r>
    </w:p>
    <w:p w14:paraId="231DDD9A" w14:textId="6EFC334D" w:rsidR="00CD4F20" w:rsidRDefault="00CD4F20" w:rsidP="00CD4F20">
      <w:pPr>
        <w:pStyle w:val="Heading2"/>
      </w:pPr>
      <w:bookmarkStart w:id="844" w:name="_Ref511821868"/>
      <w:bookmarkStart w:id="845" w:name="_Toc6916796"/>
      <w:r>
        <w:t>node object</w:t>
      </w:r>
      <w:bookmarkEnd w:id="844"/>
      <w:bookmarkEnd w:id="845"/>
    </w:p>
    <w:p w14:paraId="5C490915" w14:textId="5A0DD1FC" w:rsidR="00CD4F20" w:rsidRDefault="00CD4F20" w:rsidP="00CD4F20">
      <w:pPr>
        <w:pStyle w:val="Heading3"/>
      </w:pPr>
      <w:bookmarkStart w:id="846" w:name="_Toc6916797"/>
      <w:r>
        <w:t>General</w:t>
      </w:r>
      <w:bookmarkEnd w:id="846"/>
    </w:p>
    <w:p w14:paraId="5F3D946D" w14:textId="472ACE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54DFD">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47" w:name="_Ref511822118"/>
      <w:bookmarkStart w:id="848" w:name="_Toc6916798"/>
      <w:r>
        <w:t>id property</w:t>
      </w:r>
      <w:bookmarkEnd w:id="847"/>
      <w:bookmarkEnd w:id="848"/>
    </w:p>
    <w:p w14:paraId="3A12B52F" w14:textId="520489B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5C2D4E7"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27EC8247" w14:textId="1A4D4FAD"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06E573C"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9" w:name="_Toc6916799"/>
      <w:r>
        <w:t>label property</w:t>
      </w:r>
      <w:bookmarkEnd w:id="849"/>
    </w:p>
    <w:p w14:paraId="5AE47AC0" w14:textId="48094FC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node.</w:t>
      </w:r>
    </w:p>
    <w:p w14:paraId="4E017FF4" w14:textId="21BB0F35" w:rsidR="00CD4F20" w:rsidRDefault="00CD4F20" w:rsidP="00CD4F20">
      <w:pPr>
        <w:pStyle w:val="Heading3"/>
      </w:pPr>
      <w:bookmarkStart w:id="850" w:name="_Toc6916800"/>
      <w:r>
        <w:lastRenderedPageBreak/>
        <w:t>location property</w:t>
      </w:r>
      <w:bookmarkEnd w:id="850"/>
    </w:p>
    <w:p w14:paraId="20431782" w14:textId="4C55981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54DFD">
        <w:t>3.27</w:t>
      </w:r>
      <w:r>
        <w:fldChar w:fldCharType="end"/>
      </w:r>
      <w:r>
        <w:t>) that specifies the location associated with the node.</w:t>
      </w:r>
    </w:p>
    <w:p w14:paraId="6D80BEE2" w14:textId="61FB435B" w:rsidR="00310D73" w:rsidRDefault="00310D73" w:rsidP="00310D73">
      <w:pPr>
        <w:pStyle w:val="Heading3"/>
      </w:pPr>
      <w:bookmarkStart w:id="851" w:name="_Ref515547420"/>
      <w:bookmarkStart w:id="852" w:name="_Toc6916801"/>
      <w:r>
        <w:t>children property</w:t>
      </w:r>
      <w:bookmarkEnd w:id="851"/>
      <w:bookmarkEnd w:id="852"/>
    </w:p>
    <w:p w14:paraId="5105ACEB" w14:textId="10AF7D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54DF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53" w:name="_Ref511821891"/>
      <w:bookmarkStart w:id="854" w:name="_Toc6916802"/>
      <w:r>
        <w:t>edge object</w:t>
      </w:r>
      <w:bookmarkEnd w:id="853"/>
      <w:bookmarkEnd w:id="854"/>
    </w:p>
    <w:p w14:paraId="78AF70AE" w14:textId="37DDAA2D" w:rsidR="00CD4F20" w:rsidRDefault="00CD4F20" w:rsidP="00CD4F20">
      <w:pPr>
        <w:pStyle w:val="Heading3"/>
      </w:pPr>
      <w:bookmarkStart w:id="855" w:name="_Toc6916803"/>
      <w:r>
        <w:t>General</w:t>
      </w:r>
      <w:bookmarkEnd w:id="85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56" w:name="_Ref511823280"/>
      <w:bookmarkStart w:id="857" w:name="_Toc6916804"/>
      <w:r>
        <w:t>id property</w:t>
      </w:r>
      <w:bookmarkEnd w:id="856"/>
      <w:bookmarkEnd w:id="857"/>
    </w:p>
    <w:p w14:paraId="5747D78D" w14:textId="1AEB0B01" w:rsidR="00380A89" w:rsidRPr="00380A89" w:rsidRDefault="00380A89" w:rsidP="00380A89">
      <w:bookmarkStart w:id="85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8"/>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59" w:name="_Toc6916805"/>
      <w:r>
        <w:t>label property</w:t>
      </w:r>
      <w:bookmarkEnd w:id="859"/>
    </w:p>
    <w:p w14:paraId="2E237F87" w14:textId="1C73ECD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provides a short description of the edge.</w:t>
      </w:r>
    </w:p>
    <w:p w14:paraId="4FD0229C" w14:textId="1F2B6CFF" w:rsidR="00CD4F20" w:rsidRDefault="00CD4F20" w:rsidP="00CD4F20">
      <w:pPr>
        <w:pStyle w:val="Heading3"/>
      </w:pPr>
      <w:bookmarkStart w:id="860" w:name="_Ref511822214"/>
      <w:bookmarkStart w:id="861" w:name="_Toc6916806"/>
      <w:r>
        <w:t>sourceNodeId property</w:t>
      </w:r>
      <w:bookmarkEnd w:id="860"/>
      <w:bookmarkEnd w:id="861"/>
    </w:p>
    <w:p w14:paraId="4F1F1502" w14:textId="0FDC499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bookmarkEnd w:id="862"/>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B54DFD">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FA6818E" w:rsidR="00310D73" w:rsidRDefault="00310D73" w:rsidP="00310D73">
      <w:pPr>
        <w:pStyle w:val="Code"/>
      </w:pPr>
      <w:r>
        <w:t>{                             # A graph object (§</w:t>
      </w:r>
      <w:r>
        <w:fldChar w:fldCharType="begin"/>
      </w:r>
      <w:r>
        <w:instrText xml:space="preserve"> REF _Ref511819945 \r \h </w:instrText>
      </w:r>
      <w:r>
        <w:fldChar w:fldCharType="separate"/>
      </w:r>
      <w:r w:rsidR="00B54DFD">
        <w:t>3.38</w:t>
      </w:r>
      <w:r>
        <w:fldChar w:fldCharType="end"/>
      </w:r>
      <w:r>
        <w:t>).</w:t>
      </w:r>
    </w:p>
    <w:p w14:paraId="4DF7DD5F" w14:textId="2CDD3338" w:rsidR="00310D73" w:rsidRDefault="00310D73" w:rsidP="00310D73">
      <w:pPr>
        <w:pStyle w:val="Code"/>
      </w:pPr>
      <w:r>
        <w:t xml:space="preserve">  "nodes": [                  # See §</w:t>
      </w:r>
      <w:r>
        <w:fldChar w:fldCharType="begin"/>
      </w:r>
      <w:r>
        <w:instrText xml:space="preserve"> REF _Ref511823242 \r \h </w:instrText>
      </w:r>
      <w:r>
        <w:fldChar w:fldCharType="separate"/>
      </w:r>
      <w:r w:rsidR="00B54DFD">
        <w:t>3.38.3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DEBF267" w:rsidR="00310D73" w:rsidRDefault="00310D73" w:rsidP="00310D73">
      <w:pPr>
        <w:pStyle w:val="Code"/>
      </w:pPr>
      <w:r>
        <w:t xml:space="preserve">      "children": [           # See §</w:t>
      </w:r>
      <w:r>
        <w:fldChar w:fldCharType="begin"/>
      </w:r>
      <w:r>
        <w:instrText xml:space="preserve"> REF _Ref515547420 \r \h </w:instrText>
      </w:r>
      <w:r>
        <w:fldChar w:fldCharType="separate"/>
      </w:r>
      <w:r w:rsidR="00B54DFD">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498637" w:rsidR="00310D73" w:rsidRDefault="00310D73" w:rsidP="00310D73">
      <w:pPr>
        <w:pStyle w:val="Code"/>
      </w:pPr>
      <w:r>
        <w:t xml:space="preserve">  "edges": [                  # See §</w:t>
      </w:r>
      <w:r>
        <w:fldChar w:fldCharType="begin"/>
      </w:r>
      <w:r>
        <w:instrText xml:space="preserve"> REF _Ref511823263 \r \h </w:instrText>
      </w:r>
      <w:r>
        <w:fldChar w:fldCharType="separate"/>
      </w:r>
      <w:r w:rsidR="00B54DFD">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3" w:name="_Ref511823298"/>
      <w:bookmarkStart w:id="864" w:name="_Toc6916807"/>
      <w:r>
        <w:t>targetNodeId property</w:t>
      </w:r>
      <w:bookmarkEnd w:id="863"/>
      <w:bookmarkEnd w:id="864"/>
    </w:p>
    <w:p w14:paraId="09C99A58" w14:textId="6C8C7AB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54DFD">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54DFD">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54DFD">
        <w:t>3.40.4</w:t>
      </w:r>
      <w:r>
        <w:fldChar w:fldCharType="end"/>
      </w:r>
      <w:r>
        <w:t>).</w:t>
      </w:r>
    </w:p>
    <w:p w14:paraId="0230A766" w14:textId="5CB74BEC" w:rsidR="00CD4F20" w:rsidRDefault="00CD4F20" w:rsidP="00CD4F20">
      <w:pPr>
        <w:pStyle w:val="Heading2"/>
      </w:pPr>
      <w:bookmarkStart w:id="865" w:name="_Ref511819971"/>
      <w:bookmarkStart w:id="866" w:name="_Toc6916808"/>
      <w:r>
        <w:t>graphTraversal object</w:t>
      </w:r>
      <w:bookmarkEnd w:id="865"/>
      <w:bookmarkEnd w:id="866"/>
    </w:p>
    <w:p w14:paraId="7EE87AC4" w14:textId="2D601D1D" w:rsidR="00CD4F20" w:rsidRDefault="00CD4F20" w:rsidP="00CD4F20">
      <w:pPr>
        <w:pStyle w:val="Heading3"/>
      </w:pPr>
      <w:bookmarkStart w:id="867" w:name="_Toc6916809"/>
      <w:r>
        <w:t>General</w:t>
      </w:r>
      <w:bookmarkEnd w:id="867"/>
    </w:p>
    <w:p w14:paraId="5B499FB9" w14:textId="2A98930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54DFD">
        <w:t>3.42</w:t>
      </w:r>
      <w:r>
        <w:fldChar w:fldCharType="end"/>
      </w:r>
      <w:r>
        <w:t>). For an example, see §</w:t>
      </w:r>
      <w:r>
        <w:fldChar w:fldCharType="begin"/>
      </w:r>
      <w:r>
        <w:instrText xml:space="preserve"> REF _Ref511822614 \r \h </w:instrText>
      </w:r>
      <w:r>
        <w:fldChar w:fldCharType="separate"/>
      </w:r>
      <w:r w:rsidR="00B54DFD">
        <w:t>3.41.8</w:t>
      </w:r>
      <w:r>
        <w:fldChar w:fldCharType="end"/>
      </w:r>
      <w:r>
        <w:t>.</w:t>
      </w:r>
    </w:p>
    <w:p w14:paraId="1349E293" w14:textId="77777777" w:rsidR="00BC786F" w:rsidRDefault="00BC786F" w:rsidP="00BC786F">
      <w:pPr>
        <w:pStyle w:val="Heading3"/>
        <w:numPr>
          <w:ilvl w:val="2"/>
          <w:numId w:val="2"/>
        </w:numPr>
      </w:pPr>
      <w:bookmarkStart w:id="868" w:name="_Toc6916810"/>
      <w:r>
        <w:t>Constraints</w:t>
      </w:r>
      <w:bookmarkEnd w:id="868"/>
    </w:p>
    <w:p w14:paraId="1485D328" w14:textId="12BB3CD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B54DFD">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B54DFD">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69" w:name="_Ref3036149"/>
      <w:bookmarkStart w:id="870" w:name="_Toc6916811"/>
      <w:proofErr w:type="spellStart"/>
      <w:r>
        <w:t>resultGraphIndex</w:t>
      </w:r>
      <w:proofErr w:type="spellEnd"/>
      <w:r>
        <w:t xml:space="preserve"> property</w:t>
      </w:r>
      <w:bookmarkEnd w:id="869"/>
      <w:bookmarkEnd w:id="870"/>
    </w:p>
    <w:p w14:paraId="119E4B0D" w14:textId="4B0EEA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B54DFD">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1" w:name="_Ref3036155"/>
      <w:bookmarkStart w:id="872" w:name="_Toc6916812"/>
      <w:proofErr w:type="spellStart"/>
      <w:r>
        <w:t>runGraphIndex</w:t>
      </w:r>
      <w:proofErr w:type="spellEnd"/>
      <w:r>
        <w:t xml:space="preserve"> property</w:t>
      </w:r>
      <w:bookmarkEnd w:id="871"/>
      <w:bookmarkEnd w:id="872"/>
    </w:p>
    <w:p w14:paraId="52E2163D" w14:textId="1840882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54DFD">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B54DF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3" w:name="_Toc6916813"/>
      <w:r>
        <w:t>description property</w:t>
      </w:r>
      <w:bookmarkEnd w:id="873"/>
    </w:p>
    <w:p w14:paraId="00450671" w14:textId="3AD3F96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describes the graph traversal.</w:t>
      </w:r>
    </w:p>
    <w:p w14:paraId="1B078DE3" w14:textId="453A53D8" w:rsidR="00CD4F20" w:rsidRDefault="00CD4F20" w:rsidP="00CD4F20">
      <w:pPr>
        <w:pStyle w:val="Heading3"/>
      </w:pPr>
      <w:bookmarkStart w:id="874" w:name="_Ref511823179"/>
      <w:bookmarkStart w:id="875" w:name="_Toc6916814"/>
      <w:proofErr w:type="spellStart"/>
      <w:r>
        <w:t>initialState</w:t>
      </w:r>
      <w:proofErr w:type="spellEnd"/>
      <w:r>
        <w:t xml:space="preserve"> property</w:t>
      </w:r>
      <w:bookmarkEnd w:id="874"/>
      <w:bookmarkEnd w:id="875"/>
    </w:p>
    <w:p w14:paraId="0DAFE5D2" w14:textId="4B62FA3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B54DFD">
        <w:t>3.42.4</w:t>
      </w:r>
      <w:r>
        <w:fldChar w:fldCharType="end"/>
      </w:r>
      <w:r>
        <w:t>), enables a SARIF viewer to present a debugger-like “watch window” experience as the user traverses a graph.</w:t>
      </w:r>
    </w:p>
    <w:p w14:paraId="6B02BBBD" w14:textId="36E78055"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B54DFD">
        <w:t>3.41.7</w:t>
      </w:r>
      <w:r w:rsidR="00336FF3">
        <w:fldChar w:fldCharType="end"/>
      </w:r>
      <w:r>
        <w:t>).</w:t>
      </w:r>
    </w:p>
    <w:p w14:paraId="69AF54AA" w14:textId="6F388BA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B54DFD">
        <w:rPr>
          <w:b/>
          <w:bCs/>
        </w:rPr>
        <w:t>Error! Reference source not found.</w:t>
      </w:r>
      <w:r w:rsidR="00363F84">
        <w:fldChar w:fldCharType="end"/>
      </w:r>
      <w:r>
        <w:t>.</w:t>
      </w:r>
    </w:p>
    <w:p w14:paraId="3A691D2D" w14:textId="5DA3422D" w:rsidR="002700D3" w:rsidRDefault="002700D3" w:rsidP="002700D3">
      <w:pPr>
        <w:pStyle w:val="Heading3"/>
      </w:pPr>
      <w:bookmarkStart w:id="876" w:name="_Ref3538436"/>
      <w:bookmarkStart w:id="877" w:name="_Toc6916815"/>
      <w:proofErr w:type="spellStart"/>
      <w:r>
        <w:lastRenderedPageBreak/>
        <w:t>immutableState</w:t>
      </w:r>
      <w:proofErr w:type="spellEnd"/>
      <w:r>
        <w:t xml:space="preserve"> property</w:t>
      </w:r>
      <w:bookmarkEnd w:id="876"/>
      <w:bookmarkEnd w:id="877"/>
    </w:p>
    <w:p w14:paraId="5B2EAB36" w14:textId="507066D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B54DFD">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8" w:name="_Ref511822614"/>
      <w:bookmarkStart w:id="879" w:name="_Toc6916816"/>
      <w:r>
        <w:t>edgeTraversals property</w:t>
      </w:r>
      <w:bookmarkEnd w:id="878"/>
      <w:bookmarkEnd w:id="879"/>
    </w:p>
    <w:p w14:paraId="044B1D53" w14:textId="08542BA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54DFD">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787553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B54DFD">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B54DFD">
        <w:t>3.42.4</w:t>
      </w:r>
      <w:r>
        <w:fldChar w:fldCharType="end"/>
      </w:r>
      <w:r>
        <w:t>).</w:t>
      </w:r>
    </w:p>
    <w:p w14:paraId="4808B3B4" w14:textId="2353999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10E2D789" w14:textId="5166AEE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69735FC2" w14:textId="0659799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2D97EC95" w14:textId="60A0CD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54DFD">
        <w:t>3.38.3</w:t>
      </w:r>
      <w:r>
        <w:fldChar w:fldCharType="end"/>
      </w:r>
      <w:r>
        <w:t>.</w:t>
      </w:r>
    </w:p>
    <w:p w14:paraId="385BE8FF" w14:textId="423BDD9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54DFD">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457C4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54DFD">
        <w:t>3.38.4</w:t>
      </w:r>
      <w:r>
        <w:fldChar w:fldCharType="end"/>
      </w:r>
      <w:r>
        <w:t>.</w:t>
      </w:r>
    </w:p>
    <w:p w14:paraId="3AE21EC0" w14:textId="368DFB2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54DFD">
        <w:t>3.40</w:t>
      </w:r>
      <w:r>
        <w:fldChar w:fldCharType="end"/>
      </w:r>
      <w:r>
        <w:t>).</w:t>
      </w:r>
    </w:p>
    <w:p w14:paraId="0FC27E06" w14:textId="06BB8D1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54DFD">
        <w:t>3.40.2</w:t>
      </w:r>
      <w:r>
        <w:fldChar w:fldCharType="end"/>
      </w:r>
      <w:r>
        <w:t>.</w:t>
      </w:r>
    </w:p>
    <w:p w14:paraId="33697097" w14:textId="2ED60F1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54DFD">
        <w:t>3.40.4</w:t>
      </w:r>
      <w:r>
        <w:fldChar w:fldCharType="end"/>
      </w:r>
      <w:r>
        <w:t>.</w:t>
      </w:r>
    </w:p>
    <w:p w14:paraId="6F112479" w14:textId="56DDA75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54DFD">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3FFFD54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52989359" w14:textId="574C924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42598F9A" w14:textId="72350BBA"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B54DFD">
        <w:t>3.41.3</w:t>
      </w:r>
      <w:r w:rsidR="00BC786F">
        <w:fldChar w:fldCharType="end"/>
      </w:r>
      <w:r>
        <w:t>.</w:t>
      </w:r>
    </w:p>
    <w:p w14:paraId="00E6F1B9" w14:textId="77777777" w:rsidR="009D3174" w:rsidRDefault="009D3174" w:rsidP="002D65F3">
      <w:pPr>
        <w:pStyle w:val="Code"/>
      </w:pPr>
    </w:p>
    <w:p w14:paraId="36D3F377" w14:textId="0F6A1727"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B54DFD">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75DDE8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54DFD">
        <w:t>3.41.8</w:t>
      </w:r>
      <w:r>
        <w:fldChar w:fldCharType="end"/>
      </w:r>
      <w:r>
        <w:t>.</w:t>
      </w:r>
    </w:p>
    <w:p w14:paraId="741740FA" w14:textId="572BBD1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54DFD">
        <w:t>3.42</w:t>
      </w:r>
      <w:r>
        <w:fldChar w:fldCharType="end"/>
      </w:r>
      <w:r>
        <w:t>).</w:t>
      </w:r>
    </w:p>
    <w:p w14:paraId="3B24AD48" w14:textId="431E790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54DFD">
        <w:t>3.42.2</w:t>
      </w:r>
      <w:r w:rsidR="00D1651A">
        <w:fldChar w:fldCharType="end"/>
      </w:r>
      <w:r>
        <w:t>.</w:t>
      </w:r>
    </w:p>
    <w:p w14:paraId="091883BE" w14:textId="77777777" w:rsidR="009D3174" w:rsidRDefault="009D3174" w:rsidP="002D65F3">
      <w:pPr>
        <w:pStyle w:val="Code"/>
      </w:pPr>
    </w:p>
    <w:p w14:paraId="0C82C8AC" w14:textId="2172F94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B54DFD">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0" w:name="_Ref511822569"/>
      <w:bookmarkStart w:id="881" w:name="_Toc6916817"/>
      <w:r>
        <w:t>edgeTraversal object</w:t>
      </w:r>
      <w:bookmarkEnd w:id="880"/>
      <w:bookmarkEnd w:id="881"/>
    </w:p>
    <w:p w14:paraId="4A14EA88" w14:textId="696B8630" w:rsidR="00CD4F20" w:rsidRDefault="00CD4F20" w:rsidP="00CD4F20">
      <w:pPr>
        <w:pStyle w:val="Heading3"/>
      </w:pPr>
      <w:bookmarkStart w:id="882" w:name="_Toc6916818"/>
      <w:r>
        <w:t>General</w:t>
      </w:r>
      <w:bookmarkEnd w:id="882"/>
    </w:p>
    <w:p w14:paraId="7FC25DC6" w14:textId="57980962" w:rsidR="00E66DEE" w:rsidRDefault="00E66DEE" w:rsidP="00E66DEE">
      <w:bookmarkStart w:id="88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4" w:name="_Ref513199007"/>
      <w:bookmarkStart w:id="885" w:name="_Toc6916819"/>
      <w:r>
        <w:lastRenderedPageBreak/>
        <w:t>edgeId property</w:t>
      </w:r>
      <w:bookmarkEnd w:id="883"/>
      <w:bookmarkEnd w:id="884"/>
      <w:bookmarkEnd w:id="885"/>
    </w:p>
    <w:p w14:paraId="48F3DA24" w14:textId="21828EF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54DFD">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54DFD">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B54DFD">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B54DFD">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54DFD">
        <w:t>3.41</w:t>
      </w:r>
      <w:r>
        <w:fldChar w:fldCharType="end"/>
      </w:r>
      <w:r>
        <w:t>).</w:t>
      </w:r>
    </w:p>
    <w:p w14:paraId="0AD4B66E" w14:textId="675852EB" w:rsidR="00CD4F20" w:rsidRDefault="00CD4F20" w:rsidP="00CD4F20">
      <w:pPr>
        <w:pStyle w:val="Heading3"/>
      </w:pPr>
      <w:bookmarkStart w:id="886" w:name="_Toc6916820"/>
      <w:r>
        <w:t>message property</w:t>
      </w:r>
      <w:bookmarkEnd w:id="886"/>
    </w:p>
    <w:p w14:paraId="4271FA61" w14:textId="0468DC1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54DFD">
        <w:t>3.11</w:t>
      </w:r>
      <w:r>
        <w:fldChar w:fldCharType="end"/>
      </w:r>
      <w:r>
        <w:t>) that contains a message to display to the user as the edge is traversed.</w:t>
      </w:r>
    </w:p>
    <w:p w14:paraId="188B3BCD" w14:textId="25EB188B" w:rsidR="00CD4F20" w:rsidRDefault="00CD4F20" w:rsidP="00CD4F20">
      <w:pPr>
        <w:pStyle w:val="Heading3"/>
      </w:pPr>
      <w:bookmarkStart w:id="887" w:name="_Ref511823070"/>
      <w:bookmarkStart w:id="888" w:name="_Toc6916821"/>
      <w:proofErr w:type="spellStart"/>
      <w:r>
        <w:t>finalState</w:t>
      </w:r>
      <w:proofErr w:type="spellEnd"/>
      <w:r>
        <w:t xml:space="preserve"> property</w:t>
      </w:r>
      <w:bookmarkEnd w:id="887"/>
      <w:bookmarkEnd w:id="888"/>
    </w:p>
    <w:p w14:paraId="7DD91838" w14:textId="3957A60F"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B54DFD">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54DFD">
        <w:t>3.12</w:t>
      </w:r>
      <w:r w:rsidR="004F41D5">
        <w:fldChar w:fldCharType="end"/>
      </w:r>
      <w:r w:rsidR="004F41D5">
        <w:t>) that</w:t>
      </w:r>
      <w:r>
        <w:t xml:space="preserve"> represents the value of a relevant </w:t>
      </w:r>
      <w:r w:rsidR="004F41D5">
        <w:t xml:space="preserve">item </w:t>
      </w:r>
      <w:r>
        <w:t>after the edge has been traversed.</w:t>
      </w:r>
    </w:p>
    <w:p w14:paraId="254B59E1" w14:textId="401B60F0"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B54DFD">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8BDBB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B54DFD">
        <w:rPr>
          <w:b/>
          <w:bCs/>
        </w:rPr>
        <w:t>Error! Reference source not found.</w:t>
      </w:r>
      <w:r w:rsidR="00363F84">
        <w:fldChar w:fldCharType="end"/>
      </w:r>
      <w:r>
        <w:t>.</w:t>
      </w:r>
    </w:p>
    <w:p w14:paraId="0E93831D" w14:textId="4B6229DC" w:rsidR="00CD4F20" w:rsidRDefault="00326931" w:rsidP="00CD4F20">
      <w:pPr>
        <w:pStyle w:val="Heading3"/>
      </w:pPr>
      <w:bookmarkStart w:id="889" w:name="_Toc6916822"/>
      <w:proofErr w:type="spellStart"/>
      <w:r>
        <w:t>stepOverEdgeCount</w:t>
      </w:r>
      <w:proofErr w:type="spellEnd"/>
      <w:r w:rsidR="00CD4F20">
        <w:t xml:space="preserve"> property</w:t>
      </w:r>
      <w:bookmarkEnd w:id="88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481E2DA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54DFD">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21CB3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54DFD">
        <w:t>3.26</w:t>
      </w:r>
      <w:r>
        <w:fldChar w:fldCharType="end"/>
      </w:r>
      <w:r>
        <w:t>).</w:t>
      </w:r>
    </w:p>
    <w:p w14:paraId="75B400D0" w14:textId="3F7CE75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54DFD">
        <w:t>3.26.19</w:t>
      </w:r>
      <w:r>
        <w:fldChar w:fldCharType="end"/>
      </w:r>
      <w:r>
        <w:t>.</w:t>
      </w:r>
    </w:p>
    <w:p w14:paraId="15902C38" w14:textId="5489245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54DFD">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39BF27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54DFD">
        <w:t>3.26.20</w:t>
      </w:r>
      <w:r>
        <w:fldChar w:fldCharType="end"/>
      </w:r>
      <w:r>
        <w:t>.</w:t>
      </w:r>
    </w:p>
    <w:p w14:paraId="7D1411F8" w14:textId="06591F0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54DFD">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0" w:name="_Ref493427479"/>
      <w:bookmarkStart w:id="891" w:name="_Toc6916823"/>
      <w:r>
        <w:lastRenderedPageBreak/>
        <w:t>stack object</w:t>
      </w:r>
      <w:bookmarkEnd w:id="890"/>
      <w:bookmarkEnd w:id="891"/>
    </w:p>
    <w:p w14:paraId="5A2500F3" w14:textId="474DE860" w:rsidR="006E546E" w:rsidRDefault="006E546E" w:rsidP="006E546E">
      <w:pPr>
        <w:pStyle w:val="Heading3"/>
      </w:pPr>
      <w:bookmarkStart w:id="892" w:name="_Toc6916824"/>
      <w:r>
        <w:t>General</w:t>
      </w:r>
      <w:bookmarkEnd w:id="89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3" w:name="_Ref503361859"/>
      <w:bookmarkStart w:id="894" w:name="_Toc6916825"/>
      <w:r>
        <w:t>message property</w:t>
      </w:r>
      <w:bookmarkEnd w:id="893"/>
      <w:bookmarkEnd w:id="894"/>
    </w:p>
    <w:p w14:paraId="2BDF4228" w14:textId="4816D7A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54DF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5" w:name="_Toc6916826"/>
      <w:r>
        <w:t>frames property</w:t>
      </w:r>
      <w:bookmarkEnd w:id="895"/>
    </w:p>
    <w:p w14:paraId="469B2FA7" w14:textId="5311D76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B54DFD">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6" w:name="_Ref493494398"/>
      <w:bookmarkStart w:id="897" w:name="_Toc6916827"/>
      <w:proofErr w:type="spellStart"/>
      <w:r>
        <w:t>stackFrame</w:t>
      </w:r>
      <w:proofErr w:type="spellEnd"/>
      <w:r>
        <w:t xml:space="preserve"> object</w:t>
      </w:r>
      <w:bookmarkEnd w:id="896"/>
      <w:bookmarkEnd w:id="897"/>
    </w:p>
    <w:p w14:paraId="440DEBE2" w14:textId="2D9664B2" w:rsidR="006E546E" w:rsidRDefault="006E546E" w:rsidP="006E546E">
      <w:pPr>
        <w:pStyle w:val="Heading3"/>
      </w:pPr>
      <w:bookmarkStart w:id="898" w:name="_Toc6916828"/>
      <w:r>
        <w:t>General</w:t>
      </w:r>
      <w:bookmarkEnd w:id="898"/>
    </w:p>
    <w:p w14:paraId="7DA1CA9D" w14:textId="050FCFF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B54DFD">
        <w:t>3.43</w:t>
      </w:r>
      <w:r>
        <w:fldChar w:fldCharType="end"/>
      </w:r>
      <w:r w:rsidRPr="00F41277">
        <w:t>).</w:t>
      </w:r>
    </w:p>
    <w:p w14:paraId="595703CE" w14:textId="2E0FEEF4" w:rsidR="00D10846" w:rsidRDefault="003F0742" w:rsidP="006E546E">
      <w:pPr>
        <w:pStyle w:val="Heading3"/>
      </w:pPr>
      <w:bookmarkStart w:id="899" w:name="_Ref503362303"/>
      <w:bookmarkStart w:id="900" w:name="_Toc6916829"/>
      <w:r>
        <w:t xml:space="preserve">location </w:t>
      </w:r>
      <w:r w:rsidR="00D10846">
        <w:t>property</w:t>
      </w:r>
      <w:bookmarkEnd w:id="899"/>
      <w:bookmarkEnd w:id="900"/>
    </w:p>
    <w:p w14:paraId="075462B0" w14:textId="4F8563CD"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54DFD">
        <w:t>3.27</w:t>
      </w:r>
      <w:r w:rsidR="003F0742">
        <w:fldChar w:fldCharType="end"/>
      </w:r>
      <w:r>
        <w:t>) specifying the location to which this stack frame refers.</w:t>
      </w:r>
    </w:p>
    <w:p w14:paraId="049DBCD3" w14:textId="3BDA2C29" w:rsidR="00563031" w:rsidRPr="00D10846" w:rsidRDefault="00563031" w:rsidP="00D10846">
      <w:bookmarkStart w:id="90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54DFD">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2" w:name="_Toc6916830"/>
      <w:bookmarkEnd w:id="901"/>
      <w:r>
        <w:t>module property</w:t>
      </w:r>
      <w:bookmarkEnd w:id="90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3" w:name="_Toc6916831"/>
      <w:proofErr w:type="spellStart"/>
      <w:r>
        <w:t>threadId</w:t>
      </w:r>
      <w:proofErr w:type="spellEnd"/>
      <w:r>
        <w:t xml:space="preserve"> property</w:t>
      </w:r>
      <w:bookmarkEnd w:id="90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4" w:name="_Toc6916832"/>
      <w:r>
        <w:t>parameters property</w:t>
      </w:r>
      <w:bookmarkEnd w:id="90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05" w:name="_Ref5715197"/>
      <w:bookmarkStart w:id="906" w:name="_Toc6916833"/>
      <w:proofErr w:type="spellStart"/>
      <w:r>
        <w:lastRenderedPageBreak/>
        <w:t>webRequest</w:t>
      </w:r>
      <w:proofErr w:type="spellEnd"/>
      <w:r>
        <w:t xml:space="preserve"> </w:t>
      </w:r>
      <w:r w:rsidR="00924F08">
        <w:t>object</w:t>
      </w:r>
      <w:bookmarkEnd w:id="905"/>
      <w:bookmarkEnd w:id="906"/>
    </w:p>
    <w:p w14:paraId="7512676F" w14:textId="77777777" w:rsidR="00924F08" w:rsidRDefault="00924F08" w:rsidP="00924F08">
      <w:pPr>
        <w:pStyle w:val="Heading3"/>
        <w:numPr>
          <w:ilvl w:val="2"/>
          <w:numId w:val="2"/>
        </w:numPr>
      </w:pPr>
      <w:bookmarkStart w:id="907" w:name="_Toc6916834"/>
      <w:r>
        <w:t>General</w:t>
      </w:r>
      <w:bookmarkEnd w:id="907"/>
    </w:p>
    <w:p w14:paraId="5E170728" w14:textId="28384836"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B54DFD">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08" w:name="_Ref5717605"/>
      <w:bookmarkStart w:id="909" w:name="_Toc6916835"/>
      <w:r>
        <w:t>i</w:t>
      </w:r>
      <w:r w:rsidR="00924F08">
        <w:t>ndex property</w:t>
      </w:r>
      <w:bookmarkEnd w:id="908"/>
      <w:bookmarkEnd w:id="909"/>
    </w:p>
    <w:p w14:paraId="4D8A5D82" w14:textId="30D1D370"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B54DFD">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061D4A3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6DAD29C8" w14:textId="77777777" w:rsidR="00924F08" w:rsidRDefault="00924F08" w:rsidP="00924F08">
      <w:pPr>
        <w:pStyle w:val="Heading3"/>
        <w:numPr>
          <w:ilvl w:val="2"/>
          <w:numId w:val="2"/>
        </w:numPr>
      </w:pPr>
      <w:bookmarkStart w:id="910" w:name="_Ref5717741"/>
      <w:bookmarkStart w:id="911" w:name="_Toc6916836"/>
      <w:r>
        <w:t>protocol property</w:t>
      </w:r>
      <w:bookmarkEnd w:id="910"/>
      <w:bookmarkEnd w:id="911"/>
    </w:p>
    <w:p w14:paraId="2728C8F5" w14:textId="3B63D6B7"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2" w:name="_Ref5717749"/>
      <w:bookmarkStart w:id="913" w:name="_Toc6916837"/>
      <w:r>
        <w:t>version property</w:t>
      </w:r>
      <w:bookmarkEnd w:id="912"/>
      <w:bookmarkEnd w:id="913"/>
    </w:p>
    <w:p w14:paraId="651CC31C" w14:textId="0031042D"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4" w:name="_Ref5717757"/>
      <w:bookmarkStart w:id="915" w:name="_Toc6916838"/>
      <w:r>
        <w:t>target</w:t>
      </w:r>
      <w:r w:rsidR="00924F08">
        <w:t xml:space="preserve"> property</w:t>
      </w:r>
      <w:bookmarkEnd w:id="914"/>
      <w:bookmarkEnd w:id="915"/>
    </w:p>
    <w:p w14:paraId="1A2A3B5C" w14:textId="42B2558F"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6" w:name="_Ref5717763"/>
      <w:bookmarkStart w:id="917" w:name="_Toc6916839"/>
      <w:r>
        <w:lastRenderedPageBreak/>
        <w:t>method property</w:t>
      </w:r>
      <w:bookmarkEnd w:id="916"/>
      <w:bookmarkEnd w:id="917"/>
    </w:p>
    <w:p w14:paraId="22C207A3" w14:textId="2322A77B"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18" w:name="_Ref5723069"/>
      <w:bookmarkStart w:id="919" w:name="_Toc6916840"/>
      <w:r>
        <w:t>headers property</w:t>
      </w:r>
      <w:bookmarkEnd w:id="918"/>
      <w:bookmarkEnd w:id="919"/>
    </w:p>
    <w:p w14:paraId="422D7A31" w14:textId="347C4F00"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0" w:name="_Toc6916841"/>
      <w:r>
        <w:t>parameters property</w:t>
      </w:r>
      <w:bookmarkEnd w:id="920"/>
    </w:p>
    <w:p w14:paraId="7CA81D5B" w14:textId="4001538F"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54DFD">
        <w:t>3.6</w:t>
      </w:r>
      <w:r>
        <w:fldChar w:fldCharType="end"/>
      </w:r>
      <w:r>
        <w:t>) whose property names are the names of the parameters in the request and whose corresponding values are the values of those parameters.</w:t>
      </w:r>
    </w:p>
    <w:p w14:paraId="505B1EC8" w14:textId="0D48B72C"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54DFD">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54DFD">
        <w:t>3.45.5</w:t>
      </w:r>
      <w:r>
        <w:fldChar w:fldCharType="end"/>
      </w:r>
      <w:r>
        <w:t>).</w:t>
      </w:r>
    </w:p>
    <w:p w14:paraId="587B18A1" w14:textId="77777777" w:rsidR="00924F08" w:rsidRDefault="00924F08" w:rsidP="00924F08">
      <w:pPr>
        <w:pStyle w:val="Heading3"/>
        <w:numPr>
          <w:ilvl w:val="2"/>
          <w:numId w:val="2"/>
        </w:numPr>
      </w:pPr>
      <w:bookmarkStart w:id="921" w:name="_Ref5724016"/>
      <w:bookmarkStart w:id="922" w:name="_Toc6916842"/>
      <w:r>
        <w:t>body property</w:t>
      </w:r>
      <w:bookmarkEnd w:id="921"/>
      <w:bookmarkEnd w:id="922"/>
    </w:p>
    <w:p w14:paraId="7467CB75" w14:textId="73DFF543"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request.</w:t>
      </w:r>
    </w:p>
    <w:p w14:paraId="47BEE5B9" w14:textId="7942016F"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250AF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54DFD">
        <w:t>3.1</w:t>
      </w:r>
      <w:r w:rsidR="00141A1E">
        <w:fldChar w:fldCharType="end"/>
      </w:r>
      <w:r w:rsidR="00141A1E">
        <w:t>)</w:t>
      </w:r>
      <w:r>
        <w:t>.</w:t>
      </w:r>
    </w:p>
    <w:p w14:paraId="4E221FA4" w14:textId="34F9306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54DFD">
        <w:t>3.45.7</w:t>
      </w:r>
      <w:r>
        <w:fldChar w:fldCharType="end"/>
      </w:r>
      <w:r>
        <w:t xml:space="preserve">), for example, </w:t>
      </w:r>
      <w:r w:rsidRPr="00141A1E">
        <w:rPr>
          <w:rStyle w:val="CODEtemp"/>
        </w:rPr>
        <w:t>"text/plain; charset=ascii"</w:t>
      </w:r>
      <w:r>
        <w:t>.</w:t>
      </w:r>
    </w:p>
    <w:p w14:paraId="68C20E2A" w14:textId="1D34EE35"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923" w:name="_Ref5715652"/>
      <w:bookmarkStart w:id="924" w:name="_Toc6916843"/>
      <w:proofErr w:type="spellStart"/>
      <w:r>
        <w:t>webR</w:t>
      </w:r>
      <w:r w:rsidR="00924F08">
        <w:t>esponse</w:t>
      </w:r>
      <w:proofErr w:type="spellEnd"/>
      <w:r w:rsidR="00924F08">
        <w:t xml:space="preserve"> object</w:t>
      </w:r>
      <w:bookmarkEnd w:id="923"/>
      <w:bookmarkEnd w:id="924"/>
    </w:p>
    <w:p w14:paraId="22135673" w14:textId="1AFD5784" w:rsidR="00924F08" w:rsidRDefault="00924F08" w:rsidP="00924F08">
      <w:pPr>
        <w:pStyle w:val="Heading3"/>
      </w:pPr>
      <w:bookmarkStart w:id="925" w:name="_Toc6916844"/>
      <w:r>
        <w:t>General</w:t>
      </w:r>
      <w:bookmarkEnd w:id="925"/>
    </w:p>
    <w:p w14:paraId="041334A1" w14:textId="17FFF5B1"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B54DFD">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6" w:name="_Ref5717809"/>
      <w:bookmarkStart w:id="927" w:name="_Toc6916845"/>
      <w:r>
        <w:lastRenderedPageBreak/>
        <w:t>index property</w:t>
      </w:r>
      <w:bookmarkEnd w:id="926"/>
      <w:bookmarkEnd w:id="927"/>
    </w:p>
    <w:p w14:paraId="3ED1A643" w14:textId="199B47B8"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B54DFD">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2E7F19E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54DFD">
        <w:t>3.14.17</w:t>
      </w:r>
      <w:r>
        <w:fldChar w:fldCharType="end"/>
      </w:r>
      <w:r>
        <w:t>.</w:t>
      </w:r>
    </w:p>
    <w:p w14:paraId="1456E41C" w14:textId="4A16BA40" w:rsidR="00C75437" w:rsidRDefault="00C75437" w:rsidP="00C75437">
      <w:pPr>
        <w:pStyle w:val="Heading3"/>
      </w:pPr>
      <w:bookmarkStart w:id="928" w:name="_Ref5717825"/>
      <w:bookmarkStart w:id="929" w:name="_Toc6916846"/>
      <w:r>
        <w:t>protocol property</w:t>
      </w:r>
      <w:bookmarkEnd w:id="928"/>
      <w:bookmarkEnd w:id="929"/>
    </w:p>
    <w:p w14:paraId="78B6379E" w14:textId="52111E6C"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0" w:name="_Ref5717831"/>
      <w:bookmarkStart w:id="931" w:name="_Toc6916847"/>
      <w:r>
        <w:t>version property</w:t>
      </w:r>
      <w:bookmarkEnd w:id="930"/>
      <w:bookmarkEnd w:id="931"/>
    </w:p>
    <w:p w14:paraId="60285C74" w14:textId="75C8E57B"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2" w:name="_Ref5717869"/>
      <w:bookmarkStart w:id="933" w:name="_Toc6916848"/>
      <w:proofErr w:type="spellStart"/>
      <w:r>
        <w:t>statusCode</w:t>
      </w:r>
      <w:proofErr w:type="spellEnd"/>
      <w:r>
        <w:t xml:space="preserve"> property</w:t>
      </w:r>
      <w:bookmarkEnd w:id="932"/>
      <w:bookmarkEnd w:id="933"/>
    </w:p>
    <w:p w14:paraId="5F838345" w14:textId="37188E21"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34" w:name="_Ref5717858"/>
      <w:bookmarkStart w:id="935" w:name="_Toc6916849"/>
      <w:proofErr w:type="spellStart"/>
      <w:r>
        <w:t>reasonPhrase</w:t>
      </w:r>
      <w:proofErr w:type="spellEnd"/>
      <w:r>
        <w:t xml:space="preserve"> property</w:t>
      </w:r>
      <w:bookmarkEnd w:id="934"/>
      <w:bookmarkEnd w:id="935"/>
    </w:p>
    <w:p w14:paraId="0318BF2F" w14:textId="07292AF1"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B54DFD">
        <w:t>3.46.5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36" w:name="_Ref5723562"/>
      <w:bookmarkStart w:id="937" w:name="_Toc6916850"/>
      <w:r>
        <w:t>headers property</w:t>
      </w:r>
      <w:bookmarkEnd w:id="936"/>
      <w:bookmarkEnd w:id="937"/>
    </w:p>
    <w:p w14:paraId="49F79F55" w14:textId="1645ECA5"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54DFD">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38" w:name="_Toc6916851"/>
      <w:r>
        <w:lastRenderedPageBreak/>
        <w:t>body property</w:t>
      </w:r>
      <w:bookmarkEnd w:id="938"/>
    </w:p>
    <w:p w14:paraId="4EEA2828" w14:textId="39589943"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54DFD">
        <w:t>3.3</w:t>
      </w:r>
      <w:r>
        <w:fldChar w:fldCharType="end"/>
      </w:r>
      <w:r>
        <w:t>) containing the body of the response.</w:t>
      </w:r>
    </w:p>
    <w:p w14:paraId="08136C23" w14:textId="6FDB5EB5"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B54DFD">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3E83D7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54DFD">
        <w:t>3.1</w:t>
      </w:r>
      <w:r>
        <w:fldChar w:fldCharType="end"/>
      </w:r>
      <w:r>
        <w:t>).</w:t>
      </w:r>
    </w:p>
    <w:p w14:paraId="5E414B4C" w14:textId="3EC5F35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54DFD">
        <w:t>3.46.7</w:t>
      </w:r>
      <w:r>
        <w:fldChar w:fldCharType="end"/>
      </w:r>
      <w:r>
        <w:t xml:space="preserve">), for example, </w:t>
      </w:r>
      <w:r w:rsidRPr="00141A1E">
        <w:rPr>
          <w:rStyle w:val="CODEtemp"/>
        </w:rPr>
        <w:t>"text/plain; charset=ascii"</w:t>
      </w:r>
      <w:r>
        <w:t>.</w:t>
      </w:r>
    </w:p>
    <w:p w14:paraId="09F28572" w14:textId="5DAC5A03"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B54DFD">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9" w:name="_Ref529368289"/>
      <w:bookmarkStart w:id="940" w:name="_Toc6916852"/>
      <w:proofErr w:type="spellStart"/>
      <w:r>
        <w:t>resultProvenance</w:t>
      </w:r>
      <w:proofErr w:type="spellEnd"/>
      <w:r>
        <w:t xml:space="preserve"> object</w:t>
      </w:r>
      <w:bookmarkEnd w:id="939"/>
      <w:bookmarkEnd w:id="940"/>
    </w:p>
    <w:p w14:paraId="75BA9795" w14:textId="77777777" w:rsidR="00C82EC9" w:rsidRDefault="00C82EC9" w:rsidP="00C82EC9">
      <w:pPr>
        <w:pStyle w:val="Heading3"/>
        <w:numPr>
          <w:ilvl w:val="2"/>
          <w:numId w:val="2"/>
        </w:numPr>
      </w:pPr>
      <w:bookmarkStart w:id="941" w:name="_Toc6916853"/>
      <w:r>
        <w:t>General</w:t>
      </w:r>
      <w:bookmarkEnd w:id="94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2" w:name="_Toc6916854"/>
      <w:proofErr w:type="spellStart"/>
      <w:r>
        <w:t>firstDetectionTimeUtc</w:t>
      </w:r>
      <w:proofErr w:type="spellEnd"/>
      <w:r>
        <w:t xml:space="preserve"> property</w:t>
      </w:r>
      <w:bookmarkEnd w:id="942"/>
    </w:p>
    <w:p w14:paraId="65E11777" w14:textId="5A0BD6E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3" w:name="_Toc6916855"/>
      <w:proofErr w:type="spellStart"/>
      <w:r>
        <w:t>lastDetectionTimeUtc</w:t>
      </w:r>
      <w:proofErr w:type="spellEnd"/>
      <w:r>
        <w:t xml:space="preserve"> property</w:t>
      </w:r>
      <w:bookmarkEnd w:id="943"/>
    </w:p>
    <w:p w14:paraId="16F93DF5" w14:textId="028E67E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54DF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6DFC59C"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B54DFD">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54DFD">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4" w:name="_Toc6916856"/>
      <w:proofErr w:type="spellStart"/>
      <w:r>
        <w:t>firstDetectionRunGuid</w:t>
      </w:r>
      <w:proofErr w:type="spellEnd"/>
      <w:r>
        <w:t xml:space="preserve"> property</w:t>
      </w:r>
      <w:bookmarkEnd w:id="944"/>
    </w:p>
    <w:p w14:paraId="6DA0C3FD" w14:textId="727F3393"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45" w:name="_Toc6916857"/>
      <w:proofErr w:type="spellStart"/>
      <w:r>
        <w:t>lastDetectionRunGuid</w:t>
      </w:r>
      <w:proofErr w:type="spellEnd"/>
      <w:r>
        <w:t xml:space="preserve"> property</w:t>
      </w:r>
      <w:bookmarkEnd w:id="945"/>
    </w:p>
    <w:p w14:paraId="35285F82" w14:textId="19CBC79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54DF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B54DFD">
        <w:t>3.14.3</w:t>
      </w:r>
      <w:r>
        <w:fldChar w:fldCharType="end"/>
      </w:r>
      <w:r>
        <w:t xml:space="preserve">, </w:t>
      </w:r>
      <w:r w:rsidRPr="006066AC">
        <w:t>§</w:t>
      </w:r>
      <w:r>
        <w:fldChar w:fldCharType="begin"/>
      </w:r>
      <w:r>
        <w:instrText xml:space="preserve"> REF _Ref526937044 \r \h </w:instrText>
      </w:r>
      <w:r>
        <w:fldChar w:fldCharType="separate"/>
      </w:r>
      <w:r w:rsidR="00B54DFD">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6" w:name="_Ref4232561"/>
      <w:bookmarkStart w:id="947" w:name="_Toc6916858"/>
      <w:proofErr w:type="spellStart"/>
      <w:r>
        <w:t>invocationIndex</w:t>
      </w:r>
      <w:proofErr w:type="spellEnd"/>
      <w:r>
        <w:t xml:space="preserve"> property</w:t>
      </w:r>
      <w:bookmarkEnd w:id="946"/>
      <w:bookmarkEnd w:id="947"/>
    </w:p>
    <w:p w14:paraId="7B6EA25C" w14:textId="7C154C1C"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B54DFD">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54DF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54DFD">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8" w:name="_Ref532468570"/>
      <w:bookmarkStart w:id="949" w:name="_Toc6916859"/>
      <w:proofErr w:type="spellStart"/>
      <w:r>
        <w:t>conversionSources</w:t>
      </w:r>
      <w:proofErr w:type="spellEnd"/>
      <w:r>
        <w:t xml:space="preserve"> property</w:t>
      </w:r>
      <w:bookmarkEnd w:id="948"/>
      <w:bookmarkEnd w:id="94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536E24"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54DF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54DFD">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0B771BA9"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B54DFD">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210754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54DFD">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F93DE0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54DFD">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0803059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54DFD">
        <w:t>3.28</w:t>
      </w:r>
      <w:r w:rsidR="002D65F3">
        <w:fldChar w:fldCharType="end"/>
      </w:r>
      <w:r w:rsidR="002D65F3">
        <w:t>).</w:t>
      </w:r>
    </w:p>
    <w:p w14:paraId="6D02A6B4" w14:textId="65BEB49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54DFD">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DF8822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54DFD">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0" w:name="_Ref493407996"/>
      <w:bookmarkStart w:id="951" w:name="_Ref508814067"/>
      <w:bookmarkStart w:id="952" w:name="_Ref3908560"/>
      <w:bookmarkStart w:id="953" w:name="_Toc6916860"/>
      <w:proofErr w:type="spellStart"/>
      <w:r>
        <w:rPr>
          <w:bCs/>
          <w:sz w:val="26"/>
          <w:szCs w:val="26"/>
        </w:rPr>
        <w:t>reportingDescriptor</w:t>
      </w:r>
      <w:proofErr w:type="spellEnd"/>
      <w:r>
        <w:t xml:space="preserve"> </w:t>
      </w:r>
      <w:r w:rsidR="00B86BC7">
        <w:t>object</w:t>
      </w:r>
      <w:bookmarkEnd w:id="950"/>
      <w:bookmarkEnd w:id="951"/>
      <w:bookmarkEnd w:id="952"/>
      <w:bookmarkEnd w:id="953"/>
    </w:p>
    <w:p w14:paraId="0004BC6E" w14:textId="658F9ED1" w:rsidR="00B86BC7" w:rsidRDefault="00B86BC7" w:rsidP="00B86BC7">
      <w:pPr>
        <w:pStyle w:val="Heading3"/>
      </w:pPr>
      <w:bookmarkStart w:id="954" w:name="_Toc6916861"/>
      <w:r>
        <w:t>General</w:t>
      </w:r>
      <w:bookmarkEnd w:id="954"/>
    </w:p>
    <w:p w14:paraId="51CC9E80" w14:textId="288D51D9"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54DFD">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B54DFD">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5" w:name="_Toc6916862"/>
      <w:r>
        <w:t>Constraints</w:t>
      </w:r>
      <w:bookmarkEnd w:id="955"/>
    </w:p>
    <w:p w14:paraId="1A1A3719" w14:textId="6283ECB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B54DFD">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B54DFD">
        <w:t>3.48.10</w:t>
      </w:r>
      <w:r>
        <w:fldChar w:fldCharType="end"/>
      </w:r>
      <w:r w:rsidRPr="00517BAE">
        <w:t xml:space="preserve">) or both </w:t>
      </w:r>
      <w:del w:id="956" w:author="Laurence Golding" w:date="2019-04-23T14:37:00Z">
        <w:r w:rsidRPr="00517BAE" w:rsidDel="004F653B">
          <w:rPr>
            <w:b/>
          </w:rPr>
          <w:delText>SHALL</w:delText>
        </w:r>
        <w:r w:rsidRPr="00517BAE" w:rsidDel="004F653B">
          <w:delText xml:space="preserve"> </w:delText>
        </w:r>
      </w:del>
      <w:ins w:id="957" w:author="Laurence Golding" w:date="2019-04-23T14:37:00Z">
        <w:r w:rsidR="004F653B">
          <w:rPr>
            <w:b/>
          </w:rPr>
          <w:t>SHOULD</w:t>
        </w:r>
        <w:r w:rsidR="004F653B" w:rsidRPr="00517BAE">
          <w:t xml:space="preserve"> </w:t>
        </w:r>
      </w:ins>
      <w:r w:rsidRPr="00517BAE">
        <w:t>be present.</w:t>
      </w:r>
    </w:p>
    <w:p w14:paraId="33245206" w14:textId="202C0A07" w:rsidR="00B86BC7" w:rsidRDefault="00B86BC7" w:rsidP="00B86BC7">
      <w:pPr>
        <w:pStyle w:val="Heading3"/>
      </w:pPr>
      <w:bookmarkStart w:id="958" w:name="_Ref493408046"/>
      <w:bookmarkStart w:id="959" w:name="_Toc6916863"/>
      <w:r>
        <w:t>id property</w:t>
      </w:r>
      <w:bookmarkEnd w:id="958"/>
      <w:bookmarkEnd w:id="959"/>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0220CFB3" w:rsidR="00755F38" w:rsidDel="004F653B" w:rsidRDefault="00755F38" w:rsidP="00517BAE">
      <w:pPr>
        <w:ind w:left="720"/>
        <w:rPr>
          <w:del w:id="960" w:author="Laurence Golding" w:date="2019-04-23T14:37:00Z"/>
        </w:rPr>
      </w:pPr>
      <w:del w:id="961" w:author="Laurence Golding" w:date="2019-04-23T14:37:00Z">
        <w:r w:rsidDel="004F653B">
          <w:delText xml:space="preserve">In contrast to rule identifiers, notification identifiers </w:delText>
        </w:r>
        <w:r w:rsidR="00071B0C" w:rsidDel="004F653B">
          <w:delText>do not need to</w:delText>
        </w:r>
        <w:r w:rsidDel="004F653B">
          <w:delText xml:space="preserve"> be stable or opaque</w:delText>
        </w:r>
        <w:r w:rsidR="00C140F3" w:rsidDel="004F653B">
          <w:delText>,</w:delText>
        </w:r>
        <w:r w:rsidR="00C140F3" w:rsidRPr="00C140F3" w:rsidDel="004F653B">
          <w:delText xml:space="preserve"> </w:delText>
        </w:r>
        <w:r w:rsidR="00C140F3" w:rsidDel="004F653B">
          <w:delText xml:space="preserve">because the reasoning that leads to those requirements for rules does not apply to notifications. A tool notification with level </w:delText>
        </w:r>
        <w:r w:rsidR="00C140F3" w:rsidRPr="003672C8" w:rsidDel="004F653B">
          <w:rPr>
            <w:rStyle w:val="CODEtemp"/>
          </w:rPr>
          <w:delText>"error"</w:delText>
        </w:r>
        <w:r w:rsidR="00C140F3" w:rsidDel="004F653B">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p>
    <w:p w14:paraId="4A192A07" w14:textId="0AC56105" w:rsidR="00E27EDF" w:rsidRDefault="00E27EDF" w:rsidP="00E27EDF">
      <w:pPr>
        <w:pStyle w:val="Heading3"/>
      </w:pPr>
      <w:bookmarkStart w:id="962" w:name="_Toc6916864"/>
      <w:proofErr w:type="spellStart"/>
      <w:r>
        <w:t>deprecatedIds</w:t>
      </w:r>
      <w:proofErr w:type="spellEnd"/>
      <w:r>
        <w:t xml:space="preserve"> property</w:t>
      </w:r>
      <w:bookmarkEnd w:id="962"/>
    </w:p>
    <w:p w14:paraId="72B0335E" w14:textId="6B60DA3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B54DF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54DFD">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98A43D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B54DFD">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3" w:name="_Ref4137037"/>
      <w:bookmarkStart w:id="964" w:name="_Toc6916865"/>
      <w:proofErr w:type="spellStart"/>
      <w:r>
        <w:t>guid</w:t>
      </w:r>
      <w:proofErr w:type="spellEnd"/>
      <w:r>
        <w:t xml:space="preserve"> property</w:t>
      </w:r>
      <w:bookmarkEnd w:id="963"/>
      <w:bookmarkEnd w:id="964"/>
    </w:p>
    <w:p w14:paraId="52E61F3E" w14:textId="1F9C0B13"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54DFD">
        <w:t>3.5.3</w:t>
      </w:r>
      <w:r>
        <w:fldChar w:fldCharType="end"/>
      </w:r>
      <w:r>
        <w:t>) that uniquely identifies the descriptor.</w:t>
      </w:r>
    </w:p>
    <w:p w14:paraId="0E6A3F82" w14:textId="73FBF90C" w:rsidR="00E3048B" w:rsidRDefault="00E3048B" w:rsidP="00E3048B">
      <w:pPr>
        <w:pStyle w:val="Heading3"/>
      </w:pPr>
      <w:bookmarkStart w:id="965" w:name="_Toc6916866"/>
      <w:proofErr w:type="spellStart"/>
      <w:r>
        <w:t>deprecatedGuids</w:t>
      </w:r>
      <w:proofErr w:type="spellEnd"/>
      <w:r>
        <w:t xml:space="preserve"> property</w:t>
      </w:r>
      <w:bookmarkEnd w:id="965"/>
    </w:p>
    <w:p w14:paraId="7C8AD044" w14:textId="657C963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GUID-valued strings (§</w:t>
      </w:r>
      <w:r>
        <w:fldChar w:fldCharType="begin"/>
      </w:r>
      <w:r>
        <w:instrText xml:space="preserve"> REF _Ref514314114 \r \h </w:instrText>
      </w:r>
      <w:r>
        <w:fldChar w:fldCharType="separate"/>
      </w:r>
      <w:r w:rsidR="00B54DFD">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B54DFD">
        <w:t>3.48.5</w:t>
      </w:r>
      <w:r>
        <w:fldChar w:fldCharType="end"/>
      </w:r>
      <w:r>
        <w:t>) for this object.</w:t>
      </w:r>
    </w:p>
    <w:p w14:paraId="04CAE532" w14:textId="4791B51D" w:rsidR="00B86BC7" w:rsidRDefault="00B86BC7" w:rsidP="00B86BC7">
      <w:pPr>
        <w:pStyle w:val="Heading3"/>
      </w:pPr>
      <w:bookmarkStart w:id="966" w:name="_Ref4422547"/>
      <w:bookmarkStart w:id="967" w:name="_Toc6916867"/>
      <w:r>
        <w:t>name property</w:t>
      </w:r>
      <w:bookmarkEnd w:id="966"/>
      <w:bookmarkEnd w:id="967"/>
    </w:p>
    <w:p w14:paraId="19E18CE8" w14:textId="1E0F531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54DFD">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8" w:name="_Hlk5876632"/>
      <w:proofErr w:type="spellStart"/>
      <w:r w:rsidR="002778C4" w:rsidRPr="002778C4">
        <w:rPr>
          <w:rStyle w:val="CODEtemp"/>
        </w:rPr>
        <w:t>SpecifyMarshalingForPInvokeStringArguments</w:t>
      </w:r>
      <w:bookmarkEnd w:id="968"/>
      <w:proofErr w:type="spellEnd"/>
      <w:r w:rsidR="002778C4" w:rsidRPr="002778C4">
        <w:rPr>
          <w:rStyle w:val="CODEtemp"/>
        </w:rPr>
        <w:t>"</w:t>
      </w:r>
    </w:p>
    <w:p w14:paraId="5D2E0983" w14:textId="4FD776A8" w:rsidR="00E3048B" w:rsidRDefault="00E3048B" w:rsidP="00E3048B">
      <w:pPr>
        <w:pStyle w:val="Heading3"/>
      </w:pPr>
      <w:bookmarkStart w:id="969" w:name="_Toc6916868"/>
      <w:proofErr w:type="spellStart"/>
      <w:r>
        <w:lastRenderedPageBreak/>
        <w:t>deprecatedNames</w:t>
      </w:r>
      <w:proofErr w:type="spellEnd"/>
      <w:r>
        <w:t xml:space="preserve"> property</w:t>
      </w:r>
      <w:bookmarkEnd w:id="969"/>
    </w:p>
    <w:p w14:paraId="39CAA48F" w14:textId="72B8C79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B54DF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54DFD">
        <w:t>3.48.7</w:t>
      </w:r>
      <w:r>
        <w:fldChar w:fldCharType="end"/>
      </w:r>
      <w:r>
        <w:t>) for this object.</w:t>
      </w:r>
    </w:p>
    <w:p w14:paraId="5548973D" w14:textId="287DFEA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54DFD">
        <w:t>3.19.2</w:t>
      </w:r>
      <w:r w:rsidR="00EC15D0">
        <w:fldChar w:fldCharType="end"/>
      </w:r>
      <w:r w:rsidR="00EC15D0">
        <w:t>)</w:t>
      </w:r>
      <w:r>
        <w:t xml:space="preserve">. </w:t>
      </w:r>
    </w:p>
    <w:p w14:paraId="23ACD4C9" w14:textId="51DFBAE1" w:rsidR="00B86BC7" w:rsidRDefault="00B86BC7" w:rsidP="00B86BC7">
      <w:pPr>
        <w:pStyle w:val="Heading3"/>
      </w:pPr>
      <w:bookmarkStart w:id="970" w:name="_Ref493510771"/>
      <w:bookmarkStart w:id="971" w:name="_Toc6916869"/>
      <w:proofErr w:type="spellStart"/>
      <w:r>
        <w:t>shortDescription</w:t>
      </w:r>
      <w:proofErr w:type="spellEnd"/>
      <w:r>
        <w:t xml:space="preserve"> property</w:t>
      </w:r>
      <w:bookmarkEnd w:id="970"/>
      <w:bookmarkEnd w:id="971"/>
    </w:p>
    <w:p w14:paraId="529813AC" w14:textId="2A1EC6A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54DF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ins w:id="972" w:author="Laurence Golding" w:date="2019-04-23T14:38:00Z">
        <w:r w:rsidR="004F653B">
          <w:t>.</w:t>
        </w:r>
      </w:ins>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3" w:name="_Ref493510781"/>
      <w:bookmarkStart w:id="974" w:name="_Toc6916870"/>
      <w:proofErr w:type="spellStart"/>
      <w:r>
        <w:t>fullDescription</w:t>
      </w:r>
      <w:proofErr w:type="spellEnd"/>
      <w:r>
        <w:t xml:space="preserve"> property</w:t>
      </w:r>
      <w:bookmarkEnd w:id="973"/>
      <w:bookmarkEnd w:id="974"/>
    </w:p>
    <w:p w14:paraId="1D1994A2" w14:textId="291C697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54DF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31BF6254"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B54DFD">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75" w:name="_Ref493345139"/>
      <w:bookmarkStart w:id="976" w:name="_Toc6916871"/>
      <w:proofErr w:type="spellStart"/>
      <w:r>
        <w:t>message</w:t>
      </w:r>
      <w:r w:rsidR="00CD2BD7">
        <w:t>Strings</w:t>
      </w:r>
      <w:proofErr w:type="spellEnd"/>
      <w:r>
        <w:t xml:space="preserve"> property</w:t>
      </w:r>
      <w:bookmarkEnd w:id="975"/>
      <w:bookmarkEnd w:id="976"/>
    </w:p>
    <w:p w14:paraId="4810A9EB" w14:textId="09F2DA0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54DF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54DF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54DFD">
        <w:t>3.12.2</w:t>
      </w:r>
      <w:r w:rsidR="003E3062">
        <w:fldChar w:fldCharType="end"/>
      </w:r>
      <w:r w:rsidR="0005061D">
        <w:t>)</w:t>
      </w:r>
      <w:r w:rsidR="00F67E65">
        <w:t>.</w:t>
      </w:r>
    </w:p>
    <w:p w14:paraId="54AC3DC0" w14:textId="1C806E54"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54DFD">
        <w:t>3.26.11</w:t>
      </w:r>
      <w:r w:rsidR="003B3A06">
        <w:fldChar w:fldCharType="end"/>
      </w:r>
      <w:r>
        <w:t>, §</w:t>
      </w:r>
      <w:r>
        <w:fldChar w:fldCharType="begin"/>
      </w:r>
      <w:r>
        <w:instrText xml:space="preserve"> REF _Ref508811592 \r \h </w:instrText>
      </w:r>
      <w:r>
        <w:fldChar w:fldCharType="separate"/>
      </w:r>
      <w:r w:rsidR="00B54DF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lastRenderedPageBreak/>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C8ED38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54DF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7" w:name="_Toc6916872"/>
      <w:proofErr w:type="spellStart"/>
      <w:r>
        <w:t>help</w:t>
      </w:r>
      <w:r w:rsidR="00326BD5">
        <w:t>Uri</w:t>
      </w:r>
      <w:proofErr w:type="spellEnd"/>
      <w:r>
        <w:t xml:space="preserve"> property</w:t>
      </w:r>
      <w:bookmarkEnd w:id="977"/>
    </w:p>
    <w:p w14:paraId="782A7DB1" w14:textId="20CF991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54DFD">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8" w:name="_Ref503364566"/>
      <w:bookmarkStart w:id="979" w:name="_Toc6916873"/>
      <w:r>
        <w:t>help property</w:t>
      </w:r>
      <w:bookmarkEnd w:id="978"/>
      <w:bookmarkEnd w:id="979"/>
    </w:p>
    <w:p w14:paraId="681BD68F" w14:textId="1D72AF3D"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54DF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54DF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0" w:name="_Ref508894471"/>
      <w:bookmarkStart w:id="981" w:name="_Ref4233655"/>
      <w:bookmarkStart w:id="982" w:name="_Toc6916874"/>
      <w:proofErr w:type="spellStart"/>
      <w:r>
        <w:t>defaultConfiguration</w:t>
      </w:r>
      <w:proofErr w:type="spellEnd"/>
      <w:r>
        <w:t xml:space="preserve"> </w:t>
      </w:r>
      <w:r w:rsidR="00164CCB">
        <w:t>property</w:t>
      </w:r>
      <w:bookmarkEnd w:id="980"/>
      <w:bookmarkEnd w:id="981"/>
      <w:bookmarkEnd w:id="982"/>
    </w:p>
    <w:p w14:paraId="566C2663" w14:textId="0DF7417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B54DFD">
        <w:t>3.49</w:t>
      </w:r>
      <w:r>
        <w:fldChar w:fldCharType="end"/>
      </w:r>
      <w:r>
        <w:t>)</w:t>
      </w:r>
      <w:r w:rsidRPr="000A7DA8">
        <w:t>.</w:t>
      </w:r>
    </w:p>
    <w:p w14:paraId="7BA3CFE9" w14:textId="7DE4CA0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54DFD">
        <w:t>3.49</w:t>
      </w:r>
      <w:r>
        <w:fldChar w:fldCharType="end"/>
      </w:r>
      <w:r>
        <w:t>.</w:t>
      </w:r>
    </w:p>
    <w:p w14:paraId="0AFF06D6" w14:textId="78FC31D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54DFD">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B54DFD">
        <w:t>3.49.5</w:t>
      </w:r>
      <w:r>
        <w:fldChar w:fldCharType="end"/>
      </w:r>
      <w:r>
        <w:t>).</w:t>
      </w:r>
    </w:p>
    <w:p w14:paraId="54BE3E31" w14:textId="7ACB2A83" w:rsidR="00BB1DE4" w:rsidRDefault="00BB1DE4" w:rsidP="00BB1DE4">
      <w:pPr>
        <w:pStyle w:val="Heading3"/>
      </w:pPr>
      <w:bookmarkStart w:id="983" w:name="_Ref5367241"/>
      <w:bookmarkStart w:id="984" w:name="_Toc6916875"/>
      <w:r>
        <w:t>relationships property</w:t>
      </w:r>
      <w:bookmarkEnd w:id="983"/>
      <w:bookmarkEnd w:id="984"/>
    </w:p>
    <w:p w14:paraId="5F2ACC30" w14:textId="33B50B67"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54DFD">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B54DFD">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B54DFD">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B54DFD">
        <w:t>3.52.3</w:t>
      </w:r>
      <w:r>
        <w:fldChar w:fldCharType="end"/>
      </w:r>
      <w:r>
        <w:t>).</w:t>
      </w:r>
    </w:p>
    <w:p w14:paraId="13B57609" w14:textId="17EDB14C" w:rsidR="00164CCB" w:rsidRDefault="0085505F" w:rsidP="00B86BC7">
      <w:pPr>
        <w:pStyle w:val="Heading2"/>
      </w:pPr>
      <w:bookmarkStart w:id="985" w:name="_Ref508894470"/>
      <w:bookmarkStart w:id="986" w:name="_Ref508894720"/>
      <w:bookmarkStart w:id="987" w:name="_Ref508894737"/>
      <w:bookmarkStart w:id="988" w:name="_Toc6916876"/>
      <w:bookmarkStart w:id="989" w:name="_Ref493477061"/>
      <w:proofErr w:type="spellStart"/>
      <w:r>
        <w:lastRenderedPageBreak/>
        <w:t>reporting</w:t>
      </w:r>
      <w:r w:rsidR="00164CCB">
        <w:t>Configuration</w:t>
      </w:r>
      <w:proofErr w:type="spellEnd"/>
      <w:r w:rsidR="00164CCB">
        <w:t xml:space="preserve"> object</w:t>
      </w:r>
      <w:bookmarkEnd w:id="985"/>
      <w:bookmarkEnd w:id="986"/>
      <w:bookmarkEnd w:id="987"/>
      <w:bookmarkEnd w:id="988"/>
    </w:p>
    <w:p w14:paraId="2F470253" w14:textId="738DA236" w:rsidR="00164CCB" w:rsidRDefault="00164CCB" w:rsidP="00164CCB">
      <w:pPr>
        <w:pStyle w:val="Heading3"/>
      </w:pPr>
      <w:bookmarkStart w:id="990" w:name="_Toc6916877"/>
      <w:r>
        <w:t>General</w:t>
      </w:r>
      <w:bookmarkEnd w:id="990"/>
    </w:p>
    <w:p w14:paraId="2C5A48CF" w14:textId="1B35E72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B54DFD">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FBFA92F"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B54DFD">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B54DFD">
        <w:t>3.50.2</w:t>
      </w:r>
      <w:r>
        <w:fldChar w:fldCharType="end"/>
      </w:r>
      <w:r>
        <w:t>).</w:t>
      </w:r>
    </w:p>
    <w:p w14:paraId="1B94F57E" w14:textId="53FC274F" w:rsidR="00D41895" w:rsidRPr="00D41895" w:rsidRDefault="00D41895" w:rsidP="00D41895">
      <w:r>
        <w:t>For an example, see §</w:t>
      </w:r>
      <w:r>
        <w:fldChar w:fldCharType="begin"/>
      </w:r>
      <w:r>
        <w:instrText xml:space="preserve"> REF _Ref508894796 \r \h </w:instrText>
      </w:r>
      <w:r>
        <w:fldChar w:fldCharType="separate"/>
      </w:r>
      <w:r w:rsidR="00B54DFD">
        <w:t>3.49.5</w:t>
      </w:r>
      <w:r>
        <w:fldChar w:fldCharType="end"/>
      </w:r>
      <w:r>
        <w:t>.</w:t>
      </w:r>
    </w:p>
    <w:p w14:paraId="3F5F290D" w14:textId="702ADA23" w:rsidR="00164CCB" w:rsidRDefault="00164CCB" w:rsidP="00164CCB">
      <w:pPr>
        <w:pStyle w:val="Heading3"/>
      </w:pPr>
      <w:bookmarkStart w:id="991" w:name="_Toc6916878"/>
      <w:r>
        <w:t>enabled property</w:t>
      </w:r>
      <w:bookmarkEnd w:id="99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92" w:name="_Ref508894469"/>
      <w:bookmarkStart w:id="993" w:name="_Ref4233395"/>
      <w:bookmarkStart w:id="994" w:name="_Toc6916879"/>
      <w:r>
        <w:t>l</w:t>
      </w:r>
      <w:r w:rsidR="00164CCB">
        <w:t>evel property</w:t>
      </w:r>
      <w:bookmarkEnd w:id="992"/>
      <w:bookmarkEnd w:id="993"/>
      <w:bookmarkEnd w:id="994"/>
    </w:p>
    <w:p w14:paraId="2F7AE5CB" w14:textId="776DA4A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B54DFD">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B54DFD">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29606E"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54DFD">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54DFD">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46A72B5"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54DFD">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54DFD">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95" w:name="_Ref531188361"/>
      <w:bookmarkStart w:id="996" w:name="_Toc6916880"/>
      <w:r>
        <w:t>r</w:t>
      </w:r>
      <w:r w:rsidR="00F47B45">
        <w:t>ank property</w:t>
      </w:r>
      <w:bookmarkEnd w:id="995"/>
      <w:bookmarkEnd w:id="996"/>
    </w:p>
    <w:p w14:paraId="14DD047E" w14:textId="5605D13D"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B54DFD">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4E257A7" w:rsidR="00C84A6E" w:rsidRDefault="00903A39" w:rsidP="00F47B45">
      <w:r>
        <w:lastRenderedPageBreak/>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54DFD">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B54DFD">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54DFD">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7" w:name="_Ref508894764"/>
      <w:bookmarkStart w:id="998" w:name="_Ref508894796"/>
      <w:bookmarkStart w:id="999" w:name="_Toc6916881"/>
      <w:r>
        <w:t>parameters property</w:t>
      </w:r>
      <w:bookmarkEnd w:id="997"/>
      <w:bookmarkEnd w:id="998"/>
      <w:bookmarkEnd w:id="999"/>
    </w:p>
    <w:p w14:paraId="18FD260D" w14:textId="3C1E88AA"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54DFD">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54DFD">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B8F731C"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B54DFD">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00" w:name="_Ref3971750"/>
      <w:bookmarkStart w:id="1001" w:name="_Toc6916882"/>
      <w:proofErr w:type="spellStart"/>
      <w:r>
        <w:t>configurationOverride</w:t>
      </w:r>
      <w:proofErr w:type="spellEnd"/>
      <w:r w:rsidR="00056659">
        <w:t xml:space="preserve"> object</w:t>
      </w:r>
      <w:bookmarkEnd w:id="1000"/>
      <w:bookmarkEnd w:id="1001"/>
    </w:p>
    <w:p w14:paraId="768453EA" w14:textId="15C821BC" w:rsidR="00056659" w:rsidRDefault="00056659" w:rsidP="00056659">
      <w:pPr>
        <w:pStyle w:val="Heading3"/>
      </w:pPr>
      <w:bookmarkStart w:id="1002" w:name="_Toc6916883"/>
      <w:r>
        <w:t>General</w:t>
      </w:r>
      <w:bookmarkEnd w:id="1002"/>
    </w:p>
    <w:p w14:paraId="247C664B" w14:textId="29FA697A" w:rsidR="00E04065" w:rsidRDefault="00752239" w:rsidP="00056659">
      <w:pPr>
        <w:rPr>
          <w:ins w:id="1003" w:author="Laurence Golding" w:date="2019-04-23T14:43:00Z"/>
        </w:rPr>
      </w:pPr>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61114BB9" w:rsidR="00ED7FB6" w:rsidRDefault="00ED7FB6" w:rsidP="00ED7FB6">
      <w:pPr>
        <w:pStyle w:val="Note"/>
      </w:pPr>
      <w:bookmarkStart w:id="1004" w:name="_Hlk6923544"/>
      <w:ins w:id="1005" w:author="Laurence Golding" w:date="2019-04-23T14:43:00Z">
        <w:r>
          <w:t xml:space="preserve">NOTE: </w:t>
        </w:r>
      </w:ins>
      <w:ins w:id="1006" w:author="Laurence Golding" w:date="2019-04-23T14:44:00Z">
        <w:r>
          <w:t>T</w:t>
        </w:r>
      </w:ins>
      <w:ins w:id="1007" w:author="Laurence Golding" w:date="2019-04-23T14:45:00Z">
        <w:r>
          <w:t xml:space="preserve">ogether with </w:t>
        </w:r>
        <w:proofErr w:type="spellStart"/>
        <w:r w:rsidRPr="009422F8">
          <w:rPr>
            <w:rStyle w:val="CODEtemp"/>
          </w:rPr>
          <w:t>toolComponent.rules</w:t>
        </w:r>
        <w:proofErr w:type="spellEnd"/>
        <w:r>
          <w:t xml:space="preserve"> (</w:t>
        </w:r>
      </w:ins>
      <w:ins w:id="1008" w:author="Laurence Golding" w:date="2019-04-23T14:46:00Z">
        <w:r w:rsidR="009422F8">
          <w:t>§</w:t>
        </w:r>
      </w:ins>
      <w:ins w:id="1009" w:author="Laurence Golding" w:date="2019-04-23T14:47:00Z">
        <w:r w:rsidR="009422F8">
          <w:fldChar w:fldCharType="begin"/>
        </w:r>
        <w:r w:rsidR="009422F8">
          <w:instrText xml:space="preserve"> REF _Ref3899090 \r \h </w:instrText>
        </w:r>
      </w:ins>
      <w:r w:rsidR="009422F8">
        <w:fldChar w:fldCharType="separate"/>
      </w:r>
      <w:ins w:id="1010" w:author="Laurence Golding" w:date="2019-04-23T14:47:00Z">
        <w:r w:rsidR="009422F8">
          <w:t>3.19.21</w:t>
        </w:r>
        <w:r w:rsidR="009422F8">
          <w:fldChar w:fldCharType="end"/>
        </w:r>
      </w:ins>
      <w:ins w:id="1011" w:author="Laurence Golding" w:date="2019-04-23T14:45:00Z">
        <w:r>
          <w:t>), t</w:t>
        </w:r>
      </w:ins>
      <w:ins w:id="1012" w:author="Laurence Golding" w:date="2019-04-23T14:44:00Z">
        <w:r>
          <w:t xml:space="preserve">he </w:t>
        </w:r>
        <w:proofErr w:type="spellStart"/>
        <w:r w:rsidRPr="009422F8">
          <w:rPr>
            <w:rStyle w:val="CODEtemp"/>
          </w:rPr>
          <w:t>configurationOverride</w:t>
        </w:r>
        <w:proofErr w:type="spellEnd"/>
        <w:r>
          <w:t xml:space="preserve"> object allows the SARIF consumer to determine</w:t>
        </w:r>
      </w:ins>
      <w:ins w:id="1013" w:author="Laurence Golding" w:date="2019-04-23T14:45:00Z">
        <w:r>
          <w:t xml:space="preserve"> exactly how the tool</w:t>
        </w:r>
      </w:ins>
      <w:ins w:id="1014" w:author="Laurence Golding" w:date="2019-04-23T14:46:00Z">
        <w:r w:rsidR="009422F8">
          <w:t>’s analysis rules</w:t>
        </w:r>
      </w:ins>
      <w:ins w:id="1015" w:author="Laurence Golding" w:date="2019-04-23T14:45:00Z">
        <w:r>
          <w:t xml:space="preserve"> w</w:t>
        </w:r>
      </w:ins>
      <w:ins w:id="1016" w:author="Laurence Golding" w:date="2019-04-23T14:46:00Z">
        <w:r w:rsidR="009422F8">
          <w:t>ere</w:t>
        </w:r>
      </w:ins>
      <w:ins w:id="1017" w:author="Laurence Golding" w:date="2019-04-23T14:45:00Z">
        <w:r>
          <w:t xml:space="preserve"> configured during the run. This is useful in compliance scenarios where, for example, an auditor might want to confirm that a </w:t>
        </w:r>
        <w:proofErr w:type="gramStart"/>
        <w:r>
          <w:t>particular rule</w:t>
        </w:r>
      </w:ins>
      <w:proofErr w:type="gramEnd"/>
      <w:ins w:id="1018" w:author="Laurence Golding" w:date="2019-04-23T14:46:00Z">
        <w:r>
          <w:t xml:space="preserve"> was reconfigured from a warning to an error.</w:t>
        </w:r>
        <w:r w:rsidR="009422F8">
          <w:t xml:space="preserve"> It </w:t>
        </w:r>
      </w:ins>
      <w:ins w:id="1019" w:author="Laurence Golding" w:date="2019-04-23T14:51:00Z">
        <w:r w:rsidR="009422F8">
          <w:t>might</w:t>
        </w:r>
      </w:ins>
      <w:ins w:id="1020" w:author="Laurence Golding" w:date="2019-04-23T14:46:00Z">
        <w:r w:rsidR="009422F8">
          <w:t xml:space="preserve"> also</w:t>
        </w:r>
      </w:ins>
      <w:ins w:id="1021" w:author="Laurence Golding" w:date="2019-04-23T14:51:00Z">
        <w:r w:rsidR="009422F8">
          <w:t xml:space="preserve"> be</w:t>
        </w:r>
      </w:ins>
      <w:ins w:id="1022" w:author="Laurence Golding" w:date="2019-04-23T14:46:00Z">
        <w:r w:rsidR="009422F8">
          <w:t xml:space="preserve"> useful for reproducing a run.</w:t>
        </w:r>
      </w:ins>
    </w:p>
    <w:bookmarkEnd w:id="1004"/>
    <w:p w14:paraId="33A112EA" w14:textId="4FC5CFD0"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54DFD">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23" w:name="_Hlk1293845"/>
      <w:r>
        <w:t>§</w:t>
      </w:r>
      <w:bookmarkEnd w:id="1023"/>
      <w:r w:rsidR="00A57F4F">
        <w:fldChar w:fldCharType="begin"/>
      </w:r>
      <w:r w:rsidR="00A57F4F">
        <w:instrText xml:space="preserve"> REF _Ref3972812 \r \h </w:instrText>
      </w:r>
      <w:r w:rsidR="00A57F4F">
        <w:fldChar w:fldCharType="separate"/>
      </w:r>
      <w:r w:rsidR="00B54DFD">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21CC08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54DFD">
        <w:t>3.14</w:t>
      </w:r>
      <w:r>
        <w:fldChar w:fldCharType="end"/>
      </w:r>
      <w:r>
        <w:t>).</w:t>
      </w:r>
    </w:p>
    <w:p w14:paraId="0E4D2E44" w14:textId="1391542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54DFD">
        <w:t>3.14.6</w:t>
      </w:r>
      <w:r w:rsidR="00806614">
        <w:fldChar w:fldCharType="end"/>
      </w:r>
      <w:r w:rsidR="00806614">
        <w:t>.</w:t>
      </w:r>
    </w:p>
    <w:p w14:paraId="4459326F" w14:textId="757D789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54DFD">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B68EE5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662C21B0" w14:textId="20630553" w:rsidR="00806614" w:rsidRDefault="00806614" w:rsidP="00087A3F">
      <w:pPr>
        <w:pStyle w:val="Code"/>
      </w:pPr>
      <w:r>
        <w:lastRenderedPageBreak/>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3C86333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54DFD">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0E6E0E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54DFD">
        <w:t>3.14.11</w:t>
      </w:r>
      <w:r w:rsidR="00806614">
        <w:fldChar w:fldCharType="end"/>
      </w:r>
      <w:r w:rsidR="00806614">
        <w:t>.</w:t>
      </w:r>
    </w:p>
    <w:p w14:paraId="5BC96DFD" w14:textId="49B31C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54DFD">
        <w:t>3.20</w:t>
      </w:r>
      <w:r w:rsidR="00806614">
        <w:fldChar w:fldCharType="end"/>
      </w:r>
      <w:r w:rsidR="00806614">
        <w:t>).</w:t>
      </w:r>
    </w:p>
    <w:p w14:paraId="1FBA3053" w14:textId="2D9AA4C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54DFD">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15487F3" w:rsidR="001F48E9" w:rsidRDefault="001F48E9" w:rsidP="00A57F4F">
      <w:pPr>
        <w:pStyle w:val="Code"/>
      </w:pPr>
      <w:r>
        <w:t xml:space="preserve">                                            #  (§</w:t>
      </w:r>
      <w:r>
        <w:fldChar w:fldCharType="begin"/>
      </w:r>
      <w:r>
        <w:instrText xml:space="preserve"> REF _Ref3971750 \r \h </w:instrText>
      </w:r>
      <w:r>
        <w:fldChar w:fldCharType="separate"/>
      </w:r>
      <w:r w:rsidR="00B54DFD">
        <w:t>3.50</w:t>
      </w:r>
      <w:r>
        <w:fldChar w:fldCharType="end"/>
      </w:r>
      <w:r>
        <w:t>).</w:t>
      </w:r>
    </w:p>
    <w:p w14:paraId="2ABA5D95" w14:textId="043570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54DFD">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B43D10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54DFD">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4" w:name="_Ref3973102"/>
      <w:bookmarkStart w:id="1025" w:name="_Toc6916884"/>
      <w:r>
        <w:t>descriptor</w:t>
      </w:r>
      <w:r w:rsidR="00752239">
        <w:t xml:space="preserve"> property</w:t>
      </w:r>
      <w:bookmarkEnd w:id="1024"/>
      <w:bookmarkEnd w:id="1025"/>
    </w:p>
    <w:p w14:paraId="70483680" w14:textId="482A7F3C"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B54DFD">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B54DFD">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26" w:name="_Ref3972812"/>
      <w:bookmarkStart w:id="1027" w:name="_Toc6916885"/>
      <w:r>
        <w:t>configuration property</w:t>
      </w:r>
      <w:bookmarkEnd w:id="1026"/>
      <w:bookmarkEnd w:id="1027"/>
    </w:p>
    <w:p w14:paraId="27CE08F7" w14:textId="2404380D"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B54DFD">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B54DFD">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28" w:name="_Ref4076564"/>
      <w:bookmarkStart w:id="1029" w:name="_Toc6916886"/>
      <w:proofErr w:type="spellStart"/>
      <w:r>
        <w:t>reportingDescriptorReference</w:t>
      </w:r>
      <w:proofErr w:type="spellEnd"/>
      <w:r>
        <w:t xml:space="preserve"> object</w:t>
      </w:r>
      <w:bookmarkEnd w:id="1028"/>
      <w:bookmarkEnd w:id="1029"/>
    </w:p>
    <w:p w14:paraId="5279C0DC" w14:textId="2CEB786B" w:rsidR="00C4251F" w:rsidRDefault="00C4251F" w:rsidP="00C4251F">
      <w:pPr>
        <w:pStyle w:val="Heading3"/>
      </w:pPr>
      <w:bookmarkStart w:id="1030" w:name="_Toc6916887"/>
      <w:r>
        <w:t>General</w:t>
      </w:r>
      <w:bookmarkEnd w:id="1030"/>
    </w:p>
    <w:p w14:paraId="60777BC2" w14:textId="6CB30C8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w:t>
      </w:r>
    </w:p>
    <w:p w14:paraId="614063D7" w14:textId="4E869696"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54DFD">
        <w:t>3.51.4</w:t>
      </w:r>
      <w:r>
        <w:fldChar w:fldCharType="end"/>
      </w:r>
      <w:r>
        <w:t xml:space="preserve">), and </w:t>
      </w:r>
      <w:proofErr w:type="spellStart"/>
      <w:r>
        <w:rPr>
          <w:rStyle w:val="CODEtemp"/>
        </w:rPr>
        <w:t>theDescriptor</w:t>
      </w:r>
      <w:proofErr w:type="spellEnd"/>
      <w:r>
        <w:t xml:space="preserve"> does not exist.</w:t>
      </w:r>
    </w:p>
    <w:p w14:paraId="7E431707" w14:textId="410DA2F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B54DFD">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54DFD">
        <w:t>3.57.2</w:t>
      </w:r>
      <w:r>
        <w:fldChar w:fldCharType="end"/>
      </w:r>
      <w:r>
        <w:t>) contains only the id of the notification.</w:t>
      </w:r>
    </w:p>
    <w:p w14:paraId="6ED76545" w14:textId="66A99EB5" w:rsidR="004939E1" w:rsidRDefault="004939E1" w:rsidP="004939E1">
      <w:pPr>
        <w:pStyle w:val="Code"/>
      </w:pPr>
      <w:r>
        <w:t>{                                            # An invocation object (§</w:t>
      </w:r>
      <w:r>
        <w:fldChar w:fldCharType="begin"/>
      </w:r>
      <w:r>
        <w:instrText xml:space="preserve"> REF _Ref493352563 \r \h </w:instrText>
      </w:r>
      <w:r>
        <w:fldChar w:fldCharType="separate"/>
      </w:r>
      <w:r w:rsidR="00B54DFD">
        <w:t>3.20</w:t>
      </w:r>
      <w:r>
        <w:fldChar w:fldCharType="end"/>
      </w:r>
      <w:r>
        <w:t>).</w:t>
      </w:r>
    </w:p>
    <w:p w14:paraId="5855007A" w14:textId="217A38FA" w:rsidR="004939E1" w:rsidRDefault="004939E1" w:rsidP="004939E1">
      <w:pPr>
        <w:pStyle w:val="Code"/>
      </w:pPr>
      <w:r>
        <w:lastRenderedPageBreak/>
        <w:t xml:space="preserve">  "</w:t>
      </w:r>
      <w:proofErr w:type="spellStart"/>
      <w:r>
        <w:t>toolExecutionNotifications</w:t>
      </w:r>
      <w:proofErr w:type="spellEnd"/>
      <w:r>
        <w:t>": [            # See §</w:t>
      </w:r>
      <w:r>
        <w:fldChar w:fldCharType="begin"/>
      </w:r>
      <w:r>
        <w:instrText xml:space="preserve"> REF _Ref493345429 \r \h </w:instrText>
      </w:r>
      <w:r>
        <w:fldChar w:fldCharType="separate"/>
      </w:r>
      <w:r w:rsidR="00B54DFD">
        <w:t>3.20.21</w:t>
      </w:r>
      <w:r>
        <w:fldChar w:fldCharType="end"/>
      </w:r>
      <w:r>
        <w:t>.</w:t>
      </w:r>
    </w:p>
    <w:p w14:paraId="50001E43" w14:textId="3AC470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54DFD">
        <w:t>3.57</w:t>
      </w:r>
      <w:r>
        <w:fldChar w:fldCharType="end"/>
      </w:r>
      <w:r>
        <w:t>).</w:t>
      </w:r>
    </w:p>
    <w:p w14:paraId="2F95D74B" w14:textId="62C4A57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54DFD">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C24E1D"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B54DFD">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1" w:name="_Toc6916888"/>
      <w:r>
        <w:t>Constraints</w:t>
      </w:r>
      <w:bookmarkEnd w:id="1031"/>
    </w:p>
    <w:p w14:paraId="5439CA13" w14:textId="5C8801C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54DFD">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B54DFD">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B54DFD">
        <w:t>3.48</w:t>
      </w:r>
      <w:r w:rsidR="00C4251F">
        <w:fldChar w:fldCharType="end"/>
      </w:r>
      <w:r w:rsidR="00C4251F">
        <w:t>).</w:t>
      </w:r>
    </w:p>
    <w:p w14:paraId="397A8613" w14:textId="73A2C5E0" w:rsidR="00B1270B" w:rsidRDefault="00B1270B" w:rsidP="00B1270B">
      <w:pPr>
        <w:pStyle w:val="Heading3"/>
      </w:pPr>
      <w:bookmarkStart w:id="1032" w:name="_Ref4135862"/>
      <w:bookmarkStart w:id="1033" w:name="_Toc6916889"/>
      <w:proofErr w:type="spellStart"/>
      <w:r>
        <w:t>reportingDescriptor</w:t>
      </w:r>
      <w:proofErr w:type="spellEnd"/>
      <w:r>
        <w:t xml:space="preserve"> lookup</w:t>
      </w:r>
      <w:bookmarkEnd w:id="1032"/>
      <w:bookmarkEnd w:id="1033"/>
    </w:p>
    <w:p w14:paraId="37615F29" w14:textId="2AB07D9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B54DFD">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B54DFD">
        <w:t>3.53.2</w:t>
      </w:r>
      <w:r w:rsidR="00F11A97">
        <w:fldChar w:fldCharType="end"/>
      </w:r>
      <w:r w:rsidR="00F11A97">
        <w:t>.</w:t>
      </w:r>
    </w:p>
    <w:p w14:paraId="468E1145" w14:textId="2345ED3B"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B54DFD">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B54DFD">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E1BFCBE"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B54DFD">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A67ACB9"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B54DFD">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1A51A3C"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B54DFD">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DB9411"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B54DFD">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5D8C611"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B54DFD">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4" w:name="_Ref4148802"/>
      <w:bookmarkStart w:id="1035" w:name="_Ref6750956"/>
      <w:bookmarkStart w:id="1036" w:name="_Toc6916890"/>
      <w:r>
        <w:t>id</w:t>
      </w:r>
      <w:bookmarkEnd w:id="1034"/>
      <w:r w:rsidR="00527E6F">
        <w:t xml:space="preserve"> property</w:t>
      </w:r>
      <w:bookmarkEnd w:id="1035"/>
      <w:bookmarkEnd w:id="1036"/>
    </w:p>
    <w:p w14:paraId="2B850765" w14:textId="6394B887"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54DFD">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7" w:name="_Hlk4159358"/>
      <w:r w:rsidR="005402B0">
        <w:t>§</w:t>
      </w:r>
      <w:bookmarkEnd w:id="1037"/>
      <w:r w:rsidR="005402B0">
        <w:fldChar w:fldCharType="begin"/>
      </w:r>
      <w:r w:rsidR="005402B0">
        <w:instrText xml:space="preserve"> REF _Ref493408046 \r \h </w:instrText>
      </w:r>
      <w:r w:rsidR="005402B0">
        <w:fldChar w:fldCharType="separate"/>
      </w:r>
      <w:r w:rsidR="00B54DFD">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36B446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B54DFD">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2D94792"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B54DFD">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w:t>
      </w:r>
      <w:r>
        <w:lastRenderedPageBreak/>
        <w:t xml:space="preserve">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FB91FE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54DFD">
        <w:t>3.14</w:t>
      </w:r>
      <w:r>
        <w:fldChar w:fldCharType="end"/>
      </w:r>
      <w:r>
        <w:t>).</w:t>
      </w:r>
    </w:p>
    <w:p w14:paraId="6BA34316" w14:textId="365DDA9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54DFD">
        <w:t>3.14.6</w:t>
      </w:r>
      <w:r>
        <w:fldChar w:fldCharType="end"/>
      </w:r>
      <w:r>
        <w:t>.</w:t>
      </w:r>
    </w:p>
    <w:p w14:paraId="7151A118" w14:textId="3179B62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54DFD">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E10111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6AFFA9" w14:textId="7EFA08FF"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63DED447" w14:textId="56662E0F"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54DFD">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7AAA25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54DFD">
        <w:t>3.14.22</w:t>
      </w:r>
      <w:r>
        <w:fldChar w:fldCharType="end"/>
      </w:r>
      <w:r>
        <w:t>.</w:t>
      </w:r>
    </w:p>
    <w:p w14:paraId="469B0064" w14:textId="62472F9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54DFD">
        <w:t>3.26</w:t>
      </w:r>
      <w:r>
        <w:fldChar w:fldCharType="end"/>
      </w:r>
      <w:r>
        <w:t>).</w:t>
      </w:r>
    </w:p>
    <w:p w14:paraId="436ACC80" w14:textId="7C770B23"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B54DFD">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8" w:name="_Ref4055060"/>
      <w:bookmarkStart w:id="1039" w:name="_Ref6750741"/>
      <w:bookmarkStart w:id="1040" w:name="_Toc6916891"/>
      <w:r>
        <w:t>index</w:t>
      </w:r>
      <w:bookmarkEnd w:id="1038"/>
      <w:r w:rsidR="00527E6F">
        <w:t xml:space="preserve"> property</w:t>
      </w:r>
      <w:bookmarkEnd w:id="1039"/>
      <w:bookmarkEnd w:id="1040"/>
    </w:p>
    <w:p w14:paraId="5E8A5361" w14:textId="3AFE7AF4"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54DFD">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B54DFD">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B54DFD">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54DFD">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0AA2E15E" w:rsidR="00E45D82" w:rsidRDefault="00E45D82" w:rsidP="00E45D82">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257CC1D7" w14:textId="65E3A33C" w:rsidR="00E45D82" w:rsidRDefault="00E45D82" w:rsidP="00E45D82">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3E252115" w14:textId="60D5FDEC" w:rsidR="00E45D82" w:rsidRDefault="00E45D82" w:rsidP="00E45D82">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C8902F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40E440D1" w14:textId="372A492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0F975D02" w14:textId="2A7DC219"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B54DFD">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712982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54DFD">
        <w:t>3.14.22</w:t>
      </w:r>
      <w:r>
        <w:fldChar w:fldCharType="end"/>
      </w:r>
      <w:r>
        <w:t>.</w:t>
      </w:r>
    </w:p>
    <w:p w14:paraId="166ABF0D" w14:textId="684369F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54DFD">
        <w:t>3.26</w:t>
      </w:r>
      <w:r>
        <w:fldChar w:fldCharType="end"/>
      </w:r>
      <w:r>
        <w:t>).</w:t>
      </w:r>
    </w:p>
    <w:p w14:paraId="18301065" w14:textId="474A557F" w:rsidR="00E45D82" w:rsidRDefault="00E45D82" w:rsidP="00E45D82">
      <w:pPr>
        <w:pStyle w:val="Code"/>
      </w:pPr>
      <w:r>
        <w:t xml:space="preserve">      "ruleId": "CA1711",    # See §</w:t>
      </w:r>
      <w:r>
        <w:fldChar w:fldCharType="begin"/>
      </w:r>
      <w:r>
        <w:instrText xml:space="preserve"> REF _Ref513193500 \r \h </w:instrText>
      </w:r>
      <w:r>
        <w:fldChar w:fldCharType="separate"/>
      </w:r>
      <w:r w:rsidR="00B54DFD">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502B36"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B54DFD">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41" w:name="_Ref4055066"/>
      <w:bookmarkStart w:id="1042" w:name="_Ref6750952"/>
      <w:bookmarkStart w:id="1043" w:name="_Toc6916892"/>
      <w:proofErr w:type="spellStart"/>
      <w:r>
        <w:t>guid</w:t>
      </w:r>
      <w:bookmarkEnd w:id="1041"/>
      <w:proofErr w:type="spellEnd"/>
      <w:r w:rsidR="00527E6F">
        <w:t xml:space="preserve"> property</w:t>
      </w:r>
      <w:bookmarkEnd w:id="1042"/>
      <w:bookmarkEnd w:id="1043"/>
    </w:p>
    <w:p w14:paraId="0CDADA3F" w14:textId="503F8380"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B54DFD">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B54DFD">
        <w:t>3.48.5</w:t>
      </w:r>
      <w:r w:rsidR="00AA0090">
        <w:fldChar w:fldCharType="end"/>
      </w:r>
      <w:r>
        <w:t>).</w:t>
      </w:r>
    </w:p>
    <w:p w14:paraId="5A0F6357" w14:textId="07F39429" w:rsidR="00C4251F" w:rsidRDefault="00C4251F" w:rsidP="00C4251F">
      <w:pPr>
        <w:pStyle w:val="Heading3"/>
      </w:pPr>
      <w:bookmarkStart w:id="1044" w:name="_Ref4055072"/>
      <w:bookmarkStart w:id="1045" w:name="_Ref6750770"/>
      <w:bookmarkStart w:id="1046" w:name="_Toc6916893"/>
      <w:proofErr w:type="spellStart"/>
      <w:r>
        <w:t>toolComponent</w:t>
      </w:r>
      <w:bookmarkEnd w:id="1044"/>
      <w:proofErr w:type="spellEnd"/>
      <w:r w:rsidR="00527E6F">
        <w:t xml:space="preserve"> property</w:t>
      </w:r>
      <w:bookmarkEnd w:id="1045"/>
      <w:bookmarkEnd w:id="1046"/>
    </w:p>
    <w:p w14:paraId="21B9AEB8" w14:textId="5967BF71"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B54DFD">
        <w:t>3.53</w:t>
      </w:r>
      <w:r>
        <w:fldChar w:fldCharType="end"/>
      </w:r>
      <w:r>
        <w:t xml:space="preserve">) that identifies </w:t>
      </w:r>
      <w:proofErr w:type="spellStart"/>
      <w:r w:rsidRPr="00AA0090">
        <w:rPr>
          <w:rStyle w:val="CODEtemp"/>
        </w:rPr>
        <w:t>theComponent</w:t>
      </w:r>
      <w:proofErr w:type="spellEnd"/>
      <w:r>
        <w:t>.</w:t>
      </w:r>
    </w:p>
    <w:p w14:paraId="217B585E" w14:textId="2BE67E7A"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w:t>
      </w:r>
    </w:p>
    <w:p w14:paraId="5C8656AC" w14:textId="3368945F" w:rsidR="00BB1DE4" w:rsidRDefault="00BB1DE4" w:rsidP="00BB1DE4">
      <w:pPr>
        <w:pStyle w:val="Heading2"/>
      </w:pPr>
      <w:bookmarkStart w:id="1047" w:name="_Ref5366949"/>
      <w:bookmarkStart w:id="1048" w:name="_Toc6916894"/>
      <w:proofErr w:type="spellStart"/>
      <w:r>
        <w:t>reportingDescriptorRelationship</w:t>
      </w:r>
      <w:proofErr w:type="spellEnd"/>
      <w:r>
        <w:t xml:space="preserve"> object</w:t>
      </w:r>
      <w:bookmarkEnd w:id="1047"/>
      <w:bookmarkEnd w:id="1048"/>
    </w:p>
    <w:p w14:paraId="69FC9E77" w14:textId="7519F40B" w:rsidR="00BB1DE4" w:rsidRDefault="00BB1DE4" w:rsidP="00BB1DE4">
      <w:pPr>
        <w:pStyle w:val="Heading3"/>
      </w:pPr>
      <w:bookmarkStart w:id="1049" w:name="_Ref5442298"/>
      <w:bookmarkStart w:id="1050" w:name="_Toc6916895"/>
      <w:r>
        <w:t>General</w:t>
      </w:r>
      <w:bookmarkEnd w:id="1049"/>
      <w:bookmarkEnd w:id="1050"/>
    </w:p>
    <w:p w14:paraId="4E10D242" w14:textId="3653E243"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B54DFD">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09DC5471"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B54DFD">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6EC4DCC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B54DFD">
        <w:t>3.19.2</w:t>
      </w:r>
      <w:r>
        <w:fldChar w:fldCharType="end"/>
      </w:r>
      <w:r>
        <w:t>).</w:t>
      </w:r>
    </w:p>
    <w:p w14:paraId="313E24D7" w14:textId="3820A03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E77111" w:rsidR="00BB1DE4"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2983611" w14:textId="008EFF60"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74D50F93" w14:textId="3F1D0815" w:rsidR="0070675A" w:rsidRDefault="0070675A" w:rsidP="0070675A">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24F8141"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07123B70" w14:textId="4C94ACC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7095E7EA" w14:textId="4C5A0379" w:rsidR="0070675A" w:rsidRDefault="0070675A" w:rsidP="0070675A">
      <w:pPr>
        <w:pStyle w:val="Code"/>
      </w:pPr>
      <w:r>
        <w:lastRenderedPageBreak/>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7211610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54DFD">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43A5D5F" w:rsidR="0070675A" w:rsidRDefault="0070675A" w:rsidP="0070675A">
      <w:pPr>
        <w:pStyle w:val="Code"/>
      </w:pPr>
      <w:r>
        <w:t>{                              # A run object (§</w:t>
      </w:r>
      <w:r>
        <w:fldChar w:fldCharType="begin"/>
      </w:r>
      <w:r>
        <w:instrText xml:space="preserve"> REF _Ref493349997 \r \h  \* MERGEFORMAT </w:instrText>
      </w:r>
      <w:r>
        <w:fldChar w:fldCharType="separate"/>
      </w:r>
      <w:r w:rsidR="00B54DFD">
        <w:t>3.14</w:t>
      </w:r>
      <w:r>
        <w:fldChar w:fldCharType="end"/>
      </w:r>
      <w:r>
        <w:t>).</w:t>
      </w:r>
    </w:p>
    <w:p w14:paraId="791FA3D2" w14:textId="705323AC" w:rsidR="0070675A" w:rsidRDefault="0070675A" w:rsidP="0070675A">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4DDCAD18" w14:textId="6774097B" w:rsidR="0070675A" w:rsidRDefault="0070675A" w:rsidP="0070675A">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37E528B8" w:rsidR="0070675A" w:rsidRDefault="0070675A" w:rsidP="0070675A">
      <w:pPr>
        <w:pStyle w:val="Code"/>
      </w:pPr>
      <w:r>
        <w:t xml:space="preserve">      "rules": [               # See §</w:t>
      </w:r>
      <w:r>
        <w:fldChar w:fldCharType="begin"/>
      </w:r>
      <w:r>
        <w:instrText xml:space="preserve"> REF _Ref3899090 \r \h </w:instrText>
      </w:r>
      <w:r>
        <w:fldChar w:fldCharType="separate"/>
      </w:r>
      <w:r w:rsidR="00B54DFD">
        <w:t>3.19.21</w:t>
      </w:r>
      <w:r>
        <w:fldChar w:fldCharType="end"/>
      </w:r>
      <w:r>
        <w:t>.</w:t>
      </w:r>
    </w:p>
    <w:p w14:paraId="562D7C76" w14:textId="636982B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037FE8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54DFD">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lastRenderedPageBreak/>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1" w:name="_Ref5367042"/>
      <w:bookmarkStart w:id="1052" w:name="_Toc6916896"/>
      <w:r>
        <w:t>target</w:t>
      </w:r>
      <w:r w:rsidR="00BB1DE4">
        <w:t xml:space="preserve"> property</w:t>
      </w:r>
      <w:bookmarkEnd w:id="1051"/>
      <w:bookmarkEnd w:id="1052"/>
    </w:p>
    <w:p w14:paraId="542F5014" w14:textId="5F77A92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B54DFD">
        <w:t>3.52.1</w:t>
      </w:r>
      <w:r w:rsidR="00C45295">
        <w:fldChar w:fldCharType="end"/>
      </w:r>
      <w:r w:rsidR="009E74B3">
        <w:t>)</w:t>
      </w:r>
      <w:r>
        <w:t>.</w:t>
      </w:r>
    </w:p>
    <w:p w14:paraId="154F1787" w14:textId="5392A439" w:rsidR="00BB1DE4" w:rsidRDefault="00BB1DE4" w:rsidP="00BB1DE4">
      <w:pPr>
        <w:pStyle w:val="Heading3"/>
      </w:pPr>
      <w:bookmarkStart w:id="1053" w:name="_Ref5367150"/>
      <w:bookmarkStart w:id="1054" w:name="_Toc6916897"/>
      <w:r>
        <w:t>kinds property</w:t>
      </w:r>
      <w:bookmarkEnd w:id="1053"/>
      <w:bookmarkEnd w:id="1054"/>
    </w:p>
    <w:p w14:paraId="3BB2F447" w14:textId="2A75DD2A"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54DFD">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B54DFD">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0EC6F0" w:rsidR="00C45295" w:rsidRDefault="00C45295" w:rsidP="00C45295">
      <w:pPr>
        <w:pStyle w:val="Note"/>
        <w:rPr>
          <w:ins w:id="1055" w:author="Laurence Golding" w:date="2019-04-23T17:34:00Z"/>
        </w:rPr>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1F2BF54" w14:textId="2004A528" w:rsidR="00C874D7" w:rsidRDefault="00C874D7" w:rsidP="00C874D7">
      <w:pPr>
        <w:pStyle w:val="Heading3"/>
        <w:rPr>
          <w:ins w:id="1056" w:author="Laurence Golding" w:date="2019-04-23T17:34:00Z"/>
        </w:rPr>
      </w:pPr>
      <w:ins w:id="1057" w:author="Laurence Golding" w:date="2019-04-23T17:34:00Z">
        <w:r>
          <w:t>description property</w:t>
        </w:r>
      </w:ins>
    </w:p>
    <w:p w14:paraId="6D40B3B7" w14:textId="6E780964" w:rsidR="00C874D7" w:rsidRPr="00C874D7" w:rsidRDefault="00C874D7" w:rsidP="00C874D7">
      <w:ins w:id="1058" w:author="Laurence Golding" w:date="2019-04-23T17:34:00Z">
        <w:r>
          <w:t xml:space="preserve">A </w:t>
        </w:r>
        <w:proofErr w:type="spellStart"/>
        <w:r>
          <w:rPr>
            <w:rStyle w:val="CODEtemp"/>
          </w:rPr>
          <w:t>reportingDescriptor</w:t>
        </w:r>
        <w:r w:rsidRPr="00B61A43">
          <w:rPr>
            <w:rStyle w:val="CODEtemp"/>
          </w:rPr>
          <w:t>Relationship</w:t>
        </w:r>
        <w:proofErr w:type="spellEnd"/>
        <w:r>
          <w:t xml:space="preserve"> object </w:t>
        </w:r>
        <w:r>
          <w:rPr>
            <w:b/>
          </w:rPr>
          <w:t>MAY</w:t>
        </w:r>
        <w:r>
          <w:t xml:space="preserve"> contain a property named </w:t>
        </w:r>
        <w:r w:rsidRPr="00B61A43">
          <w:rPr>
            <w:rStyle w:val="CODEtemp"/>
          </w:rPr>
          <w:t>description</w:t>
        </w:r>
        <w:r>
          <w:t xml:space="preserve"> whose value is a </w:t>
        </w:r>
        <w:r w:rsidRPr="00B61A43">
          <w:rPr>
            <w:rStyle w:val="CODEtemp"/>
          </w:rPr>
          <w:t>message</w:t>
        </w:r>
        <w:r>
          <w:t xml:space="preserve"> object (§</w:t>
        </w:r>
        <w:r>
          <w:fldChar w:fldCharType="begin"/>
        </w:r>
        <w:r>
          <w:instrText xml:space="preserve"> REF _Ref508814664 \r \h </w:instrText>
        </w:r>
      </w:ins>
      <w:ins w:id="1059" w:author="Laurence Golding" w:date="2019-04-23T17:34:00Z">
        <w:r>
          <w:fldChar w:fldCharType="separate"/>
        </w:r>
        <w:r>
          <w:t>3.11</w:t>
        </w:r>
        <w:r>
          <w:fldChar w:fldCharType="end"/>
        </w:r>
        <w:r>
          <w:t>) that describes the relationship.</w:t>
        </w:r>
      </w:ins>
    </w:p>
    <w:p w14:paraId="1C3B47DE" w14:textId="73F83595" w:rsidR="00C4251F" w:rsidRDefault="00C4251F" w:rsidP="00C4251F">
      <w:pPr>
        <w:pStyle w:val="Heading2"/>
      </w:pPr>
      <w:bookmarkStart w:id="1060" w:name="_Ref4137207"/>
      <w:bookmarkStart w:id="1061" w:name="_Toc6916898"/>
      <w:bookmarkStart w:id="1062" w:name="_Hlk4091378"/>
      <w:proofErr w:type="spellStart"/>
      <w:r>
        <w:lastRenderedPageBreak/>
        <w:t>toolComponentReference</w:t>
      </w:r>
      <w:proofErr w:type="spellEnd"/>
      <w:r>
        <w:t xml:space="preserve"> object</w:t>
      </w:r>
      <w:bookmarkEnd w:id="1060"/>
      <w:bookmarkEnd w:id="1061"/>
    </w:p>
    <w:p w14:paraId="142C8034" w14:textId="0D0853CC" w:rsidR="00C605E8" w:rsidRDefault="00C605E8" w:rsidP="00C605E8">
      <w:pPr>
        <w:pStyle w:val="Heading3"/>
      </w:pPr>
      <w:bookmarkStart w:id="1063" w:name="_Toc6916899"/>
      <w:r>
        <w:t>General</w:t>
      </w:r>
      <w:bookmarkEnd w:id="1063"/>
    </w:p>
    <w:p w14:paraId="13836518" w14:textId="6C458FFE"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B54DFD">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B54DFD">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64" w:name="_Ref4147602"/>
      <w:bookmarkStart w:id="1065" w:name="_Toc6916900"/>
      <w:proofErr w:type="spellStart"/>
      <w:r>
        <w:t>toolComponent</w:t>
      </w:r>
      <w:proofErr w:type="spellEnd"/>
      <w:r>
        <w:t xml:space="preserve"> lookup</w:t>
      </w:r>
      <w:bookmarkEnd w:id="1064"/>
      <w:bookmarkEnd w:id="1065"/>
    </w:p>
    <w:p w14:paraId="083C9907" w14:textId="6879DC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54DFD">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B54DFD">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B54DFD">
        <w:t>3.18.2</w:t>
      </w:r>
      <w:r w:rsidR="00E10C18">
        <w:fldChar w:fldCharType="end"/>
      </w:r>
      <w:r>
        <w:t>).</w:t>
      </w:r>
    </w:p>
    <w:p w14:paraId="5461030D" w14:textId="01E5D40C"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B54DFD">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66" w:name="_Ref6750942"/>
      <w:bookmarkStart w:id="1067" w:name="_Toc6916901"/>
      <w:r>
        <w:t>n</w:t>
      </w:r>
      <w:r w:rsidR="00C4251F">
        <w:t>ame</w:t>
      </w:r>
      <w:r>
        <w:t xml:space="preserve"> property</w:t>
      </w:r>
      <w:bookmarkEnd w:id="1066"/>
      <w:bookmarkEnd w:id="1067"/>
    </w:p>
    <w:p w14:paraId="61E89037" w14:textId="6A937953"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54DFD">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8" w:name="_Ref4082234"/>
      <w:bookmarkStart w:id="1069" w:name="_Toc6916902"/>
      <w:bookmarkEnd w:id="1062"/>
      <w:r>
        <w:t>index</w:t>
      </w:r>
      <w:r w:rsidR="00C605E8">
        <w:t xml:space="preserve"> property</w:t>
      </w:r>
      <w:bookmarkEnd w:id="1068"/>
      <w:bookmarkEnd w:id="1069"/>
    </w:p>
    <w:p w14:paraId="4ABEFE24" w14:textId="35DAE1B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B54DFD">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54DF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0" w:name="_Ref4082243"/>
      <w:bookmarkStart w:id="1071" w:name="_Toc6916903"/>
      <w:proofErr w:type="spellStart"/>
      <w:r>
        <w:t>guid</w:t>
      </w:r>
      <w:proofErr w:type="spellEnd"/>
      <w:r w:rsidR="00C605E8">
        <w:t xml:space="preserve"> property</w:t>
      </w:r>
      <w:bookmarkEnd w:id="1070"/>
      <w:bookmarkEnd w:id="1071"/>
    </w:p>
    <w:p w14:paraId="6F2B2E27" w14:textId="5DE43DF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54DFD">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B54DFD">
        <w:t>3.19.5</w:t>
      </w:r>
      <w:r w:rsidR="00B07FD1">
        <w:fldChar w:fldCharType="end"/>
      </w:r>
      <w:r w:rsidR="00B07FD1">
        <w:t>).</w:t>
      </w:r>
    </w:p>
    <w:p w14:paraId="6FFC00CB" w14:textId="58ACBD31" w:rsidR="00B86BC7" w:rsidRDefault="00B86BC7" w:rsidP="00B86BC7">
      <w:pPr>
        <w:pStyle w:val="Heading2"/>
      </w:pPr>
      <w:bookmarkStart w:id="1072" w:name="_Ref530139075"/>
      <w:bookmarkStart w:id="1073" w:name="_Toc6916904"/>
      <w:r>
        <w:t>fix object</w:t>
      </w:r>
      <w:bookmarkEnd w:id="989"/>
      <w:bookmarkEnd w:id="1072"/>
      <w:bookmarkEnd w:id="1073"/>
    </w:p>
    <w:p w14:paraId="410A501F" w14:textId="4C707545" w:rsidR="00B86BC7" w:rsidRDefault="00B86BC7" w:rsidP="00B86BC7">
      <w:pPr>
        <w:pStyle w:val="Heading3"/>
      </w:pPr>
      <w:bookmarkStart w:id="1074" w:name="_Toc6916905"/>
      <w:r>
        <w:t>General</w:t>
      </w:r>
      <w:bookmarkEnd w:id="107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34EE6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54DFD">
        <w:t>3.26</w:t>
      </w:r>
      <w:r>
        <w:fldChar w:fldCharType="end"/>
      </w:r>
      <w:r>
        <w:t>)</w:t>
      </w:r>
      <w:r w:rsidR="00DF5A5B">
        <w:t>.</w:t>
      </w:r>
    </w:p>
    <w:p w14:paraId="008E6A82" w14:textId="6840F8A6"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54DFD">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E88A41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54DFD">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E71254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54DFD">
        <w:t>3.54.3</w:t>
      </w:r>
      <w:r w:rsidR="00EA23DD">
        <w:fldChar w:fldCharType="end"/>
      </w:r>
      <w:r w:rsidR="00DF5A5B">
        <w:t>.</w:t>
      </w:r>
    </w:p>
    <w:p w14:paraId="396348ED" w14:textId="123B80E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B54DFD">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5" w:name="_Ref493512730"/>
      <w:bookmarkStart w:id="1076" w:name="_Toc6916906"/>
      <w:r>
        <w:t>description property</w:t>
      </w:r>
      <w:bookmarkEnd w:id="1075"/>
      <w:bookmarkEnd w:id="1076"/>
    </w:p>
    <w:p w14:paraId="1893F7D7" w14:textId="47ADE39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54DF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7" w:name="_Ref493512752"/>
      <w:bookmarkStart w:id="1078" w:name="_Ref493513084"/>
      <w:bookmarkStart w:id="1079" w:name="_Ref503372111"/>
      <w:bookmarkStart w:id="1080" w:name="_Ref503372176"/>
      <w:bookmarkStart w:id="1081" w:name="_Toc6916907"/>
      <w:proofErr w:type="spellStart"/>
      <w:r>
        <w:t>artifactChanges</w:t>
      </w:r>
      <w:proofErr w:type="spellEnd"/>
      <w:r>
        <w:t xml:space="preserve"> </w:t>
      </w:r>
      <w:r w:rsidR="00B86BC7">
        <w:t>property</w:t>
      </w:r>
      <w:bookmarkEnd w:id="1077"/>
      <w:bookmarkEnd w:id="1078"/>
      <w:bookmarkEnd w:id="1079"/>
      <w:bookmarkEnd w:id="1080"/>
      <w:bookmarkEnd w:id="1081"/>
    </w:p>
    <w:p w14:paraId="6DE7B962" w14:textId="6904568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54DFD">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B54DFD">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08C8F2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B54DFD">
        <w:t>3.55</w:t>
      </w:r>
      <w:r>
        <w:fldChar w:fldCharType="end"/>
      </w:r>
      <w:r>
        <w:t>).</w:t>
      </w:r>
    </w:p>
    <w:p w14:paraId="71E95DF7" w14:textId="5F6BE29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4F4F7DE4" w:rsidR="004B30F9" w:rsidRDefault="004B30F9" w:rsidP="004B30F9">
      <w:pPr>
        <w:pStyle w:val="Code"/>
      </w:pPr>
      <w:r>
        <w:t xml:space="preserve">      "replacements": [              # See §</w:t>
      </w:r>
      <w:r>
        <w:fldChar w:fldCharType="begin"/>
      </w:r>
      <w:r>
        <w:instrText xml:space="preserve"> REF _Ref493513106 \r \h </w:instrText>
      </w:r>
      <w:r>
        <w:fldChar w:fldCharType="separate"/>
      </w:r>
      <w:r w:rsidR="00B54DFD">
        <w:t>3.55.3</w:t>
      </w:r>
      <w:r>
        <w:fldChar w:fldCharType="end"/>
      </w:r>
      <w:r>
        <w:t>.</w:t>
      </w:r>
    </w:p>
    <w:p w14:paraId="18CF4AB2" w14:textId="2E14C4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63715399" w14:textId="76C6A21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B54DFD">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FDCE174"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B54DFD">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lastRenderedPageBreak/>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5520C1E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B54DFD">
        <w:t>3.55</w:t>
      </w:r>
      <w:r>
        <w:fldChar w:fldCharType="end"/>
      </w:r>
      <w:r>
        <w:t>).</w:t>
      </w:r>
    </w:p>
    <w:p w14:paraId="329E9CE1" w14:textId="710EB61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54DFD">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8E52A14" w:rsidR="004B30F9" w:rsidRDefault="004B30F9" w:rsidP="004B30F9">
      <w:pPr>
        <w:pStyle w:val="Code"/>
      </w:pPr>
      <w:r>
        <w:t xml:space="preserve">      "replacements": [              # See §</w:t>
      </w:r>
      <w:r>
        <w:fldChar w:fldCharType="begin"/>
      </w:r>
      <w:r>
        <w:instrText xml:space="preserve"> REF _Ref493513106 \r \h </w:instrText>
      </w:r>
      <w:r>
        <w:fldChar w:fldCharType="separate"/>
      </w:r>
      <w:r w:rsidR="00B54DFD">
        <w:t>3.55.3</w:t>
      </w:r>
      <w:r>
        <w:fldChar w:fldCharType="end"/>
      </w:r>
      <w:r>
        <w:t>.</w:t>
      </w:r>
    </w:p>
    <w:p w14:paraId="10AFAC95" w14:textId="3DEFB6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54DFD">
        <w:t>3.56</w:t>
      </w:r>
      <w:r>
        <w:fldChar w:fldCharType="end"/>
      </w:r>
      <w:r>
        <w:t>).</w:t>
      </w:r>
    </w:p>
    <w:p w14:paraId="3E7C80C2" w14:textId="390F826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B54DFD">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77C4C5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B54DFD">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2" w:name="_Ref493512744"/>
      <w:bookmarkStart w:id="1083" w:name="_Ref493512991"/>
      <w:bookmarkStart w:id="1084" w:name="_Toc6916908"/>
      <w:proofErr w:type="spellStart"/>
      <w:r>
        <w:t>artifactChange</w:t>
      </w:r>
      <w:proofErr w:type="spellEnd"/>
      <w:r>
        <w:t xml:space="preserve"> </w:t>
      </w:r>
      <w:r w:rsidR="00B86BC7">
        <w:t>object</w:t>
      </w:r>
      <w:bookmarkEnd w:id="1082"/>
      <w:bookmarkEnd w:id="1083"/>
      <w:bookmarkEnd w:id="1084"/>
    </w:p>
    <w:p w14:paraId="74D8322D" w14:textId="06E505AA" w:rsidR="00B86BC7" w:rsidRDefault="00B86BC7" w:rsidP="00B86BC7">
      <w:pPr>
        <w:pStyle w:val="Heading3"/>
      </w:pPr>
      <w:bookmarkStart w:id="1085" w:name="_Toc6916909"/>
      <w:r>
        <w:t>General</w:t>
      </w:r>
      <w:bookmarkEnd w:id="108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A2C717A"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54DFD">
        <w:t>3.54</w:t>
      </w:r>
      <w:r w:rsidR="00BC365F">
        <w:fldChar w:fldCharType="end"/>
      </w:r>
      <w:r>
        <w:t>)</w:t>
      </w:r>
      <w:r w:rsidR="00F27F55">
        <w:t>.</w:t>
      </w:r>
    </w:p>
    <w:p w14:paraId="0FF6717D" w14:textId="3A032B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54DFD">
        <w:t>3.54.3</w:t>
      </w:r>
      <w:r w:rsidR="00770A97">
        <w:fldChar w:fldCharType="end"/>
      </w:r>
      <w:r w:rsidR="00855CF1">
        <w:t>.</w:t>
      </w:r>
    </w:p>
    <w:p w14:paraId="6A521431" w14:textId="0248D8F7" w:rsidR="006F21F3" w:rsidRDefault="006F21F3" w:rsidP="002D65F3">
      <w:pPr>
        <w:pStyle w:val="Code"/>
      </w:pPr>
      <w:r>
        <w:lastRenderedPageBreak/>
        <w:t xml:space="preserve">    {                          </w:t>
      </w:r>
    </w:p>
    <w:p w14:paraId="0805703A" w14:textId="0EAF17C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54DFD">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22A2CC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54DFD">
        <w:t>3.55.3</w:t>
      </w:r>
      <w:r>
        <w:fldChar w:fldCharType="end"/>
      </w:r>
      <w:r w:rsidR="00855CF1">
        <w:t>.</w:t>
      </w:r>
    </w:p>
    <w:p w14:paraId="1FAFE72E" w14:textId="3E8C66E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54DFD">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6" w:name="_Ref493513096"/>
      <w:bookmarkStart w:id="1087" w:name="_Ref493513195"/>
      <w:bookmarkStart w:id="1088" w:name="_Ref493513493"/>
      <w:bookmarkStart w:id="1089" w:name="_Toc6916910"/>
      <w:r>
        <w:t xml:space="preserve">artifactLocation </w:t>
      </w:r>
      <w:r w:rsidR="00B86BC7">
        <w:t>property</w:t>
      </w:r>
      <w:bookmarkEnd w:id="1086"/>
      <w:bookmarkEnd w:id="1087"/>
      <w:bookmarkEnd w:id="1088"/>
      <w:bookmarkEnd w:id="1089"/>
    </w:p>
    <w:p w14:paraId="47E2D8A5" w14:textId="1329DCF7"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54DF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0" w:name="_Ref493513106"/>
      <w:bookmarkStart w:id="1091" w:name="_Toc6916911"/>
      <w:r>
        <w:t>replacements property</w:t>
      </w:r>
      <w:bookmarkEnd w:id="1090"/>
      <w:bookmarkEnd w:id="1091"/>
    </w:p>
    <w:p w14:paraId="21F0788C" w14:textId="40D9D3C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54DFD">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54DFD">
        <w:t>3.55.2</w:t>
      </w:r>
      <w:r>
        <w:fldChar w:fldCharType="end"/>
      </w:r>
      <w:r w:rsidRPr="006F21F3">
        <w:t>).</w:t>
      </w:r>
    </w:p>
    <w:p w14:paraId="40D9EA5A" w14:textId="3D521EDE" w:rsidR="00B86BC7" w:rsidRDefault="00B86BC7" w:rsidP="00B86BC7">
      <w:pPr>
        <w:pStyle w:val="Heading2"/>
      </w:pPr>
      <w:bookmarkStart w:id="1092" w:name="_Ref493513114"/>
      <w:bookmarkStart w:id="1093" w:name="_Ref493513476"/>
      <w:bookmarkStart w:id="1094" w:name="_Toc6916912"/>
      <w:r>
        <w:t>replacement object</w:t>
      </w:r>
      <w:bookmarkEnd w:id="1092"/>
      <w:bookmarkEnd w:id="1093"/>
      <w:bookmarkEnd w:id="1094"/>
    </w:p>
    <w:p w14:paraId="1276FD13" w14:textId="540BBC1F" w:rsidR="00B86BC7" w:rsidRDefault="00B86BC7" w:rsidP="00B86BC7">
      <w:pPr>
        <w:pStyle w:val="Heading3"/>
      </w:pPr>
      <w:bookmarkStart w:id="1095" w:name="_Toc6916913"/>
      <w:r>
        <w:t>General</w:t>
      </w:r>
      <w:bookmarkEnd w:id="109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FE16B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B54DFD">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B54DFD">
        <w:t>3.56.4</w:t>
      </w:r>
      <w:r>
        <w:fldChar w:fldCharType="end"/>
      </w:r>
      <w:r>
        <w:t xml:space="preserve">), then the effect of the replacement </w:t>
      </w:r>
      <w:r w:rsidRPr="003672C8">
        <w:rPr>
          <w:b/>
        </w:rPr>
        <w:t>SHALL</w:t>
      </w:r>
      <w:r>
        <w:t xml:space="preserve"> be as if the removal were performed before the insertion.</w:t>
      </w:r>
    </w:p>
    <w:p w14:paraId="51FA77A0" w14:textId="2522C03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B54DFD">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54DFD">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lastRenderedPageBreak/>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1448F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or a binary region (§</w:t>
      </w:r>
      <w:r>
        <w:fldChar w:fldCharType="begin"/>
      </w:r>
      <w:r>
        <w:instrText xml:space="preserve"> REF _Ref509043519 \r \h </w:instrText>
      </w:r>
      <w:r>
        <w:fldChar w:fldCharType="separate"/>
      </w:r>
      <w:r w:rsidR="00B54DFD">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E2DACC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B54DFD">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6" w:name="_Toc6916914"/>
      <w:r>
        <w:t>Constraints</w:t>
      </w:r>
      <w:bookmarkEnd w:id="1096"/>
    </w:p>
    <w:p w14:paraId="58129AF5" w14:textId="178D4B3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B54DFD">
        <w:t>3.56.3</w:t>
      </w:r>
      <w:r>
        <w:fldChar w:fldCharType="end"/>
      </w:r>
      <w:r>
        <w:t>) specifies a text region (§</w:t>
      </w:r>
      <w:r>
        <w:fldChar w:fldCharType="begin"/>
      </w:r>
      <w:r>
        <w:instrText xml:space="preserve"> REF _Ref493492556 \r \h </w:instrText>
      </w:r>
      <w:r>
        <w:fldChar w:fldCharType="separate"/>
      </w:r>
      <w:r w:rsidR="00B54DFD">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B54DFD">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54DFD">
        <w:t>3.3.2</w:t>
      </w:r>
      <w:r>
        <w:fldChar w:fldCharType="end"/>
      </w:r>
      <w:r>
        <w:t>).</w:t>
      </w:r>
    </w:p>
    <w:p w14:paraId="77DC3A72" w14:textId="6386915D" w:rsidR="001F49AE" w:rsidRDefault="001F49AE" w:rsidP="001F49AE">
      <w:pPr>
        <w:rPr>
          <w:ins w:id="1097" w:author="Laurence Golding" w:date="2019-04-23T14:55:00Z"/>
        </w:rPr>
      </w:pPr>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B54DFD">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54DFD">
        <w:t>3.3.3</w:t>
      </w:r>
      <w:r>
        <w:fldChar w:fldCharType="end"/>
      </w:r>
      <w:r>
        <w:t>).</w:t>
      </w:r>
    </w:p>
    <w:p w14:paraId="3C839412" w14:textId="6B94E2A0" w:rsidR="009422F8" w:rsidRPr="001F49AE" w:rsidRDefault="009422F8" w:rsidP="001F49AE">
      <w:bookmarkStart w:id="1098" w:name="_Hlk6923894"/>
      <w:ins w:id="1099" w:author="Laurence Golding" w:date="2019-04-23T14:56:00Z">
        <w:r>
          <w:t xml:space="preserve">Although it is possible to construct a </w:t>
        </w:r>
        <w:r w:rsidRPr="00254298">
          <w:rPr>
            <w:rStyle w:val="CODEtemp"/>
          </w:rPr>
          <w:t>replacement</w:t>
        </w:r>
        <w:r>
          <w:t xml:space="preserve"> object that neither removes nor adds any content, a</w:t>
        </w:r>
      </w:ins>
      <w:ins w:id="1100" w:author="Laurence Golding" w:date="2019-04-23T14:55:00Z">
        <w:r>
          <w:t xml:space="preserve">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lastRenderedPageBreak/>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ins>
    </w:p>
    <w:p w14:paraId="2919F4E4" w14:textId="2FD85E3E" w:rsidR="00B86BC7" w:rsidRDefault="00B86BC7" w:rsidP="00B86BC7">
      <w:pPr>
        <w:pStyle w:val="Heading3"/>
      </w:pPr>
      <w:bookmarkStart w:id="1101" w:name="_Ref493518436"/>
      <w:bookmarkStart w:id="1102" w:name="_Ref493518439"/>
      <w:bookmarkStart w:id="1103" w:name="_Ref493518529"/>
      <w:bookmarkStart w:id="1104" w:name="_Toc6916915"/>
      <w:bookmarkEnd w:id="1098"/>
      <w:proofErr w:type="spellStart"/>
      <w:r>
        <w:t>deleted</w:t>
      </w:r>
      <w:r w:rsidR="00F27F55">
        <w:t>Region</w:t>
      </w:r>
      <w:proofErr w:type="spellEnd"/>
      <w:r>
        <w:t xml:space="preserve"> property</w:t>
      </w:r>
      <w:bookmarkEnd w:id="1101"/>
      <w:bookmarkEnd w:id="1102"/>
      <w:bookmarkEnd w:id="1103"/>
      <w:bookmarkEnd w:id="1104"/>
    </w:p>
    <w:p w14:paraId="1ECF4AC9" w14:textId="46197D3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54DFD">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5" w:name="_Ref493518437"/>
      <w:bookmarkStart w:id="1106" w:name="_Ref493518440"/>
      <w:bookmarkStart w:id="1107" w:name="_Toc6916916"/>
      <w:proofErr w:type="spellStart"/>
      <w:r>
        <w:t>inserted</w:t>
      </w:r>
      <w:r w:rsidR="00F27F55">
        <w:t>Content</w:t>
      </w:r>
      <w:proofErr w:type="spellEnd"/>
      <w:r>
        <w:t xml:space="preserve"> property</w:t>
      </w:r>
      <w:bookmarkEnd w:id="1105"/>
      <w:bookmarkEnd w:id="1106"/>
      <w:bookmarkEnd w:id="1107"/>
    </w:p>
    <w:p w14:paraId="6E86F82E" w14:textId="2F16464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54DF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8" w:name="_Ref493404948"/>
      <w:bookmarkStart w:id="1109" w:name="_Ref493406026"/>
      <w:bookmarkStart w:id="1110" w:name="_Toc6916917"/>
      <w:r>
        <w:t>notification object</w:t>
      </w:r>
      <w:bookmarkEnd w:id="1108"/>
      <w:bookmarkEnd w:id="1109"/>
      <w:bookmarkEnd w:id="1110"/>
    </w:p>
    <w:p w14:paraId="3BD7AF2E" w14:textId="23E07934" w:rsidR="00B86BC7" w:rsidRDefault="00B86BC7" w:rsidP="00B86BC7">
      <w:pPr>
        <w:pStyle w:val="Heading3"/>
      </w:pPr>
      <w:bookmarkStart w:id="1111" w:name="_Toc6916918"/>
      <w:r>
        <w:t>General</w:t>
      </w:r>
      <w:bookmarkEnd w:id="1111"/>
    </w:p>
    <w:p w14:paraId="759675E9" w14:textId="1C1A334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54DFD">
        <w:t>3.26</w:t>
      </w:r>
      <w:r>
        <w:fldChar w:fldCharType="end"/>
      </w:r>
      <w:r w:rsidRPr="003672C8">
        <w:t>).</w:t>
      </w:r>
    </w:p>
    <w:p w14:paraId="7D568EDB" w14:textId="4C7028C4" w:rsidR="00C929E8" w:rsidRDefault="00487C16" w:rsidP="00C929E8">
      <w:pPr>
        <w:pStyle w:val="Heading3"/>
      </w:pPr>
      <w:bookmarkStart w:id="1112" w:name="_Ref4235658"/>
      <w:bookmarkStart w:id="1113" w:name="_Ref4166209"/>
      <w:bookmarkStart w:id="1114" w:name="_Toc6916919"/>
      <w:r>
        <w:t>descriptor</w:t>
      </w:r>
      <w:r w:rsidR="0056589D">
        <w:t xml:space="preserve"> property</w:t>
      </w:r>
      <w:bookmarkEnd w:id="1112"/>
      <w:bookmarkEnd w:id="1113"/>
      <w:bookmarkEnd w:id="1114"/>
    </w:p>
    <w:p w14:paraId="11AF29FE" w14:textId="2A3E70F4" w:rsidR="002E34FF" w:rsidRDefault="002E34FF" w:rsidP="002E34FF">
      <w:bookmarkStart w:id="1115" w:name="_Hlk6926116"/>
      <w:del w:id="1116" w:author="Laurence Golding" w:date="2019-04-23T15:25:00Z">
        <w:r w:rsidDel="00254298">
          <w:delText>Depending on the circumstances, a</w:delText>
        </w:r>
      </w:del>
      <w:ins w:id="1117" w:author="Laurence Golding" w:date="2019-04-23T15:25:00Z">
        <w:r w:rsidR="00254298">
          <w:t>A</w:t>
        </w:r>
      </w:ins>
      <w:r>
        <w:t xml:space="preserve"> </w:t>
      </w:r>
      <w:r w:rsidRPr="002E34FF">
        <w:rPr>
          <w:rStyle w:val="CODEtemp"/>
        </w:rPr>
        <w:t>notification</w:t>
      </w:r>
      <w:r>
        <w:t xml:space="preserve"> object </w:t>
      </w:r>
      <w:del w:id="1118" w:author="Laurence Golding" w:date="2019-04-23T15:25:00Z">
        <w:r w:rsidDel="00254298">
          <w:delText xml:space="preserve">either </w:delText>
        </w:r>
      </w:del>
      <w:r w:rsidRPr="002E34FF">
        <w:rPr>
          <w:b/>
        </w:rPr>
        <w:t>SHOULD</w:t>
      </w:r>
      <w:r>
        <w:t xml:space="preserve"> </w:t>
      </w:r>
      <w:del w:id="1119" w:author="Laurence Golding" w:date="2019-04-23T15:25:00Z">
        <w:r w:rsidDel="00254298">
          <w:delText xml:space="preserve">or </w:delText>
        </w:r>
        <w:r w:rsidRPr="002E34FF" w:rsidDel="00254298">
          <w:rPr>
            <w:b/>
          </w:rPr>
          <w:delText>SHALL NOT</w:delText>
        </w:r>
        <w:r w:rsidDel="00254298">
          <w:delText xml:space="preserve"> </w:delText>
        </w:r>
      </w:del>
      <w:r>
        <w:t xml:space="preserve">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B54DFD">
        <w:t>3.51</w:t>
      </w:r>
      <w:r w:rsidR="00D91988">
        <w:fldChar w:fldCharType="end"/>
      </w:r>
      <w:r>
        <w:t>)</w:t>
      </w:r>
      <w:del w:id="1120" w:author="Laurence Golding" w:date="2019-04-23T15:25:00Z">
        <w:r w:rsidDel="00254298">
          <w:delText xml:space="preserve">, which we refer to as </w:delText>
        </w:r>
        <w:r w:rsidRPr="002E34FF" w:rsidDel="00254298">
          <w:rPr>
            <w:rStyle w:val="CODEtemp"/>
          </w:rPr>
          <w:delText>theDescriptor</w:delText>
        </w:r>
        <w:r w:rsidDel="00254298">
          <w:delText>,</w:delText>
        </w:r>
      </w:del>
      <w:r>
        <w:t xml:space="preserve"> that </w:t>
      </w:r>
      <w:del w:id="1121" w:author="Laurence Golding" w:date="2019-04-23T15:32:00Z">
        <w:r w:rsidDel="00254298">
          <w:delText xml:space="preserve">describes </w:delText>
        </w:r>
      </w:del>
      <w:ins w:id="1122" w:author="Laurence Golding" w:date="2019-04-23T15:32:00Z">
        <w:r w:rsidR="00254298">
          <w:t xml:space="preserve">identifies </w:t>
        </w:r>
      </w:ins>
      <w:r>
        <w:t>this notification.</w:t>
      </w:r>
    </w:p>
    <w:p w14:paraId="5F2F41EF" w14:textId="086DD224" w:rsidR="002E34FF" w:rsidRDefault="002E34FF" w:rsidP="002E34FF">
      <w:r>
        <w:t>If</w:t>
      </w:r>
      <w:ins w:id="1123" w:author="Laurence Golding" w:date="2019-04-23T15:30:00Z">
        <w:r w:rsidR="00254298">
          <w:t xml:space="preserve"> the </w:t>
        </w:r>
        <w:proofErr w:type="spellStart"/>
        <w:r w:rsidR="00254298" w:rsidRPr="00254298">
          <w:rPr>
            <w:rStyle w:val="CODEtemp"/>
          </w:rPr>
          <w:t>reportingDescriptor</w:t>
        </w:r>
        <w:proofErr w:type="spellEnd"/>
        <w:r w:rsidR="00254298">
          <w:t xml:space="preserve"> object (</w:t>
        </w:r>
      </w:ins>
      <w:ins w:id="1124" w:author="Laurence Golding" w:date="2019-04-23T15:32:00Z">
        <w:r w:rsidR="00254298" w:rsidRPr="003672C8">
          <w:t>§</w:t>
        </w:r>
        <w:r w:rsidR="00254298">
          <w:fldChar w:fldCharType="begin"/>
        </w:r>
        <w:r w:rsidR="00254298">
          <w:instrText xml:space="preserve"> REF _Ref493407996 \r \h </w:instrText>
        </w:r>
      </w:ins>
      <w:r w:rsidR="00254298">
        <w:fldChar w:fldCharType="separate"/>
      </w:r>
      <w:ins w:id="1125" w:author="Laurence Golding" w:date="2019-04-23T15:32:00Z">
        <w:r w:rsidR="00254298">
          <w:t>3.48</w:t>
        </w:r>
        <w:r w:rsidR="00254298">
          <w:fldChar w:fldCharType="end"/>
        </w:r>
      </w:ins>
      <w:ins w:id="1126" w:author="Laurence Golding" w:date="2019-04-23T15:30:00Z">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ins>
      <w:r>
        <w:t xml:space="preserve"> </w:t>
      </w:r>
      <w:del w:id="1127" w:author="Laurence Golding" w:date="2019-04-23T15:30:00Z">
        <w:r w:rsidRPr="0069134C" w:rsidDel="00254298">
          <w:rPr>
            <w:rStyle w:val="CODEtemp"/>
          </w:rPr>
          <w:delText>theDescriptor</w:delText>
        </w:r>
        <w:r w:rsidDel="00254298">
          <w:delText xml:space="preserve"> </w:delText>
        </w:r>
      </w:del>
      <w:r>
        <w:t xml:space="preserve">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del w:id="1128" w:author="Laurence Golding" w:date="2019-04-23T15:31:00Z">
        <w:r w:rsidDel="00254298">
          <w:delText xml:space="preserve">be present. If present, it </w:delText>
        </w:r>
        <w:r w:rsidRPr="0069134C" w:rsidDel="00254298">
          <w:rPr>
            <w:b/>
          </w:rPr>
          <w:delText>SHALL</w:delText>
        </w:r>
        <w:r w:rsidDel="00254298">
          <w:delText xml:space="preserve"> </w:delText>
        </w:r>
      </w:del>
      <w:del w:id="1129" w:author="Laurence Golding" w:date="2019-04-23T15:33:00Z">
        <w:r w:rsidDel="00254298">
          <w:delText>identify</w:delText>
        </w:r>
      </w:del>
      <w:ins w:id="1130" w:author="Laurence Golding" w:date="2019-04-23T15:33:00Z">
        <w:r w:rsidR="00254298">
          <w:t>refer to</w:t>
        </w:r>
      </w:ins>
      <w:r>
        <w:t xml:space="preserve"> </w:t>
      </w:r>
      <w:proofErr w:type="spellStart"/>
      <w:r w:rsidRPr="0069134C">
        <w:rPr>
          <w:rStyle w:val="CODEtemp"/>
        </w:rPr>
        <w:t>theDescriptor</w:t>
      </w:r>
      <w:proofErr w:type="spellEnd"/>
      <w:r>
        <w:t>.</w:t>
      </w:r>
    </w:p>
    <w:p w14:paraId="6C685588" w14:textId="5F5EC340" w:rsidR="002E34FF" w:rsidDel="00254298" w:rsidRDefault="002E34FF" w:rsidP="002E34FF">
      <w:pPr>
        <w:rPr>
          <w:del w:id="1131" w:author="Laurence Golding" w:date="2019-04-23T15:26:00Z"/>
        </w:rPr>
      </w:pPr>
      <w:del w:id="1132" w:author="Laurence Golding" w:date="2019-04-23T15:26:00Z">
        <w:r w:rsidDel="00254298">
          <w:delText xml:space="preserve">If </w:delText>
        </w:r>
        <w:r w:rsidRPr="0069134C" w:rsidDel="00254298">
          <w:rPr>
            <w:rStyle w:val="CODEtemp"/>
          </w:rPr>
          <w:delText>theDescriptor</w:delText>
        </w:r>
        <w:r w:rsidDel="00254298">
          <w:delText xml:space="preserve"> does not exist, </w:delText>
        </w:r>
        <w:r w:rsidR="00487C16" w:rsidDel="00254298">
          <w:rPr>
            <w:rStyle w:val="CODEtemp"/>
          </w:rPr>
          <w:delText>descriptor</w:delText>
        </w:r>
        <w:r w:rsidR="0069134C" w:rsidDel="00254298">
          <w:delText xml:space="preserve"> </w:delText>
        </w:r>
        <w:r w:rsidR="0069134C" w:rsidRPr="0069134C" w:rsidDel="00254298">
          <w:rPr>
            <w:b/>
          </w:rPr>
          <w:delText>SHALL NOT</w:delText>
        </w:r>
        <w:r w:rsidR="0069134C" w:rsidDel="00254298">
          <w:delText xml:space="preserve"> be present.</w:delText>
        </w:r>
      </w:del>
    </w:p>
    <w:p w14:paraId="4D39DB7E" w14:textId="2E2397E3"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del w:id="1133" w:author="Laurence Golding" w:date="2019-04-23T15:37:00Z">
        <w:r w:rsidR="0069134C" w:rsidDel="00254298">
          <w:delText>is absent</w:delText>
        </w:r>
      </w:del>
      <w:ins w:id="1134" w:author="Laurence Golding" w:date="2019-04-23T15:37:00Z">
        <w:r w:rsidR="00254298">
          <w:t>does not refer to it</w:t>
        </w:r>
      </w:ins>
      <w:r w:rsidR="0069134C">
        <w:t>, a SARIF consumer will not be able to locate the metadata for this notification.</w:t>
      </w:r>
    </w:p>
    <w:p w14:paraId="71B69C94" w14:textId="6C23A98B" w:rsidR="00B86BC7" w:rsidRDefault="00487C16" w:rsidP="00B86BC7">
      <w:pPr>
        <w:pStyle w:val="Heading3"/>
      </w:pPr>
      <w:bookmarkStart w:id="1135" w:name="_Ref493518926"/>
      <w:bookmarkStart w:id="1136" w:name="_Ref4166217"/>
      <w:bookmarkStart w:id="1137" w:name="_Ref4236095"/>
      <w:bookmarkStart w:id="1138" w:name="_Toc6916920"/>
      <w:bookmarkEnd w:id="1115"/>
      <w:proofErr w:type="spellStart"/>
      <w:r>
        <w:t>associatedRule</w:t>
      </w:r>
      <w:proofErr w:type="spellEnd"/>
      <w:r w:rsidR="00C929E8">
        <w:t xml:space="preserve"> </w:t>
      </w:r>
      <w:r w:rsidR="00B86BC7">
        <w:t>property</w:t>
      </w:r>
      <w:bookmarkEnd w:id="1135"/>
      <w:bookmarkEnd w:id="1136"/>
      <w:bookmarkEnd w:id="1137"/>
      <w:bookmarkEnd w:id="1138"/>
    </w:p>
    <w:p w14:paraId="72DC23AB" w14:textId="761B9E9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54DFD">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6CB8B2D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54DFD">
        <w:t>3.14</w:t>
      </w:r>
      <w:r w:rsidR="009F29FD">
        <w:fldChar w:fldCharType="end"/>
      </w:r>
      <w:r w:rsidR="009F29FD">
        <w:t>).</w:t>
      </w:r>
    </w:p>
    <w:p w14:paraId="0EFDCC38" w14:textId="1E760034" w:rsidR="00274B7F" w:rsidRDefault="00274B7F" w:rsidP="002D65F3">
      <w:pPr>
        <w:pStyle w:val="Code"/>
      </w:pPr>
      <w:r>
        <w:t xml:space="preserve">  "tool": {                            # See §</w:t>
      </w:r>
      <w:r>
        <w:fldChar w:fldCharType="begin"/>
      </w:r>
      <w:r>
        <w:instrText xml:space="preserve"> REF _Ref493350956 \r \h </w:instrText>
      </w:r>
      <w:r>
        <w:fldChar w:fldCharType="separate"/>
      </w:r>
      <w:r w:rsidR="00B54DFD">
        <w:t>3.14.6</w:t>
      </w:r>
      <w:r>
        <w:fldChar w:fldCharType="end"/>
      </w:r>
      <w:r>
        <w:t>.</w:t>
      </w:r>
    </w:p>
    <w:p w14:paraId="0343C5EC" w14:textId="089E2304" w:rsidR="00274B7F" w:rsidRDefault="00274B7F" w:rsidP="002D65F3">
      <w:pPr>
        <w:pStyle w:val="Code"/>
      </w:pPr>
      <w:r>
        <w:t xml:space="preserve">    "driver": {                        # See §</w:t>
      </w:r>
      <w:r>
        <w:fldChar w:fldCharType="begin"/>
      </w:r>
      <w:r>
        <w:instrText xml:space="preserve"> REF _Ref3663219 \r \h </w:instrText>
      </w:r>
      <w:r>
        <w:fldChar w:fldCharType="separate"/>
      </w:r>
      <w:r w:rsidR="00B54DFD">
        <w:t>3.18.2</w:t>
      </w:r>
      <w:r>
        <w:fldChar w:fldCharType="end"/>
      </w:r>
      <w:r>
        <w:t>.</w:t>
      </w:r>
    </w:p>
    <w:p w14:paraId="0CBAE590" w14:textId="6CB8C637" w:rsidR="00274B7F" w:rsidRDefault="00274B7F" w:rsidP="002D65F3">
      <w:pPr>
        <w:pStyle w:val="Code"/>
      </w:pPr>
      <w:r>
        <w:lastRenderedPageBreak/>
        <w:t xml:space="preserve">      "name": "</w:t>
      </w:r>
      <w:proofErr w:type="spellStart"/>
      <w:r>
        <w:t>CodeScanner</w:t>
      </w:r>
      <w:proofErr w:type="spellEnd"/>
      <w:r>
        <w:t>",</w:t>
      </w:r>
    </w:p>
    <w:p w14:paraId="7B6F4508" w14:textId="0BC8D68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54DFD">
        <w:t>3.19.21</w:t>
      </w:r>
      <w:r>
        <w:fldChar w:fldCharType="end"/>
      </w:r>
      <w:r>
        <w:t>.</w:t>
      </w:r>
    </w:p>
    <w:p w14:paraId="76B82C6E" w14:textId="33C47C10"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B54DFD">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81822A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54DFD">
        <w:t>3.14.11</w:t>
      </w:r>
      <w:r>
        <w:fldChar w:fldCharType="end"/>
      </w:r>
      <w:r>
        <w:t>.</w:t>
      </w:r>
    </w:p>
    <w:p w14:paraId="5CBB9063" w14:textId="124939F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54DFD">
        <w:t>3.20</w:t>
      </w:r>
      <w:r>
        <w:fldChar w:fldCharType="end"/>
      </w:r>
      <w:r>
        <w:t>).</w:t>
      </w:r>
    </w:p>
    <w:p w14:paraId="4EE5FB01" w14:textId="28D92075"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B54DFD">
        <w:t>3.20.22</w:t>
      </w:r>
      <w:r>
        <w:fldChar w:fldCharType="end"/>
      </w:r>
      <w:r>
        <w:t>.</w:t>
      </w:r>
    </w:p>
    <w:p w14:paraId="67DB37AB" w14:textId="323C201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54DFD">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D5DA18A" w:rsidR="00B86BC7" w:rsidRDefault="00B86BC7" w:rsidP="00B86BC7">
      <w:pPr>
        <w:pStyle w:val="Heading3"/>
      </w:pPr>
      <w:bookmarkStart w:id="1139" w:name="_Toc6916921"/>
      <w:del w:id="1140" w:author="Laurence Golding" w:date="2019-04-23T15:41:00Z">
        <w:r w:rsidDel="00254298">
          <w:delText xml:space="preserve">physicalLocation </w:delText>
        </w:r>
      </w:del>
      <w:ins w:id="1141" w:author="Laurence Golding" w:date="2019-04-23T15:41:00Z">
        <w:r w:rsidR="00254298">
          <w:t>location</w:t>
        </w:r>
      </w:ins>
      <w:ins w:id="1142" w:author="Laurence Golding" w:date="2019-04-24T10:47:00Z">
        <w:r w:rsidR="00591469">
          <w:t>s</w:t>
        </w:r>
      </w:ins>
      <w:ins w:id="1143" w:author="Laurence Golding" w:date="2019-04-23T15:41:00Z">
        <w:r w:rsidR="00254298">
          <w:t xml:space="preserve"> </w:t>
        </w:r>
      </w:ins>
      <w:r>
        <w:t>property</w:t>
      </w:r>
      <w:bookmarkEnd w:id="1139"/>
    </w:p>
    <w:p w14:paraId="23C5F0EF" w14:textId="35A1479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del w:id="1144" w:author="Laurence Golding" w:date="2019-04-24T10:47:00Z">
        <w:r w:rsidRPr="008651CE" w:rsidDel="00591469">
          <w:delText>a particular</w:delText>
        </w:r>
      </w:del>
      <w:ins w:id="1145" w:author="Laurence Golding" w:date="2019-04-24T10:47:00Z">
        <w:r w:rsidR="00591469">
          <w:t>one or</w:t>
        </w:r>
        <w:bookmarkStart w:id="1146" w:name="_GoBack"/>
        <w:bookmarkEnd w:id="1146"/>
        <w:r w:rsidR="00591469">
          <w:t xml:space="preserve"> more</w:t>
        </w:r>
      </w:ins>
      <w:r w:rsidRPr="008651CE">
        <w:t xml:space="preserve"> </w:t>
      </w:r>
      <w:del w:id="1147" w:author="Laurence Golding" w:date="2019-04-23T15:41:00Z">
        <w:r w:rsidR="0061423A" w:rsidDel="00254298">
          <w:delText>artifact</w:delText>
        </w:r>
        <w:r w:rsidR="0061423A" w:rsidRPr="008651CE" w:rsidDel="00254298">
          <w:delText xml:space="preserve"> </w:delText>
        </w:r>
      </w:del>
      <w:r w:rsidRPr="008651CE">
        <w:t>location</w:t>
      </w:r>
      <w:ins w:id="1148" w:author="Laurence Golding" w:date="2019-04-24T10:47:00Z">
        <w:r w:rsidR="00591469">
          <w:t>s</w:t>
        </w:r>
      </w:ins>
      <w:r w:rsidRPr="008651CE">
        <w:t xml:space="preserve">, the </w:t>
      </w:r>
      <w:r w:rsidRPr="008651CE">
        <w:rPr>
          <w:rStyle w:val="CODEtemp"/>
        </w:rPr>
        <w:t>notification</w:t>
      </w:r>
      <w:r w:rsidRPr="008651CE">
        <w:t xml:space="preserve"> object </w:t>
      </w:r>
      <w:del w:id="1149" w:author="Laurence Golding" w:date="2019-04-24T10:54:00Z">
        <w:r w:rsidRPr="008651CE" w:rsidDel="00591469">
          <w:rPr>
            <w:b/>
          </w:rPr>
          <w:delText>SHOULD</w:delText>
        </w:r>
        <w:r w:rsidRPr="008651CE" w:rsidDel="00591469">
          <w:delText xml:space="preserve"> </w:delText>
        </w:r>
      </w:del>
      <w:ins w:id="1150" w:author="Laurence Golding" w:date="2019-04-24T10:54:00Z">
        <w:r w:rsidR="00591469">
          <w:rPr>
            <w:b/>
          </w:rPr>
          <w:t>MAY</w:t>
        </w:r>
        <w:r w:rsidR="00591469" w:rsidRPr="008651CE">
          <w:t xml:space="preserve"> </w:t>
        </w:r>
      </w:ins>
      <w:r w:rsidRPr="008651CE">
        <w:t xml:space="preserve">contain a property named </w:t>
      </w:r>
      <w:del w:id="1151" w:author="Laurence Golding" w:date="2019-04-23T15:41:00Z">
        <w:r w:rsidRPr="008651CE" w:rsidDel="00254298">
          <w:rPr>
            <w:rStyle w:val="CODEtemp"/>
          </w:rPr>
          <w:delText>physicalL</w:delText>
        </w:r>
      </w:del>
      <w:ins w:id="1152" w:author="Laurence Golding" w:date="2019-04-23T15:41:00Z">
        <w:r w:rsidR="00254298">
          <w:rPr>
            <w:rStyle w:val="CODEtemp"/>
          </w:rPr>
          <w:t>l</w:t>
        </w:r>
      </w:ins>
      <w:r w:rsidRPr="008651CE">
        <w:rPr>
          <w:rStyle w:val="CODEtemp"/>
        </w:rPr>
        <w:t>ocation</w:t>
      </w:r>
      <w:ins w:id="1153" w:author="Laurence Golding" w:date="2019-04-24T10:47:00Z">
        <w:r w:rsidR="00591469">
          <w:rPr>
            <w:rStyle w:val="CODEtemp"/>
          </w:rPr>
          <w:t>s</w:t>
        </w:r>
      </w:ins>
      <w:r w:rsidRPr="008651CE">
        <w:t xml:space="preserve"> whose value is a</w:t>
      </w:r>
      <w:ins w:id="1154" w:author="Laurence Golding" w:date="2019-04-24T10:47:00Z">
        <w:r w:rsidR="00591469">
          <w:t>n array of zero of</w:t>
        </w:r>
      </w:ins>
      <w:r w:rsidRPr="008651CE">
        <w:t xml:space="preserve"> </w:t>
      </w:r>
      <w:ins w:id="1155" w:author="Laurence Golding" w:date="2019-04-24T10:55:00Z">
        <w:r w:rsidR="00591469">
          <w:t>zero or more unique (</w:t>
        </w:r>
        <w:r w:rsidR="00591469" w:rsidRPr="008651CE">
          <w:t>§</w:t>
        </w:r>
        <w:r w:rsidR="00591469">
          <w:fldChar w:fldCharType="begin"/>
        </w:r>
        <w:r w:rsidR="00591469">
          <w:instrText xml:space="preserve"> REF _Ref493404799 \r \h </w:instrText>
        </w:r>
      </w:ins>
      <w:r w:rsidR="00591469">
        <w:fldChar w:fldCharType="separate"/>
      </w:r>
      <w:ins w:id="1156" w:author="Laurence Golding" w:date="2019-04-24T10:55:00Z">
        <w:r w:rsidR="00591469">
          <w:t>3.7.3</w:t>
        </w:r>
        <w:r w:rsidR="00591469">
          <w:fldChar w:fldCharType="end"/>
        </w:r>
        <w:r w:rsidR="00591469">
          <w:t>)</w:t>
        </w:r>
      </w:ins>
      <w:ins w:id="1157" w:author="Laurence Golding" w:date="2019-04-24T10:56:00Z">
        <w:r w:rsidR="00591469">
          <w:t xml:space="preserve"> </w:t>
        </w:r>
      </w:ins>
      <w:del w:id="1158" w:author="Laurence Golding" w:date="2019-04-23T15:42:00Z">
        <w:r w:rsidRPr="008651CE" w:rsidDel="00254298">
          <w:rPr>
            <w:rStyle w:val="CODEtemp"/>
          </w:rPr>
          <w:delText>physicalL</w:delText>
        </w:r>
      </w:del>
      <w:ins w:id="1159" w:author="Laurence Golding" w:date="2019-04-23T15:42:00Z">
        <w:r w:rsidR="00254298">
          <w:rPr>
            <w:rStyle w:val="CODEtemp"/>
          </w:rPr>
          <w:t>l</w:t>
        </w:r>
      </w:ins>
      <w:r w:rsidRPr="008651CE">
        <w:rPr>
          <w:rStyle w:val="CODEtemp"/>
        </w:rPr>
        <w:t>ocation</w:t>
      </w:r>
      <w:r w:rsidRPr="008651CE">
        <w:t xml:space="preserve"> object</w:t>
      </w:r>
      <w:ins w:id="1160" w:author="Laurence Golding" w:date="2019-04-24T10:52:00Z">
        <w:r w:rsidR="00591469">
          <w:t>s</w:t>
        </w:r>
      </w:ins>
      <w:r w:rsidRPr="008651CE">
        <w:t xml:space="preserve"> (§</w:t>
      </w:r>
      <w:ins w:id="1161" w:author="Laurence Golding" w:date="2019-04-23T15:42:00Z">
        <w:r w:rsidR="00254298">
          <w:fldChar w:fldCharType="begin"/>
        </w:r>
        <w:r w:rsidR="00254298">
          <w:instrText xml:space="preserve"> REF _Ref493426721 \r \h </w:instrText>
        </w:r>
      </w:ins>
      <w:r w:rsidR="00254298">
        <w:fldChar w:fldCharType="separate"/>
      </w:r>
      <w:ins w:id="1162" w:author="Laurence Golding" w:date="2019-04-23T15:42:00Z">
        <w:r w:rsidR="00254298">
          <w:t>3.27</w:t>
        </w:r>
        <w:r w:rsidR="00254298">
          <w:fldChar w:fldCharType="end"/>
        </w:r>
      </w:ins>
      <w:del w:id="1163" w:author="Laurence Golding" w:date="2019-04-23T15:42:00Z">
        <w:r w:rsidDel="00254298">
          <w:fldChar w:fldCharType="begin"/>
        </w:r>
        <w:r w:rsidDel="00254298">
          <w:delInstrText xml:space="preserve"> REF _Ref493477390 \w \h </w:delInstrText>
        </w:r>
        <w:r w:rsidDel="00254298">
          <w:fldChar w:fldCharType="separate"/>
        </w:r>
        <w:r w:rsidR="00B54DFD" w:rsidDel="00254298">
          <w:delText>3.28</w:delText>
        </w:r>
        <w:r w:rsidDel="00254298">
          <w:fldChar w:fldCharType="end"/>
        </w:r>
      </w:del>
      <w:r w:rsidRPr="008651CE">
        <w:t>) that identif</w:t>
      </w:r>
      <w:ins w:id="1164" w:author="Laurence Golding" w:date="2019-04-24T10:56:00Z">
        <w:r w:rsidR="00591469">
          <w:t>y</w:t>
        </w:r>
      </w:ins>
      <w:del w:id="1165" w:author="Laurence Golding" w:date="2019-04-24T10:56:00Z">
        <w:r w:rsidRPr="008651CE" w:rsidDel="00591469">
          <w:delText>ies</w:delText>
        </w:r>
      </w:del>
      <w:r w:rsidRPr="008651CE">
        <w:t xml:space="preserve"> th</w:t>
      </w:r>
      <w:ins w:id="1166" w:author="Laurence Golding" w:date="2019-04-24T10:55:00Z">
        <w:r w:rsidR="00591469">
          <w:t>ose</w:t>
        </w:r>
      </w:ins>
      <w:ins w:id="1167" w:author="Laurence Golding" w:date="2019-04-23T15:47:00Z">
        <w:r w:rsidR="009441A2">
          <w:t xml:space="preserve"> </w:t>
        </w:r>
      </w:ins>
      <w:del w:id="1168" w:author="Laurence Golding" w:date="2019-04-23T15:47:00Z">
        <w:r w:rsidRPr="008651CE" w:rsidDel="009441A2">
          <w:delText xml:space="preserve">e relevant </w:delText>
        </w:r>
      </w:del>
      <w:r w:rsidRPr="008651CE">
        <w:t>location</w:t>
      </w:r>
      <w:ins w:id="1169" w:author="Laurence Golding" w:date="2019-04-24T10:55:00Z">
        <w:r w:rsidR="00591469">
          <w:t>s</w:t>
        </w:r>
      </w:ins>
      <w:r w:rsidRPr="008651CE">
        <w:t>.</w:t>
      </w:r>
    </w:p>
    <w:p w14:paraId="0BE523CC" w14:textId="11807D96" w:rsidR="00B86BC7" w:rsidRDefault="00B86BC7" w:rsidP="00B86BC7">
      <w:pPr>
        <w:pStyle w:val="Heading3"/>
      </w:pPr>
      <w:bookmarkStart w:id="1170" w:name="_Ref4660071"/>
      <w:bookmarkStart w:id="1171" w:name="_Toc6916922"/>
      <w:r>
        <w:t>message property</w:t>
      </w:r>
      <w:bookmarkEnd w:id="1170"/>
      <w:bookmarkEnd w:id="1171"/>
    </w:p>
    <w:p w14:paraId="095EAE33" w14:textId="57A6466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54DFD">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54DFD">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72" w:name="_Ref493404972"/>
      <w:bookmarkStart w:id="1173" w:name="_Ref493406037"/>
      <w:bookmarkStart w:id="1174" w:name="_Toc6916923"/>
      <w:r>
        <w:t>level property</w:t>
      </w:r>
      <w:bookmarkEnd w:id="1172"/>
      <w:bookmarkEnd w:id="1173"/>
      <w:bookmarkEnd w:id="11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C197851"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B54DFD">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pPr>
        <w:rPr>
          <w:ins w:id="1175" w:author="Laurence Golding" w:date="2019-04-23T15:49:00Z"/>
        </w:rPr>
      </w:pPr>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76" w:name="_Hlk5887131"/>
      <w:r>
        <w:t>treat the entire run as having failed</w:t>
      </w:r>
      <w:r w:rsidR="000A2438">
        <w:t xml:space="preserve"> (for example, by settings the exit code to the value that the tool uses to indicate failure, typically a non-zero value)</w:t>
      </w:r>
      <w:r>
        <w:t>.</w:t>
      </w:r>
      <w:bookmarkEnd w:id="1176"/>
    </w:p>
    <w:p w14:paraId="57EB10E9" w14:textId="0EEE3858" w:rsidR="00866205" w:rsidRPr="00866205" w:rsidRDefault="00866205" w:rsidP="00657777">
      <w:bookmarkStart w:id="1177" w:name="_Hlk6927094"/>
      <w:ins w:id="1178" w:author="Laurence Golding" w:date="2019-04-23T15:49:00Z">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ins>
      <w:ins w:id="1179" w:author="Laurence Golding" w:date="2019-04-23T15:50:00Z">
        <w:r>
          <w:t xml:space="preserve"> override the severity of such a notification.</w:t>
        </w:r>
      </w:ins>
      <w:bookmarkEnd w:id="1177"/>
    </w:p>
    <w:p w14:paraId="1192CA0D" w14:textId="0383D53A" w:rsidR="00B86BC7" w:rsidRDefault="00B86BC7" w:rsidP="00B86BC7">
      <w:pPr>
        <w:pStyle w:val="Heading3"/>
      </w:pPr>
      <w:bookmarkStart w:id="1180" w:name="_Toc6916924"/>
      <w:proofErr w:type="spellStart"/>
      <w:r>
        <w:t>threadId</w:t>
      </w:r>
      <w:proofErr w:type="spellEnd"/>
      <w:r>
        <w:t xml:space="preserve"> property</w:t>
      </w:r>
      <w:bookmarkEnd w:id="118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81" w:name="_Toc6916925"/>
      <w:proofErr w:type="spellStart"/>
      <w:r>
        <w:t>time</w:t>
      </w:r>
      <w:r w:rsidR="00BF4F63">
        <w:t>Utc</w:t>
      </w:r>
      <w:proofErr w:type="spellEnd"/>
      <w:r>
        <w:t xml:space="preserve"> property</w:t>
      </w:r>
      <w:bookmarkEnd w:id="1181"/>
    </w:p>
    <w:p w14:paraId="2D4A5B6B" w14:textId="71DF5A6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54DF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82" w:name="_Toc6916926"/>
      <w:r>
        <w:t>exception property</w:t>
      </w:r>
      <w:bookmarkEnd w:id="1182"/>
    </w:p>
    <w:p w14:paraId="0929118A" w14:textId="7828762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54DFD">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83" w:name="_Ref493570836"/>
      <w:bookmarkStart w:id="1184" w:name="_Toc6916927"/>
      <w:r>
        <w:t>exception object</w:t>
      </w:r>
      <w:bookmarkEnd w:id="1183"/>
      <w:bookmarkEnd w:id="1184"/>
    </w:p>
    <w:p w14:paraId="1257C9E2" w14:textId="6070509F" w:rsidR="00B86BC7" w:rsidRDefault="00B86BC7" w:rsidP="00B86BC7">
      <w:pPr>
        <w:pStyle w:val="Heading3"/>
      </w:pPr>
      <w:bookmarkStart w:id="1185" w:name="_Toc6916928"/>
      <w:r>
        <w:t>General</w:t>
      </w:r>
      <w:bookmarkEnd w:id="118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86" w:name="_Toc6916929"/>
      <w:r>
        <w:t>kind property</w:t>
      </w:r>
      <w:bookmarkEnd w:id="118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87" w:name="_Toc6916930"/>
      <w:r>
        <w:t>message property</w:t>
      </w:r>
      <w:bookmarkEnd w:id="118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012B78A4" w:rsidR="00492D47" w:rsidRDefault="00492D47" w:rsidP="00492D47">
      <w:r>
        <w:lastRenderedPageBreak/>
        <w:t xml:space="preserve">EXAMPLE 1: C++: The tool </w:t>
      </w:r>
      <w:del w:id="1188" w:author="Laurence Golding" w:date="2019-04-23T15:56:00Z">
        <w:r w:rsidR="00105CCB" w:rsidDel="00866205">
          <w:delText>would</w:delText>
        </w:r>
        <w:r w:rsidDel="00866205">
          <w:delText xml:space="preserve"> </w:delText>
        </w:r>
      </w:del>
      <w:ins w:id="1189" w:author="Laurence Golding" w:date="2019-04-23T15:56:00Z">
        <w:r w:rsidR="00866205">
          <w:t xml:space="preserve">might </w:t>
        </w:r>
      </w:ins>
      <w:r>
        <w:t xml:space="preserve">populate </w:t>
      </w:r>
      <w:r w:rsidRPr="00492D47">
        <w:rPr>
          <w:rStyle w:val="CODEtemp"/>
        </w:rPr>
        <w:t>message</w:t>
      </w:r>
      <w:r>
        <w:t xml:space="preserve"> </w:t>
      </w:r>
      <w:del w:id="1190" w:author="Laurence Golding" w:date="2019-04-23T15:58:00Z">
        <w:r w:rsidDel="00866205">
          <w:delText xml:space="preserve">from </w:delText>
        </w:r>
      </w:del>
      <w:ins w:id="1191" w:author="Laurence Golding" w:date="2019-04-23T15:58:00Z">
        <w:r w:rsidR="00866205">
          <w:t xml:space="preserve">with </w:t>
        </w:r>
      </w:ins>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6FDADD4" w:rsidR="00492D47" w:rsidRDefault="00492D47" w:rsidP="00492D47">
      <w:r>
        <w:t xml:space="preserve">EXAMPLE 2: C#: </w:t>
      </w:r>
      <w:bookmarkStart w:id="1192" w:name="_Hlk6927632"/>
      <w:r>
        <w:t xml:space="preserve">The tool </w:t>
      </w:r>
      <w:del w:id="1193" w:author="Laurence Golding" w:date="2019-04-23T15:56:00Z">
        <w:r w:rsidR="00105CCB" w:rsidDel="00866205">
          <w:delText>would</w:delText>
        </w:r>
        <w:r w:rsidDel="00866205">
          <w:delText xml:space="preserve"> </w:delText>
        </w:r>
      </w:del>
      <w:ins w:id="1194" w:author="Laurence Golding" w:date="2019-04-23T15:56:00Z">
        <w:r w:rsidR="00866205">
          <w:t xml:space="preserve">might </w:t>
        </w:r>
      </w:ins>
      <w:r>
        <w:t xml:space="preserve">populate </w:t>
      </w:r>
      <w:r w:rsidRPr="00492D47">
        <w:rPr>
          <w:rStyle w:val="CODEtemp"/>
        </w:rPr>
        <w:t>message</w:t>
      </w:r>
      <w:r>
        <w:t xml:space="preserve"> </w:t>
      </w:r>
      <w:del w:id="1195" w:author="Laurence Golding" w:date="2019-04-23T15:58:00Z">
        <w:r w:rsidDel="00866205">
          <w:delText xml:space="preserve">from </w:delText>
        </w:r>
      </w:del>
      <w:ins w:id="1196" w:author="Laurence Golding" w:date="2019-04-23T15:58:00Z">
        <w:r w:rsidR="00866205">
          <w:t xml:space="preserve">with </w:t>
        </w:r>
      </w:ins>
      <w:del w:id="1197" w:author="Laurence Golding" w:date="2019-04-23T15:58:00Z">
        <w:r w:rsidDel="00866205">
          <w:delText xml:space="preserve">the </w:delText>
        </w:r>
        <w:r w:rsidRPr="00492D47" w:rsidDel="00866205">
          <w:rPr>
            <w:rStyle w:val="CODEtemp"/>
          </w:rPr>
          <w:delText>Message</w:delText>
        </w:r>
        <w:r w:rsidDel="00866205">
          <w:delText xml:space="preserve"> property </w:delText>
        </w:r>
      </w:del>
      <w:ins w:id="1198" w:author="Laurence Golding" w:date="2019-04-23T15:58:00Z">
        <w:r w:rsidR="00866205">
          <w:t xml:space="preserve">the value returned from the </w:t>
        </w:r>
        <w:proofErr w:type="spellStart"/>
        <w:r w:rsidR="00866205" w:rsidRPr="00866205">
          <w:rPr>
            <w:rStyle w:val="CODEtemp"/>
            <w:rPrChange w:id="1199" w:author="Laurence Golding" w:date="2019-04-23T15:59:00Z">
              <w:rPr/>
            </w:rPrChange>
          </w:rPr>
          <w:t>ToString</w:t>
        </w:r>
        <w:proofErr w:type="spellEnd"/>
        <w:r w:rsidR="00866205" w:rsidRPr="00866205">
          <w:rPr>
            <w:rStyle w:val="CODEtemp"/>
            <w:rPrChange w:id="1200" w:author="Laurence Golding" w:date="2019-04-23T15:59:00Z">
              <w:rPr/>
            </w:rPrChange>
          </w:rPr>
          <w:t>()</w:t>
        </w:r>
        <w:r w:rsidR="00866205">
          <w:t xml:space="preserve"> method </w:t>
        </w:r>
      </w:ins>
      <w:r>
        <w:t xml:space="preserve">of </w:t>
      </w:r>
      <w:del w:id="1201" w:author="Laurence Golding" w:date="2019-04-23T15:58:00Z">
        <w:r w:rsidDel="00866205">
          <w:delText xml:space="preserve">any </w:delText>
        </w:r>
      </w:del>
      <w:ins w:id="1202" w:author="Laurence Golding" w:date="2019-04-23T15:58:00Z">
        <w:r w:rsidR="00866205">
          <w:t xml:space="preserve">the </w:t>
        </w:r>
      </w:ins>
      <w:proofErr w:type="spellStart"/>
      <w:ins w:id="1203" w:author="Laurence Golding" w:date="2019-04-23T15:59:00Z">
        <w:r w:rsidR="00866205" w:rsidRPr="00866205">
          <w:rPr>
            <w:rStyle w:val="CODEtemp"/>
            <w:rPrChange w:id="1204" w:author="Laurence Golding" w:date="2019-04-23T15:59:00Z">
              <w:rPr/>
            </w:rPrChange>
          </w:rPr>
          <w:t>System.Exception</w:t>
        </w:r>
      </w:ins>
      <w:proofErr w:type="spellEnd"/>
      <w:ins w:id="1205" w:author="Laurence Golding" w:date="2019-04-23T15:58:00Z">
        <w:r w:rsidR="00866205">
          <w:t xml:space="preserve"> </w:t>
        </w:r>
      </w:ins>
      <w:r>
        <w:t>object</w:t>
      </w:r>
      <w:del w:id="1206" w:author="Laurence Golding" w:date="2019-04-23T15:59:00Z">
        <w:r w:rsidDel="00866205">
          <w:delText xml:space="preserve"> derived from </w:delText>
        </w:r>
        <w:r w:rsidRPr="00492D47" w:rsidDel="00866205">
          <w:rPr>
            <w:rStyle w:val="CODEtemp"/>
          </w:rPr>
          <w:delText>System.Exception</w:delText>
        </w:r>
      </w:del>
      <w:ins w:id="1207" w:author="Laurence Golding" w:date="2019-04-23T15:59:00Z">
        <w:r w:rsidR="00866205">
          <w:t xml:space="preserve">, or (less informatively) from </w:t>
        </w:r>
      </w:ins>
      <w:ins w:id="1208" w:author="Laurence Golding" w:date="2019-04-23T16:00:00Z">
        <w:r w:rsidR="00866205">
          <w:t>that object’s</w:t>
        </w:r>
      </w:ins>
      <w:ins w:id="1209" w:author="Laurence Golding" w:date="2019-04-23T15:59:00Z">
        <w:r w:rsidR="00866205">
          <w:t xml:space="preserve"> </w:t>
        </w:r>
        <w:r w:rsidR="00866205" w:rsidRPr="00866205">
          <w:rPr>
            <w:rStyle w:val="CODEtemp"/>
            <w:rPrChange w:id="1210" w:author="Laurence Golding" w:date="2019-04-23T15:59:00Z">
              <w:rPr/>
            </w:rPrChange>
          </w:rPr>
          <w:t>Message</w:t>
        </w:r>
        <w:r w:rsidR="00866205">
          <w:t xml:space="preserve"> property</w:t>
        </w:r>
      </w:ins>
      <w:r>
        <w:t>.</w:t>
      </w:r>
      <w:bookmarkEnd w:id="1192"/>
    </w:p>
    <w:p w14:paraId="7B596160" w14:textId="2780E670" w:rsidR="00B86BC7" w:rsidRDefault="00B86BC7" w:rsidP="00B86BC7">
      <w:pPr>
        <w:pStyle w:val="Heading3"/>
      </w:pPr>
      <w:bookmarkStart w:id="1211" w:name="_Toc6916931"/>
      <w:r>
        <w:t>stack property</w:t>
      </w:r>
      <w:bookmarkEnd w:id="1211"/>
    </w:p>
    <w:p w14:paraId="17152AD6" w14:textId="75E4A88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54DFD">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2" w:name="_Toc6916932"/>
      <w:proofErr w:type="spellStart"/>
      <w:r>
        <w:t>innerExceptions</w:t>
      </w:r>
      <w:proofErr w:type="spellEnd"/>
      <w:r>
        <w:t xml:space="preserve"> property</w:t>
      </w:r>
      <w:bookmarkEnd w:id="121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13" w:name="_Ref528151413"/>
      <w:bookmarkStart w:id="1214" w:name="_Toc6916933"/>
      <w:bookmarkStart w:id="1215" w:name="_Toc287332011"/>
      <w:r>
        <w:lastRenderedPageBreak/>
        <w:t>External</w:t>
      </w:r>
      <w:r w:rsidR="00F265D8">
        <w:t xml:space="preserve"> property</w:t>
      </w:r>
      <w:r>
        <w:t xml:space="preserve"> file format</w:t>
      </w:r>
      <w:bookmarkEnd w:id="1213"/>
      <w:bookmarkEnd w:id="1214"/>
    </w:p>
    <w:p w14:paraId="2A3E0063" w14:textId="270C9EBD" w:rsidR="00AF60C1" w:rsidRDefault="00AF60C1" w:rsidP="00AF60C1">
      <w:pPr>
        <w:pStyle w:val="Heading2"/>
      </w:pPr>
      <w:bookmarkStart w:id="1216" w:name="_Toc6916934"/>
      <w:r>
        <w:t>General</w:t>
      </w:r>
      <w:bookmarkEnd w:id="1216"/>
    </w:p>
    <w:p w14:paraId="71E0440E" w14:textId="2E6676D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54DFD">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17" w:name="_Toc6916935"/>
      <w:r>
        <w:t>External property file naming convention</w:t>
      </w:r>
      <w:bookmarkEnd w:id="121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18" w:name="_Ref3470692"/>
      <w:bookmarkStart w:id="1219" w:name="_Toc6916936"/>
      <w:proofErr w:type="spellStart"/>
      <w:r>
        <w:t>externalPropert</w:t>
      </w:r>
      <w:r w:rsidR="00F265D8">
        <w:t>ies</w:t>
      </w:r>
      <w:proofErr w:type="spellEnd"/>
      <w:r>
        <w:t xml:space="preserve"> object</w:t>
      </w:r>
      <w:bookmarkEnd w:id="1218"/>
      <w:bookmarkEnd w:id="1219"/>
    </w:p>
    <w:p w14:paraId="6E569B6A" w14:textId="60E785B4" w:rsidR="0069571F" w:rsidRPr="0069571F" w:rsidRDefault="0069571F" w:rsidP="0069571F">
      <w:pPr>
        <w:pStyle w:val="Heading3"/>
      </w:pPr>
      <w:bookmarkStart w:id="1220" w:name="_Ref525812129"/>
      <w:bookmarkStart w:id="1221" w:name="_Toc6916937"/>
      <w:r>
        <w:t>General</w:t>
      </w:r>
      <w:bookmarkEnd w:id="1220"/>
      <w:bookmarkEnd w:id="122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317B92F"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B54DFD">
        <w:t>3.15.3</w:t>
      </w:r>
      <w:r w:rsidR="00BB2A43">
        <w:fldChar w:fldCharType="end"/>
      </w:r>
      <w:r w:rsidR="001A277B">
        <w:t>.</w:t>
      </w:r>
    </w:p>
    <w:p w14:paraId="11997C11" w14:textId="2C570D3B" w:rsidR="0069571F" w:rsidRPr="00230F9F" w:rsidRDefault="0069571F" w:rsidP="0069571F">
      <w:pPr>
        <w:pStyle w:val="Code"/>
      </w:pPr>
      <w:bookmarkStart w:id="1222" w:name="_Hlk525811171"/>
      <w:r w:rsidRPr="00230F9F">
        <w:t>{</w:t>
      </w:r>
      <w:r>
        <w:t xml:space="preserve">                             # An </w:t>
      </w:r>
      <w:proofErr w:type="spellStart"/>
      <w:r>
        <w:t>externalPropert</w:t>
      </w:r>
      <w:r w:rsidR="00355B20">
        <w:t>ies</w:t>
      </w:r>
      <w:proofErr w:type="spellEnd"/>
      <w:r>
        <w:t xml:space="preserve"> object</w:t>
      </w:r>
    </w:p>
    <w:p w14:paraId="48394701" w14:textId="7986051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54DFD">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970962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54DFD">
        <w:t>4.3.3</w:t>
      </w:r>
      <w:r>
        <w:fldChar w:fldCharType="end"/>
      </w:r>
      <w:r>
        <w:t>.</w:t>
      </w:r>
    </w:p>
    <w:p w14:paraId="69E0C7F0" w14:textId="477B5B0A" w:rsidR="0069571F" w:rsidRDefault="0069571F" w:rsidP="0069571F">
      <w:pPr>
        <w:pStyle w:val="Code"/>
      </w:pPr>
    </w:p>
    <w:p w14:paraId="5B43C2CE" w14:textId="74E6E241" w:rsidR="006958DC" w:rsidRDefault="006958DC" w:rsidP="006958DC">
      <w:pPr>
        <w:pStyle w:val="Code"/>
      </w:pPr>
      <w:r>
        <w:t xml:space="preserve">                              # See §</w:t>
      </w:r>
      <w:r>
        <w:fldChar w:fldCharType="begin"/>
      </w:r>
      <w:r>
        <w:instrText xml:space="preserve"> REF _Ref525814013 \r \h </w:instrText>
      </w:r>
      <w:r>
        <w:fldChar w:fldCharType="separate"/>
      </w:r>
      <w:r w:rsidR="00B54DF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EFD1A55" w:rsidR="0069571F" w:rsidRDefault="0069571F" w:rsidP="0069571F">
      <w:pPr>
        <w:pStyle w:val="Code"/>
      </w:pPr>
      <w:r>
        <w:t xml:space="preserve">                              # See §</w:t>
      </w:r>
      <w:r>
        <w:fldChar w:fldCharType="begin"/>
      </w:r>
      <w:r>
        <w:instrText xml:space="preserve"> REF _Ref525810969 \r \h </w:instrText>
      </w:r>
      <w:r>
        <w:fldChar w:fldCharType="separate"/>
      </w:r>
      <w:r w:rsidR="00B54DF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370115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54DFD">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D398A2C" w:rsidR="00F265D8" w:rsidDel="00B93BB9" w:rsidRDefault="00F265D8" w:rsidP="0069571F">
      <w:pPr>
        <w:pStyle w:val="Code"/>
        <w:rPr>
          <w:del w:id="1223" w:author="Laurence Golding" w:date="2019-04-23T16:01:00Z"/>
        </w:rPr>
      </w:pPr>
      <w:del w:id="1224" w:author="Laurence Golding" w:date="2019-04-23T16:01:00Z">
        <w:r w:rsidDel="00B93BB9">
          <w:delText xml:space="preserve">    "policy": "Web application security policy",</w:delText>
        </w:r>
      </w:del>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25" w:name="_Ref525810506"/>
      <w:bookmarkStart w:id="1226" w:name="_Toc6916938"/>
      <w:bookmarkEnd w:id="1222"/>
      <w:r>
        <w:t>$schema property</w:t>
      </w:r>
      <w:bookmarkEnd w:id="1225"/>
      <w:bookmarkEnd w:id="122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B37DD6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54DF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27" w:name="_Ref523913350"/>
      <w:bookmarkStart w:id="1228" w:name="_Toc6916939"/>
      <w:r>
        <w:t>version property</w:t>
      </w:r>
      <w:bookmarkEnd w:id="1227"/>
      <w:bookmarkEnd w:id="122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BCAAB2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54DFD">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E11C1A3"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B54DF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B54DF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29" w:name="_Ref525814013"/>
      <w:bookmarkStart w:id="1230" w:name="_Toc6916940"/>
      <w:proofErr w:type="spellStart"/>
      <w:r>
        <w:t>guid</w:t>
      </w:r>
      <w:proofErr w:type="spellEnd"/>
      <w:r>
        <w:t xml:space="preserve"> </w:t>
      </w:r>
      <w:r w:rsidR="006958DC">
        <w:t>property</w:t>
      </w:r>
      <w:bookmarkEnd w:id="1229"/>
      <w:bookmarkEnd w:id="1230"/>
    </w:p>
    <w:p w14:paraId="6E3F5D71" w14:textId="3642C83D"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del w:id="1231" w:author="Laurence Golding" w:date="2019-04-23T16:11:00Z">
        <w:r w:rsidRPr="00FC1320" w:rsidDel="00CA70C7">
          <w:rPr>
            <w:b/>
          </w:rPr>
          <w:delText>SHALL</w:delText>
        </w:r>
        <w:r w:rsidRPr="00FC1320" w:rsidDel="00CA70C7">
          <w:delText xml:space="preserve"> </w:delText>
        </w:r>
      </w:del>
      <w:ins w:id="1232" w:author="Laurence Golding" w:date="2019-04-23T16:11:00Z">
        <w:r w:rsidR="00CA70C7">
          <w:rPr>
            <w:b/>
          </w:rPr>
          <w:t>SHOULD</w:t>
        </w:r>
        <w:r w:rsidR="00CA70C7" w:rsidRPr="00FC1320">
          <w:t xml:space="preserve"> </w:t>
        </w:r>
      </w:ins>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54DF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B54DFD">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B54DFD">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B54DFD">
        <w:t>3.14.2</w:t>
      </w:r>
      <w:r>
        <w:fldChar w:fldCharType="end"/>
      </w:r>
      <w:r>
        <w:t>) in the root file.</w:t>
      </w:r>
    </w:p>
    <w:p w14:paraId="79D6BF67" w14:textId="54976696" w:rsidR="0069571F" w:rsidRDefault="0069571F" w:rsidP="0069571F">
      <w:pPr>
        <w:pStyle w:val="Heading3"/>
      </w:pPr>
      <w:bookmarkStart w:id="1233" w:name="_Ref525810969"/>
      <w:bookmarkStart w:id="1234" w:name="_Toc6916941"/>
      <w:proofErr w:type="spellStart"/>
      <w:r>
        <w:t>runGuid</w:t>
      </w:r>
      <w:proofErr w:type="spellEnd"/>
      <w:r>
        <w:t xml:space="preserve"> property</w:t>
      </w:r>
      <w:bookmarkEnd w:id="1233"/>
      <w:bookmarkEnd w:id="1234"/>
    </w:p>
    <w:p w14:paraId="3E79C8E1" w14:textId="2FFEF156"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54DF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B54DFD">
        <w:t>3.14.3</w:t>
      </w:r>
      <w:r w:rsidR="00355B20">
        <w:fldChar w:fldCharType="end"/>
      </w:r>
      <w:r w:rsidR="00355B20">
        <w:t>, §</w:t>
      </w:r>
      <w:r w:rsidR="00355B20">
        <w:fldChar w:fldCharType="begin"/>
      </w:r>
      <w:r w:rsidR="00355B20">
        <w:instrText xml:space="preserve"> REF _Ref526937044 \r \h </w:instrText>
      </w:r>
      <w:r w:rsidR="00355B20">
        <w:fldChar w:fldCharType="separate"/>
      </w:r>
      <w:r w:rsidR="00B54DFD">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54DF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35" w:name="_Ref525634162"/>
      <w:bookmarkStart w:id="1236" w:name="_Ref525810993"/>
      <w:bookmarkStart w:id="1237" w:name="_Ref3471487"/>
      <w:bookmarkStart w:id="1238" w:name="_Ref3472502"/>
      <w:bookmarkStart w:id="1239" w:name="_Toc6916942"/>
      <w:r>
        <w:lastRenderedPageBreak/>
        <w:t>The property value</w:t>
      </w:r>
      <w:bookmarkEnd w:id="1235"/>
      <w:r>
        <w:t xml:space="preserve"> propert</w:t>
      </w:r>
      <w:bookmarkEnd w:id="1236"/>
      <w:r w:rsidR="00355B20">
        <w:t>ies</w:t>
      </w:r>
      <w:bookmarkEnd w:id="1237"/>
      <w:bookmarkEnd w:id="1238"/>
      <w:bookmarkEnd w:id="1239"/>
    </w:p>
    <w:p w14:paraId="075F7102" w14:textId="77C724E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40" w:name="_Hlk3886303"/>
      <w:r w:rsidR="00F9787C">
        <w:t>The property names in this object, and the names of the corresponding externalized properties, are given in the table in §</w:t>
      </w:r>
      <w:bookmarkEnd w:id="1240"/>
      <w:r w:rsidR="00211E70">
        <w:fldChar w:fldCharType="begin"/>
      </w:r>
      <w:r w:rsidR="00211E70">
        <w:instrText xml:space="preserve"> REF _Ref6212277 \r \h </w:instrText>
      </w:r>
      <w:r w:rsidR="00211E70">
        <w:fldChar w:fldCharType="separate"/>
      </w:r>
      <w:r w:rsidR="00B54DFD">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5981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54DF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41" w:name="_Toc6916943"/>
      <w:r w:rsidRPr="00FD22AC">
        <w:lastRenderedPageBreak/>
        <w:t>Conformance</w:t>
      </w:r>
      <w:bookmarkEnd w:id="1215"/>
      <w:bookmarkEnd w:id="1241"/>
    </w:p>
    <w:p w14:paraId="1D48659C" w14:textId="6555FDBE" w:rsidR="00EE1E0B" w:rsidRDefault="00EE1E0B" w:rsidP="002244CB"/>
    <w:p w14:paraId="3BBDC6A3" w14:textId="77777777" w:rsidR="00376AE7" w:rsidRDefault="00376AE7" w:rsidP="00376AE7">
      <w:pPr>
        <w:pStyle w:val="Heading2"/>
        <w:numPr>
          <w:ilvl w:val="1"/>
          <w:numId w:val="2"/>
        </w:numPr>
      </w:pPr>
      <w:bookmarkStart w:id="1242" w:name="_Toc6916944"/>
      <w:r>
        <w:t>Conformance targets</w:t>
      </w:r>
      <w:bookmarkEnd w:id="12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B2AF61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43" w:name="_Toc6916945"/>
      <w:r>
        <w:t>Conformance Clause 1: SARIF log file</w:t>
      </w:r>
      <w:bookmarkEnd w:id="1243"/>
    </w:p>
    <w:p w14:paraId="7C2F5389" w14:textId="0A4B72C2" w:rsidR="0018481C" w:rsidRDefault="00376AE7" w:rsidP="00376AE7">
      <w:r>
        <w:t>A text file satisfies the “SARIF log file” conformance profile if</w:t>
      </w:r>
      <w:r w:rsidR="0018481C">
        <w:t>:</w:t>
      </w:r>
    </w:p>
    <w:p w14:paraId="177D8019" w14:textId="6E68E2F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rsidR="00376AE7">
        <w:t>.</w:t>
      </w:r>
    </w:p>
    <w:p w14:paraId="3A58DDE1" w14:textId="05DA25AC" w:rsidR="0018481C" w:rsidRDefault="0018481C" w:rsidP="00376AE7">
      <w:pPr>
        <w:pStyle w:val="Heading2"/>
        <w:numPr>
          <w:ilvl w:val="1"/>
          <w:numId w:val="2"/>
        </w:numPr>
      </w:pPr>
      <w:bookmarkStart w:id="1244" w:name="_Toc6916946"/>
      <w:r>
        <w:t xml:space="preserve">Conformance Clause </w:t>
      </w:r>
      <w:r w:rsidR="00053C0F">
        <w:t>2</w:t>
      </w:r>
      <w:r>
        <w:t>: SARIF producer</w:t>
      </w:r>
      <w:bookmarkEnd w:id="1244"/>
    </w:p>
    <w:p w14:paraId="350705EC" w14:textId="77777777" w:rsidR="0018481C" w:rsidRDefault="0018481C" w:rsidP="0018481C">
      <w:r>
        <w:t>A program satisfies the “SARIF producer” conformance profile if:</w:t>
      </w:r>
    </w:p>
    <w:p w14:paraId="697B080C" w14:textId="2FF3F8F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54DFD">
        <w:t>3</w:t>
      </w:r>
      <w:r>
        <w:fldChar w:fldCharType="end"/>
      </w:r>
      <w:r>
        <w:t>.</w:t>
      </w:r>
    </w:p>
    <w:p w14:paraId="2447FAA5" w14:textId="522986C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45" w:name="_Toc6916947"/>
      <w:r>
        <w:t xml:space="preserve">Conformance Clause </w:t>
      </w:r>
      <w:r w:rsidR="00053C0F">
        <w:t>3</w:t>
      </w:r>
      <w:r>
        <w:t>: Direct producer</w:t>
      </w:r>
      <w:bookmarkEnd w:id="12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36995B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w:t>
      </w:r>
      <w:r w:rsidR="0018481C">
        <w:t>“</w:t>
      </w:r>
      <w:r>
        <w:t>direct producers</w:t>
      </w:r>
      <w:r w:rsidR="0018481C">
        <w:t>” or to “analysis tools”</w:t>
      </w:r>
      <w:r>
        <w:t>.</w:t>
      </w:r>
    </w:p>
    <w:p w14:paraId="74D6208C" w14:textId="06BC9D0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54DF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46" w:name="_Toc6916948"/>
      <w:r>
        <w:lastRenderedPageBreak/>
        <w:t xml:space="preserve">Conformance Clause </w:t>
      </w:r>
      <w:r w:rsidR="00053C0F">
        <w:t>4</w:t>
      </w:r>
      <w:r>
        <w:t>: Deterministic producer</w:t>
      </w:r>
      <w:bookmarkEnd w:id="12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2061C0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47" w:name="_Toc6916949"/>
      <w:r>
        <w:t xml:space="preserve">Conformance Clause </w:t>
      </w:r>
      <w:r w:rsidR="00053C0F">
        <w:t>5</w:t>
      </w:r>
      <w:r>
        <w:t>: Converter</w:t>
      </w:r>
      <w:bookmarkEnd w:id="124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8026D6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converters.</w:t>
      </w:r>
    </w:p>
    <w:p w14:paraId="0990559B" w14:textId="27473C0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54DFD">
        <w:t>3</w:t>
      </w:r>
      <w:r>
        <w:fldChar w:fldCharType="end"/>
      </w:r>
      <w:r>
        <w:t>, are intended to be produced only by direct producers.</w:t>
      </w:r>
    </w:p>
    <w:p w14:paraId="493D3DE6" w14:textId="3E91A4EA" w:rsidR="00D06F1A" w:rsidRDefault="00D06F1A" w:rsidP="00D06F1A">
      <w:pPr>
        <w:pStyle w:val="Heading2"/>
      </w:pPr>
      <w:bookmarkStart w:id="1248" w:name="_Toc6916950"/>
      <w:r>
        <w:t xml:space="preserve">Conformance Clause </w:t>
      </w:r>
      <w:r w:rsidR="00053C0F">
        <w:t>6</w:t>
      </w:r>
      <w:r>
        <w:t>: SARIF post-processor</w:t>
      </w:r>
      <w:bookmarkEnd w:id="124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08A4222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49" w:name="_Toc6916951"/>
      <w:r>
        <w:t xml:space="preserve">Conformance Clause </w:t>
      </w:r>
      <w:r w:rsidR="00053C0F">
        <w:t>7</w:t>
      </w:r>
      <w:r>
        <w:t xml:space="preserve">: </w:t>
      </w:r>
      <w:r w:rsidR="0018481C">
        <w:t>SARIF c</w:t>
      </w:r>
      <w:r>
        <w:t>onsumer</w:t>
      </w:r>
      <w:bookmarkEnd w:id="124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23751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54DFD">
        <w:t>3</w:t>
      </w:r>
      <w:r w:rsidR="002244CB">
        <w:fldChar w:fldCharType="end"/>
      </w:r>
      <w:r>
        <w:t>.</w:t>
      </w:r>
    </w:p>
    <w:p w14:paraId="7B2084FE" w14:textId="4699CB9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54DF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50" w:name="_Toc6916952"/>
      <w:r>
        <w:t xml:space="preserve">Conformance Clause </w:t>
      </w:r>
      <w:r w:rsidR="00053C0F">
        <w:t>8</w:t>
      </w:r>
      <w:r>
        <w:t>: Viewer</w:t>
      </w:r>
      <w:bookmarkEnd w:id="125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200CE35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54DF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51" w:name="_Toc6916953"/>
      <w:bookmarkStart w:id="1252" w:name="_Hlk512505065"/>
      <w:r>
        <w:t xml:space="preserve">Conformance Clause </w:t>
      </w:r>
      <w:r w:rsidR="00053C0F">
        <w:t>9</w:t>
      </w:r>
      <w:r>
        <w:t>: Result management system</w:t>
      </w:r>
      <w:bookmarkEnd w:id="12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A841C7B"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54DF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52"/>
    </w:p>
    <w:p w14:paraId="79E66955" w14:textId="06F20E76" w:rsidR="00435405" w:rsidRDefault="00435405" w:rsidP="00435405">
      <w:pPr>
        <w:pStyle w:val="Heading2"/>
      </w:pPr>
      <w:bookmarkStart w:id="1253" w:name="_Toc6916954"/>
      <w:r>
        <w:t xml:space="preserve">Conformance Clause </w:t>
      </w:r>
      <w:r w:rsidR="00053C0F">
        <w:t>10</w:t>
      </w:r>
      <w:r>
        <w:t>: Engineering system</w:t>
      </w:r>
      <w:bookmarkEnd w:id="1253"/>
    </w:p>
    <w:p w14:paraId="5A8D0E9E" w14:textId="2048F54B" w:rsidR="00435405" w:rsidRDefault="00435405" w:rsidP="00435405">
      <w:r>
        <w:t>An engineering system satisfies the “engineering system” conformance profile if:</w:t>
      </w:r>
    </w:p>
    <w:p w14:paraId="29F6F326" w14:textId="0951C1D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54DFD">
        <w:t>3</w:t>
      </w:r>
      <w:r>
        <w:fldChar w:fldCharType="end"/>
      </w:r>
      <w:r>
        <w:t xml:space="preserve"> that are designated as applying to engineering systems.</w:t>
      </w:r>
    </w:p>
    <w:p w14:paraId="51263FE3" w14:textId="31A49E7E" w:rsidR="0052099F" w:rsidRDefault="002244CB" w:rsidP="00CE1F32">
      <w:pPr>
        <w:pStyle w:val="AppendixHeading1"/>
      </w:pPr>
      <w:bookmarkStart w:id="1254" w:name="AppendixAcknowledgments"/>
      <w:bookmarkStart w:id="1255" w:name="_Toc85472897"/>
      <w:bookmarkStart w:id="1256" w:name="_Toc287332012"/>
      <w:bookmarkStart w:id="1257" w:name="_Toc6916955"/>
      <w:bookmarkStart w:id="1258" w:name="_Hlk513041526"/>
      <w:bookmarkEnd w:id="1254"/>
      <w:r>
        <w:lastRenderedPageBreak/>
        <w:t xml:space="preserve">(Informative) </w:t>
      </w:r>
      <w:r w:rsidR="00B80CDB">
        <w:t>Acknowl</w:t>
      </w:r>
      <w:r w:rsidR="004D0E5E">
        <w:t>e</w:t>
      </w:r>
      <w:r w:rsidR="008F61FB">
        <w:t>dg</w:t>
      </w:r>
      <w:r w:rsidR="0052099F">
        <w:t>ments</w:t>
      </w:r>
      <w:bookmarkEnd w:id="1255"/>
      <w:bookmarkEnd w:id="1256"/>
      <w:bookmarkEnd w:id="125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58"/>
    <w:p w14:paraId="645628E0" w14:textId="77777777" w:rsidR="00C76CAA" w:rsidRPr="00C76CAA" w:rsidRDefault="00C76CAA" w:rsidP="00C76CAA"/>
    <w:p w14:paraId="586B0BCA" w14:textId="2CB47B5E" w:rsidR="0052099F" w:rsidRDefault="002244CB" w:rsidP="008C100C">
      <w:pPr>
        <w:pStyle w:val="AppendixHeading1"/>
      </w:pPr>
      <w:bookmarkStart w:id="1259" w:name="AppendixFingerprints"/>
      <w:bookmarkStart w:id="1260" w:name="_Ref513039337"/>
      <w:bookmarkStart w:id="1261" w:name="_Toc6916956"/>
      <w:bookmarkEnd w:id="1259"/>
      <w:r>
        <w:lastRenderedPageBreak/>
        <w:t>(</w:t>
      </w:r>
      <w:r w:rsidR="00E8605A">
        <w:t>Normative</w:t>
      </w:r>
      <w:r>
        <w:t xml:space="preserve">) </w:t>
      </w:r>
      <w:r w:rsidR="00710FE0">
        <w:t>Use of fingerprints by result management systems</w:t>
      </w:r>
      <w:bookmarkEnd w:id="1260"/>
      <w:bookmarkEnd w:id="126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3AFDF9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B54DFD">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AC7CE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54DFD">
        <w:t>F.2</w:t>
      </w:r>
      <w:r>
        <w:fldChar w:fldCharType="end"/>
      </w:r>
      <w:r>
        <w:t>) in its fingerprint computation.</w:t>
      </w:r>
    </w:p>
    <w:p w14:paraId="5F1C1209" w14:textId="5EA2AB5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54DFD">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62" w:name="AppendixViewers"/>
      <w:bookmarkStart w:id="1263" w:name="_Ref5968895"/>
      <w:bookmarkStart w:id="1264" w:name="_Toc6916957"/>
      <w:bookmarkEnd w:id="1262"/>
      <w:r>
        <w:lastRenderedPageBreak/>
        <w:t xml:space="preserve">(Informative) </w:t>
      </w:r>
      <w:r w:rsidR="00710FE0">
        <w:t xml:space="preserve">Use of SARIF by log </w:t>
      </w:r>
      <w:r w:rsidR="00AF0D84">
        <w:t xml:space="preserve">file </w:t>
      </w:r>
      <w:r w:rsidR="00710FE0">
        <w:t>viewers</w:t>
      </w:r>
      <w:bookmarkEnd w:id="1263"/>
      <w:bookmarkEnd w:id="126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E4DEE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54DFD">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B54DFD">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54DFD">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65" w:name="AppendixConverters"/>
      <w:bookmarkStart w:id="1266" w:name="_Ref6044190"/>
      <w:bookmarkStart w:id="1267" w:name="_Toc6916958"/>
      <w:bookmarkEnd w:id="1265"/>
      <w:r>
        <w:lastRenderedPageBreak/>
        <w:t>(</w:t>
      </w:r>
      <w:r w:rsidR="003E76F3">
        <w:t>Normative</w:t>
      </w:r>
      <w:r>
        <w:t xml:space="preserve">) </w:t>
      </w:r>
      <w:r w:rsidR="00710FE0">
        <w:t>Production of SARIF by converters</w:t>
      </w:r>
      <w:bookmarkEnd w:id="1266"/>
      <w:bookmarkEnd w:id="12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B62900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54DFD">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54DFD">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D9A38B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7806E35" w:rsidR="00AD4878" w:rsidRDefault="00AD4878" w:rsidP="002A48C0">
      <w:r>
        <w:t>Since each converter might synthesize SARIF elements differently (notably</w:t>
      </w:r>
      <w:r w:rsidR="00DE7DFA">
        <w:t xml:space="preserve"> the rule id</w:t>
      </w:r>
      <w:r>
        <w:t xml:space="preserve">; see </w:t>
      </w:r>
      <w:bookmarkStart w:id="1268" w:name="_Hlk5952006"/>
      <w:r>
        <w:t>§</w:t>
      </w:r>
      <w:bookmarkEnd w:id="1268"/>
      <w:r>
        <w:fldChar w:fldCharType="begin"/>
      </w:r>
      <w:r>
        <w:instrText xml:space="preserve"> REF _Ref513193500 \r \h </w:instrText>
      </w:r>
      <w:r>
        <w:fldChar w:fldCharType="separate"/>
      </w:r>
      <w:r w:rsidR="00B54DFD">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C8AC163"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B54DFD">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B1D00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B54DFD">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B54DFD">
        <w:t>3.26.13</w:t>
      </w:r>
      <w:r w:rsidR="00C6546E">
        <w:fldChar w:fldCharType="end"/>
      </w:r>
      <w:r>
        <w:t>).</w:t>
      </w:r>
    </w:p>
    <w:p w14:paraId="14E4D457" w14:textId="0497A6D6"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B54DFD">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69" w:name="AppendixRuleMetadata"/>
      <w:bookmarkStart w:id="1270" w:name="_Toc6916959"/>
      <w:bookmarkEnd w:id="1269"/>
      <w:r>
        <w:lastRenderedPageBreak/>
        <w:t xml:space="preserve">(Informative) </w:t>
      </w:r>
      <w:r w:rsidR="00710FE0">
        <w:t xml:space="preserve">Locating rule </w:t>
      </w:r>
      <w:r w:rsidR="00A86188">
        <w:t xml:space="preserve">and notification </w:t>
      </w:r>
      <w:r w:rsidR="00710FE0">
        <w:t>metadata</w:t>
      </w:r>
      <w:bookmarkEnd w:id="1270"/>
    </w:p>
    <w:p w14:paraId="43EDCF6F" w14:textId="75E2EB0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54DFD">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54DFD">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A15ABDC"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54DFD">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71" w:name="AppendixDeterminism"/>
      <w:bookmarkStart w:id="1272" w:name="_Ref5968949"/>
      <w:bookmarkStart w:id="1273" w:name="_Ref5968961"/>
      <w:bookmarkStart w:id="1274" w:name="_Toc6916960"/>
      <w:bookmarkEnd w:id="1271"/>
      <w:r>
        <w:lastRenderedPageBreak/>
        <w:t xml:space="preserve">(Normative) </w:t>
      </w:r>
      <w:r w:rsidR="00710FE0">
        <w:t>Producing deterministic SARIF log files</w:t>
      </w:r>
      <w:bookmarkEnd w:id="1272"/>
      <w:bookmarkEnd w:id="1273"/>
      <w:bookmarkEnd w:id="1274"/>
    </w:p>
    <w:p w14:paraId="269DCAE0" w14:textId="72CA49C1" w:rsidR="00B62028" w:rsidRDefault="00B62028" w:rsidP="00B62028">
      <w:pPr>
        <w:pStyle w:val="AppendixHeading2"/>
      </w:pPr>
      <w:bookmarkStart w:id="1275" w:name="_Toc6916961"/>
      <w:r>
        <w:t>General</w:t>
      </w:r>
      <w:bookmarkEnd w:id="127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76" w:name="_Ref513042258"/>
      <w:bookmarkStart w:id="1277" w:name="_Toc6916962"/>
      <w:r>
        <w:t>Non-deterministic file format elements</w:t>
      </w:r>
      <w:bookmarkEnd w:id="1276"/>
      <w:bookmarkEnd w:id="127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78" w:name="_Toc6916963"/>
      <w:r>
        <w:t>Array and dictionary element ordering</w:t>
      </w:r>
      <w:bookmarkEnd w:id="127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79" w:name="_Ref513042289"/>
      <w:bookmarkStart w:id="1280" w:name="_Toc6916964"/>
      <w:r>
        <w:t>Absolute paths</w:t>
      </w:r>
      <w:bookmarkEnd w:id="1279"/>
      <w:bookmarkEnd w:id="128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81" w:name="_Toc6916965"/>
      <w:r>
        <w:t>Inherently non-deterministic tools</w:t>
      </w:r>
      <w:bookmarkEnd w:id="1281"/>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82" w:name="_Toc6916966"/>
      <w:r>
        <w:t>Compensating for non-deterministic output</w:t>
      </w:r>
      <w:bookmarkEnd w:id="12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83" w:name="_Toc6916967"/>
      <w:r>
        <w:t>Interaction between determinism and baselining</w:t>
      </w:r>
      <w:bookmarkEnd w:id="12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84" w:name="AppendixFixes"/>
      <w:bookmarkStart w:id="1285" w:name="_Toc6916968"/>
      <w:bookmarkEnd w:id="1284"/>
      <w:r>
        <w:lastRenderedPageBreak/>
        <w:t xml:space="preserve">(Informative) </w:t>
      </w:r>
      <w:r w:rsidR="00710FE0">
        <w:t>Guidance on fixes</w:t>
      </w:r>
      <w:bookmarkEnd w:id="128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86" w:name="_Toc6916969"/>
      <w:r>
        <w:lastRenderedPageBreak/>
        <w:t>(Informative) Diagnosing results in generated files</w:t>
      </w:r>
      <w:bookmarkEnd w:id="12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7A089EA"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B54DFD">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B54DFD">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B54DFD">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B54DFD">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B54DFD">
        <w:t>3.29.13</w:t>
      </w:r>
      <w:r w:rsidR="000C665E">
        <w:fldChar w:fldCharType="end"/>
      </w:r>
      <w:r w:rsidR="000C665E">
        <w:t xml:space="preserve">) </w:t>
      </w:r>
      <w:r>
        <w:t>holds the relevant portion of the file contents.</w:t>
      </w:r>
    </w:p>
    <w:p w14:paraId="5DB07359" w14:textId="1A4BD35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B54DFD">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B54DFD">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87" w:name="_Hlk6045856"/>
      <w:r w:rsidR="000C665E">
        <w:t xml:space="preserve"> (§</w:t>
      </w:r>
      <w:r w:rsidR="000C665E">
        <w:fldChar w:fldCharType="begin"/>
      </w:r>
      <w:r w:rsidR="000C665E">
        <w:instrText xml:space="preserve"> REF _Ref507667580 \r \h </w:instrText>
      </w:r>
      <w:r w:rsidR="000C665E">
        <w:fldChar w:fldCharType="separate"/>
      </w:r>
      <w:r w:rsidR="00B54DFD">
        <w:t>3.14.15</w:t>
      </w:r>
      <w:r w:rsidR="000C665E">
        <w:fldChar w:fldCharType="end"/>
      </w:r>
      <w:r w:rsidR="000C665E" w:rsidRPr="000C665E">
        <w:t>)</w:t>
      </w:r>
      <w:bookmarkEnd w:id="128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04EC00B"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54DFD">
        <w:t>3.14</w:t>
      </w:r>
      <w:r>
        <w:fldChar w:fldCharType="end"/>
      </w:r>
      <w:r>
        <w:t>).</w:t>
      </w:r>
    </w:p>
    <w:p w14:paraId="16CC02FE" w14:textId="76223A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54DFD">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70D1B8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54DFD">
        <w:t>3.14.22</w:t>
      </w:r>
      <w:r>
        <w:fldChar w:fldCharType="end"/>
      </w:r>
      <w:r>
        <w:t>.</w:t>
      </w:r>
    </w:p>
    <w:p w14:paraId="12542006" w14:textId="53708767"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54DFD">
        <w:t>3.26</w:t>
      </w:r>
      <w:r>
        <w:fldChar w:fldCharType="end"/>
      </w:r>
      <w:r>
        <w:t>).</w:t>
      </w:r>
    </w:p>
    <w:p w14:paraId="405D3CE1" w14:textId="7ADE6F9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54DFD">
        <w:t>3.26.5</w:t>
      </w:r>
      <w:r w:rsidR="00EC5421">
        <w:fldChar w:fldCharType="end"/>
      </w:r>
      <w:r>
        <w:t>.</w:t>
      </w:r>
    </w:p>
    <w:p w14:paraId="53F54E24" w14:textId="656D42F0"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54DFD">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641327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54DFD">
        <w:t>3.26.12</w:t>
      </w:r>
      <w:r>
        <w:fldChar w:fldCharType="end"/>
      </w:r>
      <w:r>
        <w:t>.</w:t>
      </w:r>
    </w:p>
    <w:p w14:paraId="6B5EF283" w14:textId="33B2AB91"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54DFD">
        <w:t>3.27</w:t>
      </w:r>
      <w:r>
        <w:fldChar w:fldCharType="end"/>
      </w:r>
      <w:r>
        <w:t>).</w:t>
      </w:r>
    </w:p>
    <w:p w14:paraId="348A704B" w14:textId="2D43BFB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54DFD">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96E0E9A"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54DFD">
        <w:t>3.14.15</w:t>
      </w:r>
      <w:r>
        <w:fldChar w:fldCharType="end"/>
      </w:r>
      <w:r>
        <w:t>.</w:t>
      </w:r>
    </w:p>
    <w:p w14:paraId="4927884C" w14:textId="6056EA8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54DFD">
        <w:t>3.24</w:t>
      </w:r>
      <w:r>
        <w:fldChar w:fldCharType="end"/>
      </w:r>
      <w:r>
        <w:t>).</w:t>
      </w:r>
    </w:p>
    <w:p w14:paraId="18AC6C56" w14:textId="69AE5DB2"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54DFD">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76FEEB"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54DFD">
        <w:rPr>
          <w:b/>
        </w:rPr>
        <w:t>3.24.8</w:t>
      </w:r>
      <w:r>
        <w:rPr>
          <w:b/>
        </w:rPr>
        <w:fldChar w:fldCharType="end"/>
      </w:r>
      <w:r w:rsidRPr="00EC7E26">
        <w:rPr>
          <w:b/>
        </w:rPr>
        <w:t>.</w:t>
      </w:r>
    </w:p>
    <w:p w14:paraId="3F9D74B5" w14:textId="393793F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54DFD">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88" w:name="_Hlk6048403"/>
      <w:r w:rsidRPr="00DD7757">
        <w:rPr>
          <w:b/>
        </w:rPr>
        <w:t>"</w:t>
      </w:r>
      <w:proofErr w:type="spellStart"/>
      <w:r w:rsidRPr="00DD7757">
        <w:rPr>
          <w:b/>
        </w:rPr>
        <w:t>lastModifiedTimeUtc</w:t>
      </w:r>
      <w:proofErr w:type="spellEnd"/>
      <w:r w:rsidRPr="00DD7757">
        <w:rPr>
          <w:b/>
        </w:rPr>
        <w:t>": "2019-04-13T11:45:23.477",</w:t>
      </w:r>
    </w:p>
    <w:bookmarkEnd w:id="128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89" w:name="AppendixSourceLanguage"/>
      <w:bookmarkStart w:id="1290" w:name="_Toc6916970"/>
      <w:bookmarkEnd w:id="1289"/>
      <w:r>
        <w:lastRenderedPageBreak/>
        <w:t xml:space="preserve">(Informative) Sample </w:t>
      </w:r>
      <w:proofErr w:type="spellStart"/>
      <w:r>
        <w:t>sourceLanguage</w:t>
      </w:r>
      <w:proofErr w:type="spellEnd"/>
      <w:r>
        <w:t xml:space="preserve"> values</w:t>
      </w:r>
      <w:bookmarkEnd w:id="1290"/>
    </w:p>
    <w:p w14:paraId="38B9ECB8" w14:textId="322CB56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B54DFD">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91" w:name="AppendixExamples"/>
      <w:bookmarkStart w:id="1292" w:name="_Toc6916971"/>
      <w:bookmarkEnd w:id="1291"/>
      <w:r>
        <w:lastRenderedPageBreak/>
        <w:t xml:space="preserve">(Informative) </w:t>
      </w:r>
      <w:r w:rsidR="00710FE0">
        <w:t>Examples</w:t>
      </w:r>
      <w:bookmarkEnd w:id="129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93" w:name="_Toc6916972"/>
      <w:r>
        <w:t xml:space="preserve">Minimal valid SARIF </w:t>
      </w:r>
      <w:r w:rsidR="00EA1C84">
        <w:t>log file</w:t>
      </w:r>
      <w:bookmarkEnd w:id="129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C55402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54DF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54DFD">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94" w:name="_Toc6916973"/>
      <w:r w:rsidRPr="00745595">
        <w:t xml:space="preserve">Minimal recommended SARIF </w:t>
      </w:r>
      <w:r w:rsidR="00EA1C84">
        <w:t xml:space="preserve">log </w:t>
      </w:r>
      <w:r w:rsidRPr="00745595">
        <w:t>file with source information</w:t>
      </w:r>
      <w:bookmarkEnd w:id="129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D478F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745595">
        <w:rPr>
          <w:rStyle w:val="CODEtemp"/>
        </w:rPr>
        <w:t>result</w:t>
      </w:r>
      <w:r>
        <w:t xml:space="preserve"> object can be shown.</w:t>
      </w:r>
    </w:p>
    <w:p w14:paraId="0A703AC0" w14:textId="45037CDE"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8D957E1"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available, that property is optional (it “</w:t>
      </w:r>
      <w:r w:rsidRPr="00745595">
        <w:rPr>
          <w:b/>
        </w:rPr>
        <w:t>MAY</w:t>
      </w:r>
      <w:r>
        <w:t>” be present).</w:t>
      </w:r>
    </w:p>
    <w:p w14:paraId="3D9A1852" w14:textId="41636A4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B54DFD">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95" w:name="_Toc6916974"/>
      <w:r w:rsidRPr="001D7651">
        <w:t xml:space="preserve">Minimal recommended SARIF </w:t>
      </w:r>
      <w:r w:rsidR="00EA1C84">
        <w:t xml:space="preserve">log </w:t>
      </w:r>
      <w:r w:rsidRPr="001D7651">
        <w:t>file without source information</w:t>
      </w:r>
      <w:bookmarkEnd w:id="129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E9BFB6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54DF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54DFD">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54DFD">
        <w:t>3.26</w:t>
      </w:r>
      <w:r>
        <w:fldChar w:fldCharType="end"/>
      </w:r>
      <w:r>
        <w:t xml:space="preserve">) so the recommended elements of the </w:t>
      </w:r>
      <w:r w:rsidRPr="001D7651">
        <w:rPr>
          <w:rStyle w:val="CODEtemp"/>
        </w:rPr>
        <w:t>result</w:t>
      </w:r>
      <w:r>
        <w:t xml:space="preserve"> object can be shown.</w:t>
      </w:r>
    </w:p>
    <w:p w14:paraId="7469062E" w14:textId="7091D4D7"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B54DF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8083F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B54DF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96" w:name="_Toc6916975"/>
      <w:r>
        <w:t>Comprehensive SARIF file</w:t>
      </w:r>
      <w:bookmarkEnd w:id="12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3D7DDAA" w:rsidR="000C5906" w:rsidRDefault="000C5906" w:rsidP="000C5906">
      <w:pPr>
        <w:pStyle w:val="Codesmall"/>
        <w:rPr>
          <w:ins w:id="1297" w:author="Laurence Golding" w:date="2019-04-24T10:57:00Z"/>
        </w:rPr>
      </w:pPr>
      <w:r>
        <w:t xml:space="preserve">              "</w:t>
      </w:r>
      <w:del w:id="1298" w:author="Laurence Golding" w:date="2019-04-24T10:57:00Z">
        <w:r w:rsidDel="00FA167B">
          <w:delText>physicalLocation</w:delText>
        </w:r>
      </w:del>
      <w:ins w:id="1299" w:author="Laurence Golding" w:date="2019-04-24T10:57:00Z">
        <w:r w:rsidR="00FA167B">
          <w:t>locations</w:t>
        </w:r>
      </w:ins>
      <w:r>
        <w:t xml:space="preserve">": </w:t>
      </w:r>
      <w:del w:id="1300" w:author="Laurence Golding" w:date="2019-04-24T10:57:00Z">
        <w:r w:rsidDel="00FA167B">
          <w:delText>{</w:delText>
        </w:r>
      </w:del>
      <w:ins w:id="1301" w:author="Laurence Golding" w:date="2019-04-24T10:57:00Z">
        <w:r w:rsidR="00FA167B">
          <w:t>[</w:t>
        </w:r>
      </w:ins>
    </w:p>
    <w:p w14:paraId="0C69F39A" w14:textId="5B5F7EA0" w:rsidR="00FA167B" w:rsidRDefault="00FA167B" w:rsidP="000C5906">
      <w:pPr>
        <w:pStyle w:val="Codesmall"/>
        <w:rPr>
          <w:ins w:id="1302" w:author="Laurence Golding" w:date="2019-04-24T10:58:00Z"/>
        </w:rPr>
      </w:pPr>
      <w:ins w:id="1303" w:author="Laurence Golding" w:date="2019-04-24T10:57:00Z">
        <w:r>
          <w:t xml:space="preserve">                {</w:t>
        </w:r>
      </w:ins>
    </w:p>
    <w:p w14:paraId="79899EFB" w14:textId="7D1C168B" w:rsidR="00FA167B" w:rsidRDefault="00FA167B" w:rsidP="000C5906">
      <w:pPr>
        <w:pStyle w:val="Codesmall"/>
      </w:pPr>
      <w:ins w:id="1304" w:author="Laurence Golding" w:date="2019-04-24T10:58:00Z">
        <w:r>
          <w:t xml:space="preserve">                  "physicalLocation": {</w:t>
        </w:r>
      </w:ins>
    </w:p>
    <w:p w14:paraId="787BFF77" w14:textId="574B2657" w:rsidR="00FD3B8F" w:rsidRDefault="00FD3B8F" w:rsidP="000C5906">
      <w:pPr>
        <w:pStyle w:val="Codesmall"/>
      </w:pPr>
      <w:r>
        <w:t xml:space="preserve">                </w:t>
      </w:r>
      <w:ins w:id="1305" w:author="Laurence Golding" w:date="2019-04-24T10:58:00Z">
        <w:r w:rsidR="00FA167B">
          <w:t xml:space="preserve">    </w:t>
        </w:r>
      </w:ins>
      <w:r>
        <w:t>"</w:t>
      </w:r>
      <w:r w:rsidR="00406355">
        <w:t>artifactLocation</w:t>
      </w:r>
      <w:r>
        <w:t>": {</w:t>
      </w:r>
    </w:p>
    <w:p w14:paraId="64B61205" w14:textId="79E29723" w:rsidR="000C5906" w:rsidRDefault="00FD3B8F" w:rsidP="000C5906">
      <w:pPr>
        <w:pStyle w:val="Codesmall"/>
      </w:pPr>
      <w:r>
        <w:t xml:space="preserve">  </w:t>
      </w:r>
      <w:r w:rsidR="000C5906">
        <w:t xml:space="preserve">              </w:t>
      </w:r>
      <w:ins w:id="1306" w:author="Laurence Golding" w:date="2019-04-24T10:58:00Z">
        <w:r w:rsidR="00FA167B">
          <w:t xml:space="preserve">    </w:t>
        </w:r>
      </w:ins>
      <w:r w:rsidR="000C5906">
        <w:t xml:space="preserve">  "uri": "crypto/hash.cpp"</w:t>
      </w:r>
      <w:r w:rsidR="00B84736">
        <w:t>,</w:t>
      </w:r>
    </w:p>
    <w:p w14:paraId="24F01480" w14:textId="23A599D0" w:rsidR="00B84736" w:rsidRDefault="00B84736" w:rsidP="000C5906">
      <w:pPr>
        <w:pStyle w:val="Codesmall"/>
      </w:pPr>
      <w:r>
        <w:t xml:space="preserve">                </w:t>
      </w:r>
      <w:ins w:id="1307" w:author="Laurence Golding" w:date="2019-04-24T10:58:00Z">
        <w:r w:rsidR="00FA167B">
          <w:t xml:space="preserve">    </w:t>
        </w:r>
      </w:ins>
      <w:r>
        <w:t xml:space="preserve">  "uriBaseId": "SRCROOT"</w:t>
      </w:r>
      <w:r w:rsidR="00A34D8C">
        <w:t>,</w:t>
      </w:r>
    </w:p>
    <w:p w14:paraId="5FD3E5BB" w14:textId="4A39AF66" w:rsidR="00A34D8C" w:rsidRDefault="00A34D8C" w:rsidP="000C5906">
      <w:pPr>
        <w:pStyle w:val="Codesmall"/>
        <w:rPr>
          <w:ins w:id="1308" w:author="Laurence Golding" w:date="2019-04-24T10:58:00Z"/>
        </w:rPr>
      </w:pPr>
      <w:r>
        <w:t xml:space="preserve">                </w:t>
      </w:r>
      <w:ins w:id="1309" w:author="Laurence Golding" w:date="2019-04-24T10:58:00Z">
        <w:r w:rsidR="00FA167B">
          <w:t xml:space="preserve">    </w:t>
        </w:r>
      </w:ins>
      <w:r>
        <w:t xml:space="preserve">  "</w:t>
      </w:r>
      <w:r w:rsidR="005705A4">
        <w:t>i</w:t>
      </w:r>
      <w:r w:rsidR="00690C03">
        <w:t>ndex</w:t>
      </w:r>
      <w:r>
        <w:t>": 4</w:t>
      </w:r>
    </w:p>
    <w:p w14:paraId="220AA603" w14:textId="4ECC235D" w:rsidR="00FA167B" w:rsidRDefault="00FA167B" w:rsidP="000C5906">
      <w:pPr>
        <w:pStyle w:val="Codesmall"/>
        <w:rPr>
          <w:ins w:id="1310" w:author="Laurence Golding" w:date="2019-04-24T10:58:00Z"/>
        </w:rPr>
      </w:pPr>
      <w:ins w:id="1311" w:author="Laurence Golding" w:date="2019-04-24T10:58:00Z">
        <w:r>
          <w:t xml:space="preserve">                    }</w:t>
        </w:r>
      </w:ins>
    </w:p>
    <w:p w14:paraId="08757A55" w14:textId="125FFA44" w:rsidR="00FA167B" w:rsidRDefault="00FA167B" w:rsidP="000C5906">
      <w:pPr>
        <w:pStyle w:val="Codesmall"/>
      </w:pPr>
      <w:ins w:id="1312" w:author="Laurence Golding" w:date="2019-04-24T10:58:00Z">
        <w:r>
          <w:t xml:space="preserve">                  }</w:t>
        </w:r>
      </w:ins>
    </w:p>
    <w:p w14:paraId="4A34A99A" w14:textId="02D8482E" w:rsidR="00FD3B8F" w:rsidRDefault="00FD3B8F" w:rsidP="000C5906">
      <w:pPr>
        <w:pStyle w:val="Codesmall"/>
      </w:pPr>
      <w:r>
        <w:t xml:space="preserve">                }</w:t>
      </w:r>
    </w:p>
    <w:p w14:paraId="37DE2874" w14:textId="687C363C" w:rsidR="000C5906" w:rsidRDefault="000C5906" w:rsidP="000C5906">
      <w:pPr>
        <w:pStyle w:val="Codesmall"/>
      </w:pPr>
      <w:r>
        <w:t xml:space="preserve">              </w:t>
      </w:r>
      <w:del w:id="1313" w:author="Laurence Golding" w:date="2019-04-24T10:59:00Z">
        <w:r w:rsidDel="00FA167B">
          <w:delText>}</w:delText>
        </w:r>
      </w:del>
      <w:ins w:id="1314" w:author="Laurence Golding" w:date="2019-04-24T10:59:00Z">
        <w:r w:rsidR="00FA167B">
          <w:t>]</w:t>
        </w:r>
      </w:ins>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lastRenderedPageBreak/>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lastRenderedPageBreak/>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lastRenderedPageBreak/>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lastRenderedPageBreak/>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lastRenderedPageBreak/>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lastRenderedPageBreak/>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15" w:name="AppendixRevisionHistory"/>
      <w:bookmarkStart w:id="1316" w:name="_Toc85472898"/>
      <w:bookmarkStart w:id="1317" w:name="_Toc287332014"/>
      <w:bookmarkStart w:id="1318" w:name="_Toc6916976"/>
      <w:bookmarkEnd w:id="1315"/>
      <w:r>
        <w:lastRenderedPageBreak/>
        <w:t xml:space="preserve">(Informative) </w:t>
      </w:r>
      <w:r w:rsidR="00A05FDF">
        <w:t>Revision History</w:t>
      </w:r>
      <w:bookmarkEnd w:id="1316"/>
      <w:bookmarkEnd w:id="1317"/>
      <w:bookmarkEnd w:id="13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082834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7B14AA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78A9CED"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BB2EDE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5DFE3A"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22A930"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9276EA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538B3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C9BB06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2CC17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4BE3F8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19783D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B962C3E"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B41DA3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E676D1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0D1EB9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72C9CFB"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0F89BCC"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ED8447"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28D1FC0"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2ED38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302585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5E8A4F"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1B50C1E"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1B3D759"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95A8214"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2C26D3"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8395B" w14:textId="77777777" w:rsidR="003700AC" w:rsidRDefault="003700AC" w:rsidP="008C100C">
      <w:r>
        <w:separator/>
      </w:r>
    </w:p>
    <w:p w14:paraId="31CD1B32" w14:textId="77777777" w:rsidR="003700AC" w:rsidRDefault="003700AC" w:rsidP="008C100C"/>
    <w:p w14:paraId="24991D6A" w14:textId="77777777" w:rsidR="003700AC" w:rsidRDefault="003700AC" w:rsidP="008C100C"/>
    <w:p w14:paraId="210A3397" w14:textId="77777777" w:rsidR="003700AC" w:rsidRDefault="003700AC" w:rsidP="008C100C"/>
    <w:p w14:paraId="1F69F7A8" w14:textId="77777777" w:rsidR="003700AC" w:rsidRDefault="003700AC" w:rsidP="008C100C"/>
    <w:p w14:paraId="3F4EACAA" w14:textId="77777777" w:rsidR="003700AC" w:rsidRDefault="003700AC" w:rsidP="008C100C"/>
    <w:p w14:paraId="4842DE48" w14:textId="77777777" w:rsidR="003700AC" w:rsidRDefault="003700AC" w:rsidP="008C100C"/>
  </w:endnote>
  <w:endnote w:type="continuationSeparator" w:id="0">
    <w:p w14:paraId="339D9393" w14:textId="77777777" w:rsidR="003700AC" w:rsidRDefault="003700AC" w:rsidP="008C100C">
      <w:r>
        <w:continuationSeparator/>
      </w:r>
    </w:p>
    <w:p w14:paraId="3F333955" w14:textId="77777777" w:rsidR="003700AC" w:rsidRDefault="003700AC" w:rsidP="008C100C"/>
    <w:p w14:paraId="2B2B3DEF" w14:textId="77777777" w:rsidR="003700AC" w:rsidRDefault="003700AC" w:rsidP="008C100C"/>
    <w:p w14:paraId="34F3BB50" w14:textId="77777777" w:rsidR="003700AC" w:rsidRDefault="003700AC" w:rsidP="008C100C"/>
    <w:p w14:paraId="0565BC77" w14:textId="77777777" w:rsidR="003700AC" w:rsidRDefault="003700AC" w:rsidP="008C100C"/>
    <w:p w14:paraId="2AFBD0E3" w14:textId="77777777" w:rsidR="003700AC" w:rsidRDefault="003700AC" w:rsidP="008C100C"/>
    <w:p w14:paraId="19895C06" w14:textId="77777777" w:rsidR="003700AC" w:rsidRDefault="003700A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ED7FB6" w:rsidRDefault="00ED7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D7FB6" w:rsidRPr="00195F88" w:rsidRDefault="00ED7FB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D7FB6" w:rsidRPr="00195F88" w:rsidRDefault="00ED7FB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ED7FB6" w:rsidRDefault="00ED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AD05" w14:textId="77777777" w:rsidR="003700AC" w:rsidRDefault="003700AC" w:rsidP="008C100C">
      <w:r>
        <w:separator/>
      </w:r>
    </w:p>
    <w:p w14:paraId="01074448" w14:textId="77777777" w:rsidR="003700AC" w:rsidRDefault="003700AC" w:rsidP="008C100C"/>
  </w:footnote>
  <w:footnote w:type="continuationSeparator" w:id="0">
    <w:p w14:paraId="5522B59D" w14:textId="77777777" w:rsidR="003700AC" w:rsidRDefault="003700AC" w:rsidP="008C100C">
      <w:r>
        <w:continuationSeparator/>
      </w:r>
    </w:p>
    <w:p w14:paraId="2F9E21C8" w14:textId="77777777" w:rsidR="003700AC" w:rsidRDefault="003700AC" w:rsidP="008C100C"/>
  </w:footnote>
  <w:footnote w:id="1">
    <w:p w14:paraId="097233B1" w14:textId="39BD8E76" w:rsidR="00ED7FB6" w:rsidRDefault="00ED7FB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ED7FB6" w:rsidRDefault="00ED7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ED7FB6" w:rsidRDefault="00ED7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ED7FB6" w:rsidRDefault="00ED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2B54"/>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0AC"/>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469"/>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198"/>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43"/>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874D7"/>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8BD"/>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167B"/>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B6088-4F77-45C0-99C4-3FDEF8B06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302</TotalTime>
  <Pages>214</Pages>
  <Words>88393</Words>
  <Characters>503844</Characters>
  <Application>Microsoft Office Word</Application>
  <DocSecurity>0</DocSecurity>
  <Lines>4198</Lines>
  <Paragraphs>1182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591055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32</cp:revision>
  <cp:lastPrinted>2011-08-05T16:21:00Z</cp:lastPrinted>
  <dcterms:created xsi:type="dcterms:W3CDTF">2019-04-22T20:45:00Z</dcterms:created>
  <dcterms:modified xsi:type="dcterms:W3CDTF">2019-04-24T18:13:00Z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