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478AFCE" w:rsidR="00D17F06" w:rsidRDefault="006010B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4FD700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40D4DA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69B7E5"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13D072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A0B2E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8D17F5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80DD650"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05E3820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A13D6CC" w14:textId="130C4344" w:rsidR="00CB3AD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105873" w:history="1">
        <w:r w:rsidR="00CB3AD2" w:rsidRPr="00393215">
          <w:rPr>
            <w:rStyle w:val="Hyperlink"/>
            <w:noProof/>
          </w:rPr>
          <w:t>1</w:t>
        </w:r>
        <w:r w:rsidR="00CB3AD2">
          <w:rPr>
            <w:rFonts w:asciiTheme="minorHAnsi" w:eastAsiaTheme="minorEastAsia" w:hAnsiTheme="minorHAnsi" w:cstheme="minorBidi"/>
            <w:noProof/>
            <w:sz w:val="22"/>
            <w:szCs w:val="22"/>
          </w:rPr>
          <w:tab/>
        </w:r>
        <w:r w:rsidR="00CB3AD2" w:rsidRPr="00393215">
          <w:rPr>
            <w:rStyle w:val="Hyperlink"/>
            <w:noProof/>
          </w:rPr>
          <w:t>Introduction</w:t>
        </w:r>
        <w:r w:rsidR="00CB3AD2">
          <w:rPr>
            <w:noProof/>
            <w:webHidden/>
          </w:rPr>
          <w:tab/>
        </w:r>
        <w:r w:rsidR="00CB3AD2">
          <w:rPr>
            <w:noProof/>
            <w:webHidden/>
          </w:rPr>
          <w:fldChar w:fldCharType="begin"/>
        </w:r>
        <w:r w:rsidR="00CB3AD2">
          <w:rPr>
            <w:noProof/>
            <w:webHidden/>
          </w:rPr>
          <w:instrText xml:space="preserve"> PAGEREF _Toc7105873 \h </w:instrText>
        </w:r>
        <w:r w:rsidR="00CB3AD2">
          <w:rPr>
            <w:noProof/>
            <w:webHidden/>
          </w:rPr>
        </w:r>
        <w:r w:rsidR="00CB3AD2">
          <w:rPr>
            <w:noProof/>
            <w:webHidden/>
          </w:rPr>
          <w:fldChar w:fldCharType="separate"/>
        </w:r>
        <w:r w:rsidR="00CB3AD2">
          <w:rPr>
            <w:noProof/>
            <w:webHidden/>
          </w:rPr>
          <w:t>15</w:t>
        </w:r>
        <w:r w:rsidR="00CB3AD2">
          <w:rPr>
            <w:noProof/>
            <w:webHidden/>
          </w:rPr>
          <w:fldChar w:fldCharType="end"/>
        </w:r>
      </w:hyperlink>
    </w:p>
    <w:p w14:paraId="46243BDB" w14:textId="3073C349" w:rsidR="00CB3AD2" w:rsidRDefault="006010BF">
      <w:pPr>
        <w:pStyle w:val="TOC2"/>
        <w:tabs>
          <w:tab w:val="right" w:leader="dot" w:pos="9350"/>
        </w:tabs>
        <w:rPr>
          <w:rFonts w:asciiTheme="minorHAnsi" w:eastAsiaTheme="minorEastAsia" w:hAnsiTheme="minorHAnsi" w:cstheme="minorBidi"/>
          <w:noProof/>
          <w:sz w:val="22"/>
          <w:szCs w:val="22"/>
        </w:rPr>
      </w:pPr>
      <w:hyperlink w:anchor="_Toc7105874" w:history="1">
        <w:r w:rsidR="00CB3AD2" w:rsidRPr="00393215">
          <w:rPr>
            <w:rStyle w:val="Hyperlink"/>
            <w:noProof/>
          </w:rPr>
          <w:t>1.1 IPR Policy</w:t>
        </w:r>
        <w:r w:rsidR="00CB3AD2">
          <w:rPr>
            <w:noProof/>
            <w:webHidden/>
          </w:rPr>
          <w:tab/>
        </w:r>
        <w:r w:rsidR="00CB3AD2">
          <w:rPr>
            <w:noProof/>
            <w:webHidden/>
          </w:rPr>
          <w:fldChar w:fldCharType="begin"/>
        </w:r>
        <w:r w:rsidR="00CB3AD2">
          <w:rPr>
            <w:noProof/>
            <w:webHidden/>
          </w:rPr>
          <w:instrText xml:space="preserve"> PAGEREF _Toc7105874 \h </w:instrText>
        </w:r>
        <w:r w:rsidR="00CB3AD2">
          <w:rPr>
            <w:noProof/>
            <w:webHidden/>
          </w:rPr>
        </w:r>
        <w:r w:rsidR="00CB3AD2">
          <w:rPr>
            <w:noProof/>
            <w:webHidden/>
          </w:rPr>
          <w:fldChar w:fldCharType="separate"/>
        </w:r>
        <w:r w:rsidR="00CB3AD2">
          <w:rPr>
            <w:noProof/>
            <w:webHidden/>
          </w:rPr>
          <w:t>15</w:t>
        </w:r>
        <w:r w:rsidR="00CB3AD2">
          <w:rPr>
            <w:noProof/>
            <w:webHidden/>
          </w:rPr>
          <w:fldChar w:fldCharType="end"/>
        </w:r>
      </w:hyperlink>
    </w:p>
    <w:p w14:paraId="7719220A" w14:textId="34497413" w:rsidR="00CB3AD2" w:rsidRDefault="006010BF">
      <w:pPr>
        <w:pStyle w:val="TOC2"/>
        <w:tabs>
          <w:tab w:val="right" w:leader="dot" w:pos="9350"/>
        </w:tabs>
        <w:rPr>
          <w:rFonts w:asciiTheme="minorHAnsi" w:eastAsiaTheme="minorEastAsia" w:hAnsiTheme="minorHAnsi" w:cstheme="minorBidi"/>
          <w:noProof/>
          <w:sz w:val="22"/>
          <w:szCs w:val="22"/>
        </w:rPr>
      </w:pPr>
      <w:hyperlink w:anchor="_Toc7105875" w:history="1">
        <w:r w:rsidR="00CB3AD2" w:rsidRPr="00393215">
          <w:rPr>
            <w:rStyle w:val="Hyperlink"/>
            <w:noProof/>
          </w:rPr>
          <w:t>1.2 Terminology</w:t>
        </w:r>
        <w:r w:rsidR="00CB3AD2">
          <w:rPr>
            <w:noProof/>
            <w:webHidden/>
          </w:rPr>
          <w:tab/>
        </w:r>
        <w:r w:rsidR="00CB3AD2">
          <w:rPr>
            <w:noProof/>
            <w:webHidden/>
          </w:rPr>
          <w:fldChar w:fldCharType="begin"/>
        </w:r>
        <w:r w:rsidR="00CB3AD2">
          <w:rPr>
            <w:noProof/>
            <w:webHidden/>
          </w:rPr>
          <w:instrText xml:space="preserve"> PAGEREF _Toc7105875 \h </w:instrText>
        </w:r>
        <w:r w:rsidR="00CB3AD2">
          <w:rPr>
            <w:noProof/>
            <w:webHidden/>
          </w:rPr>
        </w:r>
        <w:r w:rsidR="00CB3AD2">
          <w:rPr>
            <w:noProof/>
            <w:webHidden/>
          </w:rPr>
          <w:fldChar w:fldCharType="separate"/>
        </w:r>
        <w:r w:rsidR="00CB3AD2">
          <w:rPr>
            <w:noProof/>
            <w:webHidden/>
          </w:rPr>
          <w:t>15</w:t>
        </w:r>
        <w:r w:rsidR="00CB3AD2">
          <w:rPr>
            <w:noProof/>
            <w:webHidden/>
          </w:rPr>
          <w:fldChar w:fldCharType="end"/>
        </w:r>
      </w:hyperlink>
    </w:p>
    <w:p w14:paraId="1A3BBF8A" w14:textId="7830D450" w:rsidR="00CB3AD2" w:rsidRDefault="006010BF">
      <w:pPr>
        <w:pStyle w:val="TOC2"/>
        <w:tabs>
          <w:tab w:val="right" w:leader="dot" w:pos="9350"/>
        </w:tabs>
        <w:rPr>
          <w:rFonts w:asciiTheme="minorHAnsi" w:eastAsiaTheme="minorEastAsia" w:hAnsiTheme="minorHAnsi" w:cstheme="minorBidi"/>
          <w:noProof/>
          <w:sz w:val="22"/>
          <w:szCs w:val="22"/>
        </w:rPr>
      </w:pPr>
      <w:hyperlink w:anchor="_Toc7105876" w:history="1">
        <w:r w:rsidR="00CB3AD2" w:rsidRPr="00393215">
          <w:rPr>
            <w:rStyle w:val="Hyperlink"/>
            <w:noProof/>
          </w:rPr>
          <w:t>1.3 Normative References</w:t>
        </w:r>
        <w:r w:rsidR="00CB3AD2">
          <w:rPr>
            <w:noProof/>
            <w:webHidden/>
          </w:rPr>
          <w:tab/>
        </w:r>
        <w:r w:rsidR="00CB3AD2">
          <w:rPr>
            <w:noProof/>
            <w:webHidden/>
          </w:rPr>
          <w:fldChar w:fldCharType="begin"/>
        </w:r>
        <w:r w:rsidR="00CB3AD2">
          <w:rPr>
            <w:noProof/>
            <w:webHidden/>
          </w:rPr>
          <w:instrText xml:space="preserve"> PAGEREF _Toc7105876 \h </w:instrText>
        </w:r>
        <w:r w:rsidR="00CB3AD2">
          <w:rPr>
            <w:noProof/>
            <w:webHidden/>
          </w:rPr>
        </w:r>
        <w:r w:rsidR="00CB3AD2">
          <w:rPr>
            <w:noProof/>
            <w:webHidden/>
          </w:rPr>
          <w:fldChar w:fldCharType="separate"/>
        </w:r>
        <w:r w:rsidR="00CB3AD2">
          <w:rPr>
            <w:noProof/>
            <w:webHidden/>
          </w:rPr>
          <w:t>21</w:t>
        </w:r>
        <w:r w:rsidR="00CB3AD2">
          <w:rPr>
            <w:noProof/>
            <w:webHidden/>
          </w:rPr>
          <w:fldChar w:fldCharType="end"/>
        </w:r>
      </w:hyperlink>
    </w:p>
    <w:p w14:paraId="012FC5D0" w14:textId="65A981CA" w:rsidR="00CB3AD2" w:rsidRDefault="006010BF">
      <w:pPr>
        <w:pStyle w:val="TOC2"/>
        <w:tabs>
          <w:tab w:val="right" w:leader="dot" w:pos="9350"/>
        </w:tabs>
        <w:rPr>
          <w:rFonts w:asciiTheme="minorHAnsi" w:eastAsiaTheme="minorEastAsia" w:hAnsiTheme="minorHAnsi" w:cstheme="minorBidi"/>
          <w:noProof/>
          <w:sz w:val="22"/>
          <w:szCs w:val="22"/>
        </w:rPr>
      </w:pPr>
      <w:hyperlink w:anchor="_Toc7105877" w:history="1">
        <w:r w:rsidR="00CB3AD2" w:rsidRPr="00393215">
          <w:rPr>
            <w:rStyle w:val="Hyperlink"/>
            <w:noProof/>
          </w:rPr>
          <w:t>1.4 Non-Normative References</w:t>
        </w:r>
        <w:r w:rsidR="00CB3AD2">
          <w:rPr>
            <w:noProof/>
            <w:webHidden/>
          </w:rPr>
          <w:tab/>
        </w:r>
        <w:r w:rsidR="00CB3AD2">
          <w:rPr>
            <w:noProof/>
            <w:webHidden/>
          </w:rPr>
          <w:fldChar w:fldCharType="begin"/>
        </w:r>
        <w:r w:rsidR="00CB3AD2">
          <w:rPr>
            <w:noProof/>
            <w:webHidden/>
          </w:rPr>
          <w:instrText xml:space="preserve"> PAGEREF _Toc7105877 \h </w:instrText>
        </w:r>
        <w:r w:rsidR="00CB3AD2">
          <w:rPr>
            <w:noProof/>
            <w:webHidden/>
          </w:rPr>
        </w:r>
        <w:r w:rsidR="00CB3AD2">
          <w:rPr>
            <w:noProof/>
            <w:webHidden/>
          </w:rPr>
          <w:fldChar w:fldCharType="separate"/>
        </w:r>
        <w:r w:rsidR="00CB3AD2">
          <w:rPr>
            <w:noProof/>
            <w:webHidden/>
          </w:rPr>
          <w:t>22</w:t>
        </w:r>
        <w:r w:rsidR="00CB3AD2">
          <w:rPr>
            <w:noProof/>
            <w:webHidden/>
          </w:rPr>
          <w:fldChar w:fldCharType="end"/>
        </w:r>
      </w:hyperlink>
    </w:p>
    <w:p w14:paraId="20C46447" w14:textId="67894A1E" w:rsidR="00CB3AD2" w:rsidRDefault="006010BF">
      <w:pPr>
        <w:pStyle w:val="TOC2"/>
        <w:tabs>
          <w:tab w:val="right" w:leader="dot" w:pos="9350"/>
        </w:tabs>
        <w:rPr>
          <w:rFonts w:asciiTheme="minorHAnsi" w:eastAsiaTheme="minorEastAsia" w:hAnsiTheme="minorHAnsi" w:cstheme="minorBidi"/>
          <w:noProof/>
          <w:sz w:val="22"/>
          <w:szCs w:val="22"/>
        </w:rPr>
      </w:pPr>
      <w:hyperlink w:anchor="_Toc7105878" w:history="1">
        <w:r w:rsidR="00CB3AD2" w:rsidRPr="00393215">
          <w:rPr>
            <w:rStyle w:val="Hyperlink"/>
            <w:noProof/>
          </w:rPr>
          <w:t>1.5 Trademarks</w:t>
        </w:r>
        <w:r w:rsidR="00CB3AD2">
          <w:rPr>
            <w:noProof/>
            <w:webHidden/>
          </w:rPr>
          <w:tab/>
        </w:r>
        <w:r w:rsidR="00CB3AD2">
          <w:rPr>
            <w:noProof/>
            <w:webHidden/>
          </w:rPr>
          <w:fldChar w:fldCharType="begin"/>
        </w:r>
        <w:r w:rsidR="00CB3AD2">
          <w:rPr>
            <w:noProof/>
            <w:webHidden/>
          </w:rPr>
          <w:instrText xml:space="preserve"> PAGEREF _Toc7105878 \h </w:instrText>
        </w:r>
        <w:r w:rsidR="00CB3AD2">
          <w:rPr>
            <w:noProof/>
            <w:webHidden/>
          </w:rPr>
        </w:r>
        <w:r w:rsidR="00CB3AD2">
          <w:rPr>
            <w:noProof/>
            <w:webHidden/>
          </w:rPr>
          <w:fldChar w:fldCharType="separate"/>
        </w:r>
        <w:r w:rsidR="00CB3AD2">
          <w:rPr>
            <w:noProof/>
            <w:webHidden/>
          </w:rPr>
          <w:t>23</w:t>
        </w:r>
        <w:r w:rsidR="00CB3AD2">
          <w:rPr>
            <w:noProof/>
            <w:webHidden/>
          </w:rPr>
          <w:fldChar w:fldCharType="end"/>
        </w:r>
      </w:hyperlink>
    </w:p>
    <w:p w14:paraId="2947B59D" w14:textId="7E1B7BD9" w:rsidR="00CB3AD2" w:rsidRDefault="006010BF">
      <w:pPr>
        <w:pStyle w:val="TOC1"/>
        <w:rPr>
          <w:rFonts w:asciiTheme="minorHAnsi" w:eastAsiaTheme="minorEastAsia" w:hAnsiTheme="minorHAnsi" w:cstheme="minorBidi"/>
          <w:noProof/>
          <w:sz w:val="22"/>
          <w:szCs w:val="22"/>
        </w:rPr>
      </w:pPr>
      <w:hyperlink w:anchor="_Toc7105879" w:history="1">
        <w:r w:rsidR="00CB3AD2" w:rsidRPr="00393215">
          <w:rPr>
            <w:rStyle w:val="Hyperlink"/>
            <w:noProof/>
          </w:rPr>
          <w:t>2</w:t>
        </w:r>
        <w:r w:rsidR="00CB3AD2">
          <w:rPr>
            <w:rFonts w:asciiTheme="minorHAnsi" w:eastAsiaTheme="minorEastAsia" w:hAnsiTheme="minorHAnsi" w:cstheme="minorBidi"/>
            <w:noProof/>
            <w:sz w:val="22"/>
            <w:szCs w:val="22"/>
          </w:rPr>
          <w:tab/>
        </w:r>
        <w:r w:rsidR="00CB3AD2" w:rsidRPr="00393215">
          <w:rPr>
            <w:rStyle w:val="Hyperlink"/>
            <w:noProof/>
          </w:rPr>
          <w:t>Conventions</w:t>
        </w:r>
        <w:r w:rsidR="00CB3AD2">
          <w:rPr>
            <w:noProof/>
            <w:webHidden/>
          </w:rPr>
          <w:tab/>
        </w:r>
        <w:r w:rsidR="00CB3AD2">
          <w:rPr>
            <w:noProof/>
            <w:webHidden/>
          </w:rPr>
          <w:fldChar w:fldCharType="begin"/>
        </w:r>
        <w:r w:rsidR="00CB3AD2">
          <w:rPr>
            <w:noProof/>
            <w:webHidden/>
          </w:rPr>
          <w:instrText xml:space="preserve"> PAGEREF _Toc7105879 \h </w:instrText>
        </w:r>
        <w:r w:rsidR="00CB3AD2">
          <w:rPr>
            <w:noProof/>
            <w:webHidden/>
          </w:rPr>
        </w:r>
        <w:r w:rsidR="00CB3AD2">
          <w:rPr>
            <w:noProof/>
            <w:webHidden/>
          </w:rPr>
          <w:fldChar w:fldCharType="separate"/>
        </w:r>
        <w:r w:rsidR="00CB3AD2">
          <w:rPr>
            <w:noProof/>
            <w:webHidden/>
          </w:rPr>
          <w:t>24</w:t>
        </w:r>
        <w:r w:rsidR="00CB3AD2">
          <w:rPr>
            <w:noProof/>
            <w:webHidden/>
          </w:rPr>
          <w:fldChar w:fldCharType="end"/>
        </w:r>
      </w:hyperlink>
    </w:p>
    <w:p w14:paraId="3F0F0165" w14:textId="218E954D" w:rsidR="00CB3AD2" w:rsidRDefault="006010BF">
      <w:pPr>
        <w:pStyle w:val="TOC2"/>
        <w:tabs>
          <w:tab w:val="right" w:leader="dot" w:pos="9350"/>
        </w:tabs>
        <w:rPr>
          <w:rFonts w:asciiTheme="minorHAnsi" w:eastAsiaTheme="minorEastAsia" w:hAnsiTheme="minorHAnsi" w:cstheme="minorBidi"/>
          <w:noProof/>
          <w:sz w:val="22"/>
          <w:szCs w:val="22"/>
        </w:rPr>
      </w:pPr>
      <w:hyperlink w:anchor="_Toc7105880" w:history="1">
        <w:r w:rsidR="00CB3AD2" w:rsidRPr="00393215">
          <w:rPr>
            <w:rStyle w:val="Hyperlink"/>
            <w:noProof/>
          </w:rPr>
          <w:t>2.1 General</w:t>
        </w:r>
        <w:r w:rsidR="00CB3AD2">
          <w:rPr>
            <w:noProof/>
            <w:webHidden/>
          </w:rPr>
          <w:tab/>
        </w:r>
        <w:r w:rsidR="00CB3AD2">
          <w:rPr>
            <w:noProof/>
            <w:webHidden/>
          </w:rPr>
          <w:fldChar w:fldCharType="begin"/>
        </w:r>
        <w:r w:rsidR="00CB3AD2">
          <w:rPr>
            <w:noProof/>
            <w:webHidden/>
          </w:rPr>
          <w:instrText xml:space="preserve"> PAGEREF _Toc7105880 \h </w:instrText>
        </w:r>
        <w:r w:rsidR="00CB3AD2">
          <w:rPr>
            <w:noProof/>
            <w:webHidden/>
          </w:rPr>
        </w:r>
        <w:r w:rsidR="00CB3AD2">
          <w:rPr>
            <w:noProof/>
            <w:webHidden/>
          </w:rPr>
          <w:fldChar w:fldCharType="separate"/>
        </w:r>
        <w:r w:rsidR="00CB3AD2">
          <w:rPr>
            <w:noProof/>
            <w:webHidden/>
          </w:rPr>
          <w:t>24</w:t>
        </w:r>
        <w:r w:rsidR="00CB3AD2">
          <w:rPr>
            <w:noProof/>
            <w:webHidden/>
          </w:rPr>
          <w:fldChar w:fldCharType="end"/>
        </w:r>
      </w:hyperlink>
    </w:p>
    <w:p w14:paraId="3DB5481C" w14:textId="5C565845" w:rsidR="00CB3AD2" w:rsidRDefault="006010BF">
      <w:pPr>
        <w:pStyle w:val="TOC2"/>
        <w:tabs>
          <w:tab w:val="right" w:leader="dot" w:pos="9350"/>
        </w:tabs>
        <w:rPr>
          <w:rFonts w:asciiTheme="minorHAnsi" w:eastAsiaTheme="minorEastAsia" w:hAnsiTheme="minorHAnsi" w:cstheme="minorBidi"/>
          <w:noProof/>
          <w:sz w:val="22"/>
          <w:szCs w:val="22"/>
        </w:rPr>
      </w:pPr>
      <w:hyperlink w:anchor="_Toc7105881" w:history="1">
        <w:r w:rsidR="00CB3AD2" w:rsidRPr="00393215">
          <w:rPr>
            <w:rStyle w:val="Hyperlink"/>
            <w:noProof/>
          </w:rPr>
          <w:t>2.2 Format examples</w:t>
        </w:r>
        <w:r w:rsidR="00CB3AD2">
          <w:rPr>
            <w:noProof/>
            <w:webHidden/>
          </w:rPr>
          <w:tab/>
        </w:r>
        <w:r w:rsidR="00CB3AD2">
          <w:rPr>
            <w:noProof/>
            <w:webHidden/>
          </w:rPr>
          <w:fldChar w:fldCharType="begin"/>
        </w:r>
        <w:r w:rsidR="00CB3AD2">
          <w:rPr>
            <w:noProof/>
            <w:webHidden/>
          </w:rPr>
          <w:instrText xml:space="preserve"> PAGEREF _Toc7105881 \h </w:instrText>
        </w:r>
        <w:r w:rsidR="00CB3AD2">
          <w:rPr>
            <w:noProof/>
            <w:webHidden/>
          </w:rPr>
        </w:r>
        <w:r w:rsidR="00CB3AD2">
          <w:rPr>
            <w:noProof/>
            <w:webHidden/>
          </w:rPr>
          <w:fldChar w:fldCharType="separate"/>
        </w:r>
        <w:r w:rsidR="00CB3AD2">
          <w:rPr>
            <w:noProof/>
            <w:webHidden/>
          </w:rPr>
          <w:t>24</w:t>
        </w:r>
        <w:r w:rsidR="00CB3AD2">
          <w:rPr>
            <w:noProof/>
            <w:webHidden/>
          </w:rPr>
          <w:fldChar w:fldCharType="end"/>
        </w:r>
      </w:hyperlink>
    </w:p>
    <w:p w14:paraId="6E9C362E" w14:textId="6847058F" w:rsidR="00CB3AD2" w:rsidRDefault="006010BF">
      <w:pPr>
        <w:pStyle w:val="TOC2"/>
        <w:tabs>
          <w:tab w:val="right" w:leader="dot" w:pos="9350"/>
        </w:tabs>
        <w:rPr>
          <w:rFonts w:asciiTheme="minorHAnsi" w:eastAsiaTheme="minorEastAsia" w:hAnsiTheme="minorHAnsi" w:cstheme="minorBidi"/>
          <w:noProof/>
          <w:sz w:val="22"/>
          <w:szCs w:val="22"/>
        </w:rPr>
      </w:pPr>
      <w:hyperlink w:anchor="_Toc7105882" w:history="1">
        <w:r w:rsidR="00CB3AD2" w:rsidRPr="00393215">
          <w:rPr>
            <w:rStyle w:val="Hyperlink"/>
            <w:noProof/>
          </w:rPr>
          <w:t>2.3 Property notation</w:t>
        </w:r>
        <w:r w:rsidR="00CB3AD2">
          <w:rPr>
            <w:noProof/>
            <w:webHidden/>
          </w:rPr>
          <w:tab/>
        </w:r>
        <w:r w:rsidR="00CB3AD2">
          <w:rPr>
            <w:noProof/>
            <w:webHidden/>
          </w:rPr>
          <w:fldChar w:fldCharType="begin"/>
        </w:r>
        <w:r w:rsidR="00CB3AD2">
          <w:rPr>
            <w:noProof/>
            <w:webHidden/>
          </w:rPr>
          <w:instrText xml:space="preserve"> PAGEREF _Toc7105882 \h </w:instrText>
        </w:r>
        <w:r w:rsidR="00CB3AD2">
          <w:rPr>
            <w:noProof/>
            <w:webHidden/>
          </w:rPr>
        </w:r>
        <w:r w:rsidR="00CB3AD2">
          <w:rPr>
            <w:noProof/>
            <w:webHidden/>
          </w:rPr>
          <w:fldChar w:fldCharType="separate"/>
        </w:r>
        <w:r w:rsidR="00CB3AD2">
          <w:rPr>
            <w:noProof/>
            <w:webHidden/>
          </w:rPr>
          <w:t>24</w:t>
        </w:r>
        <w:r w:rsidR="00CB3AD2">
          <w:rPr>
            <w:noProof/>
            <w:webHidden/>
          </w:rPr>
          <w:fldChar w:fldCharType="end"/>
        </w:r>
      </w:hyperlink>
    </w:p>
    <w:p w14:paraId="79D78502" w14:textId="08F3B1F3" w:rsidR="00CB3AD2" w:rsidRDefault="006010BF">
      <w:pPr>
        <w:pStyle w:val="TOC2"/>
        <w:tabs>
          <w:tab w:val="right" w:leader="dot" w:pos="9350"/>
        </w:tabs>
        <w:rPr>
          <w:rFonts w:asciiTheme="minorHAnsi" w:eastAsiaTheme="minorEastAsia" w:hAnsiTheme="minorHAnsi" w:cstheme="minorBidi"/>
          <w:noProof/>
          <w:sz w:val="22"/>
          <w:szCs w:val="22"/>
        </w:rPr>
      </w:pPr>
      <w:hyperlink w:anchor="_Toc7105883" w:history="1">
        <w:r w:rsidR="00CB3AD2" w:rsidRPr="00393215">
          <w:rPr>
            <w:rStyle w:val="Hyperlink"/>
            <w:noProof/>
          </w:rPr>
          <w:t>2.4 Syntax notation</w:t>
        </w:r>
        <w:r w:rsidR="00CB3AD2">
          <w:rPr>
            <w:noProof/>
            <w:webHidden/>
          </w:rPr>
          <w:tab/>
        </w:r>
        <w:r w:rsidR="00CB3AD2">
          <w:rPr>
            <w:noProof/>
            <w:webHidden/>
          </w:rPr>
          <w:fldChar w:fldCharType="begin"/>
        </w:r>
        <w:r w:rsidR="00CB3AD2">
          <w:rPr>
            <w:noProof/>
            <w:webHidden/>
          </w:rPr>
          <w:instrText xml:space="preserve"> PAGEREF _Toc7105883 \h </w:instrText>
        </w:r>
        <w:r w:rsidR="00CB3AD2">
          <w:rPr>
            <w:noProof/>
            <w:webHidden/>
          </w:rPr>
        </w:r>
        <w:r w:rsidR="00CB3AD2">
          <w:rPr>
            <w:noProof/>
            <w:webHidden/>
          </w:rPr>
          <w:fldChar w:fldCharType="separate"/>
        </w:r>
        <w:r w:rsidR="00CB3AD2">
          <w:rPr>
            <w:noProof/>
            <w:webHidden/>
          </w:rPr>
          <w:t>24</w:t>
        </w:r>
        <w:r w:rsidR="00CB3AD2">
          <w:rPr>
            <w:noProof/>
            <w:webHidden/>
          </w:rPr>
          <w:fldChar w:fldCharType="end"/>
        </w:r>
      </w:hyperlink>
    </w:p>
    <w:p w14:paraId="5C169922" w14:textId="74221985" w:rsidR="00CB3AD2" w:rsidRDefault="006010BF">
      <w:pPr>
        <w:pStyle w:val="TOC2"/>
        <w:tabs>
          <w:tab w:val="right" w:leader="dot" w:pos="9350"/>
        </w:tabs>
        <w:rPr>
          <w:rFonts w:asciiTheme="minorHAnsi" w:eastAsiaTheme="minorEastAsia" w:hAnsiTheme="minorHAnsi" w:cstheme="minorBidi"/>
          <w:noProof/>
          <w:sz w:val="22"/>
          <w:szCs w:val="22"/>
        </w:rPr>
      </w:pPr>
      <w:hyperlink w:anchor="_Toc7105884" w:history="1">
        <w:r w:rsidR="00CB3AD2" w:rsidRPr="00393215">
          <w:rPr>
            <w:rStyle w:val="Hyperlink"/>
            <w:noProof/>
          </w:rPr>
          <w:t>2.5 Commonly used objects</w:t>
        </w:r>
        <w:r w:rsidR="00CB3AD2">
          <w:rPr>
            <w:noProof/>
            <w:webHidden/>
          </w:rPr>
          <w:tab/>
        </w:r>
        <w:r w:rsidR="00CB3AD2">
          <w:rPr>
            <w:noProof/>
            <w:webHidden/>
          </w:rPr>
          <w:fldChar w:fldCharType="begin"/>
        </w:r>
        <w:r w:rsidR="00CB3AD2">
          <w:rPr>
            <w:noProof/>
            <w:webHidden/>
          </w:rPr>
          <w:instrText xml:space="preserve"> PAGEREF _Toc7105884 \h </w:instrText>
        </w:r>
        <w:r w:rsidR="00CB3AD2">
          <w:rPr>
            <w:noProof/>
            <w:webHidden/>
          </w:rPr>
        </w:r>
        <w:r w:rsidR="00CB3AD2">
          <w:rPr>
            <w:noProof/>
            <w:webHidden/>
          </w:rPr>
          <w:fldChar w:fldCharType="separate"/>
        </w:r>
        <w:r w:rsidR="00CB3AD2">
          <w:rPr>
            <w:noProof/>
            <w:webHidden/>
          </w:rPr>
          <w:t>24</w:t>
        </w:r>
        <w:r w:rsidR="00CB3AD2">
          <w:rPr>
            <w:noProof/>
            <w:webHidden/>
          </w:rPr>
          <w:fldChar w:fldCharType="end"/>
        </w:r>
      </w:hyperlink>
    </w:p>
    <w:p w14:paraId="69FD8D7B" w14:textId="412D8BE6" w:rsidR="00CB3AD2" w:rsidRDefault="006010BF">
      <w:pPr>
        <w:pStyle w:val="TOC1"/>
        <w:rPr>
          <w:rFonts w:asciiTheme="minorHAnsi" w:eastAsiaTheme="minorEastAsia" w:hAnsiTheme="minorHAnsi" w:cstheme="minorBidi"/>
          <w:noProof/>
          <w:sz w:val="22"/>
          <w:szCs w:val="22"/>
        </w:rPr>
      </w:pPr>
      <w:hyperlink w:anchor="_Toc7105885" w:history="1">
        <w:r w:rsidR="00CB3AD2" w:rsidRPr="00393215">
          <w:rPr>
            <w:rStyle w:val="Hyperlink"/>
            <w:noProof/>
          </w:rPr>
          <w:t>3</w:t>
        </w:r>
        <w:r w:rsidR="00CB3AD2">
          <w:rPr>
            <w:rFonts w:asciiTheme="minorHAnsi" w:eastAsiaTheme="minorEastAsia" w:hAnsiTheme="minorHAnsi" w:cstheme="minorBidi"/>
            <w:noProof/>
            <w:sz w:val="22"/>
            <w:szCs w:val="22"/>
          </w:rPr>
          <w:tab/>
        </w:r>
        <w:r w:rsidR="00CB3AD2" w:rsidRPr="00393215">
          <w:rPr>
            <w:rStyle w:val="Hyperlink"/>
            <w:noProof/>
          </w:rPr>
          <w:t>File format</w:t>
        </w:r>
        <w:r w:rsidR="00CB3AD2">
          <w:rPr>
            <w:noProof/>
            <w:webHidden/>
          </w:rPr>
          <w:tab/>
        </w:r>
        <w:r w:rsidR="00CB3AD2">
          <w:rPr>
            <w:noProof/>
            <w:webHidden/>
          </w:rPr>
          <w:fldChar w:fldCharType="begin"/>
        </w:r>
        <w:r w:rsidR="00CB3AD2">
          <w:rPr>
            <w:noProof/>
            <w:webHidden/>
          </w:rPr>
          <w:instrText xml:space="preserve"> PAGEREF _Toc7105885 \h </w:instrText>
        </w:r>
        <w:r w:rsidR="00CB3AD2">
          <w:rPr>
            <w:noProof/>
            <w:webHidden/>
          </w:rPr>
        </w:r>
        <w:r w:rsidR="00CB3AD2">
          <w:rPr>
            <w:noProof/>
            <w:webHidden/>
          </w:rPr>
          <w:fldChar w:fldCharType="separate"/>
        </w:r>
        <w:r w:rsidR="00CB3AD2">
          <w:rPr>
            <w:noProof/>
            <w:webHidden/>
          </w:rPr>
          <w:t>26</w:t>
        </w:r>
        <w:r w:rsidR="00CB3AD2">
          <w:rPr>
            <w:noProof/>
            <w:webHidden/>
          </w:rPr>
          <w:fldChar w:fldCharType="end"/>
        </w:r>
      </w:hyperlink>
    </w:p>
    <w:p w14:paraId="3F29A99C" w14:textId="1445C537" w:rsidR="00CB3AD2" w:rsidRDefault="006010BF">
      <w:pPr>
        <w:pStyle w:val="TOC2"/>
        <w:tabs>
          <w:tab w:val="right" w:leader="dot" w:pos="9350"/>
        </w:tabs>
        <w:rPr>
          <w:rFonts w:asciiTheme="minorHAnsi" w:eastAsiaTheme="minorEastAsia" w:hAnsiTheme="minorHAnsi" w:cstheme="minorBidi"/>
          <w:noProof/>
          <w:sz w:val="22"/>
          <w:szCs w:val="22"/>
        </w:rPr>
      </w:pPr>
      <w:hyperlink w:anchor="_Toc7105886" w:history="1">
        <w:r w:rsidR="00CB3AD2" w:rsidRPr="00393215">
          <w:rPr>
            <w:rStyle w:val="Hyperlink"/>
            <w:noProof/>
          </w:rPr>
          <w:t>3.1 General</w:t>
        </w:r>
        <w:r w:rsidR="00CB3AD2">
          <w:rPr>
            <w:noProof/>
            <w:webHidden/>
          </w:rPr>
          <w:tab/>
        </w:r>
        <w:r w:rsidR="00CB3AD2">
          <w:rPr>
            <w:noProof/>
            <w:webHidden/>
          </w:rPr>
          <w:fldChar w:fldCharType="begin"/>
        </w:r>
        <w:r w:rsidR="00CB3AD2">
          <w:rPr>
            <w:noProof/>
            <w:webHidden/>
          </w:rPr>
          <w:instrText xml:space="preserve"> PAGEREF _Toc7105886 \h </w:instrText>
        </w:r>
        <w:r w:rsidR="00CB3AD2">
          <w:rPr>
            <w:noProof/>
            <w:webHidden/>
          </w:rPr>
        </w:r>
        <w:r w:rsidR="00CB3AD2">
          <w:rPr>
            <w:noProof/>
            <w:webHidden/>
          </w:rPr>
          <w:fldChar w:fldCharType="separate"/>
        </w:r>
        <w:r w:rsidR="00CB3AD2">
          <w:rPr>
            <w:noProof/>
            <w:webHidden/>
          </w:rPr>
          <w:t>26</w:t>
        </w:r>
        <w:r w:rsidR="00CB3AD2">
          <w:rPr>
            <w:noProof/>
            <w:webHidden/>
          </w:rPr>
          <w:fldChar w:fldCharType="end"/>
        </w:r>
      </w:hyperlink>
    </w:p>
    <w:p w14:paraId="3C5C9E2A" w14:textId="02EAAE68" w:rsidR="00CB3AD2" w:rsidRDefault="006010BF">
      <w:pPr>
        <w:pStyle w:val="TOC2"/>
        <w:tabs>
          <w:tab w:val="right" w:leader="dot" w:pos="9350"/>
        </w:tabs>
        <w:rPr>
          <w:rFonts w:asciiTheme="minorHAnsi" w:eastAsiaTheme="minorEastAsia" w:hAnsiTheme="minorHAnsi" w:cstheme="minorBidi"/>
          <w:noProof/>
          <w:sz w:val="22"/>
          <w:szCs w:val="22"/>
        </w:rPr>
      </w:pPr>
      <w:hyperlink w:anchor="_Toc7105887" w:history="1">
        <w:r w:rsidR="00CB3AD2" w:rsidRPr="00393215">
          <w:rPr>
            <w:rStyle w:val="Hyperlink"/>
            <w:noProof/>
          </w:rPr>
          <w:t>3.2 SARIF file naming convention</w:t>
        </w:r>
        <w:r w:rsidR="00CB3AD2">
          <w:rPr>
            <w:noProof/>
            <w:webHidden/>
          </w:rPr>
          <w:tab/>
        </w:r>
        <w:r w:rsidR="00CB3AD2">
          <w:rPr>
            <w:noProof/>
            <w:webHidden/>
          </w:rPr>
          <w:fldChar w:fldCharType="begin"/>
        </w:r>
        <w:r w:rsidR="00CB3AD2">
          <w:rPr>
            <w:noProof/>
            <w:webHidden/>
          </w:rPr>
          <w:instrText xml:space="preserve"> PAGEREF _Toc7105887 \h </w:instrText>
        </w:r>
        <w:r w:rsidR="00CB3AD2">
          <w:rPr>
            <w:noProof/>
            <w:webHidden/>
          </w:rPr>
        </w:r>
        <w:r w:rsidR="00CB3AD2">
          <w:rPr>
            <w:noProof/>
            <w:webHidden/>
          </w:rPr>
          <w:fldChar w:fldCharType="separate"/>
        </w:r>
        <w:r w:rsidR="00CB3AD2">
          <w:rPr>
            <w:noProof/>
            <w:webHidden/>
          </w:rPr>
          <w:t>26</w:t>
        </w:r>
        <w:r w:rsidR="00CB3AD2">
          <w:rPr>
            <w:noProof/>
            <w:webHidden/>
          </w:rPr>
          <w:fldChar w:fldCharType="end"/>
        </w:r>
      </w:hyperlink>
    </w:p>
    <w:p w14:paraId="482C7897" w14:textId="64BB01F5" w:rsidR="00CB3AD2" w:rsidRDefault="006010BF">
      <w:pPr>
        <w:pStyle w:val="TOC2"/>
        <w:tabs>
          <w:tab w:val="right" w:leader="dot" w:pos="9350"/>
        </w:tabs>
        <w:rPr>
          <w:rFonts w:asciiTheme="minorHAnsi" w:eastAsiaTheme="minorEastAsia" w:hAnsiTheme="minorHAnsi" w:cstheme="minorBidi"/>
          <w:noProof/>
          <w:sz w:val="22"/>
          <w:szCs w:val="22"/>
        </w:rPr>
      </w:pPr>
      <w:hyperlink w:anchor="_Toc7105888" w:history="1">
        <w:r w:rsidR="00CB3AD2" w:rsidRPr="00393215">
          <w:rPr>
            <w:rStyle w:val="Hyperlink"/>
            <w:noProof/>
          </w:rPr>
          <w:t>3.3 artifactContent object</w:t>
        </w:r>
        <w:r w:rsidR="00CB3AD2">
          <w:rPr>
            <w:noProof/>
            <w:webHidden/>
          </w:rPr>
          <w:tab/>
        </w:r>
        <w:r w:rsidR="00CB3AD2">
          <w:rPr>
            <w:noProof/>
            <w:webHidden/>
          </w:rPr>
          <w:fldChar w:fldCharType="begin"/>
        </w:r>
        <w:r w:rsidR="00CB3AD2">
          <w:rPr>
            <w:noProof/>
            <w:webHidden/>
          </w:rPr>
          <w:instrText xml:space="preserve"> PAGEREF _Toc7105888 \h </w:instrText>
        </w:r>
        <w:r w:rsidR="00CB3AD2">
          <w:rPr>
            <w:noProof/>
            <w:webHidden/>
          </w:rPr>
        </w:r>
        <w:r w:rsidR="00CB3AD2">
          <w:rPr>
            <w:noProof/>
            <w:webHidden/>
          </w:rPr>
          <w:fldChar w:fldCharType="separate"/>
        </w:r>
        <w:r w:rsidR="00CB3AD2">
          <w:rPr>
            <w:noProof/>
            <w:webHidden/>
          </w:rPr>
          <w:t>26</w:t>
        </w:r>
        <w:r w:rsidR="00CB3AD2">
          <w:rPr>
            <w:noProof/>
            <w:webHidden/>
          </w:rPr>
          <w:fldChar w:fldCharType="end"/>
        </w:r>
      </w:hyperlink>
    </w:p>
    <w:p w14:paraId="6D1B0FB2" w14:textId="16297B02" w:rsidR="00CB3AD2" w:rsidRDefault="006010BF">
      <w:pPr>
        <w:pStyle w:val="TOC3"/>
        <w:tabs>
          <w:tab w:val="right" w:leader="dot" w:pos="9350"/>
        </w:tabs>
        <w:rPr>
          <w:rFonts w:asciiTheme="minorHAnsi" w:eastAsiaTheme="minorEastAsia" w:hAnsiTheme="minorHAnsi" w:cstheme="minorBidi"/>
          <w:noProof/>
          <w:sz w:val="22"/>
          <w:szCs w:val="22"/>
        </w:rPr>
      </w:pPr>
      <w:hyperlink w:anchor="_Toc7105889" w:history="1">
        <w:r w:rsidR="00CB3AD2" w:rsidRPr="00393215">
          <w:rPr>
            <w:rStyle w:val="Hyperlink"/>
            <w:noProof/>
          </w:rPr>
          <w:t>3.3.1 General</w:t>
        </w:r>
        <w:r w:rsidR="00CB3AD2">
          <w:rPr>
            <w:noProof/>
            <w:webHidden/>
          </w:rPr>
          <w:tab/>
        </w:r>
        <w:r w:rsidR="00CB3AD2">
          <w:rPr>
            <w:noProof/>
            <w:webHidden/>
          </w:rPr>
          <w:fldChar w:fldCharType="begin"/>
        </w:r>
        <w:r w:rsidR="00CB3AD2">
          <w:rPr>
            <w:noProof/>
            <w:webHidden/>
          </w:rPr>
          <w:instrText xml:space="preserve"> PAGEREF _Toc7105889 \h </w:instrText>
        </w:r>
        <w:r w:rsidR="00CB3AD2">
          <w:rPr>
            <w:noProof/>
            <w:webHidden/>
          </w:rPr>
        </w:r>
        <w:r w:rsidR="00CB3AD2">
          <w:rPr>
            <w:noProof/>
            <w:webHidden/>
          </w:rPr>
          <w:fldChar w:fldCharType="separate"/>
        </w:r>
        <w:r w:rsidR="00CB3AD2">
          <w:rPr>
            <w:noProof/>
            <w:webHidden/>
          </w:rPr>
          <w:t>26</w:t>
        </w:r>
        <w:r w:rsidR="00CB3AD2">
          <w:rPr>
            <w:noProof/>
            <w:webHidden/>
          </w:rPr>
          <w:fldChar w:fldCharType="end"/>
        </w:r>
      </w:hyperlink>
    </w:p>
    <w:p w14:paraId="42360D82" w14:textId="5ACCFB5C" w:rsidR="00CB3AD2" w:rsidRDefault="006010BF">
      <w:pPr>
        <w:pStyle w:val="TOC3"/>
        <w:tabs>
          <w:tab w:val="right" w:leader="dot" w:pos="9350"/>
        </w:tabs>
        <w:rPr>
          <w:rFonts w:asciiTheme="minorHAnsi" w:eastAsiaTheme="minorEastAsia" w:hAnsiTheme="minorHAnsi" w:cstheme="minorBidi"/>
          <w:noProof/>
          <w:sz w:val="22"/>
          <w:szCs w:val="22"/>
        </w:rPr>
      </w:pPr>
      <w:hyperlink w:anchor="_Toc7105890" w:history="1">
        <w:r w:rsidR="00CB3AD2" w:rsidRPr="00393215">
          <w:rPr>
            <w:rStyle w:val="Hyperlink"/>
            <w:noProof/>
          </w:rPr>
          <w:t>3.3.2 text property</w:t>
        </w:r>
        <w:r w:rsidR="00CB3AD2">
          <w:rPr>
            <w:noProof/>
            <w:webHidden/>
          </w:rPr>
          <w:tab/>
        </w:r>
        <w:r w:rsidR="00CB3AD2">
          <w:rPr>
            <w:noProof/>
            <w:webHidden/>
          </w:rPr>
          <w:fldChar w:fldCharType="begin"/>
        </w:r>
        <w:r w:rsidR="00CB3AD2">
          <w:rPr>
            <w:noProof/>
            <w:webHidden/>
          </w:rPr>
          <w:instrText xml:space="preserve"> PAGEREF _Toc7105890 \h </w:instrText>
        </w:r>
        <w:r w:rsidR="00CB3AD2">
          <w:rPr>
            <w:noProof/>
            <w:webHidden/>
          </w:rPr>
        </w:r>
        <w:r w:rsidR="00CB3AD2">
          <w:rPr>
            <w:noProof/>
            <w:webHidden/>
          </w:rPr>
          <w:fldChar w:fldCharType="separate"/>
        </w:r>
        <w:r w:rsidR="00CB3AD2">
          <w:rPr>
            <w:noProof/>
            <w:webHidden/>
          </w:rPr>
          <w:t>26</w:t>
        </w:r>
        <w:r w:rsidR="00CB3AD2">
          <w:rPr>
            <w:noProof/>
            <w:webHidden/>
          </w:rPr>
          <w:fldChar w:fldCharType="end"/>
        </w:r>
      </w:hyperlink>
    </w:p>
    <w:p w14:paraId="2EB11928" w14:textId="797D7B38" w:rsidR="00CB3AD2" w:rsidRDefault="006010BF">
      <w:pPr>
        <w:pStyle w:val="TOC3"/>
        <w:tabs>
          <w:tab w:val="right" w:leader="dot" w:pos="9350"/>
        </w:tabs>
        <w:rPr>
          <w:rFonts w:asciiTheme="minorHAnsi" w:eastAsiaTheme="minorEastAsia" w:hAnsiTheme="minorHAnsi" w:cstheme="minorBidi"/>
          <w:noProof/>
          <w:sz w:val="22"/>
          <w:szCs w:val="22"/>
        </w:rPr>
      </w:pPr>
      <w:hyperlink w:anchor="_Toc7105891" w:history="1">
        <w:r w:rsidR="00CB3AD2" w:rsidRPr="00393215">
          <w:rPr>
            <w:rStyle w:val="Hyperlink"/>
            <w:noProof/>
          </w:rPr>
          <w:t>3.3.3 binary property</w:t>
        </w:r>
        <w:r w:rsidR="00CB3AD2">
          <w:rPr>
            <w:noProof/>
            <w:webHidden/>
          </w:rPr>
          <w:tab/>
        </w:r>
        <w:r w:rsidR="00CB3AD2">
          <w:rPr>
            <w:noProof/>
            <w:webHidden/>
          </w:rPr>
          <w:fldChar w:fldCharType="begin"/>
        </w:r>
        <w:r w:rsidR="00CB3AD2">
          <w:rPr>
            <w:noProof/>
            <w:webHidden/>
          </w:rPr>
          <w:instrText xml:space="preserve"> PAGEREF _Toc7105891 \h </w:instrText>
        </w:r>
        <w:r w:rsidR="00CB3AD2">
          <w:rPr>
            <w:noProof/>
            <w:webHidden/>
          </w:rPr>
        </w:r>
        <w:r w:rsidR="00CB3AD2">
          <w:rPr>
            <w:noProof/>
            <w:webHidden/>
          </w:rPr>
          <w:fldChar w:fldCharType="separate"/>
        </w:r>
        <w:r w:rsidR="00CB3AD2">
          <w:rPr>
            <w:noProof/>
            <w:webHidden/>
          </w:rPr>
          <w:t>26</w:t>
        </w:r>
        <w:r w:rsidR="00CB3AD2">
          <w:rPr>
            <w:noProof/>
            <w:webHidden/>
          </w:rPr>
          <w:fldChar w:fldCharType="end"/>
        </w:r>
      </w:hyperlink>
    </w:p>
    <w:p w14:paraId="5B1EE0B5" w14:textId="06BDC89C" w:rsidR="00CB3AD2" w:rsidRDefault="006010BF">
      <w:pPr>
        <w:pStyle w:val="TOC3"/>
        <w:tabs>
          <w:tab w:val="right" w:leader="dot" w:pos="9350"/>
        </w:tabs>
        <w:rPr>
          <w:rFonts w:asciiTheme="minorHAnsi" w:eastAsiaTheme="minorEastAsia" w:hAnsiTheme="minorHAnsi" w:cstheme="minorBidi"/>
          <w:noProof/>
          <w:sz w:val="22"/>
          <w:szCs w:val="22"/>
        </w:rPr>
      </w:pPr>
      <w:hyperlink w:anchor="_Toc7105892" w:history="1">
        <w:r w:rsidR="00CB3AD2" w:rsidRPr="00393215">
          <w:rPr>
            <w:rStyle w:val="Hyperlink"/>
            <w:noProof/>
          </w:rPr>
          <w:t>3.3.4 rendered property</w:t>
        </w:r>
        <w:r w:rsidR="00CB3AD2">
          <w:rPr>
            <w:noProof/>
            <w:webHidden/>
          </w:rPr>
          <w:tab/>
        </w:r>
        <w:r w:rsidR="00CB3AD2">
          <w:rPr>
            <w:noProof/>
            <w:webHidden/>
          </w:rPr>
          <w:fldChar w:fldCharType="begin"/>
        </w:r>
        <w:r w:rsidR="00CB3AD2">
          <w:rPr>
            <w:noProof/>
            <w:webHidden/>
          </w:rPr>
          <w:instrText xml:space="preserve"> PAGEREF _Toc7105892 \h </w:instrText>
        </w:r>
        <w:r w:rsidR="00CB3AD2">
          <w:rPr>
            <w:noProof/>
            <w:webHidden/>
          </w:rPr>
        </w:r>
        <w:r w:rsidR="00CB3AD2">
          <w:rPr>
            <w:noProof/>
            <w:webHidden/>
          </w:rPr>
          <w:fldChar w:fldCharType="separate"/>
        </w:r>
        <w:r w:rsidR="00CB3AD2">
          <w:rPr>
            <w:noProof/>
            <w:webHidden/>
          </w:rPr>
          <w:t>27</w:t>
        </w:r>
        <w:r w:rsidR="00CB3AD2">
          <w:rPr>
            <w:noProof/>
            <w:webHidden/>
          </w:rPr>
          <w:fldChar w:fldCharType="end"/>
        </w:r>
      </w:hyperlink>
    </w:p>
    <w:p w14:paraId="4A9F5D0A" w14:textId="0406B972" w:rsidR="00CB3AD2" w:rsidRDefault="006010BF">
      <w:pPr>
        <w:pStyle w:val="TOC2"/>
        <w:tabs>
          <w:tab w:val="right" w:leader="dot" w:pos="9350"/>
        </w:tabs>
        <w:rPr>
          <w:rFonts w:asciiTheme="minorHAnsi" w:eastAsiaTheme="minorEastAsia" w:hAnsiTheme="minorHAnsi" w:cstheme="minorBidi"/>
          <w:noProof/>
          <w:sz w:val="22"/>
          <w:szCs w:val="22"/>
        </w:rPr>
      </w:pPr>
      <w:hyperlink w:anchor="_Toc7105893" w:history="1">
        <w:r w:rsidR="00CB3AD2" w:rsidRPr="00393215">
          <w:rPr>
            <w:rStyle w:val="Hyperlink"/>
            <w:noProof/>
          </w:rPr>
          <w:t>3.4 artifactLocation object</w:t>
        </w:r>
        <w:r w:rsidR="00CB3AD2">
          <w:rPr>
            <w:noProof/>
            <w:webHidden/>
          </w:rPr>
          <w:tab/>
        </w:r>
        <w:r w:rsidR="00CB3AD2">
          <w:rPr>
            <w:noProof/>
            <w:webHidden/>
          </w:rPr>
          <w:fldChar w:fldCharType="begin"/>
        </w:r>
        <w:r w:rsidR="00CB3AD2">
          <w:rPr>
            <w:noProof/>
            <w:webHidden/>
          </w:rPr>
          <w:instrText xml:space="preserve"> PAGEREF _Toc7105893 \h </w:instrText>
        </w:r>
        <w:r w:rsidR="00CB3AD2">
          <w:rPr>
            <w:noProof/>
            <w:webHidden/>
          </w:rPr>
        </w:r>
        <w:r w:rsidR="00CB3AD2">
          <w:rPr>
            <w:noProof/>
            <w:webHidden/>
          </w:rPr>
          <w:fldChar w:fldCharType="separate"/>
        </w:r>
        <w:r w:rsidR="00CB3AD2">
          <w:rPr>
            <w:noProof/>
            <w:webHidden/>
          </w:rPr>
          <w:t>27</w:t>
        </w:r>
        <w:r w:rsidR="00CB3AD2">
          <w:rPr>
            <w:noProof/>
            <w:webHidden/>
          </w:rPr>
          <w:fldChar w:fldCharType="end"/>
        </w:r>
      </w:hyperlink>
    </w:p>
    <w:p w14:paraId="5EC127F1" w14:textId="04F97182" w:rsidR="00CB3AD2" w:rsidRDefault="006010BF">
      <w:pPr>
        <w:pStyle w:val="TOC3"/>
        <w:tabs>
          <w:tab w:val="right" w:leader="dot" w:pos="9350"/>
        </w:tabs>
        <w:rPr>
          <w:rFonts w:asciiTheme="minorHAnsi" w:eastAsiaTheme="minorEastAsia" w:hAnsiTheme="minorHAnsi" w:cstheme="minorBidi"/>
          <w:noProof/>
          <w:sz w:val="22"/>
          <w:szCs w:val="22"/>
        </w:rPr>
      </w:pPr>
      <w:hyperlink w:anchor="_Toc7105894" w:history="1">
        <w:r w:rsidR="00CB3AD2" w:rsidRPr="00393215">
          <w:rPr>
            <w:rStyle w:val="Hyperlink"/>
            <w:noProof/>
          </w:rPr>
          <w:t>3.4.1 General</w:t>
        </w:r>
        <w:r w:rsidR="00CB3AD2">
          <w:rPr>
            <w:noProof/>
            <w:webHidden/>
          </w:rPr>
          <w:tab/>
        </w:r>
        <w:r w:rsidR="00CB3AD2">
          <w:rPr>
            <w:noProof/>
            <w:webHidden/>
          </w:rPr>
          <w:fldChar w:fldCharType="begin"/>
        </w:r>
        <w:r w:rsidR="00CB3AD2">
          <w:rPr>
            <w:noProof/>
            <w:webHidden/>
          </w:rPr>
          <w:instrText xml:space="preserve"> PAGEREF _Toc7105894 \h </w:instrText>
        </w:r>
        <w:r w:rsidR="00CB3AD2">
          <w:rPr>
            <w:noProof/>
            <w:webHidden/>
          </w:rPr>
        </w:r>
        <w:r w:rsidR="00CB3AD2">
          <w:rPr>
            <w:noProof/>
            <w:webHidden/>
          </w:rPr>
          <w:fldChar w:fldCharType="separate"/>
        </w:r>
        <w:r w:rsidR="00CB3AD2">
          <w:rPr>
            <w:noProof/>
            <w:webHidden/>
          </w:rPr>
          <w:t>27</w:t>
        </w:r>
        <w:r w:rsidR="00CB3AD2">
          <w:rPr>
            <w:noProof/>
            <w:webHidden/>
          </w:rPr>
          <w:fldChar w:fldCharType="end"/>
        </w:r>
      </w:hyperlink>
    </w:p>
    <w:p w14:paraId="33262430" w14:textId="4B0DC692" w:rsidR="00CB3AD2" w:rsidRDefault="006010BF">
      <w:pPr>
        <w:pStyle w:val="TOC3"/>
        <w:tabs>
          <w:tab w:val="right" w:leader="dot" w:pos="9350"/>
        </w:tabs>
        <w:rPr>
          <w:rFonts w:asciiTheme="minorHAnsi" w:eastAsiaTheme="minorEastAsia" w:hAnsiTheme="minorHAnsi" w:cstheme="minorBidi"/>
          <w:noProof/>
          <w:sz w:val="22"/>
          <w:szCs w:val="22"/>
        </w:rPr>
      </w:pPr>
      <w:hyperlink w:anchor="_Toc7105895" w:history="1">
        <w:r w:rsidR="00CB3AD2" w:rsidRPr="00393215">
          <w:rPr>
            <w:rStyle w:val="Hyperlink"/>
            <w:noProof/>
          </w:rPr>
          <w:t>3.4.2 Constraints</w:t>
        </w:r>
        <w:r w:rsidR="00CB3AD2">
          <w:rPr>
            <w:noProof/>
            <w:webHidden/>
          </w:rPr>
          <w:tab/>
        </w:r>
        <w:r w:rsidR="00CB3AD2">
          <w:rPr>
            <w:noProof/>
            <w:webHidden/>
          </w:rPr>
          <w:fldChar w:fldCharType="begin"/>
        </w:r>
        <w:r w:rsidR="00CB3AD2">
          <w:rPr>
            <w:noProof/>
            <w:webHidden/>
          </w:rPr>
          <w:instrText xml:space="preserve"> PAGEREF _Toc7105895 \h </w:instrText>
        </w:r>
        <w:r w:rsidR="00CB3AD2">
          <w:rPr>
            <w:noProof/>
            <w:webHidden/>
          </w:rPr>
        </w:r>
        <w:r w:rsidR="00CB3AD2">
          <w:rPr>
            <w:noProof/>
            <w:webHidden/>
          </w:rPr>
          <w:fldChar w:fldCharType="separate"/>
        </w:r>
        <w:r w:rsidR="00CB3AD2">
          <w:rPr>
            <w:noProof/>
            <w:webHidden/>
          </w:rPr>
          <w:t>27</w:t>
        </w:r>
        <w:r w:rsidR="00CB3AD2">
          <w:rPr>
            <w:noProof/>
            <w:webHidden/>
          </w:rPr>
          <w:fldChar w:fldCharType="end"/>
        </w:r>
      </w:hyperlink>
    </w:p>
    <w:p w14:paraId="594724E5" w14:textId="0B8761AF" w:rsidR="00CB3AD2" w:rsidRDefault="006010BF">
      <w:pPr>
        <w:pStyle w:val="TOC3"/>
        <w:tabs>
          <w:tab w:val="right" w:leader="dot" w:pos="9350"/>
        </w:tabs>
        <w:rPr>
          <w:rFonts w:asciiTheme="minorHAnsi" w:eastAsiaTheme="minorEastAsia" w:hAnsiTheme="minorHAnsi" w:cstheme="minorBidi"/>
          <w:noProof/>
          <w:sz w:val="22"/>
          <w:szCs w:val="22"/>
        </w:rPr>
      </w:pPr>
      <w:hyperlink w:anchor="_Toc7105896" w:history="1">
        <w:r w:rsidR="00CB3AD2" w:rsidRPr="00393215">
          <w:rPr>
            <w:rStyle w:val="Hyperlink"/>
            <w:noProof/>
          </w:rPr>
          <w:t>3.4.3 uri property</w:t>
        </w:r>
        <w:r w:rsidR="00CB3AD2">
          <w:rPr>
            <w:noProof/>
            <w:webHidden/>
          </w:rPr>
          <w:tab/>
        </w:r>
        <w:r w:rsidR="00CB3AD2">
          <w:rPr>
            <w:noProof/>
            <w:webHidden/>
          </w:rPr>
          <w:fldChar w:fldCharType="begin"/>
        </w:r>
        <w:r w:rsidR="00CB3AD2">
          <w:rPr>
            <w:noProof/>
            <w:webHidden/>
          </w:rPr>
          <w:instrText xml:space="preserve"> PAGEREF _Toc7105896 \h </w:instrText>
        </w:r>
        <w:r w:rsidR="00CB3AD2">
          <w:rPr>
            <w:noProof/>
            <w:webHidden/>
          </w:rPr>
        </w:r>
        <w:r w:rsidR="00CB3AD2">
          <w:rPr>
            <w:noProof/>
            <w:webHidden/>
          </w:rPr>
          <w:fldChar w:fldCharType="separate"/>
        </w:r>
        <w:r w:rsidR="00CB3AD2">
          <w:rPr>
            <w:noProof/>
            <w:webHidden/>
          </w:rPr>
          <w:t>28</w:t>
        </w:r>
        <w:r w:rsidR="00CB3AD2">
          <w:rPr>
            <w:noProof/>
            <w:webHidden/>
          </w:rPr>
          <w:fldChar w:fldCharType="end"/>
        </w:r>
      </w:hyperlink>
    </w:p>
    <w:p w14:paraId="195F4EC5" w14:textId="3A3716A7" w:rsidR="00CB3AD2" w:rsidRDefault="006010BF">
      <w:pPr>
        <w:pStyle w:val="TOC3"/>
        <w:tabs>
          <w:tab w:val="right" w:leader="dot" w:pos="9350"/>
        </w:tabs>
        <w:rPr>
          <w:rFonts w:asciiTheme="minorHAnsi" w:eastAsiaTheme="minorEastAsia" w:hAnsiTheme="minorHAnsi" w:cstheme="minorBidi"/>
          <w:noProof/>
          <w:sz w:val="22"/>
          <w:szCs w:val="22"/>
        </w:rPr>
      </w:pPr>
      <w:hyperlink w:anchor="_Toc7105897" w:history="1">
        <w:r w:rsidR="00CB3AD2" w:rsidRPr="00393215">
          <w:rPr>
            <w:rStyle w:val="Hyperlink"/>
            <w:noProof/>
          </w:rPr>
          <w:t>3.4.4 uriBaseId property</w:t>
        </w:r>
        <w:r w:rsidR="00CB3AD2">
          <w:rPr>
            <w:noProof/>
            <w:webHidden/>
          </w:rPr>
          <w:tab/>
        </w:r>
        <w:r w:rsidR="00CB3AD2">
          <w:rPr>
            <w:noProof/>
            <w:webHidden/>
          </w:rPr>
          <w:fldChar w:fldCharType="begin"/>
        </w:r>
        <w:r w:rsidR="00CB3AD2">
          <w:rPr>
            <w:noProof/>
            <w:webHidden/>
          </w:rPr>
          <w:instrText xml:space="preserve"> PAGEREF _Toc7105897 \h </w:instrText>
        </w:r>
        <w:r w:rsidR="00CB3AD2">
          <w:rPr>
            <w:noProof/>
            <w:webHidden/>
          </w:rPr>
        </w:r>
        <w:r w:rsidR="00CB3AD2">
          <w:rPr>
            <w:noProof/>
            <w:webHidden/>
          </w:rPr>
          <w:fldChar w:fldCharType="separate"/>
        </w:r>
        <w:r w:rsidR="00CB3AD2">
          <w:rPr>
            <w:noProof/>
            <w:webHidden/>
          </w:rPr>
          <w:t>28</w:t>
        </w:r>
        <w:r w:rsidR="00CB3AD2">
          <w:rPr>
            <w:noProof/>
            <w:webHidden/>
          </w:rPr>
          <w:fldChar w:fldCharType="end"/>
        </w:r>
      </w:hyperlink>
    </w:p>
    <w:p w14:paraId="785D8C6B" w14:textId="05C26D9F" w:rsidR="00CB3AD2" w:rsidRDefault="006010BF">
      <w:pPr>
        <w:pStyle w:val="TOC3"/>
        <w:tabs>
          <w:tab w:val="right" w:leader="dot" w:pos="9350"/>
        </w:tabs>
        <w:rPr>
          <w:rFonts w:asciiTheme="minorHAnsi" w:eastAsiaTheme="minorEastAsia" w:hAnsiTheme="minorHAnsi" w:cstheme="minorBidi"/>
          <w:noProof/>
          <w:sz w:val="22"/>
          <w:szCs w:val="22"/>
        </w:rPr>
      </w:pPr>
      <w:hyperlink w:anchor="_Toc7105898" w:history="1">
        <w:r w:rsidR="00CB3AD2" w:rsidRPr="00393215">
          <w:rPr>
            <w:rStyle w:val="Hyperlink"/>
            <w:noProof/>
          </w:rPr>
          <w:t>3.4.5 index property</w:t>
        </w:r>
        <w:r w:rsidR="00CB3AD2">
          <w:rPr>
            <w:noProof/>
            <w:webHidden/>
          </w:rPr>
          <w:tab/>
        </w:r>
        <w:r w:rsidR="00CB3AD2">
          <w:rPr>
            <w:noProof/>
            <w:webHidden/>
          </w:rPr>
          <w:fldChar w:fldCharType="begin"/>
        </w:r>
        <w:r w:rsidR="00CB3AD2">
          <w:rPr>
            <w:noProof/>
            <w:webHidden/>
          </w:rPr>
          <w:instrText xml:space="preserve"> PAGEREF _Toc7105898 \h </w:instrText>
        </w:r>
        <w:r w:rsidR="00CB3AD2">
          <w:rPr>
            <w:noProof/>
            <w:webHidden/>
          </w:rPr>
        </w:r>
        <w:r w:rsidR="00CB3AD2">
          <w:rPr>
            <w:noProof/>
            <w:webHidden/>
          </w:rPr>
          <w:fldChar w:fldCharType="separate"/>
        </w:r>
        <w:r w:rsidR="00CB3AD2">
          <w:rPr>
            <w:noProof/>
            <w:webHidden/>
          </w:rPr>
          <w:t>29</w:t>
        </w:r>
        <w:r w:rsidR="00CB3AD2">
          <w:rPr>
            <w:noProof/>
            <w:webHidden/>
          </w:rPr>
          <w:fldChar w:fldCharType="end"/>
        </w:r>
      </w:hyperlink>
    </w:p>
    <w:p w14:paraId="37E0CF32" w14:textId="791B4394" w:rsidR="00CB3AD2" w:rsidRDefault="006010BF">
      <w:pPr>
        <w:pStyle w:val="TOC3"/>
        <w:tabs>
          <w:tab w:val="right" w:leader="dot" w:pos="9350"/>
        </w:tabs>
        <w:rPr>
          <w:rFonts w:asciiTheme="minorHAnsi" w:eastAsiaTheme="minorEastAsia" w:hAnsiTheme="minorHAnsi" w:cstheme="minorBidi"/>
          <w:noProof/>
          <w:sz w:val="22"/>
          <w:szCs w:val="22"/>
        </w:rPr>
      </w:pPr>
      <w:hyperlink w:anchor="_Toc7105899" w:history="1">
        <w:r w:rsidR="00CB3AD2" w:rsidRPr="00393215">
          <w:rPr>
            <w:rStyle w:val="Hyperlink"/>
            <w:noProof/>
          </w:rPr>
          <w:t>3.4.6 description property</w:t>
        </w:r>
        <w:r w:rsidR="00CB3AD2">
          <w:rPr>
            <w:noProof/>
            <w:webHidden/>
          </w:rPr>
          <w:tab/>
        </w:r>
        <w:r w:rsidR="00CB3AD2">
          <w:rPr>
            <w:noProof/>
            <w:webHidden/>
          </w:rPr>
          <w:fldChar w:fldCharType="begin"/>
        </w:r>
        <w:r w:rsidR="00CB3AD2">
          <w:rPr>
            <w:noProof/>
            <w:webHidden/>
          </w:rPr>
          <w:instrText xml:space="preserve"> PAGEREF _Toc7105899 \h </w:instrText>
        </w:r>
        <w:r w:rsidR="00CB3AD2">
          <w:rPr>
            <w:noProof/>
            <w:webHidden/>
          </w:rPr>
        </w:r>
        <w:r w:rsidR="00CB3AD2">
          <w:rPr>
            <w:noProof/>
            <w:webHidden/>
          </w:rPr>
          <w:fldChar w:fldCharType="separate"/>
        </w:r>
        <w:r w:rsidR="00CB3AD2">
          <w:rPr>
            <w:noProof/>
            <w:webHidden/>
          </w:rPr>
          <w:t>30</w:t>
        </w:r>
        <w:r w:rsidR="00CB3AD2">
          <w:rPr>
            <w:noProof/>
            <w:webHidden/>
          </w:rPr>
          <w:fldChar w:fldCharType="end"/>
        </w:r>
      </w:hyperlink>
    </w:p>
    <w:p w14:paraId="4679816A" w14:textId="3359627C"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00" w:history="1">
        <w:r w:rsidR="00CB3AD2" w:rsidRPr="00393215">
          <w:rPr>
            <w:rStyle w:val="Hyperlink"/>
            <w:noProof/>
          </w:rPr>
          <w:t>3.4.7 Guidance on the use of artifactLocation objects</w:t>
        </w:r>
        <w:r w:rsidR="00CB3AD2">
          <w:rPr>
            <w:noProof/>
            <w:webHidden/>
          </w:rPr>
          <w:tab/>
        </w:r>
        <w:r w:rsidR="00CB3AD2">
          <w:rPr>
            <w:noProof/>
            <w:webHidden/>
          </w:rPr>
          <w:fldChar w:fldCharType="begin"/>
        </w:r>
        <w:r w:rsidR="00CB3AD2">
          <w:rPr>
            <w:noProof/>
            <w:webHidden/>
          </w:rPr>
          <w:instrText xml:space="preserve"> PAGEREF _Toc7105900 \h </w:instrText>
        </w:r>
        <w:r w:rsidR="00CB3AD2">
          <w:rPr>
            <w:noProof/>
            <w:webHidden/>
          </w:rPr>
        </w:r>
        <w:r w:rsidR="00CB3AD2">
          <w:rPr>
            <w:noProof/>
            <w:webHidden/>
          </w:rPr>
          <w:fldChar w:fldCharType="separate"/>
        </w:r>
        <w:r w:rsidR="00CB3AD2">
          <w:rPr>
            <w:noProof/>
            <w:webHidden/>
          </w:rPr>
          <w:t>31</w:t>
        </w:r>
        <w:r w:rsidR="00CB3AD2">
          <w:rPr>
            <w:noProof/>
            <w:webHidden/>
          </w:rPr>
          <w:fldChar w:fldCharType="end"/>
        </w:r>
      </w:hyperlink>
    </w:p>
    <w:p w14:paraId="3E668797" w14:textId="2DEC59F1" w:rsidR="00CB3AD2" w:rsidRDefault="006010BF">
      <w:pPr>
        <w:pStyle w:val="TOC2"/>
        <w:tabs>
          <w:tab w:val="right" w:leader="dot" w:pos="9350"/>
        </w:tabs>
        <w:rPr>
          <w:rFonts w:asciiTheme="minorHAnsi" w:eastAsiaTheme="minorEastAsia" w:hAnsiTheme="minorHAnsi" w:cstheme="minorBidi"/>
          <w:noProof/>
          <w:sz w:val="22"/>
          <w:szCs w:val="22"/>
        </w:rPr>
      </w:pPr>
      <w:hyperlink w:anchor="_Toc7105901" w:history="1">
        <w:r w:rsidR="00CB3AD2" w:rsidRPr="00393215">
          <w:rPr>
            <w:rStyle w:val="Hyperlink"/>
            <w:noProof/>
          </w:rPr>
          <w:t>3.5 String properties</w:t>
        </w:r>
        <w:r w:rsidR="00CB3AD2">
          <w:rPr>
            <w:noProof/>
            <w:webHidden/>
          </w:rPr>
          <w:tab/>
        </w:r>
        <w:r w:rsidR="00CB3AD2">
          <w:rPr>
            <w:noProof/>
            <w:webHidden/>
          </w:rPr>
          <w:fldChar w:fldCharType="begin"/>
        </w:r>
        <w:r w:rsidR="00CB3AD2">
          <w:rPr>
            <w:noProof/>
            <w:webHidden/>
          </w:rPr>
          <w:instrText xml:space="preserve"> PAGEREF _Toc7105901 \h </w:instrText>
        </w:r>
        <w:r w:rsidR="00CB3AD2">
          <w:rPr>
            <w:noProof/>
            <w:webHidden/>
          </w:rPr>
        </w:r>
        <w:r w:rsidR="00CB3AD2">
          <w:rPr>
            <w:noProof/>
            <w:webHidden/>
          </w:rPr>
          <w:fldChar w:fldCharType="separate"/>
        </w:r>
        <w:r w:rsidR="00CB3AD2">
          <w:rPr>
            <w:noProof/>
            <w:webHidden/>
          </w:rPr>
          <w:t>31</w:t>
        </w:r>
        <w:r w:rsidR="00CB3AD2">
          <w:rPr>
            <w:noProof/>
            <w:webHidden/>
          </w:rPr>
          <w:fldChar w:fldCharType="end"/>
        </w:r>
      </w:hyperlink>
    </w:p>
    <w:p w14:paraId="7E6C7BA7" w14:textId="185DF352"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02" w:history="1">
        <w:r w:rsidR="00CB3AD2" w:rsidRPr="00393215">
          <w:rPr>
            <w:rStyle w:val="Hyperlink"/>
            <w:noProof/>
          </w:rPr>
          <w:t>3.5.1 Localizable strings</w:t>
        </w:r>
        <w:r w:rsidR="00CB3AD2">
          <w:rPr>
            <w:noProof/>
            <w:webHidden/>
          </w:rPr>
          <w:tab/>
        </w:r>
        <w:r w:rsidR="00CB3AD2">
          <w:rPr>
            <w:noProof/>
            <w:webHidden/>
          </w:rPr>
          <w:fldChar w:fldCharType="begin"/>
        </w:r>
        <w:r w:rsidR="00CB3AD2">
          <w:rPr>
            <w:noProof/>
            <w:webHidden/>
          </w:rPr>
          <w:instrText xml:space="preserve"> PAGEREF _Toc7105902 \h </w:instrText>
        </w:r>
        <w:r w:rsidR="00CB3AD2">
          <w:rPr>
            <w:noProof/>
            <w:webHidden/>
          </w:rPr>
        </w:r>
        <w:r w:rsidR="00CB3AD2">
          <w:rPr>
            <w:noProof/>
            <w:webHidden/>
          </w:rPr>
          <w:fldChar w:fldCharType="separate"/>
        </w:r>
        <w:r w:rsidR="00CB3AD2">
          <w:rPr>
            <w:noProof/>
            <w:webHidden/>
          </w:rPr>
          <w:t>31</w:t>
        </w:r>
        <w:r w:rsidR="00CB3AD2">
          <w:rPr>
            <w:noProof/>
            <w:webHidden/>
          </w:rPr>
          <w:fldChar w:fldCharType="end"/>
        </w:r>
      </w:hyperlink>
    </w:p>
    <w:p w14:paraId="22D0A0AB" w14:textId="4398C136"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03" w:history="1">
        <w:r w:rsidR="00CB3AD2" w:rsidRPr="00393215">
          <w:rPr>
            <w:rStyle w:val="Hyperlink"/>
            <w:noProof/>
          </w:rPr>
          <w:t>3.5.2 Redactable strings</w:t>
        </w:r>
        <w:r w:rsidR="00CB3AD2">
          <w:rPr>
            <w:noProof/>
            <w:webHidden/>
          </w:rPr>
          <w:tab/>
        </w:r>
        <w:r w:rsidR="00CB3AD2">
          <w:rPr>
            <w:noProof/>
            <w:webHidden/>
          </w:rPr>
          <w:fldChar w:fldCharType="begin"/>
        </w:r>
        <w:r w:rsidR="00CB3AD2">
          <w:rPr>
            <w:noProof/>
            <w:webHidden/>
          </w:rPr>
          <w:instrText xml:space="preserve"> PAGEREF _Toc7105903 \h </w:instrText>
        </w:r>
        <w:r w:rsidR="00CB3AD2">
          <w:rPr>
            <w:noProof/>
            <w:webHidden/>
          </w:rPr>
        </w:r>
        <w:r w:rsidR="00CB3AD2">
          <w:rPr>
            <w:noProof/>
            <w:webHidden/>
          </w:rPr>
          <w:fldChar w:fldCharType="separate"/>
        </w:r>
        <w:r w:rsidR="00CB3AD2">
          <w:rPr>
            <w:noProof/>
            <w:webHidden/>
          </w:rPr>
          <w:t>31</w:t>
        </w:r>
        <w:r w:rsidR="00CB3AD2">
          <w:rPr>
            <w:noProof/>
            <w:webHidden/>
          </w:rPr>
          <w:fldChar w:fldCharType="end"/>
        </w:r>
      </w:hyperlink>
    </w:p>
    <w:p w14:paraId="38B08249" w14:textId="5BC5FE5C"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04" w:history="1">
        <w:r w:rsidR="00CB3AD2" w:rsidRPr="00393215">
          <w:rPr>
            <w:rStyle w:val="Hyperlink"/>
            <w:noProof/>
          </w:rPr>
          <w:t>3.5.3 GUID-valued strings</w:t>
        </w:r>
        <w:r w:rsidR="00CB3AD2">
          <w:rPr>
            <w:noProof/>
            <w:webHidden/>
          </w:rPr>
          <w:tab/>
        </w:r>
        <w:r w:rsidR="00CB3AD2">
          <w:rPr>
            <w:noProof/>
            <w:webHidden/>
          </w:rPr>
          <w:fldChar w:fldCharType="begin"/>
        </w:r>
        <w:r w:rsidR="00CB3AD2">
          <w:rPr>
            <w:noProof/>
            <w:webHidden/>
          </w:rPr>
          <w:instrText xml:space="preserve"> PAGEREF _Toc7105904 \h </w:instrText>
        </w:r>
        <w:r w:rsidR="00CB3AD2">
          <w:rPr>
            <w:noProof/>
            <w:webHidden/>
          </w:rPr>
        </w:r>
        <w:r w:rsidR="00CB3AD2">
          <w:rPr>
            <w:noProof/>
            <w:webHidden/>
          </w:rPr>
          <w:fldChar w:fldCharType="separate"/>
        </w:r>
        <w:r w:rsidR="00CB3AD2">
          <w:rPr>
            <w:noProof/>
            <w:webHidden/>
          </w:rPr>
          <w:t>32</w:t>
        </w:r>
        <w:r w:rsidR="00CB3AD2">
          <w:rPr>
            <w:noProof/>
            <w:webHidden/>
          </w:rPr>
          <w:fldChar w:fldCharType="end"/>
        </w:r>
      </w:hyperlink>
    </w:p>
    <w:p w14:paraId="6682ECE7" w14:textId="4FBBB078"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05" w:history="1">
        <w:r w:rsidR="00CB3AD2" w:rsidRPr="00393215">
          <w:rPr>
            <w:rStyle w:val="Hyperlink"/>
            <w:noProof/>
          </w:rPr>
          <w:t>3.5.4 Hierarchical strings</w:t>
        </w:r>
        <w:r w:rsidR="00CB3AD2">
          <w:rPr>
            <w:noProof/>
            <w:webHidden/>
          </w:rPr>
          <w:tab/>
        </w:r>
        <w:r w:rsidR="00CB3AD2">
          <w:rPr>
            <w:noProof/>
            <w:webHidden/>
          </w:rPr>
          <w:fldChar w:fldCharType="begin"/>
        </w:r>
        <w:r w:rsidR="00CB3AD2">
          <w:rPr>
            <w:noProof/>
            <w:webHidden/>
          </w:rPr>
          <w:instrText xml:space="preserve"> PAGEREF _Toc7105905 \h </w:instrText>
        </w:r>
        <w:r w:rsidR="00CB3AD2">
          <w:rPr>
            <w:noProof/>
            <w:webHidden/>
          </w:rPr>
        </w:r>
        <w:r w:rsidR="00CB3AD2">
          <w:rPr>
            <w:noProof/>
            <w:webHidden/>
          </w:rPr>
          <w:fldChar w:fldCharType="separate"/>
        </w:r>
        <w:r w:rsidR="00CB3AD2">
          <w:rPr>
            <w:noProof/>
            <w:webHidden/>
          </w:rPr>
          <w:t>32</w:t>
        </w:r>
        <w:r w:rsidR="00CB3AD2">
          <w:rPr>
            <w:noProof/>
            <w:webHidden/>
          </w:rPr>
          <w:fldChar w:fldCharType="end"/>
        </w:r>
      </w:hyperlink>
    </w:p>
    <w:p w14:paraId="47C75793" w14:textId="2CDA2407" w:rsidR="00CB3AD2" w:rsidRDefault="006010BF">
      <w:pPr>
        <w:pStyle w:val="TOC4"/>
        <w:tabs>
          <w:tab w:val="right" w:leader="dot" w:pos="9350"/>
        </w:tabs>
        <w:rPr>
          <w:rFonts w:asciiTheme="minorHAnsi" w:eastAsiaTheme="minorEastAsia" w:hAnsiTheme="minorHAnsi" w:cstheme="minorBidi"/>
          <w:noProof/>
          <w:sz w:val="22"/>
          <w:szCs w:val="22"/>
        </w:rPr>
      </w:pPr>
      <w:hyperlink w:anchor="_Toc7105906" w:history="1">
        <w:r w:rsidR="00CB3AD2" w:rsidRPr="00393215">
          <w:rPr>
            <w:rStyle w:val="Hyperlink"/>
            <w:noProof/>
          </w:rPr>
          <w:t>3.5.4.1 General</w:t>
        </w:r>
        <w:r w:rsidR="00CB3AD2">
          <w:rPr>
            <w:noProof/>
            <w:webHidden/>
          </w:rPr>
          <w:tab/>
        </w:r>
        <w:r w:rsidR="00CB3AD2">
          <w:rPr>
            <w:noProof/>
            <w:webHidden/>
          </w:rPr>
          <w:fldChar w:fldCharType="begin"/>
        </w:r>
        <w:r w:rsidR="00CB3AD2">
          <w:rPr>
            <w:noProof/>
            <w:webHidden/>
          </w:rPr>
          <w:instrText xml:space="preserve"> PAGEREF _Toc7105906 \h </w:instrText>
        </w:r>
        <w:r w:rsidR="00CB3AD2">
          <w:rPr>
            <w:noProof/>
            <w:webHidden/>
          </w:rPr>
        </w:r>
        <w:r w:rsidR="00CB3AD2">
          <w:rPr>
            <w:noProof/>
            <w:webHidden/>
          </w:rPr>
          <w:fldChar w:fldCharType="separate"/>
        </w:r>
        <w:r w:rsidR="00CB3AD2">
          <w:rPr>
            <w:noProof/>
            <w:webHidden/>
          </w:rPr>
          <w:t>32</w:t>
        </w:r>
        <w:r w:rsidR="00CB3AD2">
          <w:rPr>
            <w:noProof/>
            <w:webHidden/>
          </w:rPr>
          <w:fldChar w:fldCharType="end"/>
        </w:r>
      </w:hyperlink>
    </w:p>
    <w:p w14:paraId="45776D55" w14:textId="478FFC59" w:rsidR="00CB3AD2" w:rsidRDefault="006010BF">
      <w:pPr>
        <w:pStyle w:val="TOC4"/>
        <w:tabs>
          <w:tab w:val="right" w:leader="dot" w:pos="9350"/>
        </w:tabs>
        <w:rPr>
          <w:rFonts w:asciiTheme="minorHAnsi" w:eastAsiaTheme="minorEastAsia" w:hAnsiTheme="minorHAnsi" w:cstheme="minorBidi"/>
          <w:noProof/>
          <w:sz w:val="22"/>
          <w:szCs w:val="22"/>
        </w:rPr>
      </w:pPr>
      <w:hyperlink w:anchor="_Toc7105907" w:history="1">
        <w:r w:rsidR="00CB3AD2" w:rsidRPr="00393215">
          <w:rPr>
            <w:rStyle w:val="Hyperlink"/>
            <w:noProof/>
          </w:rPr>
          <w:t>3.5.4.2 Versioned hierarchical strings</w:t>
        </w:r>
        <w:r w:rsidR="00CB3AD2">
          <w:rPr>
            <w:noProof/>
            <w:webHidden/>
          </w:rPr>
          <w:tab/>
        </w:r>
        <w:r w:rsidR="00CB3AD2">
          <w:rPr>
            <w:noProof/>
            <w:webHidden/>
          </w:rPr>
          <w:fldChar w:fldCharType="begin"/>
        </w:r>
        <w:r w:rsidR="00CB3AD2">
          <w:rPr>
            <w:noProof/>
            <w:webHidden/>
          </w:rPr>
          <w:instrText xml:space="preserve"> PAGEREF _Toc7105907 \h </w:instrText>
        </w:r>
        <w:r w:rsidR="00CB3AD2">
          <w:rPr>
            <w:noProof/>
            <w:webHidden/>
          </w:rPr>
        </w:r>
        <w:r w:rsidR="00CB3AD2">
          <w:rPr>
            <w:noProof/>
            <w:webHidden/>
          </w:rPr>
          <w:fldChar w:fldCharType="separate"/>
        </w:r>
        <w:r w:rsidR="00CB3AD2">
          <w:rPr>
            <w:noProof/>
            <w:webHidden/>
          </w:rPr>
          <w:t>32</w:t>
        </w:r>
        <w:r w:rsidR="00CB3AD2">
          <w:rPr>
            <w:noProof/>
            <w:webHidden/>
          </w:rPr>
          <w:fldChar w:fldCharType="end"/>
        </w:r>
      </w:hyperlink>
    </w:p>
    <w:p w14:paraId="11AA21EF" w14:textId="3D7300A6" w:rsidR="00CB3AD2" w:rsidRDefault="006010BF">
      <w:pPr>
        <w:pStyle w:val="TOC2"/>
        <w:tabs>
          <w:tab w:val="right" w:leader="dot" w:pos="9350"/>
        </w:tabs>
        <w:rPr>
          <w:rFonts w:asciiTheme="minorHAnsi" w:eastAsiaTheme="minorEastAsia" w:hAnsiTheme="minorHAnsi" w:cstheme="minorBidi"/>
          <w:noProof/>
          <w:sz w:val="22"/>
          <w:szCs w:val="22"/>
        </w:rPr>
      </w:pPr>
      <w:hyperlink w:anchor="_Toc7105908" w:history="1">
        <w:r w:rsidR="00CB3AD2" w:rsidRPr="00393215">
          <w:rPr>
            <w:rStyle w:val="Hyperlink"/>
            <w:noProof/>
          </w:rPr>
          <w:t>3.6 Object properties</w:t>
        </w:r>
        <w:r w:rsidR="00CB3AD2">
          <w:rPr>
            <w:noProof/>
            <w:webHidden/>
          </w:rPr>
          <w:tab/>
        </w:r>
        <w:r w:rsidR="00CB3AD2">
          <w:rPr>
            <w:noProof/>
            <w:webHidden/>
          </w:rPr>
          <w:fldChar w:fldCharType="begin"/>
        </w:r>
        <w:r w:rsidR="00CB3AD2">
          <w:rPr>
            <w:noProof/>
            <w:webHidden/>
          </w:rPr>
          <w:instrText xml:space="preserve"> PAGEREF _Toc7105908 \h </w:instrText>
        </w:r>
        <w:r w:rsidR="00CB3AD2">
          <w:rPr>
            <w:noProof/>
            <w:webHidden/>
          </w:rPr>
        </w:r>
        <w:r w:rsidR="00CB3AD2">
          <w:rPr>
            <w:noProof/>
            <w:webHidden/>
          </w:rPr>
          <w:fldChar w:fldCharType="separate"/>
        </w:r>
        <w:r w:rsidR="00CB3AD2">
          <w:rPr>
            <w:noProof/>
            <w:webHidden/>
          </w:rPr>
          <w:t>33</w:t>
        </w:r>
        <w:r w:rsidR="00CB3AD2">
          <w:rPr>
            <w:noProof/>
            <w:webHidden/>
          </w:rPr>
          <w:fldChar w:fldCharType="end"/>
        </w:r>
      </w:hyperlink>
    </w:p>
    <w:p w14:paraId="46E48F50" w14:textId="731DD81A" w:rsidR="00CB3AD2" w:rsidRDefault="006010BF">
      <w:pPr>
        <w:pStyle w:val="TOC2"/>
        <w:tabs>
          <w:tab w:val="right" w:leader="dot" w:pos="9350"/>
        </w:tabs>
        <w:rPr>
          <w:rFonts w:asciiTheme="minorHAnsi" w:eastAsiaTheme="minorEastAsia" w:hAnsiTheme="minorHAnsi" w:cstheme="minorBidi"/>
          <w:noProof/>
          <w:sz w:val="22"/>
          <w:szCs w:val="22"/>
        </w:rPr>
      </w:pPr>
      <w:hyperlink w:anchor="_Toc7105909" w:history="1">
        <w:r w:rsidR="00CB3AD2" w:rsidRPr="00393215">
          <w:rPr>
            <w:rStyle w:val="Hyperlink"/>
            <w:noProof/>
          </w:rPr>
          <w:t>3.7 Array properties</w:t>
        </w:r>
        <w:r w:rsidR="00CB3AD2">
          <w:rPr>
            <w:noProof/>
            <w:webHidden/>
          </w:rPr>
          <w:tab/>
        </w:r>
        <w:r w:rsidR="00CB3AD2">
          <w:rPr>
            <w:noProof/>
            <w:webHidden/>
          </w:rPr>
          <w:fldChar w:fldCharType="begin"/>
        </w:r>
        <w:r w:rsidR="00CB3AD2">
          <w:rPr>
            <w:noProof/>
            <w:webHidden/>
          </w:rPr>
          <w:instrText xml:space="preserve"> PAGEREF _Toc7105909 \h </w:instrText>
        </w:r>
        <w:r w:rsidR="00CB3AD2">
          <w:rPr>
            <w:noProof/>
            <w:webHidden/>
          </w:rPr>
        </w:r>
        <w:r w:rsidR="00CB3AD2">
          <w:rPr>
            <w:noProof/>
            <w:webHidden/>
          </w:rPr>
          <w:fldChar w:fldCharType="separate"/>
        </w:r>
        <w:r w:rsidR="00CB3AD2">
          <w:rPr>
            <w:noProof/>
            <w:webHidden/>
          </w:rPr>
          <w:t>33</w:t>
        </w:r>
        <w:r w:rsidR="00CB3AD2">
          <w:rPr>
            <w:noProof/>
            <w:webHidden/>
          </w:rPr>
          <w:fldChar w:fldCharType="end"/>
        </w:r>
      </w:hyperlink>
    </w:p>
    <w:p w14:paraId="495AC076" w14:textId="45163B6B"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10" w:history="1">
        <w:r w:rsidR="00CB3AD2" w:rsidRPr="00393215">
          <w:rPr>
            <w:rStyle w:val="Hyperlink"/>
            <w:noProof/>
          </w:rPr>
          <w:t>3.7.1 General</w:t>
        </w:r>
        <w:r w:rsidR="00CB3AD2">
          <w:rPr>
            <w:noProof/>
            <w:webHidden/>
          </w:rPr>
          <w:tab/>
        </w:r>
        <w:r w:rsidR="00CB3AD2">
          <w:rPr>
            <w:noProof/>
            <w:webHidden/>
          </w:rPr>
          <w:fldChar w:fldCharType="begin"/>
        </w:r>
        <w:r w:rsidR="00CB3AD2">
          <w:rPr>
            <w:noProof/>
            <w:webHidden/>
          </w:rPr>
          <w:instrText xml:space="preserve"> PAGEREF _Toc7105910 \h </w:instrText>
        </w:r>
        <w:r w:rsidR="00CB3AD2">
          <w:rPr>
            <w:noProof/>
            <w:webHidden/>
          </w:rPr>
        </w:r>
        <w:r w:rsidR="00CB3AD2">
          <w:rPr>
            <w:noProof/>
            <w:webHidden/>
          </w:rPr>
          <w:fldChar w:fldCharType="separate"/>
        </w:r>
        <w:r w:rsidR="00CB3AD2">
          <w:rPr>
            <w:noProof/>
            <w:webHidden/>
          </w:rPr>
          <w:t>33</w:t>
        </w:r>
        <w:r w:rsidR="00CB3AD2">
          <w:rPr>
            <w:noProof/>
            <w:webHidden/>
          </w:rPr>
          <w:fldChar w:fldCharType="end"/>
        </w:r>
      </w:hyperlink>
    </w:p>
    <w:p w14:paraId="399644E3" w14:textId="01E31301"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11" w:history="1">
        <w:r w:rsidR="00CB3AD2" w:rsidRPr="00393215">
          <w:rPr>
            <w:rStyle w:val="Hyperlink"/>
            <w:noProof/>
          </w:rPr>
          <w:t>3.7.2 Default value</w:t>
        </w:r>
        <w:r w:rsidR="00CB3AD2">
          <w:rPr>
            <w:noProof/>
            <w:webHidden/>
          </w:rPr>
          <w:tab/>
        </w:r>
        <w:r w:rsidR="00CB3AD2">
          <w:rPr>
            <w:noProof/>
            <w:webHidden/>
          </w:rPr>
          <w:fldChar w:fldCharType="begin"/>
        </w:r>
        <w:r w:rsidR="00CB3AD2">
          <w:rPr>
            <w:noProof/>
            <w:webHidden/>
          </w:rPr>
          <w:instrText xml:space="preserve"> PAGEREF _Toc7105911 \h </w:instrText>
        </w:r>
        <w:r w:rsidR="00CB3AD2">
          <w:rPr>
            <w:noProof/>
            <w:webHidden/>
          </w:rPr>
        </w:r>
        <w:r w:rsidR="00CB3AD2">
          <w:rPr>
            <w:noProof/>
            <w:webHidden/>
          </w:rPr>
          <w:fldChar w:fldCharType="separate"/>
        </w:r>
        <w:r w:rsidR="00CB3AD2">
          <w:rPr>
            <w:noProof/>
            <w:webHidden/>
          </w:rPr>
          <w:t>33</w:t>
        </w:r>
        <w:r w:rsidR="00CB3AD2">
          <w:rPr>
            <w:noProof/>
            <w:webHidden/>
          </w:rPr>
          <w:fldChar w:fldCharType="end"/>
        </w:r>
      </w:hyperlink>
    </w:p>
    <w:p w14:paraId="54DD8005" w14:textId="699D7C2D"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12" w:history="1">
        <w:r w:rsidR="00CB3AD2" w:rsidRPr="00393215">
          <w:rPr>
            <w:rStyle w:val="Hyperlink"/>
            <w:noProof/>
          </w:rPr>
          <w:t>3.7.3 Array properties with unique values</w:t>
        </w:r>
        <w:r w:rsidR="00CB3AD2">
          <w:rPr>
            <w:noProof/>
            <w:webHidden/>
          </w:rPr>
          <w:tab/>
        </w:r>
        <w:r w:rsidR="00CB3AD2">
          <w:rPr>
            <w:noProof/>
            <w:webHidden/>
          </w:rPr>
          <w:fldChar w:fldCharType="begin"/>
        </w:r>
        <w:r w:rsidR="00CB3AD2">
          <w:rPr>
            <w:noProof/>
            <w:webHidden/>
          </w:rPr>
          <w:instrText xml:space="preserve"> PAGEREF _Toc7105912 \h </w:instrText>
        </w:r>
        <w:r w:rsidR="00CB3AD2">
          <w:rPr>
            <w:noProof/>
            <w:webHidden/>
          </w:rPr>
        </w:r>
        <w:r w:rsidR="00CB3AD2">
          <w:rPr>
            <w:noProof/>
            <w:webHidden/>
          </w:rPr>
          <w:fldChar w:fldCharType="separate"/>
        </w:r>
        <w:r w:rsidR="00CB3AD2">
          <w:rPr>
            <w:noProof/>
            <w:webHidden/>
          </w:rPr>
          <w:t>33</w:t>
        </w:r>
        <w:r w:rsidR="00CB3AD2">
          <w:rPr>
            <w:noProof/>
            <w:webHidden/>
          </w:rPr>
          <w:fldChar w:fldCharType="end"/>
        </w:r>
      </w:hyperlink>
    </w:p>
    <w:p w14:paraId="50852B90" w14:textId="33D70899"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13" w:history="1">
        <w:r w:rsidR="00CB3AD2" w:rsidRPr="00393215">
          <w:rPr>
            <w:rStyle w:val="Hyperlink"/>
            <w:noProof/>
          </w:rPr>
          <w:t>3.7.4 Array indices</w:t>
        </w:r>
        <w:r w:rsidR="00CB3AD2">
          <w:rPr>
            <w:noProof/>
            <w:webHidden/>
          </w:rPr>
          <w:tab/>
        </w:r>
        <w:r w:rsidR="00CB3AD2">
          <w:rPr>
            <w:noProof/>
            <w:webHidden/>
          </w:rPr>
          <w:fldChar w:fldCharType="begin"/>
        </w:r>
        <w:r w:rsidR="00CB3AD2">
          <w:rPr>
            <w:noProof/>
            <w:webHidden/>
          </w:rPr>
          <w:instrText xml:space="preserve"> PAGEREF _Toc7105913 \h </w:instrText>
        </w:r>
        <w:r w:rsidR="00CB3AD2">
          <w:rPr>
            <w:noProof/>
            <w:webHidden/>
          </w:rPr>
        </w:r>
        <w:r w:rsidR="00CB3AD2">
          <w:rPr>
            <w:noProof/>
            <w:webHidden/>
          </w:rPr>
          <w:fldChar w:fldCharType="separate"/>
        </w:r>
        <w:r w:rsidR="00CB3AD2">
          <w:rPr>
            <w:noProof/>
            <w:webHidden/>
          </w:rPr>
          <w:t>33</w:t>
        </w:r>
        <w:r w:rsidR="00CB3AD2">
          <w:rPr>
            <w:noProof/>
            <w:webHidden/>
          </w:rPr>
          <w:fldChar w:fldCharType="end"/>
        </w:r>
      </w:hyperlink>
    </w:p>
    <w:p w14:paraId="1FE514CC" w14:textId="044BCBC6" w:rsidR="00CB3AD2" w:rsidRDefault="006010BF">
      <w:pPr>
        <w:pStyle w:val="TOC2"/>
        <w:tabs>
          <w:tab w:val="right" w:leader="dot" w:pos="9350"/>
        </w:tabs>
        <w:rPr>
          <w:rFonts w:asciiTheme="minorHAnsi" w:eastAsiaTheme="minorEastAsia" w:hAnsiTheme="minorHAnsi" w:cstheme="minorBidi"/>
          <w:noProof/>
          <w:sz w:val="22"/>
          <w:szCs w:val="22"/>
        </w:rPr>
      </w:pPr>
      <w:hyperlink w:anchor="_Toc7105914" w:history="1">
        <w:r w:rsidR="00CB3AD2" w:rsidRPr="00393215">
          <w:rPr>
            <w:rStyle w:val="Hyperlink"/>
            <w:noProof/>
          </w:rPr>
          <w:t>3.8 Property bags</w:t>
        </w:r>
        <w:r w:rsidR="00CB3AD2">
          <w:rPr>
            <w:noProof/>
            <w:webHidden/>
          </w:rPr>
          <w:tab/>
        </w:r>
        <w:r w:rsidR="00CB3AD2">
          <w:rPr>
            <w:noProof/>
            <w:webHidden/>
          </w:rPr>
          <w:fldChar w:fldCharType="begin"/>
        </w:r>
        <w:r w:rsidR="00CB3AD2">
          <w:rPr>
            <w:noProof/>
            <w:webHidden/>
          </w:rPr>
          <w:instrText xml:space="preserve"> PAGEREF _Toc7105914 \h </w:instrText>
        </w:r>
        <w:r w:rsidR="00CB3AD2">
          <w:rPr>
            <w:noProof/>
            <w:webHidden/>
          </w:rPr>
        </w:r>
        <w:r w:rsidR="00CB3AD2">
          <w:rPr>
            <w:noProof/>
            <w:webHidden/>
          </w:rPr>
          <w:fldChar w:fldCharType="separate"/>
        </w:r>
        <w:r w:rsidR="00CB3AD2">
          <w:rPr>
            <w:noProof/>
            <w:webHidden/>
          </w:rPr>
          <w:t>34</w:t>
        </w:r>
        <w:r w:rsidR="00CB3AD2">
          <w:rPr>
            <w:noProof/>
            <w:webHidden/>
          </w:rPr>
          <w:fldChar w:fldCharType="end"/>
        </w:r>
      </w:hyperlink>
    </w:p>
    <w:p w14:paraId="325B95A6" w14:textId="5CAE0195"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15" w:history="1">
        <w:r w:rsidR="00CB3AD2" w:rsidRPr="00393215">
          <w:rPr>
            <w:rStyle w:val="Hyperlink"/>
            <w:noProof/>
          </w:rPr>
          <w:t>3.8.1 General</w:t>
        </w:r>
        <w:r w:rsidR="00CB3AD2">
          <w:rPr>
            <w:noProof/>
            <w:webHidden/>
          </w:rPr>
          <w:tab/>
        </w:r>
        <w:r w:rsidR="00CB3AD2">
          <w:rPr>
            <w:noProof/>
            <w:webHidden/>
          </w:rPr>
          <w:fldChar w:fldCharType="begin"/>
        </w:r>
        <w:r w:rsidR="00CB3AD2">
          <w:rPr>
            <w:noProof/>
            <w:webHidden/>
          </w:rPr>
          <w:instrText xml:space="preserve"> PAGEREF _Toc7105915 \h </w:instrText>
        </w:r>
        <w:r w:rsidR="00CB3AD2">
          <w:rPr>
            <w:noProof/>
            <w:webHidden/>
          </w:rPr>
        </w:r>
        <w:r w:rsidR="00CB3AD2">
          <w:rPr>
            <w:noProof/>
            <w:webHidden/>
          </w:rPr>
          <w:fldChar w:fldCharType="separate"/>
        </w:r>
        <w:r w:rsidR="00CB3AD2">
          <w:rPr>
            <w:noProof/>
            <w:webHidden/>
          </w:rPr>
          <w:t>34</w:t>
        </w:r>
        <w:r w:rsidR="00CB3AD2">
          <w:rPr>
            <w:noProof/>
            <w:webHidden/>
          </w:rPr>
          <w:fldChar w:fldCharType="end"/>
        </w:r>
      </w:hyperlink>
    </w:p>
    <w:p w14:paraId="7E88DC57" w14:textId="54139364"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16" w:history="1">
        <w:r w:rsidR="00CB3AD2" w:rsidRPr="00393215">
          <w:rPr>
            <w:rStyle w:val="Hyperlink"/>
            <w:noProof/>
          </w:rPr>
          <w:t>3.8.2 Tags</w:t>
        </w:r>
        <w:r w:rsidR="00CB3AD2">
          <w:rPr>
            <w:noProof/>
            <w:webHidden/>
          </w:rPr>
          <w:tab/>
        </w:r>
        <w:r w:rsidR="00CB3AD2">
          <w:rPr>
            <w:noProof/>
            <w:webHidden/>
          </w:rPr>
          <w:fldChar w:fldCharType="begin"/>
        </w:r>
        <w:r w:rsidR="00CB3AD2">
          <w:rPr>
            <w:noProof/>
            <w:webHidden/>
          </w:rPr>
          <w:instrText xml:space="preserve"> PAGEREF _Toc7105916 \h </w:instrText>
        </w:r>
        <w:r w:rsidR="00CB3AD2">
          <w:rPr>
            <w:noProof/>
            <w:webHidden/>
          </w:rPr>
        </w:r>
        <w:r w:rsidR="00CB3AD2">
          <w:rPr>
            <w:noProof/>
            <w:webHidden/>
          </w:rPr>
          <w:fldChar w:fldCharType="separate"/>
        </w:r>
        <w:r w:rsidR="00CB3AD2">
          <w:rPr>
            <w:noProof/>
            <w:webHidden/>
          </w:rPr>
          <w:t>34</w:t>
        </w:r>
        <w:r w:rsidR="00CB3AD2">
          <w:rPr>
            <w:noProof/>
            <w:webHidden/>
          </w:rPr>
          <w:fldChar w:fldCharType="end"/>
        </w:r>
      </w:hyperlink>
    </w:p>
    <w:p w14:paraId="6379EA0B" w14:textId="440767A8" w:rsidR="00CB3AD2" w:rsidRDefault="006010BF">
      <w:pPr>
        <w:pStyle w:val="TOC4"/>
        <w:tabs>
          <w:tab w:val="right" w:leader="dot" w:pos="9350"/>
        </w:tabs>
        <w:rPr>
          <w:rFonts w:asciiTheme="minorHAnsi" w:eastAsiaTheme="minorEastAsia" w:hAnsiTheme="minorHAnsi" w:cstheme="minorBidi"/>
          <w:noProof/>
          <w:sz w:val="22"/>
          <w:szCs w:val="22"/>
        </w:rPr>
      </w:pPr>
      <w:hyperlink w:anchor="_Toc7105917" w:history="1">
        <w:r w:rsidR="00CB3AD2" w:rsidRPr="00393215">
          <w:rPr>
            <w:rStyle w:val="Hyperlink"/>
            <w:noProof/>
          </w:rPr>
          <w:t>3.8.2.1 General</w:t>
        </w:r>
        <w:r w:rsidR="00CB3AD2">
          <w:rPr>
            <w:noProof/>
            <w:webHidden/>
          </w:rPr>
          <w:tab/>
        </w:r>
        <w:r w:rsidR="00CB3AD2">
          <w:rPr>
            <w:noProof/>
            <w:webHidden/>
          </w:rPr>
          <w:fldChar w:fldCharType="begin"/>
        </w:r>
        <w:r w:rsidR="00CB3AD2">
          <w:rPr>
            <w:noProof/>
            <w:webHidden/>
          </w:rPr>
          <w:instrText xml:space="preserve"> PAGEREF _Toc7105917 \h </w:instrText>
        </w:r>
        <w:r w:rsidR="00CB3AD2">
          <w:rPr>
            <w:noProof/>
            <w:webHidden/>
          </w:rPr>
        </w:r>
        <w:r w:rsidR="00CB3AD2">
          <w:rPr>
            <w:noProof/>
            <w:webHidden/>
          </w:rPr>
          <w:fldChar w:fldCharType="separate"/>
        </w:r>
        <w:r w:rsidR="00CB3AD2">
          <w:rPr>
            <w:noProof/>
            <w:webHidden/>
          </w:rPr>
          <w:t>34</w:t>
        </w:r>
        <w:r w:rsidR="00CB3AD2">
          <w:rPr>
            <w:noProof/>
            <w:webHidden/>
          </w:rPr>
          <w:fldChar w:fldCharType="end"/>
        </w:r>
      </w:hyperlink>
    </w:p>
    <w:p w14:paraId="57148C53" w14:textId="3570A92B" w:rsidR="00CB3AD2" w:rsidRDefault="006010BF">
      <w:pPr>
        <w:pStyle w:val="TOC4"/>
        <w:tabs>
          <w:tab w:val="right" w:leader="dot" w:pos="9350"/>
        </w:tabs>
        <w:rPr>
          <w:rFonts w:asciiTheme="minorHAnsi" w:eastAsiaTheme="minorEastAsia" w:hAnsiTheme="minorHAnsi" w:cstheme="minorBidi"/>
          <w:noProof/>
          <w:sz w:val="22"/>
          <w:szCs w:val="22"/>
        </w:rPr>
      </w:pPr>
      <w:hyperlink w:anchor="_Toc7105918" w:history="1">
        <w:r w:rsidR="00CB3AD2" w:rsidRPr="00393215">
          <w:rPr>
            <w:rStyle w:val="Hyperlink"/>
            <w:noProof/>
          </w:rPr>
          <w:t>3.8.2.2 Tag metadata</w:t>
        </w:r>
        <w:r w:rsidR="00CB3AD2">
          <w:rPr>
            <w:noProof/>
            <w:webHidden/>
          </w:rPr>
          <w:tab/>
        </w:r>
        <w:r w:rsidR="00CB3AD2">
          <w:rPr>
            <w:noProof/>
            <w:webHidden/>
          </w:rPr>
          <w:fldChar w:fldCharType="begin"/>
        </w:r>
        <w:r w:rsidR="00CB3AD2">
          <w:rPr>
            <w:noProof/>
            <w:webHidden/>
          </w:rPr>
          <w:instrText xml:space="preserve"> PAGEREF _Toc7105918 \h </w:instrText>
        </w:r>
        <w:r w:rsidR="00CB3AD2">
          <w:rPr>
            <w:noProof/>
            <w:webHidden/>
          </w:rPr>
        </w:r>
        <w:r w:rsidR="00CB3AD2">
          <w:rPr>
            <w:noProof/>
            <w:webHidden/>
          </w:rPr>
          <w:fldChar w:fldCharType="separate"/>
        </w:r>
        <w:r w:rsidR="00CB3AD2">
          <w:rPr>
            <w:noProof/>
            <w:webHidden/>
          </w:rPr>
          <w:t>34</w:t>
        </w:r>
        <w:r w:rsidR="00CB3AD2">
          <w:rPr>
            <w:noProof/>
            <w:webHidden/>
          </w:rPr>
          <w:fldChar w:fldCharType="end"/>
        </w:r>
      </w:hyperlink>
    </w:p>
    <w:p w14:paraId="4A582E4F" w14:textId="741C8707" w:rsidR="00CB3AD2" w:rsidRDefault="006010BF">
      <w:pPr>
        <w:pStyle w:val="TOC2"/>
        <w:tabs>
          <w:tab w:val="right" w:leader="dot" w:pos="9350"/>
        </w:tabs>
        <w:rPr>
          <w:rFonts w:asciiTheme="minorHAnsi" w:eastAsiaTheme="minorEastAsia" w:hAnsiTheme="minorHAnsi" w:cstheme="minorBidi"/>
          <w:noProof/>
          <w:sz w:val="22"/>
          <w:szCs w:val="22"/>
        </w:rPr>
      </w:pPr>
      <w:hyperlink w:anchor="_Toc7105919" w:history="1">
        <w:r w:rsidR="00CB3AD2" w:rsidRPr="00393215">
          <w:rPr>
            <w:rStyle w:val="Hyperlink"/>
            <w:noProof/>
          </w:rPr>
          <w:t>3.9 Date/time properties</w:t>
        </w:r>
        <w:r w:rsidR="00CB3AD2">
          <w:rPr>
            <w:noProof/>
            <w:webHidden/>
          </w:rPr>
          <w:tab/>
        </w:r>
        <w:r w:rsidR="00CB3AD2">
          <w:rPr>
            <w:noProof/>
            <w:webHidden/>
          </w:rPr>
          <w:fldChar w:fldCharType="begin"/>
        </w:r>
        <w:r w:rsidR="00CB3AD2">
          <w:rPr>
            <w:noProof/>
            <w:webHidden/>
          </w:rPr>
          <w:instrText xml:space="preserve"> PAGEREF _Toc7105919 \h </w:instrText>
        </w:r>
        <w:r w:rsidR="00CB3AD2">
          <w:rPr>
            <w:noProof/>
            <w:webHidden/>
          </w:rPr>
        </w:r>
        <w:r w:rsidR="00CB3AD2">
          <w:rPr>
            <w:noProof/>
            <w:webHidden/>
          </w:rPr>
          <w:fldChar w:fldCharType="separate"/>
        </w:r>
        <w:r w:rsidR="00CB3AD2">
          <w:rPr>
            <w:noProof/>
            <w:webHidden/>
          </w:rPr>
          <w:t>35</w:t>
        </w:r>
        <w:r w:rsidR="00CB3AD2">
          <w:rPr>
            <w:noProof/>
            <w:webHidden/>
          </w:rPr>
          <w:fldChar w:fldCharType="end"/>
        </w:r>
      </w:hyperlink>
    </w:p>
    <w:p w14:paraId="33F56497" w14:textId="7D4E4155" w:rsidR="00CB3AD2" w:rsidRDefault="006010BF">
      <w:pPr>
        <w:pStyle w:val="TOC2"/>
        <w:tabs>
          <w:tab w:val="right" w:leader="dot" w:pos="9350"/>
        </w:tabs>
        <w:rPr>
          <w:rFonts w:asciiTheme="minorHAnsi" w:eastAsiaTheme="minorEastAsia" w:hAnsiTheme="minorHAnsi" w:cstheme="minorBidi"/>
          <w:noProof/>
          <w:sz w:val="22"/>
          <w:szCs w:val="22"/>
        </w:rPr>
      </w:pPr>
      <w:hyperlink w:anchor="_Toc7105920" w:history="1">
        <w:r w:rsidR="00CB3AD2" w:rsidRPr="00393215">
          <w:rPr>
            <w:rStyle w:val="Hyperlink"/>
            <w:noProof/>
          </w:rPr>
          <w:t>3.10 URI-valued properties</w:t>
        </w:r>
        <w:r w:rsidR="00CB3AD2">
          <w:rPr>
            <w:noProof/>
            <w:webHidden/>
          </w:rPr>
          <w:tab/>
        </w:r>
        <w:r w:rsidR="00CB3AD2">
          <w:rPr>
            <w:noProof/>
            <w:webHidden/>
          </w:rPr>
          <w:fldChar w:fldCharType="begin"/>
        </w:r>
        <w:r w:rsidR="00CB3AD2">
          <w:rPr>
            <w:noProof/>
            <w:webHidden/>
          </w:rPr>
          <w:instrText xml:space="preserve"> PAGEREF _Toc7105920 \h </w:instrText>
        </w:r>
        <w:r w:rsidR="00CB3AD2">
          <w:rPr>
            <w:noProof/>
            <w:webHidden/>
          </w:rPr>
        </w:r>
        <w:r w:rsidR="00CB3AD2">
          <w:rPr>
            <w:noProof/>
            <w:webHidden/>
          </w:rPr>
          <w:fldChar w:fldCharType="separate"/>
        </w:r>
        <w:r w:rsidR="00CB3AD2">
          <w:rPr>
            <w:noProof/>
            <w:webHidden/>
          </w:rPr>
          <w:t>36</w:t>
        </w:r>
        <w:r w:rsidR="00CB3AD2">
          <w:rPr>
            <w:noProof/>
            <w:webHidden/>
          </w:rPr>
          <w:fldChar w:fldCharType="end"/>
        </w:r>
      </w:hyperlink>
    </w:p>
    <w:p w14:paraId="6820D12A" w14:textId="6603FE43"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21" w:history="1">
        <w:r w:rsidR="00CB3AD2" w:rsidRPr="00393215">
          <w:rPr>
            <w:rStyle w:val="Hyperlink"/>
            <w:noProof/>
          </w:rPr>
          <w:t>3.10.1 General</w:t>
        </w:r>
        <w:r w:rsidR="00CB3AD2">
          <w:rPr>
            <w:noProof/>
            <w:webHidden/>
          </w:rPr>
          <w:tab/>
        </w:r>
        <w:r w:rsidR="00CB3AD2">
          <w:rPr>
            <w:noProof/>
            <w:webHidden/>
          </w:rPr>
          <w:fldChar w:fldCharType="begin"/>
        </w:r>
        <w:r w:rsidR="00CB3AD2">
          <w:rPr>
            <w:noProof/>
            <w:webHidden/>
          </w:rPr>
          <w:instrText xml:space="preserve"> PAGEREF _Toc7105921 \h </w:instrText>
        </w:r>
        <w:r w:rsidR="00CB3AD2">
          <w:rPr>
            <w:noProof/>
            <w:webHidden/>
          </w:rPr>
        </w:r>
        <w:r w:rsidR="00CB3AD2">
          <w:rPr>
            <w:noProof/>
            <w:webHidden/>
          </w:rPr>
          <w:fldChar w:fldCharType="separate"/>
        </w:r>
        <w:r w:rsidR="00CB3AD2">
          <w:rPr>
            <w:noProof/>
            <w:webHidden/>
          </w:rPr>
          <w:t>36</w:t>
        </w:r>
        <w:r w:rsidR="00CB3AD2">
          <w:rPr>
            <w:noProof/>
            <w:webHidden/>
          </w:rPr>
          <w:fldChar w:fldCharType="end"/>
        </w:r>
      </w:hyperlink>
    </w:p>
    <w:p w14:paraId="4E053011" w14:textId="3ECB61CC"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22" w:history="1">
        <w:r w:rsidR="00CB3AD2" w:rsidRPr="00393215">
          <w:rPr>
            <w:rStyle w:val="Hyperlink"/>
            <w:noProof/>
          </w:rPr>
          <w:t>3.10.2 Normalizing file scheme URIs</w:t>
        </w:r>
        <w:r w:rsidR="00CB3AD2">
          <w:rPr>
            <w:noProof/>
            <w:webHidden/>
          </w:rPr>
          <w:tab/>
        </w:r>
        <w:r w:rsidR="00CB3AD2">
          <w:rPr>
            <w:noProof/>
            <w:webHidden/>
          </w:rPr>
          <w:fldChar w:fldCharType="begin"/>
        </w:r>
        <w:r w:rsidR="00CB3AD2">
          <w:rPr>
            <w:noProof/>
            <w:webHidden/>
          </w:rPr>
          <w:instrText xml:space="preserve"> PAGEREF _Toc7105922 \h </w:instrText>
        </w:r>
        <w:r w:rsidR="00CB3AD2">
          <w:rPr>
            <w:noProof/>
            <w:webHidden/>
          </w:rPr>
        </w:r>
        <w:r w:rsidR="00CB3AD2">
          <w:rPr>
            <w:noProof/>
            <w:webHidden/>
          </w:rPr>
          <w:fldChar w:fldCharType="separate"/>
        </w:r>
        <w:r w:rsidR="00CB3AD2">
          <w:rPr>
            <w:noProof/>
            <w:webHidden/>
          </w:rPr>
          <w:t>37</w:t>
        </w:r>
        <w:r w:rsidR="00CB3AD2">
          <w:rPr>
            <w:noProof/>
            <w:webHidden/>
          </w:rPr>
          <w:fldChar w:fldCharType="end"/>
        </w:r>
      </w:hyperlink>
    </w:p>
    <w:p w14:paraId="3811E706" w14:textId="58D54664"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23" w:history="1">
        <w:r w:rsidR="00CB3AD2" w:rsidRPr="00393215">
          <w:rPr>
            <w:rStyle w:val="Hyperlink"/>
            <w:noProof/>
          </w:rPr>
          <w:t>3.10.3 URIs that use the sarif scheme</w:t>
        </w:r>
        <w:r w:rsidR="00CB3AD2">
          <w:rPr>
            <w:noProof/>
            <w:webHidden/>
          </w:rPr>
          <w:tab/>
        </w:r>
        <w:r w:rsidR="00CB3AD2">
          <w:rPr>
            <w:noProof/>
            <w:webHidden/>
          </w:rPr>
          <w:fldChar w:fldCharType="begin"/>
        </w:r>
        <w:r w:rsidR="00CB3AD2">
          <w:rPr>
            <w:noProof/>
            <w:webHidden/>
          </w:rPr>
          <w:instrText xml:space="preserve"> PAGEREF _Toc7105923 \h </w:instrText>
        </w:r>
        <w:r w:rsidR="00CB3AD2">
          <w:rPr>
            <w:noProof/>
            <w:webHidden/>
          </w:rPr>
        </w:r>
        <w:r w:rsidR="00CB3AD2">
          <w:rPr>
            <w:noProof/>
            <w:webHidden/>
          </w:rPr>
          <w:fldChar w:fldCharType="separate"/>
        </w:r>
        <w:r w:rsidR="00CB3AD2">
          <w:rPr>
            <w:noProof/>
            <w:webHidden/>
          </w:rPr>
          <w:t>38</w:t>
        </w:r>
        <w:r w:rsidR="00CB3AD2">
          <w:rPr>
            <w:noProof/>
            <w:webHidden/>
          </w:rPr>
          <w:fldChar w:fldCharType="end"/>
        </w:r>
      </w:hyperlink>
    </w:p>
    <w:p w14:paraId="21D8ABC5" w14:textId="3D74C1D3"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24" w:history="1">
        <w:r w:rsidR="00CB3AD2" w:rsidRPr="00393215">
          <w:rPr>
            <w:rStyle w:val="Hyperlink"/>
            <w:noProof/>
          </w:rPr>
          <w:t>3.10.4 Internationalized Resource Identifiers (IRIs)</w:t>
        </w:r>
        <w:r w:rsidR="00CB3AD2">
          <w:rPr>
            <w:noProof/>
            <w:webHidden/>
          </w:rPr>
          <w:tab/>
        </w:r>
        <w:r w:rsidR="00CB3AD2">
          <w:rPr>
            <w:noProof/>
            <w:webHidden/>
          </w:rPr>
          <w:fldChar w:fldCharType="begin"/>
        </w:r>
        <w:r w:rsidR="00CB3AD2">
          <w:rPr>
            <w:noProof/>
            <w:webHidden/>
          </w:rPr>
          <w:instrText xml:space="preserve"> PAGEREF _Toc7105924 \h </w:instrText>
        </w:r>
        <w:r w:rsidR="00CB3AD2">
          <w:rPr>
            <w:noProof/>
            <w:webHidden/>
          </w:rPr>
        </w:r>
        <w:r w:rsidR="00CB3AD2">
          <w:rPr>
            <w:noProof/>
            <w:webHidden/>
          </w:rPr>
          <w:fldChar w:fldCharType="separate"/>
        </w:r>
        <w:r w:rsidR="00CB3AD2">
          <w:rPr>
            <w:noProof/>
            <w:webHidden/>
          </w:rPr>
          <w:t>38</w:t>
        </w:r>
        <w:r w:rsidR="00CB3AD2">
          <w:rPr>
            <w:noProof/>
            <w:webHidden/>
          </w:rPr>
          <w:fldChar w:fldCharType="end"/>
        </w:r>
      </w:hyperlink>
    </w:p>
    <w:p w14:paraId="10426F33" w14:textId="122A77D6" w:rsidR="00CB3AD2" w:rsidRDefault="006010BF">
      <w:pPr>
        <w:pStyle w:val="TOC2"/>
        <w:tabs>
          <w:tab w:val="right" w:leader="dot" w:pos="9350"/>
        </w:tabs>
        <w:rPr>
          <w:rFonts w:asciiTheme="minorHAnsi" w:eastAsiaTheme="minorEastAsia" w:hAnsiTheme="minorHAnsi" w:cstheme="minorBidi"/>
          <w:noProof/>
          <w:sz w:val="22"/>
          <w:szCs w:val="22"/>
        </w:rPr>
      </w:pPr>
      <w:hyperlink w:anchor="_Toc7105925" w:history="1">
        <w:r w:rsidR="00CB3AD2" w:rsidRPr="00393215">
          <w:rPr>
            <w:rStyle w:val="Hyperlink"/>
            <w:noProof/>
          </w:rPr>
          <w:t>3.11 message object</w:t>
        </w:r>
        <w:r w:rsidR="00CB3AD2">
          <w:rPr>
            <w:noProof/>
            <w:webHidden/>
          </w:rPr>
          <w:tab/>
        </w:r>
        <w:r w:rsidR="00CB3AD2">
          <w:rPr>
            <w:noProof/>
            <w:webHidden/>
          </w:rPr>
          <w:fldChar w:fldCharType="begin"/>
        </w:r>
        <w:r w:rsidR="00CB3AD2">
          <w:rPr>
            <w:noProof/>
            <w:webHidden/>
          </w:rPr>
          <w:instrText xml:space="preserve"> PAGEREF _Toc7105925 \h </w:instrText>
        </w:r>
        <w:r w:rsidR="00CB3AD2">
          <w:rPr>
            <w:noProof/>
            <w:webHidden/>
          </w:rPr>
        </w:r>
        <w:r w:rsidR="00CB3AD2">
          <w:rPr>
            <w:noProof/>
            <w:webHidden/>
          </w:rPr>
          <w:fldChar w:fldCharType="separate"/>
        </w:r>
        <w:r w:rsidR="00CB3AD2">
          <w:rPr>
            <w:noProof/>
            <w:webHidden/>
          </w:rPr>
          <w:t>39</w:t>
        </w:r>
        <w:r w:rsidR="00CB3AD2">
          <w:rPr>
            <w:noProof/>
            <w:webHidden/>
          </w:rPr>
          <w:fldChar w:fldCharType="end"/>
        </w:r>
      </w:hyperlink>
    </w:p>
    <w:p w14:paraId="5FB0A7B4" w14:textId="2D0F6DFA"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26" w:history="1">
        <w:r w:rsidR="00CB3AD2" w:rsidRPr="00393215">
          <w:rPr>
            <w:rStyle w:val="Hyperlink"/>
            <w:noProof/>
          </w:rPr>
          <w:t>3.11.1 General</w:t>
        </w:r>
        <w:r w:rsidR="00CB3AD2">
          <w:rPr>
            <w:noProof/>
            <w:webHidden/>
          </w:rPr>
          <w:tab/>
        </w:r>
        <w:r w:rsidR="00CB3AD2">
          <w:rPr>
            <w:noProof/>
            <w:webHidden/>
          </w:rPr>
          <w:fldChar w:fldCharType="begin"/>
        </w:r>
        <w:r w:rsidR="00CB3AD2">
          <w:rPr>
            <w:noProof/>
            <w:webHidden/>
          </w:rPr>
          <w:instrText xml:space="preserve"> PAGEREF _Toc7105926 \h </w:instrText>
        </w:r>
        <w:r w:rsidR="00CB3AD2">
          <w:rPr>
            <w:noProof/>
            <w:webHidden/>
          </w:rPr>
        </w:r>
        <w:r w:rsidR="00CB3AD2">
          <w:rPr>
            <w:noProof/>
            <w:webHidden/>
          </w:rPr>
          <w:fldChar w:fldCharType="separate"/>
        </w:r>
        <w:r w:rsidR="00CB3AD2">
          <w:rPr>
            <w:noProof/>
            <w:webHidden/>
          </w:rPr>
          <w:t>39</w:t>
        </w:r>
        <w:r w:rsidR="00CB3AD2">
          <w:rPr>
            <w:noProof/>
            <w:webHidden/>
          </w:rPr>
          <w:fldChar w:fldCharType="end"/>
        </w:r>
      </w:hyperlink>
    </w:p>
    <w:p w14:paraId="171E9CBA" w14:textId="7ECDC268"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27" w:history="1">
        <w:r w:rsidR="00CB3AD2" w:rsidRPr="00393215">
          <w:rPr>
            <w:rStyle w:val="Hyperlink"/>
            <w:noProof/>
          </w:rPr>
          <w:t>3.11.2 Constraints</w:t>
        </w:r>
        <w:r w:rsidR="00CB3AD2">
          <w:rPr>
            <w:noProof/>
            <w:webHidden/>
          </w:rPr>
          <w:tab/>
        </w:r>
        <w:r w:rsidR="00CB3AD2">
          <w:rPr>
            <w:noProof/>
            <w:webHidden/>
          </w:rPr>
          <w:fldChar w:fldCharType="begin"/>
        </w:r>
        <w:r w:rsidR="00CB3AD2">
          <w:rPr>
            <w:noProof/>
            <w:webHidden/>
          </w:rPr>
          <w:instrText xml:space="preserve"> PAGEREF _Toc7105927 \h </w:instrText>
        </w:r>
        <w:r w:rsidR="00CB3AD2">
          <w:rPr>
            <w:noProof/>
            <w:webHidden/>
          </w:rPr>
        </w:r>
        <w:r w:rsidR="00CB3AD2">
          <w:rPr>
            <w:noProof/>
            <w:webHidden/>
          </w:rPr>
          <w:fldChar w:fldCharType="separate"/>
        </w:r>
        <w:r w:rsidR="00CB3AD2">
          <w:rPr>
            <w:noProof/>
            <w:webHidden/>
          </w:rPr>
          <w:t>39</w:t>
        </w:r>
        <w:r w:rsidR="00CB3AD2">
          <w:rPr>
            <w:noProof/>
            <w:webHidden/>
          </w:rPr>
          <w:fldChar w:fldCharType="end"/>
        </w:r>
      </w:hyperlink>
    </w:p>
    <w:p w14:paraId="0C6F5A79" w14:textId="19B83884"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28" w:history="1">
        <w:r w:rsidR="00CB3AD2" w:rsidRPr="00393215">
          <w:rPr>
            <w:rStyle w:val="Hyperlink"/>
            <w:noProof/>
          </w:rPr>
          <w:t>3.11.3 Plain text messages</w:t>
        </w:r>
        <w:r w:rsidR="00CB3AD2">
          <w:rPr>
            <w:noProof/>
            <w:webHidden/>
          </w:rPr>
          <w:tab/>
        </w:r>
        <w:r w:rsidR="00CB3AD2">
          <w:rPr>
            <w:noProof/>
            <w:webHidden/>
          </w:rPr>
          <w:fldChar w:fldCharType="begin"/>
        </w:r>
        <w:r w:rsidR="00CB3AD2">
          <w:rPr>
            <w:noProof/>
            <w:webHidden/>
          </w:rPr>
          <w:instrText xml:space="preserve"> PAGEREF _Toc7105928 \h </w:instrText>
        </w:r>
        <w:r w:rsidR="00CB3AD2">
          <w:rPr>
            <w:noProof/>
            <w:webHidden/>
          </w:rPr>
        </w:r>
        <w:r w:rsidR="00CB3AD2">
          <w:rPr>
            <w:noProof/>
            <w:webHidden/>
          </w:rPr>
          <w:fldChar w:fldCharType="separate"/>
        </w:r>
        <w:r w:rsidR="00CB3AD2">
          <w:rPr>
            <w:noProof/>
            <w:webHidden/>
          </w:rPr>
          <w:t>39</w:t>
        </w:r>
        <w:r w:rsidR="00CB3AD2">
          <w:rPr>
            <w:noProof/>
            <w:webHidden/>
          </w:rPr>
          <w:fldChar w:fldCharType="end"/>
        </w:r>
      </w:hyperlink>
    </w:p>
    <w:p w14:paraId="26EE91B3" w14:textId="4559DCBC"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29" w:history="1">
        <w:r w:rsidR="00CB3AD2" w:rsidRPr="00393215">
          <w:rPr>
            <w:rStyle w:val="Hyperlink"/>
            <w:noProof/>
          </w:rPr>
          <w:t>3.11.4 Formatted messages</w:t>
        </w:r>
        <w:r w:rsidR="00CB3AD2">
          <w:rPr>
            <w:noProof/>
            <w:webHidden/>
          </w:rPr>
          <w:tab/>
        </w:r>
        <w:r w:rsidR="00CB3AD2">
          <w:rPr>
            <w:noProof/>
            <w:webHidden/>
          </w:rPr>
          <w:fldChar w:fldCharType="begin"/>
        </w:r>
        <w:r w:rsidR="00CB3AD2">
          <w:rPr>
            <w:noProof/>
            <w:webHidden/>
          </w:rPr>
          <w:instrText xml:space="preserve"> PAGEREF _Toc7105929 \h </w:instrText>
        </w:r>
        <w:r w:rsidR="00CB3AD2">
          <w:rPr>
            <w:noProof/>
            <w:webHidden/>
          </w:rPr>
        </w:r>
        <w:r w:rsidR="00CB3AD2">
          <w:rPr>
            <w:noProof/>
            <w:webHidden/>
          </w:rPr>
          <w:fldChar w:fldCharType="separate"/>
        </w:r>
        <w:r w:rsidR="00CB3AD2">
          <w:rPr>
            <w:noProof/>
            <w:webHidden/>
          </w:rPr>
          <w:t>39</w:t>
        </w:r>
        <w:r w:rsidR="00CB3AD2">
          <w:rPr>
            <w:noProof/>
            <w:webHidden/>
          </w:rPr>
          <w:fldChar w:fldCharType="end"/>
        </w:r>
      </w:hyperlink>
    </w:p>
    <w:p w14:paraId="29584D48" w14:textId="2C1B1E3E" w:rsidR="00CB3AD2" w:rsidRDefault="006010BF">
      <w:pPr>
        <w:pStyle w:val="TOC4"/>
        <w:tabs>
          <w:tab w:val="right" w:leader="dot" w:pos="9350"/>
        </w:tabs>
        <w:rPr>
          <w:rFonts w:asciiTheme="minorHAnsi" w:eastAsiaTheme="minorEastAsia" w:hAnsiTheme="minorHAnsi" w:cstheme="minorBidi"/>
          <w:noProof/>
          <w:sz w:val="22"/>
          <w:szCs w:val="22"/>
        </w:rPr>
      </w:pPr>
      <w:hyperlink w:anchor="_Toc7105930" w:history="1">
        <w:r w:rsidR="00CB3AD2" w:rsidRPr="00393215">
          <w:rPr>
            <w:rStyle w:val="Hyperlink"/>
            <w:noProof/>
          </w:rPr>
          <w:t>3.11.4.1 General</w:t>
        </w:r>
        <w:r w:rsidR="00CB3AD2">
          <w:rPr>
            <w:noProof/>
            <w:webHidden/>
          </w:rPr>
          <w:tab/>
        </w:r>
        <w:r w:rsidR="00CB3AD2">
          <w:rPr>
            <w:noProof/>
            <w:webHidden/>
          </w:rPr>
          <w:fldChar w:fldCharType="begin"/>
        </w:r>
        <w:r w:rsidR="00CB3AD2">
          <w:rPr>
            <w:noProof/>
            <w:webHidden/>
          </w:rPr>
          <w:instrText xml:space="preserve"> PAGEREF _Toc7105930 \h </w:instrText>
        </w:r>
        <w:r w:rsidR="00CB3AD2">
          <w:rPr>
            <w:noProof/>
            <w:webHidden/>
          </w:rPr>
        </w:r>
        <w:r w:rsidR="00CB3AD2">
          <w:rPr>
            <w:noProof/>
            <w:webHidden/>
          </w:rPr>
          <w:fldChar w:fldCharType="separate"/>
        </w:r>
        <w:r w:rsidR="00CB3AD2">
          <w:rPr>
            <w:noProof/>
            <w:webHidden/>
          </w:rPr>
          <w:t>39</w:t>
        </w:r>
        <w:r w:rsidR="00CB3AD2">
          <w:rPr>
            <w:noProof/>
            <w:webHidden/>
          </w:rPr>
          <w:fldChar w:fldCharType="end"/>
        </w:r>
      </w:hyperlink>
    </w:p>
    <w:p w14:paraId="3B99810C" w14:textId="574AD0AB" w:rsidR="00CB3AD2" w:rsidRDefault="006010BF">
      <w:pPr>
        <w:pStyle w:val="TOC4"/>
        <w:tabs>
          <w:tab w:val="right" w:leader="dot" w:pos="9350"/>
        </w:tabs>
        <w:rPr>
          <w:rFonts w:asciiTheme="minorHAnsi" w:eastAsiaTheme="minorEastAsia" w:hAnsiTheme="minorHAnsi" w:cstheme="minorBidi"/>
          <w:noProof/>
          <w:sz w:val="22"/>
          <w:szCs w:val="22"/>
        </w:rPr>
      </w:pPr>
      <w:hyperlink w:anchor="_Toc7105931" w:history="1">
        <w:r w:rsidR="00CB3AD2" w:rsidRPr="00393215">
          <w:rPr>
            <w:rStyle w:val="Hyperlink"/>
            <w:noProof/>
          </w:rPr>
          <w:t>3.11.4.2 Security implications</w:t>
        </w:r>
        <w:r w:rsidR="00CB3AD2">
          <w:rPr>
            <w:noProof/>
            <w:webHidden/>
          </w:rPr>
          <w:tab/>
        </w:r>
        <w:r w:rsidR="00CB3AD2">
          <w:rPr>
            <w:noProof/>
            <w:webHidden/>
          </w:rPr>
          <w:fldChar w:fldCharType="begin"/>
        </w:r>
        <w:r w:rsidR="00CB3AD2">
          <w:rPr>
            <w:noProof/>
            <w:webHidden/>
          </w:rPr>
          <w:instrText xml:space="preserve"> PAGEREF _Toc7105931 \h </w:instrText>
        </w:r>
        <w:r w:rsidR="00CB3AD2">
          <w:rPr>
            <w:noProof/>
            <w:webHidden/>
          </w:rPr>
        </w:r>
        <w:r w:rsidR="00CB3AD2">
          <w:rPr>
            <w:noProof/>
            <w:webHidden/>
          </w:rPr>
          <w:fldChar w:fldCharType="separate"/>
        </w:r>
        <w:r w:rsidR="00CB3AD2">
          <w:rPr>
            <w:noProof/>
            <w:webHidden/>
          </w:rPr>
          <w:t>39</w:t>
        </w:r>
        <w:r w:rsidR="00CB3AD2">
          <w:rPr>
            <w:noProof/>
            <w:webHidden/>
          </w:rPr>
          <w:fldChar w:fldCharType="end"/>
        </w:r>
      </w:hyperlink>
    </w:p>
    <w:p w14:paraId="0AF8848D" w14:textId="2928E85F"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32" w:history="1">
        <w:r w:rsidR="00CB3AD2" w:rsidRPr="00393215">
          <w:rPr>
            <w:rStyle w:val="Hyperlink"/>
            <w:noProof/>
          </w:rPr>
          <w:t>3.11.5 Messages with placeholders</w:t>
        </w:r>
        <w:r w:rsidR="00CB3AD2">
          <w:rPr>
            <w:noProof/>
            <w:webHidden/>
          </w:rPr>
          <w:tab/>
        </w:r>
        <w:r w:rsidR="00CB3AD2">
          <w:rPr>
            <w:noProof/>
            <w:webHidden/>
          </w:rPr>
          <w:fldChar w:fldCharType="begin"/>
        </w:r>
        <w:r w:rsidR="00CB3AD2">
          <w:rPr>
            <w:noProof/>
            <w:webHidden/>
          </w:rPr>
          <w:instrText xml:space="preserve"> PAGEREF _Toc7105932 \h </w:instrText>
        </w:r>
        <w:r w:rsidR="00CB3AD2">
          <w:rPr>
            <w:noProof/>
            <w:webHidden/>
          </w:rPr>
        </w:r>
        <w:r w:rsidR="00CB3AD2">
          <w:rPr>
            <w:noProof/>
            <w:webHidden/>
          </w:rPr>
          <w:fldChar w:fldCharType="separate"/>
        </w:r>
        <w:r w:rsidR="00CB3AD2">
          <w:rPr>
            <w:noProof/>
            <w:webHidden/>
          </w:rPr>
          <w:t>40</w:t>
        </w:r>
        <w:r w:rsidR="00CB3AD2">
          <w:rPr>
            <w:noProof/>
            <w:webHidden/>
          </w:rPr>
          <w:fldChar w:fldCharType="end"/>
        </w:r>
      </w:hyperlink>
    </w:p>
    <w:p w14:paraId="7B01CADE" w14:textId="12020D8E"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33" w:history="1">
        <w:r w:rsidR="00CB3AD2" w:rsidRPr="00393215">
          <w:rPr>
            <w:rStyle w:val="Hyperlink"/>
            <w:noProof/>
          </w:rPr>
          <w:t>3.11.6 Messages with embedded links</w:t>
        </w:r>
        <w:r w:rsidR="00CB3AD2">
          <w:rPr>
            <w:noProof/>
            <w:webHidden/>
          </w:rPr>
          <w:tab/>
        </w:r>
        <w:r w:rsidR="00CB3AD2">
          <w:rPr>
            <w:noProof/>
            <w:webHidden/>
          </w:rPr>
          <w:fldChar w:fldCharType="begin"/>
        </w:r>
        <w:r w:rsidR="00CB3AD2">
          <w:rPr>
            <w:noProof/>
            <w:webHidden/>
          </w:rPr>
          <w:instrText xml:space="preserve"> PAGEREF _Toc7105933 \h </w:instrText>
        </w:r>
        <w:r w:rsidR="00CB3AD2">
          <w:rPr>
            <w:noProof/>
            <w:webHidden/>
          </w:rPr>
        </w:r>
        <w:r w:rsidR="00CB3AD2">
          <w:rPr>
            <w:noProof/>
            <w:webHidden/>
          </w:rPr>
          <w:fldChar w:fldCharType="separate"/>
        </w:r>
        <w:r w:rsidR="00CB3AD2">
          <w:rPr>
            <w:noProof/>
            <w:webHidden/>
          </w:rPr>
          <w:t>40</w:t>
        </w:r>
        <w:r w:rsidR="00CB3AD2">
          <w:rPr>
            <w:noProof/>
            <w:webHidden/>
          </w:rPr>
          <w:fldChar w:fldCharType="end"/>
        </w:r>
      </w:hyperlink>
    </w:p>
    <w:p w14:paraId="0ED0A8F4" w14:textId="31254703"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34" w:history="1">
        <w:r w:rsidR="00CB3AD2" w:rsidRPr="00393215">
          <w:rPr>
            <w:rStyle w:val="Hyperlink"/>
            <w:noProof/>
          </w:rPr>
          <w:t>3.11.7 Message string lookup</w:t>
        </w:r>
        <w:r w:rsidR="00CB3AD2">
          <w:rPr>
            <w:noProof/>
            <w:webHidden/>
          </w:rPr>
          <w:tab/>
        </w:r>
        <w:r w:rsidR="00CB3AD2">
          <w:rPr>
            <w:noProof/>
            <w:webHidden/>
          </w:rPr>
          <w:fldChar w:fldCharType="begin"/>
        </w:r>
        <w:r w:rsidR="00CB3AD2">
          <w:rPr>
            <w:noProof/>
            <w:webHidden/>
          </w:rPr>
          <w:instrText xml:space="preserve"> PAGEREF _Toc7105934 \h </w:instrText>
        </w:r>
        <w:r w:rsidR="00CB3AD2">
          <w:rPr>
            <w:noProof/>
            <w:webHidden/>
          </w:rPr>
        </w:r>
        <w:r w:rsidR="00CB3AD2">
          <w:rPr>
            <w:noProof/>
            <w:webHidden/>
          </w:rPr>
          <w:fldChar w:fldCharType="separate"/>
        </w:r>
        <w:r w:rsidR="00CB3AD2">
          <w:rPr>
            <w:noProof/>
            <w:webHidden/>
          </w:rPr>
          <w:t>43</w:t>
        </w:r>
        <w:r w:rsidR="00CB3AD2">
          <w:rPr>
            <w:noProof/>
            <w:webHidden/>
          </w:rPr>
          <w:fldChar w:fldCharType="end"/>
        </w:r>
      </w:hyperlink>
    </w:p>
    <w:p w14:paraId="75EE4751" w14:textId="02163359"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35" w:history="1">
        <w:r w:rsidR="00CB3AD2" w:rsidRPr="00393215">
          <w:rPr>
            <w:rStyle w:val="Hyperlink"/>
            <w:noProof/>
          </w:rPr>
          <w:t>3.11.8 text property</w:t>
        </w:r>
        <w:r w:rsidR="00CB3AD2">
          <w:rPr>
            <w:noProof/>
            <w:webHidden/>
          </w:rPr>
          <w:tab/>
        </w:r>
        <w:r w:rsidR="00CB3AD2">
          <w:rPr>
            <w:noProof/>
            <w:webHidden/>
          </w:rPr>
          <w:fldChar w:fldCharType="begin"/>
        </w:r>
        <w:r w:rsidR="00CB3AD2">
          <w:rPr>
            <w:noProof/>
            <w:webHidden/>
          </w:rPr>
          <w:instrText xml:space="preserve"> PAGEREF _Toc7105935 \h </w:instrText>
        </w:r>
        <w:r w:rsidR="00CB3AD2">
          <w:rPr>
            <w:noProof/>
            <w:webHidden/>
          </w:rPr>
        </w:r>
        <w:r w:rsidR="00CB3AD2">
          <w:rPr>
            <w:noProof/>
            <w:webHidden/>
          </w:rPr>
          <w:fldChar w:fldCharType="separate"/>
        </w:r>
        <w:r w:rsidR="00CB3AD2">
          <w:rPr>
            <w:noProof/>
            <w:webHidden/>
          </w:rPr>
          <w:t>44</w:t>
        </w:r>
        <w:r w:rsidR="00CB3AD2">
          <w:rPr>
            <w:noProof/>
            <w:webHidden/>
          </w:rPr>
          <w:fldChar w:fldCharType="end"/>
        </w:r>
      </w:hyperlink>
    </w:p>
    <w:p w14:paraId="5132F4D9" w14:textId="608B8892"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36" w:history="1">
        <w:r w:rsidR="00CB3AD2" w:rsidRPr="00393215">
          <w:rPr>
            <w:rStyle w:val="Hyperlink"/>
            <w:noProof/>
          </w:rPr>
          <w:t>3.11.9 markdown property</w:t>
        </w:r>
        <w:r w:rsidR="00CB3AD2">
          <w:rPr>
            <w:noProof/>
            <w:webHidden/>
          </w:rPr>
          <w:tab/>
        </w:r>
        <w:r w:rsidR="00CB3AD2">
          <w:rPr>
            <w:noProof/>
            <w:webHidden/>
          </w:rPr>
          <w:fldChar w:fldCharType="begin"/>
        </w:r>
        <w:r w:rsidR="00CB3AD2">
          <w:rPr>
            <w:noProof/>
            <w:webHidden/>
          </w:rPr>
          <w:instrText xml:space="preserve"> PAGEREF _Toc7105936 \h </w:instrText>
        </w:r>
        <w:r w:rsidR="00CB3AD2">
          <w:rPr>
            <w:noProof/>
            <w:webHidden/>
          </w:rPr>
        </w:r>
        <w:r w:rsidR="00CB3AD2">
          <w:rPr>
            <w:noProof/>
            <w:webHidden/>
          </w:rPr>
          <w:fldChar w:fldCharType="separate"/>
        </w:r>
        <w:r w:rsidR="00CB3AD2">
          <w:rPr>
            <w:noProof/>
            <w:webHidden/>
          </w:rPr>
          <w:t>44</w:t>
        </w:r>
        <w:r w:rsidR="00CB3AD2">
          <w:rPr>
            <w:noProof/>
            <w:webHidden/>
          </w:rPr>
          <w:fldChar w:fldCharType="end"/>
        </w:r>
      </w:hyperlink>
    </w:p>
    <w:p w14:paraId="2AE7FD94" w14:textId="3C2D38B8"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37" w:history="1">
        <w:r w:rsidR="00CB3AD2" w:rsidRPr="00393215">
          <w:rPr>
            <w:rStyle w:val="Hyperlink"/>
            <w:noProof/>
          </w:rPr>
          <w:t>3.11.10 id property</w:t>
        </w:r>
        <w:r w:rsidR="00CB3AD2">
          <w:rPr>
            <w:noProof/>
            <w:webHidden/>
          </w:rPr>
          <w:tab/>
        </w:r>
        <w:r w:rsidR="00CB3AD2">
          <w:rPr>
            <w:noProof/>
            <w:webHidden/>
          </w:rPr>
          <w:fldChar w:fldCharType="begin"/>
        </w:r>
        <w:r w:rsidR="00CB3AD2">
          <w:rPr>
            <w:noProof/>
            <w:webHidden/>
          </w:rPr>
          <w:instrText xml:space="preserve"> PAGEREF _Toc7105937 \h </w:instrText>
        </w:r>
        <w:r w:rsidR="00CB3AD2">
          <w:rPr>
            <w:noProof/>
            <w:webHidden/>
          </w:rPr>
        </w:r>
        <w:r w:rsidR="00CB3AD2">
          <w:rPr>
            <w:noProof/>
            <w:webHidden/>
          </w:rPr>
          <w:fldChar w:fldCharType="separate"/>
        </w:r>
        <w:r w:rsidR="00CB3AD2">
          <w:rPr>
            <w:noProof/>
            <w:webHidden/>
          </w:rPr>
          <w:t>44</w:t>
        </w:r>
        <w:r w:rsidR="00CB3AD2">
          <w:rPr>
            <w:noProof/>
            <w:webHidden/>
          </w:rPr>
          <w:fldChar w:fldCharType="end"/>
        </w:r>
      </w:hyperlink>
    </w:p>
    <w:p w14:paraId="20F7DAF4" w14:textId="3CC74655"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38" w:history="1">
        <w:r w:rsidR="00CB3AD2" w:rsidRPr="00393215">
          <w:rPr>
            <w:rStyle w:val="Hyperlink"/>
            <w:noProof/>
          </w:rPr>
          <w:t>3.11.11 arguments property</w:t>
        </w:r>
        <w:r w:rsidR="00CB3AD2">
          <w:rPr>
            <w:noProof/>
            <w:webHidden/>
          </w:rPr>
          <w:tab/>
        </w:r>
        <w:r w:rsidR="00CB3AD2">
          <w:rPr>
            <w:noProof/>
            <w:webHidden/>
          </w:rPr>
          <w:fldChar w:fldCharType="begin"/>
        </w:r>
        <w:r w:rsidR="00CB3AD2">
          <w:rPr>
            <w:noProof/>
            <w:webHidden/>
          </w:rPr>
          <w:instrText xml:space="preserve"> PAGEREF _Toc7105938 \h </w:instrText>
        </w:r>
        <w:r w:rsidR="00CB3AD2">
          <w:rPr>
            <w:noProof/>
            <w:webHidden/>
          </w:rPr>
        </w:r>
        <w:r w:rsidR="00CB3AD2">
          <w:rPr>
            <w:noProof/>
            <w:webHidden/>
          </w:rPr>
          <w:fldChar w:fldCharType="separate"/>
        </w:r>
        <w:r w:rsidR="00CB3AD2">
          <w:rPr>
            <w:noProof/>
            <w:webHidden/>
          </w:rPr>
          <w:t>44</w:t>
        </w:r>
        <w:r w:rsidR="00CB3AD2">
          <w:rPr>
            <w:noProof/>
            <w:webHidden/>
          </w:rPr>
          <w:fldChar w:fldCharType="end"/>
        </w:r>
      </w:hyperlink>
    </w:p>
    <w:p w14:paraId="5F97815B" w14:textId="4EB5F893" w:rsidR="00CB3AD2" w:rsidRDefault="006010BF">
      <w:pPr>
        <w:pStyle w:val="TOC2"/>
        <w:tabs>
          <w:tab w:val="right" w:leader="dot" w:pos="9350"/>
        </w:tabs>
        <w:rPr>
          <w:rFonts w:asciiTheme="minorHAnsi" w:eastAsiaTheme="minorEastAsia" w:hAnsiTheme="minorHAnsi" w:cstheme="minorBidi"/>
          <w:noProof/>
          <w:sz w:val="22"/>
          <w:szCs w:val="22"/>
        </w:rPr>
      </w:pPr>
      <w:hyperlink w:anchor="_Toc7105939" w:history="1">
        <w:r w:rsidR="00CB3AD2" w:rsidRPr="00393215">
          <w:rPr>
            <w:rStyle w:val="Hyperlink"/>
            <w:noProof/>
          </w:rPr>
          <w:t>3.12 multiformatMessageString object</w:t>
        </w:r>
        <w:r w:rsidR="00CB3AD2">
          <w:rPr>
            <w:noProof/>
            <w:webHidden/>
          </w:rPr>
          <w:tab/>
        </w:r>
        <w:r w:rsidR="00CB3AD2">
          <w:rPr>
            <w:noProof/>
            <w:webHidden/>
          </w:rPr>
          <w:fldChar w:fldCharType="begin"/>
        </w:r>
        <w:r w:rsidR="00CB3AD2">
          <w:rPr>
            <w:noProof/>
            <w:webHidden/>
          </w:rPr>
          <w:instrText xml:space="preserve"> PAGEREF _Toc7105939 \h </w:instrText>
        </w:r>
        <w:r w:rsidR="00CB3AD2">
          <w:rPr>
            <w:noProof/>
            <w:webHidden/>
          </w:rPr>
        </w:r>
        <w:r w:rsidR="00CB3AD2">
          <w:rPr>
            <w:noProof/>
            <w:webHidden/>
          </w:rPr>
          <w:fldChar w:fldCharType="separate"/>
        </w:r>
        <w:r w:rsidR="00CB3AD2">
          <w:rPr>
            <w:noProof/>
            <w:webHidden/>
          </w:rPr>
          <w:t>44</w:t>
        </w:r>
        <w:r w:rsidR="00CB3AD2">
          <w:rPr>
            <w:noProof/>
            <w:webHidden/>
          </w:rPr>
          <w:fldChar w:fldCharType="end"/>
        </w:r>
      </w:hyperlink>
    </w:p>
    <w:p w14:paraId="524A5B2C" w14:textId="5863B513"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40" w:history="1">
        <w:r w:rsidR="00CB3AD2" w:rsidRPr="00393215">
          <w:rPr>
            <w:rStyle w:val="Hyperlink"/>
            <w:noProof/>
          </w:rPr>
          <w:t>3.12.1 General</w:t>
        </w:r>
        <w:r w:rsidR="00CB3AD2">
          <w:rPr>
            <w:noProof/>
            <w:webHidden/>
          </w:rPr>
          <w:tab/>
        </w:r>
        <w:r w:rsidR="00CB3AD2">
          <w:rPr>
            <w:noProof/>
            <w:webHidden/>
          </w:rPr>
          <w:fldChar w:fldCharType="begin"/>
        </w:r>
        <w:r w:rsidR="00CB3AD2">
          <w:rPr>
            <w:noProof/>
            <w:webHidden/>
          </w:rPr>
          <w:instrText xml:space="preserve"> PAGEREF _Toc7105940 \h </w:instrText>
        </w:r>
        <w:r w:rsidR="00CB3AD2">
          <w:rPr>
            <w:noProof/>
            <w:webHidden/>
          </w:rPr>
        </w:r>
        <w:r w:rsidR="00CB3AD2">
          <w:rPr>
            <w:noProof/>
            <w:webHidden/>
          </w:rPr>
          <w:fldChar w:fldCharType="separate"/>
        </w:r>
        <w:r w:rsidR="00CB3AD2">
          <w:rPr>
            <w:noProof/>
            <w:webHidden/>
          </w:rPr>
          <w:t>44</w:t>
        </w:r>
        <w:r w:rsidR="00CB3AD2">
          <w:rPr>
            <w:noProof/>
            <w:webHidden/>
          </w:rPr>
          <w:fldChar w:fldCharType="end"/>
        </w:r>
      </w:hyperlink>
    </w:p>
    <w:p w14:paraId="09987C08" w14:textId="1CFE27DF"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41" w:history="1">
        <w:r w:rsidR="00CB3AD2" w:rsidRPr="00393215">
          <w:rPr>
            <w:rStyle w:val="Hyperlink"/>
            <w:noProof/>
          </w:rPr>
          <w:t>3.12.2 Localizable multiformatMessageStrings</w:t>
        </w:r>
        <w:r w:rsidR="00CB3AD2">
          <w:rPr>
            <w:noProof/>
            <w:webHidden/>
          </w:rPr>
          <w:tab/>
        </w:r>
        <w:r w:rsidR="00CB3AD2">
          <w:rPr>
            <w:noProof/>
            <w:webHidden/>
          </w:rPr>
          <w:fldChar w:fldCharType="begin"/>
        </w:r>
        <w:r w:rsidR="00CB3AD2">
          <w:rPr>
            <w:noProof/>
            <w:webHidden/>
          </w:rPr>
          <w:instrText xml:space="preserve"> PAGEREF _Toc7105941 \h </w:instrText>
        </w:r>
        <w:r w:rsidR="00CB3AD2">
          <w:rPr>
            <w:noProof/>
            <w:webHidden/>
          </w:rPr>
        </w:r>
        <w:r w:rsidR="00CB3AD2">
          <w:rPr>
            <w:noProof/>
            <w:webHidden/>
          </w:rPr>
          <w:fldChar w:fldCharType="separate"/>
        </w:r>
        <w:r w:rsidR="00CB3AD2">
          <w:rPr>
            <w:noProof/>
            <w:webHidden/>
          </w:rPr>
          <w:t>44</w:t>
        </w:r>
        <w:r w:rsidR="00CB3AD2">
          <w:rPr>
            <w:noProof/>
            <w:webHidden/>
          </w:rPr>
          <w:fldChar w:fldCharType="end"/>
        </w:r>
      </w:hyperlink>
    </w:p>
    <w:p w14:paraId="39DAF89A" w14:textId="6A26D5D1"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42" w:history="1">
        <w:r w:rsidR="00CB3AD2" w:rsidRPr="00393215">
          <w:rPr>
            <w:rStyle w:val="Hyperlink"/>
            <w:noProof/>
          </w:rPr>
          <w:t>3.12.3 text property</w:t>
        </w:r>
        <w:r w:rsidR="00CB3AD2">
          <w:rPr>
            <w:noProof/>
            <w:webHidden/>
          </w:rPr>
          <w:tab/>
        </w:r>
        <w:r w:rsidR="00CB3AD2">
          <w:rPr>
            <w:noProof/>
            <w:webHidden/>
          </w:rPr>
          <w:fldChar w:fldCharType="begin"/>
        </w:r>
        <w:r w:rsidR="00CB3AD2">
          <w:rPr>
            <w:noProof/>
            <w:webHidden/>
          </w:rPr>
          <w:instrText xml:space="preserve"> PAGEREF _Toc7105942 \h </w:instrText>
        </w:r>
        <w:r w:rsidR="00CB3AD2">
          <w:rPr>
            <w:noProof/>
            <w:webHidden/>
          </w:rPr>
        </w:r>
        <w:r w:rsidR="00CB3AD2">
          <w:rPr>
            <w:noProof/>
            <w:webHidden/>
          </w:rPr>
          <w:fldChar w:fldCharType="separate"/>
        </w:r>
        <w:r w:rsidR="00CB3AD2">
          <w:rPr>
            <w:noProof/>
            <w:webHidden/>
          </w:rPr>
          <w:t>44</w:t>
        </w:r>
        <w:r w:rsidR="00CB3AD2">
          <w:rPr>
            <w:noProof/>
            <w:webHidden/>
          </w:rPr>
          <w:fldChar w:fldCharType="end"/>
        </w:r>
      </w:hyperlink>
    </w:p>
    <w:p w14:paraId="2080008B" w14:textId="452AAEBC"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43" w:history="1">
        <w:r w:rsidR="00CB3AD2" w:rsidRPr="00393215">
          <w:rPr>
            <w:rStyle w:val="Hyperlink"/>
            <w:noProof/>
          </w:rPr>
          <w:t>3.12.4 markdown property</w:t>
        </w:r>
        <w:r w:rsidR="00CB3AD2">
          <w:rPr>
            <w:noProof/>
            <w:webHidden/>
          </w:rPr>
          <w:tab/>
        </w:r>
        <w:r w:rsidR="00CB3AD2">
          <w:rPr>
            <w:noProof/>
            <w:webHidden/>
          </w:rPr>
          <w:fldChar w:fldCharType="begin"/>
        </w:r>
        <w:r w:rsidR="00CB3AD2">
          <w:rPr>
            <w:noProof/>
            <w:webHidden/>
          </w:rPr>
          <w:instrText xml:space="preserve"> PAGEREF _Toc7105943 \h </w:instrText>
        </w:r>
        <w:r w:rsidR="00CB3AD2">
          <w:rPr>
            <w:noProof/>
            <w:webHidden/>
          </w:rPr>
        </w:r>
        <w:r w:rsidR="00CB3AD2">
          <w:rPr>
            <w:noProof/>
            <w:webHidden/>
          </w:rPr>
          <w:fldChar w:fldCharType="separate"/>
        </w:r>
        <w:r w:rsidR="00CB3AD2">
          <w:rPr>
            <w:noProof/>
            <w:webHidden/>
          </w:rPr>
          <w:t>45</w:t>
        </w:r>
        <w:r w:rsidR="00CB3AD2">
          <w:rPr>
            <w:noProof/>
            <w:webHidden/>
          </w:rPr>
          <w:fldChar w:fldCharType="end"/>
        </w:r>
      </w:hyperlink>
    </w:p>
    <w:p w14:paraId="69A18ABE" w14:textId="574EB957" w:rsidR="00CB3AD2" w:rsidRDefault="006010BF">
      <w:pPr>
        <w:pStyle w:val="TOC2"/>
        <w:tabs>
          <w:tab w:val="right" w:leader="dot" w:pos="9350"/>
        </w:tabs>
        <w:rPr>
          <w:rFonts w:asciiTheme="minorHAnsi" w:eastAsiaTheme="minorEastAsia" w:hAnsiTheme="minorHAnsi" w:cstheme="minorBidi"/>
          <w:noProof/>
          <w:sz w:val="22"/>
          <w:szCs w:val="22"/>
        </w:rPr>
      </w:pPr>
      <w:hyperlink w:anchor="_Toc7105944" w:history="1">
        <w:r w:rsidR="00CB3AD2" w:rsidRPr="00393215">
          <w:rPr>
            <w:rStyle w:val="Hyperlink"/>
            <w:noProof/>
          </w:rPr>
          <w:t>3.13 sarifLog object</w:t>
        </w:r>
        <w:r w:rsidR="00CB3AD2">
          <w:rPr>
            <w:noProof/>
            <w:webHidden/>
          </w:rPr>
          <w:tab/>
        </w:r>
        <w:r w:rsidR="00CB3AD2">
          <w:rPr>
            <w:noProof/>
            <w:webHidden/>
          </w:rPr>
          <w:fldChar w:fldCharType="begin"/>
        </w:r>
        <w:r w:rsidR="00CB3AD2">
          <w:rPr>
            <w:noProof/>
            <w:webHidden/>
          </w:rPr>
          <w:instrText xml:space="preserve"> PAGEREF _Toc7105944 \h </w:instrText>
        </w:r>
        <w:r w:rsidR="00CB3AD2">
          <w:rPr>
            <w:noProof/>
            <w:webHidden/>
          </w:rPr>
        </w:r>
        <w:r w:rsidR="00CB3AD2">
          <w:rPr>
            <w:noProof/>
            <w:webHidden/>
          </w:rPr>
          <w:fldChar w:fldCharType="separate"/>
        </w:r>
        <w:r w:rsidR="00CB3AD2">
          <w:rPr>
            <w:noProof/>
            <w:webHidden/>
          </w:rPr>
          <w:t>45</w:t>
        </w:r>
        <w:r w:rsidR="00CB3AD2">
          <w:rPr>
            <w:noProof/>
            <w:webHidden/>
          </w:rPr>
          <w:fldChar w:fldCharType="end"/>
        </w:r>
      </w:hyperlink>
    </w:p>
    <w:p w14:paraId="75548857" w14:textId="5E6BAEDA"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45" w:history="1">
        <w:r w:rsidR="00CB3AD2" w:rsidRPr="00393215">
          <w:rPr>
            <w:rStyle w:val="Hyperlink"/>
            <w:noProof/>
          </w:rPr>
          <w:t>3.13.1 General</w:t>
        </w:r>
        <w:r w:rsidR="00CB3AD2">
          <w:rPr>
            <w:noProof/>
            <w:webHidden/>
          </w:rPr>
          <w:tab/>
        </w:r>
        <w:r w:rsidR="00CB3AD2">
          <w:rPr>
            <w:noProof/>
            <w:webHidden/>
          </w:rPr>
          <w:fldChar w:fldCharType="begin"/>
        </w:r>
        <w:r w:rsidR="00CB3AD2">
          <w:rPr>
            <w:noProof/>
            <w:webHidden/>
          </w:rPr>
          <w:instrText xml:space="preserve"> PAGEREF _Toc7105945 \h </w:instrText>
        </w:r>
        <w:r w:rsidR="00CB3AD2">
          <w:rPr>
            <w:noProof/>
            <w:webHidden/>
          </w:rPr>
        </w:r>
        <w:r w:rsidR="00CB3AD2">
          <w:rPr>
            <w:noProof/>
            <w:webHidden/>
          </w:rPr>
          <w:fldChar w:fldCharType="separate"/>
        </w:r>
        <w:r w:rsidR="00CB3AD2">
          <w:rPr>
            <w:noProof/>
            <w:webHidden/>
          </w:rPr>
          <w:t>45</w:t>
        </w:r>
        <w:r w:rsidR="00CB3AD2">
          <w:rPr>
            <w:noProof/>
            <w:webHidden/>
          </w:rPr>
          <w:fldChar w:fldCharType="end"/>
        </w:r>
      </w:hyperlink>
    </w:p>
    <w:p w14:paraId="46FF7255" w14:textId="448ECA67"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46" w:history="1">
        <w:r w:rsidR="00CB3AD2" w:rsidRPr="00393215">
          <w:rPr>
            <w:rStyle w:val="Hyperlink"/>
            <w:noProof/>
          </w:rPr>
          <w:t>3.13.2 version property</w:t>
        </w:r>
        <w:r w:rsidR="00CB3AD2">
          <w:rPr>
            <w:noProof/>
            <w:webHidden/>
          </w:rPr>
          <w:tab/>
        </w:r>
        <w:r w:rsidR="00CB3AD2">
          <w:rPr>
            <w:noProof/>
            <w:webHidden/>
          </w:rPr>
          <w:fldChar w:fldCharType="begin"/>
        </w:r>
        <w:r w:rsidR="00CB3AD2">
          <w:rPr>
            <w:noProof/>
            <w:webHidden/>
          </w:rPr>
          <w:instrText xml:space="preserve"> PAGEREF _Toc7105946 \h </w:instrText>
        </w:r>
        <w:r w:rsidR="00CB3AD2">
          <w:rPr>
            <w:noProof/>
            <w:webHidden/>
          </w:rPr>
        </w:r>
        <w:r w:rsidR="00CB3AD2">
          <w:rPr>
            <w:noProof/>
            <w:webHidden/>
          </w:rPr>
          <w:fldChar w:fldCharType="separate"/>
        </w:r>
        <w:r w:rsidR="00CB3AD2">
          <w:rPr>
            <w:noProof/>
            <w:webHidden/>
          </w:rPr>
          <w:t>45</w:t>
        </w:r>
        <w:r w:rsidR="00CB3AD2">
          <w:rPr>
            <w:noProof/>
            <w:webHidden/>
          </w:rPr>
          <w:fldChar w:fldCharType="end"/>
        </w:r>
      </w:hyperlink>
    </w:p>
    <w:p w14:paraId="50D2031D" w14:textId="5B947140"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47" w:history="1">
        <w:r w:rsidR="00CB3AD2" w:rsidRPr="00393215">
          <w:rPr>
            <w:rStyle w:val="Hyperlink"/>
            <w:noProof/>
          </w:rPr>
          <w:t>3.13.3 $schema property</w:t>
        </w:r>
        <w:r w:rsidR="00CB3AD2">
          <w:rPr>
            <w:noProof/>
            <w:webHidden/>
          </w:rPr>
          <w:tab/>
        </w:r>
        <w:r w:rsidR="00CB3AD2">
          <w:rPr>
            <w:noProof/>
            <w:webHidden/>
          </w:rPr>
          <w:fldChar w:fldCharType="begin"/>
        </w:r>
        <w:r w:rsidR="00CB3AD2">
          <w:rPr>
            <w:noProof/>
            <w:webHidden/>
          </w:rPr>
          <w:instrText xml:space="preserve"> PAGEREF _Toc7105947 \h </w:instrText>
        </w:r>
        <w:r w:rsidR="00CB3AD2">
          <w:rPr>
            <w:noProof/>
            <w:webHidden/>
          </w:rPr>
        </w:r>
        <w:r w:rsidR="00CB3AD2">
          <w:rPr>
            <w:noProof/>
            <w:webHidden/>
          </w:rPr>
          <w:fldChar w:fldCharType="separate"/>
        </w:r>
        <w:r w:rsidR="00CB3AD2">
          <w:rPr>
            <w:noProof/>
            <w:webHidden/>
          </w:rPr>
          <w:t>45</w:t>
        </w:r>
        <w:r w:rsidR="00CB3AD2">
          <w:rPr>
            <w:noProof/>
            <w:webHidden/>
          </w:rPr>
          <w:fldChar w:fldCharType="end"/>
        </w:r>
      </w:hyperlink>
    </w:p>
    <w:p w14:paraId="23CE6061" w14:textId="5D9623A4"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48" w:history="1">
        <w:r w:rsidR="00CB3AD2" w:rsidRPr="00393215">
          <w:rPr>
            <w:rStyle w:val="Hyperlink"/>
            <w:noProof/>
          </w:rPr>
          <w:t>3.13.4 runs property</w:t>
        </w:r>
        <w:r w:rsidR="00CB3AD2">
          <w:rPr>
            <w:noProof/>
            <w:webHidden/>
          </w:rPr>
          <w:tab/>
        </w:r>
        <w:r w:rsidR="00CB3AD2">
          <w:rPr>
            <w:noProof/>
            <w:webHidden/>
          </w:rPr>
          <w:fldChar w:fldCharType="begin"/>
        </w:r>
        <w:r w:rsidR="00CB3AD2">
          <w:rPr>
            <w:noProof/>
            <w:webHidden/>
          </w:rPr>
          <w:instrText xml:space="preserve"> PAGEREF _Toc7105948 \h </w:instrText>
        </w:r>
        <w:r w:rsidR="00CB3AD2">
          <w:rPr>
            <w:noProof/>
            <w:webHidden/>
          </w:rPr>
        </w:r>
        <w:r w:rsidR="00CB3AD2">
          <w:rPr>
            <w:noProof/>
            <w:webHidden/>
          </w:rPr>
          <w:fldChar w:fldCharType="separate"/>
        </w:r>
        <w:r w:rsidR="00CB3AD2">
          <w:rPr>
            <w:noProof/>
            <w:webHidden/>
          </w:rPr>
          <w:t>46</w:t>
        </w:r>
        <w:r w:rsidR="00CB3AD2">
          <w:rPr>
            <w:noProof/>
            <w:webHidden/>
          </w:rPr>
          <w:fldChar w:fldCharType="end"/>
        </w:r>
      </w:hyperlink>
    </w:p>
    <w:p w14:paraId="3F5431D8" w14:textId="3E2785B8"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49" w:history="1">
        <w:r w:rsidR="00CB3AD2" w:rsidRPr="00393215">
          <w:rPr>
            <w:rStyle w:val="Hyperlink"/>
            <w:noProof/>
          </w:rPr>
          <w:t>3.13.5 inlineExternalProperties property</w:t>
        </w:r>
        <w:r w:rsidR="00CB3AD2">
          <w:rPr>
            <w:noProof/>
            <w:webHidden/>
          </w:rPr>
          <w:tab/>
        </w:r>
        <w:r w:rsidR="00CB3AD2">
          <w:rPr>
            <w:noProof/>
            <w:webHidden/>
          </w:rPr>
          <w:fldChar w:fldCharType="begin"/>
        </w:r>
        <w:r w:rsidR="00CB3AD2">
          <w:rPr>
            <w:noProof/>
            <w:webHidden/>
          </w:rPr>
          <w:instrText xml:space="preserve"> PAGEREF _Toc7105949 \h </w:instrText>
        </w:r>
        <w:r w:rsidR="00CB3AD2">
          <w:rPr>
            <w:noProof/>
            <w:webHidden/>
          </w:rPr>
        </w:r>
        <w:r w:rsidR="00CB3AD2">
          <w:rPr>
            <w:noProof/>
            <w:webHidden/>
          </w:rPr>
          <w:fldChar w:fldCharType="separate"/>
        </w:r>
        <w:r w:rsidR="00CB3AD2">
          <w:rPr>
            <w:noProof/>
            <w:webHidden/>
          </w:rPr>
          <w:t>46</w:t>
        </w:r>
        <w:r w:rsidR="00CB3AD2">
          <w:rPr>
            <w:noProof/>
            <w:webHidden/>
          </w:rPr>
          <w:fldChar w:fldCharType="end"/>
        </w:r>
      </w:hyperlink>
    </w:p>
    <w:p w14:paraId="1C0905AF" w14:textId="76A5BC98" w:rsidR="00CB3AD2" w:rsidRDefault="006010BF">
      <w:pPr>
        <w:pStyle w:val="TOC2"/>
        <w:tabs>
          <w:tab w:val="right" w:leader="dot" w:pos="9350"/>
        </w:tabs>
        <w:rPr>
          <w:rFonts w:asciiTheme="minorHAnsi" w:eastAsiaTheme="minorEastAsia" w:hAnsiTheme="minorHAnsi" w:cstheme="minorBidi"/>
          <w:noProof/>
          <w:sz w:val="22"/>
          <w:szCs w:val="22"/>
        </w:rPr>
      </w:pPr>
      <w:hyperlink w:anchor="_Toc7105950" w:history="1">
        <w:r w:rsidR="00CB3AD2" w:rsidRPr="00393215">
          <w:rPr>
            <w:rStyle w:val="Hyperlink"/>
            <w:noProof/>
          </w:rPr>
          <w:t>3.14 run object</w:t>
        </w:r>
        <w:r w:rsidR="00CB3AD2">
          <w:rPr>
            <w:noProof/>
            <w:webHidden/>
          </w:rPr>
          <w:tab/>
        </w:r>
        <w:r w:rsidR="00CB3AD2">
          <w:rPr>
            <w:noProof/>
            <w:webHidden/>
          </w:rPr>
          <w:fldChar w:fldCharType="begin"/>
        </w:r>
        <w:r w:rsidR="00CB3AD2">
          <w:rPr>
            <w:noProof/>
            <w:webHidden/>
          </w:rPr>
          <w:instrText xml:space="preserve"> PAGEREF _Toc7105950 \h </w:instrText>
        </w:r>
        <w:r w:rsidR="00CB3AD2">
          <w:rPr>
            <w:noProof/>
            <w:webHidden/>
          </w:rPr>
        </w:r>
        <w:r w:rsidR="00CB3AD2">
          <w:rPr>
            <w:noProof/>
            <w:webHidden/>
          </w:rPr>
          <w:fldChar w:fldCharType="separate"/>
        </w:r>
        <w:r w:rsidR="00CB3AD2">
          <w:rPr>
            <w:noProof/>
            <w:webHidden/>
          </w:rPr>
          <w:t>47</w:t>
        </w:r>
        <w:r w:rsidR="00CB3AD2">
          <w:rPr>
            <w:noProof/>
            <w:webHidden/>
          </w:rPr>
          <w:fldChar w:fldCharType="end"/>
        </w:r>
      </w:hyperlink>
    </w:p>
    <w:p w14:paraId="212BD8BA" w14:textId="573D86D1"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51" w:history="1">
        <w:r w:rsidR="00CB3AD2" w:rsidRPr="00393215">
          <w:rPr>
            <w:rStyle w:val="Hyperlink"/>
            <w:noProof/>
          </w:rPr>
          <w:t>3.14.1 General</w:t>
        </w:r>
        <w:r w:rsidR="00CB3AD2">
          <w:rPr>
            <w:noProof/>
            <w:webHidden/>
          </w:rPr>
          <w:tab/>
        </w:r>
        <w:r w:rsidR="00CB3AD2">
          <w:rPr>
            <w:noProof/>
            <w:webHidden/>
          </w:rPr>
          <w:fldChar w:fldCharType="begin"/>
        </w:r>
        <w:r w:rsidR="00CB3AD2">
          <w:rPr>
            <w:noProof/>
            <w:webHidden/>
          </w:rPr>
          <w:instrText xml:space="preserve"> PAGEREF _Toc7105951 \h </w:instrText>
        </w:r>
        <w:r w:rsidR="00CB3AD2">
          <w:rPr>
            <w:noProof/>
            <w:webHidden/>
          </w:rPr>
        </w:r>
        <w:r w:rsidR="00CB3AD2">
          <w:rPr>
            <w:noProof/>
            <w:webHidden/>
          </w:rPr>
          <w:fldChar w:fldCharType="separate"/>
        </w:r>
        <w:r w:rsidR="00CB3AD2">
          <w:rPr>
            <w:noProof/>
            <w:webHidden/>
          </w:rPr>
          <w:t>47</w:t>
        </w:r>
        <w:r w:rsidR="00CB3AD2">
          <w:rPr>
            <w:noProof/>
            <w:webHidden/>
          </w:rPr>
          <w:fldChar w:fldCharType="end"/>
        </w:r>
      </w:hyperlink>
    </w:p>
    <w:p w14:paraId="2A261C5B" w14:textId="15FD3AEC"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52" w:history="1">
        <w:r w:rsidR="00CB3AD2" w:rsidRPr="00393215">
          <w:rPr>
            <w:rStyle w:val="Hyperlink"/>
            <w:noProof/>
          </w:rPr>
          <w:t>3.14.2 externalPropertyFileReferences property</w:t>
        </w:r>
        <w:r w:rsidR="00CB3AD2">
          <w:rPr>
            <w:noProof/>
            <w:webHidden/>
          </w:rPr>
          <w:tab/>
        </w:r>
        <w:r w:rsidR="00CB3AD2">
          <w:rPr>
            <w:noProof/>
            <w:webHidden/>
          </w:rPr>
          <w:fldChar w:fldCharType="begin"/>
        </w:r>
        <w:r w:rsidR="00CB3AD2">
          <w:rPr>
            <w:noProof/>
            <w:webHidden/>
          </w:rPr>
          <w:instrText xml:space="preserve"> PAGEREF _Toc7105952 \h </w:instrText>
        </w:r>
        <w:r w:rsidR="00CB3AD2">
          <w:rPr>
            <w:noProof/>
            <w:webHidden/>
          </w:rPr>
        </w:r>
        <w:r w:rsidR="00CB3AD2">
          <w:rPr>
            <w:noProof/>
            <w:webHidden/>
          </w:rPr>
          <w:fldChar w:fldCharType="separate"/>
        </w:r>
        <w:r w:rsidR="00CB3AD2">
          <w:rPr>
            <w:noProof/>
            <w:webHidden/>
          </w:rPr>
          <w:t>47</w:t>
        </w:r>
        <w:r w:rsidR="00CB3AD2">
          <w:rPr>
            <w:noProof/>
            <w:webHidden/>
          </w:rPr>
          <w:fldChar w:fldCharType="end"/>
        </w:r>
      </w:hyperlink>
    </w:p>
    <w:p w14:paraId="131A9F29" w14:textId="36E8ED90"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53" w:history="1">
        <w:r w:rsidR="00CB3AD2" w:rsidRPr="00393215">
          <w:rPr>
            <w:rStyle w:val="Hyperlink"/>
            <w:noProof/>
          </w:rPr>
          <w:t>3.14.3 automationDetails property</w:t>
        </w:r>
        <w:r w:rsidR="00CB3AD2">
          <w:rPr>
            <w:noProof/>
            <w:webHidden/>
          </w:rPr>
          <w:tab/>
        </w:r>
        <w:r w:rsidR="00CB3AD2">
          <w:rPr>
            <w:noProof/>
            <w:webHidden/>
          </w:rPr>
          <w:fldChar w:fldCharType="begin"/>
        </w:r>
        <w:r w:rsidR="00CB3AD2">
          <w:rPr>
            <w:noProof/>
            <w:webHidden/>
          </w:rPr>
          <w:instrText xml:space="preserve"> PAGEREF _Toc7105953 \h </w:instrText>
        </w:r>
        <w:r w:rsidR="00CB3AD2">
          <w:rPr>
            <w:noProof/>
            <w:webHidden/>
          </w:rPr>
        </w:r>
        <w:r w:rsidR="00CB3AD2">
          <w:rPr>
            <w:noProof/>
            <w:webHidden/>
          </w:rPr>
          <w:fldChar w:fldCharType="separate"/>
        </w:r>
        <w:r w:rsidR="00CB3AD2">
          <w:rPr>
            <w:noProof/>
            <w:webHidden/>
          </w:rPr>
          <w:t>48</w:t>
        </w:r>
        <w:r w:rsidR="00CB3AD2">
          <w:rPr>
            <w:noProof/>
            <w:webHidden/>
          </w:rPr>
          <w:fldChar w:fldCharType="end"/>
        </w:r>
      </w:hyperlink>
    </w:p>
    <w:p w14:paraId="7F58A209" w14:textId="6029C437"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54" w:history="1">
        <w:r w:rsidR="00CB3AD2" w:rsidRPr="00393215">
          <w:rPr>
            <w:rStyle w:val="Hyperlink"/>
            <w:noProof/>
          </w:rPr>
          <w:t>3.14.4 runAggregates property</w:t>
        </w:r>
        <w:r w:rsidR="00CB3AD2">
          <w:rPr>
            <w:noProof/>
            <w:webHidden/>
          </w:rPr>
          <w:tab/>
        </w:r>
        <w:r w:rsidR="00CB3AD2">
          <w:rPr>
            <w:noProof/>
            <w:webHidden/>
          </w:rPr>
          <w:fldChar w:fldCharType="begin"/>
        </w:r>
        <w:r w:rsidR="00CB3AD2">
          <w:rPr>
            <w:noProof/>
            <w:webHidden/>
          </w:rPr>
          <w:instrText xml:space="preserve"> PAGEREF _Toc7105954 \h </w:instrText>
        </w:r>
        <w:r w:rsidR="00CB3AD2">
          <w:rPr>
            <w:noProof/>
            <w:webHidden/>
          </w:rPr>
        </w:r>
        <w:r w:rsidR="00CB3AD2">
          <w:rPr>
            <w:noProof/>
            <w:webHidden/>
          </w:rPr>
          <w:fldChar w:fldCharType="separate"/>
        </w:r>
        <w:r w:rsidR="00CB3AD2">
          <w:rPr>
            <w:noProof/>
            <w:webHidden/>
          </w:rPr>
          <w:t>48</w:t>
        </w:r>
        <w:r w:rsidR="00CB3AD2">
          <w:rPr>
            <w:noProof/>
            <w:webHidden/>
          </w:rPr>
          <w:fldChar w:fldCharType="end"/>
        </w:r>
      </w:hyperlink>
    </w:p>
    <w:p w14:paraId="064D31AD" w14:textId="0849F92F"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55" w:history="1">
        <w:r w:rsidR="00CB3AD2" w:rsidRPr="00393215">
          <w:rPr>
            <w:rStyle w:val="Hyperlink"/>
            <w:noProof/>
          </w:rPr>
          <w:t>3.14.5 baselineGuid property</w:t>
        </w:r>
        <w:r w:rsidR="00CB3AD2">
          <w:rPr>
            <w:noProof/>
            <w:webHidden/>
          </w:rPr>
          <w:tab/>
        </w:r>
        <w:r w:rsidR="00CB3AD2">
          <w:rPr>
            <w:noProof/>
            <w:webHidden/>
          </w:rPr>
          <w:fldChar w:fldCharType="begin"/>
        </w:r>
        <w:r w:rsidR="00CB3AD2">
          <w:rPr>
            <w:noProof/>
            <w:webHidden/>
          </w:rPr>
          <w:instrText xml:space="preserve"> PAGEREF _Toc7105955 \h </w:instrText>
        </w:r>
        <w:r w:rsidR="00CB3AD2">
          <w:rPr>
            <w:noProof/>
            <w:webHidden/>
          </w:rPr>
        </w:r>
        <w:r w:rsidR="00CB3AD2">
          <w:rPr>
            <w:noProof/>
            <w:webHidden/>
          </w:rPr>
          <w:fldChar w:fldCharType="separate"/>
        </w:r>
        <w:r w:rsidR="00CB3AD2">
          <w:rPr>
            <w:noProof/>
            <w:webHidden/>
          </w:rPr>
          <w:t>48</w:t>
        </w:r>
        <w:r w:rsidR="00CB3AD2">
          <w:rPr>
            <w:noProof/>
            <w:webHidden/>
          </w:rPr>
          <w:fldChar w:fldCharType="end"/>
        </w:r>
      </w:hyperlink>
    </w:p>
    <w:p w14:paraId="5A777DCE" w14:textId="36C1EE37"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56" w:history="1">
        <w:r w:rsidR="00CB3AD2" w:rsidRPr="00393215">
          <w:rPr>
            <w:rStyle w:val="Hyperlink"/>
            <w:noProof/>
          </w:rPr>
          <w:t>3.14.6 tool property</w:t>
        </w:r>
        <w:r w:rsidR="00CB3AD2">
          <w:rPr>
            <w:noProof/>
            <w:webHidden/>
          </w:rPr>
          <w:tab/>
        </w:r>
        <w:r w:rsidR="00CB3AD2">
          <w:rPr>
            <w:noProof/>
            <w:webHidden/>
          </w:rPr>
          <w:fldChar w:fldCharType="begin"/>
        </w:r>
        <w:r w:rsidR="00CB3AD2">
          <w:rPr>
            <w:noProof/>
            <w:webHidden/>
          </w:rPr>
          <w:instrText xml:space="preserve"> PAGEREF _Toc7105956 \h </w:instrText>
        </w:r>
        <w:r w:rsidR="00CB3AD2">
          <w:rPr>
            <w:noProof/>
            <w:webHidden/>
          </w:rPr>
        </w:r>
        <w:r w:rsidR="00CB3AD2">
          <w:rPr>
            <w:noProof/>
            <w:webHidden/>
          </w:rPr>
          <w:fldChar w:fldCharType="separate"/>
        </w:r>
        <w:r w:rsidR="00CB3AD2">
          <w:rPr>
            <w:noProof/>
            <w:webHidden/>
          </w:rPr>
          <w:t>48</w:t>
        </w:r>
        <w:r w:rsidR="00CB3AD2">
          <w:rPr>
            <w:noProof/>
            <w:webHidden/>
          </w:rPr>
          <w:fldChar w:fldCharType="end"/>
        </w:r>
      </w:hyperlink>
    </w:p>
    <w:p w14:paraId="35223E60" w14:textId="3E861743"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57" w:history="1">
        <w:r w:rsidR="00CB3AD2" w:rsidRPr="00393215">
          <w:rPr>
            <w:rStyle w:val="Hyperlink"/>
            <w:noProof/>
          </w:rPr>
          <w:t>3.14.7 language</w:t>
        </w:r>
        <w:r w:rsidR="00CB3AD2">
          <w:rPr>
            <w:noProof/>
            <w:webHidden/>
          </w:rPr>
          <w:tab/>
        </w:r>
        <w:r w:rsidR="00CB3AD2">
          <w:rPr>
            <w:noProof/>
            <w:webHidden/>
          </w:rPr>
          <w:fldChar w:fldCharType="begin"/>
        </w:r>
        <w:r w:rsidR="00CB3AD2">
          <w:rPr>
            <w:noProof/>
            <w:webHidden/>
          </w:rPr>
          <w:instrText xml:space="preserve"> PAGEREF _Toc7105957 \h </w:instrText>
        </w:r>
        <w:r w:rsidR="00CB3AD2">
          <w:rPr>
            <w:noProof/>
            <w:webHidden/>
          </w:rPr>
        </w:r>
        <w:r w:rsidR="00CB3AD2">
          <w:rPr>
            <w:noProof/>
            <w:webHidden/>
          </w:rPr>
          <w:fldChar w:fldCharType="separate"/>
        </w:r>
        <w:r w:rsidR="00CB3AD2">
          <w:rPr>
            <w:noProof/>
            <w:webHidden/>
          </w:rPr>
          <w:t>48</w:t>
        </w:r>
        <w:r w:rsidR="00CB3AD2">
          <w:rPr>
            <w:noProof/>
            <w:webHidden/>
          </w:rPr>
          <w:fldChar w:fldCharType="end"/>
        </w:r>
      </w:hyperlink>
    </w:p>
    <w:p w14:paraId="7DBFA9FC" w14:textId="026DD6AE"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58" w:history="1">
        <w:r w:rsidR="00CB3AD2" w:rsidRPr="00393215">
          <w:rPr>
            <w:rStyle w:val="Hyperlink"/>
            <w:noProof/>
          </w:rPr>
          <w:t>3.14.8 taxonomies property</w:t>
        </w:r>
        <w:r w:rsidR="00CB3AD2">
          <w:rPr>
            <w:noProof/>
            <w:webHidden/>
          </w:rPr>
          <w:tab/>
        </w:r>
        <w:r w:rsidR="00CB3AD2">
          <w:rPr>
            <w:noProof/>
            <w:webHidden/>
          </w:rPr>
          <w:fldChar w:fldCharType="begin"/>
        </w:r>
        <w:r w:rsidR="00CB3AD2">
          <w:rPr>
            <w:noProof/>
            <w:webHidden/>
          </w:rPr>
          <w:instrText xml:space="preserve"> PAGEREF _Toc7105958 \h </w:instrText>
        </w:r>
        <w:r w:rsidR="00CB3AD2">
          <w:rPr>
            <w:noProof/>
            <w:webHidden/>
          </w:rPr>
        </w:r>
        <w:r w:rsidR="00CB3AD2">
          <w:rPr>
            <w:noProof/>
            <w:webHidden/>
          </w:rPr>
          <w:fldChar w:fldCharType="separate"/>
        </w:r>
        <w:r w:rsidR="00CB3AD2">
          <w:rPr>
            <w:noProof/>
            <w:webHidden/>
          </w:rPr>
          <w:t>48</w:t>
        </w:r>
        <w:r w:rsidR="00CB3AD2">
          <w:rPr>
            <w:noProof/>
            <w:webHidden/>
          </w:rPr>
          <w:fldChar w:fldCharType="end"/>
        </w:r>
      </w:hyperlink>
    </w:p>
    <w:p w14:paraId="3CE922D5" w14:textId="4264CB4F"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59" w:history="1">
        <w:r w:rsidR="00CB3AD2" w:rsidRPr="00393215">
          <w:rPr>
            <w:rStyle w:val="Hyperlink"/>
            <w:noProof/>
          </w:rPr>
          <w:t>3.14.9 translations property</w:t>
        </w:r>
        <w:r w:rsidR="00CB3AD2">
          <w:rPr>
            <w:noProof/>
            <w:webHidden/>
          </w:rPr>
          <w:tab/>
        </w:r>
        <w:r w:rsidR="00CB3AD2">
          <w:rPr>
            <w:noProof/>
            <w:webHidden/>
          </w:rPr>
          <w:fldChar w:fldCharType="begin"/>
        </w:r>
        <w:r w:rsidR="00CB3AD2">
          <w:rPr>
            <w:noProof/>
            <w:webHidden/>
          </w:rPr>
          <w:instrText xml:space="preserve"> PAGEREF _Toc7105959 \h </w:instrText>
        </w:r>
        <w:r w:rsidR="00CB3AD2">
          <w:rPr>
            <w:noProof/>
            <w:webHidden/>
          </w:rPr>
        </w:r>
        <w:r w:rsidR="00CB3AD2">
          <w:rPr>
            <w:noProof/>
            <w:webHidden/>
          </w:rPr>
          <w:fldChar w:fldCharType="separate"/>
        </w:r>
        <w:r w:rsidR="00CB3AD2">
          <w:rPr>
            <w:noProof/>
            <w:webHidden/>
          </w:rPr>
          <w:t>48</w:t>
        </w:r>
        <w:r w:rsidR="00CB3AD2">
          <w:rPr>
            <w:noProof/>
            <w:webHidden/>
          </w:rPr>
          <w:fldChar w:fldCharType="end"/>
        </w:r>
      </w:hyperlink>
    </w:p>
    <w:p w14:paraId="56EA09A3" w14:textId="4BA2E81B"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60" w:history="1">
        <w:r w:rsidR="00CB3AD2" w:rsidRPr="00393215">
          <w:rPr>
            <w:rStyle w:val="Hyperlink"/>
            <w:noProof/>
          </w:rPr>
          <w:t>3.14.10 policies property</w:t>
        </w:r>
        <w:r w:rsidR="00CB3AD2">
          <w:rPr>
            <w:noProof/>
            <w:webHidden/>
          </w:rPr>
          <w:tab/>
        </w:r>
        <w:r w:rsidR="00CB3AD2">
          <w:rPr>
            <w:noProof/>
            <w:webHidden/>
          </w:rPr>
          <w:fldChar w:fldCharType="begin"/>
        </w:r>
        <w:r w:rsidR="00CB3AD2">
          <w:rPr>
            <w:noProof/>
            <w:webHidden/>
          </w:rPr>
          <w:instrText xml:space="preserve"> PAGEREF _Toc7105960 \h </w:instrText>
        </w:r>
        <w:r w:rsidR="00CB3AD2">
          <w:rPr>
            <w:noProof/>
            <w:webHidden/>
          </w:rPr>
        </w:r>
        <w:r w:rsidR="00CB3AD2">
          <w:rPr>
            <w:noProof/>
            <w:webHidden/>
          </w:rPr>
          <w:fldChar w:fldCharType="separate"/>
        </w:r>
        <w:r w:rsidR="00CB3AD2">
          <w:rPr>
            <w:noProof/>
            <w:webHidden/>
          </w:rPr>
          <w:t>49</w:t>
        </w:r>
        <w:r w:rsidR="00CB3AD2">
          <w:rPr>
            <w:noProof/>
            <w:webHidden/>
          </w:rPr>
          <w:fldChar w:fldCharType="end"/>
        </w:r>
      </w:hyperlink>
    </w:p>
    <w:p w14:paraId="6B809E42" w14:textId="3D0D3C13"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61" w:history="1">
        <w:r w:rsidR="00CB3AD2" w:rsidRPr="00393215">
          <w:rPr>
            <w:rStyle w:val="Hyperlink"/>
            <w:noProof/>
          </w:rPr>
          <w:t>3.14.11 invocations property</w:t>
        </w:r>
        <w:r w:rsidR="00CB3AD2">
          <w:rPr>
            <w:noProof/>
            <w:webHidden/>
          </w:rPr>
          <w:tab/>
        </w:r>
        <w:r w:rsidR="00CB3AD2">
          <w:rPr>
            <w:noProof/>
            <w:webHidden/>
          </w:rPr>
          <w:fldChar w:fldCharType="begin"/>
        </w:r>
        <w:r w:rsidR="00CB3AD2">
          <w:rPr>
            <w:noProof/>
            <w:webHidden/>
          </w:rPr>
          <w:instrText xml:space="preserve"> PAGEREF _Toc7105961 \h </w:instrText>
        </w:r>
        <w:r w:rsidR="00CB3AD2">
          <w:rPr>
            <w:noProof/>
            <w:webHidden/>
          </w:rPr>
        </w:r>
        <w:r w:rsidR="00CB3AD2">
          <w:rPr>
            <w:noProof/>
            <w:webHidden/>
          </w:rPr>
          <w:fldChar w:fldCharType="separate"/>
        </w:r>
        <w:r w:rsidR="00CB3AD2">
          <w:rPr>
            <w:noProof/>
            <w:webHidden/>
          </w:rPr>
          <w:t>49</w:t>
        </w:r>
        <w:r w:rsidR="00CB3AD2">
          <w:rPr>
            <w:noProof/>
            <w:webHidden/>
          </w:rPr>
          <w:fldChar w:fldCharType="end"/>
        </w:r>
      </w:hyperlink>
    </w:p>
    <w:p w14:paraId="40444755" w14:textId="1170FD3E"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62" w:history="1">
        <w:r w:rsidR="00CB3AD2" w:rsidRPr="00393215">
          <w:rPr>
            <w:rStyle w:val="Hyperlink"/>
            <w:noProof/>
          </w:rPr>
          <w:t>3.14.12 conversion property</w:t>
        </w:r>
        <w:r w:rsidR="00CB3AD2">
          <w:rPr>
            <w:noProof/>
            <w:webHidden/>
          </w:rPr>
          <w:tab/>
        </w:r>
        <w:r w:rsidR="00CB3AD2">
          <w:rPr>
            <w:noProof/>
            <w:webHidden/>
          </w:rPr>
          <w:fldChar w:fldCharType="begin"/>
        </w:r>
        <w:r w:rsidR="00CB3AD2">
          <w:rPr>
            <w:noProof/>
            <w:webHidden/>
          </w:rPr>
          <w:instrText xml:space="preserve"> PAGEREF _Toc7105962 \h </w:instrText>
        </w:r>
        <w:r w:rsidR="00CB3AD2">
          <w:rPr>
            <w:noProof/>
            <w:webHidden/>
          </w:rPr>
        </w:r>
        <w:r w:rsidR="00CB3AD2">
          <w:rPr>
            <w:noProof/>
            <w:webHidden/>
          </w:rPr>
          <w:fldChar w:fldCharType="separate"/>
        </w:r>
        <w:r w:rsidR="00CB3AD2">
          <w:rPr>
            <w:noProof/>
            <w:webHidden/>
          </w:rPr>
          <w:t>49</w:t>
        </w:r>
        <w:r w:rsidR="00CB3AD2">
          <w:rPr>
            <w:noProof/>
            <w:webHidden/>
          </w:rPr>
          <w:fldChar w:fldCharType="end"/>
        </w:r>
      </w:hyperlink>
    </w:p>
    <w:p w14:paraId="16715D60" w14:textId="6E61B516"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63" w:history="1">
        <w:r w:rsidR="00CB3AD2" w:rsidRPr="00393215">
          <w:rPr>
            <w:rStyle w:val="Hyperlink"/>
            <w:noProof/>
          </w:rPr>
          <w:t>3.14.13 versionControlProvenance property</w:t>
        </w:r>
        <w:r w:rsidR="00CB3AD2">
          <w:rPr>
            <w:noProof/>
            <w:webHidden/>
          </w:rPr>
          <w:tab/>
        </w:r>
        <w:r w:rsidR="00CB3AD2">
          <w:rPr>
            <w:noProof/>
            <w:webHidden/>
          </w:rPr>
          <w:fldChar w:fldCharType="begin"/>
        </w:r>
        <w:r w:rsidR="00CB3AD2">
          <w:rPr>
            <w:noProof/>
            <w:webHidden/>
          </w:rPr>
          <w:instrText xml:space="preserve"> PAGEREF _Toc7105963 \h </w:instrText>
        </w:r>
        <w:r w:rsidR="00CB3AD2">
          <w:rPr>
            <w:noProof/>
            <w:webHidden/>
          </w:rPr>
        </w:r>
        <w:r w:rsidR="00CB3AD2">
          <w:rPr>
            <w:noProof/>
            <w:webHidden/>
          </w:rPr>
          <w:fldChar w:fldCharType="separate"/>
        </w:r>
        <w:r w:rsidR="00CB3AD2">
          <w:rPr>
            <w:noProof/>
            <w:webHidden/>
          </w:rPr>
          <w:t>49</w:t>
        </w:r>
        <w:r w:rsidR="00CB3AD2">
          <w:rPr>
            <w:noProof/>
            <w:webHidden/>
          </w:rPr>
          <w:fldChar w:fldCharType="end"/>
        </w:r>
      </w:hyperlink>
    </w:p>
    <w:p w14:paraId="1617E905" w14:textId="79F2966B"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64" w:history="1">
        <w:r w:rsidR="00CB3AD2" w:rsidRPr="00393215">
          <w:rPr>
            <w:rStyle w:val="Hyperlink"/>
            <w:noProof/>
          </w:rPr>
          <w:t>3.14.14 originalUriBaseIds property</w:t>
        </w:r>
        <w:r w:rsidR="00CB3AD2">
          <w:rPr>
            <w:noProof/>
            <w:webHidden/>
          </w:rPr>
          <w:tab/>
        </w:r>
        <w:r w:rsidR="00CB3AD2">
          <w:rPr>
            <w:noProof/>
            <w:webHidden/>
          </w:rPr>
          <w:fldChar w:fldCharType="begin"/>
        </w:r>
        <w:r w:rsidR="00CB3AD2">
          <w:rPr>
            <w:noProof/>
            <w:webHidden/>
          </w:rPr>
          <w:instrText xml:space="preserve"> PAGEREF _Toc7105964 \h </w:instrText>
        </w:r>
        <w:r w:rsidR="00CB3AD2">
          <w:rPr>
            <w:noProof/>
            <w:webHidden/>
          </w:rPr>
        </w:r>
        <w:r w:rsidR="00CB3AD2">
          <w:rPr>
            <w:noProof/>
            <w:webHidden/>
          </w:rPr>
          <w:fldChar w:fldCharType="separate"/>
        </w:r>
        <w:r w:rsidR="00CB3AD2">
          <w:rPr>
            <w:noProof/>
            <w:webHidden/>
          </w:rPr>
          <w:t>50</w:t>
        </w:r>
        <w:r w:rsidR="00CB3AD2">
          <w:rPr>
            <w:noProof/>
            <w:webHidden/>
          </w:rPr>
          <w:fldChar w:fldCharType="end"/>
        </w:r>
      </w:hyperlink>
    </w:p>
    <w:p w14:paraId="2E5320AF" w14:textId="16DA8FFB"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65" w:history="1">
        <w:r w:rsidR="00CB3AD2" w:rsidRPr="00393215">
          <w:rPr>
            <w:rStyle w:val="Hyperlink"/>
            <w:noProof/>
          </w:rPr>
          <w:t>3.14.15 artifacts property</w:t>
        </w:r>
        <w:r w:rsidR="00CB3AD2">
          <w:rPr>
            <w:noProof/>
            <w:webHidden/>
          </w:rPr>
          <w:tab/>
        </w:r>
        <w:r w:rsidR="00CB3AD2">
          <w:rPr>
            <w:noProof/>
            <w:webHidden/>
          </w:rPr>
          <w:fldChar w:fldCharType="begin"/>
        </w:r>
        <w:r w:rsidR="00CB3AD2">
          <w:rPr>
            <w:noProof/>
            <w:webHidden/>
          </w:rPr>
          <w:instrText xml:space="preserve"> PAGEREF _Toc7105965 \h </w:instrText>
        </w:r>
        <w:r w:rsidR="00CB3AD2">
          <w:rPr>
            <w:noProof/>
            <w:webHidden/>
          </w:rPr>
        </w:r>
        <w:r w:rsidR="00CB3AD2">
          <w:rPr>
            <w:noProof/>
            <w:webHidden/>
          </w:rPr>
          <w:fldChar w:fldCharType="separate"/>
        </w:r>
        <w:r w:rsidR="00CB3AD2">
          <w:rPr>
            <w:noProof/>
            <w:webHidden/>
          </w:rPr>
          <w:t>51</w:t>
        </w:r>
        <w:r w:rsidR="00CB3AD2">
          <w:rPr>
            <w:noProof/>
            <w:webHidden/>
          </w:rPr>
          <w:fldChar w:fldCharType="end"/>
        </w:r>
      </w:hyperlink>
    </w:p>
    <w:p w14:paraId="4619B86F" w14:textId="0C5B3B33"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66" w:history="1">
        <w:r w:rsidR="00CB3AD2" w:rsidRPr="00393215">
          <w:rPr>
            <w:rStyle w:val="Hyperlink"/>
            <w:noProof/>
          </w:rPr>
          <w:t>3.14.16 logicalLocations property</w:t>
        </w:r>
        <w:r w:rsidR="00CB3AD2">
          <w:rPr>
            <w:noProof/>
            <w:webHidden/>
          </w:rPr>
          <w:tab/>
        </w:r>
        <w:r w:rsidR="00CB3AD2">
          <w:rPr>
            <w:noProof/>
            <w:webHidden/>
          </w:rPr>
          <w:fldChar w:fldCharType="begin"/>
        </w:r>
        <w:r w:rsidR="00CB3AD2">
          <w:rPr>
            <w:noProof/>
            <w:webHidden/>
          </w:rPr>
          <w:instrText xml:space="preserve"> PAGEREF _Toc7105966 \h </w:instrText>
        </w:r>
        <w:r w:rsidR="00CB3AD2">
          <w:rPr>
            <w:noProof/>
            <w:webHidden/>
          </w:rPr>
        </w:r>
        <w:r w:rsidR="00CB3AD2">
          <w:rPr>
            <w:noProof/>
            <w:webHidden/>
          </w:rPr>
          <w:fldChar w:fldCharType="separate"/>
        </w:r>
        <w:r w:rsidR="00CB3AD2">
          <w:rPr>
            <w:noProof/>
            <w:webHidden/>
          </w:rPr>
          <w:t>52</w:t>
        </w:r>
        <w:r w:rsidR="00CB3AD2">
          <w:rPr>
            <w:noProof/>
            <w:webHidden/>
          </w:rPr>
          <w:fldChar w:fldCharType="end"/>
        </w:r>
      </w:hyperlink>
    </w:p>
    <w:p w14:paraId="63C55283" w14:textId="4BEA8F3A"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67" w:history="1">
        <w:r w:rsidR="00CB3AD2" w:rsidRPr="00393215">
          <w:rPr>
            <w:rStyle w:val="Hyperlink"/>
            <w:noProof/>
          </w:rPr>
          <w:t>3.14.17 addresses property</w:t>
        </w:r>
        <w:r w:rsidR="00CB3AD2">
          <w:rPr>
            <w:noProof/>
            <w:webHidden/>
          </w:rPr>
          <w:tab/>
        </w:r>
        <w:r w:rsidR="00CB3AD2">
          <w:rPr>
            <w:noProof/>
            <w:webHidden/>
          </w:rPr>
          <w:fldChar w:fldCharType="begin"/>
        </w:r>
        <w:r w:rsidR="00CB3AD2">
          <w:rPr>
            <w:noProof/>
            <w:webHidden/>
          </w:rPr>
          <w:instrText xml:space="preserve"> PAGEREF _Toc7105967 \h </w:instrText>
        </w:r>
        <w:r w:rsidR="00CB3AD2">
          <w:rPr>
            <w:noProof/>
            <w:webHidden/>
          </w:rPr>
        </w:r>
        <w:r w:rsidR="00CB3AD2">
          <w:rPr>
            <w:noProof/>
            <w:webHidden/>
          </w:rPr>
          <w:fldChar w:fldCharType="separate"/>
        </w:r>
        <w:r w:rsidR="00CB3AD2">
          <w:rPr>
            <w:noProof/>
            <w:webHidden/>
          </w:rPr>
          <w:t>53</w:t>
        </w:r>
        <w:r w:rsidR="00CB3AD2">
          <w:rPr>
            <w:noProof/>
            <w:webHidden/>
          </w:rPr>
          <w:fldChar w:fldCharType="end"/>
        </w:r>
      </w:hyperlink>
    </w:p>
    <w:p w14:paraId="23FB63C7" w14:textId="6A74AB2B"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68" w:history="1">
        <w:r w:rsidR="00CB3AD2" w:rsidRPr="00393215">
          <w:rPr>
            <w:rStyle w:val="Hyperlink"/>
            <w:noProof/>
          </w:rPr>
          <w:t>3.14.18 threadFlowLocations property</w:t>
        </w:r>
        <w:r w:rsidR="00CB3AD2">
          <w:rPr>
            <w:noProof/>
            <w:webHidden/>
          </w:rPr>
          <w:tab/>
        </w:r>
        <w:r w:rsidR="00CB3AD2">
          <w:rPr>
            <w:noProof/>
            <w:webHidden/>
          </w:rPr>
          <w:fldChar w:fldCharType="begin"/>
        </w:r>
        <w:r w:rsidR="00CB3AD2">
          <w:rPr>
            <w:noProof/>
            <w:webHidden/>
          </w:rPr>
          <w:instrText xml:space="preserve"> PAGEREF _Toc7105968 \h </w:instrText>
        </w:r>
        <w:r w:rsidR="00CB3AD2">
          <w:rPr>
            <w:noProof/>
            <w:webHidden/>
          </w:rPr>
        </w:r>
        <w:r w:rsidR="00CB3AD2">
          <w:rPr>
            <w:noProof/>
            <w:webHidden/>
          </w:rPr>
          <w:fldChar w:fldCharType="separate"/>
        </w:r>
        <w:r w:rsidR="00CB3AD2">
          <w:rPr>
            <w:noProof/>
            <w:webHidden/>
          </w:rPr>
          <w:t>53</w:t>
        </w:r>
        <w:r w:rsidR="00CB3AD2">
          <w:rPr>
            <w:noProof/>
            <w:webHidden/>
          </w:rPr>
          <w:fldChar w:fldCharType="end"/>
        </w:r>
      </w:hyperlink>
    </w:p>
    <w:p w14:paraId="7E2F8A41" w14:textId="224931E8"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69" w:history="1">
        <w:r w:rsidR="00CB3AD2" w:rsidRPr="00393215">
          <w:rPr>
            <w:rStyle w:val="Hyperlink"/>
            <w:noProof/>
          </w:rPr>
          <w:t>3.14.19 graphs property</w:t>
        </w:r>
        <w:r w:rsidR="00CB3AD2">
          <w:rPr>
            <w:noProof/>
            <w:webHidden/>
          </w:rPr>
          <w:tab/>
        </w:r>
        <w:r w:rsidR="00CB3AD2">
          <w:rPr>
            <w:noProof/>
            <w:webHidden/>
          </w:rPr>
          <w:fldChar w:fldCharType="begin"/>
        </w:r>
        <w:r w:rsidR="00CB3AD2">
          <w:rPr>
            <w:noProof/>
            <w:webHidden/>
          </w:rPr>
          <w:instrText xml:space="preserve"> PAGEREF _Toc7105969 \h </w:instrText>
        </w:r>
        <w:r w:rsidR="00CB3AD2">
          <w:rPr>
            <w:noProof/>
            <w:webHidden/>
          </w:rPr>
        </w:r>
        <w:r w:rsidR="00CB3AD2">
          <w:rPr>
            <w:noProof/>
            <w:webHidden/>
          </w:rPr>
          <w:fldChar w:fldCharType="separate"/>
        </w:r>
        <w:r w:rsidR="00CB3AD2">
          <w:rPr>
            <w:noProof/>
            <w:webHidden/>
          </w:rPr>
          <w:t>53</w:t>
        </w:r>
        <w:r w:rsidR="00CB3AD2">
          <w:rPr>
            <w:noProof/>
            <w:webHidden/>
          </w:rPr>
          <w:fldChar w:fldCharType="end"/>
        </w:r>
      </w:hyperlink>
    </w:p>
    <w:p w14:paraId="00D7CBF7" w14:textId="0DD57FAE"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70" w:history="1">
        <w:r w:rsidR="00CB3AD2" w:rsidRPr="00393215">
          <w:rPr>
            <w:rStyle w:val="Hyperlink"/>
            <w:noProof/>
          </w:rPr>
          <w:t>3.14.20 webRequests property</w:t>
        </w:r>
        <w:r w:rsidR="00CB3AD2">
          <w:rPr>
            <w:noProof/>
            <w:webHidden/>
          </w:rPr>
          <w:tab/>
        </w:r>
        <w:r w:rsidR="00CB3AD2">
          <w:rPr>
            <w:noProof/>
            <w:webHidden/>
          </w:rPr>
          <w:fldChar w:fldCharType="begin"/>
        </w:r>
        <w:r w:rsidR="00CB3AD2">
          <w:rPr>
            <w:noProof/>
            <w:webHidden/>
          </w:rPr>
          <w:instrText xml:space="preserve"> PAGEREF _Toc7105970 \h </w:instrText>
        </w:r>
        <w:r w:rsidR="00CB3AD2">
          <w:rPr>
            <w:noProof/>
            <w:webHidden/>
          </w:rPr>
        </w:r>
        <w:r w:rsidR="00CB3AD2">
          <w:rPr>
            <w:noProof/>
            <w:webHidden/>
          </w:rPr>
          <w:fldChar w:fldCharType="separate"/>
        </w:r>
        <w:r w:rsidR="00CB3AD2">
          <w:rPr>
            <w:noProof/>
            <w:webHidden/>
          </w:rPr>
          <w:t>53</w:t>
        </w:r>
        <w:r w:rsidR="00CB3AD2">
          <w:rPr>
            <w:noProof/>
            <w:webHidden/>
          </w:rPr>
          <w:fldChar w:fldCharType="end"/>
        </w:r>
      </w:hyperlink>
    </w:p>
    <w:p w14:paraId="71B86904" w14:textId="3CC65693"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71" w:history="1">
        <w:r w:rsidR="00CB3AD2" w:rsidRPr="00393215">
          <w:rPr>
            <w:rStyle w:val="Hyperlink"/>
            <w:noProof/>
          </w:rPr>
          <w:t>3.14.21 webResponses property</w:t>
        </w:r>
        <w:r w:rsidR="00CB3AD2">
          <w:rPr>
            <w:noProof/>
            <w:webHidden/>
          </w:rPr>
          <w:tab/>
        </w:r>
        <w:r w:rsidR="00CB3AD2">
          <w:rPr>
            <w:noProof/>
            <w:webHidden/>
          </w:rPr>
          <w:fldChar w:fldCharType="begin"/>
        </w:r>
        <w:r w:rsidR="00CB3AD2">
          <w:rPr>
            <w:noProof/>
            <w:webHidden/>
          </w:rPr>
          <w:instrText xml:space="preserve"> PAGEREF _Toc7105971 \h </w:instrText>
        </w:r>
        <w:r w:rsidR="00CB3AD2">
          <w:rPr>
            <w:noProof/>
            <w:webHidden/>
          </w:rPr>
        </w:r>
        <w:r w:rsidR="00CB3AD2">
          <w:rPr>
            <w:noProof/>
            <w:webHidden/>
          </w:rPr>
          <w:fldChar w:fldCharType="separate"/>
        </w:r>
        <w:r w:rsidR="00CB3AD2">
          <w:rPr>
            <w:noProof/>
            <w:webHidden/>
          </w:rPr>
          <w:t>53</w:t>
        </w:r>
        <w:r w:rsidR="00CB3AD2">
          <w:rPr>
            <w:noProof/>
            <w:webHidden/>
          </w:rPr>
          <w:fldChar w:fldCharType="end"/>
        </w:r>
      </w:hyperlink>
    </w:p>
    <w:p w14:paraId="4AA1B7B0" w14:textId="233334C1"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72" w:history="1">
        <w:r w:rsidR="00CB3AD2" w:rsidRPr="00393215">
          <w:rPr>
            <w:rStyle w:val="Hyperlink"/>
            <w:noProof/>
          </w:rPr>
          <w:t>3.14.22 results property</w:t>
        </w:r>
        <w:r w:rsidR="00CB3AD2">
          <w:rPr>
            <w:noProof/>
            <w:webHidden/>
          </w:rPr>
          <w:tab/>
        </w:r>
        <w:r w:rsidR="00CB3AD2">
          <w:rPr>
            <w:noProof/>
            <w:webHidden/>
          </w:rPr>
          <w:fldChar w:fldCharType="begin"/>
        </w:r>
        <w:r w:rsidR="00CB3AD2">
          <w:rPr>
            <w:noProof/>
            <w:webHidden/>
          </w:rPr>
          <w:instrText xml:space="preserve"> PAGEREF _Toc7105972 \h </w:instrText>
        </w:r>
        <w:r w:rsidR="00CB3AD2">
          <w:rPr>
            <w:noProof/>
            <w:webHidden/>
          </w:rPr>
        </w:r>
        <w:r w:rsidR="00CB3AD2">
          <w:rPr>
            <w:noProof/>
            <w:webHidden/>
          </w:rPr>
          <w:fldChar w:fldCharType="separate"/>
        </w:r>
        <w:r w:rsidR="00CB3AD2">
          <w:rPr>
            <w:noProof/>
            <w:webHidden/>
          </w:rPr>
          <w:t>53</w:t>
        </w:r>
        <w:r w:rsidR="00CB3AD2">
          <w:rPr>
            <w:noProof/>
            <w:webHidden/>
          </w:rPr>
          <w:fldChar w:fldCharType="end"/>
        </w:r>
      </w:hyperlink>
    </w:p>
    <w:p w14:paraId="3910BC45" w14:textId="3C7B7C44"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73" w:history="1">
        <w:r w:rsidR="00CB3AD2" w:rsidRPr="00393215">
          <w:rPr>
            <w:rStyle w:val="Hyperlink"/>
            <w:noProof/>
          </w:rPr>
          <w:t>3.14.23 defaultEncoding property</w:t>
        </w:r>
        <w:r w:rsidR="00CB3AD2">
          <w:rPr>
            <w:noProof/>
            <w:webHidden/>
          </w:rPr>
          <w:tab/>
        </w:r>
        <w:r w:rsidR="00CB3AD2">
          <w:rPr>
            <w:noProof/>
            <w:webHidden/>
          </w:rPr>
          <w:fldChar w:fldCharType="begin"/>
        </w:r>
        <w:r w:rsidR="00CB3AD2">
          <w:rPr>
            <w:noProof/>
            <w:webHidden/>
          </w:rPr>
          <w:instrText xml:space="preserve"> PAGEREF _Toc7105973 \h </w:instrText>
        </w:r>
        <w:r w:rsidR="00CB3AD2">
          <w:rPr>
            <w:noProof/>
            <w:webHidden/>
          </w:rPr>
        </w:r>
        <w:r w:rsidR="00CB3AD2">
          <w:rPr>
            <w:noProof/>
            <w:webHidden/>
          </w:rPr>
          <w:fldChar w:fldCharType="separate"/>
        </w:r>
        <w:r w:rsidR="00CB3AD2">
          <w:rPr>
            <w:noProof/>
            <w:webHidden/>
          </w:rPr>
          <w:t>54</w:t>
        </w:r>
        <w:r w:rsidR="00CB3AD2">
          <w:rPr>
            <w:noProof/>
            <w:webHidden/>
          </w:rPr>
          <w:fldChar w:fldCharType="end"/>
        </w:r>
      </w:hyperlink>
    </w:p>
    <w:p w14:paraId="52137B08" w14:textId="7B83BCA4"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74" w:history="1">
        <w:r w:rsidR="00CB3AD2" w:rsidRPr="00393215">
          <w:rPr>
            <w:rStyle w:val="Hyperlink"/>
            <w:noProof/>
          </w:rPr>
          <w:t>3.14.24 defaultSourceLanguage property</w:t>
        </w:r>
        <w:r w:rsidR="00CB3AD2">
          <w:rPr>
            <w:noProof/>
            <w:webHidden/>
          </w:rPr>
          <w:tab/>
        </w:r>
        <w:r w:rsidR="00CB3AD2">
          <w:rPr>
            <w:noProof/>
            <w:webHidden/>
          </w:rPr>
          <w:fldChar w:fldCharType="begin"/>
        </w:r>
        <w:r w:rsidR="00CB3AD2">
          <w:rPr>
            <w:noProof/>
            <w:webHidden/>
          </w:rPr>
          <w:instrText xml:space="preserve"> PAGEREF _Toc7105974 \h </w:instrText>
        </w:r>
        <w:r w:rsidR="00CB3AD2">
          <w:rPr>
            <w:noProof/>
            <w:webHidden/>
          </w:rPr>
        </w:r>
        <w:r w:rsidR="00CB3AD2">
          <w:rPr>
            <w:noProof/>
            <w:webHidden/>
          </w:rPr>
          <w:fldChar w:fldCharType="separate"/>
        </w:r>
        <w:r w:rsidR="00CB3AD2">
          <w:rPr>
            <w:noProof/>
            <w:webHidden/>
          </w:rPr>
          <w:t>54</w:t>
        </w:r>
        <w:r w:rsidR="00CB3AD2">
          <w:rPr>
            <w:noProof/>
            <w:webHidden/>
          </w:rPr>
          <w:fldChar w:fldCharType="end"/>
        </w:r>
      </w:hyperlink>
    </w:p>
    <w:p w14:paraId="5063C530" w14:textId="5C34320F"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75" w:history="1">
        <w:r w:rsidR="00CB3AD2" w:rsidRPr="00393215">
          <w:rPr>
            <w:rStyle w:val="Hyperlink"/>
            <w:noProof/>
          </w:rPr>
          <w:t>3.14.25 newlineSequences property</w:t>
        </w:r>
        <w:r w:rsidR="00CB3AD2">
          <w:rPr>
            <w:noProof/>
            <w:webHidden/>
          </w:rPr>
          <w:tab/>
        </w:r>
        <w:r w:rsidR="00CB3AD2">
          <w:rPr>
            <w:noProof/>
            <w:webHidden/>
          </w:rPr>
          <w:fldChar w:fldCharType="begin"/>
        </w:r>
        <w:r w:rsidR="00CB3AD2">
          <w:rPr>
            <w:noProof/>
            <w:webHidden/>
          </w:rPr>
          <w:instrText xml:space="preserve"> PAGEREF _Toc7105975 \h </w:instrText>
        </w:r>
        <w:r w:rsidR="00CB3AD2">
          <w:rPr>
            <w:noProof/>
            <w:webHidden/>
          </w:rPr>
        </w:r>
        <w:r w:rsidR="00CB3AD2">
          <w:rPr>
            <w:noProof/>
            <w:webHidden/>
          </w:rPr>
          <w:fldChar w:fldCharType="separate"/>
        </w:r>
        <w:r w:rsidR="00CB3AD2">
          <w:rPr>
            <w:noProof/>
            <w:webHidden/>
          </w:rPr>
          <w:t>54</w:t>
        </w:r>
        <w:r w:rsidR="00CB3AD2">
          <w:rPr>
            <w:noProof/>
            <w:webHidden/>
          </w:rPr>
          <w:fldChar w:fldCharType="end"/>
        </w:r>
      </w:hyperlink>
    </w:p>
    <w:p w14:paraId="1E908FC4" w14:textId="7D690C94"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76" w:history="1">
        <w:r w:rsidR="00CB3AD2" w:rsidRPr="00393215">
          <w:rPr>
            <w:rStyle w:val="Hyperlink"/>
            <w:noProof/>
          </w:rPr>
          <w:t>3.14.26 columnKind property</w:t>
        </w:r>
        <w:r w:rsidR="00CB3AD2">
          <w:rPr>
            <w:noProof/>
            <w:webHidden/>
          </w:rPr>
          <w:tab/>
        </w:r>
        <w:r w:rsidR="00CB3AD2">
          <w:rPr>
            <w:noProof/>
            <w:webHidden/>
          </w:rPr>
          <w:fldChar w:fldCharType="begin"/>
        </w:r>
        <w:r w:rsidR="00CB3AD2">
          <w:rPr>
            <w:noProof/>
            <w:webHidden/>
          </w:rPr>
          <w:instrText xml:space="preserve"> PAGEREF _Toc7105976 \h </w:instrText>
        </w:r>
        <w:r w:rsidR="00CB3AD2">
          <w:rPr>
            <w:noProof/>
            <w:webHidden/>
          </w:rPr>
        </w:r>
        <w:r w:rsidR="00CB3AD2">
          <w:rPr>
            <w:noProof/>
            <w:webHidden/>
          </w:rPr>
          <w:fldChar w:fldCharType="separate"/>
        </w:r>
        <w:r w:rsidR="00CB3AD2">
          <w:rPr>
            <w:noProof/>
            <w:webHidden/>
          </w:rPr>
          <w:t>55</w:t>
        </w:r>
        <w:r w:rsidR="00CB3AD2">
          <w:rPr>
            <w:noProof/>
            <w:webHidden/>
          </w:rPr>
          <w:fldChar w:fldCharType="end"/>
        </w:r>
      </w:hyperlink>
    </w:p>
    <w:p w14:paraId="2AE81710" w14:textId="4A350A20"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77" w:history="1">
        <w:r w:rsidR="00CB3AD2" w:rsidRPr="00393215">
          <w:rPr>
            <w:rStyle w:val="Hyperlink"/>
            <w:noProof/>
          </w:rPr>
          <w:t>3.14.27 redactionToken property</w:t>
        </w:r>
        <w:r w:rsidR="00CB3AD2">
          <w:rPr>
            <w:noProof/>
            <w:webHidden/>
          </w:rPr>
          <w:tab/>
        </w:r>
        <w:r w:rsidR="00CB3AD2">
          <w:rPr>
            <w:noProof/>
            <w:webHidden/>
          </w:rPr>
          <w:fldChar w:fldCharType="begin"/>
        </w:r>
        <w:r w:rsidR="00CB3AD2">
          <w:rPr>
            <w:noProof/>
            <w:webHidden/>
          </w:rPr>
          <w:instrText xml:space="preserve"> PAGEREF _Toc7105977 \h </w:instrText>
        </w:r>
        <w:r w:rsidR="00CB3AD2">
          <w:rPr>
            <w:noProof/>
            <w:webHidden/>
          </w:rPr>
        </w:r>
        <w:r w:rsidR="00CB3AD2">
          <w:rPr>
            <w:noProof/>
            <w:webHidden/>
          </w:rPr>
          <w:fldChar w:fldCharType="separate"/>
        </w:r>
        <w:r w:rsidR="00CB3AD2">
          <w:rPr>
            <w:noProof/>
            <w:webHidden/>
          </w:rPr>
          <w:t>55</w:t>
        </w:r>
        <w:r w:rsidR="00CB3AD2">
          <w:rPr>
            <w:noProof/>
            <w:webHidden/>
          </w:rPr>
          <w:fldChar w:fldCharType="end"/>
        </w:r>
      </w:hyperlink>
    </w:p>
    <w:p w14:paraId="24C997E2" w14:textId="6C1FD9D6" w:rsidR="00CB3AD2" w:rsidRDefault="006010BF">
      <w:pPr>
        <w:pStyle w:val="TOC2"/>
        <w:tabs>
          <w:tab w:val="right" w:leader="dot" w:pos="9350"/>
        </w:tabs>
        <w:rPr>
          <w:rFonts w:asciiTheme="minorHAnsi" w:eastAsiaTheme="minorEastAsia" w:hAnsiTheme="minorHAnsi" w:cstheme="minorBidi"/>
          <w:noProof/>
          <w:sz w:val="22"/>
          <w:szCs w:val="22"/>
        </w:rPr>
      </w:pPr>
      <w:hyperlink w:anchor="_Toc7105978" w:history="1">
        <w:r w:rsidR="00CB3AD2" w:rsidRPr="00393215">
          <w:rPr>
            <w:rStyle w:val="Hyperlink"/>
            <w:noProof/>
          </w:rPr>
          <w:t>3.15 externalPropertyFileReferences object</w:t>
        </w:r>
        <w:r w:rsidR="00CB3AD2">
          <w:rPr>
            <w:noProof/>
            <w:webHidden/>
          </w:rPr>
          <w:tab/>
        </w:r>
        <w:r w:rsidR="00CB3AD2">
          <w:rPr>
            <w:noProof/>
            <w:webHidden/>
          </w:rPr>
          <w:fldChar w:fldCharType="begin"/>
        </w:r>
        <w:r w:rsidR="00CB3AD2">
          <w:rPr>
            <w:noProof/>
            <w:webHidden/>
          </w:rPr>
          <w:instrText xml:space="preserve"> PAGEREF _Toc7105978 \h </w:instrText>
        </w:r>
        <w:r w:rsidR="00CB3AD2">
          <w:rPr>
            <w:noProof/>
            <w:webHidden/>
          </w:rPr>
        </w:r>
        <w:r w:rsidR="00CB3AD2">
          <w:rPr>
            <w:noProof/>
            <w:webHidden/>
          </w:rPr>
          <w:fldChar w:fldCharType="separate"/>
        </w:r>
        <w:r w:rsidR="00CB3AD2">
          <w:rPr>
            <w:noProof/>
            <w:webHidden/>
          </w:rPr>
          <w:t>56</w:t>
        </w:r>
        <w:r w:rsidR="00CB3AD2">
          <w:rPr>
            <w:noProof/>
            <w:webHidden/>
          </w:rPr>
          <w:fldChar w:fldCharType="end"/>
        </w:r>
      </w:hyperlink>
    </w:p>
    <w:p w14:paraId="64D46F1F" w14:textId="167E96F3"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79" w:history="1">
        <w:r w:rsidR="00CB3AD2" w:rsidRPr="00393215">
          <w:rPr>
            <w:rStyle w:val="Hyperlink"/>
            <w:noProof/>
          </w:rPr>
          <w:t>3.15.1 General</w:t>
        </w:r>
        <w:r w:rsidR="00CB3AD2">
          <w:rPr>
            <w:noProof/>
            <w:webHidden/>
          </w:rPr>
          <w:tab/>
        </w:r>
        <w:r w:rsidR="00CB3AD2">
          <w:rPr>
            <w:noProof/>
            <w:webHidden/>
          </w:rPr>
          <w:fldChar w:fldCharType="begin"/>
        </w:r>
        <w:r w:rsidR="00CB3AD2">
          <w:rPr>
            <w:noProof/>
            <w:webHidden/>
          </w:rPr>
          <w:instrText xml:space="preserve"> PAGEREF _Toc7105979 \h </w:instrText>
        </w:r>
        <w:r w:rsidR="00CB3AD2">
          <w:rPr>
            <w:noProof/>
            <w:webHidden/>
          </w:rPr>
        </w:r>
        <w:r w:rsidR="00CB3AD2">
          <w:rPr>
            <w:noProof/>
            <w:webHidden/>
          </w:rPr>
          <w:fldChar w:fldCharType="separate"/>
        </w:r>
        <w:r w:rsidR="00CB3AD2">
          <w:rPr>
            <w:noProof/>
            <w:webHidden/>
          </w:rPr>
          <w:t>56</w:t>
        </w:r>
        <w:r w:rsidR="00CB3AD2">
          <w:rPr>
            <w:noProof/>
            <w:webHidden/>
          </w:rPr>
          <w:fldChar w:fldCharType="end"/>
        </w:r>
      </w:hyperlink>
    </w:p>
    <w:p w14:paraId="44B7F70A" w14:textId="33CD3D0D"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80" w:history="1">
        <w:r w:rsidR="00CB3AD2" w:rsidRPr="00393215">
          <w:rPr>
            <w:rStyle w:val="Hyperlink"/>
            <w:noProof/>
          </w:rPr>
          <w:t>3.15.2 Rationale</w:t>
        </w:r>
        <w:r w:rsidR="00CB3AD2">
          <w:rPr>
            <w:noProof/>
            <w:webHidden/>
          </w:rPr>
          <w:tab/>
        </w:r>
        <w:r w:rsidR="00CB3AD2">
          <w:rPr>
            <w:noProof/>
            <w:webHidden/>
          </w:rPr>
          <w:fldChar w:fldCharType="begin"/>
        </w:r>
        <w:r w:rsidR="00CB3AD2">
          <w:rPr>
            <w:noProof/>
            <w:webHidden/>
          </w:rPr>
          <w:instrText xml:space="preserve"> PAGEREF _Toc7105980 \h </w:instrText>
        </w:r>
        <w:r w:rsidR="00CB3AD2">
          <w:rPr>
            <w:noProof/>
            <w:webHidden/>
          </w:rPr>
        </w:r>
        <w:r w:rsidR="00CB3AD2">
          <w:rPr>
            <w:noProof/>
            <w:webHidden/>
          </w:rPr>
          <w:fldChar w:fldCharType="separate"/>
        </w:r>
        <w:r w:rsidR="00CB3AD2">
          <w:rPr>
            <w:noProof/>
            <w:webHidden/>
          </w:rPr>
          <w:t>56</w:t>
        </w:r>
        <w:r w:rsidR="00CB3AD2">
          <w:rPr>
            <w:noProof/>
            <w:webHidden/>
          </w:rPr>
          <w:fldChar w:fldCharType="end"/>
        </w:r>
      </w:hyperlink>
    </w:p>
    <w:p w14:paraId="608D215C" w14:textId="24F3E5E2"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81" w:history="1">
        <w:r w:rsidR="00CB3AD2" w:rsidRPr="00393215">
          <w:rPr>
            <w:rStyle w:val="Hyperlink"/>
            <w:noProof/>
          </w:rPr>
          <w:t>3.15.3 Properties</w:t>
        </w:r>
        <w:r w:rsidR="00CB3AD2">
          <w:rPr>
            <w:noProof/>
            <w:webHidden/>
          </w:rPr>
          <w:tab/>
        </w:r>
        <w:r w:rsidR="00CB3AD2">
          <w:rPr>
            <w:noProof/>
            <w:webHidden/>
          </w:rPr>
          <w:fldChar w:fldCharType="begin"/>
        </w:r>
        <w:r w:rsidR="00CB3AD2">
          <w:rPr>
            <w:noProof/>
            <w:webHidden/>
          </w:rPr>
          <w:instrText xml:space="preserve"> PAGEREF _Toc7105981 \h </w:instrText>
        </w:r>
        <w:r w:rsidR="00CB3AD2">
          <w:rPr>
            <w:noProof/>
            <w:webHidden/>
          </w:rPr>
        </w:r>
        <w:r w:rsidR="00CB3AD2">
          <w:rPr>
            <w:noProof/>
            <w:webHidden/>
          </w:rPr>
          <w:fldChar w:fldCharType="separate"/>
        </w:r>
        <w:r w:rsidR="00CB3AD2">
          <w:rPr>
            <w:noProof/>
            <w:webHidden/>
          </w:rPr>
          <w:t>56</w:t>
        </w:r>
        <w:r w:rsidR="00CB3AD2">
          <w:rPr>
            <w:noProof/>
            <w:webHidden/>
          </w:rPr>
          <w:fldChar w:fldCharType="end"/>
        </w:r>
      </w:hyperlink>
    </w:p>
    <w:p w14:paraId="2145A163" w14:textId="6EE6C27A" w:rsidR="00CB3AD2" w:rsidRDefault="006010BF">
      <w:pPr>
        <w:pStyle w:val="TOC2"/>
        <w:tabs>
          <w:tab w:val="right" w:leader="dot" w:pos="9350"/>
        </w:tabs>
        <w:rPr>
          <w:rFonts w:asciiTheme="minorHAnsi" w:eastAsiaTheme="minorEastAsia" w:hAnsiTheme="minorHAnsi" w:cstheme="minorBidi"/>
          <w:noProof/>
          <w:sz w:val="22"/>
          <w:szCs w:val="22"/>
        </w:rPr>
      </w:pPr>
      <w:hyperlink w:anchor="_Toc7105982" w:history="1">
        <w:r w:rsidR="00CB3AD2" w:rsidRPr="00393215">
          <w:rPr>
            <w:rStyle w:val="Hyperlink"/>
            <w:noProof/>
          </w:rPr>
          <w:t>3.16 externalPropertyFileReference object</w:t>
        </w:r>
        <w:r w:rsidR="00CB3AD2">
          <w:rPr>
            <w:noProof/>
            <w:webHidden/>
          </w:rPr>
          <w:tab/>
        </w:r>
        <w:r w:rsidR="00CB3AD2">
          <w:rPr>
            <w:noProof/>
            <w:webHidden/>
          </w:rPr>
          <w:fldChar w:fldCharType="begin"/>
        </w:r>
        <w:r w:rsidR="00CB3AD2">
          <w:rPr>
            <w:noProof/>
            <w:webHidden/>
          </w:rPr>
          <w:instrText xml:space="preserve"> PAGEREF _Toc7105982 \h </w:instrText>
        </w:r>
        <w:r w:rsidR="00CB3AD2">
          <w:rPr>
            <w:noProof/>
            <w:webHidden/>
          </w:rPr>
        </w:r>
        <w:r w:rsidR="00CB3AD2">
          <w:rPr>
            <w:noProof/>
            <w:webHidden/>
          </w:rPr>
          <w:fldChar w:fldCharType="separate"/>
        </w:r>
        <w:r w:rsidR="00CB3AD2">
          <w:rPr>
            <w:noProof/>
            <w:webHidden/>
          </w:rPr>
          <w:t>59</w:t>
        </w:r>
        <w:r w:rsidR="00CB3AD2">
          <w:rPr>
            <w:noProof/>
            <w:webHidden/>
          </w:rPr>
          <w:fldChar w:fldCharType="end"/>
        </w:r>
      </w:hyperlink>
    </w:p>
    <w:p w14:paraId="074D1A13" w14:textId="74C847D9"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83" w:history="1">
        <w:r w:rsidR="00CB3AD2" w:rsidRPr="00393215">
          <w:rPr>
            <w:rStyle w:val="Hyperlink"/>
            <w:noProof/>
          </w:rPr>
          <w:t>3.16.1 General</w:t>
        </w:r>
        <w:r w:rsidR="00CB3AD2">
          <w:rPr>
            <w:noProof/>
            <w:webHidden/>
          </w:rPr>
          <w:tab/>
        </w:r>
        <w:r w:rsidR="00CB3AD2">
          <w:rPr>
            <w:noProof/>
            <w:webHidden/>
          </w:rPr>
          <w:fldChar w:fldCharType="begin"/>
        </w:r>
        <w:r w:rsidR="00CB3AD2">
          <w:rPr>
            <w:noProof/>
            <w:webHidden/>
          </w:rPr>
          <w:instrText xml:space="preserve"> PAGEREF _Toc7105983 \h </w:instrText>
        </w:r>
        <w:r w:rsidR="00CB3AD2">
          <w:rPr>
            <w:noProof/>
            <w:webHidden/>
          </w:rPr>
        </w:r>
        <w:r w:rsidR="00CB3AD2">
          <w:rPr>
            <w:noProof/>
            <w:webHidden/>
          </w:rPr>
          <w:fldChar w:fldCharType="separate"/>
        </w:r>
        <w:r w:rsidR="00CB3AD2">
          <w:rPr>
            <w:noProof/>
            <w:webHidden/>
          </w:rPr>
          <w:t>59</w:t>
        </w:r>
        <w:r w:rsidR="00CB3AD2">
          <w:rPr>
            <w:noProof/>
            <w:webHidden/>
          </w:rPr>
          <w:fldChar w:fldCharType="end"/>
        </w:r>
      </w:hyperlink>
    </w:p>
    <w:p w14:paraId="33EE0CD7" w14:textId="293D2656"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84" w:history="1">
        <w:r w:rsidR="00CB3AD2" w:rsidRPr="00393215">
          <w:rPr>
            <w:rStyle w:val="Hyperlink"/>
            <w:noProof/>
          </w:rPr>
          <w:t>3.16.2 Constraints</w:t>
        </w:r>
        <w:r w:rsidR="00CB3AD2">
          <w:rPr>
            <w:noProof/>
            <w:webHidden/>
          </w:rPr>
          <w:tab/>
        </w:r>
        <w:r w:rsidR="00CB3AD2">
          <w:rPr>
            <w:noProof/>
            <w:webHidden/>
          </w:rPr>
          <w:fldChar w:fldCharType="begin"/>
        </w:r>
        <w:r w:rsidR="00CB3AD2">
          <w:rPr>
            <w:noProof/>
            <w:webHidden/>
          </w:rPr>
          <w:instrText xml:space="preserve"> PAGEREF _Toc7105984 \h </w:instrText>
        </w:r>
        <w:r w:rsidR="00CB3AD2">
          <w:rPr>
            <w:noProof/>
            <w:webHidden/>
          </w:rPr>
        </w:r>
        <w:r w:rsidR="00CB3AD2">
          <w:rPr>
            <w:noProof/>
            <w:webHidden/>
          </w:rPr>
          <w:fldChar w:fldCharType="separate"/>
        </w:r>
        <w:r w:rsidR="00CB3AD2">
          <w:rPr>
            <w:noProof/>
            <w:webHidden/>
          </w:rPr>
          <w:t>59</w:t>
        </w:r>
        <w:r w:rsidR="00CB3AD2">
          <w:rPr>
            <w:noProof/>
            <w:webHidden/>
          </w:rPr>
          <w:fldChar w:fldCharType="end"/>
        </w:r>
      </w:hyperlink>
    </w:p>
    <w:p w14:paraId="4E6F67F3" w14:textId="5EA53D8A"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85" w:history="1">
        <w:r w:rsidR="00CB3AD2" w:rsidRPr="00393215">
          <w:rPr>
            <w:rStyle w:val="Hyperlink"/>
            <w:noProof/>
          </w:rPr>
          <w:t>3.16.3 location property</w:t>
        </w:r>
        <w:r w:rsidR="00CB3AD2">
          <w:rPr>
            <w:noProof/>
            <w:webHidden/>
          </w:rPr>
          <w:tab/>
        </w:r>
        <w:r w:rsidR="00CB3AD2">
          <w:rPr>
            <w:noProof/>
            <w:webHidden/>
          </w:rPr>
          <w:fldChar w:fldCharType="begin"/>
        </w:r>
        <w:r w:rsidR="00CB3AD2">
          <w:rPr>
            <w:noProof/>
            <w:webHidden/>
          </w:rPr>
          <w:instrText xml:space="preserve"> PAGEREF _Toc7105985 \h </w:instrText>
        </w:r>
        <w:r w:rsidR="00CB3AD2">
          <w:rPr>
            <w:noProof/>
            <w:webHidden/>
          </w:rPr>
        </w:r>
        <w:r w:rsidR="00CB3AD2">
          <w:rPr>
            <w:noProof/>
            <w:webHidden/>
          </w:rPr>
          <w:fldChar w:fldCharType="separate"/>
        </w:r>
        <w:r w:rsidR="00CB3AD2">
          <w:rPr>
            <w:noProof/>
            <w:webHidden/>
          </w:rPr>
          <w:t>59</w:t>
        </w:r>
        <w:r w:rsidR="00CB3AD2">
          <w:rPr>
            <w:noProof/>
            <w:webHidden/>
          </w:rPr>
          <w:fldChar w:fldCharType="end"/>
        </w:r>
      </w:hyperlink>
    </w:p>
    <w:p w14:paraId="22F3B8EF" w14:textId="63A04BF8"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86" w:history="1">
        <w:r w:rsidR="00CB3AD2" w:rsidRPr="00393215">
          <w:rPr>
            <w:rStyle w:val="Hyperlink"/>
            <w:noProof/>
          </w:rPr>
          <w:t>3.16.4 guid property</w:t>
        </w:r>
        <w:r w:rsidR="00CB3AD2">
          <w:rPr>
            <w:noProof/>
            <w:webHidden/>
          </w:rPr>
          <w:tab/>
        </w:r>
        <w:r w:rsidR="00CB3AD2">
          <w:rPr>
            <w:noProof/>
            <w:webHidden/>
          </w:rPr>
          <w:fldChar w:fldCharType="begin"/>
        </w:r>
        <w:r w:rsidR="00CB3AD2">
          <w:rPr>
            <w:noProof/>
            <w:webHidden/>
          </w:rPr>
          <w:instrText xml:space="preserve"> PAGEREF _Toc7105986 \h </w:instrText>
        </w:r>
        <w:r w:rsidR="00CB3AD2">
          <w:rPr>
            <w:noProof/>
            <w:webHidden/>
          </w:rPr>
        </w:r>
        <w:r w:rsidR="00CB3AD2">
          <w:rPr>
            <w:noProof/>
            <w:webHidden/>
          </w:rPr>
          <w:fldChar w:fldCharType="separate"/>
        </w:r>
        <w:r w:rsidR="00CB3AD2">
          <w:rPr>
            <w:noProof/>
            <w:webHidden/>
          </w:rPr>
          <w:t>59</w:t>
        </w:r>
        <w:r w:rsidR="00CB3AD2">
          <w:rPr>
            <w:noProof/>
            <w:webHidden/>
          </w:rPr>
          <w:fldChar w:fldCharType="end"/>
        </w:r>
      </w:hyperlink>
    </w:p>
    <w:p w14:paraId="7B0A72A0" w14:textId="7A481AD5"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87" w:history="1">
        <w:r w:rsidR="00CB3AD2" w:rsidRPr="00393215">
          <w:rPr>
            <w:rStyle w:val="Hyperlink"/>
            <w:noProof/>
          </w:rPr>
          <w:t>3.16.5 itemCount property</w:t>
        </w:r>
        <w:r w:rsidR="00CB3AD2">
          <w:rPr>
            <w:noProof/>
            <w:webHidden/>
          </w:rPr>
          <w:tab/>
        </w:r>
        <w:r w:rsidR="00CB3AD2">
          <w:rPr>
            <w:noProof/>
            <w:webHidden/>
          </w:rPr>
          <w:fldChar w:fldCharType="begin"/>
        </w:r>
        <w:r w:rsidR="00CB3AD2">
          <w:rPr>
            <w:noProof/>
            <w:webHidden/>
          </w:rPr>
          <w:instrText xml:space="preserve"> PAGEREF _Toc7105987 \h </w:instrText>
        </w:r>
        <w:r w:rsidR="00CB3AD2">
          <w:rPr>
            <w:noProof/>
            <w:webHidden/>
          </w:rPr>
        </w:r>
        <w:r w:rsidR="00CB3AD2">
          <w:rPr>
            <w:noProof/>
            <w:webHidden/>
          </w:rPr>
          <w:fldChar w:fldCharType="separate"/>
        </w:r>
        <w:r w:rsidR="00CB3AD2">
          <w:rPr>
            <w:noProof/>
            <w:webHidden/>
          </w:rPr>
          <w:t>60</w:t>
        </w:r>
        <w:r w:rsidR="00CB3AD2">
          <w:rPr>
            <w:noProof/>
            <w:webHidden/>
          </w:rPr>
          <w:fldChar w:fldCharType="end"/>
        </w:r>
      </w:hyperlink>
    </w:p>
    <w:p w14:paraId="5ADC611B" w14:textId="5256A20F" w:rsidR="00CB3AD2" w:rsidRDefault="006010BF">
      <w:pPr>
        <w:pStyle w:val="TOC2"/>
        <w:tabs>
          <w:tab w:val="right" w:leader="dot" w:pos="9350"/>
        </w:tabs>
        <w:rPr>
          <w:rFonts w:asciiTheme="minorHAnsi" w:eastAsiaTheme="minorEastAsia" w:hAnsiTheme="minorHAnsi" w:cstheme="minorBidi"/>
          <w:noProof/>
          <w:sz w:val="22"/>
          <w:szCs w:val="22"/>
        </w:rPr>
      </w:pPr>
      <w:hyperlink w:anchor="_Toc7105988" w:history="1">
        <w:r w:rsidR="00CB3AD2" w:rsidRPr="00393215">
          <w:rPr>
            <w:rStyle w:val="Hyperlink"/>
            <w:noProof/>
          </w:rPr>
          <w:t>3.17 runAutomationDetails object</w:t>
        </w:r>
        <w:r w:rsidR="00CB3AD2">
          <w:rPr>
            <w:noProof/>
            <w:webHidden/>
          </w:rPr>
          <w:tab/>
        </w:r>
        <w:r w:rsidR="00CB3AD2">
          <w:rPr>
            <w:noProof/>
            <w:webHidden/>
          </w:rPr>
          <w:fldChar w:fldCharType="begin"/>
        </w:r>
        <w:r w:rsidR="00CB3AD2">
          <w:rPr>
            <w:noProof/>
            <w:webHidden/>
          </w:rPr>
          <w:instrText xml:space="preserve"> PAGEREF _Toc7105988 \h </w:instrText>
        </w:r>
        <w:r w:rsidR="00CB3AD2">
          <w:rPr>
            <w:noProof/>
            <w:webHidden/>
          </w:rPr>
        </w:r>
        <w:r w:rsidR="00CB3AD2">
          <w:rPr>
            <w:noProof/>
            <w:webHidden/>
          </w:rPr>
          <w:fldChar w:fldCharType="separate"/>
        </w:r>
        <w:r w:rsidR="00CB3AD2">
          <w:rPr>
            <w:noProof/>
            <w:webHidden/>
          </w:rPr>
          <w:t>60</w:t>
        </w:r>
        <w:r w:rsidR="00CB3AD2">
          <w:rPr>
            <w:noProof/>
            <w:webHidden/>
          </w:rPr>
          <w:fldChar w:fldCharType="end"/>
        </w:r>
      </w:hyperlink>
    </w:p>
    <w:p w14:paraId="538621BF" w14:textId="0D459076"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89" w:history="1">
        <w:r w:rsidR="00CB3AD2" w:rsidRPr="00393215">
          <w:rPr>
            <w:rStyle w:val="Hyperlink"/>
            <w:noProof/>
          </w:rPr>
          <w:t>3.17.1 General</w:t>
        </w:r>
        <w:r w:rsidR="00CB3AD2">
          <w:rPr>
            <w:noProof/>
            <w:webHidden/>
          </w:rPr>
          <w:tab/>
        </w:r>
        <w:r w:rsidR="00CB3AD2">
          <w:rPr>
            <w:noProof/>
            <w:webHidden/>
          </w:rPr>
          <w:fldChar w:fldCharType="begin"/>
        </w:r>
        <w:r w:rsidR="00CB3AD2">
          <w:rPr>
            <w:noProof/>
            <w:webHidden/>
          </w:rPr>
          <w:instrText xml:space="preserve"> PAGEREF _Toc7105989 \h </w:instrText>
        </w:r>
        <w:r w:rsidR="00CB3AD2">
          <w:rPr>
            <w:noProof/>
            <w:webHidden/>
          </w:rPr>
        </w:r>
        <w:r w:rsidR="00CB3AD2">
          <w:rPr>
            <w:noProof/>
            <w:webHidden/>
          </w:rPr>
          <w:fldChar w:fldCharType="separate"/>
        </w:r>
        <w:r w:rsidR="00CB3AD2">
          <w:rPr>
            <w:noProof/>
            <w:webHidden/>
          </w:rPr>
          <w:t>60</w:t>
        </w:r>
        <w:r w:rsidR="00CB3AD2">
          <w:rPr>
            <w:noProof/>
            <w:webHidden/>
          </w:rPr>
          <w:fldChar w:fldCharType="end"/>
        </w:r>
      </w:hyperlink>
    </w:p>
    <w:p w14:paraId="5BC98D87" w14:textId="5B66F70E"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90" w:history="1">
        <w:r w:rsidR="00CB3AD2" w:rsidRPr="00393215">
          <w:rPr>
            <w:rStyle w:val="Hyperlink"/>
            <w:noProof/>
          </w:rPr>
          <w:t>3.17.2 description property</w:t>
        </w:r>
        <w:r w:rsidR="00CB3AD2">
          <w:rPr>
            <w:noProof/>
            <w:webHidden/>
          </w:rPr>
          <w:tab/>
        </w:r>
        <w:r w:rsidR="00CB3AD2">
          <w:rPr>
            <w:noProof/>
            <w:webHidden/>
          </w:rPr>
          <w:fldChar w:fldCharType="begin"/>
        </w:r>
        <w:r w:rsidR="00CB3AD2">
          <w:rPr>
            <w:noProof/>
            <w:webHidden/>
          </w:rPr>
          <w:instrText xml:space="preserve"> PAGEREF _Toc7105990 \h </w:instrText>
        </w:r>
        <w:r w:rsidR="00CB3AD2">
          <w:rPr>
            <w:noProof/>
            <w:webHidden/>
          </w:rPr>
        </w:r>
        <w:r w:rsidR="00CB3AD2">
          <w:rPr>
            <w:noProof/>
            <w:webHidden/>
          </w:rPr>
          <w:fldChar w:fldCharType="separate"/>
        </w:r>
        <w:r w:rsidR="00CB3AD2">
          <w:rPr>
            <w:noProof/>
            <w:webHidden/>
          </w:rPr>
          <w:t>61</w:t>
        </w:r>
        <w:r w:rsidR="00CB3AD2">
          <w:rPr>
            <w:noProof/>
            <w:webHidden/>
          </w:rPr>
          <w:fldChar w:fldCharType="end"/>
        </w:r>
      </w:hyperlink>
    </w:p>
    <w:p w14:paraId="5E475885" w14:textId="4A994AB6"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91" w:history="1">
        <w:r w:rsidR="00CB3AD2" w:rsidRPr="00393215">
          <w:rPr>
            <w:rStyle w:val="Hyperlink"/>
            <w:noProof/>
          </w:rPr>
          <w:t>3.17.3 id property</w:t>
        </w:r>
        <w:r w:rsidR="00CB3AD2">
          <w:rPr>
            <w:noProof/>
            <w:webHidden/>
          </w:rPr>
          <w:tab/>
        </w:r>
        <w:r w:rsidR="00CB3AD2">
          <w:rPr>
            <w:noProof/>
            <w:webHidden/>
          </w:rPr>
          <w:fldChar w:fldCharType="begin"/>
        </w:r>
        <w:r w:rsidR="00CB3AD2">
          <w:rPr>
            <w:noProof/>
            <w:webHidden/>
          </w:rPr>
          <w:instrText xml:space="preserve"> PAGEREF _Toc7105991 \h </w:instrText>
        </w:r>
        <w:r w:rsidR="00CB3AD2">
          <w:rPr>
            <w:noProof/>
            <w:webHidden/>
          </w:rPr>
        </w:r>
        <w:r w:rsidR="00CB3AD2">
          <w:rPr>
            <w:noProof/>
            <w:webHidden/>
          </w:rPr>
          <w:fldChar w:fldCharType="separate"/>
        </w:r>
        <w:r w:rsidR="00CB3AD2">
          <w:rPr>
            <w:noProof/>
            <w:webHidden/>
          </w:rPr>
          <w:t>61</w:t>
        </w:r>
        <w:r w:rsidR="00CB3AD2">
          <w:rPr>
            <w:noProof/>
            <w:webHidden/>
          </w:rPr>
          <w:fldChar w:fldCharType="end"/>
        </w:r>
      </w:hyperlink>
    </w:p>
    <w:p w14:paraId="721BD668" w14:textId="6C1E3163"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92" w:history="1">
        <w:r w:rsidR="00CB3AD2" w:rsidRPr="00393215">
          <w:rPr>
            <w:rStyle w:val="Hyperlink"/>
            <w:noProof/>
          </w:rPr>
          <w:t>3.17.4 guid property</w:t>
        </w:r>
        <w:r w:rsidR="00CB3AD2">
          <w:rPr>
            <w:noProof/>
            <w:webHidden/>
          </w:rPr>
          <w:tab/>
        </w:r>
        <w:r w:rsidR="00CB3AD2">
          <w:rPr>
            <w:noProof/>
            <w:webHidden/>
          </w:rPr>
          <w:fldChar w:fldCharType="begin"/>
        </w:r>
        <w:r w:rsidR="00CB3AD2">
          <w:rPr>
            <w:noProof/>
            <w:webHidden/>
          </w:rPr>
          <w:instrText xml:space="preserve"> PAGEREF _Toc7105992 \h </w:instrText>
        </w:r>
        <w:r w:rsidR="00CB3AD2">
          <w:rPr>
            <w:noProof/>
            <w:webHidden/>
          </w:rPr>
        </w:r>
        <w:r w:rsidR="00CB3AD2">
          <w:rPr>
            <w:noProof/>
            <w:webHidden/>
          </w:rPr>
          <w:fldChar w:fldCharType="separate"/>
        </w:r>
        <w:r w:rsidR="00CB3AD2">
          <w:rPr>
            <w:noProof/>
            <w:webHidden/>
          </w:rPr>
          <w:t>62</w:t>
        </w:r>
        <w:r w:rsidR="00CB3AD2">
          <w:rPr>
            <w:noProof/>
            <w:webHidden/>
          </w:rPr>
          <w:fldChar w:fldCharType="end"/>
        </w:r>
      </w:hyperlink>
    </w:p>
    <w:p w14:paraId="30FD49CB" w14:textId="427A85FB"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93" w:history="1">
        <w:r w:rsidR="00CB3AD2" w:rsidRPr="00393215">
          <w:rPr>
            <w:rStyle w:val="Hyperlink"/>
            <w:noProof/>
          </w:rPr>
          <w:t>3.17.5 correlationGuid property</w:t>
        </w:r>
        <w:r w:rsidR="00CB3AD2">
          <w:rPr>
            <w:noProof/>
            <w:webHidden/>
          </w:rPr>
          <w:tab/>
        </w:r>
        <w:r w:rsidR="00CB3AD2">
          <w:rPr>
            <w:noProof/>
            <w:webHidden/>
          </w:rPr>
          <w:fldChar w:fldCharType="begin"/>
        </w:r>
        <w:r w:rsidR="00CB3AD2">
          <w:rPr>
            <w:noProof/>
            <w:webHidden/>
          </w:rPr>
          <w:instrText xml:space="preserve"> PAGEREF _Toc7105993 \h </w:instrText>
        </w:r>
        <w:r w:rsidR="00CB3AD2">
          <w:rPr>
            <w:noProof/>
            <w:webHidden/>
          </w:rPr>
        </w:r>
        <w:r w:rsidR="00CB3AD2">
          <w:rPr>
            <w:noProof/>
            <w:webHidden/>
          </w:rPr>
          <w:fldChar w:fldCharType="separate"/>
        </w:r>
        <w:r w:rsidR="00CB3AD2">
          <w:rPr>
            <w:noProof/>
            <w:webHidden/>
          </w:rPr>
          <w:t>62</w:t>
        </w:r>
        <w:r w:rsidR="00CB3AD2">
          <w:rPr>
            <w:noProof/>
            <w:webHidden/>
          </w:rPr>
          <w:fldChar w:fldCharType="end"/>
        </w:r>
      </w:hyperlink>
    </w:p>
    <w:p w14:paraId="0004CDE3" w14:textId="310A2E62" w:rsidR="00CB3AD2" w:rsidRDefault="006010BF">
      <w:pPr>
        <w:pStyle w:val="TOC2"/>
        <w:tabs>
          <w:tab w:val="right" w:leader="dot" w:pos="9350"/>
        </w:tabs>
        <w:rPr>
          <w:rFonts w:asciiTheme="minorHAnsi" w:eastAsiaTheme="minorEastAsia" w:hAnsiTheme="minorHAnsi" w:cstheme="minorBidi"/>
          <w:noProof/>
          <w:sz w:val="22"/>
          <w:szCs w:val="22"/>
        </w:rPr>
      </w:pPr>
      <w:hyperlink w:anchor="_Toc7105994" w:history="1">
        <w:r w:rsidR="00CB3AD2" w:rsidRPr="00393215">
          <w:rPr>
            <w:rStyle w:val="Hyperlink"/>
            <w:noProof/>
          </w:rPr>
          <w:t>3.18 tool object</w:t>
        </w:r>
        <w:r w:rsidR="00CB3AD2">
          <w:rPr>
            <w:noProof/>
            <w:webHidden/>
          </w:rPr>
          <w:tab/>
        </w:r>
        <w:r w:rsidR="00CB3AD2">
          <w:rPr>
            <w:noProof/>
            <w:webHidden/>
          </w:rPr>
          <w:fldChar w:fldCharType="begin"/>
        </w:r>
        <w:r w:rsidR="00CB3AD2">
          <w:rPr>
            <w:noProof/>
            <w:webHidden/>
          </w:rPr>
          <w:instrText xml:space="preserve"> PAGEREF _Toc7105994 \h </w:instrText>
        </w:r>
        <w:r w:rsidR="00CB3AD2">
          <w:rPr>
            <w:noProof/>
            <w:webHidden/>
          </w:rPr>
        </w:r>
        <w:r w:rsidR="00CB3AD2">
          <w:rPr>
            <w:noProof/>
            <w:webHidden/>
          </w:rPr>
          <w:fldChar w:fldCharType="separate"/>
        </w:r>
        <w:r w:rsidR="00CB3AD2">
          <w:rPr>
            <w:noProof/>
            <w:webHidden/>
          </w:rPr>
          <w:t>62</w:t>
        </w:r>
        <w:r w:rsidR="00CB3AD2">
          <w:rPr>
            <w:noProof/>
            <w:webHidden/>
          </w:rPr>
          <w:fldChar w:fldCharType="end"/>
        </w:r>
      </w:hyperlink>
    </w:p>
    <w:p w14:paraId="535B2879" w14:textId="6CF63B8E"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95" w:history="1">
        <w:r w:rsidR="00CB3AD2" w:rsidRPr="00393215">
          <w:rPr>
            <w:rStyle w:val="Hyperlink"/>
            <w:noProof/>
          </w:rPr>
          <w:t>3.18.1 General</w:t>
        </w:r>
        <w:r w:rsidR="00CB3AD2">
          <w:rPr>
            <w:noProof/>
            <w:webHidden/>
          </w:rPr>
          <w:tab/>
        </w:r>
        <w:r w:rsidR="00CB3AD2">
          <w:rPr>
            <w:noProof/>
            <w:webHidden/>
          </w:rPr>
          <w:fldChar w:fldCharType="begin"/>
        </w:r>
        <w:r w:rsidR="00CB3AD2">
          <w:rPr>
            <w:noProof/>
            <w:webHidden/>
          </w:rPr>
          <w:instrText xml:space="preserve"> PAGEREF _Toc7105995 \h </w:instrText>
        </w:r>
        <w:r w:rsidR="00CB3AD2">
          <w:rPr>
            <w:noProof/>
            <w:webHidden/>
          </w:rPr>
        </w:r>
        <w:r w:rsidR="00CB3AD2">
          <w:rPr>
            <w:noProof/>
            <w:webHidden/>
          </w:rPr>
          <w:fldChar w:fldCharType="separate"/>
        </w:r>
        <w:r w:rsidR="00CB3AD2">
          <w:rPr>
            <w:noProof/>
            <w:webHidden/>
          </w:rPr>
          <w:t>62</w:t>
        </w:r>
        <w:r w:rsidR="00CB3AD2">
          <w:rPr>
            <w:noProof/>
            <w:webHidden/>
          </w:rPr>
          <w:fldChar w:fldCharType="end"/>
        </w:r>
      </w:hyperlink>
    </w:p>
    <w:p w14:paraId="6B2C8DD6" w14:textId="47555F52"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96" w:history="1">
        <w:r w:rsidR="00CB3AD2" w:rsidRPr="00393215">
          <w:rPr>
            <w:rStyle w:val="Hyperlink"/>
            <w:noProof/>
          </w:rPr>
          <w:t>3.18.2 driver property</w:t>
        </w:r>
        <w:r w:rsidR="00CB3AD2">
          <w:rPr>
            <w:noProof/>
            <w:webHidden/>
          </w:rPr>
          <w:tab/>
        </w:r>
        <w:r w:rsidR="00CB3AD2">
          <w:rPr>
            <w:noProof/>
            <w:webHidden/>
          </w:rPr>
          <w:fldChar w:fldCharType="begin"/>
        </w:r>
        <w:r w:rsidR="00CB3AD2">
          <w:rPr>
            <w:noProof/>
            <w:webHidden/>
          </w:rPr>
          <w:instrText xml:space="preserve"> PAGEREF _Toc7105996 \h </w:instrText>
        </w:r>
        <w:r w:rsidR="00CB3AD2">
          <w:rPr>
            <w:noProof/>
            <w:webHidden/>
          </w:rPr>
        </w:r>
        <w:r w:rsidR="00CB3AD2">
          <w:rPr>
            <w:noProof/>
            <w:webHidden/>
          </w:rPr>
          <w:fldChar w:fldCharType="separate"/>
        </w:r>
        <w:r w:rsidR="00CB3AD2">
          <w:rPr>
            <w:noProof/>
            <w:webHidden/>
          </w:rPr>
          <w:t>63</w:t>
        </w:r>
        <w:r w:rsidR="00CB3AD2">
          <w:rPr>
            <w:noProof/>
            <w:webHidden/>
          </w:rPr>
          <w:fldChar w:fldCharType="end"/>
        </w:r>
      </w:hyperlink>
    </w:p>
    <w:p w14:paraId="274A3751" w14:textId="7F5D0F2E"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97" w:history="1">
        <w:r w:rsidR="00CB3AD2" w:rsidRPr="00393215">
          <w:rPr>
            <w:rStyle w:val="Hyperlink"/>
            <w:noProof/>
          </w:rPr>
          <w:t>3.18.3 extensions property</w:t>
        </w:r>
        <w:r w:rsidR="00CB3AD2">
          <w:rPr>
            <w:noProof/>
            <w:webHidden/>
          </w:rPr>
          <w:tab/>
        </w:r>
        <w:r w:rsidR="00CB3AD2">
          <w:rPr>
            <w:noProof/>
            <w:webHidden/>
          </w:rPr>
          <w:fldChar w:fldCharType="begin"/>
        </w:r>
        <w:r w:rsidR="00CB3AD2">
          <w:rPr>
            <w:noProof/>
            <w:webHidden/>
          </w:rPr>
          <w:instrText xml:space="preserve"> PAGEREF _Toc7105997 \h </w:instrText>
        </w:r>
        <w:r w:rsidR="00CB3AD2">
          <w:rPr>
            <w:noProof/>
            <w:webHidden/>
          </w:rPr>
        </w:r>
        <w:r w:rsidR="00CB3AD2">
          <w:rPr>
            <w:noProof/>
            <w:webHidden/>
          </w:rPr>
          <w:fldChar w:fldCharType="separate"/>
        </w:r>
        <w:r w:rsidR="00CB3AD2">
          <w:rPr>
            <w:noProof/>
            <w:webHidden/>
          </w:rPr>
          <w:t>63</w:t>
        </w:r>
        <w:r w:rsidR="00CB3AD2">
          <w:rPr>
            <w:noProof/>
            <w:webHidden/>
          </w:rPr>
          <w:fldChar w:fldCharType="end"/>
        </w:r>
      </w:hyperlink>
    </w:p>
    <w:p w14:paraId="6538D98B" w14:textId="4F419DD3" w:rsidR="00CB3AD2" w:rsidRDefault="006010BF">
      <w:pPr>
        <w:pStyle w:val="TOC2"/>
        <w:tabs>
          <w:tab w:val="right" w:leader="dot" w:pos="9350"/>
        </w:tabs>
        <w:rPr>
          <w:rFonts w:asciiTheme="minorHAnsi" w:eastAsiaTheme="minorEastAsia" w:hAnsiTheme="minorHAnsi" w:cstheme="minorBidi"/>
          <w:noProof/>
          <w:sz w:val="22"/>
          <w:szCs w:val="22"/>
        </w:rPr>
      </w:pPr>
      <w:hyperlink w:anchor="_Toc7105998" w:history="1">
        <w:r w:rsidR="00CB3AD2" w:rsidRPr="00393215">
          <w:rPr>
            <w:rStyle w:val="Hyperlink"/>
            <w:noProof/>
          </w:rPr>
          <w:t>3.19 toolComponent object</w:t>
        </w:r>
        <w:r w:rsidR="00CB3AD2">
          <w:rPr>
            <w:noProof/>
            <w:webHidden/>
          </w:rPr>
          <w:tab/>
        </w:r>
        <w:r w:rsidR="00CB3AD2">
          <w:rPr>
            <w:noProof/>
            <w:webHidden/>
          </w:rPr>
          <w:fldChar w:fldCharType="begin"/>
        </w:r>
        <w:r w:rsidR="00CB3AD2">
          <w:rPr>
            <w:noProof/>
            <w:webHidden/>
          </w:rPr>
          <w:instrText xml:space="preserve"> PAGEREF _Toc7105998 \h </w:instrText>
        </w:r>
        <w:r w:rsidR="00CB3AD2">
          <w:rPr>
            <w:noProof/>
            <w:webHidden/>
          </w:rPr>
        </w:r>
        <w:r w:rsidR="00CB3AD2">
          <w:rPr>
            <w:noProof/>
            <w:webHidden/>
          </w:rPr>
          <w:fldChar w:fldCharType="separate"/>
        </w:r>
        <w:r w:rsidR="00CB3AD2">
          <w:rPr>
            <w:noProof/>
            <w:webHidden/>
          </w:rPr>
          <w:t>63</w:t>
        </w:r>
        <w:r w:rsidR="00CB3AD2">
          <w:rPr>
            <w:noProof/>
            <w:webHidden/>
          </w:rPr>
          <w:fldChar w:fldCharType="end"/>
        </w:r>
      </w:hyperlink>
    </w:p>
    <w:p w14:paraId="50FE8F66" w14:textId="6F1AE390" w:rsidR="00CB3AD2" w:rsidRDefault="006010BF">
      <w:pPr>
        <w:pStyle w:val="TOC3"/>
        <w:tabs>
          <w:tab w:val="right" w:leader="dot" w:pos="9350"/>
        </w:tabs>
        <w:rPr>
          <w:rFonts w:asciiTheme="minorHAnsi" w:eastAsiaTheme="minorEastAsia" w:hAnsiTheme="minorHAnsi" w:cstheme="minorBidi"/>
          <w:noProof/>
          <w:sz w:val="22"/>
          <w:szCs w:val="22"/>
        </w:rPr>
      </w:pPr>
      <w:hyperlink w:anchor="_Toc7105999" w:history="1">
        <w:r w:rsidR="00CB3AD2" w:rsidRPr="00393215">
          <w:rPr>
            <w:rStyle w:val="Hyperlink"/>
            <w:noProof/>
          </w:rPr>
          <w:t>3.19.1 General</w:t>
        </w:r>
        <w:r w:rsidR="00CB3AD2">
          <w:rPr>
            <w:noProof/>
            <w:webHidden/>
          </w:rPr>
          <w:tab/>
        </w:r>
        <w:r w:rsidR="00CB3AD2">
          <w:rPr>
            <w:noProof/>
            <w:webHidden/>
          </w:rPr>
          <w:fldChar w:fldCharType="begin"/>
        </w:r>
        <w:r w:rsidR="00CB3AD2">
          <w:rPr>
            <w:noProof/>
            <w:webHidden/>
          </w:rPr>
          <w:instrText xml:space="preserve"> PAGEREF _Toc7105999 \h </w:instrText>
        </w:r>
        <w:r w:rsidR="00CB3AD2">
          <w:rPr>
            <w:noProof/>
            <w:webHidden/>
          </w:rPr>
        </w:r>
        <w:r w:rsidR="00CB3AD2">
          <w:rPr>
            <w:noProof/>
            <w:webHidden/>
          </w:rPr>
          <w:fldChar w:fldCharType="separate"/>
        </w:r>
        <w:r w:rsidR="00CB3AD2">
          <w:rPr>
            <w:noProof/>
            <w:webHidden/>
          </w:rPr>
          <w:t>63</w:t>
        </w:r>
        <w:r w:rsidR="00CB3AD2">
          <w:rPr>
            <w:noProof/>
            <w:webHidden/>
          </w:rPr>
          <w:fldChar w:fldCharType="end"/>
        </w:r>
      </w:hyperlink>
    </w:p>
    <w:p w14:paraId="50D01718" w14:textId="4F0C7F0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00" w:history="1">
        <w:r w:rsidR="00CB3AD2" w:rsidRPr="00393215">
          <w:rPr>
            <w:rStyle w:val="Hyperlink"/>
            <w:noProof/>
          </w:rPr>
          <w:t>3.19.2 Constraints</w:t>
        </w:r>
        <w:r w:rsidR="00CB3AD2">
          <w:rPr>
            <w:noProof/>
            <w:webHidden/>
          </w:rPr>
          <w:tab/>
        </w:r>
        <w:r w:rsidR="00CB3AD2">
          <w:rPr>
            <w:noProof/>
            <w:webHidden/>
          </w:rPr>
          <w:fldChar w:fldCharType="begin"/>
        </w:r>
        <w:r w:rsidR="00CB3AD2">
          <w:rPr>
            <w:noProof/>
            <w:webHidden/>
          </w:rPr>
          <w:instrText xml:space="preserve"> PAGEREF _Toc7106000 \h </w:instrText>
        </w:r>
        <w:r w:rsidR="00CB3AD2">
          <w:rPr>
            <w:noProof/>
            <w:webHidden/>
          </w:rPr>
        </w:r>
        <w:r w:rsidR="00CB3AD2">
          <w:rPr>
            <w:noProof/>
            <w:webHidden/>
          </w:rPr>
          <w:fldChar w:fldCharType="separate"/>
        </w:r>
        <w:r w:rsidR="00CB3AD2">
          <w:rPr>
            <w:noProof/>
            <w:webHidden/>
          </w:rPr>
          <w:t>63</w:t>
        </w:r>
        <w:r w:rsidR="00CB3AD2">
          <w:rPr>
            <w:noProof/>
            <w:webHidden/>
          </w:rPr>
          <w:fldChar w:fldCharType="end"/>
        </w:r>
      </w:hyperlink>
    </w:p>
    <w:p w14:paraId="5A12C1CB" w14:textId="753EFDE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01" w:history="1">
        <w:r w:rsidR="00CB3AD2" w:rsidRPr="00393215">
          <w:rPr>
            <w:rStyle w:val="Hyperlink"/>
            <w:noProof/>
          </w:rPr>
          <w:t>3.19.3 Taxonomies</w:t>
        </w:r>
        <w:r w:rsidR="00CB3AD2">
          <w:rPr>
            <w:noProof/>
            <w:webHidden/>
          </w:rPr>
          <w:tab/>
        </w:r>
        <w:r w:rsidR="00CB3AD2">
          <w:rPr>
            <w:noProof/>
            <w:webHidden/>
          </w:rPr>
          <w:fldChar w:fldCharType="begin"/>
        </w:r>
        <w:r w:rsidR="00CB3AD2">
          <w:rPr>
            <w:noProof/>
            <w:webHidden/>
          </w:rPr>
          <w:instrText xml:space="preserve"> PAGEREF _Toc7106001 \h </w:instrText>
        </w:r>
        <w:r w:rsidR="00CB3AD2">
          <w:rPr>
            <w:noProof/>
            <w:webHidden/>
          </w:rPr>
        </w:r>
        <w:r w:rsidR="00CB3AD2">
          <w:rPr>
            <w:noProof/>
            <w:webHidden/>
          </w:rPr>
          <w:fldChar w:fldCharType="separate"/>
        </w:r>
        <w:r w:rsidR="00CB3AD2">
          <w:rPr>
            <w:noProof/>
            <w:webHidden/>
          </w:rPr>
          <w:t>63</w:t>
        </w:r>
        <w:r w:rsidR="00CB3AD2">
          <w:rPr>
            <w:noProof/>
            <w:webHidden/>
          </w:rPr>
          <w:fldChar w:fldCharType="end"/>
        </w:r>
      </w:hyperlink>
    </w:p>
    <w:p w14:paraId="1CA16CED" w14:textId="4E5979A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02" w:history="1">
        <w:r w:rsidR="00CB3AD2" w:rsidRPr="00393215">
          <w:rPr>
            <w:rStyle w:val="Hyperlink"/>
            <w:noProof/>
          </w:rPr>
          <w:t>3.19.4 Translations</w:t>
        </w:r>
        <w:r w:rsidR="00CB3AD2">
          <w:rPr>
            <w:noProof/>
            <w:webHidden/>
          </w:rPr>
          <w:tab/>
        </w:r>
        <w:r w:rsidR="00CB3AD2">
          <w:rPr>
            <w:noProof/>
            <w:webHidden/>
          </w:rPr>
          <w:fldChar w:fldCharType="begin"/>
        </w:r>
        <w:r w:rsidR="00CB3AD2">
          <w:rPr>
            <w:noProof/>
            <w:webHidden/>
          </w:rPr>
          <w:instrText xml:space="preserve"> PAGEREF _Toc7106002 \h </w:instrText>
        </w:r>
        <w:r w:rsidR="00CB3AD2">
          <w:rPr>
            <w:noProof/>
            <w:webHidden/>
          </w:rPr>
        </w:r>
        <w:r w:rsidR="00CB3AD2">
          <w:rPr>
            <w:noProof/>
            <w:webHidden/>
          </w:rPr>
          <w:fldChar w:fldCharType="separate"/>
        </w:r>
        <w:r w:rsidR="00CB3AD2">
          <w:rPr>
            <w:noProof/>
            <w:webHidden/>
          </w:rPr>
          <w:t>66</w:t>
        </w:r>
        <w:r w:rsidR="00CB3AD2">
          <w:rPr>
            <w:noProof/>
            <w:webHidden/>
          </w:rPr>
          <w:fldChar w:fldCharType="end"/>
        </w:r>
      </w:hyperlink>
    </w:p>
    <w:p w14:paraId="77DC9450" w14:textId="027AD43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03" w:history="1">
        <w:r w:rsidR="00CB3AD2" w:rsidRPr="00393215">
          <w:rPr>
            <w:rStyle w:val="Hyperlink"/>
            <w:noProof/>
          </w:rPr>
          <w:t>3.19.5 Policies</w:t>
        </w:r>
        <w:r w:rsidR="00CB3AD2">
          <w:rPr>
            <w:noProof/>
            <w:webHidden/>
          </w:rPr>
          <w:tab/>
        </w:r>
        <w:r w:rsidR="00CB3AD2">
          <w:rPr>
            <w:noProof/>
            <w:webHidden/>
          </w:rPr>
          <w:fldChar w:fldCharType="begin"/>
        </w:r>
        <w:r w:rsidR="00CB3AD2">
          <w:rPr>
            <w:noProof/>
            <w:webHidden/>
          </w:rPr>
          <w:instrText xml:space="preserve"> PAGEREF _Toc7106003 \h </w:instrText>
        </w:r>
        <w:r w:rsidR="00CB3AD2">
          <w:rPr>
            <w:noProof/>
            <w:webHidden/>
          </w:rPr>
        </w:r>
        <w:r w:rsidR="00CB3AD2">
          <w:rPr>
            <w:noProof/>
            <w:webHidden/>
          </w:rPr>
          <w:fldChar w:fldCharType="separate"/>
        </w:r>
        <w:r w:rsidR="00CB3AD2">
          <w:rPr>
            <w:noProof/>
            <w:webHidden/>
          </w:rPr>
          <w:t>67</w:t>
        </w:r>
        <w:r w:rsidR="00CB3AD2">
          <w:rPr>
            <w:noProof/>
            <w:webHidden/>
          </w:rPr>
          <w:fldChar w:fldCharType="end"/>
        </w:r>
      </w:hyperlink>
    </w:p>
    <w:p w14:paraId="6432C78F" w14:textId="7D31D57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04" w:history="1">
        <w:r w:rsidR="00CB3AD2" w:rsidRPr="00393215">
          <w:rPr>
            <w:rStyle w:val="Hyperlink"/>
            <w:noProof/>
          </w:rPr>
          <w:t>3.19.6 guid property</w:t>
        </w:r>
        <w:r w:rsidR="00CB3AD2">
          <w:rPr>
            <w:noProof/>
            <w:webHidden/>
          </w:rPr>
          <w:tab/>
        </w:r>
        <w:r w:rsidR="00CB3AD2">
          <w:rPr>
            <w:noProof/>
            <w:webHidden/>
          </w:rPr>
          <w:fldChar w:fldCharType="begin"/>
        </w:r>
        <w:r w:rsidR="00CB3AD2">
          <w:rPr>
            <w:noProof/>
            <w:webHidden/>
          </w:rPr>
          <w:instrText xml:space="preserve"> PAGEREF _Toc7106004 \h </w:instrText>
        </w:r>
        <w:r w:rsidR="00CB3AD2">
          <w:rPr>
            <w:noProof/>
            <w:webHidden/>
          </w:rPr>
        </w:r>
        <w:r w:rsidR="00CB3AD2">
          <w:rPr>
            <w:noProof/>
            <w:webHidden/>
          </w:rPr>
          <w:fldChar w:fldCharType="separate"/>
        </w:r>
        <w:r w:rsidR="00CB3AD2">
          <w:rPr>
            <w:noProof/>
            <w:webHidden/>
          </w:rPr>
          <w:t>68</w:t>
        </w:r>
        <w:r w:rsidR="00CB3AD2">
          <w:rPr>
            <w:noProof/>
            <w:webHidden/>
          </w:rPr>
          <w:fldChar w:fldCharType="end"/>
        </w:r>
      </w:hyperlink>
    </w:p>
    <w:p w14:paraId="0B1E9497" w14:textId="516FB0D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05" w:history="1">
        <w:r w:rsidR="00CB3AD2" w:rsidRPr="00393215">
          <w:rPr>
            <w:rStyle w:val="Hyperlink"/>
            <w:noProof/>
          </w:rPr>
          <w:t>3.19.7 Product hierarchy properties</w:t>
        </w:r>
        <w:r w:rsidR="00CB3AD2">
          <w:rPr>
            <w:noProof/>
            <w:webHidden/>
          </w:rPr>
          <w:tab/>
        </w:r>
        <w:r w:rsidR="00CB3AD2">
          <w:rPr>
            <w:noProof/>
            <w:webHidden/>
          </w:rPr>
          <w:fldChar w:fldCharType="begin"/>
        </w:r>
        <w:r w:rsidR="00CB3AD2">
          <w:rPr>
            <w:noProof/>
            <w:webHidden/>
          </w:rPr>
          <w:instrText xml:space="preserve"> PAGEREF _Toc7106005 \h </w:instrText>
        </w:r>
        <w:r w:rsidR="00CB3AD2">
          <w:rPr>
            <w:noProof/>
            <w:webHidden/>
          </w:rPr>
        </w:r>
        <w:r w:rsidR="00CB3AD2">
          <w:rPr>
            <w:noProof/>
            <w:webHidden/>
          </w:rPr>
          <w:fldChar w:fldCharType="separate"/>
        </w:r>
        <w:r w:rsidR="00CB3AD2">
          <w:rPr>
            <w:noProof/>
            <w:webHidden/>
          </w:rPr>
          <w:t>68</w:t>
        </w:r>
        <w:r w:rsidR="00CB3AD2">
          <w:rPr>
            <w:noProof/>
            <w:webHidden/>
          </w:rPr>
          <w:fldChar w:fldCharType="end"/>
        </w:r>
      </w:hyperlink>
    </w:p>
    <w:p w14:paraId="2F371DF4" w14:textId="541571E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06" w:history="1">
        <w:r w:rsidR="00CB3AD2" w:rsidRPr="00393215">
          <w:rPr>
            <w:rStyle w:val="Hyperlink"/>
            <w:noProof/>
          </w:rPr>
          <w:t>3.19.8 name property</w:t>
        </w:r>
        <w:r w:rsidR="00CB3AD2">
          <w:rPr>
            <w:noProof/>
            <w:webHidden/>
          </w:rPr>
          <w:tab/>
        </w:r>
        <w:r w:rsidR="00CB3AD2">
          <w:rPr>
            <w:noProof/>
            <w:webHidden/>
          </w:rPr>
          <w:fldChar w:fldCharType="begin"/>
        </w:r>
        <w:r w:rsidR="00CB3AD2">
          <w:rPr>
            <w:noProof/>
            <w:webHidden/>
          </w:rPr>
          <w:instrText xml:space="preserve"> PAGEREF _Toc7106006 \h </w:instrText>
        </w:r>
        <w:r w:rsidR="00CB3AD2">
          <w:rPr>
            <w:noProof/>
            <w:webHidden/>
          </w:rPr>
        </w:r>
        <w:r w:rsidR="00CB3AD2">
          <w:rPr>
            <w:noProof/>
            <w:webHidden/>
          </w:rPr>
          <w:fldChar w:fldCharType="separate"/>
        </w:r>
        <w:r w:rsidR="00CB3AD2">
          <w:rPr>
            <w:noProof/>
            <w:webHidden/>
          </w:rPr>
          <w:t>68</w:t>
        </w:r>
        <w:r w:rsidR="00CB3AD2">
          <w:rPr>
            <w:noProof/>
            <w:webHidden/>
          </w:rPr>
          <w:fldChar w:fldCharType="end"/>
        </w:r>
      </w:hyperlink>
    </w:p>
    <w:p w14:paraId="7084DCD9" w14:textId="2E5641B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07" w:history="1">
        <w:r w:rsidR="00CB3AD2" w:rsidRPr="00393215">
          <w:rPr>
            <w:rStyle w:val="Hyperlink"/>
            <w:noProof/>
          </w:rPr>
          <w:t>3.19.9 fullName property</w:t>
        </w:r>
        <w:r w:rsidR="00CB3AD2">
          <w:rPr>
            <w:noProof/>
            <w:webHidden/>
          </w:rPr>
          <w:tab/>
        </w:r>
        <w:r w:rsidR="00CB3AD2">
          <w:rPr>
            <w:noProof/>
            <w:webHidden/>
          </w:rPr>
          <w:fldChar w:fldCharType="begin"/>
        </w:r>
        <w:r w:rsidR="00CB3AD2">
          <w:rPr>
            <w:noProof/>
            <w:webHidden/>
          </w:rPr>
          <w:instrText xml:space="preserve"> PAGEREF _Toc7106007 \h </w:instrText>
        </w:r>
        <w:r w:rsidR="00CB3AD2">
          <w:rPr>
            <w:noProof/>
            <w:webHidden/>
          </w:rPr>
        </w:r>
        <w:r w:rsidR="00CB3AD2">
          <w:rPr>
            <w:noProof/>
            <w:webHidden/>
          </w:rPr>
          <w:fldChar w:fldCharType="separate"/>
        </w:r>
        <w:r w:rsidR="00CB3AD2">
          <w:rPr>
            <w:noProof/>
            <w:webHidden/>
          </w:rPr>
          <w:t>69</w:t>
        </w:r>
        <w:r w:rsidR="00CB3AD2">
          <w:rPr>
            <w:noProof/>
            <w:webHidden/>
          </w:rPr>
          <w:fldChar w:fldCharType="end"/>
        </w:r>
      </w:hyperlink>
    </w:p>
    <w:p w14:paraId="34196E6A" w14:textId="765D8DC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08" w:history="1">
        <w:r w:rsidR="00CB3AD2" w:rsidRPr="00393215">
          <w:rPr>
            <w:rStyle w:val="Hyperlink"/>
            <w:noProof/>
          </w:rPr>
          <w:t>3.19.10 product property</w:t>
        </w:r>
        <w:r w:rsidR="00CB3AD2">
          <w:rPr>
            <w:noProof/>
            <w:webHidden/>
          </w:rPr>
          <w:tab/>
        </w:r>
        <w:r w:rsidR="00CB3AD2">
          <w:rPr>
            <w:noProof/>
            <w:webHidden/>
          </w:rPr>
          <w:fldChar w:fldCharType="begin"/>
        </w:r>
        <w:r w:rsidR="00CB3AD2">
          <w:rPr>
            <w:noProof/>
            <w:webHidden/>
          </w:rPr>
          <w:instrText xml:space="preserve"> PAGEREF _Toc7106008 \h </w:instrText>
        </w:r>
        <w:r w:rsidR="00CB3AD2">
          <w:rPr>
            <w:noProof/>
            <w:webHidden/>
          </w:rPr>
        </w:r>
        <w:r w:rsidR="00CB3AD2">
          <w:rPr>
            <w:noProof/>
            <w:webHidden/>
          </w:rPr>
          <w:fldChar w:fldCharType="separate"/>
        </w:r>
        <w:r w:rsidR="00CB3AD2">
          <w:rPr>
            <w:noProof/>
            <w:webHidden/>
          </w:rPr>
          <w:t>69</w:t>
        </w:r>
        <w:r w:rsidR="00CB3AD2">
          <w:rPr>
            <w:noProof/>
            <w:webHidden/>
          </w:rPr>
          <w:fldChar w:fldCharType="end"/>
        </w:r>
      </w:hyperlink>
    </w:p>
    <w:p w14:paraId="4EAD9C78" w14:textId="7E07D0D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09" w:history="1">
        <w:r w:rsidR="00CB3AD2" w:rsidRPr="00393215">
          <w:rPr>
            <w:rStyle w:val="Hyperlink"/>
            <w:noProof/>
          </w:rPr>
          <w:t>3.19.11 productSuite property</w:t>
        </w:r>
        <w:r w:rsidR="00CB3AD2">
          <w:rPr>
            <w:noProof/>
            <w:webHidden/>
          </w:rPr>
          <w:tab/>
        </w:r>
        <w:r w:rsidR="00CB3AD2">
          <w:rPr>
            <w:noProof/>
            <w:webHidden/>
          </w:rPr>
          <w:fldChar w:fldCharType="begin"/>
        </w:r>
        <w:r w:rsidR="00CB3AD2">
          <w:rPr>
            <w:noProof/>
            <w:webHidden/>
          </w:rPr>
          <w:instrText xml:space="preserve"> PAGEREF _Toc7106009 \h </w:instrText>
        </w:r>
        <w:r w:rsidR="00CB3AD2">
          <w:rPr>
            <w:noProof/>
            <w:webHidden/>
          </w:rPr>
        </w:r>
        <w:r w:rsidR="00CB3AD2">
          <w:rPr>
            <w:noProof/>
            <w:webHidden/>
          </w:rPr>
          <w:fldChar w:fldCharType="separate"/>
        </w:r>
        <w:r w:rsidR="00CB3AD2">
          <w:rPr>
            <w:noProof/>
            <w:webHidden/>
          </w:rPr>
          <w:t>69</w:t>
        </w:r>
        <w:r w:rsidR="00CB3AD2">
          <w:rPr>
            <w:noProof/>
            <w:webHidden/>
          </w:rPr>
          <w:fldChar w:fldCharType="end"/>
        </w:r>
      </w:hyperlink>
    </w:p>
    <w:p w14:paraId="755877C4" w14:textId="6C019A3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10" w:history="1">
        <w:r w:rsidR="00CB3AD2" w:rsidRPr="00393215">
          <w:rPr>
            <w:rStyle w:val="Hyperlink"/>
            <w:noProof/>
          </w:rPr>
          <w:t>3.19.12 semanticVersion property</w:t>
        </w:r>
        <w:r w:rsidR="00CB3AD2">
          <w:rPr>
            <w:noProof/>
            <w:webHidden/>
          </w:rPr>
          <w:tab/>
        </w:r>
        <w:r w:rsidR="00CB3AD2">
          <w:rPr>
            <w:noProof/>
            <w:webHidden/>
          </w:rPr>
          <w:fldChar w:fldCharType="begin"/>
        </w:r>
        <w:r w:rsidR="00CB3AD2">
          <w:rPr>
            <w:noProof/>
            <w:webHidden/>
          </w:rPr>
          <w:instrText xml:space="preserve"> PAGEREF _Toc7106010 \h </w:instrText>
        </w:r>
        <w:r w:rsidR="00CB3AD2">
          <w:rPr>
            <w:noProof/>
            <w:webHidden/>
          </w:rPr>
        </w:r>
        <w:r w:rsidR="00CB3AD2">
          <w:rPr>
            <w:noProof/>
            <w:webHidden/>
          </w:rPr>
          <w:fldChar w:fldCharType="separate"/>
        </w:r>
        <w:r w:rsidR="00CB3AD2">
          <w:rPr>
            <w:noProof/>
            <w:webHidden/>
          </w:rPr>
          <w:t>69</w:t>
        </w:r>
        <w:r w:rsidR="00CB3AD2">
          <w:rPr>
            <w:noProof/>
            <w:webHidden/>
          </w:rPr>
          <w:fldChar w:fldCharType="end"/>
        </w:r>
      </w:hyperlink>
    </w:p>
    <w:p w14:paraId="5DF781AD" w14:textId="246B425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11" w:history="1">
        <w:r w:rsidR="00CB3AD2" w:rsidRPr="00393215">
          <w:rPr>
            <w:rStyle w:val="Hyperlink"/>
            <w:noProof/>
          </w:rPr>
          <w:t>3.19.13 version property</w:t>
        </w:r>
        <w:r w:rsidR="00CB3AD2">
          <w:rPr>
            <w:noProof/>
            <w:webHidden/>
          </w:rPr>
          <w:tab/>
        </w:r>
        <w:r w:rsidR="00CB3AD2">
          <w:rPr>
            <w:noProof/>
            <w:webHidden/>
          </w:rPr>
          <w:fldChar w:fldCharType="begin"/>
        </w:r>
        <w:r w:rsidR="00CB3AD2">
          <w:rPr>
            <w:noProof/>
            <w:webHidden/>
          </w:rPr>
          <w:instrText xml:space="preserve"> PAGEREF _Toc7106011 \h </w:instrText>
        </w:r>
        <w:r w:rsidR="00CB3AD2">
          <w:rPr>
            <w:noProof/>
            <w:webHidden/>
          </w:rPr>
        </w:r>
        <w:r w:rsidR="00CB3AD2">
          <w:rPr>
            <w:noProof/>
            <w:webHidden/>
          </w:rPr>
          <w:fldChar w:fldCharType="separate"/>
        </w:r>
        <w:r w:rsidR="00CB3AD2">
          <w:rPr>
            <w:noProof/>
            <w:webHidden/>
          </w:rPr>
          <w:t>69</w:t>
        </w:r>
        <w:r w:rsidR="00CB3AD2">
          <w:rPr>
            <w:noProof/>
            <w:webHidden/>
          </w:rPr>
          <w:fldChar w:fldCharType="end"/>
        </w:r>
      </w:hyperlink>
    </w:p>
    <w:p w14:paraId="7B36C434" w14:textId="528EAC1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12" w:history="1">
        <w:r w:rsidR="00CB3AD2" w:rsidRPr="00393215">
          <w:rPr>
            <w:rStyle w:val="Hyperlink"/>
            <w:noProof/>
          </w:rPr>
          <w:t>3.19.14 dottedQuadFileVersion property</w:t>
        </w:r>
        <w:r w:rsidR="00CB3AD2">
          <w:rPr>
            <w:noProof/>
            <w:webHidden/>
          </w:rPr>
          <w:tab/>
        </w:r>
        <w:r w:rsidR="00CB3AD2">
          <w:rPr>
            <w:noProof/>
            <w:webHidden/>
          </w:rPr>
          <w:fldChar w:fldCharType="begin"/>
        </w:r>
        <w:r w:rsidR="00CB3AD2">
          <w:rPr>
            <w:noProof/>
            <w:webHidden/>
          </w:rPr>
          <w:instrText xml:space="preserve"> PAGEREF _Toc7106012 \h </w:instrText>
        </w:r>
        <w:r w:rsidR="00CB3AD2">
          <w:rPr>
            <w:noProof/>
            <w:webHidden/>
          </w:rPr>
        </w:r>
        <w:r w:rsidR="00CB3AD2">
          <w:rPr>
            <w:noProof/>
            <w:webHidden/>
          </w:rPr>
          <w:fldChar w:fldCharType="separate"/>
        </w:r>
        <w:r w:rsidR="00CB3AD2">
          <w:rPr>
            <w:noProof/>
            <w:webHidden/>
          </w:rPr>
          <w:t>69</w:t>
        </w:r>
        <w:r w:rsidR="00CB3AD2">
          <w:rPr>
            <w:noProof/>
            <w:webHidden/>
          </w:rPr>
          <w:fldChar w:fldCharType="end"/>
        </w:r>
      </w:hyperlink>
    </w:p>
    <w:p w14:paraId="7F11F07A" w14:textId="3A3D852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13" w:history="1">
        <w:r w:rsidR="00CB3AD2" w:rsidRPr="00393215">
          <w:rPr>
            <w:rStyle w:val="Hyperlink"/>
            <w:noProof/>
          </w:rPr>
          <w:t>3.19.15 releaseDateUtc property</w:t>
        </w:r>
        <w:r w:rsidR="00CB3AD2">
          <w:rPr>
            <w:noProof/>
            <w:webHidden/>
          </w:rPr>
          <w:tab/>
        </w:r>
        <w:r w:rsidR="00CB3AD2">
          <w:rPr>
            <w:noProof/>
            <w:webHidden/>
          </w:rPr>
          <w:fldChar w:fldCharType="begin"/>
        </w:r>
        <w:r w:rsidR="00CB3AD2">
          <w:rPr>
            <w:noProof/>
            <w:webHidden/>
          </w:rPr>
          <w:instrText xml:space="preserve"> PAGEREF _Toc7106013 \h </w:instrText>
        </w:r>
        <w:r w:rsidR="00CB3AD2">
          <w:rPr>
            <w:noProof/>
            <w:webHidden/>
          </w:rPr>
        </w:r>
        <w:r w:rsidR="00CB3AD2">
          <w:rPr>
            <w:noProof/>
            <w:webHidden/>
          </w:rPr>
          <w:fldChar w:fldCharType="separate"/>
        </w:r>
        <w:r w:rsidR="00CB3AD2">
          <w:rPr>
            <w:noProof/>
            <w:webHidden/>
          </w:rPr>
          <w:t>70</w:t>
        </w:r>
        <w:r w:rsidR="00CB3AD2">
          <w:rPr>
            <w:noProof/>
            <w:webHidden/>
          </w:rPr>
          <w:fldChar w:fldCharType="end"/>
        </w:r>
      </w:hyperlink>
    </w:p>
    <w:p w14:paraId="6E43869B" w14:textId="046F8E7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14" w:history="1">
        <w:r w:rsidR="00CB3AD2" w:rsidRPr="00393215">
          <w:rPr>
            <w:rStyle w:val="Hyperlink"/>
            <w:noProof/>
          </w:rPr>
          <w:t>3.19.16 downloadUri property</w:t>
        </w:r>
        <w:r w:rsidR="00CB3AD2">
          <w:rPr>
            <w:noProof/>
            <w:webHidden/>
          </w:rPr>
          <w:tab/>
        </w:r>
        <w:r w:rsidR="00CB3AD2">
          <w:rPr>
            <w:noProof/>
            <w:webHidden/>
          </w:rPr>
          <w:fldChar w:fldCharType="begin"/>
        </w:r>
        <w:r w:rsidR="00CB3AD2">
          <w:rPr>
            <w:noProof/>
            <w:webHidden/>
          </w:rPr>
          <w:instrText xml:space="preserve"> PAGEREF _Toc7106014 \h </w:instrText>
        </w:r>
        <w:r w:rsidR="00CB3AD2">
          <w:rPr>
            <w:noProof/>
            <w:webHidden/>
          </w:rPr>
        </w:r>
        <w:r w:rsidR="00CB3AD2">
          <w:rPr>
            <w:noProof/>
            <w:webHidden/>
          </w:rPr>
          <w:fldChar w:fldCharType="separate"/>
        </w:r>
        <w:r w:rsidR="00CB3AD2">
          <w:rPr>
            <w:noProof/>
            <w:webHidden/>
          </w:rPr>
          <w:t>70</w:t>
        </w:r>
        <w:r w:rsidR="00CB3AD2">
          <w:rPr>
            <w:noProof/>
            <w:webHidden/>
          </w:rPr>
          <w:fldChar w:fldCharType="end"/>
        </w:r>
      </w:hyperlink>
    </w:p>
    <w:p w14:paraId="2F8FE61D" w14:textId="5EF4132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15" w:history="1">
        <w:r w:rsidR="00CB3AD2" w:rsidRPr="00393215">
          <w:rPr>
            <w:rStyle w:val="Hyperlink"/>
            <w:noProof/>
          </w:rPr>
          <w:t>3.19.17 informationUri property</w:t>
        </w:r>
        <w:r w:rsidR="00CB3AD2">
          <w:rPr>
            <w:noProof/>
            <w:webHidden/>
          </w:rPr>
          <w:tab/>
        </w:r>
        <w:r w:rsidR="00CB3AD2">
          <w:rPr>
            <w:noProof/>
            <w:webHidden/>
          </w:rPr>
          <w:fldChar w:fldCharType="begin"/>
        </w:r>
        <w:r w:rsidR="00CB3AD2">
          <w:rPr>
            <w:noProof/>
            <w:webHidden/>
          </w:rPr>
          <w:instrText xml:space="preserve"> PAGEREF _Toc7106015 \h </w:instrText>
        </w:r>
        <w:r w:rsidR="00CB3AD2">
          <w:rPr>
            <w:noProof/>
            <w:webHidden/>
          </w:rPr>
        </w:r>
        <w:r w:rsidR="00CB3AD2">
          <w:rPr>
            <w:noProof/>
            <w:webHidden/>
          </w:rPr>
          <w:fldChar w:fldCharType="separate"/>
        </w:r>
        <w:r w:rsidR="00CB3AD2">
          <w:rPr>
            <w:noProof/>
            <w:webHidden/>
          </w:rPr>
          <w:t>70</w:t>
        </w:r>
        <w:r w:rsidR="00CB3AD2">
          <w:rPr>
            <w:noProof/>
            <w:webHidden/>
          </w:rPr>
          <w:fldChar w:fldCharType="end"/>
        </w:r>
      </w:hyperlink>
    </w:p>
    <w:p w14:paraId="3E7BBF7A" w14:textId="2D6EBC3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16" w:history="1">
        <w:r w:rsidR="00CB3AD2" w:rsidRPr="00393215">
          <w:rPr>
            <w:rStyle w:val="Hyperlink"/>
            <w:noProof/>
          </w:rPr>
          <w:t>3.19.18 organization property</w:t>
        </w:r>
        <w:r w:rsidR="00CB3AD2">
          <w:rPr>
            <w:noProof/>
            <w:webHidden/>
          </w:rPr>
          <w:tab/>
        </w:r>
        <w:r w:rsidR="00CB3AD2">
          <w:rPr>
            <w:noProof/>
            <w:webHidden/>
          </w:rPr>
          <w:fldChar w:fldCharType="begin"/>
        </w:r>
        <w:r w:rsidR="00CB3AD2">
          <w:rPr>
            <w:noProof/>
            <w:webHidden/>
          </w:rPr>
          <w:instrText xml:space="preserve"> PAGEREF _Toc7106016 \h </w:instrText>
        </w:r>
        <w:r w:rsidR="00CB3AD2">
          <w:rPr>
            <w:noProof/>
            <w:webHidden/>
          </w:rPr>
        </w:r>
        <w:r w:rsidR="00CB3AD2">
          <w:rPr>
            <w:noProof/>
            <w:webHidden/>
          </w:rPr>
          <w:fldChar w:fldCharType="separate"/>
        </w:r>
        <w:r w:rsidR="00CB3AD2">
          <w:rPr>
            <w:noProof/>
            <w:webHidden/>
          </w:rPr>
          <w:t>70</w:t>
        </w:r>
        <w:r w:rsidR="00CB3AD2">
          <w:rPr>
            <w:noProof/>
            <w:webHidden/>
          </w:rPr>
          <w:fldChar w:fldCharType="end"/>
        </w:r>
      </w:hyperlink>
    </w:p>
    <w:p w14:paraId="2C6D761A" w14:textId="480FF7F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17" w:history="1">
        <w:r w:rsidR="00CB3AD2" w:rsidRPr="00393215">
          <w:rPr>
            <w:rStyle w:val="Hyperlink"/>
            <w:noProof/>
          </w:rPr>
          <w:t>3.19.19 shortDescription property</w:t>
        </w:r>
        <w:r w:rsidR="00CB3AD2">
          <w:rPr>
            <w:noProof/>
            <w:webHidden/>
          </w:rPr>
          <w:tab/>
        </w:r>
        <w:r w:rsidR="00CB3AD2">
          <w:rPr>
            <w:noProof/>
            <w:webHidden/>
          </w:rPr>
          <w:fldChar w:fldCharType="begin"/>
        </w:r>
        <w:r w:rsidR="00CB3AD2">
          <w:rPr>
            <w:noProof/>
            <w:webHidden/>
          </w:rPr>
          <w:instrText xml:space="preserve"> PAGEREF _Toc7106017 \h </w:instrText>
        </w:r>
        <w:r w:rsidR="00CB3AD2">
          <w:rPr>
            <w:noProof/>
            <w:webHidden/>
          </w:rPr>
        </w:r>
        <w:r w:rsidR="00CB3AD2">
          <w:rPr>
            <w:noProof/>
            <w:webHidden/>
          </w:rPr>
          <w:fldChar w:fldCharType="separate"/>
        </w:r>
        <w:r w:rsidR="00CB3AD2">
          <w:rPr>
            <w:noProof/>
            <w:webHidden/>
          </w:rPr>
          <w:t>70</w:t>
        </w:r>
        <w:r w:rsidR="00CB3AD2">
          <w:rPr>
            <w:noProof/>
            <w:webHidden/>
          </w:rPr>
          <w:fldChar w:fldCharType="end"/>
        </w:r>
      </w:hyperlink>
    </w:p>
    <w:p w14:paraId="7E58818F" w14:textId="6B67331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18" w:history="1">
        <w:r w:rsidR="00CB3AD2" w:rsidRPr="00393215">
          <w:rPr>
            <w:rStyle w:val="Hyperlink"/>
            <w:noProof/>
          </w:rPr>
          <w:t>3.19.20 fullDescription property</w:t>
        </w:r>
        <w:r w:rsidR="00CB3AD2">
          <w:rPr>
            <w:noProof/>
            <w:webHidden/>
          </w:rPr>
          <w:tab/>
        </w:r>
        <w:r w:rsidR="00CB3AD2">
          <w:rPr>
            <w:noProof/>
            <w:webHidden/>
          </w:rPr>
          <w:fldChar w:fldCharType="begin"/>
        </w:r>
        <w:r w:rsidR="00CB3AD2">
          <w:rPr>
            <w:noProof/>
            <w:webHidden/>
          </w:rPr>
          <w:instrText xml:space="preserve"> PAGEREF _Toc7106018 \h </w:instrText>
        </w:r>
        <w:r w:rsidR="00CB3AD2">
          <w:rPr>
            <w:noProof/>
            <w:webHidden/>
          </w:rPr>
        </w:r>
        <w:r w:rsidR="00CB3AD2">
          <w:rPr>
            <w:noProof/>
            <w:webHidden/>
          </w:rPr>
          <w:fldChar w:fldCharType="separate"/>
        </w:r>
        <w:r w:rsidR="00CB3AD2">
          <w:rPr>
            <w:noProof/>
            <w:webHidden/>
          </w:rPr>
          <w:t>70</w:t>
        </w:r>
        <w:r w:rsidR="00CB3AD2">
          <w:rPr>
            <w:noProof/>
            <w:webHidden/>
          </w:rPr>
          <w:fldChar w:fldCharType="end"/>
        </w:r>
      </w:hyperlink>
    </w:p>
    <w:p w14:paraId="246F3B0B" w14:textId="0B776DD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19" w:history="1">
        <w:r w:rsidR="00CB3AD2" w:rsidRPr="00393215">
          <w:rPr>
            <w:rStyle w:val="Hyperlink"/>
            <w:noProof/>
          </w:rPr>
          <w:t>3.19.21 language property</w:t>
        </w:r>
        <w:r w:rsidR="00CB3AD2">
          <w:rPr>
            <w:noProof/>
            <w:webHidden/>
          </w:rPr>
          <w:tab/>
        </w:r>
        <w:r w:rsidR="00CB3AD2">
          <w:rPr>
            <w:noProof/>
            <w:webHidden/>
          </w:rPr>
          <w:fldChar w:fldCharType="begin"/>
        </w:r>
        <w:r w:rsidR="00CB3AD2">
          <w:rPr>
            <w:noProof/>
            <w:webHidden/>
          </w:rPr>
          <w:instrText xml:space="preserve"> PAGEREF _Toc7106019 \h </w:instrText>
        </w:r>
        <w:r w:rsidR="00CB3AD2">
          <w:rPr>
            <w:noProof/>
            <w:webHidden/>
          </w:rPr>
        </w:r>
        <w:r w:rsidR="00CB3AD2">
          <w:rPr>
            <w:noProof/>
            <w:webHidden/>
          </w:rPr>
          <w:fldChar w:fldCharType="separate"/>
        </w:r>
        <w:r w:rsidR="00CB3AD2">
          <w:rPr>
            <w:noProof/>
            <w:webHidden/>
          </w:rPr>
          <w:t>71</w:t>
        </w:r>
        <w:r w:rsidR="00CB3AD2">
          <w:rPr>
            <w:noProof/>
            <w:webHidden/>
          </w:rPr>
          <w:fldChar w:fldCharType="end"/>
        </w:r>
      </w:hyperlink>
    </w:p>
    <w:p w14:paraId="5A38E4A5" w14:textId="538B897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20" w:history="1">
        <w:r w:rsidR="00CB3AD2" w:rsidRPr="00393215">
          <w:rPr>
            <w:rStyle w:val="Hyperlink"/>
            <w:noProof/>
          </w:rPr>
          <w:t>3.19.22 globalMessageStrings property</w:t>
        </w:r>
        <w:r w:rsidR="00CB3AD2">
          <w:rPr>
            <w:noProof/>
            <w:webHidden/>
          </w:rPr>
          <w:tab/>
        </w:r>
        <w:r w:rsidR="00CB3AD2">
          <w:rPr>
            <w:noProof/>
            <w:webHidden/>
          </w:rPr>
          <w:fldChar w:fldCharType="begin"/>
        </w:r>
        <w:r w:rsidR="00CB3AD2">
          <w:rPr>
            <w:noProof/>
            <w:webHidden/>
          </w:rPr>
          <w:instrText xml:space="preserve"> PAGEREF _Toc7106020 \h </w:instrText>
        </w:r>
        <w:r w:rsidR="00CB3AD2">
          <w:rPr>
            <w:noProof/>
            <w:webHidden/>
          </w:rPr>
        </w:r>
        <w:r w:rsidR="00CB3AD2">
          <w:rPr>
            <w:noProof/>
            <w:webHidden/>
          </w:rPr>
          <w:fldChar w:fldCharType="separate"/>
        </w:r>
        <w:r w:rsidR="00CB3AD2">
          <w:rPr>
            <w:noProof/>
            <w:webHidden/>
          </w:rPr>
          <w:t>71</w:t>
        </w:r>
        <w:r w:rsidR="00CB3AD2">
          <w:rPr>
            <w:noProof/>
            <w:webHidden/>
          </w:rPr>
          <w:fldChar w:fldCharType="end"/>
        </w:r>
      </w:hyperlink>
    </w:p>
    <w:p w14:paraId="53A86B00" w14:textId="68E0BB6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21" w:history="1">
        <w:r w:rsidR="00CB3AD2" w:rsidRPr="00393215">
          <w:rPr>
            <w:rStyle w:val="Hyperlink"/>
            <w:noProof/>
          </w:rPr>
          <w:t>3.19.23 rules property</w:t>
        </w:r>
        <w:r w:rsidR="00CB3AD2">
          <w:rPr>
            <w:noProof/>
            <w:webHidden/>
          </w:rPr>
          <w:tab/>
        </w:r>
        <w:r w:rsidR="00CB3AD2">
          <w:rPr>
            <w:noProof/>
            <w:webHidden/>
          </w:rPr>
          <w:fldChar w:fldCharType="begin"/>
        </w:r>
        <w:r w:rsidR="00CB3AD2">
          <w:rPr>
            <w:noProof/>
            <w:webHidden/>
          </w:rPr>
          <w:instrText xml:space="preserve"> PAGEREF _Toc7106021 \h </w:instrText>
        </w:r>
        <w:r w:rsidR="00CB3AD2">
          <w:rPr>
            <w:noProof/>
            <w:webHidden/>
          </w:rPr>
        </w:r>
        <w:r w:rsidR="00CB3AD2">
          <w:rPr>
            <w:noProof/>
            <w:webHidden/>
          </w:rPr>
          <w:fldChar w:fldCharType="separate"/>
        </w:r>
        <w:r w:rsidR="00CB3AD2">
          <w:rPr>
            <w:noProof/>
            <w:webHidden/>
          </w:rPr>
          <w:t>71</w:t>
        </w:r>
        <w:r w:rsidR="00CB3AD2">
          <w:rPr>
            <w:noProof/>
            <w:webHidden/>
          </w:rPr>
          <w:fldChar w:fldCharType="end"/>
        </w:r>
      </w:hyperlink>
    </w:p>
    <w:p w14:paraId="7F1DCFC3" w14:textId="32B7A60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22" w:history="1">
        <w:r w:rsidR="00CB3AD2" w:rsidRPr="00393215">
          <w:rPr>
            <w:rStyle w:val="Hyperlink"/>
            <w:noProof/>
          </w:rPr>
          <w:t>3.19.24 notifications property</w:t>
        </w:r>
        <w:r w:rsidR="00CB3AD2">
          <w:rPr>
            <w:noProof/>
            <w:webHidden/>
          </w:rPr>
          <w:tab/>
        </w:r>
        <w:r w:rsidR="00CB3AD2">
          <w:rPr>
            <w:noProof/>
            <w:webHidden/>
          </w:rPr>
          <w:fldChar w:fldCharType="begin"/>
        </w:r>
        <w:r w:rsidR="00CB3AD2">
          <w:rPr>
            <w:noProof/>
            <w:webHidden/>
          </w:rPr>
          <w:instrText xml:space="preserve"> PAGEREF _Toc7106022 \h </w:instrText>
        </w:r>
        <w:r w:rsidR="00CB3AD2">
          <w:rPr>
            <w:noProof/>
            <w:webHidden/>
          </w:rPr>
        </w:r>
        <w:r w:rsidR="00CB3AD2">
          <w:rPr>
            <w:noProof/>
            <w:webHidden/>
          </w:rPr>
          <w:fldChar w:fldCharType="separate"/>
        </w:r>
        <w:r w:rsidR="00CB3AD2">
          <w:rPr>
            <w:noProof/>
            <w:webHidden/>
          </w:rPr>
          <w:t>72</w:t>
        </w:r>
        <w:r w:rsidR="00CB3AD2">
          <w:rPr>
            <w:noProof/>
            <w:webHidden/>
          </w:rPr>
          <w:fldChar w:fldCharType="end"/>
        </w:r>
      </w:hyperlink>
    </w:p>
    <w:p w14:paraId="35B87A34" w14:textId="227203D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23" w:history="1">
        <w:r w:rsidR="00CB3AD2" w:rsidRPr="00393215">
          <w:rPr>
            <w:rStyle w:val="Hyperlink"/>
            <w:noProof/>
          </w:rPr>
          <w:t>3.19.25 taxa property</w:t>
        </w:r>
        <w:r w:rsidR="00CB3AD2">
          <w:rPr>
            <w:noProof/>
            <w:webHidden/>
          </w:rPr>
          <w:tab/>
        </w:r>
        <w:r w:rsidR="00CB3AD2">
          <w:rPr>
            <w:noProof/>
            <w:webHidden/>
          </w:rPr>
          <w:fldChar w:fldCharType="begin"/>
        </w:r>
        <w:r w:rsidR="00CB3AD2">
          <w:rPr>
            <w:noProof/>
            <w:webHidden/>
          </w:rPr>
          <w:instrText xml:space="preserve"> PAGEREF _Toc7106023 \h </w:instrText>
        </w:r>
        <w:r w:rsidR="00CB3AD2">
          <w:rPr>
            <w:noProof/>
            <w:webHidden/>
          </w:rPr>
        </w:r>
        <w:r w:rsidR="00CB3AD2">
          <w:rPr>
            <w:noProof/>
            <w:webHidden/>
          </w:rPr>
          <w:fldChar w:fldCharType="separate"/>
        </w:r>
        <w:r w:rsidR="00CB3AD2">
          <w:rPr>
            <w:noProof/>
            <w:webHidden/>
          </w:rPr>
          <w:t>73</w:t>
        </w:r>
        <w:r w:rsidR="00CB3AD2">
          <w:rPr>
            <w:noProof/>
            <w:webHidden/>
          </w:rPr>
          <w:fldChar w:fldCharType="end"/>
        </w:r>
      </w:hyperlink>
    </w:p>
    <w:p w14:paraId="0134FB3B" w14:textId="5CC8A68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24" w:history="1">
        <w:r w:rsidR="00CB3AD2" w:rsidRPr="00393215">
          <w:rPr>
            <w:rStyle w:val="Hyperlink"/>
            <w:noProof/>
          </w:rPr>
          <w:t>3.19.26 supportedTaxonomies property</w:t>
        </w:r>
        <w:r w:rsidR="00CB3AD2">
          <w:rPr>
            <w:noProof/>
            <w:webHidden/>
          </w:rPr>
          <w:tab/>
        </w:r>
        <w:r w:rsidR="00CB3AD2">
          <w:rPr>
            <w:noProof/>
            <w:webHidden/>
          </w:rPr>
          <w:fldChar w:fldCharType="begin"/>
        </w:r>
        <w:r w:rsidR="00CB3AD2">
          <w:rPr>
            <w:noProof/>
            <w:webHidden/>
          </w:rPr>
          <w:instrText xml:space="preserve"> PAGEREF _Toc7106024 \h </w:instrText>
        </w:r>
        <w:r w:rsidR="00CB3AD2">
          <w:rPr>
            <w:noProof/>
            <w:webHidden/>
          </w:rPr>
        </w:r>
        <w:r w:rsidR="00CB3AD2">
          <w:rPr>
            <w:noProof/>
            <w:webHidden/>
          </w:rPr>
          <w:fldChar w:fldCharType="separate"/>
        </w:r>
        <w:r w:rsidR="00CB3AD2">
          <w:rPr>
            <w:noProof/>
            <w:webHidden/>
          </w:rPr>
          <w:t>73</w:t>
        </w:r>
        <w:r w:rsidR="00CB3AD2">
          <w:rPr>
            <w:noProof/>
            <w:webHidden/>
          </w:rPr>
          <w:fldChar w:fldCharType="end"/>
        </w:r>
      </w:hyperlink>
    </w:p>
    <w:p w14:paraId="6896ADD8" w14:textId="7D24690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25" w:history="1">
        <w:r w:rsidR="00CB3AD2" w:rsidRPr="00393215">
          <w:rPr>
            <w:rStyle w:val="Hyperlink"/>
            <w:noProof/>
          </w:rPr>
          <w:t>3.19.27 translationMetadata property</w:t>
        </w:r>
        <w:r w:rsidR="00CB3AD2">
          <w:rPr>
            <w:noProof/>
            <w:webHidden/>
          </w:rPr>
          <w:tab/>
        </w:r>
        <w:r w:rsidR="00CB3AD2">
          <w:rPr>
            <w:noProof/>
            <w:webHidden/>
          </w:rPr>
          <w:fldChar w:fldCharType="begin"/>
        </w:r>
        <w:r w:rsidR="00CB3AD2">
          <w:rPr>
            <w:noProof/>
            <w:webHidden/>
          </w:rPr>
          <w:instrText xml:space="preserve"> PAGEREF _Toc7106025 \h </w:instrText>
        </w:r>
        <w:r w:rsidR="00CB3AD2">
          <w:rPr>
            <w:noProof/>
            <w:webHidden/>
          </w:rPr>
        </w:r>
        <w:r w:rsidR="00CB3AD2">
          <w:rPr>
            <w:noProof/>
            <w:webHidden/>
          </w:rPr>
          <w:fldChar w:fldCharType="separate"/>
        </w:r>
        <w:r w:rsidR="00CB3AD2">
          <w:rPr>
            <w:noProof/>
            <w:webHidden/>
          </w:rPr>
          <w:t>74</w:t>
        </w:r>
        <w:r w:rsidR="00CB3AD2">
          <w:rPr>
            <w:noProof/>
            <w:webHidden/>
          </w:rPr>
          <w:fldChar w:fldCharType="end"/>
        </w:r>
      </w:hyperlink>
    </w:p>
    <w:p w14:paraId="77982623" w14:textId="14EA144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26" w:history="1">
        <w:r w:rsidR="00CB3AD2" w:rsidRPr="00393215">
          <w:rPr>
            <w:rStyle w:val="Hyperlink"/>
            <w:noProof/>
          </w:rPr>
          <w:t>3.19.28 locations property</w:t>
        </w:r>
        <w:r w:rsidR="00CB3AD2">
          <w:rPr>
            <w:noProof/>
            <w:webHidden/>
          </w:rPr>
          <w:tab/>
        </w:r>
        <w:r w:rsidR="00CB3AD2">
          <w:rPr>
            <w:noProof/>
            <w:webHidden/>
          </w:rPr>
          <w:fldChar w:fldCharType="begin"/>
        </w:r>
        <w:r w:rsidR="00CB3AD2">
          <w:rPr>
            <w:noProof/>
            <w:webHidden/>
          </w:rPr>
          <w:instrText xml:space="preserve"> PAGEREF _Toc7106026 \h </w:instrText>
        </w:r>
        <w:r w:rsidR="00CB3AD2">
          <w:rPr>
            <w:noProof/>
            <w:webHidden/>
          </w:rPr>
        </w:r>
        <w:r w:rsidR="00CB3AD2">
          <w:rPr>
            <w:noProof/>
            <w:webHidden/>
          </w:rPr>
          <w:fldChar w:fldCharType="separate"/>
        </w:r>
        <w:r w:rsidR="00CB3AD2">
          <w:rPr>
            <w:noProof/>
            <w:webHidden/>
          </w:rPr>
          <w:t>74</w:t>
        </w:r>
        <w:r w:rsidR="00CB3AD2">
          <w:rPr>
            <w:noProof/>
            <w:webHidden/>
          </w:rPr>
          <w:fldChar w:fldCharType="end"/>
        </w:r>
      </w:hyperlink>
    </w:p>
    <w:p w14:paraId="22FBFCE2" w14:textId="663A3D0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27" w:history="1">
        <w:r w:rsidR="00CB3AD2" w:rsidRPr="00393215">
          <w:rPr>
            <w:rStyle w:val="Hyperlink"/>
            <w:noProof/>
          </w:rPr>
          <w:t>3.19.29 contents property</w:t>
        </w:r>
        <w:r w:rsidR="00CB3AD2">
          <w:rPr>
            <w:noProof/>
            <w:webHidden/>
          </w:rPr>
          <w:tab/>
        </w:r>
        <w:r w:rsidR="00CB3AD2">
          <w:rPr>
            <w:noProof/>
            <w:webHidden/>
          </w:rPr>
          <w:fldChar w:fldCharType="begin"/>
        </w:r>
        <w:r w:rsidR="00CB3AD2">
          <w:rPr>
            <w:noProof/>
            <w:webHidden/>
          </w:rPr>
          <w:instrText xml:space="preserve"> PAGEREF _Toc7106027 \h </w:instrText>
        </w:r>
        <w:r w:rsidR="00CB3AD2">
          <w:rPr>
            <w:noProof/>
            <w:webHidden/>
          </w:rPr>
        </w:r>
        <w:r w:rsidR="00CB3AD2">
          <w:rPr>
            <w:noProof/>
            <w:webHidden/>
          </w:rPr>
          <w:fldChar w:fldCharType="separate"/>
        </w:r>
        <w:r w:rsidR="00CB3AD2">
          <w:rPr>
            <w:noProof/>
            <w:webHidden/>
          </w:rPr>
          <w:t>75</w:t>
        </w:r>
        <w:r w:rsidR="00CB3AD2">
          <w:rPr>
            <w:noProof/>
            <w:webHidden/>
          </w:rPr>
          <w:fldChar w:fldCharType="end"/>
        </w:r>
      </w:hyperlink>
    </w:p>
    <w:p w14:paraId="382140CB" w14:textId="07C3DAA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28" w:history="1">
        <w:r w:rsidR="00CB3AD2" w:rsidRPr="00393215">
          <w:rPr>
            <w:rStyle w:val="Hyperlink"/>
            <w:noProof/>
          </w:rPr>
          <w:t>3.19.30 isComprehensive property</w:t>
        </w:r>
        <w:r w:rsidR="00CB3AD2">
          <w:rPr>
            <w:noProof/>
            <w:webHidden/>
          </w:rPr>
          <w:tab/>
        </w:r>
        <w:r w:rsidR="00CB3AD2">
          <w:rPr>
            <w:noProof/>
            <w:webHidden/>
          </w:rPr>
          <w:fldChar w:fldCharType="begin"/>
        </w:r>
        <w:r w:rsidR="00CB3AD2">
          <w:rPr>
            <w:noProof/>
            <w:webHidden/>
          </w:rPr>
          <w:instrText xml:space="preserve"> PAGEREF _Toc7106028 \h </w:instrText>
        </w:r>
        <w:r w:rsidR="00CB3AD2">
          <w:rPr>
            <w:noProof/>
            <w:webHidden/>
          </w:rPr>
        </w:r>
        <w:r w:rsidR="00CB3AD2">
          <w:rPr>
            <w:noProof/>
            <w:webHidden/>
          </w:rPr>
          <w:fldChar w:fldCharType="separate"/>
        </w:r>
        <w:r w:rsidR="00CB3AD2">
          <w:rPr>
            <w:noProof/>
            <w:webHidden/>
          </w:rPr>
          <w:t>75</w:t>
        </w:r>
        <w:r w:rsidR="00CB3AD2">
          <w:rPr>
            <w:noProof/>
            <w:webHidden/>
          </w:rPr>
          <w:fldChar w:fldCharType="end"/>
        </w:r>
      </w:hyperlink>
    </w:p>
    <w:p w14:paraId="6EBF8BA7" w14:textId="44CF097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29" w:history="1">
        <w:r w:rsidR="00CB3AD2" w:rsidRPr="00393215">
          <w:rPr>
            <w:rStyle w:val="Hyperlink"/>
            <w:noProof/>
          </w:rPr>
          <w:t>3.19.31 localizedDataSemanticVersion property</w:t>
        </w:r>
        <w:r w:rsidR="00CB3AD2">
          <w:rPr>
            <w:noProof/>
            <w:webHidden/>
          </w:rPr>
          <w:tab/>
        </w:r>
        <w:r w:rsidR="00CB3AD2">
          <w:rPr>
            <w:noProof/>
            <w:webHidden/>
          </w:rPr>
          <w:fldChar w:fldCharType="begin"/>
        </w:r>
        <w:r w:rsidR="00CB3AD2">
          <w:rPr>
            <w:noProof/>
            <w:webHidden/>
          </w:rPr>
          <w:instrText xml:space="preserve"> PAGEREF _Toc7106029 \h </w:instrText>
        </w:r>
        <w:r w:rsidR="00CB3AD2">
          <w:rPr>
            <w:noProof/>
            <w:webHidden/>
          </w:rPr>
        </w:r>
        <w:r w:rsidR="00CB3AD2">
          <w:rPr>
            <w:noProof/>
            <w:webHidden/>
          </w:rPr>
          <w:fldChar w:fldCharType="separate"/>
        </w:r>
        <w:r w:rsidR="00CB3AD2">
          <w:rPr>
            <w:noProof/>
            <w:webHidden/>
          </w:rPr>
          <w:t>75</w:t>
        </w:r>
        <w:r w:rsidR="00CB3AD2">
          <w:rPr>
            <w:noProof/>
            <w:webHidden/>
          </w:rPr>
          <w:fldChar w:fldCharType="end"/>
        </w:r>
      </w:hyperlink>
    </w:p>
    <w:p w14:paraId="455D72B0" w14:textId="0510F56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30" w:history="1">
        <w:r w:rsidR="00CB3AD2" w:rsidRPr="00393215">
          <w:rPr>
            <w:rStyle w:val="Hyperlink"/>
            <w:noProof/>
          </w:rPr>
          <w:t>3.19.32 minimumRequiredLocalizedDataSemanticVersion property</w:t>
        </w:r>
        <w:r w:rsidR="00CB3AD2">
          <w:rPr>
            <w:noProof/>
            <w:webHidden/>
          </w:rPr>
          <w:tab/>
        </w:r>
        <w:r w:rsidR="00CB3AD2">
          <w:rPr>
            <w:noProof/>
            <w:webHidden/>
          </w:rPr>
          <w:fldChar w:fldCharType="begin"/>
        </w:r>
        <w:r w:rsidR="00CB3AD2">
          <w:rPr>
            <w:noProof/>
            <w:webHidden/>
          </w:rPr>
          <w:instrText xml:space="preserve"> PAGEREF _Toc7106030 \h </w:instrText>
        </w:r>
        <w:r w:rsidR="00CB3AD2">
          <w:rPr>
            <w:noProof/>
            <w:webHidden/>
          </w:rPr>
        </w:r>
        <w:r w:rsidR="00CB3AD2">
          <w:rPr>
            <w:noProof/>
            <w:webHidden/>
          </w:rPr>
          <w:fldChar w:fldCharType="separate"/>
        </w:r>
        <w:r w:rsidR="00CB3AD2">
          <w:rPr>
            <w:noProof/>
            <w:webHidden/>
          </w:rPr>
          <w:t>76</w:t>
        </w:r>
        <w:r w:rsidR="00CB3AD2">
          <w:rPr>
            <w:noProof/>
            <w:webHidden/>
          </w:rPr>
          <w:fldChar w:fldCharType="end"/>
        </w:r>
      </w:hyperlink>
    </w:p>
    <w:p w14:paraId="2D05AEDE" w14:textId="35D3401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31" w:history="1">
        <w:r w:rsidR="00CB3AD2" w:rsidRPr="00393215">
          <w:rPr>
            <w:rStyle w:val="Hyperlink"/>
            <w:noProof/>
          </w:rPr>
          <w:t>3.19.33 associatedComponent property</w:t>
        </w:r>
        <w:r w:rsidR="00CB3AD2">
          <w:rPr>
            <w:noProof/>
            <w:webHidden/>
          </w:rPr>
          <w:tab/>
        </w:r>
        <w:r w:rsidR="00CB3AD2">
          <w:rPr>
            <w:noProof/>
            <w:webHidden/>
          </w:rPr>
          <w:fldChar w:fldCharType="begin"/>
        </w:r>
        <w:r w:rsidR="00CB3AD2">
          <w:rPr>
            <w:noProof/>
            <w:webHidden/>
          </w:rPr>
          <w:instrText xml:space="preserve"> PAGEREF _Toc7106031 \h </w:instrText>
        </w:r>
        <w:r w:rsidR="00CB3AD2">
          <w:rPr>
            <w:noProof/>
            <w:webHidden/>
          </w:rPr>
        </w:r>
        <w:r w:rsidR="00CB3AD2">
          <w:rPr>
            <w:noProof/>
            <w:webHidden/>
          </w:rPr>
          <w:fldChar w:fldCharType="separate"/>
        </w:r>
        <w:r w:rsidR="00CB3AD2">
          <w:rPr>
            <w:noProof/>
            <w:webHidden/>
          </w:rPr>
          <w:t>76</w:t>
        </w:r>
        <w:r w:rsidR="00CB3AD2">
          <w:rPr>
            <w:noProof/>
            <w:webHidden/>
          </w:rPr>
          <w:fldChar w:fldCharType="end"/>
        </w:r>
      </w:hyperlink>
    </w:p>
    <w:p w14:paraId="4E1247D3" w14:textId="0B7D0974" w:rsidR="00CB3AD2" w:rsidRDefault="006010BF">
      <w:pPr>
        <w:pStyle w:val="TOC2"/>
        <w:tabs>
          <w:tab w:val="right" w:leader="dot" w:pos="9350"/>
        </w:tabs>
        <w:rPr>
          <w:rFonts w:asciiTheme="minorHAnsi" w:eastAsiaTheme="minorEastAsia" w:hAnsiTheme="minorHAnsi" w:cstheme="minorBidi"/>
          <w:noProof/>
          <w:sz w:val="22"/>
          <w:szCs w:val="22"/>
        </w:rPr>
      </w:pPr>
      <w:hyperlink w:anchor="_Toc7106032" w:history="1">
        <w:r w:rsidR="00CB3AD2" w:rsidRPr="00393215">
          <w:rPr>
            <w:rStyle w:val="Hyperlink"/>
            <w:noProof/>
          </w:rPr>
          <w:t>3.20 invocation object</w:t>
        </w:r>
        <w:r w:rsidR="00CB3AD2">
          <w:rPr>
            <w:noProof/>
            <w:webHidden/>
          </w:rPr>
          <w:tab/>
        </w:r>
        <w:r w:rsidR="00CB3AD2">
          <w:rPr>
            <w:noProof/>
            <w:webHidden/>
          </w:rPr>
          <w:fldChar w:fldCharType="begin"/>
        </w:r>
        <w:r w:rsidR="00CB3AD2">
          <w:rPr>
            <w:noProof/>
            <w:webHidden/>
          </w:rPr>
          <w:instrText xml:space="preserve"> PAGEREF _Toc7106032 \h </w:instrText>
        </w:r>
        <w:r w:rsidR="00CB3AD2">
          <w:rPr>
            <w:noProof/>
            <w:webHidden/>
          </w:rPr>
        </w:r>
        <w:r w:rsidR="00CB3AD2">
          <w:rPr>
            <w:noProof/>
            <w:webHidden/>
          </w:rPr>
          <w:fldChar w:fldCharType="separate"/>
        </w:r>
        <w:r w:rsidR="00CB3AD2">
          <w:rPr>
            <w:noProof/>
            <w:webHidden/>
          </w:rPr>
          <w:t>77</w:t>
        </w:r>
        <w:r w:rsidR="00CB3AD2">
          <w:rPr>
            <w:noProof/>
            <w:webHidden/>
          </w:rPr>
          <w:fldChar w:fldCharType="end"/>
        </w:r>
      </w:hyperlink>
    </w:p>
    <w:p w14:paraId="2E5A46F1" w14:textId="449A0C7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33" w:history="1">
        <w:r w:rsidR="00CB3AD2" w:rsidRPr="00393215">
          <w:rPr>
            <w:rStyle w:val="Hyperlink"/>
            <w:noProof/>
          </w:rPr>
          <w:t>3.20.1 General</w:t>
        </w:r>
        <w:r w:rsidR="00CB3AD2">
          <w:rPr>
            <w:noProof/>
            <w:webHidden/>
          </w:rPr>
          <w:tab/>
        </w:r>
        <w:r w:rsidR="00CB3AD2">
          <w:rPr>
            <w:noProof/>
            <w:webHidden/>
          </w:rPr>
          <w:fldChar w:fldCharType="begin"/>
        </w:r>
        <w:r w:rsidR="00CB3AD2">
          <w:rPr>
            <w:noProof/>
            <w:webHidden/>
          </w:rPr>
          <w:instrText xml:space="preserve"> PAGEREF _Toc7106033 \h </w:instrText>
        </w:r>
        <w:r w:rsidR="00CB3AD2">
          <w:rPr>
            <w:noProof/>
            <w:webHidden/>
          </w:rPr>
        </w:r>
        <w:r w:rsidR="00CB3AD2">
          <w:rPr>
            <w:noProof/>
            <w:webHidden/>
          </w:rPr>
          <w:fldChar w:fldCharType="separate"/>
        </w:r>
        <w:r w:rsidR="00CB3AD2">
          <w:rPr>
            <w:noProof/>
            <w:webHidden/>
          </w:rPr>
          <w:t>77</w:t>
        </w:r>
        <w:r w:rsidR="00CB3AD2">
          <w:rPr>
            <w:noProof/>
            <w:webHidden/>
          </w:rPr>
          <w:fldChar w:fldCharType="end"/>
        </w:r>
      </w:hyperlink>
    </w:p>
    <w:p w14:paraId="5860447F" w14:textId="0BD5071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34" w:history="1">
        <w:r w:rsidR="00CB3AD2" w:rsidRPr="00393215">
          <w:rPr>
            <w:rStyle w:val="Hyperlink"/>
            <w:noProof/>
          </w:rPr>
          <w:t>3.20.2 commandLine property</w:t>
        </w:r>
        <w:r w:rsidR="00CB3AD2">
          <w:rPr>
            <w:noProof/>
            <w:webHidden/>
          </w:rPr>
          <w:tab/>
        </w:r>
        <w:r w:rsidR="00CB3AD2">
          <w:rPr>
            <w:noProof/>
            <w:webHidden/>
          </w:rPr>
          <w:fldChar w:fldCharType="begin"/>
        </w:r>
        <w:r w:rsidR="00CB3AD2">
          <w:rPr>
            <w:noProof/>
            <w:webHidden/>
          </w:rPr>
          <w:instrText xml:space="preserve"> PAGEREF _Toc7106034 \h </w:instrText>
        </w:r>
        <w:r w:rsidR="00CB3AD2">
          <w:rPr>
            <w:noProof/>
            <w:webHidden/>
          </w:rPr>
        </w:r>
        <w:r w:rsidR="00CB3AD2">
          <w:rPr>
            <w:noProof/>
            <w:webHidden/>
          </w:rPr>
          <w:fldChar w:fldCharType="separate"/>
        </w:r>
        <w:r w:rsidR="00CB3AD2">
          <w:rPr>
            <w:noProof/>
            <w:webHidden/>
          </w:rPr>
          <w:t>77</w:t>
        </w:r>
        <w:r w:rsidR="00CB3AD2">
          <w:rPr>
            <w:noProof/>
            <w:webHidden/>
          </w:rPr>
          <w:fldChar w:fldCharType="end"/>
        </w:r>
      </w:hyperlink>
    </w:p>
    <w:p w14:paraId="003097C7" w14:textId="6C1E326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35" w:history="1">
        <w:r w:rsidR="00CB3AD2" w:rsidRPr="00393215">
          <w:rPr>
            <w:rStyle w:val="Hyperlink"/>
            <w:noProof/>
          </w:rPr>
          <w:t>3.20.3 arguments property</w:t>
        </w:r>
        <w:r w:rsidR="00CB3AD2">
          <w:rPr>
            <w:noProof/>
            <w:webHidden/>
          </w:rPr>
          <w:tab/>
        </w:r>
        <w:r w:rsidR="00CB3AD2">
          <w:rPr>
            <w:noProof/>
            <w:webHidden/>
          </w:rPr>
          <w:fldChar w:fldCharType="begin"/>
        </w:r>
        <w:r w:rsidR="00CB3AD2">
          <w:rPr>
            <w:noProof/>
            <w:webHidden/>
          </w:rPr>
          <w:instrText xml:space="preserve"> PAGEREF _Toc7106035 \h </w:instrText>
        </w:r>
        <w:r w:rsidR="00CB3AD2">
          <w:rPr>
            <w:noProof/>
            <w:webHidden/>
          </w:rPr>
        </w:r>
        <w:r w:rsidR="00CB3AD2">
          <w:rPr>
            <w:noProof/>
            <w:webHidden/>
          </w:rPr>
          <w:fldChar w:fldCharType="separate"/>
        </w:r>
        <w:r w:rsidR="00CB3AD2">
          <w:rPr>
            <w:noProof/>
            <w:webHidden/>
          </w:rPr>
          <w:t>78</w:t>
        </w:r>
        <w:r w:rsidR="00CB3AD2">
          <w:rPr>
            <w:noProof/>
            <w:webHidden/>
          </w:rPr>
          <w:fldChar w:fldCharType="end"/>
        </w:r>
      </w:hyperlink>
    </w:p>
    <w:p w14:paraId="633B6663" w14:textId="06D83A5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36" w:history="1">
        <w:r w:rsidR="00CB3AD2" w:rsidRPr="00393215">
          <w:rPr>
            <w:rStyle w:val="Hyperlink"/>
            <w:noProof/>
          </w:rPr>
          <w:t>3.20.4 responseFiles property</w:t>
        </w:r>
        <w:r w:rsidR="00CB3AD2">
          <w:rPr>
            <w:noProof/>
            <w:webHidden/>
          </w:rPr>
          <w:tab/>
        </w:r>
        <w:r w:rsidR="00CB3AD2">
          <w:rPr>
            <w:noProof/>
            <w:webHidden/>
          </w:rPr>
          <w:fldChar w:fldCharType="begin"/>
        </w:r>
        <w:r w:rsidR="00CB3AD2">
          <w:rPr>
            <w:noProof/>
            <w:webHidden/>
          </w:rPr>
          <w:instrText xml:space="preserve"> PAGEREF _Toc7106036 \h </w:instrText>
        </w:r>
        <w:r w:rsidR="00CB3AD2">
          <w:rPr>
            <w:noProof/>
            <w:webHidden/>
          </w:rPr>
        </w:r>
        <w:r w:rsidR="00CB3AD2">
          <w:rPr>
            <w:noProof/>
            <w:webHidden/>
          </w:rPr>
          <w:fldChar w:fldCharType="separate"/>
        </w:r>
        <w:r w:rsidR="00CB3AD2">
          <w:rPr>
            <w:noProof/>
            <w:webHidden/>
          </w:rPr>
          <w:t>78</w:t>
        </w:r>
        <w:r w:rsidR="00CB3AD2">
          <w:rPr>
            <w:noProof/>
            <w:webHidden/>
          </w:rPr>
          <w:fldChar w:fldCharType="end"/>
        </w:r>
      </w:hyperlink>
    </w:p>
    <w:p w14:paraId="78D3CD8A" w14:textId="1152907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37" w:history="1">
        <w:r w:rsidR="00CB3AD2" w:rsidRPr="00393215">
          <w:rPr>
            <w:rStyle w:val="Hyperlink"/>
            <w:noProof/>
          </w:rPr>
          <w:t>3.20.5 ruleConfigurationOverrides property</w:t>
        </w:r>
        <w:r w:rsidR="00CB3AD2">
          <w:rPr>
            <w:noProof/>
            <w:webHidden/>
          </w:rPr>
          <w:tab/>
        </w:r>
        <w:r w:rsidR="00CB3AD2">
          <w:rPr>
            <w:noProof/>
            <w:webHidden/>
          </w:rPr>
          <w:fldChar w:fldCharType="begin"/>
        </w:r>
        <w:r w:rsidR="00CB3AD2">
          <w:rPr>
            <w:noProof/>
            <w:webHidden/>
          </w:rPr>
          <w:instrText xml:space="preserve"> PAGEREF _Toc7106037 \h </w:instrText>
        </w:r>
        <w:r w:rsidR="00CB3AD2">
          <w:rPr>
            <w:noProof/>
            <w:webHidden/>
          </w:rPr>
        </w:r>
        <w:r w:rsidR="00CB3AD2">
          <w:rPr>
            <w:noProof/>
            <w:webHidden/>
          </w:rPr>
          <w:fldChar w:fldCharType="separate"/>
        </w:r>
        <w:r w:rsidR="00CB3AD2">
          <w:rPr>
            <w:noProof/>
            <w:webHidden/>
          </w:rPr>
          <w:t>78</w:t>
        </w:r>
        <w:r w:rsidR="00CB3AD2">
          <w:rPr>
            <w:noProof/>
            <w:webHidden/>
          </w:rPr>
          <w:fldChar w:fldCharType="end"/>
        </w:r>
      </w:hyperlink>
    </w:p>
    <w:p w14:paraId="70810CBC" w14:textId="245A673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38" w:history="1">
        <w:r w:rsidR="00CB3AD2" w:rsidRPr="00393215">
          <w:rPr>
            <w:rStyle w:val="Hyperlink"/>
            <w:noProof/>
          </w:rPr>
          <w:t>3.20.6 notificationConfigurationOverrides property</w:t>
        </w:r>
        <w:r w:rsidR="00CB3AD2">
          <w:rPr>
            <w:noProof/>
            <w:webHidden/>
          </w:rPr>
          <w:tab/>
        </w:r>
        <w:r w:rsidR="00CB3AD2">
          <w:rPr>
            <w:noProof/>
            <w:webHidden/>
          </w:rPr>
          <w:fldChar w:fldCharType="begin"/>
        </w:r>
        <w:r w:rsidR="00CB3AD2">
          <w:rPr>
            <w:noProof/>
            <w:webHidden/>
          </w:rPr>
          <w:instrText xml:space="preserve"> PAGEREF _Toc7106038 \h </w:instrText>
        </w:r>
        <w:r w:rsidR="00CB3AD2">
          <w:rPr>
            <w:noProof/>
            <w:webHidden/>
          </w:rPr>
        </w:r>
        <w:r w:rsidR="00CB3AD2">
          <w:rPr>
            <w:noProof/>
            <w:webHidden/>
          </w:rPr>
          <w:fldChar w:fldCharType="separate"/>
        </w:r>
        <w:r w:rsidR="00CB3AD2">
          <w:rPr>
            <w:noProof/>
            <w:webHidden/>
          </w:rPr>
          <w:t>79</w:t>
        </w:r>
        <w:r w:rsidR="00CB3AD2">
          <w:rPr>
            <w:noProof/>
            <w:webHidden/>
          </w:rPr>
          <w:fldChar w:fldCharType="end"/>
        </w:r>
      </w:hyperlink>
    </w:p>
    <w:p w14:paraId="21D26DD4" w14:textId="6C5801B1"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39" w:history="1">
        <w:r w:rsidR="00CB3AD2" w:rsidRPr="00393215">
          <w:rPr>
            <w:rStyle w:val="Hyperlink"/>
            <w:noProof/>
          </w:rPr>
          <w:t>3.20.7 startTimeUtc property</w:t>
        </w:r>
        <w:r w:rsidR="00CB3AD2">
          <w:rPr>
            <w:noProof/>
            <w:webHidden/>
          </w:rPr>
          <w:tab/>
        </w:r>
        <w:r w:rsidR="00CB3AD2">
          <w:rPr>
            <w:noProof/>
            <w:webHidden/>
          </w:rPr>
          <w:fldChar w:fldCharType="begin"/>
        </w:r>
        <w:r w:rsidR="00CB3AD2">
          <w:rPr>
            <w:noProof/>
            <w:webHidden/>
          </w:rPr>
          <w:instrText xml:space="preserve"> PAGEREF _Toc7106039 \h </w:instrText>
        </w:r>
        <w:r w:rsidR="00CB3AD2">
          <w:rPr>
            <w:noProof/>
            <w:webHidden/>
          </w:rPr>
        </w:r>
        <w:r w:rsidR="00CB3AD2">
          <w:rPr>
            <w:noProof/>
            <w:webHidden/>
          </w:rPr>
          <w:fldChar w:fldCharType="separate"/>
        </w:r>
        <w:r w:rsidR="00CB3AD2">
          <w:rPr>
            <w:noProof/>
            <w:webHidden/>
          </w:rPr>
          <w:t>79</w:t>
        </w:r>
        <w:r w:rsidR="00CB3AD2">
          <w:rPr>
            <w:noProof/>
            <w:webHidden/>
          </w:rPr>
          <w:fldChar w:fldCharType="end"/>
        </w:r>
      </w:hyperlink>
    </w:p>
    <w:p w14:paraId="20CC164A" w14:textId="2CDF835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40" w:history="1">
        <w:r w:rsidR="00CB3AD2" w:rsidRPr="00393215">
          <w:rPr>
            <w:rStyle w:val="Hyperlink"/>
            <w:noProof/>
          </w:rPr>
          <w:t>3.20.8 endTimeUtc property</w:t>
        </w:r>
        <w:r w:rsidR="00CB3AD2">
          <w:rPr>
            <w:noProof/>
            <w:webHidden/>
          </w:rPr>
          <w:tab/>
        </w:r>
        <w:r w:rsidR="00CB3AD2">
          <w:rPr>
            <w:noProof/>
            <w:webHidden/>
          </w:rPr>
          <w:fldChar w:fldCharType="begin"/>
        </w:r>
        <w:r w:rsidR="00CB3AD2">
          <w:rPr>
            <w:noProof/>
            <w:webHidden/>
          </w:rPr>
          <w:instrText xml:space="preserve"> PAGEREF _Toc7106040 \h </w:instrText>
        </w:r>
        <w:r w:rsidR="00CB3AD2">
          <w:rPr>
            <w:noProof/>
            <w:webHidden/>
          </w:rPr>
        </w:r>
        <w:r w:rsidR="00CB3AD2">
          <w:rPr>
            <w:noProof/>
            <w:webHidden/>
          </w:rPr>
          <w:fldChar w:fldCharType="separate"/>
        </w:r>
        <w:r w:rsidR="00CB3AD2">
          <w:rPr>
            <w:noProof/>
            <w:webHidden/>
          </w:rPr>
          <w:t>79</w:t>
        </w:r>
        <w:r w:rsidR="00CB3AD2">
          <w:rPr>
            <w:noProof/>
            <w:webHidden/>
          </w:rPr>
          <w:fldChar w:fldCharType="end"/>
        </w:r>
      </w:hyperlink>
    </w:p>
    <w:p w14:paraId="507FD82B" w14:textId="457F196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41" w:history="1">
        <w:r w:rsidR="00CB3AD2" w:rsidRPr="00393215">
          <w:rPr>
            <w:rStyle w:val="Hyperlink"/>
            <w:noProof/>
          </w:rPr>
          <w:t>3.20.9 exitCode property</w:t>
        </w:r>
        <w:r w:rsidR="00CB3AD2">
          <w:rPr>
            <w:noProof/>
            <w:webHidden/>
          </w:rPr>
          <w:tab/>
        </w:r>
        <w:r w:rsidR="00CB3AD2">
          <w:rPr>
            <w:noProof/>
            <w:webHidden/>
          </w:rPr>
          <w:fldChar w:fldCharType="begin"/>
        </w:r>
        <w:r w:rsidR="00CB3AD2">
          <w:rPr>
            <w:noProof/>
            <w:webHidden/>
          </w:rPr>
          <w:instrText xml:space="preserve"> PAGEREF _Toc7106041 \h </w:instrText>
        </w:r>
        <w:r w:rsidR="00CB3AD2">
          <w:rPr>
            <w:noProof/>
            <w:webHidden/>
          </w:rPr>
        </w:r>
        <w:r w:rsidR="00CB3AD2">
          <w:rPr>
            <w:noProof/>
            <w:webHidden/>
          </w:rPr>
          <w:fldChar w:fldCharType="separate"/>
        </w:r>
        <w:r w:rsidR="00CB3AD2">
          <w:rPr>
            <w:noProof/>
            <w:webHidden/>
          </w:rPr>
          <w:t>79</w:t>
        </w:r>
        <w:r w:rsidR="00CB3AD2">
          <w:rPr>
            <w:noProof/>
            <w:webHidden/>
          </w:rPr>
          <w:fldChar w:fldCharType="end"/>
        </w:r>
      </w:hyperlink>
    </w:p>
    <w:p w14:paraId="5394C7CE" w14:textId="3A832F21"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42" w:history="1">
        <w:r w:rsidR="00CB3AD2" w:rsidRPr="00393215">
          <w:rPr>
            <w:rStyle w:val="Hyperlink"/>
            <w:noProof/>
          </w:rPr>
          <w:t>3.20.10 exitCodeDescription property</w:t>
        </w:r>
        <w:r w:rsidR="00CB3AD2">
          <w:rPr>
            <w:noProof/>
            <w:webHidden/>
          </w:rPr>
          <w:tab/>
        </w:r>
        <w:r w:rsidR="00CB3AD2">
          <w:rPr>
            <w:noProof/>
            <w:webHidden/>
          </w:rPr>
          <w:fldChar w:fldCharType="begin"/>
        </w:r>
        <w:r w:rsidR="00CB3AD2">
          <w:rPr>
            <w:noProof/>
            <w:webHidden/>
          </w:rPr>
          <w:instrText xml:space="preserve"> PAGEREF _Toc7106042 \h </w:instrText>
        </w:r>
        <w:r w:rsidR="00CB3AD2">
          <w:rPr>
            <w:noProof/>
            <w:webHidden/>
          </w:rPr>
        </w:r>
        <w:r w:rsidR="00CB3AD2">
          <w:rPr>
            <w:noProof/>
            <w:webHidden/>
          </w:rPr>
          <w:fldChar w:fldCharType="separate"/>
        </w:r>
        <w:r w:rsidR="00CB3AD2">
          <w:rPr>
            <w:noProof/>
            <w:webHidden/>
          </w:rPr>
          <w:t>79</w:t>
        </w:r>
        <w:r w:rsidR="00CB3AD2">
          <w:rPr>
            <w:noProof/>
            <w:webHidden/>
          </w:rPr>
          <w:fldChar w:fldCharType="end"/>
        </w:r>
      </w:hyperlink>
    </w:p>
    <w:p w14:paraId="0DC2100B" w14:textId="23E72BE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43" w:history="1">
        <w:r w:rsidR="00CB3AD2" w:rsidRPr="00393215">
          <w:rPr>
            <w:rStyle w:val="Hyperlink"/>
            <w:noProof/>
          </w:rPr>
          <w:t>3.20.11 exitSignalName property</w:t>
        </w:r>
        <w:r w:rsidR="00CB3AD2">
          <w:rPr>
            <w:noProof/>
            <w:webHidden/>
          </w:rPr>
          <w:tab/>
        </w:r>
        <w:r w:rsidR="00CB3AD2">
          <w:rPr>
            <w:noProof/>
            <w:webHidden/>
          </w:rPr>
          <w:fldChar w:fldCharType="begin"/>
        </w:r>
        <w:r w:rsidR="00CB3AD2">
          <w:rPr>
            <w:noProof/>
            <w:webHidden/>
          </w:rPr>
          <w:instrText xml:space="preserve"> PAGEREF _Toc7106043 \h </w:instrText>
        </w:r>
        <w:r w:rsidR="00CB3AD2">
          <w:rPr>
            <w:noProof/>
            <w:webHidden/>
          </w:rPr>
        </w:r>
        <w:r w:rsidR="00CB3AD2">
          <w:rPr>
            <w:noProof/>
            <w:webHidden/>
          </w:rPr>
          <w:fldChar w:fldCharType="separate"/>
        </w:r>
        <w:r w:rsidR="00CB3AD2">
          <w:rPr>
            <w:noProof/>
            <w:webHidden/>
          </w:rPr>
          <w:t>79</w:t>
        </w:r>
        <w:r w:rsidR="00CB3AD2">
          <w:rPr>
            <w:noProof/>
            <w:webHidden/>
          </w:rPr>
          <w:fldChar w:fldCharType="end"/>
        </w:r>
      </w:hyperlink>
    </w:p>
    <w:p w14:paraId="68EE202E" w14:textId="0D57411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44" w:history="1">
        <w:r w:rsidR="00CB3AD2" w:rsidRPr="00393215">
          <w:rPr>
            <w:rStyle w:val="Hyperlink"/>
            <w:noProof/>
          </w:rPr>
          <w:t>3.20.12 exitSignalNumber property</w:t>
        </w:r>
        <w:r w:rsidR="00CB3AD2">
          <w:rPr>
            <w:noProof/>
            <w:webHidden/>
          </w:rPr>
          <w:tab/>
        </w:r>
        <w:r w:rsidR="00CB3AD2">
          <w:rPr>
            <w:noProof/>
            <w:webHidden/>
          </w:rPr>
          <w:fldChar w:fldCharType="begin"/>
        </w:r>
        <w:r w:rsidR="00CB3AD2">
          <w:rPr>
            <w:noProof/>
            <w:webHidden/>
          </w:rPr>
          <w:instrText xml:space="preserve"> PAGEREF _Toc7106044 \h </w:instrText>
        </w:r>
        <w:r w:rsidR="00CB3AD2">
          <w:rPr>
            <w:noProof/>
            <w:webHidden/>
          </w:rPr>
        </w:r>
        <w:r w:rsidR="00CB3AD2">
          <w:rPr>
            <w:noProof/>
            <w:webHidden/>
          </w:rPr>
          <w:fldChar w:fldCharType="separate"/>
        </w:r>
        <w:r w:rsidR="00CB3AD2">
          <w:rPr>
            <w:noProof/>
            <w:webHidden/>
          </w:rPr>
          <w:t>80</w:t>
        </w:r>
        <w:r w:rsidR="00CB3AD2">
          <w:rPr>
            <w:noProof/>
            <w:webHidden/>
          </w:rPr>
          <w:fldChar w:fldCharType="end"/>
        </w:r>
      </w:hyperlink>
    </w:p>
    <w:p w14:paraId="125568AB" w14:textId="75A3AE11"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45" w:history="1">
        <w:r w:rsidR="00CB3AD2" w:rsidRPr="00393215">
          <w:rPr>
            <w:rStyle w:val="Hyperlink"/>
            <w:noProof/>
          </w:rPr>
          <w:t>3.20.13 processStartFailureMessage property</w:t>
        </w:r>
        <w:r w:rsidR="00CB3AD2">
          <w:rPr>
            <w:noProof/>
            <w:webHidden/>
          </w:rPr>
          <w:tab/>
        </w:r>
        <w:r w:rsidR="00CB3AD2">
          <w:rPr>
            <w:noProof/>
            <w:webHidden/>
          </w:rPr>
          <w:fldChar w:fldCharType="begin"/>
        </w:r>
        <w:r w:rsidR="00CB3AD2">
          <w:rPr>
            <w:noProof/>
            <w:webHidden/>
          </w:rPr>
          <w:instrText xml:space="preserve"> PAGEREF _Toc7106045 \h </w:instrText>
        </w:r>
        <w:r w:rsidR="00CB3AD2">
          <w:rPr>
            <w:noProof/>
            <w:webHidden/>
          </w:rPr>
        </w:r>
        <w:r w:rsidR="00CB3AD2">
          <w:rPr>
            <w:noProof/>
            <w:webHidden/>
          </w:rPr>
          <w:fldChar w:fldCharType="separate"/>
        </w:r>
        <w:r w:rsidR="00CB3AD2">
          <w:rPr>
            <w:noProof/>
            <w:webHidden/>
          </w:rPr>
          <w:t>80</w:t>
        </w:r>
        <w:r w:rsidR="00CB3AD2">
          <w:rPr>
            <w:noProof/>
            <w:webHidden/>
          </w:rPr>
          <w:fldChar w:fldCharType="end"/>
        </w:r>
      </w:hyperlink>
    </w:p>
    <w:p w14:paraId="719D276F" w14:textId="05D842E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46" w:history="1">
        <w:r w:rsidR="00CB3AD2" w:rsidRPr="00393215">
          <w:rPr>
            <w:rStyle w:val="Hyperlink"/>
            <w:noProof/>
          </w:rPr>
          <w:t>3.20.14 toolExecutionSuccessful property</w:t>
        </w:r>
        <w:r w:rsidR="00CB3AD2">
          <w:rPr>
            <w:noProof/>
            <w:webHidden/>
          </w:rPr>
          <w:tab/>
        </w:r>
        <w:r w:rsidR="00CB3AD2">
          <w:rPr>
            <w:noProof/>
            <w:webHidden/>
          </w:rPr>
          <w:fldChar w:fldCharType="begin"/>
        </w:r>
        <w:r w:rsidR="00CB3AD2">
          <w:rPr>
            <w:noProof/>
            <w:webHidden/>
          </w:rPr>
          <w:instrText xml:space="preserve"> PAGEREF _Toc7106046 \h </w:instrText>
        </w:r>
        <w:r w:rsidR="00CB3AD2">
          <w:rPr>
            <w:noProof/>
            <w:webHidden/>
          </w:rPr>
        </w:r>
        <w:r w:rsidR="00CB3AD2">
          <w:rPr>
            <w:noProof/>
            <w:webHidden/>
          </w:rPr>
          <w:fldChar w:fldCharType="separate"/>
        </w:r>
        <w:r w:rsidR="00CB3AD2">
          <w:rPr>
            <w:noProof/>
            <w:webHidden/>
          </w:rPr>
          <w:t>80</w:t>
        </w:r>
        <w:r w:rsidR="00CB3AD2">
          <w:rPr>
            <w:noProof/>
            <w:webHidden/>
          </w:rPr>
          <w:fldChar w:fldCharType="end"/>
        </w:r>
      </w:hyperlink>
    </w:p>
    <w:p w14:paraId="34FEB9D2" w14:textId="0C1D568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47" w:history="1">
        <w:r w:rsidR="00CB3AD2" w:rsidRPr="00393215">
          <w:rPr>
            <w:rStyle w:val="Hyperlink"/>
            <w:noProof/>
          </w:rPr>
          <w:t>3.20.15 machine property</w:t>
        </w:r>
        <w:r w:rsidR="00CB3AD2">
          <w:rPr>
            <w:noProof/>
            <w:webHidden/>
          </w:rPr>
          <w:tab/>
        </w:r>
        <w:r w:rsidR="00CB3AD2">
          <w:rPr>
            <w:noProof/>
            <w:webHidden/>
          </w:rPr>
          <w:fldChar w:fldCharType="begin"/>
        </w:r>
        <w:r w:rsidR="00CB3AD2">
          <w:rPr>
            <w:noProof/>
            <w:webHidden/>
          </w:rPr>
          <w:instrText xml:space="preserve"> PAGEREF _Toc7106047 \h </w:instrText>
        </w:r>
        <w:r w:rsidR="00CB3AD2">
          <w:rPr>
            <w:noProof/>
            <w:webHidden/>
          </w:rPr>
        </w:r>
        <w:r w:rsidR="00CB3AD2">
          <w:rPr>
            <w:noProof/>
            <w:webHidden/>
          </w:rPr>
          <w:fldChar w:fldCharType="separate"/>
        </w:r>
        <w:r w:rsidR="00CB3AD2">
          <w:rPr>
            <w:noProof/>
            <w:webHidden/>
          </w:rPr>
          <w:t>80</w:t>
        </w:r>
        <w:r w:rsidR="00CB3AD2">
          <w:rPr>
            <w:noProof/>
            <w:webHidden/>
          </w:rPr>
          <w:fldChar w:fldCharType="end"/>
        </w:r>
      </w:hyperlink>
    </w:p>
    <w:p w14:paraId="2B2B87BB" w14:textId="576C678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48" w:history="1">
        <w:r w:rsidR="00CB3AD2" w:rsidRPr="00393215">
          <w:rPr>
            <w:rStyle w:val="Hyperlink"/>
            <w:noProof/>
          </w:rPr>
          <w:t>3.20.16 account property</w:t>
        </w:r>
        <w:r w:rsidR="00CB3AD2">
          <w:rPr>
            <w:noProof/>
            <w:webHidden/>
          </w:rPr>
          <w:tab/>
        </w:r>
        <w:r w:rsidR="00CB3AD2">
          <w:rPr>
            <w:noProof/>
            <w:webHidden/>
          </w:rPr>
          <w:fldChar w:fldCharType="begin"/>
        </w:r>
        <w:r w:rsidR="00CB3AD2">
          <w:rPr>
            <w:noProof/>
            <w:webHidden/>
          </w:rPr>
          <w:instrText xml:space="preserve"> PAGEREF _Toc7106048 \h </w:instrText>
        </w:r>
        <w:r w:rsidR="00CB3AD2">
          <w:rPr>
            <w:noProof/>
            <w:webHidden/>
          </w:rPr>
        </w:r>
        <w:r w:rsidR="00CB3AD2">
          <w:rPr>
            <w:noProof/>
            <w:webHidden/>
          </w:rPr>
          <w:fldChar w:fldCharType="separate"/>
        </w:r>
        <w:r w:rsidR="00CB3AD2">
          <w:rPr>
            <w:noProof/>
            <w:webHidden/>
          </w:rPr>
          <w:t>81</w:t>
        </w:r>
        <w:r w:rsidR="00CB3AD2">
          <w:rPr>
            <w:noProof/>
            <w:webHidden/>
          </w:rPr>
          <w:fldChar w:fldCharType="end"/>
        </w:r>
      </w:hyperlink>
    </w:p>
    <w:p w14:paraId="4002CDA0" w14:textId="12BBB4C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49" w:history="1">
        <w:r w:rsidR="00CB3AD2" w:rsidRPr="00393215">
          <w:rPr>
            <w:rStyle w:val="Hyperlink"/>
            <w:noProof/>
          </w:rPr>
          <w:t>3.20.17 processId property</w:t>
        </w:r>
        <w:r w:rsidR="00CB3AD2">
          <w:rPr>
            <w:noProof/>
            <w:webHidden/>
          </w:rPr>
          <w:tab/>
        </w:r>
        <w:r w:rsidR="00CB3AD2">
          <w:rPr>
            <w:noProof/>
            <w:webHidden/>
          </w:rPr>
          <w:fldChar w:fldCharType="begin"/>
        </w:r>
        <w:r w:rsidR="00CB3AD2">
          <w:rPr>
            <w:noProof/>
            <w:webHidden/>
          </w:rPr>
          <w:instrText xml:space="preserve"> PAGEREF _Toc7106049 \h </w:instrText>
        </w:r>
        <w:r w:rsidR="00CB3AD2">
          <w:rPr>
            <w:noProof/>
            <w:webHidden/>
          </w:rPr>
        </w:r>
        <w:r w:rsidR="00CB3AD2">
          <w:rPr>
            <w:noProof/>
            <w:webHidden/>
          </w:rPr>
          <w:fldChar w:fldCharType="separate"/>
        </w:r>
        <w:r w:rsidR="00CB3AD2">
          <w:rPr>
            <w:noProof/>
            <w:webHidden/>
          </w:rPr>
          <w:t>81</w:t>
        </w:r>
        <w:r w:rsidR="00CB3AD2">
          <w:rPr>
            <w:noProof/>
            <w:webHidden/>
          </w:rPr>
          <w:fldChar w:fldCharType="end"/>
        </w:r>
      </w:hyperlink>
    </w:p>
    <w:p w14:paraId="469751E9" w14:textId="40721C7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50" w:history="1">
        <w:r w:rsidR="00CB3AD2" w:rsidRPr="00393215">
          <w:rPr>
            <w:rStyle w:val="Hyperlink"/>
            <w:noProof/>
          </w:rPr>
          <w:t>3.20.18 executableLocation property</w:t>
        </w:r>
        <w:r w:rsidR="00CB3AD2">
          <w:rPr>
            <w:noProof/>
            <w:webHidden/>
          </w:rPr>
          <w:tab/>
        </w:r>
        <w:r w:rsidR="00CB3AD2">
          <w:rPr>
            <w:noProof/>
            <w:webHidden/>
          </w:rPr>
          <w:fldChar w:fldCharType="begin"/>
        </w:r>
        <w:r w:rsidR="00CB3AD2">
          <w:rPr>
            <w:noProof/>
            <w:webHidden/>
          </w:rPr>
          <w:instrText xml:space="preserve"> PAGEREF _Toc7106050 \h </w:instrText>
        </w:r>
        <w:r w:rsidR="00CB3AD2">
          <w:rPr>
            <w:noProof/>
            <w:webHidden/>
          </w:rPr>
        </w:r>
        <w:r w:rsidR="00CB3AD2">
          <w:rPr>
            <w:noProof/>
            <w:webHidden/>
          </w:rPr>
          <w:fldChar w:fldCharType="separate"/>
        </w:r>
        <w:r w:rsidR="00CB3AD2">
          <w:rPr>
            <w:noProof/>
            <w:webHidden/>
          </w:rPr>
          <w:t>81</w:t>
        </w:r>
        <w:r w:rsidR="00CB3AD2">
          <w:rPr>
            <w:noProof/>
            <w:webHidden/>
          </w:rPr>
          <w:fldChar w:fldCharType="end"/>
        </w:r>
      </w:hyperlink>
    </w:p>
    <w:p w14:paraId="362E28DE" w14:textId="6C74C02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51" w:history="1">
        <w:r w:rsidR="00CB3AD2" w:rsidRPr="00393215">
          <w:rPr>
            <w:rStyle w:val="Hyperlink"/>
            <w:noProof/>
          </w:rPr>
          <w:t>3.20.19 workingDirectory property</w:t>
        </w:r>
        <w:r w:rsidR="00CB3AD2">
          <w:rPr>
            <w:noProof/>
            <w:webHidden/>
          </w:rPr>
          <w:tab/>
        </w:r>
        <w:r w:rsidR="00CB3AD2">
          <w:rPr>
            <w:noProof/>
            <w:webHidden/>
          </w:rPr>
          <w:fldChar w:fldCharType="begin"/>
        </w:r>
        <w:r w:rsidR="00CB3AD2">
          <w:rPr>
            <w:noProof/>
            <w:webHidden/>
          </w:rPr>
          <w:instrText xml:space="preserve"> PAGEREF _Toc7106051 \h </w:instrText>
        </w:r>
        <w:r w:rsidR="00CB3AD2">
          <w:rPr>
            <w:noProof/>
            <w:webHidden/>
          </w:rPr>
        </w:r>
        <w:r w:rsidR="00CB3AD2">
          <w:rPr>
            <w:noProof/>
            <w:webHidden/>
          </w:rPr>
          <w:fldChar w:fldCharType="separate"/>
        </w:r>
        <w:r w:rsidR="00CB3AD2">
          <w:rPr>
            <w:noProof/>
            <w:webHidden/>
          </w:rPr>
          <w:t>81</w:t>
        </w:r>
        <w:r w:rsidR="00CB3AD2">
          <w:rPr>
            <w:noProof/>
            <w:webHidden/>
          </w:rPr>
          <w:fldChar w:fldCharType="end"/>
        </w:r>
      </w:hyperlink>
    </w:p>
    <w:p w14:paraId="23E2A298" w14:textId="6AB6A07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52" w:history="1">
        <w:r w:rsidR="00CB3AD2" w:rsidRPr="00393215">
          <w:rPr>
            <w:rStyle w:val="Hyperlink"/>
            <w:noProof/>
          </w:rPr>
          <w:t>3.20.20 environmentVariables property</w:t>
        </w:r>
        <w:r w:rsidR="00CB3AD2">
          <w:rPr>
            <w:noProof/>
            <w:webHidden/>
          </w:rPr>
          <w:tab/>
        </w:r>
        <w:r w:rsidR="00CB3AD2">
          <w:rPr>
            <w:noProof/>
            <w:webHidden/>
          </w:rPr>
          <w:fldChar w:fldCharType="begin"/>
        </w:r>
        <w:r w:rsidR="00CB3AD2">
          <w:rPr>
            <w:noProof/>
            <w:webHidden/>
          </w:rPr>
          <w:instrText xml:space="preserve"> PAGEREF _Toc7106052 \h </w:instrText>
        </w:r>
        <w:r w:rsidR="00CB3AD2">
          <w:rPr>
            <w:noProof/>
            <w:webHidden/>
          </w:rPr>
        </w:r>
        <w:r w:rsidR="00CB3AD2">
          <w:rPr>
            <w:noProof/>
            <w:webHidden/>
          </w:rPr>
          <w:fldChar w:fldCharType="separate"/>
        </w:r>
        <w:r w:rsidR="00CB3AD2">
          <w:rPr>
            <w:noProof/>
            <w:webHidden/>
          </w:rPr>
          <w:t>81</w:t>
        </w:r>
        <w:r w:rsidR="00CB3AD2">
          <w:rPr>
            <w:noProof/>
            <w:webHidden/>
          </w:rPr>
          <w:fldChar w:fldCharType="end"/>
        </w:r>
      </w:hyperlink>
    </w:p>
    <w:p w14:paraId="488461CF" w14:textId="406506A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53" w:history="1">
        <w:r w:rsidR="00CB3AD2" w:rsidRPr="00393215">
          <w:rPr>
            <w:rStyle w:val="Hyperlink"/>
            <w:noProof/>
          </w:rPr>
          <w:t>3.20.21 toolExecutionNotifications property</w:t>
        </w:r>
        <w:r w:rsidR="00CB3AD2">
          <w:rPr>
            <w:noProof/>
            <w:webHidden/>
          </w:rPr>
          <w:tab/>
        </w:r>
        <w:r w:rsidR="00CB3AD2">
          <w:rPr>
            <w:noProof/>
            <w:webHidden/>
          </w:rPr>
          <w:fldChar w:fldCharType="begin"/>
        </w:r>
        <w:r w:rsidR="00CB3AD2">
          <w:rPr>
            <w:noProof/>
            <w:webHidden/>
          </w:rPr>
          <w:instrText xml:space="preserve"> PAGEREF _Toc7106053 \h </w:instrText>
        </w:r>
        <w:r w:rsidR="00CB3AD2">
          <w:rPr>
            <w:noProof/>
            <w:webHidden/>
          </w:rPr>
        </w:r>
        <w:r w:rsidR="00CB3AD2">
          <w:rPr>
            <w:noProof/>
            <w:webHidden/>
          </w:rPr>
          <w:fldChar w:fldCharType="separate"/>
        </w:r>
        <w:r w:rsidR="00CB3AD2">
          <w:rPr>
            <w:noProof/>
            <w:webHidden/>
          </w:rPr>
          <w:t>81</w:t>
        </w:r>
        <w:r w:rsidR="00CB3AD2">
          <w:rPr>
            <w:noProof/>
            <w:webHidden/>
          </w:rPr>
          <w:fldChar w:fldCharType="end"/>
        </w:r>
      </w:hyperlink>
    </w:p>
    <w:p w14:paraId="19A90BB5" w14:textId="14DB82B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54" w:history="1">
        <w:r w:rsidR="00CB3AD2" w:rsidRPr="00393215">
          <w:rPr>
            <w:rStyle w:val="Hyperlink"/>
            <w:noProof/>
          </w:rPr>
          <w:t>3.20.22 toolConfigurationNotifications property</w:t>
        </w:r>
        <w:r w:rsidR="00CB3AD2">
          <w:rPr>
            <w:noProof/>
            <w:webHidden/>
          </w:rPr>
          <w:tab/>
        </w:r>
        <w:r w:rsidR="00CB3AD2">
          <w:rPr>
            <w:noProof/>
            <w:webHidden/>
          </w:rPr>
          <w:fldChar w:fldCharType="begin"/>
        </w:r>
        <w:r w:rsidR="00CB3AD2">
          <w:rPr>
            <w:noProof/>
            <w:webHidden/>
          </w:rPr>
          <w:instrText xml:space="preserve"> PAGEREF _Toc7106054 \h </w:instrText>
        </w:r>
        <w:r w:rsidR="00CB3AD2">
          <w:rPr>
            <w:noProof/>
            <w:webHidden/>
          </w:rPr>
        </w:r>
        <w:r w:rsidR="00CB3AD2">
          <w:rPr>
            <w:noProof/>
            <w:webHidden/>
          </w:rPr>
          <w:fldChar w:fldCharType="separate"/>
        </w:r>
        <w:r w:rsidR="00CB3AD2">
          <w:rPr>
            <w:noProof/>
            <w:webHidden/>
          </w:rPr>
          <w:t>82</w:t>
        </w:r>
        <w:r w:rsidR="00CB3AD2">
          <w:rPr>
            <w:noProof/>
            <w:webHidden/>
          </w:rPr>
          <w:fldChar w:fldCharType="end"/>
        </w:r>
      </w:hyperlink>
    </w:p>
    <w:p w14:paraId="0532D980" w14:textId="3BB6AEA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55" w:history="1">
        <w:r w:rsidR="00CB3AD2" w:rsidRPr="00393215">
          <w:rPr>
            <w:rStyle w:val="Hyperlink"/>
            <w:noProof/>
          </w:rPr>
          <w:t>3.20.23 stdin, stdout, stderr, and stdoutStderr properties</w:t>
        </w:r>
        <w:r w:rsidR="00CB3AD2">
          <w:rPr>
            <w:noProof/>
            <w:webHidden/>
          </w:rPr>
          <w:tab/>
        </w:r>
        <w:r w:rsidR="00CB3AD2">
          <w:rPr>
            <w:noProof/>
            <w:webHidden/>
          </w:rPr>
          <w:fldChar w:fldCharType="begin"/>
        </w:r>
        <w:r w:rsidR="00CB3AD2">
          <w:rPr>
            <w:noProof/>
            <w:webHidden/>
          </w:rPr>
          <w:instrText xml:space="preserve"> PAGEREF _Toc7106055 \h </w:instrText>
        </w:r>
        <w:r w:rsidR="00CB3AD2">
          <w:rPr>
            <w:noProof/>
            <w:webHidden/>
          </w:rPr>
        </w:r>
        <w:r w:rsidR="00CB3AD2">
          <w:rPr>
            <w:noProof/>
            <w:webHidden/>
          </w:rPr>
          <w:fldChar w:fldCharType="separate"/>
        </w:r>
        <w:r w:rsidR="00CB3AD2">
          <w:rPr>
            <w:noProof/>
            <w:webHidden/>
          </w:rPr>
          <w:t>83</w:t>
        </w:r>
        <w:r w:rsidR="00CB3AD2">
          <w:rPr>
            <w:noProof/>
            <w:webHidden/>
          </w:rPr>
          <w:fldChar w:fldCharType="end"/>
        </w:r>
      </w:hyperlink>
    </w:p>
    <w:p w14:paraId="0ACEC690" w14:textId="76ED37EC" w:rsidR="00CB3AD2" w:rsidRDefault="006010BF">
      <w:pPr>
        <w:pStyle w:val="TOC2"/>
        <w:tabs>
          <w:tab w:val="right" w:leader="dot" w:pos="9350"/>
        </w:tabs>
        <w:rPr>
          <w:rFonts w:asciiTheme="minorHAnsi" w:eastAsiaTheme="minorEastAsia" w:hAnsiTheme="minorHAnsi" w:cstheme="minorBidi"/>
          <w:noProof/>
          <w:sz w:val="22"/>
          <w:szCs w:val="22"/>
        </w:rPr>
      </w:pPr>
      <w:hyperlink w:anchor="_Toc7106056" w:history="1">
        <w:r w:rsidR="00CB3AD2" w:rsidRPr="00393215">
          <w:rPr>
            <w:rStyle w:val="Hyperlink"/>
            <w:noProof/>
          </w:rPr>
          <w:t>3.21 attachment object</w:t>
        </w:r>
        <w:r w:rsidR="00CB3AD2">
          <w:rPr>
            <w:noProof/>
            <w:webHidden/>
          </w:rPr>
          <w:tab/>
        </w:r>
        <w:r w:rsidR="00CB3AD2">
          <w:rPr>
            <w:noProof/>
            <w:webHidden/>
          </w:rPr>
          <w:fldChar w:fldCharType="begin"/>
        </w:r>
        <w:r w:rsidR="00CB3AD2">
          <w:rPr>
            <w:noProof/>
            <w:webHidden/>
          </w:rPr>
          <w:instrText xml:space="preserve"> PAGEREF _Toc7106056 \h </w:instrText>
        </w:r>
        <w:r w:rsidR="00CB3AD2">
          <w:rPr>
            <w:noProof/>
            <w:webHidden/>
          </w:rPr>
        </w:r>
        <w:r w:rsidR="00CB3AD2">
          <w:rPr>
            <w:noProof/>
            <w:webHidden/>
          </w:rPr>
          <w:fldChar w:fldCharType="separate"/>
        </w:r>
        <w:r w:rsidR="00CB3AD2">
          <w:rPr>
            <w:noProof/>
            <w:webHidden/>
          </w:rPr>
          <w:t>83</w:t>
        </w:r>
        <w:r w:rsidR="00CB3AD2">
          <w:rPr>
            <w:noProof/>
            <w:webHidden/>
          </w:rPr>
          <w:fldChar w:fldCharType="end"/>
        </w:r>
      </w:hyperlink>
    </w:p>
    <w:p w14:paraId="39A44B98" w14:textId="400C107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57" w:history="1">
        <w:r w:rsidR="00CB3AD2" w:rsidRPr="00393215">
          <w:rPr>
            <w:rStyle w:val="Hyperlink"/>
            <w:noProof/>
          </w:rPr>
          <w:t>3.21.1 General</w:t>
        </w:r>
        <w:r w:rsidR="00CB3AD2">
          <w:rPr>
            <w:noProof/>
            <w:webHidden/>
          </w:rPr>
          <w:tab/>
        </w:r>
        <w:r w:rsidR="00CB3AD2">
          <w:rPr>
            <w:noProof/>
            <w:webHidden/>
          </w:rPr>
          <w:fldChar w:fldCharType="begin"/>
        </w:r>
        <w:r w:rsidR="00CB3AD2">
          <w:rPr>
            <w:noProof/>
            <w:webHidden/>
          </w:rPr>
          <w:instrText xml:space="preserve"> PAGEREF _Toc7106057 \h </w:instrText>
        </w:r>
        <w:r w:rsidR="00CB3AD2">
          <w:rPr>
            <w:noProof/>
            <w:webHidden/>
          </w:rPr>
        </w:r>
        <w:r w:rsidR="00CB3AD2">
          <w:rPr>
            <w:noProof/>
            <w:webHidden/>
          </w:rPr>
          <w:fldChar w:fldCharType="separate"/>
        </w:r>
        <w:r w:rsidR="00CB3AD2">
          <w:rPr>
            <w:noProof/>
            <w:webHidden/>
          </w:rPr>
          <w:t>83</w:t>
        </w:r>
        <w:r w:rsidR="00CB3AD2">
          <w:rPr>
            <w:noProof/>
            <w:webHidden/>
          </w:rPr>
          <w:fldChar w:fldCharType="end"/>
        </w:r>
      </w:hyperlink>
    </w:p>
    <w:p w14:paraId="6EF4D26B" w14:textId="1C66AAA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58" w:history="1">
        <w:r w:rsidR="00CB3AD2" w:rsidRPr="00393215">
          <w:rPr>
            <w:rStyle w:val="Hyperlink"/>
            <w:noProof/>
          </w:rPr>
          <w:t>3.21.2 description property</w:t>
        </w:r>
        <w:r w:rsidR="00CB3AD2">
          <w:rPr>
            <w:noProof/>
            <w:webHidden/>
          </w:rPr>
          <w:tab/>
        </w:r>
        <w:r w:rsidR="00CB3AD2">
          <w:rPr>
            <w:noProof/>
            <w:webHidden/>
          </w:rPr>
          <w:fldChar w:fldCharType="begin"/>
        </w:r>
        <w:r w:rsidR="00CB3AD2">
          <w:rPr>
            <w:noProof/>
            <w:webHidden/>
          </w:rPr>
          <w:instrText xml:space="preserve"> PAGEREF _Toc7106058 \h </w:instrText>
        </w:r>
        <w:r w:rsidR="00CB3AD2">
          <w:rPr>
            <w:noProof/>
            <w:webHidden/>
          </w:rPr>
        </w:r>
        <w:r w:rsidR="00CB3AD2">
          <w:rPr>
            <w:noProof/>
            <w:webHidden/>
          </w:rPr>
          <w:fldChar w:fldCharType="separate"/>
        </w:r>
        <w:r w:rsidR="00CB3AD2">
          <w:rPr>
            <w:noProof/>
            <w:webHidden/>
          </w:rPr>
          <w:t>84</w:t>
        </w:r>
        <w:r w:rsidR="00CB3AD2">
          <w:rPr>
            <w:noProof/>
            <w:webHidden/>
          </w:rPr>
          <w:fldChar w:fldCharType="end"/>
        </w:r>
      </w:hyperlink>
    </w:p>
    <w:p w14:paraId="413948A9" w14:textId="1D5A2F5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59" w:history="1">
        <w:r w:rsidR="00CB3AD2" w:rsidRPr="00393215">
          <w:rPr>
            <w:rStyle w:val="Hyperlink"/>
            <w:noProof/>
          </w:rPr>
          <w:t>3.21.3 location property</w:t>
        </w:r>
        <w:r w:rsidR="00CB3AD2">
          <w:rPr>
            <w:noProof/>
            <w:webHidden/>
          </w:rPr>
          <w:tab/>
        </w:r>
        <w:r w:rsidR="00CB3AD2">
          <w:rPr>
            <w:noProof/>
            <w:webHidden/>
          </w:rPr>
          <w:fldChar w:fldCharType="begin"/>
        </w:r>
        <w:r w:rsidR="00CB3AD2">
          <w:rPr>
            <w:noProof/>
            <w:webHidden/>
          </w:rPr>
          <w:instrText xml:space="preserve"> PAGEREF _Toc7106059 \h </w:instrText>
        </w:r>
        <w:r w:rsidR="00CB3AD2">
          <w:rPr>
            <w:noProof/>
            <w:webHidden/>
          </w:rPr>
        </w:r>
        <w:r w:rsidR="00CB3AD2">
          <w:rPr>
            <w:noProof/>
            <w:webHidden/>
          </w:rPr>
          <w:fldChar w:fldCharType="separate"/>
        </w:r>
        <w:r w:rsidR="00CB3AD2">
          <w:rPr>
            <w:noProof/>
            <w:webHidden/>
          </w:rPr>
          <w:t>84</w:t>
        </w:r>
        <w:r w:rsidR="00CB3AD2">
          <w:rPr>
            <w:noProof/>
            <w:webHidden/>
          </w:rPr>
          <w:fldChar w:fldCharType="end"/>
        </w:r>
      </w:hyperlink>
    </w:p>
    <w:p w14:paraId="4DA5438D" w14:textId="2A5F58E1"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60" w:history="1">
        <w:r w:rsidR="00CB3AD2" w:rsidRPr="00393215">
          <w:rPr>
            <w:rStyle w:val="Hyperlink"/>
            <w:noProof/>
          </w:rPr>
          <w:t>3.21.4 regions property</w:t>
        </w:r>
        <w:r w:rsidR="00CB3AD2">
          <w:rPr>
            <w:noProof/>
            <w:webHidden/>
          </w:rPr>
          <w:tab/>
        </w:r>
        <w:r w:rsidR="00CB3AD2">
          <w:rPr>
            <w:noProof/>
            <w:webHidden/>
          </w:rPr>
          <w:fldChar w:fldCharType="begin"/>
        </w:r>
        <w:r w:rsidR="00CB3AD2">
          <w:rPr>
            <w:noProof/>
            <w:webHidden/>
          </w:rPr>
          <w:instrText xml:space="preserve"> PAGEREF _Toc7106060 \h </w:instrText>
        </w:r>
        <w:r w:rsidR="00CB3AD2">
          <w:rPr>
            <w:noProof/>
            <w:webHidden/>
          </w:rPr>
        </w:r>
        <w:r w:rsidR="00CB3AD2">
          <w:rPr>
            <w:noProof/>
            <w:webHidden/>
          </w:rPr>
          <w:fldChar w:fldCharType="separate"/>
        </w:r>
        <w:r w:rsidR="00CB3AD2">
          <w:rPr>
            <w:noProof/>
            <w:webHidden/>
          </w:rPr>
          <w:t>84</w:t>
        </w:r>
        <w:r w:rsidR="00CB3AD2">
          <w:rPr>
            <w:noProof/>
            <w:webHidden/>
          </w:rPr>
          <w:fldChar w:fldCharType="end"/>
        </w:r>
      </w:hyperlink>
    </w:p>
    <w:p w14:paraId="581D4EFD" w14:textId="5E5C03A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61" w:history="1">
        <w:r w:rsidR="00CB3AD2" w:rsidRPr="00393215">
          <w:rPr>
            <w:rStyle w:val="Hyperlink"/>
            <w:noProof/>
          </w:rPr>
          <w:t>3.21.5 rectangles property</w:t>
        </w:r>
        <w:r w:rsidR="00CB3AD2">
          <w:rPr>
            <w:noProof/>
            <w:webHidden/>
          </w:rPr>
          <w:tab/>
        </w:r>
        <w:r w:rsidR="00CB3AD2">
          <w:rPr>
            <w:noProof/>
            <w:webHidden/>
          </w:rPr>
          <w:fldChar w:fldCharType="begin"/>
        </w:r>
        <w:r w:rsidR="00CB3AD2">
          <w:rPr>
            <w:noProof/>
            <w:webHidden/>
          </w:rPr>
          <w:instrText xml:space="preserve"> PAGEREF _Toc7106061 \h </w:instrText>
        </w:r>
        <w:r w:rsidR="00CB3AD2">
          <w:rPr>
            <w:noProof/>
            <w:webHidden/>
          </w:rPr>
        </w:r>
        <w:r w:rsidR="00CB3AD2">
          <w:rPr>
            <w:noProof/>
            <w:webHidden/>
          </w:rPr>
          <w:fldChar w:fldCharType="separate"/>
        </w:r>
        <w:r w:rsidR="00CB3AD2">
          <w:rPr>
            <w:noProof/>
            <w:webHidden/>
          </w:rPr>
          <w:t>84</w:t>
        </w:r>
        <w:r w:rsidR="00CB3AD2">
          <w:rPr>
            <w:noProof/>
            <w:webHidden/>
          </w:rPr>
          <w:fldChar w:fldCharType="end"/>
        </w:r>
      </w:hyperlink>
    </w:p>
    <w:p w14:paraId="776C26C9" w14:textId="710EDC8A" w:rsidR="00CB3AD2" w:rsidRDefault="006010BF">
      <w:pPr>
        <w:pStyle w:val="TOC2"/>
        <w:tabs>
          <w:tab w:val="right" w:leader="dot" w:pos="9350"/>
        </w:tabs>
        <w:rPr>
          <w:rFonts w:asciiTheme="minorHAnsi" w:eastAsiaTheme="minorEastAsia" w:hAnsiTheme="minorHAnsi" w:cstheme="minorBidi"/>
          <w:noProof/>
          <w:sz w:val="22"/>
          <w:szCs w:val="22"/>
        </w:rPr>
      </w:pPr>
      <w:hyperlink w:anchor="_Toc7106062" w:history="1">
        <w:r w:rsidR="00CB3AD2" w:rsidRPr="00393215">
          <w:rPr>
            <w:rStyle w:val="Hyperlink"/>
            <w:noProof/>
          </w:rPr>
          <w:t>3.22 conversion object</w:t>
        </w:r>
        <w:r w:rsidR="00CB3AD2">
          <w:rPr>
            <w:noProof/>
            <w:webHidden/>
          </w:rPr>
          <w:tab/>
        </w:r>
        <w:r w:rsidR="00CB3AD2">
          <w:rPr>
            <w:noProof/>
            <w:webHidden/>
          </w:rPr>
          <w:fldChar w:fldCharType="begin"/>
        </w:r>
        <w:r w:rsidR="00CB3AD2">
          <w:rPr>
            <w:noProof/>
            <w:webHidden/>
          </w:rPr>
          <w:instrText xml:space="preserve"> PAGEREF _Toc7106062 \h </w:instrText>
        </w:r>
        <w:r w:rsidR="00CB3AD2">
          <w:rPr>
            <w:noProof/>
            <w:webHidden/>
          </w:rPr>
        </w:r>
        <w:r w:rsidR="00CB3AD2">
          <w:rPr>
            <w:noProof/>
            <w:webHidden/>
          </w:rPr>
          <w:fldChar w:fldCharType="separate"/>
        </w:r>
        <w:r w:rsidR="00CB3AD2">
          <w:rPr>
            <w:noProof/>
            <w:webHidden/>
          </w:rPr>
          <w:t>84</w:t>
        </w:r>
        <w:r w:rsidR="00CB3AD2">
          <w:rPr>
            <w:noProof/>
            <w:webHidden/>
          </w:rPr>
          <w:fldChar w:fldCharType="end"/>
        </w:r>
      </w:hyperlink>
    </w:p>
    <w:p w14:paraId="0B18D5EC" w14:textId="71C5EBE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63" w:history="1">
        <w:r w:rsidR="00CB3AD2" w:rsidRPr="00393215">
          <w:rPr>
            <w:rStyle w:val="Hyperlink"/>
            <w:noProof/>
          </w:rPr>
          <w:t>3.22.1 General</w:t>
        </w:r>
        <w:r w:rsidR="00CB3AD2">
          <w:rPr>
            <w:noProof/>
            <w:webHidden/>
          </w:rPr>
          <w:tab/>
        </w:r>
        <w:r w:rsidR="00CB3AD2">
          <w:rPr>
            <w:noProof/>
            <w:webHidden/>
          </w:rPr>
          <w:fldChar w:fldCharType="begin"/>
        </w:r>
        <w:r w:rsidR="00CB3AD2">
          <w:rPr>
            <w:noProof/>
            <w:webHidden/>
          </w:rPr>
          <w:instrText xml:space="preserve"> PAGEREF _Toc7106063 \h </w:instrText>
        </w:r>
        <w:r w:rsidR="00CB3AD2">
          <w:rPr>
            <w:noProof/>
            <w:webHidden/>
          </w:rPr>
        </w:r>
        <w:r w:rsidR="00CB3AD2">
          <w:rPr>
            <w:noProof/>
            <w:webHidden/>
          </w:rPr>
          <w:fldChar w:fldCharType="separate"/>
        </w:r>
        <w:r w:rsidR="00CB3AD2">
          <w:rPr>
            <w:noProof/>
            <w:webHidden/>
          </w:rPr>
          <w:t>84</w:t>
        </w:r>
        <w:r w:rsidR="00CB3AD2">
          <w:rPr>
            <w:noProof/>
            <w:webHidden/>
          </w:rPr>
          <w:fldChar w:fldCharType="end"/>
        </w:r>
      </w:hyperlink>
    </w:p>
    <w:p w14:paraId="52D37D99" w14:textId="78D09C0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64" w:history="1">
        <w:r w:rsidR="00CB3AD2" w:rsidRPr="00393215">
          <w:rPr>
            <w:rStyle w:val="Hyperlink"/>
            <w:noProof/>
          </w:rPr>
          <w:t>3.22.2 tool property</w:t>
        </w:r>
        <w:r w:rsidR="00CB3AD2">
          <w:rPr>
            <w:noProof/>
            <w:webHidden/>
          </w:rPr>
          <w:tab/>
        </w:r>
        <w:r w:rsidR="00CB3AD2">
          <w:rPr>
            <w:noProof/>
            <w:webHidden/>
          </w:rPr>
          <w:fldChar w:fldCharType="begin"/>
        </w:r>
        <w:r w:rsidR="00CB3AD2">
          <w:rPr>
            <w:noProof/>
            <w:webHidden/>
          </w:rPr>
          <w:instrText xml:space="preserve"> PAGEREF _Toc7106064 \h </w:instrText>
        </w:r>
        <w:r w:rsidR="00CB3AD2">
          <w:rPr>
            <w:noProof/>
            <w:webHidden/>
          </w:rPr>
        </w:r>
        <w:r w:rsidR="00CB3AD2">
          <w:rPr>
            <w:noProof/>
            <w:webHidden/>
          </w:rPr>
          <w:fldChar w:fldCharType="separate"/>
        </w:r>
        <w:r w:rsidR="00CB3AD2">
          <w:rPr>
            <w:noProof/>
            <w:webHidden/>
          </w:rPr>
          <w:t>85</w:t>
        </w:r>
        <w:r w:rsidR="00CB3AD2">
          <w:rPr>
            <w:noProof/>
            <w:webHidden/>
          </w:rPr>
          <w:fldChar w:fldCharType="end"/>
        </w:r>
      </w:hyperlink>
    </w:p>
    <w:p w14:paraId="16863FA2" w14:textId="5778C7C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65" w:history="1">
        <w:r w:rsidR="00CB3AD2" w:rsidRPr="00393215">
          <w:rPr>
            <w:rStyle w:val="Hyperlink"/>
            <w:noProof/>
          </w:rPr>
          <w:t>3.22.3 invocation property</w:t>
        </w:r>
        <w:r w:rsidR="00CB3AD2">
          <w:rPr>
            <w:noProof/>
            <w:webHidden/>
          </w:rPr>
          <w:tab/>
        </w:r>
        <w:r w:rsidR="00CB3AD2">
          <w:rPr>
            <w:noProof/>
            <w:webHidden/>
          </w:rPr>
          <w:fldChar w:fldCharType="begin"/>
        </w:r>
        <w:r w:rsidR="00CB3AD2">
          <w:rPr>
            <w:noProof/>
            <w:webHidden/>
          </w:rPr>
          <w:instrText xml:space="preserve"> PAGEREF _Toc7106065 \h </w:instrText>
        </w:r>
        <w:r w:rsidR="00CB3AD2">
          <w:rPr>
            <w:noProof/>
            <w:webHidden/>
          </w:rPr>
        </w:r>
        <w:r w:rsidR="00CB3AD2">
          <w:rPr>
            <w:noProof/>
            <w:webHidden/>
          </w:rPr>
          <w:fldChar w:fldCharType="separate"/>
        </w:r>
        <w:r w:rsidR="00CB3AD2">
          <w:rPr>
            <w:noProof/>
            <w:webHidden/>
          </w:rPr>
          <w:t>85</w:t>
        </w:r>
        <w:r w:rsidR="00CB3AD2">
          <w:rPr>
            <w:noProof/>
            <w:webHidden/>
          </w:rPr>
          <w:fldChar w:fldCharType="end"/>
        </w:r>
      </w:hyperlink>
    </w:p>
    <w:p w14:paraId="3743F6A7" w14:textId="7757E5F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66" w:history="1">
        <w:r w:rsidR="00CB3AD2" w:rsidRPr="00393215">
          <w:rPr>
            <w:rStyle w:val="Hyperlink"/>
            <w:noProof/>
          </w:rPr>
          <w:t>3.22.4 analysisToolLogFiles property</w:t>
        </w:r>
        <w:r w:rsidR="00CB3AD2">
          <w:rPr>
            <w:noProof/>
            <w:webHidden/>
          </w:rPr>
          <w:tab/>
        </w:r>
        <w:r w:rsidR="00CB3AD2">
          <w:rPr>
            <w:noProof/>
            <w:webHidden/>
          </w:rPr>
          <w:fldChar w:fldCharType="begin"/>
        </w:r>
        <w:r w:rsidR="00CB3AD2">
          <w:rPr>
            <w:noProof/>
            <w:webHidden/>
          </w:rPr>
          <w:instrText xml:space="preserve"> PAGEREF _Toc7106066 \h </w:instrText>
        </w:r>
        <w:r w:rsidR="00CB3AD2">
          <w:rPr>
            <w:noProof/>
            <w:webHidden/>
          </w:rPr>
        </w:r>
        <w:r w:rsidR="00CB3AD2">
          <w:rPr>
            <w:noProof/>
            <w:webHidden/>
          </w:rPr>
          <w:fldChar w:fldCharType="separate"/>
        </w:r>
        <w:r w:rsidR="00CB3AD2">
          <w:rPr>
            <w:noProof/>
            <w:webHidden/>
          </w:rPr>
          <w:t>85</w:t>
        </w:r>
        <w:r w:rsidR="00CB3AD2">
          <w:rPr>
            <w:noProof/>
            <w:webHidden/>
          </w:rPr>
          <w:fldChar w:fldCharType="end"/>
        </w:r>
      </w:hyperlink>
    </w:p>
    <w:p w14:paraId="455A457A" w14:textId="490C7C6B" w:rsidR="00CB3AD2" w:rsidRDefault="006010BF">
      <w:pPr>
        <w:pStyle w:val="TOC2"/>
        <w:tabs>
          <w:tab w:val="right" w:leader="dot" w:pos="9350"/>
        </w:tabs>
        <w:rPr>
          <w:rFonts w:asciiTheme="minorHAnsi" w:eastAsiaTheme="minorEastAsia" w:hAnsiTheme="minorHAnsi" w:cstheme="minorBidi"/>
          <w:noProof/>
          <w:sz w:val="22"/>
          <w:szCs w:val="22"/>
        </w:rPr>
      </w:pPr>
      <w:hyperlink w:anchor="_Toc7106067" w:history="1">
        <w:r w:rsidR="00CB3AD2" w:rsidRPr="00393215">
          <w:rPr>
            <w:rStyle w:val="Hyperlink"/>
            <w:noProof/>
          </w:rPr>
          <w:t>3.23 versionControlDetails object</w:t>
        </w:r>
        <w:r w:rsidR="00CB3AD2">
          <w:rPr>
            <w:noProof/>
            <w:webHidden/>
          </w:rPr>
          <w:tab/>
        </w:r>
        <w:r w:rsidR="00CB3AD2">
          <w:rPr>
            <w:noProof/>
            <w:webHidden/>
          </w:rPr>
          <w:fldChar w:fldCharType="begin"/>
        </w:r>
        <w:r w:rsidR="00CB3AD2">
          <w:rPr>
            <w:noProof/>
            <w:webHidden/>
          </w:rPr>
          <w:instrText xml:space="preserve"> PAGEREF _Toc7106067 \h </w:instrText>
        </w:r>
        <w:r w:rsidR="00CB3AD2">
          <w:rPr>
            <w:noProof/>
            <w:webHidden/>
          </w:rPr>
        </w:r>
        <w:r w:rsidR="00CB3AD2">
          <w:rPr>
            <w:noProof/>
            <w:webHidden/>
          </w:rPr>
          <w:fldChar w:fldCharType="separate"/>
        </w:r>
        <w:r w:rsidR="00CB3AD2">
          <w:rPr>
            <w:noProof/>
            <w:webHidden/>
          </w:rPr>
          <w:t>85</w:t>
        </w:r>
        <w:r w:rsidR="00CB3AD2">
          <w:rPr>
            <w:noProof/>
            <w:webHidden/>
          </w:rPr>
          <w:fldChar w:fldCharType="end"/>
        </w:r>
      </w:hyperlink>
    </w:p>
    <w:p w14:paraId="332826DF" w14:textId="0A140A8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68" w:history="1">
        <w:r w:rsidR="00CB3AD2" w:rsidRPr="00393215">
          <w:rPr>
            <w:rStyle w:val="Hyperlink"/>
            <w:noProof/>
          </w:rPr>
          <w:t>3.23.1 General</w:t>
        </w:r>
        <w:r w:rsidR="00CB3AD2">
          <w:rPr>
            <w:noProof/>
            <w:webHidden/>
          </w:rPr>
          <w:tab/>
        </w:r>
        <w:r w:rsidR="00CB3AD2">
          <w:rPr>
            <w:noProof/>
            <w:webHidden/>
          </w:rPr>
          <w:fldChar w:fldCharType="begin"/>
        </w:r>
        <w:r w:rsidR="00CB3AD2">
          <w:rPr>
            <w:noProof/>
            <w:webHidden/>
          </w:rPr>
          <w:instrText xml:space="preserve"> PAGEREF _Toc7106068 \h </w:instrText>
        </w:r>
        <w:r w:rsidR="00CB3AD2">
          <w:rPr>
            <w:noProof/>
            <w:webHidden/>
          </w:rPr>
        </w:r>
        <w:r w:rsidR="00CB3AD2">
          <w:rPr>
            <w:noProof/>
            <w:webHidden/>
          </w:rPr>
          <w:fldChar w:fldCharType="separate"/>
        </w:r>
        <w:r w:rsidR="00CB3AD2">
          <w:rPr>
            <w:noProof/>
            <w:webHidden/>
          </w:rPr>
          <w:t>85</w:t>
        </w:r>
        <w:r w:rsidR="00CB3AD2">
          <w:rPr>
            <w:noProof/>
            <w:webHidden/>
          </w:rPr>
          <w:fldChar w:fldCharType="end"/>
        </w:r>
      </w:hyperlink>
    </w:p>
    <w:p w14:paraId="266812C7" w14:textId="728342B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69" w:history="1">
        <w:r w:rsidR="00CB3AD2" w:rsidRPr="00393215">
          <w:rPr>
            <w:rStyle w:val="Hyperlink"/>
            <w:noProof/>
          </w:rPr>
          <w:t>3.23.2 Constraints</w:t>
        </w:r>
        <w:r w:rsidR="00CB3AD2">
          <w:rPr>
            <w:noProof/>
            <w:webHidden/>
          </w:rPr>
          <w:tab/>
        </w:r>
        <w:r w:rsidR="00CB3AD2">
          <w:rPr>
            <w:noProof/>
            <w:webHidden/>
          </w:rPr>
          <w:fldChar w:fldCharType="begin"/>
        </w:r>
        <w:r w:rsidR="00CB3AD2">
          <w:rPr>
            <w:noProof/>
            <w:webHidden/>
          </w:rPr>
          <w:instrText xml:space="preserve"> PAGEREF _Toc7106069 \h </w:instrText>
        </w:r>
        <w:r w:rsidR="00CB3AD2">
          <w:rPr>
            <w:noProof/>
            <w:webHidden/>
          </w:rPr>
        </w:r>
        <w:r w:rsidR="00CB3AD2">
          <w:rPr>
            <w:noProof/>
            <w:webHidden/>
          </w:rPr>
          <w:fldChar w:fldCharType="separate"/>
        </w:r>
        <w:r w:rsidR="00CB3AD2">
          <w:rPr>
            <w:noProof/>
            <w:webHidden/>
          </w:rPr>
          <w:t>86</w:t>
        </w:r>
        <w:r w:rsidR="00CB3AD2">
          <w:rPr>
            <w:noProof/>
            <w:webHidden/>
          </w:rPr>
          <w:fldChar w:fldCharType="end"/>
        </w:r>
      </w:hyperlink>
    </w:p>
    <w:p w14:paraId="01A52700" w14:textId="46B6BD7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70" w:history="1">
        <w:r w:rsidR="00CB3AD2" w:rsidRPr="00393215">
          <w:rPr>
            <w:rStyle w:val="Hyperlink"/>
            <w:noProof/>
          </w:rPr>
          <w:t>3.23.3 repositoryUri property</w:t>
        </w:r>
        <w:r w:rsidR="00CB3AD2">
          <w:rPr>
            <w:noProof/>
            <w:webHidden/>
          </w:rPr>
          <w:tab/>
        </w:r>
        <w:r w:rsidR="00CB3AD2">
          <w:rPr>
            <w:noProof/>
            <w:webHidden/>
          </w:rPr>
          <w:fldChar w:fldCharType="begin"/>
        </w:r>
        <w:r w:rsidR="00CB3AD2">
          <w:rPr>
            <w:noProof/>
            <w:webHidden/>
          </w:rPr>
          <w:instrText xml:space="preserve"> PAGEREF _Toc7106070 \h </w:instrText>
        </w:r>
        <w:r w:rsidR="00CB3AD2">
          <w:rPr>
            <w:noProof/>
            <w:webHidden/>
          </w:rPr>
        </w:r>
        <w:r w:rsidR="00CB3AD2">
          <w:rPr>
            <w:noProof/>
            <w:webHidden/>
          </w:rPr>
          <w:fldChar w:fldCharType="separate"/>
        </w:r>
        <w:r w:rsidR="00CB3AD2">
          <w:rPr>
            <w:noProof/>
            <w:webHidden/>
          </w:rPr>
          <w:t>86</w:t>
        </w:r>
        <w:r w:rsidR="00CB3AD2">
          <w:rPr>
            <w:noProof/>
            <w:webHidden/>
          </w:rPr>
          <w:fldChar w:fldCharType="end"/>
        </w:r>
      </w:hyperlink>
    </w:p>
    <w:p w14:paraId="37D5E226" w14:textId="431888E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71" w:history="1">
        <w:r w:rsidR="00CB3AD2" w:rsidRPr="00393215">
          <w:rPr>
            <w:rStyle w:val="Hyperlink"/>
            <w:noProof/>
          </w:rPr>
          <w:t>3.23.4 revisionId property</w:t>
        </w:r>
        <w:r w:rsidR="00CB3AD2">
          <w:rPr>
            <w:noProof/>
            <w:webHidden/>
          </w:rPr>
          <w:tab/>
        </w:r>
        <w:r w:rsidR="00CB3AD2">
          <w:rPr>
            <w:noProof/>
            <w:webHidden/>
          </w:rPr>
          <w:fldChar w:fldCharType="begin"/>
        </w:r>
        <w:r w:rsidR="00CB3AD2">
          <w:rPr>
            <w:noProof/>
            <w:webHidden/>
          </w:rPr>
          <w:instrText xml:space="preserve"> PAGEREF _Toc7106071 \h </w:instrText>
        </w:r>
        <w:r w:rsidR="00CB3AD2">
          <w:rPr>
            <w:noProof/>
            <w:webHidden/>
          </w:rPr>
        </w:r>
        <w:r w:rsidR="00CB3AD2">
          <w:rPr>
            <w:noProof/>
            <w:webHidden/>
          </w:rPr>
          <w:fldChar w:fldCharType="separate"/>
        </w:r>
        <w:r w:rsidR="00CB3AD2">
          <w:rPr>
            <w:noProof/>
            <w:webHidden/>
          </w:rPr>
          <w:t>86</w:t>
        </w:r>
        <w:r w:rsidR="00CB3AD2">
          <w:rPr>
            <w:noProof/>
            <w:webHidden/>
          </w:rPr>
          <w:fldChar w:fldCharType="end"/>
        </w:r>
      </w:hyperlink>
    </w:p>
    <w:p w14:paraId="235199A9" w14:textId="3739E22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72" w:history="1">
        <w:r w:rsidR="00CB3AD2" w:rsidRPr="00393215">
          <w:rPr>
            <w:rStyle w:val="Hyperlink"/>
            <w:noProof/>
          </w:rPr>
          <w:t>3.23.5 branch property</w:t>
        </w:r>
        <w:r w:rsidR="00CB3AD2">
          <w:rPr>
            <w:noProof/>
            <w:webHidden/>
          </w:rPr>
          <w:tab/>
        </w:r>
        <w:r w:rsidR="00CB3AD2">
          <w:rPr>
            <w:noProof/>
            <w:webHidden/>
          </w:rPr>
          <w:fldChar w:fldCharType="begin"/>
        </w:r>
        <w:r w:rsidR="00CB3AD2">
          <w:rPr>
            <w:noProof/>
            <w:webHidden/>
          </w:rPr>
          <w:instrText xml:space="preserve"> PAGEREF _Toc7106072 \h </w:instrText>
        </w:r>
        <w:r w:rsidR="00CB3AD2">
          <w:rPr>
            <w:noProof/>
            <w:webHidden/>
          </w:rPr>
        </w:r>
        <w:r w:rsidR="00CB3AD2">
          <w:rPr>
            <w:noProof/>
            <w:webHidden/>
          </w:rPr>
          <w:fldChar w:fldCharType="separate"/>
        </w:r>
        <w:r w:rsidR="00CB3AD2">
          <w:rPr>
            <w:noProof/>
            <w:webHidden/>
          </w:rPr>
          <w:t>86</w:t>
        </w:r>
        <w:r w:rsidR="00CB3AD2">
          <w:rPr>
            <w:noProof/>
            <w:webHidden/>
          </w:rPr>
          <w:fldChar w:fldCharType="end"/>
        </w:r>
      </w:hyperlink>
    </w:p>
    <w:p w14:paraId="0C809CC6" w14:textId="503CB07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73" w:history="1">
        <w:r w:rsidR="00CB3AD2" w:rsidRPr="00393215">
          <w:rPr>
            <w:rStyle w:val="Hyperlink"/>
            <w:noProof/>
          </w:rPr>
          <w:t>3.23.6 revisionTag property</w:t>
        </w:r>
        <w:r w:rsidR="00CB3AD2">
          <w:rPr>
            <w:noProof/>
            <w:webHidden/>
          </w:rPr>
          <w:tab/>
        </w:r>
        <w:r w:rsidR="00CB3AD2">
          <w:rPr>
            <w:noProof/>
            <w:webHidden/>
          </w:rPr>
          <w:fldChar w:fldCharType="begin"/>
        </w:r>
        <w:r w:rsidR="00CB3AD2">
          <w:rPr>
            <w:noProof/>
            <w:webHidden/>
          </w:rPr>
          <w:instrText xml:space="preserve"> PAGEREF _Toc7106073 \h </w:instrText>
        </w:r>
        <w:r w:rsidR="00CB3AD2">
          <w:rPr>
            <w:noProof/>
            <w:webHidden/>
          </w:rPr>
        </w:r>
        <w:r w:rsidR="00CB3AD2">
          <w:rPr>
            <w:noProof/>
            <w:webHidden/>
          </w:rPr>
          <w:fldChar w:fldCharType="separate"/>
        </w:r>
        <w:r w:rsidR="00CB3AD2">
          <w:rPr>
            <w:noProof/>
            <w:webHidden/>
          </w:rPr>
          <w:t>86</w:t>
        </w:r>
        <w:r w:rsidR="00CB3AD2">
          <w:rPr>
            <w:noProof/>
            <w:webHidden/>
          </w:rPr>
          <w:fldChar w:fldCharType="end"/>
        </w:r>
      </w:hyperlink>
    </w:p>
    <w:p w14:paraId="3D0B0A22" w14:textId="64102EA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74" w:history="1">
        <w:r w:rsidR="00CB3AD2" w:rsidRPr="00393215">
          <w:rPr>
            <w:rStyle w:val="Hyperlink"/>
            <w:noProof/>
          </w:rPr>
          <w:t>3.23.7 asOfTimeUtc property</w:t>
        </w:r>
        <w:r w:rsidR="00CB3AD2">
          <w:rPr>
            <w:noProof/>
            <w:webHidden/>
          </w:rPr>
          <w:tab/>
        </w:r>
        <w:r w:rsidR="00CB3AD2">
          <w:rPr>
            <w:noProof/>
            <w:webHidden/>
          </w:rPr>
          <w:fldChar w:fldCharType="begin"/>
        </w:r>
        <w:r w:rsidR="00CB3AD2">
          <w:rPr>
            <w:noProof/>
            <w:webHidden/>
          </w:rPr>
          <w:instrText xml:space="preserve"> PAGEREF _Toc7106074 \h </w:instrText>
        </w:r>
        <w:r w:rsidR="00CB3AD2">
          <w:rPr>
            <w:noProof/>
            <w:webHidden/>
          </w:rPr>
        </w:r>
        <w:r w:rsidR="00CB3AD2">
          <w:rPr>
            <w:noProof/>
            <w:webHidden/>
          </w:rPr>
          <w:fldChar w:fldCharType="separate"/>
        </w:r>
        <w:r w:rsidR="00CB3AD2">
          <w:rPr>
            <w:noProof/>
            <w:webHidden/>
          </w:rPr>
          <w:t>86</w:t>
        </w:r>
        <w:r w:rsidR="00CB3AD2">
          <w:rPr>
            <w:noProof/>
            <w:webHidden/>
          </w:rPr>
          <w:fldChar w:fldCharType="end"/>
        </w:r>
      </w:hyperlink>
    </w:p>
    <w:p w14:paraId="6B9088A6" w14:textId="336EBB7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75" w:history="1">
        <w:r w:rsidR="00CB3AD2" w:rsidRPr="00393215">
          <w:rPr>
            <w:rStyle w:val="Hyperlink"/>
            <w:noProof/>
          </w:rPr>
          <w:t>3.23.8 mappedTo property</w:t>
        </w:r>
        <w:r w:rsidR="00CB3AD2">
          <w:rPr>
            <w:noProof/>
            <w:webHidden/>
          </w:rPr>
          <w:tab/>
        </w:r>
        <w:r w:rsidR="00CB3AD2">
          <w:rPr>
            <w:noProof/>
            <w:webHidden/>
          </w:rPr>
          <w:fldChar w:fldCharType="begin"/>
        </w:r>
        <w:r w:rsidR="00CB3AD2">
          <w:rPr>
            <w:noProof/>
            <w:webHidden/>
          </w:rPr>
          <w:instrText xml:space="preserve"> PAGEREF _Toc7106075 \h </w:instrText>
        </w:r>
        <w:r w:rsidR="00CB3AD2">
          <w:rPr>
            <w:noProof/>
            <w:webHidden/>
          </w:rPr>
        </w:r>
        <w:r w:rsidR="00CB3AD2">
          <w:rPr>
            <w:noProof/>
            <w:webHidden/>
          </w:rPr>
          <w:fldChar w:fldCharType="separate"/>
        </w:r>
        <w:r w:rsidR="00CB3AD2">
          <w:rPr>
            <w:noProof/>
            <w:webHidden/>
          </w:rPr>
          <w:t>86</w:t>
        </w:r>
        <w:r w:rsidR="00CB3AD2">
          <w:rPr>
            <w:noProof/>
            <w:webHidden/>
          </w:rPr>
          <w:fldChar w:fldCharType="end"/>
        </w:r>
      </w:hyperlink>
    </w:p>
    <w:p w14:paraId="22D74164" w14:textId="0D104BA1" w:rsidR="00CB3AD2" w:rsidRDefault="006010BF">
      <w:pPr>
        <w:pStyle w:val="TOC2"/>
        <w:tabs>
          <w:tab w:val="right" w:leader="dot" w:pos="9350"/>
        </w:tabs>
        <w:rPr>
          <w:rFonts w:asciiTheme="minorHAnsi" w:eastAsiaTheme="minorEastAsia" w:hAnsiTheme="minorHAnsi" w:cstheme="minorBidi"/>
          <w:noProof/>
          <w:sz w:val="22"/>
          <w:szCs w:val="22"/>
        </w:rPr>
      </w:pPr>
      <w:hyperlink w:anchor="_Toc7106076" w:history="1">
        <w:r w:rsidR="00CB3AD2" w:rsidRPr="00393215">
          <w:rPr>
            <w:rStyle w:val="Hyperlink"/>
            <w:noProof/>
          </w:rPr>
          <w:t>3.24 artifact object</w:t>
        </w:r>
        <w:r w:rsidR="00CB3AD2">
          <w:rPr>
            <w:noProof/>
            <w:webHidden/>
          </w:rPr>
          <w:tab/>
        </w:r>
        <w:r w:rsidR="00CB3AD2">
          <w:rPr>
            <w:noProof/>
            <w:webHidden/>
          </w:rPr>
          <w:fldChar w:fldCharType="begin"/>
        </w:r>
        <w:r w:rsidR="00CB3AD2">
          <w:rPr>
            <w:noProof/>
            <w:webHidden/>
          </w:rPr>
          <w:instrText xml:space="preserve"> PAGEREF _Toc7106076 \h </w:instrText>
        </w:r>
        <w:r w:rsidR="00CB3AD2">
          <w:rPr>
            <w:noProof/>
            <w:webHidden/>
          </w:rPr>
        </w:r>
        <w:r w:rsidR="00CB3AD2">
          <w:rPr>
            <w:noProof/>
            <w:webHidden/>
          </w:rPr>
          <w:fldChar w:fldCharType="separate"/>
        </w:r>
        <w:r w:rsidR="00CB3AD2">
          <w:rPr>
            <w:noProof/>
            <w:webHidden/>
          </w:rPr>
          <w:t>88</w:t>
        </w:r>
        <w:r w:rsidR="00CB3AD2">
          <w:rPr>
            <w:noProof/>
            <w:webHidden/>
          </w:rPr>
          <w:fldChar w:fldCharType="end"/>
        </w:r>
      </w:hyperlink>
    </w:p>
    <w:p w14:paraId="36F4612F" w14:textId="2D76FB7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77" w:history="1">
        <w:r w:rsidR="00CB3AD2" w:rsidRPr="00393215">
          <w:rPr>
            <w:rStyle w:val="Hyperlink"/>
            <w:noProof/>
          </w:rPr>
          <w:t>3.24.1 General</w:t>
        </w:r>
        <w:r w:rsidR="00CB3AD2">
          <w:rPr>
            <w:noProof/>
            <w:webHidden/>
          </w:rPr>
          <w:tab/>
        </w:r>
        <w:r w:rsidR="00CB3AD2">
          <w:rPr>
            <w:noProof/>
            <w:webHidden/>
          </w:rPr>
          <w:fldChar w:fldCharType="begin"/>
        </w:r>
        <w:r w:rsidR="00CB3AD2">
          <w:rPr>
            <w:noProof/>
            <w:webHidden/>
          </w:rPr>
          <w:instrText xml:space="preserve"> PAGEREF _Toc7106077 \h </w:instrText>
        </w:r>
        <w:r w:rsidR="00CB3AD2">
          <w:rPr>
            <w:noProof/>
            <w:webHidden/>
          </w:rPr>
        </w:r>
        <w:r w:rsidR="00CB3AD2">
          <w:rPr>
            <w:noProof/>
            <w:webHidden/>
          </w:rPr>
          <w:fldChar w:fldCharType="separate"/>
        </w:r>
        <w:r w:rsidR="00CB3AD2">
          <w:rPr>
            <w:noProof/>
            <w:webHidden/>
          </w:rPr>
          <w:t>88</w:t>
        </w:r>
        <w:r w:rsidR="00CB3AD2">
          <w:rPr>
            <w:noProof/>
            <w:webHidden/>
          </w:rPr>
          <w:fldChar w:fldCharType="end"/>
        </w:r>
      </w:hyperlink>
    </w:p>
    <w:p w14:paraId="58412954" w14:textId="3214330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78" w:history="1">
        <w:r w:rsidR="00CB3AD2" w:rsidRPr="00393215">
          <w:rPr>
            <w:rStyle w:val="Hyperlink"/>
            <w:noProof/>
          </w:rPr>
          <w:t>3.24.2 location property</w:t>
        </w:r>
        <w:r w:rsidR="00CB3AD2">
          <w:rPr>
            <w:noProof/>
            <w:webHidden/>
          </w:rPr>
          <w:tab/>
        </w:r>
        <w:r w:rsidR="00CB3AD2">
          <w:rPr>
            <w:noProof/>
            <w:webHidden/>
          </w:rPr>
          <w:fldChar w:fldCharType="begin"/>
        </w:r>
        <w:r w:rsidR="00CB3AD2">
          <w:rPr>
            <w:noProof/>
            <w:webHidden/>
          </w:rPr>
          <w:instrText xml:space="preserve"> PAGEREF _Toc7106078 \h </w:instrText>
        </w:r>
        <w:r w:rsidR="00CB3AD2">
          <w:rPr>
            <w:noProof/>
            <w:webHidden/>
          </w:rPr>
        </w:r>
        <w:r w:rsidR="00CB3AD2">
          <w:rPr>
            <w:noProof/>
            <w:webHidden/>
          </w:rPr>
          <w:fldChar w:fldCharType="separate"/>
        </w:r>
        <w:r w:rsidR="00CB3AD2">
          <w:rPr>
            <w:noProof/>
            <w:webHidden/>
          </w:rPr>
          <w:t>89</w:t>
        </w:r>
        <w:r w:rsidR="00CB3AD2">
          <w:rPr>
            <w:noProof/>
            <w:webHidden/>
          </w:rPr>
          <w:fldChar w:fldCharType="end"/>
        </w:r>
      </w:hyperlink>
    </w:p>
    <w:p w14:paraId="56DB72E0" w14:textId="58C1BCD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79" w:history="1">
        <w:r w:rsidR="00CB3AD2" w:rsidRPr="00393215">
          <w:rPr>
            <w:rStyle w:val="Hyperlink"/>
            <w:noProof/>
          </w:rPr>
          <w:t>3.24.3 parentIndex property</w:t>
        </w:r>
        <w:r w:rsidR="00CB3AD2">
          <w:rPr>
            <w:noProof/>
            <w:webHidden/>
          </w:rPr>
          <w:tab/>
        </w:r>
        <w:r w:rsidR="00CB3AD2">
          <w:rPr>
            <w:noProof/>
            <w:webHidden/>
          </w:rPr>
          <w:fldChar w:fldCharType="begin"/>
        </w:r>
        <w:r w:rsidR="00CB3AD2">
          <w:rPr>
            <w:noProof/>
            <w:webHidden/>
          </w:rPr>
          <w:instrText xml:space="preserve"> PAGEREF _Toc7106079 \h </w:instrText>
        </w:r>
        <w:r w:rsidR="00CB3AD2">
          <w:rPr>
            <w:noProof/>
            <w:webHidden/>
          </w:rPr>
        </w:r>
        <w:r w:rsidR="00CB3AD2">
          <w:rPr>
            <w:noProof/>
            <w:webHidden/>
          </w:rPr>
          <w:fldChar w:fldCharType="separate"/>
        </w:r>
        <w:r w:rsidR="00CB3AD2">
          <w:rPr>
            <w:noProof/>
            <w:webHidden/>
          </w:rPr>
          <w:t>89</w:t>
        </w:r>
        <w:r w:rsidR="00CB3AD2">
          <w:rPr>
            <w:noProof/>
            <w:webHidden/>
          </w:rPr>
          <w:fldChar w:fldCharType="end"/>
        </w:r>
      </w:hyperlink>
    </w:p>
    <w:p w14:paraId="3BD2E2C7" w14:textId="2C7C449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80" w:history="1">
        <w:r w:rsidR="00CB3AD2" w:rsidRPr="00393215">
          <w:rPr>
            <w:rStyle w:val="Hyperlink"/>
            <w:noProof/>
          </w:rPr>
          <w:t>3.24.4 offset property</w:t>
        </w:r>
        <w:r w:rsidR="00CB3AD2">
          <w:rPr>
            <w:noProof/>
            <w:webHidden/>
          </w:rPr>
          <w:tab/>
        </w:r>
        <w:r w:rsidR="00CB3AD2">
          <w:rPr>
            <w:noProof/>
            <w:webHidden/>
          </w:rPr>
          <w:fldChar w:fldCharType="begin"/>
        </w:r>
        <w:r w:rsidR="00CB3AD2">
          <w:rPr>
            <w:noProof/>
            <w:webHidden/>
          </w:rPr>
          <w:instrText xml:space="preserve"> PAGEREF _Toc7106080 \h </w:instrText>
        </w:r>
        <w:r w:rsidR="00CB3AD2">
          <w:rPr>
            <w:noProof/>
            <w:webHidden/>
          </w:rPr>
        </w:r>
        <w:r w:rsidR="00CB3AD2">
          <w:rPr>
            <w:noProof/>
            <w:webHidden/>
          </w:rPr>
          <w:fldChar w:fldCharType="separate"/>
        </w:r>
        <w:r w:rsidR="00CB3AD2">
          <w:rPr>
            <w:noProof/>
            <w:webHidden/>
          </w:rPr>
          <w:t>90</w:t>
        </w:r>
        <w:r w:rsidR="00CB3AD2">
          <w:rPr>
            <w:noProof/>
            <w:webHidden/>
          </w:rPr>
          <w:fldChar w:fldCharType="end"/>
        </w:r>
      </w:hyperlink>
    </w:p>
    <w:p w14:paraId="2452B93F" w14:textId="003DB8D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81" w:history="1">
        <w:r w:rsidR="00CB3AD2" w:rsidRPr="00393215">
          <w:rPr>
            <w:rStyle w:val="Hyperlink"/>
            <w:noProof/>
          </w:rPr>
          <w:t>3.24.5 length property</w:t>
        </w:r>
        <w:r w:rsidR="00CB3AD2">
          <w:rPr>
            <w:noProof/>
            <w:webHidden/>
          </w:rPr>
          <w:tab/>
        </w:r>
        <w:r w:rsidR="00CB3AD2">
          <w:rPr>
            <w:noProof/>
            <w:webHidden/>
          </w:rPr>
          <w:fldChar w:fldCharType="begin"/>
        </w:r>
        <w:r w:rsidR="00CB3AD2">
          <w:rPr>
            <w:noProof/>
            <w:webHidden/>
          </w:rPr>
          <w:instrText xml:space="preserve"> PAGEREF _Toc7106081 \h </w:instrText>
        </w:r>
        <w:r w:rsidR="00CB3AD2">
          <w:rPr>
            <w:noProof/>
            <w:webHidden/>
          </w:rPr>
        </w:r>
        <w:r w:rsidR="00CB3AD2">
          <w:rPr>
            <w:noProof/>
            <w:webHidden/>
          </w:rPr>
          <w:fldChar w:fldCharType="separate"/>
        </w:r>
        <w:r w:rsidR="00CB3AD2">
          <w:rPr>
            <w:noProof/>
            <w:webHidden/>
          </w:rPr>
          <w:t>90</w:t>
        </w:r>
        <w:r w:rsidR="00CB3AD2">
          <w:rPr>
            <w:noProof/>
            <w:webHidden/>
          </w:rPr>
          <w:fldChar w:fldCharType="end"/>
        </w:r>
      </w:hyperlink>
    </w:p>
    <w:p w14:paraId="14996E45" w14:textId="08FBF9B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82" w:history="1">
        <w:r w:rsidR="00CB3AD2" w:rsidRPr="00393215">
          <w:rPr>
            <w:rStyle w:val="Hyperlink"/>
            <w:noProof/>
          </w:rPr>
          <w:t>3.24.6 roles property</w:t>
        </w:r>
        <w:r w:rsidR="00CB3AD2">
          <w:rPr>
            <w:noProof/>
            <w:webHidden/>
          </w:rPr>
          <w:tab/>
        </w:r>
        <w:r w:rsidR="00CB3AD2">
          <w:rPr>
            <w:noProof/>
            <w:webHidden/>
          </w:rPr>
          <w:fldChar w:fldCharType="begin"/>
        </w:r>
        <w:r w:rsidR="00CB3AD2">
          <w:rPr>
            <w:noProof/>
            <w:webHidden/>
          </w:rPr>
          <w:instrText xml:space="preserve"> PAGEREF _Toc7106082 \h </w:instrText>
        </w:r>
        <w:r w:rsidR="00CB3AD2">
          <w:rPr>
            <w:noProof/>
            <w:webHidden/>
          </w:rPr>
        </w:r>
        <w:r w:rsidR="00CB3AD2">
          <w:rPr>
            <w:noProof/>
            <w:webHidden/>
          </w:rPr>
          <w:fldChar w:fldCharType="separate"/>
        </w:r>
        <w:r w:rsidR="00CB3AD2">
          <w:rPr>
            <w:noProof/>
            <w:webHidden/>
          </w:rPr>
          <w:t>90</w:t>
        </w:r>
        <w:r w:rsidR="00CB3AD2">
          <w:rPr>
            <w:noProof/>
            <w:webHidden/>
          </w:rPr>
          <w:fldChar w:fldCharType="end"/>
        </w:r>
      </w:hyperlink>
    </w:p>
    <w:p w14:paraId="5D281260" w14:textId="7FC89DF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83" w:history="1">
        <w:r w:rsidR="00CB3AD2" w:rsidRPr="00393215">
          <w:rPr>
            <w:rStyle w:val="Hyperlink"/>
            <w:noProof/>
          </w:rPr>
          <w:t>3.24.7 mimeType property</w:t>
        </w:r>
        <w:r w:rsidR="00CB3AD2">
          <w:rPr>
            <w:noProof/>
            <w:webHidden/>
          </w:rPr>
          <w:tab/>
        </w:r>
        <w:r w:rsidR="00CB3AD2">
          <w:rPr>
            <w:noProof/>
            <w:webHidden/>
          </w:rPr>
          <w:fldChar w:fldCharType="begin"/>
        </w:r>
        <w:r w:rsidR="00CB3AD2">
          <w:rPr>
            <w:noProof/>
            <w:webHidden/>
          </w:rPr>
          <w:instrText xml:space="preserve"> PAGEREF _Toc7106083 \h </w:instrText>
        </w:r>
        <w:r w:rsidR="00CB3AD2">
          <w:rPr>
            <w:noProof/>
            <w:webHidden/>
          </w:rPr>
        </w:r>
        <w:r w:rsidR="00CB3AD2">
          <w:rPr>
            <w:noProof/>
            <w:webHidden/>
          </w:rPr>
          <w:fldChar w:fldCharType="separate"/>
        </w:r>
        <w:r w:rsidR="00CB3AD2">
          <w:rPr>
            <w:noProof/>
            <w:webHidden/>
          </w:rPr>
          <w:t>91</w:t>
        </w:r>
        <w:r w:rsidR="00CB3AD2">
          <w:rPr>
            <w:noProof/>
            <w:webHidden/>
          </w:rPr>
          <w:fldChar w:fldCharType="end"/>
        </w:r>
      </w:hyperlink>
    </w:p>
    <w:p w14:paraId="6555C763" w14:textId="3307E97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84" w:history="1">
        <w:r w:rsidR="00CB3AD2" w:rsidRPr="00393215">
          <w:rPr>
            <w:rStyle w:val="Hyperlink"/>
            <w:noProof/>
          </w:rPr>
          <w:t>3.24.8 contents property</w:t>
        </w:r>
        <w:r w:rsidR="00CB3AD2">
          <w:rPr>
            <w:noProof/>
            <w:webHidden/>
          </w:rPr>
          <w:tab/>
        </w:r>
        <w:r w:rsidR="00CB3AD2">
          <w:rPr>
            <w:noProof/>
            <w:webHidden/>
          </w:rPr>
          <w:fldChar w:fldCharType="begin"/>
        </w:r>
        <w:r w:rsidR="00CB3AD2">
          <w:rPr>
            <w:noProof/>
            <w:webHidden/>
          </w:rPr>
          <w:instrText xml:space="preserve"> PAGEREF _Toc7106084 \h </w:instrText>
        </w:r>
        <w:r w:rsidR="00CB3AD2">
          <w:rPr>
            <w:noProof/>
            <w:webHidden/>
          </w:rPr>
        </w:r>
        <w:r w:rsidR="00CB3AD2">
          <w:rPr>
            <w:noProof/>
            <w:webHidden/>
          </w:rPr>
          <w:fldChar w:fldCharType="separate"/>
        </w:r>
        <w:r w:rsidR="00CB3AD2">
          <w:rPr>
            <w:noProof/>
            <w:webHidden/>
          </w:rPr>
          <w:t>91</w:t>
        </w:r>
        <w:r w:rsidR="00CB3AD2">
          <w:rPr>
            <w:noProof/>
            <w:webHidden/>
          </w:rPr>
          <w:fldChar w:fldCharType="end"/>
        </w:r>
      </w:hyperlink>
    </w:p>
    <w:p w14:paraId="26CF0AFE" w14:textId="135BAAE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85" w:history="1">
        <w:r w:rsidR="00CB3AD2" w:rsidRPr="00393215">
          <w:rPr>
            <w:rStyle w:val="Hyperlink"/>
            <w:noProof/>
          </w:rPr>
          <w:t>3.24.9 encoding property</w:t>
        </w:r>
        <w:r w:rsidR="00CB3AD2">
          <w:rPr>
            <w:noProof/>
            <w:webHidden/>
          </w:rPr>
          <w:tab/>
        </w:r>
        <w:r w:rsidR="00CB3AD2">
          <w:rPr>
            <w:noProof/>
            <w:webHidden/>
          </w:rPr>
          <w:fldChar w:fldCharType="begin"/>
        </w:r>
        <w:r w:rsidR="00CB3AD2">
          <w:rPr>
            <w:noProof/>
            <w:webHidden/>
          </w:rPr>
          <w:instrText xml:space="preserve"> PAGEREF _Toc7106085 \h </w:instrText>
        </w:r>
        <w:r w:rsidR="00CB3AD2">
          <w:rPr>
            <w:noProof/>
            <w:webHidden/>
          </w:rPr>
        </w:r>
        <w:r w:rsidR="00CB3AD2">
          <w:rPr>
            <w:noProof/>
            <w:webHidden/>
          </w:rPr>
          <w:fldChar w:fldCharType="separate"/>
        </w:r>
        <w:r w:rsidR="00CB3AD2">
          <w:rPr>
            <w:noProof/>
            <w:webHidden/>
          </w:rPr>
          <w:t>91</w:t>
        </w:r>
        <w:r w:rsidR="00CB3AD2">
          <w:rPr>
            <w:noProof/>
            <w:webHidden/>
          </w:rPr>
          <w:fldChar w:fldCharType="end"/>
        </w:r>
      </w:hyperlink>
    </w:p>
    <w:p w14:paraId="6FE56692" w14:textId="3864B301"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86" w:history="1">
        <w:r w:rsidR="00CB3AD2" w:rsidRPr="00393215">
          <w:rPr>
            <w:rStyle w:val="Hyperlink"/>
            <w:noProof/>
          </w:rPr>
          <w:t>3.24.10 sourceLanguage property</w:t>
        </w:r>
        <w:r w:rsidR="00CB3AD2">
          <w:rPr>
            <w:noProof/>
            <w:webHidden/>
          </w:rPr>
          <w:tab/>
        </w:r>
        <w:r w:rsidR="00CB3AD2">
          <w:rPr>
            <w:noProof/>
            <w:webHidden/>
          </w:rPr>
          <w:fldChar w:fldCharType="begin"/>
        </w:r>
        <w:r w:rsidR="00CB3AD2">
          <w:rPr>
            <w:noProof/>
            <w:webHidden/>
          </w:rPr>
          <w:instrText xml:space="preserve"> PAGEREF _Toc7106086 \h </w:instrText>
        </w:r>
        <w:r w:rsidR="00CB3AD2">
          <w:rPr>
            <w:noProof/>
            <w:webHidden/>
          </w:rPr>
        </w:r>
        <w:r w:rsidR="00CB3AD2">
          <w:rPr>
            <w:noProof/>
            <w:webHidden/>
          </w:rPr>
          <w:fldChar w:fldCharType="separate"/>
        </w:r>
        <w:r w:rsidR="00CB3AD2">
          <w:rPr>
            <w:noProof/>
            <w:webHidden/>
          </w:rPr>
          <w:t>92</w:t>
        </w:r>
        <w:r w:rsidR="00CB3AD2">
          <w:rPr>
            <w:noProof/>
            <w:webHidden/>
          </w:rPr>
          <w:fldChar w:fldCharType="end"/>
        </w:r>
      </w:hyperlink>
    </w:p>
    <w:p w14:paraId="4E9CE700" w14:textId="184F07F6" w:rsidR="00CB3AD2" w:rsidRDefault="006010BF">
      <w:pPr>
        <w:pStyle w:val="TOC4"/>
        <w:tabs>
          <w:tab w:val="right" w:leader="dot" w:pos="9350"/>
        </w:tabs>
        <w:rPr>
          <w:rFonts w:asciiTheme="minorHAnsi" w:eastAsiaTheme="minorEastAsia" w:hAnsiTheme="minorHAnsi" w:cstheme="minorBidi"/>
          <w:noProof/>
          <w:sz w:val="22"/>
          <w:szCs w:val="22"/>
        </w:rPr>
      </w:pPr>
      <w:hyperlink w:anchor="_Toc7106087" w:history="1">
        <w:r w:rsidR="00CB3AD2" w:rsidRPr="00393215">
          <w:rPr>
            <w:rStyle w:val="Hyperlink"/>
            <w:noProof/>
          </w:rPr>
          <w:t>3.24.10.1 General</w:t>
        </w:r>
        <w:r w:rsidR="00CB3AD2">
          <w:rPr>
            <w:noProof/>
            <w:webHidden/>
          </w:rPr>
          <w:tab/>
        </w:r>
        <w:r w:rsidR="00CB3AD2">
          <w:rPr>
            <w:noProof/>
            <w:webHidden/>
          </w:rPr>
          <w:fldChar w:fldCharType="begin"/>
        </w:r>
        <w:r w:rsidR="00CB3AD2">
          <w:rPr>
            <w:noProof/>
            <w:webHidden/>
          </w:rPr>
          <w:instrText xml:space="preserve"> PAGEREF _Toc7106087 \h </w:instrText>
        </w:r>
        <w:r w:rsidR="00CB3AD2">
          <w:rPr>
            <w:noProof/>
            <w:webHidden/>
          </w:rPr>
        </w:r>
        <w:r w:rsidR="00CB3AD2">
          <w:rPr>
            <w:noProof/>
            <w:webHidden/>
          </w:rPr>
          <w:fldChar w:fldCharType="separate"/>
        </w:r>
        <w:r w:rsidR="00CB3AD2">
          <w:rPr>
            <w:noProof/>
            <w:webHidden/>
          </w:rPr>
          <w:t>92</w:t>
        </w:r>
        <w:r w:rsidR="00CB3AD2">
          <w:rPr>
            <w:noProof/>
            <w:webHidden/>
          </w:rPr>
          <w:fldChar w:fldCharType="end"/>
        </w:r>
      </w:hyperlink>
    </w:p>
    <w:p w14:paraId="7456BD7E" w14:textId="5A232B30" w:rsidR="00CB3AD2" w:rsidRDefault="006010BF">
      <w:pPr>
        <w:pStyle w:val="TOC4"/>
        <w:tabs>
          <w:tab w:val="right" w:leader="dot" w:pos="9350"/>
        </w:tabs>
        <w:rPr>
          <w:rFonts w:asciiTheme="minorHAnsi" w:eastAsiaTheme="minorEastAsia" w:hAnsiTheme="minorHAnsi" w:cstheme="minorBidi"/>
          <w:noProof/>
          <w:sz w:val="22"/>
          <w:szCs w:val="22"/>
        </w:rPr>
      </w:pPr>
      <w:hyperlink w:anchor="_Toc7106088" w:history="1">
        <w:r w:rsidR="00CB3AD2" w:rsidRPr="00393215">
          <w:rPr>
            <w:rStyle w:val="Hyperlink"/>
            <w:noProof/>
          </w:rPr>
          <w:t>3.24.10.2 Source language identifier conventions and practices</w:t>
        </w:r>
        <w:r w:rsidR="00CB3AD2">
          <w:rPr>
            <w:noProof/>
            <w:webHidden/>
          </w:rPr>
          <w:tab/>
        </w:r>
        <w:r w:rsidR="00CB3AD2">
          <w:rPr>
            <w:noProof/>
            <w:webHidden/>
          </w:rPr>
          <w:fldChar w:fldCharType="begin"/>
        </w:r>
        <w:r w:rsidR="00CB3AD2">
          <w:rPr>
            <w:noProof/>
            <w:webHidden/>
          </w:rPr>
          <w:instrText xml:space="preserve"> PAGEREF _Toc7106088 \h </w:instrText>
        </w:r>
        <w:r w:rsidR="00CB3AD2">
          <w:rPr>
            <w:noProof/>
            <w:webHidden/>
          </w:rPr>
        </w:r>
        <w:r w:rsidR="00CB3AD2">
          <w:rPr>
            <w:noProof/>
            <w:webHidden/>
          </w:rPr>
          <w:fldChar w:fldCharType="separate"/>
        </w:r>
        <w:r w:rsidR="00CB3AD2">
          <w:rPr>
            <w:noProof/>
            <w:webHidden/>
          </w:rPr>
          <w:t>92</w:t>
        </w:r>
        <w:r w:rsidR="00CB3AD2">
          <w:rPr>
            <w:noProof/>
            <w:webHidden/>
          </w:rPr>
          <w:fldChar w:fldCharType="end"/>
        </w:r>
      </w:hyperlink>
    </w:p>
    <w:p w14:paraId="3EB08A74" w14:textId="075EBB0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89" w:history="1">
        <w:r w:rsidR="00CB3AD2" w:rsidRPr="00393215">
          <w:rPr>
            <w:rStyle w:val="Hyperlink"/>
            <w:noProof/>
          </w:rPr>
          <w:t>3.24.11 hashes property</w:t>
        </w:r>
        <w:r w:rsidR="00CB3AD2">
          <w:rPr>
            <w:noProof/>
            <w:webHidden/>
          </w:rPr>
          <w:tab/>
        </w:r>
        <w:r w:rsidR="00CB3AD2">
          <w:rPr>
            <w:noProof/>
            <w:webHidden/>
          </w:rPr>
          <w:fldChar w:fldCharType="begin"/>
        </w:r>
        <w:r w:rsidR="00CB3AD2">
          <w:rPr>
            <w:noProof/>
            <w:webHidden/>
          </w:rPr>
          <w:instrText xml:space="preserve"> PAGEREF _Toc7106089 \h </w:instrText>
        </w:r>
        <w:r w:rsidR="00CB3AD2">
          <w:rPr>
            <w:noProof/>
            <w:webHidden/>
          </w:rPr>
        </w:r>
        <w:r w:rsidR="00CB3AD2">
          <w:rPr>
            <w:noProof/>
            <w:webHidden/>
          </w:rPr>
          <w:fldChar w:fldCharType="separate"/>
        </w:r>
        <w:r w:rsidR="00CB3AD2">
          <w:rPr>
            <w:noProof/>
            <w:webHidden/>
          </w:rPr>
          <w:t>93</w:t>
        </w:r>
        <w:r w:rsidR="00CB3AD2">
          <w:rPr>
            <w:noProof/>
            <w:webHidden/>
          </w:rPr>
          <w:fldChar w:fldCharType="end"/>
        </w:r>
      </w:hyperlink>
    </w:p>
    <w:p w14:paraId="15BC4B66" w14:textId="14006DD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90" w:history="1">
        <w:r w:rsidR="00CB3AD2" w:rsidRPr="00393215">
          <w:rPr>
            <w:rStyle w:val="Hyperlink"/>
            <w:noProof/>
          </w:rPr>
          <w:t>3.24.12 lastModifiedTimeUtc property</w:t>
        </w:r>
        <w:r w:rsidR="00CB3AD2">
          <w:rPr>
            <w:noProof/>
            <w:webHidden/>
          </w:rPr>
          <w:tab/>
        </w:r>
        <w:r w:rsidR="00CB3AD2">
          <w:rPr>
            <w:noProof/>
            <w:webHidden/>
          </w:rPr>
          <w:fldChar w:fldCharType="begin"/>
        </w:r>
        <w:r w:rsidR="00CB3AD2">
          <w:rPr>
            <w:noProof/>
            <w:webHidden/>
          </w:rPr>
          <w:instrText xml:space="preserve"> PAGEREF _Toc7106090 \h </w:instrText>
        </w:r>
        <w:r w:rsidR="00CB3AD2">
          <w:rPr>
            <w:noProof/>
            <w:webHidden/>
          </w:rPr>
        </w:r>
        <w:r w:rsidR="00CB3AD2">
          <w:rPr>
            <w:noProof/>
            <w:webHidden/>
          </w:rPr>
          <w:fldChar w:fldCharType="separate"/>
        </w:r>
        <w:r w:rsidR="00CB3AD2">
          <w:rPr>
            <w:noProof/>
            <w:webHidden/>
          </w:rPr>
          <w:t>94</w:t>
        </w:r>
        <w:r w:rsidR="00CB3AD2">
          <w:rPr>
            <w:noProof/>
            <w:webHidden/>
          </w:rPr>
          <w:fldChar w:fldCharType="end"/>
        </w:r>
      </w:hyperlink>
    </w:p>
    <w:p w14:paraId="73A557ED" w14:textId="032FDCD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91" w:history="1">
        <w:r w:rsidR="00CB3AD2" w:rsidRPr="00393215">
          <w:rPr>
            <w:rStyle w:val="Hyperlink"/>
            <w:noProof/>
          </w:rPr>
          <w:t>3.24.13 description property</w:t>
        </w:r>
        <w:r w:rsidR="00CB3AD2">
          <w:rPr>
            <w:noProof/>
            <w:webHidden/>
          </w:rPr>
          <w:tab/>
        </w:r>
        <w:r w:rsidR="00CB3AD2">
          <w:rPr>
            <w:noProof/>
            <w:webHidden/>
          </w:rPr>
          <w:fldChar w:fldCharType="begin"/>
        </w:r>
        <w:r w:rsidR="00CB3AD2">
          <w:rPr>
            <w:noProof/>
            <w:webHidden/>
          </w:rPr>
          <w:instrText xml:space="preserve"> PAGEREF _Toc7106091 \h </w:instrText>
        </w:r>
        <w:r w:rsidR="00CB3AD2">
          <w:rPr>
            <w:noProof/>
            <w:webHidden/>
          </w:rPr>
        </w:r>
        <w:r w:rsidR="00CB3AD2">
          <w:rPr>
            <w:noProof/>
            <w:webHidden/>
          </w:rPr>
          <w:fldChar w:fldCharType="separate"/>
        </w:r>
        <w:r w:rsidR="00CB3AD2">
          <w:rPr>
            <w:noProof/>
            <w:webHidden/>
          </w:rPr>
          <w:t>94</w:t>
        </w:r>
        <w:r w:rsidR="00CB3AD2">
          <w:rPr>
            <w:noProof/>
            <w:webHidden/>
          </w:rPr>
          <w:fldChar w:fldCharType="end"/>
        </w:r>
      </w:hyperlink>
    </w:p>
    <w:p w14:paraId="292B1111" w14:textId="307972D2" w:rsidR="00CB3AD2" w:rsidRDefault="006010BF">
      <w:pPr>
        <w:pStyle w:val="TOC2"/>
        <w:tabs>
          <w:tab w:val="right" w:leader="dot" w:pos="9350"/>
        </w:tabs>
        <w:rPr>
          <w:rFonts w:asciiTheme="minorHAnsi" w:eastAsiaTheme="minorEastAsia" w:hAnsiTheme="minorHAnsi" w:cstheme="minorBidi"/>
          <w:noProof/>
          <w:sz w:val="22"/>
          <w:szCs w:val="22"/>
        </w:rPr>
      </w:pPr>
      <w:hyperlink w:anchor="_Toc7106092" w:history="1">
        <w:r w:rsidR="00CB3AD2" w:rsidRPr="00393215">
          <w:rPr>
            <w:rStyle w:val="Hyperlink"/>
            <w:noProof/>
          </w:rPr>
          <w:t>3.25 translationMetadata object</w:t>
        </w:r>
        <w:r w:rsidR="00CB3AD2">
          <w:rPr>
            <w:noProof/>
            <w:webHidden/>
          </w:rPr>
          <w:tab/>
        </w:r>
        <w:r w:rsidR="00CB3AD2">
          <w:rPr>
            <w:noProof/>
            <w:webHidden/>
          </w:rPr>
          <w:fldChar w:fldCharType="begin"/>
        </w:r>
        <w:r w:rsidR="00CB3AD2">
          <w:rPr>
            <w:noProof/>
            <w:webHidden/>
          </w:rPr>
          <w:instrText xml:space="preserve"> PAGEREF _Toc7106092 \h </w:instrText>
        </w:r>
        <w:r w:rsidR="00CB3AD2">
          <w:rPr>
            <w:noProof/>
            <w:webHidden/>
          </w:rPr>
        </w:r>
        <w:r w:rsidR="00CB3AD2">
          <w:rPr>
            <w:noProof/>
            <w:webHidden/>
          </w:rPr>
          <w:fldChar w:fldCharType="separate"/>
        </w:r>
        <w:r w:rsidR="00CB3AD2">
          <w:rPr>
            <w:noProof/>
            <w:webHidden/>
          </w:rPr>
          <w:t>94</w:t>
        </w:r>
        <w:r w:rsidR="00CB3AD2">
          <w:rPr>
            <w:noProof/>
            <w:webHidden/>
          </w:rPr>
          <w:fldChar w:fldCharType="end"/>
        </w:r>
      </w:hyperlink>
    </w:p>
    <w:p w14:paraId="743A774A" w14:textId="5949955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93" w:history="1">
        <w:r w:rsidR="00CB3AD2" w:rsidRPr="00393215">
          <w:rPr>
            <w:rStyle w:val="Hyperlink"/>
            <w:noProof/>
          </w:rPr>
          <w:t>3.25.1 General</w:t>
        </w:r>
        <w:r w:rsidR="00CB3AD2">
          <w:rPr>
            <w:noProof/>
            <w:webHidden/>
          </w:rPr>
          <w:tab/>
        </w:r>
        <w:r w:rsidR="00CB3AD2">
          <w:rPr>
            <w:noProof/>
            <w:webHidden/>
          </w:rPr>
          <w:fldChar w:fldCharType="begin"/>
        </w:r>
        <w:r w:rsidR="00CB3AD2">
          <w:rPr>
            <w:noProof/>
            <w:webHidden/>
          </w:rPr>
          <w:instrText xml:space="preserve"> PAGEREF _Toc7106093 \h </w:instrText>
        </w:r>
        <w:r w:rsidR="00CB3AD2">
          <w:rPr>
            <w:noProof/>
            <w:webHidden/>
          </w:rPr>
        </w:r>
        <w:r w:rsidR="00CB3AD2">
          <w:rPr>
            <w:noProof/>
            <w:webHidden/>
          </w:rPr>
          <w:fldChar w:fldCharType="separate"/>
        </w:r>
        <w:r w:rsidR="00CB3AD2">
          <w:rPr>
            <w:noProof/>
            <w:webHidden/>
          </w:rPr>
          <w:t>94</w:t>
        </w:r>
        <w:r w:rsidR="00CB3AD2">
          <w:rPr>
            <w:noProof/>
            <w:webHidden/>
          </w:rPr>
          <w:fldChar w:fldCharType="end"/>
        </w:r>
      </w:hyperlink>
    </w:p>
    <w:p w14:paraId="01FF41FB" w14:textId="1E35E7A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94" w:history="1">
        <w:r w:rsidR="00CB3AD2" w:rsidRPr="00393215">
          <w:rPr>
            <w:rStyle w:val="Hyperlink"/>
            <w:noProof/>
          </w:rPr>
          <w:t>3.25.2 name property</w:t>
        </w:r>
        <w:r w:rsidR="00CB3AD2">
          <w:rPr>
            <w:noProof/>
            <w:webHidden/>
          </w:rPr>
          <w:tab/>
        </w:r>
        <w:r w:rsidR="00CB3AD2">
          <w:rPr>
            <w:noProof/>
            <w:webHidden/>
          </w:rPr>
          <w:fldChar w:fldCharType="begin"/>
        </w:r>
        <w:r w:rsidR="00CB3AD2">
          <w:rPr>
            <w:noProof/>
            <w:webHidden/>
          </w:rPr>
          <w:instrText xml:space="preserve"> PAGEREF _Toc7106094 \h </w:instrText>
        </w:r>
        <w:r w:rsidR="00CB3AD2">
          <w:rPr>
            <w:noProof/>
            <w:webHidden/>
          </w:rPr>
        </w:r>
        <w:r w:rsidR="00CB3AD2">
          <w:rPr>
            <w:noProof/>
            <w:webHidden/>
          </w:rPr>
          <w:fldChar w:fldCharType="separate"/>
        </w:r>
        <w:r w:rsidR="00CB3AD2">
          <w:rPr>
            <w:noProof/>
            <w:webHidden/>
          </w:rPr>
          <w:t>95</w:t>
        </w:r>
        <w:r w:rsidR="00CB3AD2">
          <w:rPr>
            <w:noProof/>
            <w:webHidden/>
          </w:rPr>
          <w:fldChar w:fldCharType="end"/>
        </w:r>
      </w:hyperlink>
    </w:p>
    <w:p w14:paraId="3892E378" w14:textId="280D0FF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95" w:history="1">
        <w:r w:rsidR="00CB3AD2" w:rsidRPr="00393215">
          <w:rPr>
            <w:rStyle w:val="Hyperlink"/>
            <w:noProof/>
          </w:rPr>
          <w:t>3.25.3 fullName property</w:t>
        </w:r>
        <w:r w:rsidR="00CB3AD2">
          <w:rPr>
            <w:noProof/>
            <w:webHidden/>
          </w:rPr>
          <w:tab/>
        </w:r>
        <w:r w:rsidR="00CB3AD2">
          <w:rPr>
            <w:noProof/>
            <w:webHidden/>
          </w:rPr>
          <w:fldChar w:fldCharType="begin"/>
        </w:r>
        <w:r w:rsidR="00CB3AD2">
          <w:rPr>
            <w:noProof/>
            <w:webHidden/>
          </w:rPr>
          <w:instrText xml:space="preserve"> PAGEREF _Toc7106095 \h </w:instrText>
        </w:r>
        <w:r w:rsidR="00CB3AD2">
          <w:rPr>
            <w:noProof/>
            <w:webHidden/>
          </w:rPr>
        </w:r>
        <w:r w:rsidR="00CB3AD2">
          <w:rPr>
            <w:noProof/>
            <w:webHidden/>
          </w:rPr>
          <w:fldChar w:fldCharType="separate"/>
        </w:r>
        <w:r w:rsidR="00CB3AD2">
          <w:rPr>
            <w:noProof/>
            <w:webHidden/>
          </w:rPr>
          <w:t>95</w:t>
        </w:r>
        <w:r w:rsidR="00CB3AD2">
          <w:rPr>
            <w:noProof/>
            <w:webHidden/>
          </w:rPr>
          <w:fldChar w:fldCharType="end"/>
        </w:r>
      </w:hyperlink>
    </w:p>
    <w:p w14:paraId="762D4FA7" w14:textId="66EF885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96" w:history="1">
        <w:r w:rsidR="00CB3AD2" w:rsidRPr="00393215">
          <w:rPr>
            <w:rStyle w:val="Hyperlink"/>
            <w:noProof/>
          </w:rPr>
          <w:t>3.25.4 shortDescription property</w:t>
        </w:r>
        <w:r w:rsidR="00CB3AD2">
          <w:rPr>
            <w:noProof/>
            <w:webHidden/>
          </w:rPr>
          <w:tab/>
        </w:r>
        <w:r w:rsidR="00CB3AD2">
          <w:rPr>
            <w:noProof/>
            <w:webHidden/>
          </w:rPr>
          <w:fldChar w:fldCharType="begin"/>
        </w:r>
        <w:r w:rsidR="00CB3AD2">
          <w:rPr>
            <w:noProof/>
            <w:webHidden/>
          </w:rPr>
          <w:instrText xml:space="preserve"> PAGEREF _Toc7106096 \h </w:instrText>
        </w:r>
        <w:r w:rsidR="00CB3AD2">
          <w:rPr>
            <w:noProof/>
            <w:webHidden/>
          </w:rPr>
        </w:r>
        <w:r w:rsidR="00CB3AD2">
          <w:rPr>
            <w:noProof/>
            <w:webHidden/>
          </w:rPr>
          <w:fldChar w:fldCharType="separate"/>
        </w:r>
        <w:r w:rsidR="00CB3AD2">
          <w:rPr>
            <w:noProof/>
            <w:webHidden/>
          </w:rPr>
          <w:t>95</w:t>
        </w:r>
        <w:r w:rsidR="00CB3AD2">
          <w:rPr>
            <w:noProof/>
            <w:webHidden/>
          </w:rPr>
          <w:fldChar w:fldCharType="end"/>
        </w:r>
      </w:hyperlink>
    </w:p>
    <w:p w14:paraId="4355C170" w14:textId="646F058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97" w:history="1">
        <w:r w:rsidR="00CB3AD2" w:rsidRPr="00393215">
          <w:rPr>
            <w:rStyle w:val="Hyperlink"/>
            <w:noProof/>
          </w:rPr>
          <w:t>3.25.5 fullDescription property</w:t>
        </w:r>
        <w:r w:rsidR="00CB3AD2">
          <w:rPr>
            <w:noProof/>
            <w:webHidden/>
          </w:rPr>
          <w:tab/>
        </w:r>
        <w:r w:rsidR="00CB3AD2">
          <w:rPr>
            <w:noProof/>
            <w:webHidden/>
          </w:rPr>
          <w:fldChar w:fldCharType="begin"/>
        </w:r>
        <w:r w:rsidR="00CB3AD2">
          <w:rPr>
            <w:noProof/>
            <w:webHidden/>
          </w:rPr>
          <w:instrText xml:space="preserve"> PAGEREF _Toc7106097 \h </w:instrText>
        </w:r>
        <w:r w:rsidR="00CB3AD2">
          <w:rPr>
            <w:noProof/>
            <w:webHidden/>
          </w:rPr>
        </w:r>
        <w:r w:rsidR="00CB3AD2">
          <w:rPr>
            <w:noProof/>
            <w:webHidden/>
          </w:rPr>
          <w:fldChar w:fldCharType="separate"/>
        </w:r>
        <w:r w:rsidR="00CB3AD2">
          <w:rPr>
            <w:noProof/>
            <w:webHidden/>
          </w:rPr>
          <w:t>95</w:t>
        </w:r>
        <w:r w:rsidR="00CB3AD2">
          <w:rPr>
            <w:noProof/>
            <w:webHidden/>
          </w:rPr>
          <w:fldChar w:fldCharType="end"/>
        </w:r>
      </w:hyperlink>
    </w:p>
    <w:p w14:paraId="4BEAC49F" w14:textId="6EAD7EB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98" w:history="1">
        <w:r w:rsidR="00CB3AD2" w:rsidRPr="00393215">
          <w:rPr>
            <w:rStyle w:val="Hyperlink"/>
            <w:noProof/>
          </w:rPr>
          <w:t>3.25.6 downloadUri property</w:t>
        </w:r>
        <w:r w:rsidR="00CB3AD2">
          <w:rPr>
            <w:noProof/>
            <w:webHidden/>
          </w:rPr>
          <w:tab/>
        </w:r>
        <w:r w:rsidR="00CB3AD2">
          <w:rPr>
            <w:noProof/>
            <w:webHidden/>
          </w:rPr>
          <w:fldChar w:fldCharType="begin"/>
        </w:r>
        <w:r w:rsidR="00CB3AD2">
          <w:rPr>
            <w:noProof/>
            <w:webHidden/>
          </w:rPr>
          <w:instrText xml:space="preserve"> PAGEREF _Toc7106098 \h </w:instrText>
        </w:r>
        <w:r w:rsidR="00CB3AD2">
          <w:rPr>
            <w:noProof/>
            <w:webHidden/>
          </w:rPr>
        </w:r>
        <w:r w:rsidR="00CB3AD2">
          <w:rPr>
            <w:noProof/>
            <w:webHidden/>
          </w:rPr>
          <w:fldChar w:fldCharType="separate"/>
        </w:r>
        <w:r w:rsidR="00CB3AD2">
          <w:rPr>
            <w:noProof/>
            <w:webHidden/>
          </w:rPr>
          <w:t>95</w:t>
        </w:r>
        <w:r w:rsidR="00CB3AD2">
          <w:rPr>
            <w:noProof/>
            <w:webHidden/>
          </w:rPr>
          <w:fldChar w:fldCharType="end"/>
        </w:r>
      </w:hyperlink>
    </w:p>
    <w:p w14:paraId="0885E6ED" w14:textId="0E721C3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099" w:history="1">
        <w:r w:rsidR="00CB3AD2" w:rsidRPr="00393215">
          <w:rPr>
            <w:rStyle w:val="Hyperlink"/>
            <w:noProof/>
          </w:rPr>
          <w:t>3.25.7 informationUri property</w:t>
        </w:r>
        <w:r w:rsidR="00CB3AD2">
          <w:rPr>
            <w:noProof/>
            <w:webHidden/>
          </w:rPr>
          <w:tab/>
        </w:r>
        <w:r w:rsidR="00CB3AD2">
          <w:rPr>
            <w:noProof/>
            <w:webHidden/>
          </w:rPr>
          <w:fldChar w:fldCharType="begin"/>
        </w:r>
        <w:r w:rsidR="00CB3AD2">
          <w:rPr>
            <w:noProof/>
            <w:webHidden/>
          </w:rPr>
          <w:instrText xml:space="preserve"> PAGEREF _Toc7106099 \h </w:instrText>
        </w:r>
        <w:r w:rsidR="00CB3AD2">
          <w:rPr>
            <w:noProof/>
            <w:webHidden/>
          </w:rPr>
        </w:r>
        <w:r w:rsidR="00CB3AD2">
          <w:rPr>
            <w:noProof/>
            <w:webHidden/>
          </w:rPr>
          <w:fldChar w:fldCharType="separate"/>
        </w:r>
        <w:r w:rsidR="00CB3AD2">
          <w:rPr>
            <w:noProof/>
            <w:webHidden/>
          </w:rPr>
          <w:t>95</w:t>
        </w:r>
        <w:r w:rsidR="00CB3AD2">
          <w:rPr>
            <w:noProof/>
            <w:webHidden/>
          </w:rPr>
          <w:fldChar w:fldCharType="end"/>
        </w:r>
      </w:hyperlink>
    </w:p>
    <w:p w14:paraId="13F8B970" w14:textId="28E61F18" w:rsidR="00CB3AD2" w:rsidRDefault="006010BF">
      <w:pPr>
        <w:pStyle w:val="TOC2"/>
        <w:tabs>
          <w:tab w:val="right" w:leader="dot" w:pos="9350"/>
        </w:tabs>
        <w:rPr>
          <w:rFonts w:asciiTheme="minorHAnsi" w:eastAsiaTheme="minorEastAsia" w:hAnsiTheme="minorHAnsi" w:cstheme="minorBidi"/>
          <w:noProof/>
          <w:sz w:val="22"/>
          <w:szCs w:val="22"/>
        </w:rPr>
      </w:pPr>
      <w:hyperlink w:anchor="_Toc7106100" w:history="1">
        <w:r w:rsidR="00CB3AD2" w:rsidRPr="00393215">
          <w:rPr>
            <w:rStyle w:val="Hyperlink"/>
            <w:noProof/>
          </w:rPr>
          <w:t>3.26 result object</w:t>
        </w:r>
        <w:r w:rsidR="00CB3AD2">
          <w:rPr>
            <w:noProof/>
            <w:webHidden/>
          </w:rPr>
          <w:tab/>
        </w:r>
        <w:r w:rsidR="00CB3AD2">
          <w:rPr>
            <w:noProof/>
            <w:webHidden/>
          </w:rPr>
          <w:fldChar w:fldCharType="begin"/>
        </w:r>
        <w:r w:rsidR="00CB3AD2">
          <w:rPr>
            <w:noProof/>
            <w:webHidden/>
          </w:rPr>
          <w:instrText xml:space="preserve"> PAGEREF _Toc7106100 \h </w:instrText>
        </w:r>
        <w:r w:rsidR="00CB3AD2">
          <w:rPr>
            <w:noProof/>
            <w:webHidden/>
          </w:rPr>
        </w:r>
        <w:r w:rsidR="00CB3AD2">
          <w:rPr>
            <w:noProof/>
            <w:webHidden/>
          </w:rPr>
          <w:fldChar w:fldCharType="separate"/>
        </w:r>
        <w:r w:rsidR="00CB3AD2">
          <w:rPr>
            <w:noProof/>
            <w:webHidden/>
          </w:rPr>
          <w:t>95</w:t>
        </w:r>
        <w:r w:rsidR="00CB3AD2">
          <w:rPr>
            <w:noProof/>
            <w:webHidden/>
          </w:rPr>
          <w:fldChar w:fldCharType="end"/>
        </w:r>
      </w:hyperlink>
    </w:p>
    <w:p w14:paraId="47EEBF06" w14:textId="21F258D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01" w:history="1">
        <w:r w:rsidR="00CB3AD2" w:rsidRPr="00393215">
          <w:rPr>
            <w:rStyle w:val="Hyperlink"/>
            <w:noProof/>
          </w:rPr>
          <w:t>3.26.1 General</w:t>
        </w:r>
        <w:r w:rsidR="00CB3AD2">
          <w:rPr>
            <w:noProof/>
            <w:webHidden/>
          </w:rPr>
          <w:tab/>
        </w:r>
        <w:r w:rsidR="00CB3AD2">
          <w:rPr>
            <w:noProof/>
            <w:webHidden/>
          </w:rPr>
          <w:fldChar w:fldCharType="begin"/>
        </w:r>
        <w:r w:rsidR="00CB3AD2">
          <w:rPr>
            <w:noProof/>
            <w:webHidden/>
          </w:rPr>
          <w:instrText xml:space="preserve"> PAGEREF _Toc7106101 \h </w:instrText>
        </w:r>
        <w:r w:rsidR="00CB3AD2">
          <w:rPr>
            <w:noProof/>
            <w:webHidden/>
          </w:rPr>
        </w:r>
        <w:r w:rsidR="00CB3AD2">
          <w:rPr>
            <w:noProof/>
            <w:webHidden/>
          </w:rPr>
          <w:fldChar w:fldCharType="separate"/>
        </w:r>
        <w:r w:rsidR="00CB3AD2">
          <w:rPr>
            <w:noProof/>
            <w:webHidden/>
          </w:rPr>
          <w:t>95</w:t>
        </w:r>
        <w:r w:rsidR="00CB3AD2">
          <w:rPr>
            <w:noProof/>
            <w:webHidden/>
          </w:rPr>
          <w:fldChar w:fldCharType="end"/>
        </w:r>
      </w:hyperlink>
    </w:p>
    <w:p w14:paraId="2D233201" w14:textId="7E6EA74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02" w:history="1">
        <w:r w:rsidR="00CB3AD2" w:rsidRPr="00393215">
          <w:rPr>
            <w:rStyle w:val="Hyperlink"/>
            <w:noProof/>
          </w:rPr>
          <w:t>3.26.2 Distinguishing logically identical from logically distinct results</w:t>
        </w:r>
        <w:r w:rsidR="00CB3AD2">
          <w:rPr>
            <w:noProof/>
            <w:webHidden/>
          </w:rPr>
          <w:tab/>
        </w:r>
        <w:r w:rsidR="00CB3AD2">
          <w:rPr>
            <w:noProof/>
            <w:webHidden/>
          </w:rPr>
          <w:fldChar w:fldCharType="begin"/>
        </w:r>
        <w:r w:rsidR="00CB3AD2">
          <w:rPr>
            <w:noProof/>
            <w:webHidden/>
          </w:rPr>
          <w:instrText xml:space="preserve"> PAGEREF _Toc7106102 \h </w:instrText>
        </w:r>
        <w:r w:rsidR="00CB3AD2">
          <w:rPr>
            <w:noProof/>
            <w:webHidden/>
          </w:rPr>
        </w:r>
        <w:r w:rsidR="00CB3AD2">
          <w:rPr>
            <w:noProof/>
            <w:webHidden/>
          </w:rPr>
          <w:fldChar w:fldCharType="separate"/>
        </w:r>
        <w:r w:rsidR="00CB3AD2">
          <w:rPr>
            <w:noProof/>
            <w:webHidden/>
          </w:rPr>
          <w:t>95</w:t>
        </w:r>
        <w:r w:rsidR="00CB3AD2">
          <w:rPr>
            <w:noProof/>
            <w:webHidden/>
          </w:rPr>
          <w:fldChar w:fldCharType="end"/>
        </w:r>
      </w:hyperlink>
    </w:p>
    <w:p w14:paraId="3A422EA0" w14:textId="331FFC7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03" w:history="1">
        <w:r w:rsidR="00CB3AD2" w:rsidRPr="00393215">
          <w:rPr>
            <w:rStyle w:val="Hyperlink"/>
            <w:noProof/>
          </w:rPr>
          <w:t>3.26.3 guid property</w:t>
        </w:r>
        <w:r w:rsidR="00CB3AD2">
          <w:rPr>
            <w:noProof/>
            <w:webHidden/>
          </w:rPr>
          <w:tab/>
        </w:r>
        <w:r w:rsidR="00CB3AD2">
          <w:rPr>
            <w:noProof/>
            <w:webHidden/>
          </w:rPr>
          <w:fldChar w:fldCharType="begin"/>
        </w:r>
        <w:r w:rsidR="00CB3AD2">
          <w:rPr>
            <w:noProof/>
            <w:webHidden/>
          </w:rPr>
          <w:instrText xml:space="preserve"> PAGEREF _Toc7106103 \h </w:instrText>
        </w:r>
        <w:r w:rsidR="00CB3AD2">
          <w:rPr>
            <w:noProof/>
            <w:webHidden/>
          </w:rPr>
        </w:r>
        <w:r w:rsidR="00CB3AD2">
          <w:rPr>
            <w:noProof/>
            <w:webHidden/>
          </w:rPr>
          <w:fldChar w:fldCharType="separate"/>
        </w:r>
        <w:r w:rsidR="00CB3AD2">
          <w:rPr>
            <w:noProof/>
            <w:webHidden/>
          </w:rPr>
          <w:t>96</w:t>
        </w:r>
        <w:r w:rsidR="00CB3AD2">
          <w:rPr>
            <w:noProof/>
            <w:webHidden/>
          </w:rPr>
          <w:fldChar w:fldCharType="end"/>
        </w:r>
      </w:hyperlink>
    </w:p>
    <w:p w14:paraId="180376EF" w14:textId="684D2B7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04" w:history="1">
        <w:r w:rsidR="00CB3AD2" w:rsidRPr="00393215">
          <w:rPr>
            <w:rStyle w:val="Hyperlink"/>
            <w:noProof/>
          </w:rPr>
          <w:t>3.26.4 correlationGuid property</w:t>
        </w:r>
        <w:r w:rsidR="00CB3AD2">
          <w:rPr>
            <w:noProof/>
            <w:webHidden/>
          </w:rPr>
          <w:tab/>
        </w:r>
        <w:r w:rsidR="00CB3AD2">
          <w:rPr>
            <w:noProof/>
            <w:webHidden/>
          </w:rPr>
          <w:fldChar w:fldCharType="begin"/>
        </w:r>
        <w:r w:rsidR="00CB3AD2">
          <w:rPr>
            <w:noProof/>
            <w:webHidden/>
          </w:rPr>
          <w:instrText xml:space="preserve"> PAGEREF _Toc7106104 \h </w:instrText>
        </w:r>
        <w:r w:rsidR="00CB3AD2">
          <w:rPr>
            <w:noProof/>
            <w:webHidden/>
          </w:rPr>
        </w:r>
        <w:r w:rsidR="00CB3AD2">
          <w:rPr>
            <w:noProof/>
            <w:webHidden/>
          </w:rPr>
          <w:fldChar w:fldCharType="separate"/>
        </w:r>
        <w:r w:rsidR="00CB3AD2">
          <w:rPr>
            <w:noProof/>
            <w:webHidden/>
          </w:rPr>
          <w:t>96</w:t>
        </w:r>
        <w:r w:rsidR="00CB3AD2">
          <w:rPr>
            <w:noProof/>
            <w:webHidden/>
          </w:rPr>
          <w:fldChar w:fldCharType="end"/>
        </w:r>
      </w:hyperlink>
    </w:p>
    <w:p w14:paraId="57F67B40" w14:textId="0E2B483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05" w:history="1">
        <w:r w:rsidR="00CB3AD2" w:rsidRPr="00393215">
          <w:rPr>
            <w:rStyle w:val="Hyperlink"/>
            <w:noProof/>
          </w:rPr>
          <w:t>3.26.5 ruleId property</w:t>
        </w:r>
        <w:r w:rsidR="00CB3AD2">
          <w:rPr>
            <w:noProof/>
            <w:webHidden/>
          </w:rPr>
          <w:tab/>
        </w:r>
        <w:r w:rsidR="00CB3AD2">
          <w:rPr>
            <w:noProof/>
            <w:webHidden/>
          </w:rPr>
          <w:fldChar w:fldCharType="begin"/>
        </w:r>
        <w:r w:rsidR="00CB3AD2">
          <w:rPr>
            <w:noProof/>
            <w:webHidden/>
          </w:rPr>
          <w:instrText xml:space="preserve"> PAGEREF _Toc7106105 \h </w:instrText>
        </w:r>
        <w:r w:rsidR="00CB3AD2">
          <w:rPr>
            <w:noProof/>
            <w:webHidden/>
          </w:rPr>
        </w:r>
        <w:r w:rsidR="00CB3AD2">
          <w:rPr>
            <w:noProof/>
            <w:webHidden/>
          </w:rPr>
          <w:fldChar w:fldCharType="separate"/>
        </w:r>
        <w:r w:rsidR="00CB3AD2">
          <w:rPr>
            <w:noProof/>
            <w:webHidden/>
          </w:rPr>
          <w:t>96</w:t>
        </w:r>
        <w:r w:rsidR="00CB3AD2">
          <w:rPr>
            <w:noProof/>
            <w:webHidden/>
          </w:rPr>
          <w:fldChar w:fldCharType="end"/>
        </w:r>
      </w:hyperlink>
    </w:p>
    <w:p w14:paraId="25E32A95" w14:textId="38E46AD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06" w:history="1">
        <w:r w:rsidR="00CB3AD2" w:rsidRPr="00393215">
          <w:rPr>
            <w:rStyle w:val="Hyperlink"/>
            <w:noProof/>
          </w:rPr>
          <w:t>3.26.6 ruleIndex property</w:t>
        </w:r>
        <w:r w:rsidR="00CB3AD2">
          <w:rPr>
            <w:noProof/>
            <w:webHidden/>
          </w:rPr>
          <w:tab/>
        </w:r>
        <w:r w:rsidR="00CB3AD2">
          <w:rPr>
            <w:noProof/>
            <w:webHidden/>
          </w:rPr>
          <w:fldChar w:fldCharType="begin"/>
        </w:r>
        <w:r w:rsidR="00CB3AD2">
          <w:rPr>
            <w:noProof/>
            <w:webHidden/>
          </w:rPr>
          <w:instrText xml:space="preserve"> PAGEREF _Toc7106106 \h </w:instrText>
        </w:r>
        <w:r w:rsidR="00CB3AD2">
          <w:rPr>
            <w:noProof/>
            <w:webHidden/>
          </w:rPr>
        </w:r>
        <w:r w:rsidR="00CB3AD2">
          <w:rPr>
            <w:noProof/>
            <w:webHidden/>
          </w:rPr>
          <w:fldChar w:fldCharType="separate"/>
        </w:r>
        <w:r w:rsidR="00CB3AD2">
          <w:rPr>
            <w:noProof/>
            <w:webHidden/>
          </w:rPr>
          <w:t>98</w:t>
        </w:r>
        <w:r w:rsidR="00CB3AD2">
          <w:rPr>
            <w:noProof/>
            <w:webHidden/>
          </w:rPr>
          <w:fldChar w:fldCharType="end"/>
        </w:r>
      </w:hyperlink>
    </w:p>
    <w:p w14:paraId="16E551ED" w14:textId="2F4DC7C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07" w:history="1">
        <w:r w:rsidR="00CB3AD2" w:rsidRPr="00393215">
          <w:rPr>
            <w:rStyle w:val="Hyperlink"/>
            <w:noProof/>
          </w:rPr>
          <w:t>3.26.7 rule property</w:t>
        </w:r>
        <w:r w:rsidR="00CB3AD2">
          <w:rPr>
            <w:noProof/>
            <w:webHidden/>
          </w:rPr>
          <w:tab/>
        </w:r>
        <w:r w:rsidR="00CB3AD2">
          <w:rPr>
            <w:noProof/>
            <w:webHidden/>
          </w:rPr>
          <w:fldChar w:fldCharType="begin"/>
        </w:r>
        <w:r w:rsidR="00CB3AD2">
          <w:rPr>
            <w:noProof/>
            <w:webHidden/>
          </w:rPr>
          <w:instrText xml:space="preserve"> PAGEREF _Toc7106107 \h </w:instrText>
        </w:r>
        <w:r w:rsidR="00CB3AD2">
          <w:rPr>
            <w:noProof/>
            <w:webHidden/>
          </w:rPr>
        </w:r>
        <w:r w:rsidR="00CB3AD2">
          <w:rPr>
            <w:noProof/>
            <w:webHidden/>
          </w:rPr>
          <w:fldChar w:fldCharType="separate"/>
        </w:r>
        <w:r w:rsidR="00CB3AD2">
          <w:rPr>
            <w:noProof/>
            <w:webHidden/>
          </w:rPr>
          <w:t>98</w:t>
        </w:r>
        <w:r w:rsidR="00CB3AD2">
          <w:rPr>
            <w:noProof/>
            <w:webHidden/>
          </w:rPr>
          <w:fldChar w:fldCharType="end"/>
        </w:r>
      </w:hyperlink>
    </w:p>
    <w:p w14:paraId="7684A29F" w14:textId="61D4AD3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08" w:history="1">
        <w:r w:rsidR="00CB3AD2" w:rsidRPr="00393215">
          <w:rPr>
            <w:rStyle w:val="Hyperlink"/>
            <w:noProof/>
          </w:rPr>
          <w:t>3.26.8 taxa property</w:t>
        </w:r>
        <w:r w:rsidR="00CB3AD2">
          <w:rPr>
            <w:noProof/>
            <w:webHidden/>
          </w:rPr>
          <w:tab/>
        </w:r>
        <w:r w:rsidR="00CB3AD2">
          <w:rPr>
            <w:noProof/>
            <w:webHidden/>
          </w:rPr>
          <w:fldChar w:fldCharType="begin"/>
        </w:r>
        <w:r w:rsidR="00CB3AD2">
          <w:rPr>
            <w:noProof/>
            <w:webHidden/>
          </w:rPr>
          <w:instrText xml:space="preserve"> PAGEREF _Toc7106108 \h </w:instrText>
        </w:r>
        <w:r w:rsidR="00CB3AD2">
          <w:rPr>
            <w:noProof/>
            <w:webHidden/>
          </w:rPr>
        </w:r>
        <w:r w:rsidR="00CB3AD2">
          <w:rPr>
            <w:noProof/>
            <w:webHidden/>
          </w:rPr>
          <w:fldChar w:fldCharType="separate"/>
        </w:r>
        <w:r w:rsidR="00CB3AD2">
          <w:rPr>
            <w:noProof/>
            <w:webHidden/>
          </w:rPr>
          <w:t>99</w:t>
        </w:r>
        <w:r w:rsidR="00CB3AD2">
          <w:rPr>
            <w:noProof/>
            <w:webHidden/>
          </w:rPr>
          <w:fldChar w:fldCharType="end"/>
        </w:r>
      </w:hyperlink>
    </w:p>
    <w:p w14:paraId="595FB06F" w14:textId="2AE39B5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09" w:history="1">
        <w:r w:rsidR="00CB3AD2" w:rsidRPr="00393215">
          <w:rPr>
            <w:rStyle w:val="Hyperlink"/>
            <w:noProof/>
          </w:rPr>
          <w:t>3.26.9 kind property</w:t>
        </w:r>
        <w:r w:rsidR="00CB3AD2">
          <w:rPr>
            <w:noProof/>
            <w:webHidden/>
          </w:rPr>
          <w:tab/>
        </w:r>
        <w:r w:rsidR="00CB3AD2">
          <w:rPr>
            <w:noProof/>
            <w:webHidden/>
          </w:rPr>
          <w:fldChar w:fldCharType="begin"/>
        </w:r>
        <w:r w:rsidR="00CB3AD2">
          <w:rPr>
            <w:noProof/>
            <w:webHidden/>
          </w:rPr>
          <w:instrText xml:space="preserve"> PAGEREF _Toc7106109 \h </w:instrText>
        </w:r>
        <w:r w:rsidR="00CB3AD2">
          <w:rPr>
            <w:noProof/>
            <w:webHidden/>
          </w:rPr>
        </w:r>
        <w:r w:rsidR="00CB3AD2">
          <w:rPr>
            <w:noProof/>
            <w:webHidden/>
          </w:rPr>
          <w:fldChar w:fldCharType="separate"/>
        </w:r>
        <w:r w:rsidR="00CB3AD2">
          <w:rPr>
            <w:noProof/>
            <w:webHidden/>
          </w:rPr>
          <w:t>100</w:t>
        </w:r>
        <w:r w:rsidR="00CB3AD2">
          <w:rPr>
            <w:noProof/>
            <w:webHidden/>
          </w:rPr>
          <w:fldChar w:fldCharType="end"/>
        </w:r>
      </w:hyperlink>
    </w:p>
    <w:p w14:paraId="47008A22" w14:textId="71EB2D5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10" w:history="1">
        <w:r w:rsidR="00CB3AD2" w:rsidRPr="00393215">
          <w:rPr>
            <w:rStyle w:val="Hyperlink"/>
            <w:noProof/>
          </w:rPr>
          <w:t>3.26.10 level property</w:t>
        </w:r>
        <w:r w:rsidR="00CB3AD2">
          <w:rPr>
            <w:noProof/>
            <w:webHidden/>
          </w:rPr>
          <w:tab/>
        </w:r>
        <w:r w:rsidR="00CB3AD2">
          <w:rPr>
            <w:noProof/>
            <w:webHidden/>
          </w:rPr>
          <w:fldChar w:fldCharType="begin"/>
        </w:r>
        <w:r w:rsidR="00CB3AD2">
          <w:rPr>
            <w:noProof/>
            <w:webHidden/>
          </w:rPr>
          <w:instrText xml:space="preserve"> PAGEREF _Toc7106110 \h </w:instrText>
        </w:r>
        <w:r w:rsidR="00CB3AD2">
          <w:rPr>
            <w:noProof/>
            <w:webHidden/>
          </w:rPr>
        </w:r>
        <w:r w:rsidR="00CB3AD2">
          <w:rPr>
            <w:noProof/>
            <w:webHidden/>
          </w:rPr>
          <w:fldChar w:fldCharType="separate"/>
        </w:r>
        <w:r w:rsidR="00CB3AD2">
          <w:rPr>
            <w:noProof/>
            <w:webHidden/>
          </w:rPr>
          <w:t>102</w:t>
        </w:r>
        <w:r w:rsidR="00CB3AD2">
          <w:rPr>
            <w:noProof/>
            <w:webHidden/>
          </w:rPr>
          <w:fldChar w:fldCharType="end"/>
        </w:r>
      </w:hyperlink>
    </w:p>
    <w:p w14:paraId="7AC02532" w14:textId="25600CA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11" w:history="1">
        <w:r w:rsidR="00CB3AD2" w:rsidRPr="00393215">
          <w:rPr>
            <w:rStyle w:val="Hyperlink"/>
            <w:noProof/>
          </w:rPr>
          <w:t>3.26.11 message property</w:t>
        </w:r>
        <w:r w:rsidR="00CB3AD2">
          <w:rPr>
            <w:noProof/>
            <w:webHidden/>
          </w:rPr>
          <w:tab/>
        </w:r>
        <w:r w:rsidR="00CB3AD2">
          <w:rPr>
            <w:noProof/>
            <w:webHidden/>
          </w:rPr>
          <w:fldChar w:fldCharType="begin"/>
        </w:r>
        <w:r w:rsidR="00CB3AD2">
          <w:rPr>
            <w:noProof/>
            <w:webHidden/>
          </w:rPr>
          <w:instrText xml:space="preserve"> PAGEREF _Toc7106111 \h </w:instrText>
        </w:r>
        <w:r w:rsidR="00CB3AD2">
          <w:rPr>
            <w:noProof/>
            <w:webHidden/>
          </w:rPr>
        </w:r>
        <w:r w:rsidR="00CB3AD2">
          <w:rPr>
            <w:noProof/>
            <w:webHidden/>
          </w:rPr>
          <w:fldChar w:fldCharType="separate"/>
        </w:r>
        <w:r w:rsidR="00CB3AD2">
          <w:rPr>
            <w:noProof/>
            <w:webHidden/>
          </w:rPr>
          <w:t>103</w:t>
        </w:r>
        <w:r w:rsidR="00CB3AD2">
          <w:rPr>
            <w:noProof/>
            <w:webHidden/>
          </w:rPr>
          <w:fldChar w:fldCharType="end"/>
        </w:r>
      </w:hyperlink>
    </w:p>
    <w:p w14:paraId="385FF01E" w14:textId="1E9D478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12" w:history="1">
        <w:r w:rsidR="00CB3AD2" w:rsidRPr="00393215">
          <w:rPr>
            <w:rStyle w:val="Hyperlink"/>
            <w:noProof/>
          </w:rPr>
          <w:t>3.26.12 locations property</w:t>
        </w:r>
        <w:r w:rsidR="00CB3AD2">
          <w:rPr>
            <w:noProof/>
            <w:webHidden/>
          </w:rPr>
          <w:tab/>
        </w:r>
        <w:r w:rsidR="00CB3AD2">
          <w:rPr>
            <w:noProof/>
            <w:webHidden/>
          </w:rPr>
          <w:fldChar w:fldCharType="begin"/>
        </w:r>
        <w:r w:rsidR="00CB3AD2">
          <w:rPr>
            <w:noProof/>
            <w:webHidden/>
          </w:rPr>
          <w:instrText xml:space="preserve"> PAGEREF _Toc7106112 \h </w:instrText>
        </w:r>
        <w:r w:rsidR="00CB3AD2">
          <w:rPr>
            <w:noProof/>
            <w:webHidden/>
          </w:rPr>
        </w:r>
        <w:r w:rsidR="00CB3AD2">
          <w:rPr>
            <w:noProof/>
            <w:webHidden/>
          </w:rPr>
          <w:fldChar w:fldCharType="separate"/>
        </w:r>
        <w:r w:rsidR="00CB3AD2">
          <w:rPr>
            <w:noProof/>
            <w:webHidden/>
          </w:rPr>
          <w:t>104</w:t>
        </w:r>
        <w:r w:rsidR="00CB3AD2">
          <w:rPr>
            <w:noProof/>
            <w:webHidden/>
          </w:rPr>
          <w:fldChar w:fldCharType="end"/>
        </w:r>
      </w:hyperlink>
    </w:p>
    <w:p w14:paraId="538B799A" w14:textId="7FFB04D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13" w:history="1">
        <w:r w:rsidR="00CB3AD2" w:rsidRPr="00393215">
          <w:rPr>
            <w:rStyle w:val="Hyperlink"/>
            <w:noProof/>
          </w:rPr>
          <w:t>3.26.13 analysisTarget property</w:t>
        </w:r>
        <w:r w:rsidR="00CB3AD2">
          <w:rPr>
            <w:noProof/>
            <w:webHidden/>
          </w:rPr>
          <w:tab/>
        </w:r>
        <w:r w:rsidR="00CB3AD2">
          <w:rPr>
            <w:noProof/>
            <w:webHidden/>
          </w:rPr>
          <w:fldChar w:fldCharType="begin"/>
        </w:r>
        <w:r w:rsidR="00CB3AD2">
          <w:rPr>
            <w:noProof/>
            <w:webHidden/>
          </w:rPr>
          <w:instrText xml:space="preserve"> PAGEREF _Toc7106113 \h </w:instrText>
        </w:r>
        <w:r w:rsidR="00CB3AD2">
          <w:rPr>
            <w:noProof/>
            <w:webHidden/>
          </w:rPr>
        </w:r>
        <w:r w:rsidR="00CB3AD2">
          <w:rPr>
            <w:noProof/>
            <w:webHidden/>
          </w:rPr>
          <w:fldChar w:fldCharType="separate"/>
        </w:r>
        <w:r w:rsidR="00CB3AD2">
          <w:rPr>
            <w:noProof/>
            <w:webHidden/>
          </w:rPr>
          <w:t>105</w:t>
        </w:r>
        <w:r w:rsidR="00CB3AD2">
          <w:rPr>
            <w:noProof/>
            <w:webHidden/>
          </w:rPr>
          <w:fldChar w:fldCharType="end"/>
        </w:r>
      </w:hyperlink>
    </w:p>
    <w:p w14:paraId="28C4E675" w14:textId="25E5B49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14" w:history="1">
        <w:r w:rsidR="00CB3AD2" w:rsidRPr="00393215">
          <w:rPr>
            <w:rStyle w:val="Hyperlink"/>
            <w:noProof/>
          </w:rPr>
          <w:t>3.26.14 webRequest property</w:t>
        </w:r>
        <w:r w:rsidR="00CB3AD2">
          <w:rPr>
            <w:noProof/>
            <w:webHidden/>
          </w:rPr>
          <w:tab/>
        </w:r>
        <w:r w:rsidR="00CB3AD2">
          <w:rPr>
            <w:noProof/>
            <w:webHidden/>
          </w:rPr>
          <w:fldChar w:fldCharType="begin"/>
        </w:r>
        <w:r w:rsidR="00CB3AD2">
          <w:rPr>
            <w:noProof/>
            <w:webHidden/>
          </w:rPr>
          <w:instrText xml:space="preserve"> PAGEREF _Toc7106114 \h </w:instrText>
        </w:r>
        <w:r w:rsidR="00CB3AD2">
          <w:rPr>
            <w:noProof/>
            <w:webHidden/>
          </w:rPr>
        </w:r>
        <w:r w:rsidR="00CB3AD2">
          <w:rPr>
            <w:noProof/>
            <w:webHidden/>
          </w:rPr>
          <w:fldChar w:fldCharType="separate"/>
        </w:r>
        <w:r w:rsidR="00CB3AD2">
          <w:rPr>
            <w:noProof/>
            <w:webHidden/>
          </w:rPr>
          <w:t>105</w:t>
        </w:r>
        <w:r w:rsidR="00CB3AD2">
          <w:rPr>
            <w:noProof/>
            <w:webHidden/>
          </w:rPr>
          <w:fldChar w:fldCharType="end"/>
        </w:r>
      </w:hyperlink>
    </w:p>
    <w:p w14:paraId="24C9E45B" w14:textId="5A73167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15" w:history="1">
        <w:r w:rsidR="00CB3AD2" w:rsidRPr="00393215">
          <w:rPr>
            <w:rStyle w:val="Hyperlink"/>
            <w:noProof/>
          </w:rPr>
          <w:t>3.26.15 webResponse property</w:t>
        </w:r>
        <w:r w:rsidR="00CB3AD2">
          <w:rPr>
            <w:noProof/>
            <w:webHidden/>
          </w:rPr>
          <w:tab/>
        </w:r>
        <w:r w:rsidR="00CB3AD2">
          <w:rPr>
            <w:noProof/>
            <w:webHidden/>
          </w:rPr>
          <w:fldChar w:fldCharType="begin"/>
        </w:r>
        <w:r w:rsidR="00CB3AD2">
          <w:rPr>
            <w:noProof/>
            <w:webHidden/>
          </w:rPr>
          <w:instrText xml:space="preserve"> PAGEREF _Toc7106115 \h </w:instrText>
        </w:r>
        <w:r w:rsidR="00CB3AD2">
          <w:rPr>
            <w:noProof/>
            <w:webHidden/>
          </w:rPr>
        </w:r>
        <w:r w:rsidR="00CB3AD2">
          <w:rPr>
            <w:noProof/>
            <w:webHidden/>
          </w:rPr>
          <w:fldChar w:fldCharType="separate"/>
        </w:r>
        <w:r w:rsidR="00CB3AD2">
          <w:rPr>
            <w:noProof/>
            <w:webHidden/>
          </w:rPr>
          <w:t>105</w:t>
        </w:r>
        <w:r w:rsidR="00CB3AD2">
          <w:rPr>
            <w:noProof/>
            <w:webHidden/>
          </w:rPr>
          <w:fldChar w:fldCharType="end"/>
        </w:r>
      </w:hyperlink>
    </w:p>
    <w:p w14:paraId="704A4655" w14:textId="6ECB03B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16" w:history="1">
        <w:r w:rsidR="00CB3AD2" w:rsidRPr="00393215">
          <w:rPr>
            <w:rStyle w:val="Hyperlink"/>
            <w:noProof/>
          </w:rPr>
          <w:t>3.26.16 fingerprints property</w:t>
        </w:r>
        <w:r w:rsidR="00CB3AD2">
          <w:rPr>
            <w:noProof/>
            <w:webHidden/>
          </w:rPr>
          <w:tab/>
        </w:r>
        <w:r w:rsidR="00CB3AD2">
          <w:rPr>
            <w:noProof/>
            <w:webHidden/>
          </w:rPr>
          <w:fldChar w:fldCharType="begin"/>
        </w:r>
        <w:r w:rsidR="00CB3AD2">
          <w:rPr>
            <w:noProof/>
            <w:webHidden/>
          </w:rPr>
          <w:instrText xml:space="preserve"> PAGEREF _Toc7106116 \h </w:instrText>
        </w:r>
        <w:r w:rsidR="00CB3AD2">
          <w:rPr>
            <w:noProof/>
            <w:webHidden/>
          </w:rPr>
        </w:r>
        <w:r w:rsidR="00CB3AD2">
          <w:rPr>
            <w:noProof/>
            <w:webHidden/>
          </w:rPr>
          <w:fldChar w:fldCharType="separate"/>
        </w:r>
        <w:r w:rsidR="00CB3AD2">
          <w:rPr>
            <w:noProof/>
            <w:webHidden/>
          </w:rPr>
          <w:t>105</w:t>
        </w:r>
        <w:r w:rsidR="00CB3AD2">
          <w:rPr>
            <w:noProof/>
            <w:webHidden/>
          </w:rPr>
          <w:fldChar w:fldCharType="end"/>
        </w:r>
      </w:hyperlink>
    </w:p>
    <w:p w14:paraId="6C790B76" w14:textId="1AE825A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17" w:history="1">
        <w:r w:rsidR="00CB3AD2" w:rsidRPr="00393215">
          <w:rPr>
            <w:rStyle w:val="Hyperlink"/>
            <w:noProof/>
          </w:rPr>
          <w:t>3.26.17 partialFingerprints property</w:t>
        </w:r>
        <w:r w:rsidR="00CB3AD2">
          <w:rPr>
            <w:noProof/>
            <w:webHidden/>
          </w:rPr>
          <w:tab/>
        </w:r>
        <w:r w:rsidR="00CB3AD2">
          <w:rPr>
            <w:noProof/>
            <w:webHidden/>
          </w:rPr>
          <w:fldChar w:fldCharType="begin"/>
        </w:r>
        <w:r w:rsidR="00CB3AD2">
          <w:rPr>
            <w:noProof/>
            <w:webHidden/>
          </w:rPr>
          <w:instrText xml:space="preserve"> PAGEREF _Toc7106117 \h </w:instrText>
        </w:r>
        <w:r w:rsidR="00CB3AD2">
          <w:rPr>
            <w:noProof/>
            <w:webHidden/>
          </w:rPr>
        </w:r>
        <w:r w:rsidR="00CB3AD2">
          <w:rPr>
            <w:noProof/>
            <w:webHidden/>
          </w:rPr>
          <w:fldChar w:fldCharType="separate"/>
        </w:r>
        <w:r w:rsidR="00CB3AD2">
          <w:rPr>
            <w:noProof/>
            <w:webHidden/>
          </w:rPr>
          <w:t>107</w:t>
        </w:r>
        <w:r w:rsidR="00CB3AD2">
          <w:rPr>
            <w:noProof/>
            <w:webHidden/>
          </w:rPr>
          <w:fldChar w:fldCharType="end"/>
        </w:r>
      </w:hyperlink>
    </w:p>
    <w:p w14:paraId="7AB98CF3" w14:textId="0405542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18" w:history="1">
        <w:r w:rsidR="00CB3AD2" w:rsidRPr="00393215">
          <w:rPr>
            <w:rStyle w:val="Hyperlink"/>
            <w:noProof/>
          </w:rPr>
          <w:t>3.26.18 codeFlows property</w:t>
        </w:r>
        <w:r w:rsidR="00CB3AD2">
          <w:rPr>
            <w:noProof/>
            <w:webHidden/>
          </w:rPr>
          <w:tab/>
        </w:r>
        <w:r w:rsidR="00CB3AD2">
          <w:rPr>
            <w:noProof/>
            <w:webHidden/>
          </w:rPr>
          <w:fldChar w:fldCharType="begin"/>
        </w:r>
        <w:r w:rsidR="00CB3AD2">
          <w:rPr>
            <w:noProof/>
            <w:webHidden/>
          </w:rPr>
          <w:instrText xml:space="preserve"> PAGEREF _Toc7106118 \h </w:instrText>
        </w:r>
        <w:r w:rsidR="00CB3AD2">
          <w:rPr>
            <w:noProof/>
            <w:webHidden/>
          </w:rPr>
        </w:r>
        <w:r w:rsidR="00CB3AD2">
          <w:rPr>
            <w:noProof/>
            <w:webHidden/>
          </w:rPr>
          <w:fldChar w:fldCharType="separate"/>
        </w:r>
        <w:r w:rsidR="00CB3AD2">
          <w:rPr>
            <w:noProof/>
            <w:webHidden/>
          </w:rPr>
          <w:t>108</w:t>
        </w:r>
        <w:r w:rsidR="00CB3AD2">
          <w:rPr>
            <w:noProof/>
            <w:webHidden/>
          </w:rPr>
          <w:fldChar w:fldCharType="end"/>
        </w:r>
      </w:hyperlink>
    </w:p>
    <w:p w14:paraId="3B613373" w14:textId="7CD851F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19" w:history="1">
        <w:r w:rsidR="00CB3AD2" w:rsidRPr="00393215">
          <w:rPr>
            <w:rStyle w:val="Hyperlink"/>
            <w:noProof/>
          </w:rPr>
          <w:t>3.26.19 graphs property</w:t>
        </w:r>
        <w:r w:rsidR="00CB3AD2">
          <w:rPr>
            <w:noProof/>
            <w:webHidden/>
          </w:rPr>
          <w:tab/>
        </w:r>
        <w:r w:rsidR="00CB3AD2">
          <w:rPr>
            <w:noProof/>
            <w:webHidden/>
          </w:rPr>
          <w:fldChar w:fldCharType="begin"/>
        </w:r>
        <w:r w:rsidR="00CB3AD2">
          <w:rPr>
            <w:noProof/>
            <w:webHidden/>
          </w:rPr>
          <w:instrText xml:space="preserve"> PAGEREF _Toc7106119 \h </w:instrText>
        </w:r>
        <w:r w:rsidR="00CB3AD2">
          <w:rPr>
            <w:noProof/>
            <w:webHidden/>
          </w:rPr>
        </w:r>
        <w:r w:rsidR="00CB3AD2">
          <w:rPr>
            <w:noProof/>
            <w:webHidden/>
          </w:rPr>
          <w:fldChar w:fldCharType="separate"/>
        </w:r>
        <w:r w:rsidR="00CB3AD2">
          <w:rPr>
            <w:noProof/>
            <w:webHidden/>
          </w:rPr>
          <w:t>108</w:t>
        </w:r>
        <w:r w:rsidR="00CB3AD2">
          <w:rPr>
            <w:noProof/>
            <w:webHidden/>
          </w:rPr>
          <w:fldChar w:fldCharType="end"/>
        </w:r>
      </w:hyperlink>
    </w:p>
    <w:p w14:paraId="1AFF8F48" w14:textId="30F5828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20" w:history="1">
        <w:r w:rsidR="00CB3AD2" w:rsidRPr="00393215">
          <w:rPr>
            <w:rStyle w:val="Hyperlink"/>
            <w:noProof/>
          </w:rPr>
          <w:t>3.26.20 graphTraversals property</w:t>
        </w:r>
        <w:r w:rsidR="00CB3AD2">
          <w:rPr>
            <w:noProof/>
            <w:webHidden/>
          </w:rPr>
          <w:tab/>
        </w:r>
        <w:r w:rsidR="00CB3AD2">
          <w:rPr>
            <w:noProof/>
            <w:webHidden/>
          </w:rPr>
          <w:fldChar w:fldCharType="begin"/>
        </w:r>
        <w:r w:rsidR="00CB3AD2">
          <w:rPr>
            <w:noProof/>
            <w:webHidden/>
          </w:rPr>
          <w:instrText xml:space="preserve"> PAGEREF _Toc7106120 \h </w:instrText>
        </w:r>
        <w:r w:rsidR="00CB3AD2">
          <w:rPr>
            <w:noProof/>
            <w:webHidden/>
          </w:rPr>
        </w:r>
        <w:r w:rsidR="00CB3AD2">
          <w:rPr>
            <w:noProof/>
            <w:webHidden/>
          </w:rPr>
          <w:fldChar w:fldCharType="separate"/>
        </w:r>
        <w:r w:rsidR="00CB3AD2">
          <w:rPr>
            <w:noProof/>
            <w:webHidden/>
          </w:rPr>
          <w:t>108</w:t>
        </w:r>
        <w:r w:rsidR="00CB3AD2">
          <w:rPr>
            <w:noProof/>
            <w:webHidden/>
          </w:rPr>
          <w:fldChar w:fldCharType="end"/>
        </w:r>
      </w:hyperlink>
    </w:p>
    <w:p w14:paraId="59288217" w14:textId="5751155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21" w:history="1">
        <w:r w:rsidR="00CB3AD2" w:rsidRPr="00393215">
          <w:rPr>
            <w:rStyle w:val="Hyperlink"/>
            <w:noProof/>
          </w:rPr>
          <w:t>3.26.21 stacks property</w:t>
        </w:r>
        <w:r w:rsidR="00CB3AD2">
          <w:rPr>
            <w:noProof/>
            <w:webHidden/>
          </w:rPr>
          <w:tab/>
        </w:r>
        <w:r w:rsidR="00CB3AD2">
          <w:rPr>
            <w:noProof/>
            <w:webHidden/>
          </w:rPr>
          <w:fldChar w:fldCharType="begin"/>
        </w:r>
        <w:r w:rsidR="00CB3AD2">
          <w:rPr>
            <w:noProof/>
            <w:webHidden/>
          </w:rPr>
          <w:instrText xml:space="preserve"> PAGEREF _Toc7106121 \h </w:instrText>
        </w:r>
        <w:r w:rsidR="00CB3AD2">
          <w:rPr>
            <w:noProof/>
            <w:webHidden/>
          </w:rPr>
        </w:r>
        <w:r w:rsidR="00CB3AD2">
          <w:rPr>
            <w:noProof/>
            <w:webHidden/>
          </w:rPr>
          <w:fldChar w:fldCharType="separate"/>
        </w:r>
        <w:r w:rsidR="00CB3AD2">
          <w:rPr>
            <w:noProof/>
            <w:webHidden/>
          </w:rPr>
          <w:t>108</w:t>
        </w:r>
        <w:r w:rsidR="00CB3AD2">
          <w:rPr>
            <w:noProof/>
            <w:webHidden/>
          </w:rPr>
          <w:fldChar w:fldCharType="end"/>
        </w:r>
      </w:hyperlink>
    </w:p>
    <w:p w14:paraId="02138A65" w14:textId="7C1E4F9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22" w:history="1">
        <w:r w:rsidR="00CB3AD2" w:rsidRPr="00393215">
          <w:rPr>
            <w:rStyle w:val="Hyperlink"/>
            <w:noProof/>
          </w:rPr>
          <w:t>3.26.22 relatedLocations property</w:t>
        </w:r>
        <w:r w:rsidR="00CB3AD2">
          <w:rPr>
            <w:noProof/>
            <w:webHidden/>
          </w:rPr>
          <w:tab/>
        </w:r>
        <w:r w:rsidR="00CB3AD2">
          <w:rPr>
            <w:noProof/>
            <w:webHidden/>
          </w:rPr>
          <w:fldChar w:fldCharType="begin"/>
        </w:r>
        <w:r w:rsidR="00CB3AD2">
          <w:rPr>
            <w:noProof/>
            <w:webHidden/>
          </w:rPr>
          <w:instrText xml:space="preserve"> PAGEREF _Toc7106122 \h </w:instrText>
        </w:r>
        <w:r w:rsidR="00CB3AD2">
          <w:rPr>
            <w:noProof/>
            <w:webHidden/>
          </w:rPr>
        </w:r>
        <w:r w:rsidR="00CB3AD2">
          <w:rPr>
            <w:noProof/>
            <w:webHidden/>
          </w:rPr>
          <w:fldChar w:fldCharType="separate"/>
        </w:r>
        <w:r w:rsidR="00CB3AD2">
          <w:rPr>
            <w:noProof/>
            <w:webHidden/>
          </w:rPr>
          <w:t>109</w:t>
        </w:r>
        <w:r w:rsidR="00CB3AD2">
          <w:rPr>
            <w:noProof/>
            <w:webHidden/>
          </w:rPr>
          <w:fldChar w:fldCharType="end"/>
        </w:r>
      </w:hyperlink>
    </w:p>
    <w:p w14:paraId="42B0F698" w14:textId="71BB74E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23" w:history="1">
        <w:r w:rsidR="00CB3AD2" w:rsidRPr="00393215">
          <w:rPr>
            <w:rStyle w:val="Hyperlink"/>
            <w:noProof/>
          </w:rPr>
          <w:t>3.26.23 suppressions property</w:t>
        </w:r>
        <w:r w:rsidR="00CB3AD2">
          <w:rPr>
            <w:noProof/>
            <w:webHidden/>
          </w:rPr>
          <w:tab/>
        </w:r>
        <w:r w:rsidR="00CB3AD2">
          <w:rPr>
            <w:noProof/>
            <w:webHidden/>
          </w:rPr>
          <w:fldChar w:fldCharType="begin"/>
        </w:r>
        <w:r w:rsidR="00CB3AD2">
          <w:rPr>
            <w:noProof/>
            <w:webHidden/>
          </w:rPr>
          <w:instrText xml:space="preserve"> PAGEREF _Toc7106123 \h </w:instrText>
        </w:r>
        <w:r w:rsidR="00CB3AD2">
          <w:rPr>
            <w:noProof/>
            <w:webHidden/>
          </w:rPr>
        </w:r>
        <w:r w:rsidR="00CB3AD2">
          <w:rPr>
            <w:noProof/>
            <w:webHidden/>
          </w:rPr>
          <w:fldChar w:fldCharType="separate"/>
        </w:r>
        <w:r w:rsidR="00CB3AD2">
          <w:rPr>
            <w:noProof/>
            <w:webHidden/>
          </w:rPr>
          <w:t>110</w:t>
        </w:r>
        <w:r w:rsidR="00CB3AD2">
          <w:rPr>
            <w:noProof/>
            <w:webHidden/>
          </w:rPr>
          <w:fldChar w:fldCharType="end"/>
        </w:r>
      </w:hyperlink>
    </w:p>
    <w:p w14:paraId="19F0FE04" w14:textId="6B59BB2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24" w:history="1">
        <w:r w:rsidR="00CB3AD2" w:rsidRPr="00393215">
          <w:rPr>
            <w:rStyle w:val="Hyperlink"/>
            <w:noProof/>
          </w:rPr>
          <w:t>3.26.24 baselineState property</w:t>
        </w:r>
        <w:r w:rsidR="00CB3AD2">
          <w:rPr>
            <w:noProof/>
            <w:webHidden/>
          </w:rPr>
          <w:tab/>
        </w:r>
        <w:r w:rsidR="00CB3AD2">
          <w:rPr>
            <w:noProof/>
            <w:webHidden/>
          </w:rPr>
          <w:fldChar w:fldCharType="begin"/>
        </w:r>
        <w:r w:rsidR="00CB3AD2">
          <w:rPr>
            <w:noProof/>
            <w:webHidden/>
          </w:rPr>
          <w:instrText xml:space="preserve"> PAGEREF _Toc7106124 \h </w:instrText>
        </w:r>
        <w:r w:rsidR="00CB3AD2">
          <w:rPr>
            <w:noProof/>
            <w:webHidden/>
          </w:rPr>
        </w:r>
        <w:r w:rsidR="00CB3AD2">
          <w:rPr>
            <w:noProof/>
            <w:webHidden/>
          </w:rPr>
          <w:fldChar w:fldCharType="separate"/>
        </w:r>
        <w:r w:rsidR="00CB3AD2">
          <w:rPr>
            <w:noProof/>
            <w:webHidden/>
          </w:rPr>
          <w:t>110</w:t>
        </w:r>
        <w:r w:rsidR="00CB3AD2">
          <w:rPr>
            <w:noProof/>
            <w:webHidden/>
          </w:rPr>
          <w:fldChar w:fldCharType="end"/>
        </w:r>
      </w:hyperlink>
    </w:p>
    <w:p w14:paraId="4D4D8CEF" w14:textId="301AAAC1"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25" w:history="1">
        <w:r w:rsidR="00CB3AD2" w:rsidRPr="00393215">
          <w:rPr>
            <w:rStyle w:val="Hyperlink"/>
            <w:noProof/>
          </w:rPr>
          <w:t>3.26.25 rank property</w:t>
        </w:r>
        <w:r w:rsidR="00CB3AD2">
          <w:rPr>
            <w:noProof/>
            <w:webHidden/>
          </w:rPr>
          <w:tab/>
        </w:r>
        <w:r w:rsidR="00CB3AD2">
          <w:rPr>
            <w:noProof/>
            <w:webHidden/>
          </w:rPr>
          <w:fldChar w:fldCharType="begin"/>
        </w:r>
        <w:r w:rsidR="00CB3AD2">
          <w:rPr>
            <w:noProof/>
            <w:webHidden/>
          </w:rPr>
          <w:instrText xml:space="preserve"> PAGEREF _Toc7106125 \h </w:instrText>
        </w:r>
        <w:r w:rsidR="00CB3AD2">
          <w:rPr>
            <w:noProof/>
            <w:webHidden/>
          </w:rPr>
        </w:r>
        <w:r w:rsidR="00CB3AD2">
          <w:rPr>
            <w:noProof/>
            <w:webHidden/>
          </w:rPr>
          <w:fldChar w:fldCharType="separate"/>
        </w:r>
        <w:r w:rsidR="00CB3AD2">
          <w:rPr>
            <w:noProof/>
            <w:webHidden/>
          </w:rPr>
          <w:t>111</w:t>
        </w:r>
        <w:r w:rsidR="00CB3AD2">
          <w:rPr>
            <w:noProof/>
            <w:webHidden/>
          </w:rPr>
          <w:fldChar w:fldCharType="end"/>
        </w:r>
      </w:hyperlink>
    </w:p>
    <w:p w14:paraId="3324907B" w14:textId="0E2374F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26" w:history="1">
        <w:r w:rsidR="00CB3AD2" w:rsidRPr="00393215">
          <w:rPr>
            <w:rStyle w:val="Hyperlink"/>
            <w:noProof/>
          </w:rPr>
          <w:t>3.26.26 attachments property</w:t>
        </w:r>
        <w:r w:rsidR="00CB3AD2">
          <w:rPr>
            <w:noProof/>
            <w:webHidden/>
          </w:rPr>
          <w:tab/>
        </w:r>
        <w:r w:rsidR="00CB3AD2">
          <w:rPr>
            <w:noProof/>
            <w:webHidden/>
          </w:rPr>
          <w:fldChar w:fldCharType="begin"/>
        </w:r>
        <w:r w:rsidR="00CB3AD2">
          <w:rPr>
            <w:noProof/>
            <w:webHidden/>
          </w:rPr>
          <w:instrText xml:space="preserve"> PAGEREF _Toc7106126 \h </w:instrText>
        </w:r>
        <w:r w:rsidR="00CB3AD2">
          <w:rPr>
            <w:noProof/>
            <w:webHidden/>
          </w:rPr>
        </w:r>
        <w:r w:rsidR="00CB3AD2">
          <w:rPr>
            <w:noProof/>
            <w:webHidden/>
          </w:rPr>
          <w:fldChar w:fldCharType="separate"/>
        </w:r>
        <w:r w:rsidR="00CB3AD2">
          <w:rPr>
            <w:noProof/>
            <w:webHidden/>
          </w:rPr>
          <w:t>111</w:t>
        </w:r>
        <w:r w:rsidR="00CB3AD2">
          <w:rPr>
            <w:noProof/>
            <w:webHidden/>
          </w:rPr>
          <w:fldChar w:fldCharType="end"/>
        </w:r>
      </w:hyperlink>
    </w:p>
    <w:p w14:paraId="1CC7887E" w14:textId="41CC588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27" w:history="1">
        <w:r w:rsidR="00CB3AD2" w:rsidRPr="00393215">
          <w:rPr>
            <w:rStyle w:val="Hyperlink"/>
            <w:noProof/>
          </w:rPr>
          <w:t>3.26.27 workItemUris property</w:t>
        </w:r>
        <w:r w:rsidR="00CB3AD2">
          <w:rPr>
            <w:noProof/>
            <w:webHidden/>
          </w:rPr>
          <w:tab/>
        </w:r>
        <w:r w:rsidR="00CB3AD2">
          <w:rPr>
            <w:noProof/>
            <w:webHidden/>
          </w:rPr>
          <w:fldChar w:fldCharType="begin"/>
        </w:r>
        <w:r w:rsidR="00CB3AD2">
          <w:rPr>
            <w:noProof/>
            <w:webHidden/>
          </w:rPr>
          <w:instrText xml:space="preserve"> PAGEREF _Toc7106127 \h </w:instrText>
        </w:r>
        <w:r w:rsidR="00CB3AD2">
          <w:rPr>
            <w:noProof/>
            <w:webHidden/>
          </w:rPr>
        </w:r>
        <w:r w:rsidR="00CB3AD2">
          <w:rPr>
            <w:noProof/>
            <w:webHidden/>
          </w:rPr>
          <w:fldChar w:fldCharType="separate"/>
        </w:r>
        <w:r w:rsidR="00CB3AD2">
          <w:rPr>
            <w:noProof/>
            <w:webHidden/>
          </w:rPr>
          <w:t>111</w:t>
        </w:r>
        <w:r w:rsidR="00CB3AD2">
          <w:rPr>
            <w:noProof/>
            <w:webHidden/>
          </w:rPr>
          <w:fldChar w:fldCharType="end"/>
        </w:r>
      </w:hyperlink>
    </w:p>
    <w:p w14:paraId="2DCBFA07" w14:textId="7AFD7B1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28" w:history="1">
        <w:r w:rsidR="00CB3AD2" w:rsidRPr="00393215">
          <w:rPr>
            <w:rStyle w:val="Hyperlink"/>
            <w:noProof/>
          </w:rPr>
          <w:t>3.26.28 hostedViewerUri property</w:t>
        </w:r>
        <w:r w:rsidR="00CB3AD2">
          <w:rPr>
            <w:noProof/>
            <w:webHidden/>
          </w:rPr>
          <w:tab/>
        </w:r>
        <w:r w:rsidR="00CB3AD2">
          <w:rPr>
            <w:noProof/>
            <w:webHidden/>
          </w:rPr>
          <w:fldChar w:fldCharType="begin"/>
        </w:r>
        <w:r w:rsidR="00CB3AD2">
          <w:rPr>
            <w:noProof/>
            <w:webHidden/>
          </w:rPr>
          <w:instrText xml:space="preserve"> PAGEREF _Toc7106128 \h </w:instrText>
        </w:r>
        <w:r w:rsidR="00CB3AD2">
          <w:rPr>
            <w:noProof/>
            <w:webHidden/>
          </w:rPr>
        </w:r>
        <w:r w:rsidR="00CB3AD2">
          <w:rPr>
            <w:noProof/>
            <w:webHidden/>
          </w:rPr>
          <w:fldChar w:fldCharType="separate"/>
        </w:r>
        <w:r w:rsidR="00CB3AD2">
          <w:rPr>
            <w:noProof/>
            <w:webHidden/>
          </w:rPr>
          <w:t>112</w:t>
        </w:r>
        <w:r w:rsidR="00CB3AD2">
          <w:rPr>
            <w:noProof/>
            <w:webHidden/>
          </w:rPr>
          <w:fldChar w:fldCharType="end"/>
        </w:r>
      </w:hyperlink>
    </w:p>
    <w:p w14:paraId="0543B77D" w14:textId="2F45838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29" w:history="1">
        <w:r w:rsidR="00CB3AD2" w:rsidRPr="00393215">
          <w:rPr>
            <w:rStyle w:val="Hyperlink"/>
            <w:noProof/>
          </w:rPr>
          <w:t>3.26.29 provenance property</w:t>
        </w:r>
        <w:r w:rsidR="00CB3AD2">
          <w:rPr>
            <w:noProof/>
            <w:webHidden/>
          </w:rPr>
          <w:tab/>
        </w:r>
        <w:r w:rsidR="00CB3AD2">
          <w:rPr>
            <w:noProof/>
            <w:webHidden/>
          </w:rPr>
          <w:fldChar w:fldCharType="begin"/>
        </w:r>
        <w:r w:rsidR="00CB3AD2">
          <w:rPr>
            <w:noProof/>
            <w:webHidden/>
          </w:rPr>
          <w:instrText xml:space="preserve"> PAGEREF _Toc7106129 \h </w:instrText>
        </w:r>
        <w:r w:rsidR="00CB3AD2">
          <w:rPr>
            <w:noProof/>
            <w:webHidden/>
          </w:rPr>
        </w:r>
        <w:r w:rsidR="00CB3AD2">
          <w:rPr>
            <w:noProof/>
            <w:webHidden/>
          </w:rPr>
          <w:fldChar w:fldCharType="separate"/>
        </w:r>
        <w:r w:rsidR="00CB3AD2">
          <w:rPr>
            <w:noProof/>
            <w:webHidden/>
          </w:rPr>
          <w:t>112</w:t>
        </w:r>
        <w:r w:rsidR="00CB3AD2">
          <w:rPr>
            <w:noProof/>
            <w:webHidden/>
          </w:rPr>
          <w:fldChar w:fldCharType="end"/>
        </w:r>
      </w:hyperlink>
    </w:p>
    <w:p w14:paraId="11E2DAD4" w14:textId="400242B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30" w:history="1">
        <w:r w:rsidR="00CB3AD2" w:rsidRPr="00393215">
          <w:rPr>
            <w:rStyle w:val="Hyperlink"/>
            <w:noProof/>
          </w:rPr>
          <w:t>3.26.30 fixes property</w:t>
        </w:r>
        <w:r w:rsidR="00CB3AD2">
          <w:rPr>
            <w:noProof/>
            <w:webHidden/>
          </w:rPr>
          <w:tab/>
        </w:r>
        <w:r w:rsidR="00CB3AD2">
          <w:rPr>
            <w:noProof/>
            <w:webHidden/>
          </w:rPr>
          <w:fldChar w:fldCharType="begin"/>
        </w:r>
        <w:r w:rsidR="00CB3AD2">
          <w:rPr>
            <w:noProof/>
            <w:webHidden/>
          </w:rPr>
          <w:instrText xml:space="preserve"> PAGEREF _Toc7106130 \h </w:instrText>
        </w:r>
        <w:r w:rsidR="00CB3AD2">
          <w:rPr>
            <w:noProof/>
            <w:webHidden/>
          </w:rPr>
        </w:r>
        <w:r w:rsidR="00CB3AD2">
          <w:rPr>
            <w:noProof/>
            <w:webHidden/>
          </w:rPr>
          <w:fldChar w:fldCharType="separate"/>
        </w:r>
        <w:r w:rsidR="00CB3AD2">
          <w:rPr>
            <w:noProof/>
            <w:webHidden/>
          </w:rPr>
          <w:t>112</w:t>
        </w:r>
        <w:r w:rsidR="00CB3AD2">
          <w:rPr>
            <w:noProof/>
            <w:webHidden/>
          </w:rPr>
          <w:fldChar w:fldCharType="end"/>
        </w:r>
      </w:hyperlink>
    </w:p>
    <w:p w14:paraId="46F1B522" w14:textId="7185676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31" w:history="1">
        <w:r w:rsidR="00CB3AD2" w:rsidRPr="00393215">
          <w:rPr>
            <w:rStyle w:val="Hyperlink"/>
            <w:noProof/>
          </w:rPr>
          <w:t>3.26.31 occurrenceCount property</w:t>
        </w:r>
        <w:r w:rsidR="00CB3AD2">
          <w:rPr>
            <w:noProof/>
            <w:webHidden/>
          </w:rPr>
          <w:tab/>
        </w:r>
        <w:r w:rsidR="00CB3AD2">
          <w:rPr>
            <w:noProof/>
            <w:webHidden/>
          </w:rPr>
          <w:fldChar w:fldCharType="begin"/>
        </w:r>
        <w:r w:rsidR="00CB3AD2">
          <w:rPr>
            <w:noProof/>
            <w:webHidden/>
          </w:rPr>
          <w:instrText xml:space="preserve"> PAGEREF _Toc7106131 \h </w:instrText>
        </w:r>
        <w:r w:rsidR="00CB3AD2">
          <w:rPr>
            <w:noProof/>
            <w:webHidden/>
          </w:rPr>
        </w:r>
        <w:r w:rsidR="00CB3AD2">
          <w:rPr>
            <w:noProof/>
            <w:webHidden/>
          </w:rPr>
          <w:fldChar w:fldCharType="separate"/>
        </w:r>
        <w:r w:rsidR="00CB3AD2">
          <w:rPr>
            <w:noProof/>
            <w:webHidden/>
          </w:rPr>
          <w:t>112</w:t>
        </w:r>
        <w:r w:rsidR="00CB3AD2">
          <w:rPr>
            <w:noProof/>
            <w:webHidden/>
          </w:rPr>
          <w:fldChar w:fldCharType="end"/>
        </w:r>
      </w:hyperlink>
    </w:p>
    <w:p w14:paraId="41BEA315" w14:textId="07B0FC13" w:rsidR="00CB3AD2" w:rsidRDefault="006010BF">
      <w:pPr>
        <w:pStyle w:val="TOC2"/>
        <w:tabs>
          <w:tab w:val="right" w:leader="dot" w:pos="9350"/>
        </w:tabs>
        <w:rPr>
          <w:rFonts w:asciiTheme="minorHAnsi" w:eastAsiaTheme="minorEastAsia" w:hAnsiTheme="minorHAnsi" w:cstheme="minorBidi"/>
          <w:noProof/>
          <w:sz w:val="22"/>
          <w:szCs w:val="22"/>
        </w:rPr>
      </w:pPr>
      <w:hyperlink w:anchor="_Toc7106132" w:history="1">
        <w:r w:rsidR="00CB3AD2" w:rsidRPr="00393215">
          <w:rPr>
            <w:rStyle w:val="Hyperlink"/>
            <w:noProof/>
          </w:rPr>
          <w:t>3.27 location object</w:t>
        </w:r>
        <w:r w:rsidR="00CB3AD2">
          <w:rPr>
            <w:noProof/>
            <w:webHidden/>
          </w:rPr>
          <w:tab/>
        </w:r>
        <w:r w:rsidR="00CB3AD2">
          <w:rPr>
            <w:noProof/>
            <w:webHidden/>
          </w:rPr>
          <w:fldChar w:fldCharType="begin"/>
        </w:r>
        <w:r w:rsidR="00CB3AD2">
          <w:rPr>
            <w:noProof/>
            <w:webHidden/>
          </w:rPr>
          <w:instrText xml:space="preserve"> PAGEREF _Toc7106132 \h </w:instrText>
        </w:r>
        <w:r w:rsidR="00CB3AD2">
          <w:rPr>
            <w:noProof/>
            <w:webHidden/>
          </w:rPr>
        </w:r>
        <w:r w:rsidR="00CB3AD2">
          <w:rPr>
            <w:noProof/>
            <w:webHidden/>
          </w:rPr>
          <w:fldChar w:fldCharType="separate"/>
        </w:r>
        <w:r w:rsidR="00CB3AD2">
          <w:rPr>
            <w:noProof/>
            <w:webHidden/>
          </w:rPr>
          <w:t>112</w:t>
        </w:r>
        <w:r w:rsidR="00CB3AD2">
          <w:rPr>
            <w:noProof/>
            <w:webHidden/>
          </w:rPr>
          <w:fldChar w:fldCharType="end"/>
        </w:r>
      </w:hyperlink>
    </w:p>
    <w:p w14:paraId="49832C47" w14:textId="03099F6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33" w:history="1">
        <w:r w:rsidR="00CB3AD2" w:rsidRPr="00393215">
          <w:rPr>
            <w:rStyle w:val="Hyperlink"/>
            <w:noProof/>
          </w:rPr>
          <w:t>3.27.1 General</w:t>
        </w:r>
        <w:r w:rsidR="00CB3AD2">
          <w:rPr>
            <w:noProof/>
            <w:webHidden/>
          </w:rPr>
          <w:tab/>
        </w:r>
        <w:r w:rsidR="00CB3AD2">
          <w:rPr>
            <w:noProof/>
            <w:webHidden/>
          </w:rPr>
          <w:fldChar w:fldCharType="begin"/>
        </w:r>
        <w:r w:rsidR="00CB3AD2">
          <w:rPr>
            <w:noProof/>
            <w:webHidden/>
          </w:rPr>
          <w:instrText xml:space="preserve"> PAGEREF _Toc7106133 \h </w:instrText>
        </w:r>
        <w:r w:rsidR="00CB3AD2">
          <w:rPr>
            <w:noProof/>
            <w:webHidden/>
          </w:rPr>
        </w:r>
        <w:r w:rsidR="00CB3AD2">
          <w:rPr>
            <w:noProof/>
            <w:webHidden/>
          </w:rPr>
          <w:fldChar w:fldCharType="separate"/>
        </w:r>
        <w:r w:rsidR="00CB3AD2">
          <w:rPr>
            <w:noProof/>
            <w:webHidden/>
          </w:rPr>
          <w:t>112</w:t>
        </w:r>
        <w:r w:rsidR="00CB3AD2">
          <w:rPr>
            <w:noProof/>
            <w:webHidden/>
          </w:rPr>
          <w:fldChar w:fldCharType="end"/>
        </w:r>
      </w:hyperlink>
    </w:p>
    <w:p w14:paraId="48467CDB" w14:textId="455DC6F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34" w:history="1">
        <w:r w:rsidR="00CB3AD2" w:rsidRPr="00393215">
          <w:rPr>
            <w:rStyle w:val="Hyperlink"/>
            <w:noProof/>
          </w:rPr>
          <w:t>3.27.2 id property</w:t>
        </w:r>
        <w:r w:rsidR="00CB3AD2">
          <w:rPr>
            <w:noProof/>
            <w:webHidden/>
          </w:rPr>
          <w:tab/>
        </w:r>
        <w:r w:rsidR="00CB3AD2">
          <w:rPr>
            <w:noProof/>
            <w:webHidden/>
          </w:rPr>
          <w:fldChar w:fldCharType="begin"/>
        </w:r>
        <w:r w:rsidR="00CB3AD2">
          <w:rPr>
            <w:noProof/>
            <w:webHidden/>
          </w:rPr>
          <w:instrText xml:space="preserve"> PAGEREF _Toc7106134 \h </w:instrText>
        </w:r>
        <w:r w:rsidR="00CB3AD2">
          <w:rPr>
            <w:noProof/>
            <w:webHidden/>
          </w:rPr>
        </w:r>
        <w:r w:rsidR="00CB3AD2">
          <w:rPr>
            <w:noProof/>
            <w:webHidden/>
          </w:rPr>
          <w:fldChar w:fldCharType="separate"/>
        </w:r>
        <w:r w:rsidR="00CB3AD2">
          <w:rPr>
            <w:noProof/>
            <w:webHidden/>
          </w:rPr>
          <w:t>113</w:t>
        </w:r>
        <w:r w:rsidR="00CB3AD2">
          <w:rPr>
            <w:noProof/>
            <w:webHidden/>
          </w:rPr>
          <w:fldChar w:fldCharType="end"/>
        </w:r>
      </w:hyperlink>
    </w:p>
    <w:p w14:paraId="5330A7F6" w14:textId="5CD61E6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35" w:history="1">
        <w:r w:rsidR="00CB3AD2" w:rsidRPr="00393215">
          <w:rPr>
            <w:rStyle w:val="Hyperlink"/>
            <w:noProof/>
          </w:rPr>
          <w:t>3.27.3 physicalLocation property</w:t>
        </w:r>
        <w:r w:rsidR="00CB3AD2">
          <w:rPr>
            <w:noProof/>
            <w:webHidden/>
          </w:rPr>
          <w:tab/>
        </w:r>
        <w:r w:rsidR="00CB3AD2">
          <w:rPr>
            <w:noProof/>
            <w:webHidden/>
          </w:rPr>
          <w:fldChar w:fldCharType="begin"/>
        </w:r>
        <w:r w:rsidR="00CB3AD2">
          <w:rPr>
            <w:noProof/>
            <w:webHidden/>
          </w:rPr>
          <w:instrText xml:space="preserve"> PAGEREF _Toc7106135 \h </w:instrText>
        </w:r>
        <w:r w:rsidR="00CB3AD2">
          <w:rPr>
            <w:noProof/>
            <w:webHidden/>
          </w:rPr>
        </w:r>
        <w:r w:rsidR="00CB3AD2">
          <w:rPr>
            <w:noProof/>
            <w:webHidden/>
          </w:rPr>
          <w:fldChar w:fldCharType="separate"/>
        </w:r>
        <w:r w:rsidR="00CB3AD2">
          <w:rPr>
            <w:noProof/>
            <w:webHidden/>
          </w:rPr>
          <w:t>113</w:t>
        </w:r>
        <w:r w:rsidR="00CB3AD2">
          <w:rPr>
            <w:noProof/>
            <w:webHidden/>
          </w:rPr>
          <w:fldChar w:fldCharType="end"/>
        </w:r>
      </w:hyperlink>
    </w:p>
    <w:p w14:paraId="0CA8705F" w14:textId="04849DC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36" w:history="1">
        <w:r w:rsidR="00CB3AD2" w:rsidRPr="00393215">
          <w:rPr>
            <w:rStyle w:val="Hyperlink"/>
            <w:noProof/>
          </w:rPr>
          <w:t>3.27.4 logicalLocation property</w:t>
        </w:r>
        <w:r w:rsidR="00CB3AD2">
          <w:rPr>
            <w:noProof/>
            <w:webHidden/>
          </w:rPr>
          <w:tab/>
        </w:r>
        <w:r w:rsidR="00CB3AD2">
          <w:rPr>
            <w:noProof/>
            <w:webHidden/>
          </w:rPr>
          <w:fldChar w:fldCharType="begin"/>
        </w:r>
        <w:r w:rsidR="00CB3AD2">
          <w:rPr>
            <w:noProof/>
            <w:webHidden/>
          </w:rPr>
          <w:instrText xml:space="preserve"> PAGEREF _Toc7106136 \h </w:instrText>
        </w:r>
        <w:r w:rsidR="00CB3AD2">
          <w:rPr>
            <w:noProof/>
            <w:webHidden/>
          </w:rPr>
        </w:r>
        <w:r w:rsidR="00CB3AD2">
          <w:rPr>
            <w:noProof/>
            <w:webHidden/>
          </w:rPr>
          <w:fldChar w:fldCharType="separate"/>
        </w:r>
        <w:r w:rsidR="00CB3AD2">
          <w:rPr>
            <w:noProof/>
            <w:webHidden/>
          </w:rPr>
          <w:t>114</w:t>
        </w:r>
        <w:r w:rsidR="00CB3AD2">
          <w:rPr>
            <w:noProof/>
            <w:webHidden/>
          </w:rPr>
          <w:fldChar w:fldCharType="end"/>
        </w:r>
      </w:hyperlink>
    </w:p>
    <w:p w14:paraId="34EBA47C" w14:textId="579A583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37" w:history="1">
        <w:r w:rsidR="00CB3AD2" w:rsidRPr="00393215">
          <w:rPr>
            <w:rStyle w:val="Hyperlink"/>
            <w:noProof/>
          </w:rPr>
          <w:t>3.27.5 message property</w:t>
        </w:r>
        <w:r w:rsidR="00CB3AD2">
          <w:rPr>
            <w:noProof/>
            <w:webHidden/>
          </w:rPr>
          <w:tab/>
        </w:r>
        <w:r w:rsidR="00CB3AD2">
          <w:rPr>
            <w:noProof/>
            <w:webHidden/>
          </w:rPr>
          <w:fldChar w:fldCharType="begin"/>
        </w:r>
        <w:r w:rsidR="00CB3AD2">
          <w:rPr>
            <w:noProof/>
            <w:webHidden/>
          </w:rPr>
          <w:instrText xml:space="preserve"> PAGEREF _Toc7106137 \h </w:instrText>
        </w:r>
        <w:r w:rsidR="00CB3AD2">
          <w:rPr>
            <w:noProof/>
            <w:webHidden/>
          </w:rPr>
        </w:r>
        <w:r w:rsidR="00CB3AD2">
          <w:rPr>
            <w:noProof/>
            <w:webHidden/>
          </w:rPr>
          <w:fldChar w:fldCharType="separate"/>
        </w:r>
        <w:r w:rsidR="00CB3AD2">
          <w:rPr>
            <w:noProof/>
            <w:webHidden/>
          </w:rPr>
          <w:t>114</w:t>
        </w:r>
        <w:r w:rsidR="00CB3AD2">
          <w:rPr>
            <w:noProof/>
            <w:webHidden/>
          </w:rPr>
          <w:fldChar w:fldCharType="end"/>
        </w:r>
      </w:hyperlink>
    </w:p>
    <w:p w14:paraId="4F11F6D2" w14:textId="6B090C8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38" w:history="1">
        <w:r w:rsidR="00CB3AD2" w:rsidRPr="00393215">
          <w:rPr>
            <w:rStyle w:val="Hyperlink"/>
            <w:noProof/>
          </w:rPr>
          <w:t>3.27.6 annotations property</w:t>
        </w:r>
        <w:r w:rsidR="00CB3AD2">
          <w:rPr>
            <w:noProof/>
            <w:webHidden/>
          </w:rPr>
          <w:tab/>
        </w:r>
        <w:r w:rsidR="00CB3AD2">
          <w:rPr>
            <w:noProof/>
            <w:webHidden/>
          </w:rPr>
          <w:fldChar w:fldCharType="begin"/>
        </w:r>
        <w:r w:rsidR="00CB3AD2">
          <w:rPr>
            <w:noProof/>
            <w:webHidden/>
          </w:rPr>
          <w:instrText xml:space="preserve"> PAGEREF _Toc7106138 \h </w:instrText>
        </w:r>
        <w:r w:rsidR="00CB3AD2">
          <w:rPr>
            <w:noProof/>
            <w:webHidden/>
          </w:rPr>
        </w:r>
        <w:r w:rsidR="00CB3AD2">
          <w:rPr>
            <w:noProof/>
            <w:webHidden/>
          </w:rPr>
          <w:fldChar w:fldCharType="separate"/>
        </w:r>
        <w:r w:rsidR="00CB3AD2">
          <w:rPr>
            <w:noProof/>
            <w:webHidden/>
          </w:rPr>
          <w:t>114</w:t>
        </w:r>
        <w:r w:rsidR="00CB3AD2">
          <w:rPr>
            <w:noProof/>
            <w:webHidden/>
          </w:rPr>
          <w:fldChar w:fldCharType="end"/>
        </w:r>
      </w:hyperlink>
    </w:p>
    <w:p w14:paraId="7F36C4F4" w14:textId="38977F2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39" w:history="1">
        <w:r w:rsidR="00CB3AD2" w:rsidRPr="00393215">
          <w:rPr>
            <w:rStyle w:val="Hyperlink"/>
            <w:noProof/>
          </w:rPr>
          <w:t>3.27.7 relationships property</w:t>
        </w:r>
        <w:r w:rsidR="00CB3AD2">
          <w:rPr>
            <w:noProof/>
            <w:webHidden/>
          </w:rPr>
          <w:tab/>
        </w:r>
        <w:r w:rsidR="00CB3AD2">
          <w:rPr>
            <w:noProof/>
            <w:webHidden/>
          </w:rPr>
          <w:fldChar w:fldCharType="begin"/>
        </w:r>
        <w:r w:rsidR="00CB3AD2">
          <w:rPr>
            <w:noProof/>
            <w:webHidden/>
          </w:rPr>
          <w:instrText xml:space="preserve"> PAGEREF _Toc7106139 \h </w:instrText>
        </w:r>
        <w:r w:rsidR="00CB3AD2">
          <w:rPr>
            <w:noProof/>
            <w:webHidden/>
          </w:rPr>
        </w:r>
        <w:r w:rsidR="00CB3AD2">
          <w:rPr>
            <w:noProof/>
            <w:webHidden/>
          </w:rPr>
          <w:fldChar w:fldCharType="separate"/>
        </w:r>
        <w:r w:rsidR="00CB3AD2">
          <w:rPr>
            <w:noProof/>
            <w:webHidden/>
          </w:rPr>
          <w:t>114</w:t>
        </w:r>
        <w:r w:rsidR="00CB3AD2">
          <w:rPr>
            <w:noProof/>
            <w:webHidden/>
          </w:rPr>
          <w:fldChar w:fldCharType="end"/>
        </w:r>
      </w:hyperlink>
    </w:p>
    <w:p w14:paraId="732ECFB4" w14:textId="27BC5280" w:rsidR="00CB3AD2" w:rsidRDefault="006010BF">
      <w:pPr>
        <w:pStyle w:val="TOC2"/>
        <w:tabs>
          <w:tab w:val="right" w:leader="dot" w:pos="9350"/>
        </w:tabs>
        <w:rPr>
          <w:rFonts w:asciiTheme="minorHAnsi" w:eastAsiaTheme="minorEastAsia" w:hAnsiTheme="minorHAnsi" w:cstheme="minorBidi"/>
          <w:noProof/>
          <w:sz w:val="22"/>
          <w:szCs w:val="22"/>
        </w:rPr>
      </w:pPr>
      <w:hyperlink w:anchor="_Toc7106140" w:history="1">
        <w:r w:rsidR="00CB3AD2" w:rsidRPr="00393215">
          <w:rPr>
            <w:rStyle w:val="Hyperlink"/>
            <w:noProof/>
          </w:rPr>
          <w:t>3.28 physicalLocation object</w:t>
        </w:r>
        <w:r w:rsidR="00CB3AD2">
          <w:rPr>
            <w:noProof/>
            <w:webHidden/>
          </w:rPr>
          <w:tab/>
        </w:r>
        <w:r w:rsidR="00CB3AD2">
          <w:rPr>
            <w:noProof/>
            <w:webHidden/>
          </w:rPr>
          <w:fldChar w:fldCharType="begin"/>
        </w:r>
        <w:r w:rsidR="00CB3AD2">
          <w:rPr>
            <w:noProof/>
            <w:webHidden/>
          </w:rPr>
          <w:instrText xml:space="preserve"> PAGEREF _Toc7106140 \h </w:instrText>
        </w:r>
        <w:r w:rsidR="00CB3AD2">
          <w:rPr>
            <w:noProof/>
            <w:webHidden/>
          </w:rPr>
        </w:r>
        <w:r w:rsidR="00CB3AD2">
          <w:rPr>
            <w:noProof/>
            <w:webHidden/>
          </w:rPr>
          <w:fldChar w:fldCharType="separate"/>
        </w:r>
        <w:r w:rsidR="00CB3AD2">
          <w:rPr>
            <w:noProof/>
            <w:webHidden/>
          </w:rPr>
          <w:t>114</w:t>
        </w:r>
        <w:r w:rsidR="00CB3AD2">
          <w:rPr>
            <w:noProof/>
            <w:webHidden/>
          </w:rPr>
          <w:fldChar w:fldCharType="end"/>
        </w:r>
      </w:hyperlink>
    </w:p>
    <w:p w14:paraId="65E33163" w14:textId="2FA3914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41" w:history="1">
        <w:r w:rsidR="00CB3AD2" w:rsidRPr="00393215">
          <w:rPr>
            <w:rStyle w:val="Hyperlink"/>
            <w:noProof/>
          </w:rPr>
          <w:t>3.28.1 General</w:t>
        </w:r>
        <w:r w:rsidR="00CB3AD2">
          <w:rPr>
            <w:noProof/>
            <w:webHidden/>
          </w:rPr>
          <w:tab/>
        </w:r>
        <w:r w:rsidR="00CB3AD2">
          <w:rPr>
            <w:noProof/>
            <w:webHidden/>
          </w:rPr>
          <w:fldChar w:fldCharType="begin"/>
        </w:r>
        <w:r w:rsidR="00CB3AD2">
          <w:rPr>
            <w:noProof/>
            <w:webHidden/>
          </w:rPr>
          <w:instrText xml:space="preserve"> PAGEREF _Toc7106141 \h </w:instrText>
        </w:r>
        <w:r w:rsidR="00CB3AD2">
          <w:rPr>
            <w:noProof/>
            <w:webHidden/>
          </w:rPr>
        </w:r>
        <w:r w:rsidR="00CB3AD2">
          <w:rPr>
            <w:noProof/>
            <w:webHidden/>
          </w:rPr>
          <w:fldChar w:fldCharType="separate"/>
        </w:r>
        <w:r w:rsidR="00CB3AD2">
          <w:rPr>
            <w:noProof/>
            <w:webHidden/>
          </w:rPr>
          <w:t>114</w:t>
        </w:r>
        <w:r w:rsidR="00CB3AD2">
          <w:rPr>
            <w:noProof/>
            <w:webHidden/>
          </w:rPr>
          <w:fldChar w:fldCharType="end"/>
        </w:r>
      </w:hyperlink>
    </w:p>
    <w:p w14:paraId="57EA8CB0" w14:textId="0CE05C11"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42" w:history="1">
        <w:r w:rsidR="00CB3AD2" w:rsidRPr="00393215">
          <w:rPr>
            <w:rStyle w:val="Hyperlink"/>
            <w:noProof/>
          </w:rPr>
          <w:t>3.28.2 Constraints</w:t>
        </w:r>
        <w:r w:rsidR="00CB3AD2">
          <w:rPr>
            <w:noProof/>
            <w:webHidden/>
          </w:rPr>
          <w:tab/>
        </w:r>
        <w:r w:rsidR="00CB3AD2">
          <w:rPr>
            <w:noProof/>
            <w:webHidden/>
          </w:rPr>
          <w:fldChar w:fldCharType="begin"/>
        </w:r>
        <w:r w:rsidR="00CB3AD2">
          <w:rPr>
            <w:noProof/>
            <w:webHidden/>
          </w:rPr>
          <w:instrText xml:space="preserve"> PAGEREF _Toc7106142 \h </w:instrText>
        </w:r>
        <w:r w:rsidR="00CB3AD2">
          <w:rPr>
            <w:noProof/>
            <w:webHidden/>
          </w:rPr>
        </w:r>
        <w:r w:rsidR="00CB3AD2">
          <w:rPr>
            <w:noProof/>
            <w:webHidden/>
          </w:rPr>
          <w:fldChar w:fldCharType="separate"/>
        </w:r>
        <w:r w:rsidR="00CB3AD2">
          <w:rPr>
            <w:noProof/>
            <w:webHidden/>
          </w:rPr>
          <w:t>115</w:t>
        </w:r>
        <w:r w:rsidR="00CB3AD2">
          <w:rPr>
            <w:noProof/>
            <w:webHidden/>
          </w:rPr>
          <w:fldChar w:fldCharType="end"/>
        </w:r>
      </w:hyperlink>
    </w:p>
    <w:p w14:paraId="5C242117" w14:textId="211CD3E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43" w:history="1">
        <w:r w:rsidR="00CB3AD2" w:rsidRPr="00393215">
          <w:rPr>
            <w:rStyle w:val="Hyperlink"/>
            <w:noProof/>
          </w:rPr>
          <w:t>3.28.3 artifactLocation property</w:t>
        </w:r>
        <w:r w:rsidR="00CB3AD2">
          <w:rPr>
            <w:noProof/>
            <w:webHidden/>
          </w:rPr>
          <w:tab/>
        </w:r>
        <w:r w:rsidR="00CB3AD2">
          <w:rPr>
            <w:noProof/>
            <w:webHidden/>
          </w:rPr>
          <w:fldChar w:fldCharType="begin"/>
        </w:r>
        <w:r w:rsidR="00CB3AD2">
          <w:rPr>
            <w:noProof/>
            <w:webHidden/>
          </w:rPr>
          <w:instrText xml:space="preserve"> PAGEREF _Toc7106143 \h </w:instrText>
        </w:r>
        <w:r w:rsidR="00CB3AD2">
          <w:rPr>
            <w:noProof/>
            <w:webHidden/>
          </w:rPr>
        </w:r>
        <w:r w:rsidR="00CB3AD2">
          <w:rPr>
            <w:noProof/>
            <w:webHidden/>
          </w:rPr>
          <w:fldChar w:fldCharType="separate"/>
        </w:r>
        <w:r w:rsidR="00CB3AD2">
          <w:rPr>
            <w:noProof/>
            <w:webHidden/>
          </w:rPr>
          <w:t>115</w:t>
        </w:r>
        <w:r w:rsidR="00CB3AD2">
          <w:rPr>
            <w:noProof/>
            <w:webHidden/>
          </w:rPr>
          <w:fldChar w:fldCharType="end"/>
        </w:r>
      </w:hyperlink>
    </w:p>
    <w:p w14:paraId="7116516F" w14:textId="56BD78A1"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44" w:history="1">
        <w:r w:rsidR="00CB3AD2" w:rsidRPr="00393215">
          <w:rPr>
            <w:rStyle w:val="Hyperlink"/>
            <w:noProof/>
          </w:rPr>
          <w:t>3.28.4 region property</w:t>
        </w:r>
        <w:r w:rsidR="00CB3AD2">
          <w:rPr>
            <w:noProof/>
            <w:webHidden/>
          </w:rPr>
          <w:tab/>
        </w:r>
        <w:r w:rsidR="00CB3AD2">
          <w:rPr>
            <w:noProof/>
            <w:webHidden/>
          </w:rPr>
          <w:fldChar w:fldCharType="begin"/>
        </w:r>
        <w:r w:rsidR="00CB3AD2">
          <w:rPr>
            <w:noProof/>
            <w:webHidden/>
          </w:rPr>
          <w:instrText xml:space="preserve"> PAGEREF _Toc7106144 \h </w:instrText>
        </w:r>
        <w:r w:rsidR="00CB3AD2">
          <w:rPr>
            <w:noProof/>
            <w:webHidden/>
          </w:rPr>
        </w:r>
        <w:r w:rsidR="00CB3AD2">
          <w:rPr>
            <w:noProof/>
            <w:webHidden/>
          </w:rPr>
          <w:fldChar w:fldCharType="separate"/>
        </w:r>
        <w:r w:rsidR="00CB3AD2">
          <w:rPr>
            <w:noProof/>
            <w:webHidden/>
          </w:rPr>
          <w:t>115</w:t>
        </w:r>
        <w:r w:rsidR="00CB3AD2">
          <w:rPr>
            <w:noProof/>
            <w:webHidden/>
          </w:rPr>
          <w:fldChar w:fldCharType="end"/>
        </w:r>
      </w:hyperlink>
    </w:p>
    <w:p w14:paraId="003F069D" w14:textId="04677921"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45" w:history="1">
        <w:r w:rsidR="00CB3AD2" w:rsidRPr="00393215">
          <w:rPr>
            <w:rStyle w:val="Hyperlink"/>
            <w:noProof/>
          </w:rPr>
          <w:t>3.28.5 contextRegion property</w:t>
        </w:r>
        <w:r w:rsidR="00CB3AD2">
          <w:rPr>
            <w:noProof/>
            <w:webHidden/>
          </w:rPr>
          <w:tab/>
        </w:r>
        <w:r w:rsidR="00CB3AD2">
          <w:rPr>
            <w:noProof/>
            <w:webHidden/>
          </w:rPr>
          <w:fldChar w:fldCharType="begin"/>
        </w:r>
        <w:r w:rsidR="00CB3AD2">
          <w:rPr>
            <w:noProof/>
            <w:webHidden/>
          </w:rPr>
          <w:instrText xml:space="preserve"> PAGEREF _Toc7106145 \h </w:instrText>
        </w:r>
        <w:r w:rsidR="00CB3AD2">
          <w:rPr>
            <w:noProof/>
            <w:webHidden/>
          </w:rPr>
        </w:r>
        <w:r w:rsidR="00CB3AD2">
          <w:rPr>
            <w:noProof/>
            <w:webHidden/>
          </w:rPr>
          <w:fldChar w:fldCharType="separate"/>
        </w:r>
        <w:r w:rsidR="00CB3AD2">
          <w:rPr>
            <w:noProof/>
            <w:webHidden/>
          </w:rPr>
          <w:t>115</w:t>
        </w:r>
        <w:r w:rsidR="00CB3AD2">
          <w:rPr>
            <w:noProof/>
            <w:webHidden/>
          </w:rPr>
          <w:fldChar w:fldCharType="end"/>
        </w:r>
      </w:hyperlink>
    </w:p>
    <w:p w14:paraId="0CED6F1C" w14:textId="6D7D0DC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46" w:history="1">
        <w:r w:rsidR="00CB3AD2" w:rsidRPr="00393215">
          <w:rPr>
            <w:rStyle w:val="Hyperlink"/>
            <w:noProof/>
          </w:rPr>
          <w:t>3.28.6 address property</w:t>
        </w:r>
        <w:r w:rsidR="00CB3AD2">
          <w:rPr>
            <w:noProof/>
            <w:webHidden/>
          </w:rPr>
          <w:tab/>
        </w:r>
        <w:r w:rsidR="00CB3AD2">
          <w:rPr>
            <w:noProof/>
            <w:webHidden/>
          </w:rPr>
          <w:fldChar w:fldCharType="begin"/>
        </w:r>
        <w:r w:rsidR="00CB3AD2">
          <w:rPr>
            <w:noProof/>
            <w:webHidden/>
          </w:rPr>
          <w:instrText xml:space="preserve"> PAGEREF _Toc7106146 \h </w:instrText>
        </w:r>
        <w:r w:rsidR="00CB3AD2">
          <w:rPr>
            <w:noProof/>
            <w:webHidden/>
          </w:rPr>
        </w:r>
        <w:r w:rsidR="00CB3AD2">
          <w:rPr>
            <w:noProof/>
            <w:webHidden/>
          </w:rPr>
          <w:fldChar w:fldCharType="separate"/>
        </w:r>
        <w:r w:rsidR="00CB3AD2">
          <w:rPr>
            <w:noProof/>
            <w:webHidden/>
          </w:rPr>
          <w:t>116</w:t>
        </w:r>
        <w:r w:rsidR="00CB3AD2">
          <w:rPr>
            <w:noProof/>
            <w:webHidden/>
          </w:rPr>
          <w:fldChar w:fldCharType="end"/>
        </w:r>
      </w:hyperlink>
    </w:p>
    <w:p w14:paraId="0BCC2FE3" w14:textId="2D27DC69" w:rsidR="00CB3AD2" w:rsidRDefault="006010BF">
      <w:pPr>
        <w:pStyle w:val="TOC2"/>
        <w:tabs>
          <w:tab w:val="right" w:leader="dot" w:pos="9350"/>
        </w:tabs>
        <w:rPr>
          <w:rFonts w:asciiTheme="minorHAnsi" w:eastAsiaTheme="minorEastAsia" w:hAnsiTheme="minorHAnsi" w:cstheme="minorBidi"/>
          <w:noProof/>
          <w:sz w:val="22"/>
          <w:szCs w:val="22"/>
        </w:rPr>
      </w:pPr>
      <w:hyperlink w:anchor="_Toc7106147" w:history="1">
        <w:r w:rsidR="00CB3AD2" w:rsidRPr="00393215">
          <w:rPr>
            <w:rStyle w:val="Hyperlink"/>
            <w:noProof/>
          </w:rPr>
          <w:t>3.29 region object</w:t>
        </w:r>
        <w:r w:rsidR="00CB3AD2">
          <w:rPr>
            <w:noProof/>
            <w:webHidden/>
          </w:rPr>
          <w:tab/>
        </w:r>
        <w:r w:rsidR="00CB3AD2">
          <w:rPr>
            <w:noProof/>
            <w:webHidden/>
          </w:rPr>
          <w:fldChar w:fldCharType="begin"/>
        </w:r>
        <w:r w:rsidR="00CB3AD2">
          <w:rPr>
            <w:noProof/>
            <w:webHidden/>
          </w:rPr>
          <w:instrText xml:space="preserve"> PAGEREF _Toc7106147 \h </w:instrText>
        </w:r>
        <w:r w:rsidR="00CB3AD2">
          <w:rPr>
            <w:noProof/>
            <w:webHidden/>
          </w:rPr>
        </w:r>
        <w:r w:rsidR="00CB3AD2">
          <w:rPr>
            <w:noProof/>
            <w:webHidden/>
          </w:rPr>
          <w:fldChar w:fldCharType="separate"/>
        </w:r>
        <w:r w:rsidR="00CB3AD2">
          <w:rPr>
            <w:noProof/>
            <w:webHidden/>
          </w:rPr>
          <w:t>116</w:t>
        </w:r>
        <w:r w:rsidR="00CB3AD2">
          <w:rPr>
            <w:noProof/>
            <w:webHidden/>
          </w:rPr>
          <w:fldChar w:fldCharType="end"/>
        </w:r>
      </w:hyperlink>
    </w:p>
    <w:p w14:paraId="3355C77C" w14:textId="6BFEED9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48" w:history="1">
        <w:r w:rsidR="00CB3AD2" w:rsidRPr="00393215">
          <w:rPr>
            <w:rStyle w:val="Hyperlink"/>
            <w:noProof/>
          </w:rPr>
          <w:t>3.29.1 General</w:t>
        </w:r>
        <w:r w:rsidR="00CB3AD2">
          <w:rPr>
            <w:noProof/>
            <w:webHidden/>
          </w:rPr>
          <w:tab/>
        </w:r>
        <w:r w:rsidR="00CB3AD2">
          <w:rPr>
            <w:noProof/>
            <w:webHidden/>
          </w:rPr>
          <w:fldChar w:fldCharType="begin"/>
        </w:r>
        <w:r w:rsidR="00CB3AD2">
          <w:rPr>
            <w:noProof/>
            <w:webHidden/>
          </w:rPr>
          <w:instrText xml:space="preserve"> PAGEREF _Toc7106148 \h </w:instrText>
        </w:r>
        <w:r w:rsidR="00CB3AD2">
          <w:rPr>
            <w:noProof/>
            <w:webHidden/>
          </w:rPr>
        </w:r>
        <w:r w:rsidR="00CB3AD2">
          <w:rPr>
            <w:noProof/>
            <w:webHidden/>
          </w:rPr>
          <w:fldChar w:fldCharType="separate"/>
        </w:r>
        <w:r w:rsidR="00CB3AD2">
          <w:rPr>
            <w:noProof/>
            <w:webHidden/>
          </w:rPr>
          <w:t>116</w:t>
        </w:r>
        <w:r w:rsidR="00CB3AD2">
          <w:rPr>
            <w:noProof/>
            <w:webHidden/>
          </w:rPr>
          <w:fldChar w:fldCharType="end"/>
        </w:r>
      </w:hyperlink>
    </w:p>
    <w:p w14:paraId="7CD2BB2F" w14:textId="1C08837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49" w:history="1">
        <w:r w:rsidR="00CB3AD2" w:rsidRPr="00393215">
          <w:rPr>
            <w:rStyle w:val="Hyperlink"/>
            <w:noProof/>
          </w:rPr>
          <w:t>3.29.2 Text regions</w:t>
        </w:r>
        <w:r w:rsidR="00CB3AD2">
          <w:rPr>
            <w:noProof/>
            <w:webHidden/>
          </w:rPr>
          <w:tab/>
        </w:r>
        <w:r w:rsidR="00CB3AD2">
          <w:rPr>
            <w:noProof/>
            <w:webHidden/>
          </w:rPr>
          <w:fldChar w:fldCharType="begin"/>
        </w:r>
        <w:r w:rsidR="00CB3AD2">
          <w:rPr>
            <w:noProof/>
            <w:webHidden/>
          </w:rPr>
          <w:instrText xml:space="preserve"> PAGEREF _Toc7106149 \h </w:instrText>
        </w:r>
        <w:r w:rsidR="00CB3AD2">
          <w:rPr>
            <w:noProof/>
            <w:webHidden/>
          </w:rPr>
        </w:r>
        <w:r w:rsidR="00CB3AD2">
          <w:rPr>
            <w:noProof/>
            <w:webHidden/>
          </w:rPr>
          <w:fldChar w:fldCharType="separate"/>
        </w:r>
        <w:r w:rsidR="00CB3AD2">
          <w:rPr>
            <w:noProof/>
            <w:webHidden/>
          </w:rPr>
          <w:t>117</w:t>
        </w:r>
        <w:r w:rsidR="00CB3AD2">
          <w:rPr>
            <w:noProof/>
            <w:webHidden/>
          </w:rPr>
          <w:fldChar w:fldCharType="end"/>
        </w:r>
      </w:hyperlink>
    </w:p>
    <w:p w14:paraId="3B63FCE6" w14:textId="04A8823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50" w:history="1">
        <w:r w:rsidR="00CB3AD2" w:rsidRPr="00393215">
          <w:rPr>
            <w:rStyle w:val="Hyperlink"/>
            <w:noProof/>
          </w:rPr>
          <w:t>3.29.3 Binary regions</w:t>
        </w:r>
        <w:r w:rsidR="00CB3AD2">
          <w:rPr>
            <w:noProof/>
            <w:webHidden/>
          </w:rPr>
          <w:tab/>
        </w:r>
        <w:r w:rsidR="00CB3AD2">
          <w:rPr>
            <w:noProof/>
            <w:webHidden/>
          </w:rPr>
          <w:fldChar w:fldCharType="begin"/>
        </w:r>
        <w:r w:rsidR="00CB3AD2">
          <w:rPr>
            <w:noProof/>
            <w:webHidden/>
          </w:rPr>
          <w:instrText xml:space="preserve"> PAGEREF _Toc7106150 \h </w:instrText>
        </w:r>
        <w:r w:rsidR="00CB3AD2">
          <w:rPr>
            <w:noProof/>
            <w:webHidden/>
          </w:rPr>
        </w:r>
        <w:r w:rsidR="00CB3AD2">
          <w:rPr>
            <w:noProof/>
            <w:webHidden/>
          </w:rPr>
          <w:fldChar w:fldCharType="separate"/>
        </w:r>
        <w:r w:rsidR="00CB3AD2">
          <w:rPr>
            <w:noProof/>
            <w:webHidden/>
          </w:rPr>
          <w:t>119</w:t>
        </w:r>
        <w:r w:rsidR="00CB3AD2">
          <w:rPr>
            <w:noProof/>
            <w:webHidden/>
          </w:rPr>
          <w:fldChar w:fldCharType="end"/>
        </w:r>
      </w:hyperlink>
    </w:p>
    <w:p w14:paraId="05E9E318" w14:textId="03B5750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51" w:history="1">
        <w:r w:rsidR="00CB3AD2" w:rsidRPr="00393215">
          <w:rPr>
            <w:rStyle w:val="Hyperlink"/>
            <w:noProof/>
          </w:rPr>
          <w:t>3.29.4 Independence of text and binary regions</w:t>
        </w:r>
        <w:r w:rsidR="00CB3AD2">
          <w:rPr>
            <w:noProof/>
            <w:webHidden/>
          </w:rPr>
          <w:tab/>
        </w:r>
        <w:r w:rsidR="00CB3AD2">
          <w:rPr>
            <w:noProof/>
            <w:webHidden/>
          </w:rPr>
          <w:fldChar w:fldCharType="begin"/>
        </w:r>
        <w:r w:rsidR="00CB3AD2">
          <w:rPr>
            <w:noProof/>
            <w:webHidden/>
          </w:rPr>
          <w:instrText xml:space="preserve"> PAGEREF _Toc7106151 \h </w:instrText>
        </w:r>
        <w:r w:rsidR="00CB3AD2">
          <w:rPr>
            <w:noProof/>
            <w:webHidden/>
          </w:rPr>
        </w:r>
        <w:r w:rsidR="00CB3AD2">
          <w:rPr>
            <w:noProof/>
            <w:webHidden/>
          </w:rPr>
          <w:fldChar w:fldCharType="separate"/>
        </w:r>
        <w:r w:rsidR="00CB3AD2">
          <w:rPr>
            <w:noProof/>
            <w:webHidden/>
          </w:rPr>
          <w:t>119</w:t>
        </w:r>
        <w:r w:rsidR="00CB3AD2">
          <w:rPr>
            <w:noProof/>
            <w:webHidden/>
          </w:rPr>
          <w:fldChar w:fldCharType="end"/>
        </w:r>
      </w:hyperlink>
    </w:p>
    <w:p w14:paraId="78B9B388" w14:textId="40533B8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52" w:history="1">
        <w:r w:rsidR="00CB3AD2" w:rsidRPr="00393215">
          <w:rPr>
            <w:rStyle w:val="Hyperlink"/>
            <w:noProof/>
          </w:rPr>
          <w:t>3.29.5 startLine property</w:t>
        </w:r>
        <w:r w:rsidR="00CB3AD2">
          <w:rPr>
            <w:noProof/>
            <w:webHidden/>
          </w:rPr>
          <w:tab/>
        </w:r>
        <w:r w:rsidR="00CB3AD2">
          <w:rPr>
            <w:noProof/>
            <w:webHidden/>
          </w:rPr>
          <w:fldChar w:fldCharType="begin"/>
        </w:r>
        <w:r w:rsidR="00CB3AD2">
          <w:rPr>
            <w:noProof/>
            <w:webHidden/>
          </w:rPr>
          <w:instrText xml:space="preserve"> PAGEREF _Toc7106152 \h </w:instrText>
        </w:r>
        <w:r w:rsidR="00CB3AD2">
          <w:rPr>
            <w:noProof/>
            <w:webHidden/>
          </w:rPr>
        </w:r>
        <w:r w:rsidR="00CB3AD2">
          <w:rPr>
            <w:noProof/>
            <w:webHidden/>
          </w:rPr>
          <w:fldChar w:fldCharType="separate"/>
        </w:r>
        <w:r w:rsidR="00CB3AD2">
          <w:rPr>
            <w:noProof/>
            <w:webHidden/>
          </w:rPr>
          <w:t>120</w:t>
        </w:r>
        <w:r w:rsidR="00CB3AD2">
          <w:rPr>
            <w:noProof/>
            <w:webHidden/>
          </w:rPr>
          <w:fldChar w:fldCharType="end"/>
        </w:r>
      </w:hyperlink>
    </w:p>
    <w:p w14:paraId="072961DE" w14:textId="2BD66E8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53" w:history="1">
        <w:r w:rsidR="00CB3AD2" w:rsidRPr="00393215">
          <w:rPr>
            <w:rStyle w:val="Hyperlink"/>
            <w:noProof/>
          </w:rPr>
          <w:t>3.29.6 startColumn property</w:t>
        </w:r>
        <w:r w:rsidR="00CB3AD2">
          <w:rPr>
            <w:noProof/>
            <w:webHidden/>
          </w:rPr>
          <w:tab/>
        </w:r>
        <w:r w:rsidR="00CB3AD2">
          <w:rPr>
            <w:noProof/>
            <w:webHidden/>
          </w:rPr>
          <w:fldChar w:fldCharType="begin"/>
        </w:r>
        <w:r w:rsidR="00CB3AD2">
          <w:rPr>
            <w:noProof/>
            <w:webHidden/>
          </w:rPr>
          <w:instrText xml:space="preserve"> PAGEREF _Toc7106153 \h </w:instrText>
        </w:r>
        <w:r w:rsidR="00CB3AD2">
          <w:rPr>
            <w:noProof/>
            <w:webHidden/>
          </w:rPr>
        </w:r>
        <w:r w:rsidR="00CB3AD2">
          <w:rPr>
            <w:noProof/>
            <w:webHidden/>
          </w:rPr>
          <w:fldChar w:fldCharType="separate"/>
        </w:r>
        <w:r w:rsidR="00CB3AD2">
          <w:rPr>
            <w:noProof/>
            <w:webHidden/>
          </w:rPr>
          <w:t>120</w:t>
        </w:r>
        <w:r w:rsidR="00CB3AD2">
          <w:rPr>
            <w:noProof/>
            <w:webHidden/>
          </w:rPr>
          <w:fldChar w:fldCharType="end"/>
        </w:r>
      </w:hyperlink>
    </w:p>
    <w:p w14:paraId="599C460F" w14:textId="1892584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54" w:history="1">
        <w:r w:rsidR="00CB3AD2" w:rsidRPr="00393215">
          <w:rPr>
            <w:rStyle w:val="Hyperlink"/>
            <w:noProof/>
          </w:rPr>
          <w:t>3.29.7 endLine property</w:t>
        </w:r>
        <w:r w:rsidR="00CB3AD2">
          <w:rPr>
            <w:noProof/>
            <w:webHidden/>
          </w:rPr>
          <w:tab/>
        </w:r>
        <w:r w:rsidR="00CB3AD2">
          <w:rPr>
            <w:noProof/>
            <w:webHidden/>
          </w:rPr>
          <w:fldChar w:fldCharType="begin"/>
        </w:r>
        <w:r w:rsidR="00CB3AD2">
          <w:rPr>
            <w:noProof/>
            <w:webHidden/>
          </w:rPr>
          <w:instrText xml:space="preserve"> PAGEREF _Toc7106154 \h </w:instrText>
        </w:r>
        <w:r w:rsidR="00CB3AD2">
          <w:rPr>
            <w:noProof/>
            <w:webHidden/>
          </w:rPr>
        </w:r>
        <w:r w:rsidR="00CB3AD2">
          <w:rPr>
            <w:noProof/>
            <w:webHidden/>
          </w:rPr>
          <w:fldChar w:fldCharType="separate"/>
        </w:r>
        <w:r w:rsidR="00CB3AD2">
          <w:rPr>
            <w:noProof/>
            <w:webHidden/>
          </w:rPr>
          <w:t>120</w:t>
        </w:r>
        <w:r w:rsidR="00CB3AD2">
          <w:rPr>
            <w:noProof/>
            <w:webHidden/>
          </w:rPr>
          <w:fldChar w:fldCharType="end"/>
        </w:r>
      </w:hyperlink>
    </w:p>
    <w:p w14:paraId="5B388111" w14:textId="29E58AF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55" w:history="1">
        <w:r w:rsidR="00CB3AD2" w:rsidRPr="00393215">
          <w:rPr>
            <w:rStyle w:val="Hyperlink"/>
            <w:noProof/>
          </w:rPr>
          <w:t>3.29.8 endColumn property</w:t>
        </w:r>
        <w:r w:rsidR="00CB3AD2">
          <w:rPr>
            <w:noProof/>
            <w:webHidden/>
          </w:rPr>
          <w:tab/>
        </w:r>
        <w:r w:rsidR="00CB3AD2">
          <w:rPr>
            <w:noProof/>
            <w:webHidden/>
          </w:rPr>
          <w:fldChar w:fldCharType="begin"/>
        </w:r>
        <w:r w:rsidR="00CB3AD2">
          <w:rPr>
            <w:noProof/>
            <w:webHidden/>
          </w:rPr>
          <w:instrText xml:space="preserve"> PAGEREF _Toc7106155 \h </w:instrText>
        </w:r>
        <w:r w:rsidR="00CB3AD2">
          <w:rPr>
            <w:noProof/>
            <w:webHidden/>
          </w:rPr>
        </w:r>
        <w:r w:rsidR="00CB3AD2">
          <w:rPr>
            <w:noProof/>
            <w:webHidden/>
          </w:rPr>
          <w:fldChar w:fldCharType="separate"/>
        </w:r>
        <w:r w:rsidR="00CB3AD2">
          <w:rPr>
            <w:noProof/>
            <w:webHidden/>
          </w:rPr>
          <w:t>120</w:t>
        </w:r>
        <w:r w:rsidR="00CB3AD2">
          <w:rPr>
            <w:noProof/>
            <w:webHidden/>
          </w:rPr>
          <w:fldChar w:fldCharType="end"/>
        </w:r>
      </w:hyperlink>
    </w:p>
    <w:p w14:paraId="21BC5E4A" w14:textId="70EAB96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56" w:history="1">
        <w:r w:rsidR="00CB3AD2" w:rsidRPr="00393215">
          <w:rPr>
            <w:rStyle w:val="Hyperlink"/>
            <w:noProof/>
          </w:rPr>
          <w:t>3.29.9 charOffset property</w:t>
        </w:r>
        <w:r w:rsidR="00CB3AD2">
          <w:rPr>
            <w:noProof/>
            <w:webHidden/>
          </w:rPr>
          <w:tab/>
        </w:r>
        <w:r w:rsidR="00CB3AD2">
          <w:rPr>
            <w:noProof/>
            <w:webHidden/>
          </w:rPr>
          <w:fldChar w:fldCharType="begin"/>
        </w:r>
        <w:r w:rsidR="00CB3AD2">
          <w:rPr>
            <w:noProof/>
            <w:webHidden/>
          </w:rPr>
          <w:instrText xml:space="preserve"> PAGEREF _Toc7106156 \h </w:instrText>
        </w:r>
        <w:r w:rsidR="00CB3AD2">
          <w:rPr>
            <w:noProof/>
            <w:webHidden/>
          </w:rPr>
        </w:r>
        <w:r w:rsidR="00CB3AD2">
          <w:rPr>
            <w:noProof/>
            <w:webHidden/>
          </w:rPr>
          <w:fldChar w:fldCharType="separate"/>
        </w:r>
        <w:r w:rsidR="00CB3AD2">
          <w:rPr>
            <w:noProof/>
            <w:webHidden/>
          </w:rPr>
          <w:t>120</w:t>
        </w:r>
        <w:r w:rsidR="00CB3AD2">
          <w:rPr>
            <w:noProof/>
            <w:webHidden/>
          </w:rPr>
          <w:fldChar w:fldCharType="end"/>
        </w:r>
      </w:hyperlink>
    </w:p>
    <w:p w14:paraId="527A130D" w14:textId="76A2937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57" w:history="1">
        <w:r w:rsidR="00CB3AD2" w:rsidRPr="00393215">
          <w:rPr>
            <w:rStyle w:val="Hyperlink"/>
            <w:noProof/>
          </w:rPr>
          <w:t>3.29.10 charLength property</w:t>
        </w:r>
        <w:r w:rsidR="00CB3AD2">
          <w:rPr>
            <w:noProof/>
            <w:webHidden/>
          </w:rPr>
          <w:tab/>
        </w:r>
        <w:r w:rsidR="00CB3AD2">
          <w:rPr>
            <w:noProof/>
            <w:webHidden/>
          </w:rPr>
          <w:fldChar w:fldCharType="begin"/>
        </w:r>
        <w:r w:rsidR="00CB3AD2">
          <w:rPr>
            <w:noProof/>
            <w:webHidden/>
          </w:rPr>
          <w:instrText xml:space="preserve"> PAGEREF _Toc7106157 \h </w:instrText>
        </w:r>
        <w:r w:rsidR="00CB3AD2">
          <w:rPr>
            <w:noProof/>
            <w:webHidden/>
          </w:rPr>
        </w:r>
        <w:r w:rsidR="00CB3AD2">
          <w:rPr>
            <w:noProof/>
            <w:webHidden/>
          </w:rPr>
          <w:fldChar w:fldCharType="separate"/>
        </w:r>
        <w:r w:rsidR="00CB3AD2">
          <w:rPr>
            <w:noProof/>
            <w:webHidden/>
          </w:rPr>
          <w:t>120</w:t>
        </w:r>
        <w:r w:rsidR="00CB3AD2">
          <w:rPr>
            <w:noProof/>
            <w:webHidden/>
          </w:rPr>
          <w:fldChar w:fldCharType="end"/>
        </w:r>
      </w:hyperlink>
    </w:p>
    <w:p w14:paraId="3039AF38" w14:textId="411F06B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58" w:history="1">
        <w:r w:rsidR="00CB3AD2" w:rsidRPr="00393215">
          <w:rPr>
            <w:rStyle w:val="Hyperlink"/>
            <w:noProof/>
          </w:rPr>
          <w:t>3.29.11 byteOffset property</w:t>
        </w:r>
        <w:r w:rsidR="00CB3AD2">
          <w:rPr>
            <w:noProof/>
            <w:webHidden/>
          </w:rPr>
          <w:tab/>
        </w:r>
        <w:r w:rsidR="00CB3AD2">
          <w:rPr>
            <w:noProof/>
            <w:webHidden/>
          </w:rPr>
          <w:fldChar w:fldCharType="begin"/>
        </w:r>
        <w:r w:rsidR="00CB3AD2">
          <w:rPr>
            <w:noProof/>
            <w:webHidden/>
          </w:rPr>
          <w:instrText xml:space="preserve"> PAGEREF _Toc7106158 \h </w:instrText>
        </w:r>
        <w:r w:rsidR="00CB3AD2">
          <w:rPr>
            <w:noProof/>
            <w:webHidden/>
          </w:rPr>
        </w:r>
        <w:r w:rsidR="00CB3AD2">
          <w:rPr>
            <w:noProof/>
            <w:webHidden/>
          </w:rPr>
          <w:fldChar w:fldCharType="separate"/>
        </w:r>
        <w:r w:rsidR="00CB3AD2">
          <w:rPr>
            <w:noProof/>
            <w:webHidden/>
          </w:rPr>
          <w:t>121</w:t>
        </w:r>
        <w:r w:rsidR="00CB3AD2">
          <w:rPr>
            <w:noProof/>
            <w:webHidden/>
          </w:rPr>
          <w:fldChar w:fldCharType="end"/>
        </w:r>
      </w:hyperlink>
    </w:p>
    <w:p w14:paraId="3003B47D" w14:textId="7A48662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59" w:history="1">
        <w:r w:rsidR="00CB3AD2" w:rsidRPr="00393215">
          <w:rPr>
            <w:rStyle w:val="Hyperlink"/>
            <w:noProof/>
          </w:rPr>
          <w:t>3.29.12 byteLength property</w:t>
        </w:r>
        <w:r w:rsidR="00CB3AD2">
          <w:rPr>
            <w:noProof/>
            <w:webHidden/>
          </w:rPr>
          <w:tab/>
        </w:r>
        <w:r w:rsidR="00CB3AD2">
          <w:rPr>
            <w:noProof/>
            <w:webHidden/>
          </w:rPr>
          <w:fldChar w:fldCharType="begin"/>
        </w:r>
        <w:r w:rsidR="00CB3AD2">
          <w:rPr>
            <w:noProof/>
            <w:webHidden/>
          </w:rPr>
          <w:instrText xml:space="preserve"> PAGEREF _Toc7106159 \h </w:instrText>
        </w:r>
        <w:r w:rsidR="00CB3AD2">
          <w:rPr>
            <w:noProof/>
            <w:webHidden/>
          </w:rPr>
        </w:r>
        <w:r w:rsidR="00CB3AD2">
          <w:rPr>
            <w:noProof/>
            <w:webHidden/>
          </w:rPr>
          <w:fldChar w:fldCharType="separate"/>
        </w:r>
        <w:r w:rsidR="00CB3AD2">
          <w:rPr>
            <w:noProof/>
            <w:webHidden/>
          </w:rPr>
          <w:t>121</w:t>
        </w:r>
        <w:r w:rsidR="00CB3AD2">
          <w:rPr>
            <w:noProof/>
            <w:webHidden/>
          </w:rPr>
          <w:fldChar w:fldCharType="end"/>
        </w:r>
      </w:hyperlink>
    </w:p>
    <w:p w14:paraId="192FDB48" w14:textId="2598451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60" w:history="1">
        <w:r w:rsidR="00CB3AD2" w:rsidRPr="00393215">
          <w:rPr>
            <w:rStyle w:val="Hyperlink"/>
            <w:noProof/>
          </w:rPr>
          <w:t>3.29.13 snippet property</w:t>
        </w:r>
        <w:r w:rsidR="00CB3AD2">
          <w:rPr>
            <w:noProof/>
            <w:webHidden/>
          </w:rPr>
          <w:tab/>
        </w:r>
        <w:r w:rsidR="00CB3AD2">
          <w:rPr>
            <w:noProof/>
            <w:webHidden/>
          </w:rPr>
          <w:fldChar w:fldCharType="begin"/>
        </w:r>
        <w:r w:rsidR="00CB3AD2">
          <w:rPr>
            <w:noProof/>
            <w:webHidden/>
          </w:rPr>
          <w:instrText xml:space="preserve"> PAGEREF _Toc7106160 \h </w:instrText>
        </w:r>
        <w:r w:rsidR="00CB3AD2">
          <w:rPr>
            <w:noProof/>
            <w:webHidden/>
          </w:rPr>
        </w:r>
        <w:r w:rsidR="00CB3AD2">
          <w:rPr>
            <w:noProof/>
            <w:webHidden/>
          </w:rPr>
          <w:fldChar w:fldCharType="separate"/>
        </w:r>
        <w:r w:rsidR="00CB3AD2">
          <w:rPr>
            <w:noProof/>
            <w:webHidden/>
          </w:rPr>
          <w:t>121</w:t>
        </w:r>
        <w:r w:rsidR="00CB3AD2">
          <w:rPr>
            <w:noProof/>
            <w:webHidden/>
          </w:rPr>
          <w:fldChar w:fldCharType="end"/>
        </w:r>
      </w:hyperlink>
    </w:p>
    <w:p w14:paraId="5BFC11A7" w14:textId="5841546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61" w:history="1">
        <w:r w:rsidR="00CB3AD2" w:rsidRPr="00393215">
          <w:rPr>
            <w:rStyle w:val="Hyperlink"/>
            <w:noProof/>
          </w:rPr>
          <w:t>3.29.14 message property</w:t>
        </w:r>
        <w:r w:rsidR="00CB3AD2">
          <w:rPr>
            <w:noProof/>
            <w:webHidden/>
          </w:rPr>
          <w:tab/>
        </w:r>
        <w:r w:rsidR="00CB3AD2">
          <w:rPr>
            <w:noProof/>
            <w:webHidden/>
          </w:rPr>
          <w:fldChar w:fldCharType="begin"/>
        </w:r>
        <w:r w:rsidR="00CB3AD2">
          <w:rPr>
            <w:noProof/>
            <w:webHidden/>
          </w:rPr>
          <w:instrText xml:space="preserve"> PAGEREF _Toc7106161 \h </w:instrText>
        </w:r>
        <w:r w:rsidR="00CB3AD2">
          <w:rPr>
            <w:noProof/>
            <w:webHidden/>
          </w:rPr>
        </w:r>
        <w:r w:rsidR="00CB3AD2">
          <w:rPr>
            <w:noProof/>
            <w:webHidden/>
          </w:rPr>
          <w:fldChar w:fldCharType="separate"/>
        </w:r>
        <w:r w:rsidR="00CB3AD2">
          <w:rPr>
            <w:noProof/>
            <w:webHidden/>
          </w:rPr>
          <w:t>121</w:t>
        </w:r>
        <w:r w:rsidR="00CB3AD2">
          <w:rPr>
            <w:noProof/>
            <w:webHidden/>
          </w:rPr>
          <w:fldChar w:fldCharType="end"/>
        </w:r>
      </w:hyperlink>
    </w:p>
    <w:p w14:paraId="703E0BDB" w14:textId="679053A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62" w:history="1">
        <w:r w:rsidR="00CB3AD2" w:rsidRPr="00393215">
          <w:rPr>
            <w:rStyle w:val="Hyperlink"/>
            <w:noProof/>
          </w:rPr>
          <w:t>3.29.15 sourceLanguage property</w:t>
        </w:r>
        <w:r w:rsidR="00CB3AD2">
          <w:rPr>
            <w:noProof/>
            <w:webHidden/>
          </w:rPr>
          <w:tab/>
        </w:r>
        <w:r w:rsidR="00CB3AD2">
          <w:rPr>
            <w:noProof/>
            <w:webHidden/>
          </w:rPr>
          <w:fldChar w:fldCharType="begin"/>
        </w:r>
        <w:r w:rsidR="00CB3AD2">
          <w:rPr>
            <w:noProof/>
            <w:webHidden/>
          </w:rPr>
          <w:instrText xml:space="preserve"> PAGEREF _Toc7106162 \h </w:instrText>
        </w:r>
        <w:r w:rsidR="00CB3AD2">
          <w:rPr>
            <w:noProof/>
            <w:webHidden/>
          </w:rPr>
        </w:r>
        <w:r w:rsidR="00CB3AD2">
          <w:rPr>
            <w:noProof/>
            <w:webHidden/>
          </w:rPr>
          <w:fldChar w:fldCharType="separate"/>
        </w:r>
        <w:r w:rsidR="00CB3AD2">
          <w:rPr>
            <w:noProof/>
            <w:webHidden/>
          </w:rPr>
          <w:t>121</w:t>
        </w:r>
        <w:r w:rsidR="00CB3AD2">
          <w:rPr>
            <w:noProof/>
            <w:webHidden/>
          </w:rPr>
          <w:fldChar w:fldCharType="end"/>
        </w:r>
      </w:hyperlink>
    </w:p>
    <w:p w14:paraId="1759C8BF" w14:textId="735BE575" w:rsidR="00CB3AD2" w:rsidRDefault="006010BF">
      <w:pPr>
        <w:pStyle w:val="TOC2"/>
        <w:tabs>
          <w:tab w:val="right" w:leader="dot" w:pos="9350"/>
        </w:tabs>
        <w:rPr>
          <w:rFonts w:asciiTheme="minorHAnsi" w:eastAsiaTheme="minorEastAsia" w:hAnsiTheme="minorHAnsi" w:cstheme="minorBidi"/>
          <w:noProof/>
          <w:sz w:val="22"/>
          <w:szCs w:val="22"/>
        </w:rPr>
      </w:pPr>
      <w:hyperlink w:anchor="_Toc7106163" w:history="1">
        <w:r w:rsidR="00CB3AD2" w:rsidRPr="00393215">
          <w:rPr>
            <w:rStyle w:val="Hyperlink"/>
            <w:noProof/>
          </w:rPr>
          <w:t>3.30 rectangle object</w:t>
        </w:r>
        <w:r w:rsidR="00CB3AD2">
          <w:rPr>
            <w:noProof/>
            <w:webHidden/>
          </w:rPr>
          <w:tab/>
        </w:r>
        <w:r w:rsidR="00CB3AD2">
          <w:rPr>
            <w:noProof/>
            <w:webHidden/>
          </w:rPr>
          <w:fldChar w:fldCharType="begin"/>
        </w:r>
        <w:r w:rsidR="00CB3AD2">
          <w:rPr>
            <w:noProof/>
            <w:webHidden/>
          </w:rPr>
          <w:instrText xml:space="preserve"> PAGEREF _Toc7106163 \h </w:instrText>
        </w:r>
        <w:r w:rsidR="00CB3AD2">
          <w:rPr>
            <w:noProof/>
            <w:webHidden/>
          </w:rPr>
        </w:r>
        <w:r w:rsidR="00CB3AD2">
          <w:rPr>
            <w:noProof/>
            <w:webHidden/>
          </w:rPr>
          <w:fldChar w:fldCharType="separate"/>
        </w:r>
        <w:r w:rsidR="00CB3AD2">
          <w:rPr>
            <w:noProof/>
            <w:webHidden/>
          </w:rPr>
          <w:t>122</w:t>
        </w:r>
        <w:r w:rsidR="00CB3AD2">
          <w:rPr>
            <w:noProof/>
            <w:webHidden/>
          </w:rPr>
          <w:fldChar w:fldCharType="end"/>
        </w:r>
      </w:hyperlink>
    </w:p>
    <w:p w14:paraId="6A770859" w14:textId="458556A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64" w:history="1">
        <w:r w:rsidR="00CB3AD2" w:rsidRPr="00393215">
          <w:rPr>
            <w:rStyle w:val="Hyperlink"/>
            <w:noProof/>
          </w:rPr>
          <w:t>3.30.1 General</w:t>
        </w:r>
        <w:r w:rsidR="00CB3AD2">
          <w:rPr>
            <w:noProof/>
            <w:webHidden/>
          </w:rPr>
          <w:tab/>
        </w:r>
        <w:r w:rsidR="00CB3AD2">
          <w:rPr>
            <w:noProof/>
            <w:webHidden/>
          </w:rPr>
          <w:fldChar w:fldCharType="begin"/>
        </w:r>
        <w:r w:rsidR="00CB3AD2">
          <w:rPr>
            <w:noProof/>
            <w:webHidden/>
          </w:rPr>
          <w:instrText xml:space="preserve"> PAGEREF _Toc7106164 \h </w:instrText>
        </w:r>
        <w:r w:rsidR="00CB3AD2">
          <w:rPr>
            <w:noProof/>
            <w:webHidden/>
          </w:rPr>
        </w:r>
        <w:r w:rsidR="00CB3AD2">
          <w:rPr>
            <w:noProof/>
            <w:webHidden/>
          </w:rPr>
          <w:fldChar w:fldCharType="separate"/>
        </w:r>
        <w:r w:rsidR="00CB3AD2">
          <w:rPr>
            <w:noProof/>
            <w:webHidden/>
          </w:rPr>
          <w:t>122</w:t>
        </w:r>
        <w:r w:rsidR="00CB3AD2">
          <w:rPr>
            <w:noProof/>
            <w:webHidden/>
          </w:rPr>
          <w:fldChar w:fldCharType="end"/>
        </w:r>
      </w:hyperlink>
    </w:p>
    <w:p w14:paraId="73882AAD" w14:textId="750C4DC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65" w:history="1">
        <w:r w:rsidR="00CB3AD2" w:rsidRPr="00393215">
          <w:rPr>
            <w:rStyle w:val="Hyperlink"/>
            <w:noProof/>
          </w:rPr>
          <w:t>3.30.2 top, left, bottom, and right properties</w:t>
        </w:r>
        <w:r w:rsidR="00CB3AD2">
          <w:rPr>
            <w:noProof/>
            <w:webHidden/>
          </w:rPr>
          <w:tab/>
        </w:r>
        <w:r w:rsidR="00CB3AD2">
          <w:rPr>
            <w:noProof/>
            <w:webHidden/>
          </w:rPr>
          <w:fldChar w:fldCharType="begin"/>
        </w:r>
        <w:r w:rsidR="00CB3AD2">
          <w:rPr>
            <w:noProof/>
            <w:webHidden/>
          </w:rPr>
          <w:instrText xml:space="preserve"> PAGEREF _Toc7106165 \h </w:instrText>
        </w:r>
        <w:r w:rsidR="00CB3AD2">
          <w:rPr>
            <w:noProof/>
            <w:webHidden/>
          </w:rPr>
        </w:r>
        <w:r w:rsidR="00CB3AD2">
          <w:rPr>
            <w:noProof/>
            <w:webHidden/>
          </w:rPr>
          <w:fldChar w:fldCharType="separate"/>
        </w:r>
        <w:r w:rsidR="00CB3AD2">
          <w:rPr>
            <w:noProof/>
            <w:webHidden/>
          </w:rPr>
          <w:t>122</w:t>
        </w:r>
        <w:r w:rsidR="00CB3AD2">
          <w:rPr>
            <w:noProof/>
            <w:webHidden/>
          </w:rPr>
          <w:fldChar w:fldCharType="end"/>
        </w:r>
      </w:hyperlink>
    </w:p>
    <w:p w14:paraId="49DA21B6" w14:textId="6014948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66" w:history="1">
        <w:r w:rsidR="00CB3AD2" w:rsidRPr="00393215">
          <w:rPr>
            <w:rStyle w:val="Hyperlink"/>
            <w:noProof/>
          </w:rPr>
          <w:t>3.30.3 message property</w:t>
        </w:r>
        <w:r w:rsidR="00CB3AD2">
          <w:rPr>
            <w:noProof/>
            <w:webHidden/>
          </w:rPr>
          <w:tab/>
        </w:r>
        <w:r w:rsidR="00CB3AD2">
          <w:rPr>
            <w:noProof/>
            <w:webHidden/>
          </w:rPr>
          <w:fldChar w:fldCharType="begin"/>
        </w:r>
        <w:r w:rsidR="00CB3AD2">
          <w:rPr>
            <w:noProof/>
            <w:webHidden/>
          </w:rPr>
          <w:instrText xml:space="preserve"> PAGEREF _Toc7106166 \h </w:instrText>
        </w:r>
        <w:r w:rsidR="00CB3AD2">
          <w:rPr>
            <w:noProof/>
            <w:webHidden/>
          </w:rPr>
        </w:r>
        <w:r w:rsidR="00CB3AD2">
          <w:rPr>
            <w:noProof/>
            <w:webHidden/>
          </w:rPr>
          <w:fldChar w:fldCharType="separate"/>
        </w:r>
        <w:r w:rsidR="00CB3AD2">
          <w:rPr>
            <w:noProof/>
            <w:webHidden/>
          </w:rPr>
          <w:t>122</w:t>
        </w:r>
        <w:r w:rsidR="00CB3AD2">
          <w:rPr>
            <w:noProof/>
            <w:webHidden/>
          </w:rPr>
          <w:fldChar w:fldCharType="end"/>
        </w:r>
      </w:hyperlink>
    </w:p>
    <w:p w14:paraId="504C2E7D" w14:textId="71A27F21" w:rsidR="00CB3AD2" w:rsidRDefault="006010BF">
      <w:pPr>
        <w:pStyle w:val="TOC2"/>
        <w:tabs>
          <w:tab w:val="right" w:leader="dot" w:pos="9350"/>
        </w:tabs>
        <w:rPr>
          <w:rFonts w:asciiTheme="minorHAnsi" w:eastAsiaTheme="minorEastAsia" w:hAnsiTheme="minorHAnsi" w:cstheme="minorBidi"/>
          <w:noProof/>
          <w:sz w:val="22"/>
          <w:szCs w:val="22"/>
        </w:rPr>
      </w:pPr>
      <w:hyperlink w:anchor="_Toc7106167" w:history="1">
        <w:r w:rsidR="00CB3AD2" w:rsidRPr="00393215">
          <w:rPr>
            <w:rStyle w:val="Hyperlink"/>
            <w:noProof/>
          </w:rPr>
          <w:t>3.31 address object</w:t>
        </w:r>
        <w:r w:rsidR="00CB3AD2">
          <w:rPr>
            <w:noProof/>
            <w:webHidden/>
          </w:rPr>
          <w:tab/>
        </w:r>
        <w:r w:rsidR="00CB3AD2">
          <w:rPr>
            <w:noProof/>
            <w:webHidden/>
          </w:rPr>
          <w:fldChar w:fldCharType="begin"/>
        </w:r>
        <w:r w:rsidR="00CB3AD2">
          <w:rPr>
            <w:noProof/>
            <w:webHidden/>
          </w:rPr>
          <w:instrText xml:space="preserve"> PAGEREF _Toc7106167 \h </w:instrText>
        </w:r>
        <w:r w:rsidR="00CB3AD2">
          <w:rPr>
            <w:noProof/>
            <w:webHidden/>
          </w:rPr>
        </w:r>
        <w:r w:rsidR="00CB3AD2">
          <w:rPr>
            <w:noProof/>
            <w:webHidden/>
          </w:rPr>
          <w:fldChar w:fldCharType="separate"/>
        </w:r>
        <w:r w:rsidR="00CB3AD2">
          <w:rPr>
            <w:noProof/>
            <w:webHidden/>
          </w:rPr>
          <w:t>122</w:t>
        </w:r>
        <w:r w:rsidR="00CB3AD2">
          <w:rPr>
            <w:noProof/>
            <w:webHidden/>
          </w:rPr>
          <w:fldChar w:fldCharType="end"/>
        </w:r>
      </w:hyperlink>
    </w:p>
    <w:p w14:paraId="15A0566B" w14:textId="3AAE620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68" w:history="1">
        <w:r w:rsidR="00CB3AD2" w:rsidRPr="00393215">
          <w:rPr>
            <w:rStyle w:val="Hyperlink"/>
            <w:noProof/>
          </w:rPr>
          <w:t>3.31.1 baseAddress property</w:t>
        </w:r>
        <w:r w:rsidR="00CB3AD2">
          <w:rPr>
            <w:noProof/>
            <w:webHidden/>
          </w:rPr>
          <w:tab/>
        </w:r>
        <w:r w:rsidR="00CB3AD2">
          <w:rPr>
            <w:noProof/>
            <w:webHidden/>
          </w:rPr>
          <w:fldChar w:fldCharType="begin"/>
        </w:r>
        <w:r w:rsidR="00CB3AD2">
          <w:rPr>
            <w:noProof/>
            <w:webHidden/>
          </w:rPr>
          <w:instrText xml:space="preserve"> PAGEREF _Toc7106168 \h </w:instrText>
        </w:r>
        <w:r w:rsidR="00CB3AD2">
          <w:rPr>
            <w:noProof/>
            <w:webHidden/>
          </w:rPr>
        </w:r>
        <w:r w:rsidR="00CB3AD2">
          <w:rPr>
            <w:noProof/>
            <w:webHidden/>
          </w:rPr>
          <w:fldChar w:fldCharType="separate"/>
        </w:r>
        <w:r w:rsidR="00CB3AD2">
          <w:rPr>
            <w:noProof/>
            <w:webHidden/>
          </w:rPr>
          <w:t>123</w:t>
        </w:r>
        <w:r w:rsidR="00CB3AD2">
          <w:rPr>
            <w:noProof/>
            <w:webHidden/>
          </w:rPr>
          <w:fldChar w:fldCharType="end"/>
        </w:r>
      </w:hyperlink>
    </w:p>
    <w:p w14:paraId="431FF4A7" w14:textId="44A9833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69" w:history="1">
        <w:r w:rsidR="00CB3AD2" w:rsidRPr="00393215">
          <w:rPr>
            <w:rStyle w:val="Hyperlink"/>
            <w:noProof/>
          </w:rPr>
          <w:t>3.31.2 offset property</w:t>
        </w:r>
        <w:r w:rsidR="00CB3AD2">
          <w:rPr>
            <w:noProof/>
            <w:webHidden/>
          </w:rPr>
          <w:tab/>
        </w:r>
        <w:r w:rsidR="00CB3AD2">
          <w:rPr>
            <w:noProof/>
            <w:webHidden/>
          </w:rPr>
          <w:fldChar w:fldCharType="begin"/>
        </w:r>
        <w:r w:rsidR="00CB3AD2">
          <w:rPr>
            <w:noProof/>
            <w:webHidden/>
          </w:rPr>
          <w:instrText xml:space="preserve"> PAGEREF _Toc7106169 \h </w:instrText>
        </w:r>
        <w:r w:rsidR="00CB3AD2">
          <w:rPr>
            <w:noProof/>
            <w:webHidden/>
          </w:rPr>
        </w:r>
        <w:r w:rsidR="00CB3AD2">
          <w:rPr>
            <w:noProof/>
            <w:webHidden/>
          </w:rPr>
          <w:fldChar w:fldCharType="separate"/>
        </w:r>
        <w:r w:rsidR="00CB3AD2">
          <w:rPr>
            <w:noProof/>
            <w:webHidden/>
          </w:rPr>
          <w:t>123</w:t>
        </w:r>
        <w:r w:rsidR="00CB3AD2">
          <w:rPr>
            <w:noProof/>
            <w:webHidden/>
          </w:rPr>
          <w:fldChar w:fldCharType="end"/>
        </w:r>
      </w:hyperlink>
    </w:p>
    <w:p w14:paraId="3BF983D5" w14:textId="29CDEF2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70" w:history="1">
        <w:r w:rsidR="00CB3AD2" w:rsidRPr="00393215">
          <w:rPr>
            <w:rStyle w:val="Hyperlink"/>
            <w:noProof/>
          </w:rPr>
          <w:t>3.31.3 fullyQualifiedName property</w:t>
        </w:r>
        <w:r w:rsidR="00CB3AD2">
          <w:rPr>
            <w:noProof/>
            <w:webHidden/>
          </w:rPr>
          <w:tab/>
        </w:r>
        <w:r w:rsidR="00CB3AD2">
          <w:rPr>
            <w:noProof/>
            <w:webHidden/>
          </w:rPr>
          <w:fldChar w:fldCharType="begin"/>
        </w:r>
        <w:r w:rsidR="00CB3AD2">
          <w:rPr>
            <w:noProof/>
            <w:webHidden/>
          </w:rPr>
          <w:instrText xml:space="preserve"> PAGEREF _Toc7106170 \h </w:instrText>
        </w:r>
        <w:r w:rsidR="00CB3AD2">
          <w:rPr>
            <w:noProof/>
            <w:webHidden/>
          </w:rPr>
        </w:r>
        <w:r w:rsidR="00CB3AD2">
          <w:rPr>
            <w:noProof/>
            <w:webHidden/>
          </w:rPr>
          <w:fldChar w:fldCharType="separate"/>
        </w:r>
        <w:r w:rsidR="00CB3AD2">
          <w:rPr>
            <w:noProof/>
            <w:webHidden/>
          </w:rPr>
          <w:t>123</w:t>
        </w:r>
        <w:r w:rsidR="00CB3AD2">
          <w:rPr>
            <w:noProof/>
            <w:webHidden/>
          </w:rPr>
          <w:fldChar w:fldCharType="end"/>
        </w:r>
      </w:hyperlink>
    </w:p>
    <w:p w14:paraId="6E43620F" w14:textId="0520F33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71" w:history="1">
        <w:r w:rsidR="00CB3AD2" w:rsidRPr="00393215">
          <w:rPr>
            <w:rStyle w:val="Hyperlink"/>
            <w:noProof/>
          </w:rPr>
          <w:t>3.31.4 name property</w:t>
        </w:r>
        <w:r w:rsidR="00CB3AD2">
          <w:rPr>
            <w:noProof/>
            <w:webHidden/>
          </w:rPr>
          <w:tab/>
        </w:r>
        <w:r w:rsidR="00CB3AD2">
          <w:rPr>
            <w:noProof/>
            <w:webHidden/>
          </w:rPr>
          <w:fldChar w:fldCharType="begin"/>
        </w:r>
        <w:r w:rsidR="00CB3AD2">
          <w:rPr>
            <w:noProof/>
            <w:webHidden/>
          </w:rPr>
          <w:instrText xml:space="preserve"> PAGEREF _Toc7106171 \h </w:instrText>
        </w:r>
        <w:r w:rsidR="00CB3AD2">
          <w:rPr>
            <w:noProof/>
            <w:webHidden/>
          </w:rPr>
        </w:r>
        <w:r w:rsidR="00CB3AD2">
          <w:rPr>
            <w:noProof/>
            <w:webHidden/>
          </w:rPr>
          <w:fldChar w:fldCharType="separate"/>
        </w:r>
        <w:r w:rsidR="00CB3AD2">
          <w:rPr>
            <w:noProof/>
            <w:webHidden/>
          </w:rPr>
          <w:t>123</w:t>
        </w:r>
        <w:r w:rsidR="00CB3AD2">
          <w:rPr>
            <w:noProof/>
            <w:webHidden/>
          </w:rPr>
          <w:fldChar w:fldCharType="end"/>
        </w:r>
      </w:hyperlink>
    </w:p>
    <w:p w14:paraId="2A15D7EE" w14:textId="564D0DB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72" w:history="1">
        <w:r w:rsidR="00CB3AD2" w:rsidRPr="00393215">
          <w:rPr>
            <w:rStyle w:val="Hyperlink"/>
            <w:noProof/>
          </w:rPr>
          <w:t>3.31.5 kind property</w:t>
        </w:r>
        <w:r w:rsidR="00CB3AD2">
          <w:rPr>
            <w:noProof/>
            <w:webHidden/>
          </w:rPr>
          <w:tab/>
        </w:r>
        <w:r w:rsidR="00CB3AD2">
          <w:rPr>
            <w:noProof/>
            <w:webHidden/>
          </w:rPr>
          <w:fldChar w:fldCharType="begin"/>
        </w:r>
        <w:r w:rsidR="00CB3AD2">
          <w:rPr>
            <w:noProof/>
            <w:webHidden/>
          </w:rPr>
          <w:instrText xml:space="preserve"> PAGEREF _Toc7106172 \h </w:instrText>
        </w:r>
        <w:r w:rsidR="00CB3AD2">
          <w:rPr>
            <w:noProof/>
            <w:webHidden/>
          </w:rPr>
        </w:r>
        <w:r w:rsidR="00CB3AD2">
          <w:rPr>
            <w:noProof/>
            <w:webHidden/>
          </w:rPr>
          <w:fldChar w:fldCharType="separate"/>
        </w:r>
        <w:r w:rsidR="00CB3AD2">
          <w:rPr>
            <w:noProof/>
            <w:webHidden/>
          </w:rPr>
          <w:t>123</w:t>
        </w:r>
        <w:r w:rsidR="00CB3AD2">
          <w:rPr>
            <w:noProof/>
            <w:webHidden/>
          </w:rPr>
          <w:fldChar w:fldCharType="end"/>
        </w:r>
      </w:hyperlink>
    </w:p>
    <w:p w14:paraId="23099051" w14:textId="0BEB974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73" w:history="1">
        <w:r w:rsidR="00CB3AD2" w:rsidRPr="00393215">
          <w:rPr>
            <w:rStyle w:val="Hyperlink"/>
            <w:noProof/>
          </w:rPr>
          <w:t>3.31.6 index property</w:t>
        </w:r>
        <w:r w:rsidR="00CB3AD2">
          <w:rPr>
            <w:noProof/>
            <w:webHidden/>
          </w:rPr>
          <w:tab/>
        </w:r>
        <w:r w:rsidR="00CB3AD2">
          <w:rPr>
            <w:noProof/>
            <w:webHidden/>
          </w:rPr>
          <w:fldChar w:fldCharType="begin"/>
        </w:r>
        <w:r w:rsidR="00CB3AD2">
          <w:rPr>
            <w:noProof/>
            <w:webHidden/>
          </w:rPr>
          <w:instrText xml:space="preserve"> PAGEREF _Toc7106173 \h </w:instrText>
        </w:r>
        <w:r w:rsidR="00CB3AD2">
          <w:rPr>
            <w:noProof/>
            <w:webHidden/>
          </w:rPr>
        </w:r>
        <w:r w:rsidR="00CB3AD2">
          <w:rPr>
            <w:noProof/>
            <w:webHidden/>
          </w:rPr>
          <w:fldChar w:fldCharType="separate"/>
        </w:r>
        <w:r w:rsidR="00CB3AD2">
          <w:rPr>
            <w:noProof/>
            <w:webHidden/>
          </w:rPr>
          <w:t>124</w:t>
        </w:r>
        <w:r w:rsidR="00CB3AD2">
          <w:rPr>
            <w:noProof/>
            <w:webHidden/>
          </w:rPr>
          <w:fldChar w:fldCharType="end"/>
        </w:r>
      </w:hyperlink>
    </w:p>
    <w:p w14:paraId="40F23883" w14:textId="090EA99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74" w:history="1">
        <w:r w:rsidR="00CB3AD2" w:rsidRPr="00393215">
          <w:rPr>
            <w:rStyle w:val="Hyperlink"/>
            <w:noProof/>
          </w:rPr>
          <w:t>3.31.7 parentIndex property</w:t>
        </w:r>
        <w:r w:rsidR="00CB3AD2">
          <w:rPr>
            <w:noProof/>
            <w:webHidden/>
          </w:rPr>
          <w:tab/>
        </w:r>
        <w:r w:rsidR="00CB3AD2">
          <w:rPr>
            <w:noProof/>
            <w:webHidden/>
          </w:rPr>
          <w:fldChar w:fldCharType="begin"/>
        </w:r>
        <w:r w:rsidR="00CB3AD2">
          <w:rPr>
            <w:noProof/>
            <w:webHidden/>
          </w:rPr>
          <w:instrText xml:space="preserve"> PAGEREF _Toc7106174 \h </w:instrText>
        </w:r>
        <w:r w:rsidR="00CB3AD2">
          <w:rPr>
            <w:noProof/>
            <w:webHidden/>
          </w:rPr>
        </w:r>
        <w:r w:rsidR="00CB3AD2">
          <w:rPr>
            <w:noProof/>
            <w:webHidden/>
          </w:rPr>
          <w:fldChar w:fldCharType="separate"/>
        </w:r>
        <w:r w:rsidR="00CB3AD2">
          <w:rPr>
            <w:noProof/>
            <w:webHidden/>
          </w:rPr>
          <w:t>126</w:t>
        </w:r>
        <w:r w:rsidR="00CB3AD2">
          <w:rPr>
            <w:noProof/>
            <w:webHidden/>
          </w:rPr>
          <w:fldChar w:fldCharType="end"/>
        </w:r>
      </w:hyperlink>
    </w:p>
    <w:p w14:paraId="276EBF33" w14:textId="2CFB822A" w:rsidR="00CB3AD2" w:rsidRDefault="006010BF">
      <w:pPr>
        <w:pStyle w:val="TOC2"/>
        <w:tabs>
          <w:tab w:val="right" w:leader="dot" w:pos="9350"/>
        </w:tabs>
        <w:rPr>
          <w:rFonts w:asciiTheme="minorHAnsi" w:eastAsiaTheme="minorEastAsia" w:hAnsiTheme="minorHAnsi" w:cstheme="minorBidi"/>
          <w:noProof/>
          <w:sz w:val="22"/>
          <w:szCs w:val="22"/>
        </w:rPr>
      </w:pPr>
      <w:hyperlink w:anchor="_Toc7106175" w:history="1">
        <w:r w:rsidR="00CB3AD2" w:rsidRPr="00393215">
          <w:rPr>
            <w:rStyle w:val="Hyperlink"/>
            <w:noProof/>
          </w:rPr>
          <w:t>3.32 logicalLocation object</w:t>
        </w:r>
        <w:r w:rsidR="00CB3AD2">
          <w:rPr>
            <w:noProof/>
            <w:webHidden/>
          </w:rPr>
          <w:tab/>
        </w:r>
        <w:r w:rsidR="00CB3AD2">
          <w:rPr>
            <w:noProof/>
            <w:webHidden/>
          </w:rPr>
          <w:fldChar w:fldCharType="begin"/>
        </w:r>
        <w:r w:rsidR="00CB3AD2">
          <w:rPr>
            <w:noProof/>
            <w:webHidden/>
          </w:rPr>
          <w:instrText xml:space="preserve"> PAGEREF _Toc7106175 \h </w:instrText>
        </w:r>
        <w:r w:rsidR="00CB3AD2">
          <w:rPr>
            <w:noProof/>
            <w:webHidden/>
          </w:rPr>
        </w:r>
        <w:r w:rsidR="00CB3AD2">
          <w:rPr>
            <w:noProof/>
            <w:webHidden/>
          </w:rPr>
          <w:fldChar w:fldCharType="separate"/>
        </w:r>
        <w:r w:rsidR="00CB3AD2">
          <w:rPr>
            <w:noProof/>
            <w:webHidden/>
          </w:rPr>
          <w:t>126</w:t>
        </w:r>
        <w:r w:rsidR="00CB3AD2">
          <w:rPr>
            <w:noProof/>
            <w:webHidden/>
          </w:rPr>
          <w:fldChar w:fldCharType="end"/>
        </w:r>
      </w:hyperlink>
    </w:p>
    <w:p w14:paraId="5EA9D78D" w14:textId="1DDD28D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76" w:history="1">
        <w:r w:rsidR="00CB3AD2" w:rsidRPr="00393215">
          <w:rPr>
            <w:rStyle w:val="Hyperlink"/>
            <w:noProof/>
          </w:rPr>
          <w:t>3.32.1 General</w:t>
        </w:r>
        <w:r w:rsidR="00CB3AD2">
          <w:rPr>
            <w:noProof/>
            <w:webHidden/>
          </w:rPr>
          <w:tab/>
        </w:r>
        <w:r w:rsidR="00CB3AD2">
          <w:rPr>
            <w:noProof/>
            <w:webHidden/>
          </w:rPr>
          <w:fldChar w:fldCharType="begin"/>
        </w:r>
        <w:r w:rsidR="00CB3AD2">
          <w:rPr>
            <w:noProof/>
            <w:webHidden/>
          </w:rPr>
          <w:instrText xml:space="preserve"> PAGEREF _Toc7106176 \h </w:instrText>
        </w:r>
        <w:r w:rsidR="00CB3AD2">
          <w:rPr>
            <w:noProof/>
            <w:webHidden/>
          </w:rPr>
        </w:r>
        <w:r w:rsidR="00CB3AD2">
          <w:rPr>
            <w:noProof/>
            <w:webHidden/>
          </w:rPr>
          <w:fldChar w:fldCharType="separate"/>
        </w:r>
        <w:r w:rsidR="00CB3AD2">
          <w:rPr>
            <w:noProof/>
            <w:webHidden/>
          </w:rPr>
          <w:t>126</w:t>
        </w:r>
        <w:r w:rsidR="00CB3AD2">
          <w:rPr>
            <w:noProof/>
            <w:webHidden/>
          </w:rPr>
          <w:fldChar w:fldCharType="end"/>
        </w:r>
      </w:hyperlink>
    </w:p>
    <w:p w14:paraId="34BF15C3" w14:textId="7EADA1E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77" w:history="1">
        <w:r w:rsidR="00CB3AD2" w:rsidRPr="00393215">
          <w:rPr>
            <w:rStyle w:val="Hyperlink"/>
            <w:noProof/>
          </w:rPr>
          <w:t>3.32.2 Logical location naming rules</w:t>
        </w:r>
        <w:r w:rsidR="00CB3AD2">
          <w:rPr>
            <w:noProof/>
            <w:webHidden/>
          </w:rPr>
          <w:tab/>
        </w:r>
        <w:r w:rsidR="00CB3AD2">
          <w:rPr>
            <w:noProof/>
            <w:webHidden/>
          </w:rPr>
          <w:fldChar w:fldCharType="begin"/>
        </w:r>
        <w:r w:rsidR="00CB3AD2">
          <w:rPr>
            <w:noProof/>
            <w:webHidden/>
          </w:rPr>
          <w:instrText xml:space="preserve"> PAGEREF _Toc7106177 \h </w:instrText>
        </w:r>
        <w:r w:rsidR="00CB3AD2">
          <w:rPr>
            <w:noProof/>
            <w:webHidden/>
          </w:rPr>
        </w:r>
        <w:r w:rsidR="00CB3AD2">
          <w:rPr>
            <w:noProof/>
            <w:webHidden/>
          </w:rPr>
          <w:fldChar w:fldCharType="separate"/>
        </w:r>
        <w:r w:rsidR="00CB3AD2">
          <w:rPr>
            <w:noProof/>
            <w:webHidden/>
          </w:rPr>
          <w:t>126</w:t>
        </w:r>
        <w:r w:rsidR="00CB3AD2">
          <w:rPr>
            <w:noProof/>
            <w:webHidden/>
          </w:rPr>
          <w:fldChar w:fldCharType="end"/>
        </w:r>
      </w:hyperlink>
    </w:p>
    <w:p w14:paraId="21B2B601" w14:textId="6416BFA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78" w:history="1">
        <w:r w:rsidR="00CB3AD2" w:rsidRPr="00393215">
          <w:rPr>
            <w:rStyle w:val="Hyperlink"/>
            <w:noProof/>
          </w:rPr>
          <w:t>3.32.3 name property</w:t>
        </w:r>
        <w:r w:rsidR="00CB3AD2">
          <w:rPr>
            <w:noProof/>
            <w:webHidden/>
          </w:rPr>
          <w:tab/>
        </w:r>
        <w:r w:rsidR="00CB3AD2">
          <w:rPr>
            <w:noProof/>
            <w:webHidden/>
          </w:rPr>
          <w:fldChar w:fldCharType="begin"/>
        </w:r>
        <w:r w:rsidR="00CB3AD2">
          <w:rPr>
            <w:noProof/>
            <w:webHidden/>
          </w:rPr>
          <w:instrText xml:space="preserve"> PAGEREF _Toc7106178 \h </w:instrText>
        </w:r>
        <w:r w:rsidR="00CB3AD2">
          <w:rPr>
            <w:noProof/>
            <w:webHidden/>
          </w:rPr>
        </w:r>
        <w:r w:rsidR="00CB3AD2">
          <w:rPr>
            <w:noProof/>
            <w:webHidden/>
          </w:rPr>
          <w:fldChar w:fldCharType="separate"/>
        </w:r>
        <w:r w:rsidR="00CB3AD2">
          <w:rPr>
            <w:noProof/>
            <w:webHidden/>
          </w:rPr>
          <w:t>127</w:t>
        </w:r>
        <w:r w:rsidR="00CB3AD2">
          <w:rPr>
            <w:noProof/>
            <w:webHidden/>
          </w:rPr>
          <w:fldChar w:fldCharType="end"/>
        </w:r>
      </w:hyperlink>
    </w:p>
    <w:p w14:paraId="5FFD07DF" w14:textId="6EF4824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79" w:history="1">
        <w:r w:rsidR="00CB3AD2" w:rsidRPr="00393215">
          <w:rPr>
            <w:rStyle w:val="Hyperlink"/>
            <w:noProof/>
          </w:rPr>
          <w:t>3.32.4 index property</w:t>
        </w:r>
        <w:r w:rsidR="00CB3AD2">
          <w:rPr>
            <w:noProof/>
            <w:webHidden/>
          </w:rPr>
          <w:tab/>
        </w:r>
        <w:r w:rsidR="00CB3AD2">
          <w:rPr>
            <w:noProof/>
            <w:webHidden/>
          </w:rPr>
          <w:fldChar w:fldCharType="begin"/>
        </w:r>
        <w:r w:rsidR="00CB3AD2">
          <w:rPr>
            <w:noProof/>
            <w:webHidden/>
          </w:rPr>
          <w:instrText xml:space="preserve"> PAGEREF _Toc7106179 \h </w:instrText>
        </w:r>
        <w:r w:rsidR="00CB3AD2">
          <w:rPr>
            <w:noProof/>
            <w:webHidden/>
          </w:rPr>
        </w:r>
        <w:r w:rsidR="00CB3AD2">
          <w:rPr>
            <w:noProof/>
            <w:webHidden/>
          </w:rPr>
          <w:fldChar w:fldCharType="separate"/>
        </w:r>
        <w:r w:rsidR="00CB3AD2">
          <w:rPr>
            <w:noProof/>
            <w:webHidden/>
          </w:rPr>
          <w:t>127</w:t>
        </w:r>
        <w:r w:rsidR="00CB3AD2">
          <w:rPr>
            <w:noProof/>
            <w:webHidden/>
          </w:rPr>
          <w:fldChar w:fldCharType="end"/>
        </w:r>
      </w:hyperlink>
    </w:p>
    <w:p w14:paraId="0923E91B" w14:textId="0F17FD5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80" w:history="1">
        <w:r w:rsidR="00CB3AD2" w:rsidRPr="00393215">
          <w:rPr>
            <w:rStyle w:val="Hyperlink"/>
            <w:noProof/>
          </w:rPr>
          <w:t>3.32.5 fullyQualifiedName property</w:t>
        </w:r>
        <w:r w:rsidR="00CB3AD2">
          <w:rPr>
            <w:noProof/>
            <w:webHidden/>
          </w:rPr>
          <w:tab/>
        </w:r>
        <w:r w:rsidR="00CB3AD2">
          <w:rPr>
            <w:noProof/>
            <w:webHidden/>
          </w:rPr>
          <w:fldChar w:fldCharType="begin"/>
        </w:r>
        <w:r w:rsidR="00CB3AD2">
          <w:rPr>
            <w:noProof/>
            <w:webHidden/>
          </w:rPr>
          <w:instrText xml:space="preserve"> PAGEREF _Toc7106180 \h </w:instrText>
        </w:r>
        <w:r w:rsidR="00CB3AD2">
          <w:rPr>
            <w:noProof/>
            <w:webHidden/>
          </w:rPr>
        </w:r>
        <w:r w:rsidR="00CB3AD2">
          <w:rPr>
            <w:noProof/>
            <w:webHidden/>
          </w:rPr>
          <w:fldChar w:fldCharType="separate"/>
        </w:r>
        <w:r w:rsidR="00CB3AD2">
          <w:rPr>
            <w:noProof/>
            <w:webHidden/>
          </w:rPr>
          <w:t>128</w:t>
        </w:r>
        <w:r w:rsidR="00CB3AD2">
          <w:rPr>
            <w:noProof/>
            <w:webHidden/>
          </w:rPr>
          <w:fldChar w:fldCharType="end"/>
        </w:r>
      </w:hyperlink>
    </w:p>
    <w:p w14:paraId="41B26449" w14:textId="219D6BF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81" w:history="1">
        <w:r w:rsidR="00CB3AD2" w:rsidRPr="00393215">
          <w:rPr>
            <w:rStyle w:val="Hyperlink"/>
            <w:noProof/>
          </w:rPr>
          <w:t>3.32.6 decoratedName property</w:t>
        </w:r>
        <w:r w:rsidR="00CB3AD2">
          <w:rPr>
            <w:noProof/>
            <w:webHidden/>
          </w:rPr>
          <w:tab/>
        </w:r>
        <w:r w:rsidR="00CB3AD2">
          <w:rPr>
            <w:noProof/>
            <w:webHidden/>
          </w:rPr>
          <w:fldChar w:fldCharType="begin"/>
        </w:r>
        <w:r w:rsidR="00CB3AD2">
          <w:rPr>
            <w:noProof/>
            <w:webHidden/>
          </w:rPr>
          <w:instrText xml:space="preserve"> PAGEREF _Toc7106181 \h </w:instrText>
        </w:r>
        <w:r w:rsidR="00CB3AD2">
          <w:rPr>
            <w:noProof/>
            <w:webHidden/>
          </w:rPr>
        </w:r>
        <w:r w:rsidR="00CB3AD2">
          <w:rPr>
            <w:noProof/>
            <w:webHidden/>
          </w:rPr>
          <w:fldChar w:fldCharType="separate"/>
        </w:r>
        <w:r w:rsidR="00CB3AD2">
          <w:rPr>
            <w:noProof/>
            <w:webHidden/>
          </w:rPr>
          <w:t>129</w:t>
        </w:r>
        <w:r w:rsidR="00CB3AD2">
          <w:rPr>
            <w:noProof/>
            <w:webHidden/>
          </w:rPr>
          <w:fldChar w:fldCharType="end"/>
        </w:r>
      </w:hyperlink>
    </w:p>
    <w:p w14:paraId="73BE1630" w14:textId="6A4CA66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82" w:history="1">
        <w:r w:rsidR="00CB3AD2" w:rsidRPr="00393215">
          <w:rPr>
            <w:rStyle w:val="Hyperlink"/>
            <w:noProof/>
          </w:rPr>
          <w:t>3.32.7 kind property</w:t>
        </w:r>
        <w:r w:rsidR="00CB3AD2">
          <w:rPr>
            <w:noProof/>
            <w:webHidden/>
          </w:rPr>
          <w:tab/>
        </w:r>
        <w:r w:rsidR="00CB3AD2">
          <w:rPr>
            <w:noProof/>
            <w:webHidden/>
          </w:rPr>
          <w:fldChar w:fldCharType="begin"/>
        </w:r>
        <w:r w:rsidR="00CB3AD2">
          <w:rPr>
            <w:noProof/>
            <w:webHidden/>
          </w:rPr>
          <w:instrText xml:space="preserve"> PAGEREF _Toc7106182 \h </w:instrText>
        </w:r>
        <w:r w:rsidR="00CB3AD2">
          <w:rPr>
            <w:noProof/>
            <w:webHidden/>
          </w:rPr>
        </w:r>
        <w:r w:rsidR="00CB3AD2">
          <w:rPr>
            <w:noProof/>
            <w:webHidden/>
          </w:rPr>
          <w:fldChar w:fldCharType="separate"/>
        </w:r>
        <w:r w:rsidR="00CB3AD2">
          <w:rPr>
            <w:noProof/>
            <w:webHidden/>
          </w:rPr>
          <w:t>129</w:t>
        </w:r>
        <w:r w:rsidR="00CB3AD2">
          <w:rPr>
            <w:noProof/>
            <w:webHidden/>
          </w:rPr>
          <w:fldChar w:fldCharType="end"/>
        </w:r>
      </w:hyperlink>
    </w:p>
    <w:p w14:paraId="5E662F30" w14:textId="4B2EB90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83" w:history="1">
        <w:r w:rsidR="00CB3AD2" w:rsidRPr="00393215">
          <w:rPr>
            <w:rStyle w:val="Hyperlink"/>
            <w:noProof/>
          </w:rPr>
          <w:t>3.32.8 parentIndex property</w:t>
        </w:r>
        <w:r w:rsidR="00CB3AD2">
          <w:rPr>
            <w:noProof/>
            <w:webHidden/>
          </w:rPr>
          <w:tab/>
        </w:r>
        <w:r w:rsidR="00CB3AD2">
          <w:rPr>
            <w:noProof/>
            <w:webHidden/>
          </w:rPr>
          <w:fldChar w:fldCharType="begin"/>
        </w:r>
        <w:r w:rsidR="00CB3AD2">
          <w:rPr>
            <w:noProof/>
            <w:webHidden/>
          </w:rPr>
          <w:instrText xml:space="preserve"> PAGEREF _Toc7106183 \h </w:instrText>
        </w:r>
        <w:r w:rsidR="00CB3AD2">
          <w:rPr>
            <w:noProof/>
            <w:webHidden/>
          </w:rPr>
        </w:r>
        <w:r w:rsidR="00CB3AD2">
          <w:rPr>
            <w:noProof/>
            <w:webHidden/>
          </w:rPr>
          <w:fldChar w:fldCharType="separate"/>
        </w:r>
        <w:r w:rsidR="00CB3AD2">
          <w:rPr>
            <w:noProof/>
            <w:webHidden/>
          </w:rPr>
          <w:t>132</w:t>
        </w:r>
        <w:r w:rsidR="00CB3AD2">
          <w:rPr>
            <w:noProof/>
            <w:webHidden/>
          </w:rPr>
          <w:fldChar w:fldCharType="end"/>
        </w:r>
      </w:hyperlink>
    </w:p>
    <w:p w14:paraId="112D391B" w14:textId="12EF216A" w:rsidR="00CB3AD2" w:rsidRDefault="006010BF">
      <w:pPr>
        <w:pStyle w:val="TOC2"/>
        <w:tabs>
          <w:tab w:val="right" w:leader="dot" w:pos="9350"/>
        </w:tabs>
        <w:rPr>
          <w:rFonts w:asciiTheme="minorHAnsi" w:eastAsiaTheme="minorEastAsia" w:hAnsiTheme="minorHAnsi" w:cstheme="minorBidi"/>
          <w:noProof/>
          <w:sz w:val="22"/>
          <w:szCs w:val="22"/>
        </w:rPr>
      </w:pPr>
      <w:hyperlink w:anchor="_Toc7106184" w:history="1">
        <w:r w:rsidR="00CB3AD2" w:rsidRPr="00393215">
          <w:rPr>
            <w:rStyle w:val="Hyperlink"/>
            <w:noProof/>
          </w:rPr>
          <w:t>3.33 locationRelationship object</w:t>
        </w:r>
        <w:r w:rsidR="00CB3AD2">
          <w:rPr>
            <w:noProof/>
            <w:webHidden/>
          </w:rPr>
          <w:tab/>
        </w:r>
        <w:r w:rsidR="00CB3AD2">
          <w:rPr>
            <w:noProof/>
            <w:webHidden/>
          </w:rPr>
          <w:fldChar w:fldCharType="begin"/>
        </w:r>
        <w:r w:rsidR="00CB3AD2">
          <w:rPr>
            <w:noProof/>
            <w:webHidden/>
          </w:rPr>
          <w:instrText xml:space="preserve"> PAGEREF _Toc7106184 \h </w:instrText>
        </w:r>
        <w:r w:rsidR="00CB3AD2">
          <w:rPr>
            <w:noProof/>
            <w:webHidden/>
          </w:rPr>
        </w:r>
        <w:r w:rsidR="00CB3AD2">
          <w:rPr>
            <w:noProof/>
            <w:webHidden/>
          </w:rPr>
          <w:fldChar w:fldCharType="separate"/>
        </w:r>
        <w:r w:rsidR="00CB3AD2">
          <w:rPr>
            <w:noProof/>
            <w:webHidden/>
          </w:rPr>
          <w:t>133</w:t>
        </w:r>
        <w:r w:rsidR="00CB3AD2">
          <w:rPr>
            <w:noProof/>
            <w:webHidden/>
          </w:rPr>
          <w:fldChar w:fldCharType="end"/>
        </w:r>
      </w:hyperlink>
    </w:p>
    <w:p w14:paraId="0EF46D2B" w14:textId="212FC74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85" w:history="1">
        <w:r w:rsidR="00CB3AD2" w:rsidRPr="00393215">
          <w:rPr>
            <w:rStyle w:val="Hyperlink"/>
            <w:noProof/>
          </w:rPr>
          <w:t>3.33.1 General</w:t>
        </w:r>
        <w:r w:rsidR="00CB3AD2">
          <w:rPr>
            <w:noProof/>
            <w:webHidden/>
          </w:rPr>
          <w:tab/>
        </w:r>
        <w:r w:rsidR="00CB3AD2">
          <w:rPr>
            <w:noProof/>
            <w:webHidden/>
          </w:rPr>
          <w:fldChar w:fldCharType="begin"/>
        </w:r>
        <w:r w:rsidR="00CB3AD2">
          <w:rPr>
            <w:noProof/>
            <w:webHidden/>
          </w:rPr>
          <w:instrText xml:space="preserve"> PAGEREF _Toc7106185 \h </w:instrText>
        </w:r>
        <w:r w:rsidR="00CB3AD2">
          <w:rPr>
            <w:noProof/>
            <w:webHidden/>
          </w:rPr>
        </w:r>
        <w:r w:rsidR="00CB3AD2">
          <w:rPr>
            <w:noProof/>
            <w:webHidden/>
          </w:rPr>
          <w:fldChar w:fldCharType="separate"/>
        </w:r>
        <w:r w:rsidR="00CB3AD2">
          <w:rPr>
            <w:noProof/>
            <w:webHidden/>
          </w:rPr>
          <w:t>133</w:t>
        </w:r>
        <w:r w:rsidR="00CB3AD2">
          <w:rPr>
            <w:noProof/>
            <w:webHidden/>
          </w:rPr>
          <w:fldChar w:fldCharType="end"/>
        </w:r>
      </w:hyperlink>
    </w:p>
    <w:p w14:paraId="520CD27A" w14:textId="02DE544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86" w:history="1">
        <w:r w:rsidR="00CB3AD2" w:rsidRPr="00393215">
          <w:rPr>
            <w:rStyle w:val="Hyperlink"/>
            <w:noProof/>
          </w:rPr>
          <w:t>3.33.2 target property</w:t>
        </w:r>
        <w:r w:rsidR="00CB3AD2">
          <w:rPr>
            <w:noProof/>
            <w:webHidden/>
          </w:rPr>
          <w:tab/>
        </w:r>
        <w:r w:rsidR="00CB3AD2">
          <w:rPr>
            <w:noProof/>
            <w:webHidden/>
          </w:rPr>
          <w:fldChar w:fldCharType="begin"/>
        </w:r>
        <w:r w:rsidR="00CB3AD2">
          <w:rPr>
            <w:noProof/>
            <w:webHidden/>
          </w:rPr>
          <w:instrText xml:space="preserve"> PAGEREF _Toc7106186 \h </w:instrText>
        </w:r>
        <w:r w:rsidR="00CB3AD2">
          <w:rPr>
            <w:noProof/>
            <w:webHidden/>
          </w:rPr>
        </w:r>
        <w:r w:rsidR="00CB3AD2">
          <w:rPr>
            <w:noProof/>
            <w:webHidden/>
          </w:rPr>
          <w:fldChar w:fldCharType="separate"/>
        </w:r>
        <w:r w:rsidR="00CB3AD2">
          <w:rPr>
            <w:noProof/>
            <w:webHidden/>
          </w:rPr>
          <w:t>134</w:t>
        </w:r>
        <w:r w:rsidR="00CB3AD2">
          <w:rPr>
            <w:noProof/>
            <w:webHidden/>
          </w:rPr>
          <w:fldChar w:fldCharType="end"/>
        </w:r>
      </w:hyperlink>
    </w:p>
    <w:p w14:paraId="50F37394" w14:textId="61FDF1E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87" w:history="1">
        <w:r w:rsidR="00CB3AD2" w:rsidRPr="00393215">
          <w:rPr>
            <w:rStyle w:val="Hyperlink"/>
            <w:noProof/>
          </w:rPr>
          <w:t>3.33.3 kinds property</w:t>
        </w:r>
        <w:r w:rsidR="00CB3AD2">
          <w:rPr>
            <w:noProof/>
            <w:webHidden/>
          </w:rPr>
          <w:tab/>
        </w:r>
        <w:r w:rsidR="00CB3AD2">
          <w:rPr>
            <w:noProof/>
            <w:webHidden/>
          </w:rPr>
          <w:fldChar w:fldCharType="begin"/>
        </w:r>
        <w:r w:rsidR="00CB3AD2">
          <w:rPr>
            <w:noProof/>
            <w:webHidden/>
          </w:rPr>
          <w:instrText xml:space="preserve"> PAGEREF _Toc7106187 \h </w:instrText>
        </w:r>
        <w:r w:rsidR="00CB3AD2">
          <w:rPr>
            <w:noProof/>
            <w:webHidden/>
          </w:rPr>
        </w:r>
        <w:r w:rsidR="00CB3AD2">
          <w:rPr>
            <w:noProof/>
            <w:webHidden/>
          </w:rPr>
          <w:fldChar w:fldCharType="separate"/>
        </w:r>
        <w:r w:rsidR="00CB3AD2">
          <w:rPr>
            <w:noProof/>
            <w:webHidden/>
          </w:rPr>
          <w:t>134</w:t>
        </w:r>
        <w:r w:rsidR="00CB3AD2">
          <w:rPr>
            <w:noProof/>
            <w:webHidden/>
          </w:rPr>
          <w:fldChar w:fldCharType="end"/>
        </w:r>
      </w:hyperlink>
    </w:p>
    <w:p w14:paraId="26A5C5C4" w14:textId="70C4ADA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88" w:history="1">
        <w:r w:rsidR="00CB3AD2" w:rsidRPr="00393215">
          <w:rPr>
            <w:rStyle w:val="Hyperlink"/>
            <w:noProof/>
          </w:rPr>
          <w:t>3.33.4 description property</w:t>
        </w:r>
        <w:r w:rsidR="00CB3AD2">
          <w:rPr>
            <w:noProof/>
            <w:webHidden/>
          </w:rPr>
          <w:tab/>
        </w:r>
        <w:r w:rsidR="00CB3AD2">
          <w:rPr>
            <w:noProof/>
            <w:webHidden/>
          </w:rPr>
          <w:fldChar w:fldCharType="begin"/>
        </w:r>
        <w:r w:rsidR="00CB3AD2">
          <w:rPr>
            <w:noProof/>
            <w:webHidden/>
          </w:rPr>
          <w:instrText xml:space="preserve"> PAGEREF _Toc7106188 \h </w:instrText>
        </w:r>
        <w:r w:rsidR="00CB3AD2">
          <w:rPr>
            <w:noProof/>
            <w:webHidden/>
          </w:rPr>
        </w:r>
        <w:r w:rsidR="00CB3AD2">
          <w:rPr>
            <w:noProof/>
            <w:webHidden/>
          </w:rPr>
          <w:fldChar w:fldCharType="separate"/>
        </w:r>
        <w:r w:rsidR="00CB3AD2">
          <w:rPr>
            <w:noProof/>
            <w:webHidden/>
          </w:rPr>
          <w:t>134</w:t>
        </w:r>
        <w:r w:rsidR="00CB3AD2">
          <w:rPr>
            <w:noProof/>
            <w:webHidden/>
          </w:rPr>
          <w:fldChar w:fldCharType="end"/>
        </w:r>
      </w:hyperlink>
    </w:p>
    <w:p w14:paraId="40A0B13E" w14:textId="63A7975D" w:rsidR="00CB3AD2" w:rsidRDefault="006010BF">
      <w:pPr>
        <w:pStyle w:val="TOC2"/>
        <w:tabs>
          <w:tab w:val="right" w:leader="dot" w:pos="9350"/>
        </w:tabs>
        <w:rPr>
          <w:rFonts w:asciiTheme="minorHAnsi" w:eastAsiaTheme="minorEastAsia" w:hAnsiTheme="minorHAnsi" w:cstheme="minorBidi"/>
          <w:noProof/>
          <w:sz w:val="22"/>
          <w:szCs w:val="22"/>
        </w:rPr>
      </w:pPr>
      <w:hyperlink w:anchor="_Toc7106189" w:history="1">
        <w:r w:rsidR="00CB3AD2" w:rsidRPr="00393215">
          <w:rPr>
            <w:rStyle w:val="Hyperlink"/>
            <w:noProof/>
          </w:rPr>
          <w:t>3.34 suppression object</w:t>
        </w:r>
        <w:r w:rsidR="00CB3AD2">
          <w:rPr>
            <w:noProof/>
            <w:webHidden/>
          </w:rPr>
          <w:tab/>
        </w:r>
        <w:r w:rsidR="00CB3AD2">
          <w:rPr>
            <w:noProof/>
            <w:webHidden/>
          </w:rPr>
          <w:fldChar w:fldCharType="begin"/>
        </w:r>
        <w:r w:rsidR="00CB3AD2">
          <w:rPr>
            <w:noProof/>
            <w:webHidden/>
          </w:rPr>
          <w:instrText xml:space="preserve"> PAGEREF _Toc7106189 \h </w:instrText>
        </w:r>
        <w:r w:rsidR="00CB3AD2">
          <w:rPr>
            <w:noProof/>
            <w:webHidden/>
          </w:rPr>
        </w:r>
        <w:r w:rsidR="00CB3AD2">
          <w:rPr>
            <w:noProof/>
            <w:webHidden/>
          </w:rPr>
          <w:fldChar w:fldCharType="separate"/>
        </w:r>
        <w:r w:rsidR="00CB3AD2">
          <w:rPr>
            <w:noProof/>
            <w:webHidden/>
          </w:rPr>
          <w:t>135</w:t>
        </w:r>
        <w:r w:rsidR="00CB3AD2">
          <w:rPr>
            <w:noProof/>
            <w:webHidden/>
          </w:rPr>
          <w:fldChar w:fldCharType="end"/>
        </w:r>
      </w:hyperlink>
    </w:p>
    <w:p w14:paraId="6FBC6479" w14:textId="08CF7F8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90" w:history="1">
        <w:r w:rsidR="00CB3AD2" w:rsidRPr="00393215">
          <w:rPr>
            <w:rStyle w:val="Hyperlink"/>
            <w:noProof/>
          </w:rPr>
          <w:t>3.34.1 General</w:t>
        </w:r>
        <w:r w:rsidR="00CB3AD2">
          <w:rPr>
            <w:noProof/>
            <w:webHidden/>
          </w:rPr>
          <w:tab/>
        </w:r>
        <w:r w:rsidR="00CB3AD2">
          <w:rPr>
            <w:noProof/>
            <w:webHidden/>
          </w:rPr>
          <w:fldChar w:fldCharType="begin"/>
        </w:r>
        <w:r w:rsidR="00CB3AD2">
          <w:rPr>
            <w:noProof/>
            <w:webHidden/>
          </w:rPr>
          <w:instrText xml:space="preserve"> PAGEREF _Toc7106190 \h </w:instrText>
        </w:r>
        <w:r w:rsidR="00CB3AD2">
          <w:rPr>
            <w:noProof/>
            <w:webHidden/>
          </w:rPr>
        </w:r>
        <w:r w:rsidR="00CB3AD2">
          <w:rPr>
            <w:noProof/>
            <w:webHidden/>
          </w:rPr>
          <w:fldChar w:fldCharType="separate"/>
        </w:r>
        <w:r w:rsidR="00CB3AD2">
          <w:rPr>
            <w:noProof/>
            <w:webHidden/>
          </w:rPr>
          <w:t>135</w:t>
        </w:r>
        <w:r w:rsidR="00CB3AD2">
          <w:rPr>
            <w:noProof/>
            <w:webHidden/>
          </w:rPr>
          <w:fldChar w:fldCharType="end"/>
        </w:r>
      </w:hyperlink>
    </w:p>
    <w:p w14:paraId="296764B4" w14:textId="7CA0577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91" w:history="1">
        <w:r w:rsidR="00CB3AD2" w:rsidRPr="00393215">
          <w:rPr>
            <w:rStyle w:val="Hyperlink"/>
            <w:noProof/>
          </w:rPr>
          <w:t>3.34.2 kind property</w:t>
        </w:r>
        <w:r w:rsidR="00CB3AD2">
          <w:rPr>
            <w:noProof/>
            <w:webHidden/>
          </w:rPr>
          <w:tab/>
        </w:r>
        <w:r w:rsidR="00CB3AD2">
          <w:rPr>
            <w:noProof/>
            <w:webHidden/>
          </w:rPr>
          <w:fldChar w:fldCharType="begin"/>
        </w:r>
        <w:r w:rsidR="00CB3AD2">
          <w:rPr>
            <w:noProof/>
            <w:webHidden/>
          </w:rPr>
          <w:instrText xml:space="preserve"> PAGEREF _Toc7106191 \h </w:instrText>
        </w:r>
        <w:r w:rsidR="00CB3AD2">
          <w:rPr>
            <w:noProof/>
            <w:webHidden/>
          </w:rPr>
        </w:r>
        <w:r w:rsidR="00CB3AD2">
          <w:rPr>
            <w:noProof/>
            <w:webHidden/>
          </w:rPr>
          <w:fldChar w:fldCharType="separate"/>
        </w:r>
        <w:r w:rsidR="00CB3AD2">
          <w:rPr>
            <w:noProof/>
            <w:webHidden/>
          </w:rPr>
          <w:t>135</w:t>
        </w:r>
        <w:r w:rsidR="00CB3AD2">
          <w:rPr>
            <w:noProof/>
            <w:webHidden/>
          </w:rPr>
          <w:fldChar w:fldCharType="end"/>
        </w:r>
      </w:hyperlink>
    </w:p>
    <w:p w14:paraId="7E8F12D8" w14:textId="14676DD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92" w:history="1">
        <w:r w:rsidR="00CB3AD2" w:rsidRPr="00393215">
          <w:rPr>
            <w:rStyle w:val="Hyperlink"/>
            <w:noProof/>
          </w:rPr>
          <w:t>3.34.3 status property</w:t>
        </w:r>
        <w:r w:rsidR="00CB3AD2">
          <w:rPr>
            <w:noProof/>
            <w:webHidden/>
          </w:rPr>
          <w:tab/>
        </w:r>
        <w:r w:rsidR="00CB3AD2">
          <w:rPr>
            <w:noProof/>
            <w:webHidden/>
          </w:rPr>
          <w:fldChar w:fldCharType="begin"/>
        </w:r>
        <w:r w:rsidR="00CB3AD2">
          <w:rPr>
            <w:noProof/>
            <w:webHidden/>
          </w:rPr>
          <w:instrText xml:space="preserve"> PAGEREF _Toc7106192 \h </w:instrText>
        </w:r>
        <w:r w:rsidR="00CB3AD2">
          <w:rPr>
            <w:noProof/>
            <w:webHidden/>
          </w:rPr>
        </w:r>
        <w:r w:rsidR="00CB3AD2">
          <w:rPr>
            <w:noProof/>
            <w:webHidden/>
          </w:rPr>
          <w:fldChar w:fldCharType="separate"/>
        </w:r>
        <w:r w:rsidR="00CB3AD2">
          <w:rPr>
            <w:noProof/>
            <w:webHidden/>
          </w:rPr>
          <w:t>135</w:t>
        </w:r>
        <w:r w:rsidR="00CB3AD2">
          <w:rPr>
            <w:noProof/>
            <w:webHidden/>
          </w:rPr>
          <w:fldChar w:fldCharType="end"/>
        </w:r>
      </w:hyperlink>
    </w:p>
    <w:p w14:paraId="51D2F748" w14:textId="0A790CC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93" w:history="1">
        <w:r w:rsidR="00CB3AD2" w:rsidRPr="00393215">
          <w:rPr>
            <w:rStyle w:val="Hyperlink"/>
            <w:noProof/>
          </w:rPr>
          <w:t>3.34.4 location property</w:t>
        </w:r>
        <w:r w:rsidR="00CB3AD2">
          <w:rPr>
            <w:noProof/>
            <w:webHidden/>
          </w:rPr>
          <w:tab/>
        </w:r>
        <w:r w:rsidR="00CB3AD2">
          <w:rPr>
            <w:noProof/>
            <w:webHidden/>
          </w:rPr>
          <w:fldChar w:fldCharType="begin"/>
        </w:r>
        <w:r w:rsidR="00CB3AD2">
          <w:rPr>
            <w:noProof/>
            <w:webHidden/>
          </w:rPr>
          <w:instrText xml:space="preserve"> PAGEREF _Toc7106193 \h </w:instrText>
        </w:r>
        <w:r w:rsidR="00CB3AD2">
          <w:rPr>
            <w:noProof/>
            <w:webHidden/>
          </w:rPr>
        </w:r>
        <w:r w:rsidR="00CB3AD2">
          <w:rPr>
            <w:noProof/>
            <w:webHidden/>
          </w:rPr>
          <w:fldChar w:fldCharType="separate"/>
        </w:r>
        <w:r w:rsidR="00CB3AD2">
          <w:rPr>
            <w:noProof/>
            <w:webHidden/>
          </w:rPr>
          <w:t>135</w:t>
        </w:r>
        <w:r w:rsidR="00CB3AD2">
          <w:rPr>
            <w:noProof/>
            <w:webHidden/>
          </w:rPr>
          <w:fldChar w:fldCharType="end"/>
        </w:r>
      </w:hyperlink>
    </w:p>
    <w:p w14:paraId="25656717" w14:textId="481A067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94" w:history="1">
        <w:r w:rsidR="00CB3AD2" w:rsidRPr="00393215">
          <w:rPr>
            <w:rStyle w:val="Hyperlink"/>
            <w:noProof/>
          </w:rPr>
          <w:t>3.34.5 guid property</w:t>
        </w:r>
        <w:r w:rsidR="00CB3AD2">
          <w:rPr>
            <w:noProof/>
            <w:webHidden/>
          </w:rPr>
          <w:tab/>
        </w:r>
        <w:r w:rsidR="00CB3AD2">
          <w:rPr>
            <w:noProof/>
            <w:webHidden/>
          </w:rPr>
          <w:fldChar w:fldCharType="begin"/>
        </w:r>
        <w:r w:rsidR="00CB3AD2">
          <w:rPr>
            <w:noProof/>
            <w:webHidden/>
          </w:rPr>
          <w:instrText xml:space="preserve"> PAGEREF _Toc7106194 \h </w:instrText>
        </w:r>
        <w:r w:rsidR="00CB3AD2">
          <w:rPr>
            <w:noProof/>
            <w:webHidden/>
          </w:rPr>
        </w:r>
        <w:r w:rsidR="00CB3AD2">
          <w:rPr>
            <w:noProof/>
            <w:webHidden/>
          </w:rPr>
          <w:fldChar w:fldCharType="separate"/>
        </w:r>
        <w:r w:rsidR="00CB3AD2">
          <w:rPr>
            <w:noProof/>
            <w:webHidden/>
          </w:rPr>
          <w:t>136</w:t>
        </w:r>
        <w:r w:rsidR="00CB3AD2">
          <w:rPr>
            <w:noProof/>
            <w:webHidden/>
          </w:rPr>
          <w:fldChar w:fldCharType="end"/>
        </w:r>
      </w:hyperlink>
    </w:p>
    <w:p w14:paraId="3E30A058" w14:textId="3360ACC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95" w:history="1">
        <w:r w:rsidR="00CB3AD2" w:rsidRPr="00393215">
          <w:rPr>
            <w:rStyle w:val="Hyperlink"/>
            <w:noProof/>
          </w:rPr>
          <w:t>3.34.6 justification property</w:t>
        </w:r>
        <w:r w:rsidR="00CB3AD2">
          <w:rPr>
            <w:noProof/>
            <w:webHidden/>
          </w:rPr>
          <w:tab/>
        </w:r>
        <w:r w:rsidR="00CB3AD2">
          <w:rPr>
            <w:noProof/>
            <w:webHidden/>
          </w:rPr>
          <w:fldChar w:fldCharType="begin"/>
        </w:r>
        <w:r w:rsidR="00CB3AD2">
          <w:rPr>
            <w:noProof/>
            <w:webHidden/>
          </w:rPr>
          <w:instrText xml:space="preserve"> PAGEREF _Toc7106195 \h </w:instrText>
        </w:r>
        <w:r w:rsidR="00CB3AD2">
          <w:rPr>
            <w:noProof/>
            <w:webHidden/>
          </w:rPr>
        </w:r>
        <w:r w:rsidR="00CB3AD2">
          <w:rPr>
            <w:noProof/>
            <w:webHidden/>
          </w:rPr>
          <w:fldChar w:fldCharType="separate"/>
        </w:r>
        <w:r w:rsidR="00CB3AD2">
          <w:rPr>
            <w:noProof/>
            <w:webHidden/>
          </w:rPr>
          <w:t>136</w:t>
        </w:r>
        <w:r w:rsidR="00CB3AD2">
          <w:rPr>
            <w:noProof/>
            <w:webHidden/>
          </w:rPr>
          <w:fldChar w:fldCharType="end"/>
        </w:r>
      </w:hyperlink>
    </w:p>
    <w:p w14:paraId="6A841247" w14:textId="78F783AC" w:rsidR="00CB3AD2" w:rsidRDefault="006010BF">
      <w:pPr>
        <w:pStyle w:val="TOC2"/>
        <w:tabs>
          <w:tab w:val="right" w:leader="dot" w:pos="9350"/>
        </w:tabs>
        <w:rPr>
          <w:rFonts w:asciiTheme="minorHAnsi" w:eastAsiaTheme="minorEastAsia" w:hAnsiTheme="minorHAnsi" w:cstheme="minorBidi"/>
          <w:noProof/>
          <w:sz w:val="22"/>
          <w:szCs w:val="22"/>
        </w:rPr>
      </w:pPr>
      <w:hyperlink w:anchor="_Toc7106196" w:history="1">
        <w:r w:rsidR="00CB3AD2" w:rsidRPr="00393215">
          <w:rPr>
            <w:rStyle w:val="Hyperlink"/>
            <w:noProof/>
          </w:rPr>
          <w:t>3.35 codeFlow object</w:t>
        </w:r>
        <w:r w:rsidR="00CB3AD2">
          <w:rPr>
            <w:noProof/>
            <w:webHidden/>
          </w:rPr>
          <w:tab/>
        </w:r>
        <w:r w:rsidR="00CB3AD2">
          <w:rPr>
            <w:noProof/>
            <w:webHidden/>
          </w:rPr>
          <w:fldChar w:fldCharType="begin"/>
        </w:r>
        <w:r w:rsidR="00CB3AD2">
          <w:rPr>
            <w:noProof/>
            <w:webHidden/>
          </w:rPr>
          <w:instrText xml:space="preserve"> PAGEREF _Toc7106196 \h </w:instrText>
        </w:r>
        <w:r w:rsidR="00CB3AD2">
          <w:rPr>
            <w:noProof/>
            <w:webHidden/>
          </w:rPr>
        </w:r>
        <w:r w:rsidR="00CB3AD2">
          <w:rPr>
            <w:noProof/>
            <w:webHidden/>
          </w:rPr>
          <w:fldChar w:fldCharType="separate"/>
        </w:r>
        <w:r w:rsidR="00CB3AD2">
          <w:rPr>
            <w:noProof/>
            <w:webHidden/>
          </w:rPr>
          <w:t>136</w:t>
        </w:r>
        <w:r w:rsidR="00CB3AD2">
          <w:rPr>
            <w:noProof/>
            <w:webHidden/>
          </w:rPr>
          <w:fldChar w:fldCharType="end"/>
        </w:r>
      </w:hyperlink>
    </w:p>
    <w:p w14:paraId="67BE247A" w14:textId="13992CC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97" w:history="1">
        <w:r w:rsidR="00CB3AD2" w:rsidRPr="00393215">
          <w:rPr>
            <w:rStyle w:val="Hyperlink"/>
            <w:noProof/>
          </w:rPr>
          <w:t>3.35.1 General</w:t>
        </w:r>
        <w:r w:rsidR="00CB3AD2">
          <w:rPr>
            <w:noProof/>
            <w:webHidden/>
          </w:rPr>
          <w:tab/>
        </w:r>
        <w:r w:rsidR="00CB3AD2">
          <w:rPr>
            <w:noProof/>
            <w:webHidden/>
          </w:rPr>
          <w:fldChar w:fldCharType="begin"/>
        </w:r>
        <w:r w:rsidR="00CB3AD2">
          <w:rPr>
            <w:noProof/>
            <w:webHidden/>
          </w:rPr>
          <w:instrText xml:space="preserve"> PAGEREF _Toc7106197 \h </w:instrText>
        </w:r>
        <w:r w:rsidR="00CB3AD2">
          <w:rPr>
            <w:noProof/>
            <w:webHidden/>
          </w:rPr>
        </w:r>
        <w:r w:rsidR="00CB3AD2">
          <w:rPr>
            <w:noProof/>
            <w:webHidden/>
          </w:rPr>
          <w:fldChar w:fldCharType="separate"/>
        </w:r>
        <w:r w:rsidR="00CB3AD2">
          <w:rPr>
            <w:noProof/>
            <w:webHidden/>
          </w:rPr>
          <w:t>136</w:t>
        </w:r>
        <w:r w:rsidR="00CB3AD2">
          <w:rPr>
            <w:noProof/>
            <w:webHidden/>
          </w:rPr>
          <w:fldChar w:fldCharType="end"/>
        </w:r>
      </w:hyperlink>
    </w:p>
    <w:p w14:paraId="048A51BD" w14:textId="377D28E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98" w:history="1">
        <w:r w:rsidR="00CB3AD2" w:rsidRPr="00393215">
          <w:rPr>
            <w:rStyle w:val="Hyperlink"/>
            <w:noProof/>
          </w:rPr>
          <w:t>3.35.2 message property</w:t>
        </w:r>
        <w:r w:rsidR="00CB3AD2">
          <w:rPr>
            <w:noProof/>
            <w:webHidden/>
          </w:rPr>
          <w:tab/>
        </w:r>
        <w:r w:rsidR="00CB3AD2">
          <w:rPr>
            <w:noProof/>
            <w:webHidden/>
          </w:rPr>
          <w:fldChar w:fldCharType="begin"/>
        </w:r>
        <w:r w:rsidR="00CB3AD2">
          <w:rPr>
            <w:noProof/>
            <w:webHidden/>
          </w:rPr>
          <w:instrText xml:space="preserve"> PAGEREF _Toc7106198 \h </w:instrText>
        </w:r>
        <w:r w:rsidR="00CB3AD2">
          <w:rPr>
            <w:noProof/>
            <w:webHidden/>
          </w:rPr>
        </w:r>
        <w:r w:rsidR="00CB3AD2">
          <w:rPr>
            <w:noProof/>
            <w:webHidden/>
          </w:rPr>
          <w:fldChar w:fldCharType="separate"/>
        </w:r>
        <w:r w:rsidR="00CB3AD2">
          <w:rPr>
            <w:noProof/>
            <w:webHidden/>
          </w:rPr>
          <w:t>137</w:t>
        </w:r>
        <w:r w:rsidR="00CB3AD2">
          <w:rPr>
            <w:noProof/>
            <w:webHidden/>
          </w:rPr>
          <w:fldChar w:fldCharType="end"/>
        </w:r>
      </w:hyperlink>
    </w:p>
    <w:p w14:paraId="496E64F9" w14:textId="4CB2461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199" w:history="1">
        <w:r w:rsidR="00CB3AD2" w:rsidRPr="00393215">
          <w:rPr>
            <w:rStyle w:val="Hyperlink"/>
            <w:noProof/>
          </w:rPr>
          <w:t>3.35.3 threadFlows property</w:t>
        </w:r>
        <w:r w:rsidR="00CB3AD2">
          <w:rPr>
            <w:noProof/>
            <w:webHidden/>
          </w:rPr>
          <w:tab/>
        </w:r>
        <w:r w:rsidR="00CB3AD2">
          <w:rPr>
            <w:noProof/>
            <w:webHidden/>
          </w:rPr>
          <w:fldChar w:fldCharType="begin"/>
        </w:r>
        <w:r w:rsidR="00CB3AD2">
          <w:rPr>
            <w:noProof/>
            <w:webHidden/>
          </w:rPr>
          <w:instrText xml:space="preserve"> PAGEREF _Toc7106199 \h </w:instrText>
        </w:r>
        <w:r w:rsidR="00CB3AD2">
          <w:rPr>
            <w:noProof/>
            <w:webHidden/>
          </w:rPr>
        </w:r>
        <w:r w:rsidR="00CB3AD2">
          <w:rPr>
            <w:noProof/>
            <w:webHidden/>
          </w:rPr>
          <w:fldChar w:fldCharType="separate"/>
        </w:r>
        <w:r w:rsidR="00CB3AD2">
          <w:rPr>
            <w:noProof/>
            <w:webHidden/>
          </w:rPr>
          <w:t>137</w:t>
        </w:r>
        <w:r w:rsidR="00CB3AD2">
          <w:rPr>
            <w:noProof/>
            <w:webHidden/>
          </w:rPr>
          <w:fldChar w:fldCharType="end"/>
        </w:r>
      </w:hyperlink>
    </w:p>
    <w:p w14:paraId="2B248FD5" w14:textId="215B6677" w:rsidR="00CB3AD2" w:rsidRDefault="006010BF">
      <w:pPr>
        <w:pStyle w:val="TOC2"/>
        <w:tabs>
          <w:tab w:val="right" w:leader="dot" w:pos="9350"/>
        </w:tabs>
        <w:rPr>
          <w:rFonts w:asciiTheme="minorHAnsi" w:eastAsiaTheme="minorEastAsia" w:hAnsiTheme="minorHAnsi" w:cstheme="minorBidi"/>
          <w:noProof/>
          <w:sz w:val="22"/>
          <w:szCs w:val="22"/>
        </w:rPr>
      </w:pPr>
      <w:hyperlink w:anchor="_Toc7106200" w:history="1">
        <w:r w:rsidR="00CB3AD2" w:rsidRPr="00393215">
          <w:rPr>
            <w:rStyle w:val="Hyperlink"/>
            <w:noProof/>
          </w:rPr>
          <w:t>3.36 threadFlow object</w:t>
        </w:r>
        <w:r w:rsidR="00CB3AD2">
          <w:rPr>
            <w:noProof/>
            <w:webHidden/>
          </w:rPr>
          <w:tab/>
        </w:r>
        <w:r w:rsidR="00CB3AD2">
          <w:rPr>
            <w:noProof/>
            <w:webHidden/>
          </w:rPr>
          <w:fldChar w:fldCharType="begin"/>
        </w:r>
        <w:r w:rsidR="00CB3AD2">
          <w:rPr>
            <w:noProof/>
            <w:webHidden/>
          </w:rPr>
          <w:instrText xml:space="preserve"> PAGEREF _Toc7106200 \h </w:instrText>
        </w:r>
        <w:r w:rsidR="00CB3AD2">
          <w:rPr>
            <w:noProof/>
            <w:webHidden/>
          </w:rPr>
        </w:r>
        <w:r w:rsidR="00CB3AD2">
          <w:rPr>
            <w:noProof/>
            <w:webHidden/>
          </w:rPr>
          <w:fldChar w:fldCharType="separate"/>
        </w:r>
        <w:r w:rsidR="00CB3AD2">
          <w:rPr>
            <w:noProof/>
            <w:webHidden/>
          </w:rPr>
          <w:t>138</w:t>
        </w:r>
        <w:r w:rsidR="00CB3AD2">
          <w:rPr>
            <w:noProof/>
            <w:webHidden/>
          </w:rPr>
          <w:fldChar w:fldCharType="end"/>
        </w:r>
      </w:hyperlink>
    </w:p>
    <w:p w14:paraId="34AE9D05" w14:textId="068FBDC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01" w:history="1">
        <w:r w:rsidR="00CB3AD2" w:rsidRPr="00393215">
          <w:rPr>
            <w:rStyle w:val="Hyperlink"/>
            <w:noProof/>
          </w:rPr>
          <w:t>3.36.1 General</w:t>
        </w:r>
        <w:r w:rsidR="00CB3AD2">
          <w:rPr>
            <w:noProof/>
            <w:webHidden/>
          </w:rPr>
          <w:tab/>
        </w:r>
        <w:r w:rsidR="00CB3AD2">
          <w:rPr>
            <w:noProof/>
            <w:webHidden/>
          </w:rPr>
          <w:fldChar w:fldCharType="begin"/>
        </w:r>
        <w:r w:rsidR="00CB3AD2">
          <w:rPr>
            <w:noProof/>
            <w:webHidden/>
          </w:rPr>
          <w:instrText xml:space="preserve"> PAGEREF _Toc7106201 \h </w:instrText>
        </w:r>
        <w:r w:rsidR="00CB3AD2">
          <w:rPr>
            <w:noProof/>
            <w:webHidden/>
          </w:rPr>
        </w:r>
        <w:r w:rsidR="00CB3AD2">
          <w:rPr>
            <w:noProof/>
            <w:webHidden/>
          </w:rPr>
          <w:fldChar w:fldCharType="separate"/>
        </w:r>
        <w:r w:rsidR="00CB3AD2">
          <w:rPr>
            <w:noProof/>
            <w:webHidden/>
          </w:rPr>
          <w:t>138</w:t>
        </w:r>
        <w:r w:rsidR="00CB3AD2">
          <w:rPr>
            <w:noProof/>
            <w:webHidden/>
          </w:rPr>
          <w:fldChar w:fldCharType="end"/>
        </w:r>
      </w:hyperlink>
    </w:p>
    <w:p w14:paraId="29CA9CF6" w14:textId="04C2935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02" w:history="1">
        <w:r w:rsidR="00CB3AD2" w:rsidRPr="00393215">
          <w:rPr>
            <w:rStyle w:val="Hyperlink"/>
            <w:noProof/>
          </w:rPr>
          <w:t>3.36.2 id property</w:t>
        </w:r>
        <w:r w:rsidR="00CB3AD2">
          <w:rPr>
            <w:noProof/>
            <w:webHidden/>
          </w:rPr>
          <w:tab/>
        </w:r>
        <w:r w:rsidR="00CB3AD2">
          <w:rPr>
            <w:noProof/>
            <w:webHidden/>
          </w:rPr>
          <w:fldChar w:fldCharType="begin"/>
        </w:r>
        <w:r w:rsidR="00CB3AD2">
          <w:rPr>
            <w:noProof/>
            <w:webHidden/>
          </w:rPr>
          <w:instrText xml:space="preserve"> PAGEREF _Toc7106202 \h </w:instrText>
        </w:r>
        <w:r w:rsidR="00CB3AD2">
          <w:rPr>
            <w:noProof/>
            <w:webHidden/>
          </w:rPr>
        </w:r>
        <w:r w:rsidR="00CB3AD2">
          <w:rPr>
            <w:noProof/>
            <w:webHidden/>
          </w:rPr>
          <w:fldChar w:fldCharType="separate"/>
        </w:r>
        <w:r w:rsidR="00CB3AD2">
          <w:rPr>
            <w:noProof/>
            <w:webHidden/>
          </w:rPr>
          <w:t>138</w:t>
        </w:r>
        <w:r w:rsidR="00CB3AD2">
          <w:rPr>
            <w:noProof/>
            <w:webHidden/>
          </w:rPr>
          <w:fldChar w:fldCharType="end"/>
        </w:r>
      </w:hyperlink>
    </w:p>
    <w:p w14:paraId="5CF46288" w14:textId="5E09E85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03" w:history="1">
        <w:r w:rsidR="00CB3AD2" w:rsidRPr="00393215">
          <w:rPr>
            <w:rStyle w:val="Hyperlink"/>
            <w:noProof/>
          </w:rPr>
          <w:t>3.36.3 message property</w:t>
        </w:r>
        <w:r w:rsidR="00CB3AD2">
          <w:rPr>
            <w:noProof/>
            <w:webHidden/>
          </w:rPr>
          <w:tab/>
        </w:r>
        <w:r w:rsidR="00CB3AD2">
          <w:rPr>
            <w:noProof/>
            <w:webHidden/>
          </w:rPr>
          <w:fldChar w:fldCharType="begin"/>
        </w:r>
        <w:r w:rsidR="00CB3AD2">
          <w:rPr>
            <w:noProof/>
            <w:webHidden/>
          </w:rPr>
          <w:instrText xml:space="preserve"> PAGEREF _Toc7106203 \h </w:instrText>
        </w:r>
        <w:r w:rsidR="00CB3AD2">
          <w:rPr>
            <w:noProof/>
            <w:webHidden/>
          </w:rPr>
        </w:r>
        <w:r w:rsidR="00CB3AD2">
          <w:rPr>
            <w:noProof/>
            <w:webHidden/>
          </w:rPr>
          <w:fldChar w:fldCharType="separate"/>
        </w:r>
        <w:r w:rsidR="00CB3AD2">
          <w:rPr>
            <w:noProof/>
            <w:webHidden/>
          </w:rPr>
          <w:t>138</w:t>
        </w:r>
        <w:r w:rsidR="00CB3AD2">
          <w:rPr>
            <w:noProof/>
            <w:webHidden/>
          </w:rPr>
          <w:fldChar w:fldCharType="end"/>
        </w:r>
      </w:hyperlink>
    </w:p>
    <w:p w14:paraId="2674DB17" w14:textId="3AE5541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04" w:history="1">
        <w:r w:rsidR="00CB3AD2" w:rsidRPr="00393215">
          <w:rPr>
            <w:rStyle w:val="Hyperlink"/>
            <w:noProof/>
          </w:rPr>
          <w:t>3.36.4 initialState property</w:t>
        </w:r>
        <w:r w:rsidR="00CB3AD2">
          <w:rPr>
            <w:noProof/>
            <w:webHidden/>
          </w:rPr>
          <w:tab/>
        </w:r>
        <w:r w:rsidR="00CB3AD2">
          <w:rPr>
            <w:noProof/>
            <w:webHidden/>
          </w:rPr>
          <w:fldChar w:fldCharType="begin"/>
        </w:r>
        <w:r w:rsidR="00CB3AD2">
          <w:rPr>
            <w:noProof/>
            <w:webHidden/>
          </w:rPr>
          <w:instrText xml:space="preserve"> PAGEREF _Toc7106204 \h </w:instrText>
        </w:r>
        <w:r w:rsidR="00CB3AD2">
          <w:rPr>
            <w:noProof/>
            <w:webHidden/>
          </w:rPr>
        </w:r>
        <w:r w:rsidR="00CB3AD2">
          <w:rPr>
            <w:noProof/>
            <w:webHidden/>
          </w:rPr>
          <w:fldChar w:fldCharType="separate"/>
        </w:r>
        <w:r w:rsidR="00CB3AD2">
          <w:rPr>
            <w:noProof/>
            <w:webHidden/>
          </w:rPr>
          <w:t>138</w:t>
        </w:r>
        <w:r w:rsidR="00CB3AD2">
          <w:rPr>
            <w:noProof/>
            <w:webHidden/>
          </w:rPr>
          <w:fldChar w:fldCharType="end"/>
        </w:r>
      </w:hyperlink>
    </w:p>
    <w:p w14:paraId="6C05D978" w14:textId="697DBE3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05" w:history="1">
        <w:r w:rsidR="00CB3AD2" w:rsidRPr="00393215">
          <w:rPr>
            <w:rStyle w:val="Hyperlink"/>
            <w:noProof/>
          </w:rPr>
          <w:t>3.36.5 immutableState property</w:t>
        </w:r>
        <w:r w:rsidR="00CB3AD2">
          <w:rPr>
            <w:noProof/>
            <w:webHidden/>
          </w:rPr>
          <w:tab/>
        </w:r>
        <w:r w:rsidR="00CB3AD2">
          <w:rPr>
            <w:noProof/>
            <w:webHidden/>
          </w:rPr>
          <w:fldChar w:fldCharType="begin"/>
        </w:r>
        <w:r w:rsidR="00CB3AD2">
          <w:rPr>
            <w:noProof/>
            <w:webHidden/>
          </w:rPr>
          <w:instrText xml:space="preserve"> PAGEREF _Toc7106205 \h </w:instrText>
        </w:r>
        <w:r w:rsidR="00CB3AD2">
          <w:rPr>
            <w:noProof/>
            <w:webHidden/>
          </w:rPr>
        </w:r>
        <w:r w:rsidR="00CB3AD2">
          <w:rPr>
            <w:noProof/>
            <w:webHidden/>
          </w:rPr>
          <w:fldChar w:fldCharType="separate"/>
        </w:r>
        <w:r w:rsidR="00CB3AD2">
          <w:rPr>
            <w:noProof/>
            <w:webHidden/>
          </w:rPr>
          <w:t>138</w:t>
        </w:r>
        <w:r w:rsidR="00CB3AD2">
          <w:rPr>
            <w:noProof/>
            <w:webHidden/>
          </w:rPr>
          <w:fldChar w:fldCharType="end"/>
        </w:r>
      </w:hyperlink>
    </w:p>
    <w:p w14:paraId="3774C1D0" w14:textId="7101626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06" w:history="1">
        <w:r w:rsidR="00CB3AD2" w:rsidRPr="00393215">
          <w:rPr>
            <w:rStyle w:val="Hyperlink"/>
            <w:noProof/>
          </w:rPr>
          <w:t>3.36.6 locations property</w:t>
        </w:r>
        <w:r w:rsidR="00CB3AD2">
          <w:rPr>
            <w:noProof/>
            <w:webHidden/>
          </w:rPr>
          <w:tab/>
        </w:r>
        <w:r w:rsidR="00CB3AD2">
          <w:rPr>
            <w:noProof/>
            <w:webHidden/>
          </w:rPr>
          <w:fldChar w:fldCharType="begin"/>
        </w:r>
        <w:r w:rsidR="00CB3AD2">
          <w:rPr>
            <w:noProof/>
            <w:webHidden/>
          </w:rPr>
          <w:instrText xml:space="preserve"> PAGEREF _Toc7106206 \h </w:instrText>
        </w:r>
        <w:r w:rsidR="00CB3AD2">
          <w:rPr>
            <w:noProof/>
            <w:webHidden/>
          </w:rPr>
        </w:r>
        <w:r w:rsidR="00CB3AD2">
          <w:rPr>
            <w:noProof/>
            <w:webHidden/>
          </w:rPr>
          <w:fldChar w:fldCharType="separate"/>
        </w:r>
        <w:r w:rsidR="00CB3AD2">
          <w:rPr>
            <w:noProof/>
            <w:webHidden/>
          </w:rPr>
          <w:t>138</w:t>
        </w:r>
        <w:r w:rsidR="00CB3AD2">
          <w:rPr>
            <w:noProof/>
            <w:webHidden/>
          </w:rPr>
          <w:fldChar w:fldCharType="end"/>
        </w:r>
      </w:hyperlink>
    </w:p>
    <w:p w14:paraId="153C0DB9" w14:textId="6B39C915" w:rsidR="00CB3AD2" w:rsidRDefault="006010BF">
      <w:pPr>
        <w:pStyle w:val="TOC2"/>
        <w:tabs>
          <w:tab w:val="right" w:leader="dot" w:pos="9350"/>
        </w:tabs>
        <w:rPr>
          <w:rFonts w:asciiTheme="minorHAnsi" w:eastAsiaTheme="minorEastAsia" w:hAnsiTheme="minorHAnsi" w:cstheme="minorBidi"/>
          <w:noProof/>
          <w:sz w:val="22"/>
          <w:szCs w:val="22"/>
        </w:rPr>
      </w:pPr>
      <w:hyperlink w:anchor="_Toc7106207" w:history="1">
        <w:r w:rsidR="00CB3AD2" w:rsidRPr="00393215">
          <w:rPr>
            <w:rStyle w:val="Hyperlink"/>
            <w:noProof/>
          </w:rPr>
          <w:t>3.37 threadFlowLocation object</w:t>
        </w:r>
        <w:r w:rsidR="00CB3AD2">
          <w:rPr>
            <w:noProof/>
            <w:webHidden/>
          </w:rPr>
          <w:tab/>
        </w:r>
        <w:r w:rsidR="00CB3AD2">
          <w:rPr>
            <w:noProof/>
            <w:webHidden/>
          </w:rPr>
          <w:fldChar w:fldCharType="begin"/>
        </w:r>
        <w:r w:rsidR="00CB3AD2">
          <w:rPr>
            <w:noProof/>
            <w:webHidden/>
          </w:rPr>
          <w:instrText xml:space="preserve"> PAGEREF _Toc7106207 \h </w:instrText>
        </w:r>
        <w:r w:rsidR="00CB3AD2">
          <w:rPr>
            <w:noProof/>
            <w:webHidden/>
          </w:rPr>
        </w:r>
        <w:r w:rsidR="00CB3AD2">
          <w:rPr>
            <w:noProof/>
            <w:webHidden/>
          </w:rPr>
          <w:fldChar w:fldCharType="separate"/>
        </w:r>
        <w:r w:rsidR="00CB3AD2">
          <w:rPr>
            <w:noProof/>
            <w:webHidden/>
          </w:rPr>
          <w:t>139</w:t>
        </w:r>
        <w:r w:rsidR="00CB3AD2">
          <w:rPr>
            <w:noProof/>
            <w:webHidden/>
          </w:rPr>
          <w:fldChar w:fldCharType="end"/>
        </w:r>
      </w:hyperlink>
    </w:p>
    <w:p w14:paraId="3BE73EC9" w14:textId="586F2271"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08" w:history="1">
        <w:r w:rsidR="00CB3AD2" w:rsidRPr="00393215">
          <w:rPr>
            <w:rStyle w:val="Hyperlink"/>
            <w:noProof/>
          </w:rPr>
          <w:t>3.37.1 General</w:t>
        </w:r>
        <w:r w:rsidR="00CB3AD2">
          <w:rPr>
            <w:noProof/>
            <w:webHidden/>
          </w:rPr>
          <w:tab/>
        </w:r>
        <w:r w:rsidR="00CB3AD2">
          <w:rPr>
            <w:noProof/>
            <w:webHidden/>
          </w:rPr>
          <w:fldChar w:fldCharType="begin"/>
        </w:r>
        <w:r w:rsidR="00CB3AD2">
          <w:rPr>
            <w:noProof/>
            <w:webHidden/>
          </w:rPr>
          <w:instrText xml:space="preserve"> PAGEREF _Toc7106208 \h </w:instrText>
        </w:r>
        <w:r w:rsidR="00CB3AD2">
          <w:rPr>
            <w:noProof/>
            <w:webHidden/>
          </w:rPr>
        </w:r>
        <w:r w:rsidR="00CB3AD2">
          <w:rPr>
            <w:noProof/>
            <w:webHidden/>
          </w:rPr>
          <w:fldChar w:fldCharType="separate"/>
        </w:r>
        <w:r w:rsidR="00CB3AD2">
          <w:rPr>
            <w:noProof/>
            <w:webHidden/>
          </w:rPr>
          <w:t>139</w:t>
        </w:r>
        <w:r w:rsidR="00CB3AD2">
          <w:rPr>
            <w:noProof/>
            <w:webHidden/>
          </w:rPr>
          <w:fldChar w:fldCharType="end"/>
        </w:r>
      </w:hyperlink>
    </w:p>
    <w:p w14:paraId="316070EC" w14:textId="0A9CBFE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09" w:history="1">
        <w:r w:rsidR="00CB3AD2" w:rsidRPr="00393215">
          <w:rPr>
            <w:rStyle w:val="Hyperlink"/>
            <w:noProof/>
          </w:rPr>
          <w:t>3.37.2 index property</w:t>
        </w:r>
        <w:r w:rsidR="00CB3AD2">
          <w:rPr>
            <w:noProof/>
            <w:webHidden/>
          </w:rPr>
          <w:tab/>
        </w:r>
        <w:r w:rsidR="00CB3AD2">
          <w:rPr>
            <w:noProof/>
            <w:webHidden/>
          </w:rPr>
          <w:fldChar w:fldCharType="begin"/>
        </w:r>
        <w:r w:rsidR="00CB3AD2">
          <w:rPr>
            <w:noProof/>
            <w:webHidden/>
          </w:rPr>
          <w:instrText xml:space="preserve"> PAGEREF _Toc7106209 \h </w:instrText>
        </w:r>
        <w:r w:rsidR="00CB3AD2">
          <w:rPr>
            <w:noProof/>
            <w:webHidden/>
          </w:rPr>
        </w:r>
        <w:r w:rsidR="00CB3AD2">
          <w:rPr>
            <w:noProof/>
            <w:webHidden/>
          </w:rPr>
          <w:fldChar w:fldCharType="separate"/>
        </w:r>
        <w:r w:rsidR="00CB3AD2">
          <w:rPr>
            <w:noProof/>
            <w:webHidden/>
          </w:rPr>
          <w:t>139</w:t>
        </w:r>
        <w:r w:rsidR="00CB3AD2">
          <w:rPr>
            <w:noProof/>
            <w:webHidden/>
          </w:rPr>
          <w:fldChar w:fldCharType="end"/>
        </w:r>
      </w:hyperlink>
    </w:p>
    <w:p w14:paraId="5BD8E7A6" w14:textId="7BA9E14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10" w:history="1">
        <w:r w:rsidR="00CB3AD2" w:rsidRPr="00393215">
          <w:rPr>
            <w:rStyle w:val="Hyperlink"/>
            <w:noProof/>
          </w:rPr>
          <w:t>3.37.3 location property</w:t>
        </w:r>
        <w:r w:rsidR="00CB3AD2">
          <w:rPr>
            <w:noProof/>
            <w:webHidden/>
          </w:rPr>
          <w:tab/>
        </w:r>
        <w:r w:rsidR="00CB3AD2">
          <w:rPr>
            <w:noProof/>
            <w:webHidden/>
          </w:rPr>
          <w:fldChar w:fldCharType="begin"/>
        </w:r>
        <w:r w:rsidR="00CB3AD2">
          <w:rPr>
            <w:noProof/>
            <w:webHidden/>
          </w:rPr>
          <w:instrText xml:space="preserve"> PAGEREF _Toc7106210 \h </w:instrText>
        </w:r>
        <w:r w:rsidR="00CB3AD2">
          <w:rPr>
            <w:noProof/>
            <w:webHidden/>
          </w:rPr>
        </w:r>
        <w:r w:rsidR="00CB3AD2">
          <w:rPr>
            <w:noProof/>
            <w:webHidden/>
          </w:rPr>
          <w:fldChar w:fldCharType="separate"/>
        </w:r>
        <w:r w:rsidR="00CB3AD2">
          <w:rPr>
            <w:noProof/>
            <w:webHidden/>
          </w:rPr>
          <w:t>139</w:t>
        </w:r>
        <w:r w:rsidR="00CB3AD2">
          <w:rPr>
            <w:noProof/>
            <w:webHidden/>
          </w:rPr>
          <w:fldChar w:fldCharType="end"/>
        </w:r>
      </w:hyperlink>
    </w:p>
    <w:p w14:paraId="2B3BA3F2" w14:textId="35A5812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11" w:history="1">
        <w:r w:rsidR="00CB3AD2" w:rsidRPr="00393215">
          <w:rPr>
            <w:rStyle w:val="Hyperlink"/>
            <w:noProof/>
          </w:rPr>
          <w:t>3.37.4 module property</w:t>
        </w:r>
        <w:r w:rsidR="00CB3AD2">
          <w:rPr>
            <w:noProof/>
            <w:webHidden/>
          </w:rPr>
          <w:tab/>
        </w:r>
        <w:r w:rsidR="00CB3AD2">
          <w:rPr>
            <w:noProof/>
            <w:webHidden/>
          </w:rPr>
          <w:fldChar w:fldCharType="begin"/>
        </w:r>
        <w:r w:rsidR="00CB3AD2">
          <w:rPr>
            <w:noProof/>
            <w:webHidden/>
          </w:rPr>
          <w:instrText xml:space="preserve"> PAGEREF _Toc7106211 \h </w:instrText>
        </w:r>
        <w:r w:rsidR="00CB3AD2">
          <w:rPr>
            <w:noProof/>
            <w:webHidden/>
          </w:rPr>
        </w:r>
        <w:r w:rsidR="00CB3AD2">
          <w:rPr>
            <w:noProof/>
            <w:webHidden/>
          </w:rPr>
          <w:fldChar w:fldCharType="separate"/>
        </w:r>
        <w:r w:rsidR="00CB3AD2">
          <w:rPr>
            <w:noProof/>
            <w:webHidden/>
          </w:rPr>
          <w:t>140</w:t>
        </w:r>
        <w:r w:rsidR="00CB3AD2">
          <w:rPr>
            <w:noProof/>
            <w:webHidden/>
          </w:rPr>
          <w:fldChar w:fldCharType="end"/>
        </w:r>
      </w:hyperlink>
    </w:p>
    <w:p w14:paraId="2A0D502F" w14:textId="7EC03D4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12" w:history="1">
        <w:r w:rsidR="00CB3AD2" w:rsidRPr="00393215">
          <w:rPr>
            <w:rStyle w:val="Hyperlink"/>
            <w:noProof/>
          </w:rPr>
          <w:t>3.37.5 stack property</w:t>
        </w:r>
        <w:r w:rsidR="00CB3AD2">
          <w:rPr>
            <w:noProof/>
            <w:webHidden/>
          </w:rPr>
          <w:tab/>
        </w:r>
        <w:r w:rsidR="00CB3AD2">
          <w:rPr>
            <w:noProof/>
            <w:webHidden/>
          </w:rPr>
          <w:fldChar w:fldCharType="begin"/>
        </w:r>
        <w:r w:rsidR="00CB3AD2">
          <w:rPr>
            <w:noProof/>
            <w:webHidden/>
          </w:rPr>
          <w:instrText xml:space="preserve"> PAGEREF _Toc7106212 \h </w:instrText>
        </w:r>
        <w:r w:rsidR="00CB3AD2">
          <w:rPr>
            <w:noProof/>
            <w:webHidden/>
          </w:rPr>
        </w:r>
        <w:r w:rsidR="00CB3AD2">
          <w:rPr>
            <w:noProof/>
            <w:webHidden/>
          </w:rPr>
          <w:fldChar w:fldCharType="separate"/>
        </w:r>
        <w:r w:rsidR="00CB3AD2">
          <w:rPr>
            <w:noProof/>
            <w:webHidden/>
          </w:rPr>
          <w:t>140</w:t>
        </w:r>
        <w:r w:rsidR="00CB3AD2">
          <w:rPr>
            <w:noProof/>
            <w:webHidden/>
          </w:rPr>
          <w:fldChar w:fldCharType="end"/>
        </w:r>
      </w:hyperlink>
    </w:p>
    <w:p w14:paraId="5BC9E9AC" w14:textId="2420E5A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13" w:history="1">
        <w:r w:rsidR="00CB3AD2" w:rsidRPr="00393215">
          <w:rPr>
            <w:rStyle w:val="Hyperlink"/>
            <w:noProof/>
          </w:rPr>
          <w:t>3.37.6 webRequest property</w:t>
        </w:r>
        <w:r w:rsidR="00CB3AD2">
          <w:rPr>
            <w:noProof/>
            <w:webHidden/>
          </w:rPr>
          <w:tab/>
        </w:r>
        <w:r w:rsidR="00CB3AD2">
          <w:rPr>
            <w:noProof/>
            <w:webHidden/>
          </w:rPr>
          <w:fldChar w:fldCharType="begin"/>
        </w:r>
        <w:r w:rsidR="00CB3AD2">
          <w:rPr>
            <w:noProof/>
            <w:webHidden/>
          </w:rPr>
          <w:instrText xml:space="preserve"> PAGEREF _Toc7106213 \h </w:instrText>
        </w:r>
        <w:r w:rsidR="00CB3AD2">
          <w:rPr>
            <w:noProof/>
            <w:webHidden/>
          </w:rPr>
        </w:r>
        <w:r w:rsidR="00CB3AD2">
          <w:rPr>
            <w:noProof/>
            <w:webHidden/>
          </w:rPr>
          <w:fldChar w:fldCharType="separate"/>
        </w:r>
        <w:r w:rsidR="00CB3AD2">
          <w:rPr>
            <w:noProof/>
            <w:webHidden/>
          </w:rPr>
          <w:t>141</w:t>
        </w:r>
        <w:r w:rsidR="00CB3AD2">
          <w:rPr>
            <w:noProof/>
            <w:webHidden/>
          </w:rPr>
          <w:fldChar w:fldCharType="end"/>
        </w:r>
      </w:hyperlink>
    </w:p>
    <w:p w14:paraId="6C165A13" w14:textId="3BF8079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14" w:history="1">
        <w:r w:rsidR="00CB3AD2" w:rsidRPr="00393215">
          <w:rPr>
            <w:rStyle w:val="Hyperlink"/>
            <w:noProof/>
          </w:rPr>
          <w:t>3.37.7 webResponse property</w:t>
        </w:r>
        <w:r w:rsidR="00CB3AD2">
          <w:rPr>
            <w:noProof/>
            <w:webHidden/>
          </w:rPr>
          <w:tab/>
        </w:r>
        <w:r w:rsidR="00CB3AD2">
          <w:rPr>
            <w:noProof/>
            <w:webHidden/>
          </w:rPr>
          <w:fldChar w:fldCharType="begin"/>
        </w:r>
        <w:r w:rsidR="00CB3AD2">
          <w:rPr>
            <w:noProof/>
            <w:webHidden/>
          </w:rPr>
          <w:instrText xml:space="preserve"> PAGEREF _Toc7106214 \h </w:instrText>
        </w:r>
        <w:r w:rsidR="00CB3AD2">
          <w:rPr>
            <w:noProof/>
            <w:webHidden/>
          </w:rPr>
        </w:r>
        <w:r w:rsidR="00CB3AD2">
          <w:rPr>
            <w:noProof/>
            <w:webHidden/>
          </w:rPr>
          <w:fldChar w:fldCharType="separate"/>
        </w:r>
        <w:r w:rsidR="00CB3AD2">
          <w:rPr>
            <w:noProof/>
            <w:webHidden/>
          </w:rPr>
          <w:t>141</w:t>
        </w:r>
        <w:r w:rsidR="00CB3AD2">
          <w:rPr>
            <w:noProof/>
            <w:webHidden/>
          </w:rPr>
          <w:fldChar w:fldCharType="end"/>
        </w:r>
      </w:hyperlink>
    </w:p>
    <w:p w14:paraId="308A8F01" w14:textId="1964684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15" w:history="1">
        <w:r w:rsidR="00CB3AD2" w:rsidRPr="00393215">
          <w:rPr>
            <w:rStyle w:val="Hyperlink"/>
            <w:noProof/>
          </w:rPr>
          <w:t>3.37.8 kinds property</w:t>
        </w:r>
        <w:r w:rsidR="00CB3AD2">
          <w:rPr>
            <w:noProof/>
            <w:webHidden/>
          </w:rPr>
          <w:tab/>
        </w:r>
        <w:r w:rsidR="00CB3AD2">
          <w:rPr>
            <w:noProof/>
            <w:webHidden/>
          </w:rPr>
          <w:fldChar w:fldCharType="begin"/>
        </w:r>
        <w:r w:rsidR="00CB3AD2">
          <w:rPr>
            <w:noProof/>
            <w:webHidden/>
          </w:rPr>
          <w:instrText xml:space="preserve"> PAGEREF _Toc7106215 \h </w:instrText>
        </w:r>
        <w:r w:rsidR="00CB3AD2">
          <w:rPr>
            <w:noProof/>
            <w:webHidden/>
          </w:rPr>
        </w:r>
        <w:r w:rsidR="00CB3AD2">
          <w:rPr>
            <w:noProof/>
            <w:webHidden/>
          </w:rPr>
          <w:fldChar w:fldCharType="separate"/>
        </w:r>
        <w:r w:rsidR="00CB3AD2">
          <w:rPr>
            <w:noProof/>
            <w:webHidden/>
          </w:rPr>
          <w:t>141</w:t>
        </w:r>
        <w:r w:rsidR="00CB3AD2">
          <w:rPr>
            <w:noProof/>
            <w:webHidden/>
          </w:rPr>
          <w:fldChar w:fldCharType="end"/>
        </w:r>
      </w:hyperlink>
    </w:p>
    <w:p w14:paraId="4E9CD5D4" w14:textId="3741EE3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16" w:history="1">
        <w:r w:rsidR="00CB3AD2" w:rsidRPr="00393215">
          <w:rPr>
            <w:rStyle w:val="Hyperlink"/>
            <w:noProof/>
          </w:rPr>
          <w:t>3.37.9 state property</w:t>
        </w:r>
        <w:r w:rsidR="00CB3AD2">
          <w:rPr>
            <w:noProof/>
            <w:webHidden/>
          </w:rPr>
          <w:tab/>
        </w:r>
        <w:r w:rsidR="00CB3AD2">
          <w:rPr>
            <w:noProof/>
            <w:webHidden/>
          </w:rPr>
          <w:fldChar w:fldCharType="begin"/>
        </w:r>
        <w:r w:rsidR="00CB3AD2">
          <w:rPr>
            <w:noProof/>
            <w:webHidden/>
          </w:rPr>
          <w:instrText xml:space="preserve"> PAGEREF _Toc7106216 \h </w:instrText>
        </w:r>
        <w:r w:rsidR="00CB3AD2">
          <w:rPr>
            <w:noProof/>
            <w:webHidden/>
          </w:rPr>
        </w:r>
        <w:r w:rsidR="00CB3AD2">
          <w:rPr>
            <w:noProof/>
            <w:webHidden/>
          </w:rPr>
          <w:fldChar w:fldCharType="separate"/>
        </w:r>
        <w:r w:rsidR="00CB3AD2">
          <w:rPr>
            <w:noProof/>
            <w:webHidden/>
          </w:rPr>
          <w:t>142</w:t>
        </w:r>
        <w:r w:rsidR="00CB3AD2">
          <w:rPr>
            <w:noProof/>
            <w:webHidden/>
          </w:rPr>
          <w:fldChar w:fldCharType="end"/>
        </w:r>
      </w:hyperlink>
    </w:p>
    <w:p w14:paraId="71C41641" w14:textId="6F0237A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17" w:history="1">
        <w:r w:rsidR="00CB3AD2" w:rsidRPr="00393215">
          <w:rPr>
            <w:rStyle w:val="Hyperlink"/>
            <w:noProof/>
          </w:rPr>
          <w:t>3.37.10 nestingLevel property</w:t>
        </w:r>
        <w:r w:rsidR="00CB3AD2">
          <w:rPr>
            <w:noProof/>
            <w:webHidden/>
          </w:rPr>
          <w:tab/>
        </w:r>
        <w:r w:rsidR="00CB3AD2">
          <w:rPr>
            <w:noProof/>
            <w:webHidden/>
          </w:rPr>
          <w:fldChar w:fldCharType="begin"/>
        </w:r>
        <w:r w:rsidR="00CB3AD2">
          <w:rPr>
            <w:noProof/>
            <w:webHidden/>
          </w:rPr>
          <w:instrText xml:space="preserve"> PAGEREF _Toc7106217 \h </w:instrText>
        </w:r>
        <w:r w:rsidR="00CB3AD2">
          <w:rPr>
            <w:noProof/>
            <w:webHidden/>
          </w:rPr>
        </w:r>
        <w:r w:rsidR="00CB3AD2">
          <w:rPr>
            <w:noProof/>
            <w:webHidden/>
          </w:rPr>
          <w:fldChar w:fldCharType="separate"/>
        </w:r>
        <w:r w:rsidR="00CB3AD2">
          <w:rPr>
            <w:noProof/>
            <w:webHidden/>
          </w:rPr>
          <w:t>143</w:t>
        </w:r>
        <w:r w:rsidR="00CB3AD2">
          <w:rPr>
            <w:noProof/>
            <w:webHidden/>
          </w:rPr>
          <w:fldChar w:fldCharType="end"/>
        </w:r>
      </w:hyperlink>
    </w:p>
    <w:p w14:paraId="0A96BF91" w14:textId="7FDAF5F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18" w:history="1">
        <w:r w:rsidR="00CB3AD2" w:rsidRPr="00393215">
          <w:rPr>
            <w:rStyle w:val="Hyperlink"/>
            <w:noProof/>
          </w:rPr>
          <w:t>3.37.11 executionOrder property</w:t>
        </w:r>
        <w:r w:rsidR="00CB3AD2">
          <w:rPr>
            <w:noProof/>
            <w:webHidden/>
          </w:rPr>
          <w:tab/>
        </w:r>
        <w:r w:rsidR="00CB3AD2">
          <w:rPr>
            <w:noProof/>
            <w:webHidden/>
          </w:rPr>
          <w:fldChar w:fldCharType="begin"/>
        </w:r>
        <w:r w:rsidR="00CB3AD2">
          <w:rPr>
            <w:noProof/>
            <w:webHidden/>
          </w:rPr>
          <w:instrText xml:space="preserve"> PAGEREF _Toc7106218 \h </w:instrText>
        </w:r>
        <w:r w:rsidR="00CB3AD2">
          <w:rPr>
            <w:noProof/>
            <w:webHidden/>
          </w:rPr>
        </w:r>
        <w:r w:rsidR="00CB3AD2">
          <w:rPr>
            <w:noProof/>
            <w:webHidden/>
          </w:rPr>
          <w:fldChar w:fldCharType="separate"/>
        </w:r>
        <w:r w:rsidR="00CB3AD2">
          <w:rPr>
            <w:noProof/>
            <w:webHidden/>
          </w:rPr>
          <w:t>143</w:t>
        </w:r>
        <w:r w:rsidR="00CB3AD2">
          <w:rPr>
            <w:noProof/>
            <w:webHidden/>
          </w:rPr>
          <w:fldChar w:fldCharType="end"/>
        </w:r>
      </w:hyperlink>
    </w:p>
    <w:p w14:paraId="543FCC35" w14:textId="74CA600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19" w:history="1">
        <w:r w:rsidR="00CB3AD2" w:rsidRPr="00393215">
          <w:rPr>
            <w:rStyle w:val="Hyperlink"/>
            <w:noProof/>
          </w:rPr>
          <w:t>3.37.12 executionTimeUtc property</w:t>
        </w:r>
        <w:r w:rsidR="00CB3AD2">
          <w:rPr>
            <w:noProof/>
            <w:webHidden/>
          </w:rPr>
          <w:tab/>
        </w:r>
        <w:r w:rsidR="00CB3AD2">
          <w:rPr>
            <w:noProof/>
            <w:webHidden/>
          </w:rPr>
          <w:fldChar w:fldCharType="begin"/>
        </w:r>
        <w:r w:rsidR="00CB3AD2">
          <w:rPr>
            <w:noProof/>
            <w:webHidden/>
          </w:rPr>
          <w:instrText xml:space="preserve"> PAGEREF _Toc7106219 \h </w:instrText>
        </w:r>
        <w:r w:rsidR="00CB3AD2">
          <w:rPr>
            <w:noProof/>
            <w:webHidden/>
          </w:rPr>
        </w:r>
        <w:r w:rsidR="00CB3AD2">
          <w:rPr>
            <w:noProof/>
            <w:webHidden/>
          </w:rPr>
          <w:fldChar w:fldCharType="separate"/>
        </w:r>
        <w:r w:rsidR="00CB3AD2">
          <w:rPr>
            <w:noProof/>
            <w:webHidden/>
          </w:rPr>
          <w:t>144</w:t>
        </w:r>
        <w:r w:rsidR="00CB3AD2">
          <w:rPr>
            <w:noProof/>
            <w:webHidden/>
          </w:rPr>
          <w:fldChar w:fldCharType="end"/>
        </w:r>
      </w:hyperlink>
    </w:p>
    <w:p w14:paraId="2E89DF60" w14:textId="327935F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20" w:history="1">
        <w:r w:rsidR="00CB3AD2" w:rsidRPr="00393215">
          <w:rPr>
            <w:rStyle w:val="Hyperlink"/>
            <w:noProof/>
          </w:rPr>
          <w:t>3.37.13 importance property</w:t>
        </w:r>
        <w:r w:rsidR="00CB3AD2">
          <w:rPr>
            <w:noProof/>
            <w:webHidden/>
          </w:rPr>
          <w:tab/>
        </w:r>
        <w:r w:rsidR="00CB3AD2">
          <w:rPr>
            <w:noProof/>
            <w:webHidden/>
          </w:rPr>
          <w:fldChar w:fldCharType="begin"/>
        </w:r>
        <w:r w:rsidR="00CB3AD2">
          <w:rPr>
            <w:noProof/>
            <w:webHidden/>
          </w:rPr>
          <w:instrText xml:space="preserve"> PAGEREF _Toc7106220 \h </w:instrText>
        </w:r>
        <w:r w:rsidR="00CB3AD2">
          <w:rPr>
            <w:noProof/>
            <w:webHidden/>
          </w:rPr>
        </w:r>
        <w:r w:rsidR="00CB3AD2">
          <w:rPr>
            <w:noProof/>
            <w:webHidden/>
          </w:rPr>
          <w:fldChar w:fldCharType="separate"/>
        </w:r>
        <w:r w:rsidR="00CB3AD2">
          <w:rPr>
            <w:noProof/>
            <w:webHidden/>
          </w:rPr>
          <w:t>144</w:t>
        </w:r>
        <w:r w:rsidR="00CB3AD2">
          <w:rPr>
            <w:noProof/>
            <w:webHidden/>
          </w:rPr>
          <w:fldChar w:fldCharType="end"/>
        </w:r>
      </w:hyperlink>
    </w:p>
    <w:p w14:paraId="7A4B42B5" w14:textId="5AC7572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21" w:history="1">
        <w:r w:rsidR="00CB3AD2" w:rsidRPr="00393215">
          <w:rPr>
            <w:rStyle w:val="Hyperlink"/>
            <w:noProof/>
          </w:rPr>
          <w:t>3.37.14 taxa property</w:t>
        </w:r>
        <w:r w:rsidR="00CB3AD2">
          <w:rPr>
            <w:noProof/>
            <w:webHidden/>
          </w:rPr>
          <w:tab/>
        </w:r>
        <w:r w:rsidR="00CB3AD2">
          <w:rPr>
            <w:noProof/>
            <w:webHidden/>
          </w:rPr>
          <w:fldChar w:fldCharType="begin"/>
        </w:r>
        <w:r w:rsidR="00CB3AD2">
          <w:rPr>
            <w:noProof/>
            <w:webHidden/>
          </w:rPr>
          <w:instrText xml:space="preserve"> PAGEREF _Toc7106221 \h </w:instrText>
        </w:r>
        <w:r w:rsidR="00CB3AD2">
          <w:rPr>
            <w:noProof/>
            <w:webHidden/>
          </w:rPr>
        </w:r>
        <w:r w:rsidR="00CB3AD2">
          <w:rPr>
            <w:noProof/>
            <w:webHidden/>
          </w:rPr>
          <w:fldChar w:fldCharType="separate"/>
        </w:r>
        <w:r w:rsidR="00CB3AD2">
          <w:rPr>
            <w:noProof/>
            <w:webHidden/>
          </w:rPr>
          <w:t>144</w:t>
        </w:r>
        <w:r w:rsidR="00CB3AD2">
          <w:rPr>
            <w:noProof/>
            <w:webHidden/>
          </w:rPr>
          <w:fldChar w:fldCharType="end"/>
        </w:r>
      </w:hyperlink>
    </w:p>
    <w:p w14:paraId="344B1BFB" w14:textId="755F2297" w:rsidR="00CB3AD2" w:rsidRDefault="006010BF">
      <w:pPr>
        <w:pStyle w:val="TOC2"/>
        <w:tabs>
          <w:tab w:val="right" w:leader="dot" w:pos="9350"/>
        </w:tabs>
        <w:rPr>
          <w:rFonts w:asciiTheme="minorHAnsi" w:eastAsiaTheme="minorEastAsia" w:hAnsiTheme="minorHAnsi" w:cstheme="minorBidi"/>
          <w:noProof/>
          <w:sz w:val="22"/>
          <w:szCs w:val="22"/>
        </w:rPr>
      </w:pPr>
      <w:hyperlink w:anchor="_Toc7106222" w:history="1">
        <w:r w:rsidR="00CB3AD2" w:rsidRPr="00393215">
          <w:rPr>
            <w:rStyle w:val="Hyperlink"/>
            <w:noProof/>
          </w:rPr>
          <w:t>3.38 graph object</w:t>
        </w:r>
        <w:r w:rsidR="00CB3AD2">
          <w:rPr>
            <w:noProof/>
            <w:webHidden/>
          </w:rPr>
          <w:tab/>
        </w:r>
        <w:r w:rsidR="00CB3AD2">
          <w:rPr>
            <w:noProof/>
            <w:webHidden/>
          </w:rPr>
          <w:fldChar w:fldCharType="begin"/>
        </w:r>
        <w:r w:rsidR="00CB3AD2">
          <w:rPr>
            <w:noProof/>
            <w:webHidden/>
          </w:rPr>
          <w:instrText xml:space="preserve"> PAGEREF _Toc7106222 \h </w:instrText>
        </w:r>
        <w:r w:rsidR="00CB3AD2">
          <w:rPr>
            <w:noProof/>
            <w:webHidden/>
          </w:rPr>
        </w:r>
        <w:r w:rsidR="00CB3AD2">
          <w:rPr>
            <w:noProof/>
            <w:webHidden/>
          </w:rPr>
          <w:fldChar w:fldCharType="separate"/>
        </w:r>
        <w:r w:rsidR="00CB3AD2">
          <w:rPr>
            <w:noProof/>
            <w:webHidden/>
          </w:rPr>
          <w:t>146</w:t>
        </w:r>
        <w:r w:rsidR="00CB3AD2">
          <w:rPr>
            <w:noProof/>
            <w:webHidden/>
          </w:rPr>
          <w:fldChar w:fldCharType="end"/>
        </w:r>
      </w:hyperlink>
    </w:p>
    <w:p w14:paraId="407D3A56" w14:textId="7D2476C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23" w:history="1">
        <w:r w:rsidR="00CB3AD2" w:rsidRPr="00393215">
          <w:rPr>
            <w:rStyle w:val="Hyperlink"/>
            <w:noProof/>
          </w:rPr>
          <w:t>3.38.1 General</w:t>
        </w:r>
        <w:r w:rsidR="00CB3AD2">
          <w:rPr>
            <w:noProof/>
            <w:webHidden/>
          </w:rPr>
          <w:tab/>
        </w:r>
        <w:r w:rsidR="00CB3AD2">
          <w:rPr>
            <w:noProof/>
            <w:webHidden/>
          </w:rPr>
          <w:fldChar w:fldCharType="begin"/>
        </w:r>
        <w:r w:rsidR="00CB3AD2">
          <w:rPr>
            <w:noProof/>
            <w:webHidden/>
          </w:rPr>
          <w:instrText xml:space="preserve"> PAGEREF _Toc7106223 \h </w:instrText>
        </w:r>
        <w:r w:rsidR="00CB3AD2">
          <w:rPr>
            <w:noProof/>
            <w:webHidden/>
          </w:rPr>
        </w:r>
        <w:r w:rsidR="00CB3AD2">
          <w:rPr>
            <w:noProof/>
            <w:webHidden/>
          </w:rPr>
          <w:fldChar w:fldCharType="separate"/>
        </w:r>
        <w:r w:rsidR="00CB3AD2">
          <w:rPr>
            <w:noProof/>
            <w:webHidden/>
          </w:rPr>
          <w:t>146</w:t>
        </w:r>
        <w:r w:rsidR="00CB3AD2">
          <w:rPr>
            <w:noProof/>
            <w:webHidden/>
          </w:rPr>
          <w:fldChar w:fldCharType="end"/>
        </w:r>
      </w:hyperlink>
    </w:p>
    <w:p w14:paraId="1F33BA07" w14:textId="463A713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24" w:history="1">
        <w:r w:rsidR="00CB3AD2" w:rsidRPr="00393215">
          <w:rPr>
            <w:rStyle w:val="Hyperlink"/>
            <w:noProof/>
          </w:rPr>
          <w:t>3.38.2 description property</w:t>
        </w:r>
        <w:r w:rsidR="00CB3AD2">
          <w:rPr>
            <w:noProof/>
            <w:webHidden/>
          </w:rPr>
          <w:tab/>
        </w:r>
        <w:r w:rsidR="00CB3AD2">
          <w:rPr>
            <w:noProof/>
            <w:webHidden/>
          </w:rPr>
          <w:fldChar w:fldCharType="begin"/>
        </w:r>
        <w:r w:rsidR="00CB3AD2">
          <w:rPr>
            <w:noProof/>
            <w:webHidden/>
          </w:rPr>
          <w:instrText xml:space="preserve"> PAGEREF _Toc7106224 \h </w:instrText>
        </w:r>
        <w:r w:rsidR="00CB3AD2">
          <w:rPr>
            <w:noProof/>
            <w:webHidden/>
          </w:rPr>
        </w:r>
        <w:r w:rsidR="00CB3AD2">
          <w:rPr>
            <w:noProof/>
            <w:webHidden/>
          </w:rPr>
          <w:fldChar w:fldCharType="separate"/>
        </w:r>
        <w:r w:rsidR="00CB3AD2">
          <w:rPr>
            <w:noProof/>
            <w:webHidden/>
          </w:rPr>
          <w:t>146</w:t>
        </w:r>
        <w:r w:rsidR="00CB3AD2">
          <w:rPr>
            <w:noProof/>
            <w:webHidden/>
          </w:rPr>
          <w:fldChar w:fldCharType="end"/>
        </w:r>
      </w:hyperlink>
    </w:p>
    <w:p w14:paraId="1E746EA5" w14:textId="3A02751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25" w:history="1">
        <w:r w:rsidR="00CB3AD2" w:rsidRPr="00393215">
          <w:rPr>
            <w:rStyle w:val="Hyperlink"/>
            <w:noProof/>
          </w:rPr>
          <w:t>3.38.3 nodes property</w:t>
        </w:r>
        <w:r w:rsidR="00CB3AD2">
          <w:rPr>
            <w:noProof/>
            <w:webHidden/>
          </w:rPr>
          <w:tab/>
        </w:r>
        <w:r w:rsidR="00CB3AD2">
          <w:rPr>
            <w:noProof/>
            <w:webHidden/>
          </w:rPr>
          <w:fldChar w:fldCharType="begin"/>
        </w:r>
        <w:r w:rsidR="00CB3AD2">
          <w:rPr>
            <w:noProof/>
            <w:webHidden/>
          </w:rPr>
          <w:instrText xml:space="preserve"> PAGEREF _Toc7106225 \h </w:instrText>
        </w:r>
        <w:r w:rsidR="00CB3AD2">
          <w:rPr>
            <w:noProof/>
            <w:webHidden/>
          </w:rPr>
        </w:r>
        <w:r w:rsidR="00CB3AD2">
          <w:rPr>
            <w:noProof/>
            <w:webHidden/>
          </w:rPr>
          <w:fldChar w:fldCharType="separate"/>
        </w:r>
        <w:r w:rsidR="00CB3AD2">
          <w:rPr>
            <w:noProof/>
            <w:webHidden/>
          </w:rPr>
          <w:t>146</w:t>
        </w:r>
        <w:r w:rsidR="00CB3AD2">
          <w:rPr>
            <w:noProof/>
            <w:webHidden/>
          </w:rPr>
          <w:fldChar w:fldCharType="end"/>
        </w:r>
      </w:hyperlink>
    </w:p>
    <w:p w14:paraId="73C56A15" w14:textId="5F8F04F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26" w:history="1">
        <w:r w:rsidR="00CB3AD2" w:rsidRPr="00393215">
          <w:rPr>
            <w:rStyle w:val="Hyperlink"/>
            <w:noProof/>
          </w:rPr>
          <w:t>3.38.4 edges property</w:t>
        </w:r>
        <w:r w:rsidR="00CB3AD2">
          <w:rPr>
            <w:noProof/>
            <w:webHidden/>
          </w:rPr>
          <w:tab/>
        </w:r>
        <w:r w:rsidR="00CB3AD2">
          <w:rPr>
            <w:noProof/>
            <w:webHidden/>
          </w:rPr>
          <w:fldChar w:fldCharType="begin"/>
        </w:r>
        <w:r w:rsidR="00CB3AD2">
          <w:rPr>
            <w:noProof/>
            <w:webHidden/>
          </w:rPr>
          <w:instrText xml:space="preserve"> PAGEREF _Toc7106226 \h </w:instrText>
        </w:r>
        <w:r w:rsidR="00CB3AD2">
          <w:rPr>
            <w:noProof/>
            <w:webHidden/>
          </w:rPr>
        </w:r>
        <w:r w:rsidR="00CB3AD2">
          <w:rPr>
            <w:noProof/>
            <w:webHidden/>
          </w:rPr>
          <w:fldChar w:fldCharType="separate"/>
        </w:r>
        <w:r w:rsidR="00CB3AD2">
          <w:rPr>
            <w:noProof/>
            <w:webHidden/>
          </w:rPr>
          <w:t>146</w:t>
        </w:r>
        <w:r w:rsidR="00CB3AD2">
          <w:rPr>
            <w:noProof/>
            <w:webHidden/>
          </w:rPr>
          <w:fldChar w:fldCharType="end"/>
        </w:r>
      </w:hyperlink>
    </w:p>
    <w:p w14:paraId="7783A608" w14:textId="76EB6938" w:rsidR="00CB3AD2" w:rsidRDefault="006010BF">
      <w:pPr>
        <w:pStyle w:val="TOC2"/>
        <w:tabs>
          <w:tab w:val="right" w:leader="dot" w:pos="9350"/>
        </w:tabs>
        <w:rPr>
          <w:rFonts w:asciiTheme="minorHAnsi" w:eastAsiaTheme="minorEastAsia" w:hAnsiTheme="minorHAnsi" w:cstheme="minorBidi"/>
          <w:noProof/>
          <w:sz w:val="22"/>
          <w:szCs w:val="22"/>
        </w:rPr>
      </w:pPr>
      <w:hyperlink w:anchor="_Toc7106227" w:history="1">
        <w:r w:rsidR="00CB3AD2" w:rsidRPr="00393215">
          <w:rPr>
            <w:rStyle w:val="Hyperlink"/>
            <w:noProof/>
          </w:rPr>
          <w:t>3.39 node object</w:t>
        </w:r>
        <w:r w:rsidR="00CB3AD2">
          <w:rPr>
            <w:noProof/>
            <w:webHidden/>
          </w:rPr>
          <w:tab/>
        </w:r>
        <w:r w:rsidR="00CB3AD2">
          <w:rPr>
            <w:noProof/>
            <w:webHidden/>
          </w:rPr>
          <w:fldChar w:fldCharType="begin"/>
        </w:r>
        <w:r w:rsidR="00CB3AD2">
          <w:rPr>
            <w:noProof/>
            <w:webHidden/>
          </w:rPr>
          <w:instrText xml:space="preserve"> PAGEREF _Toc7106227 \h </w:instrText>
        </w:r>
        <w:r w:rsidR="00CB3AD2">
          <w:rPr>
            <w:noProof/>
            <w:webHidden/>
          </w:rPr>
        </w:r>
        <w:r w:rsidR="00CB3AD2">
          <w:rPr>
            <w:noProof/>
            <w:webHidden/>
          </w:rPr>
          <w:fldChar w:fldCharType="separate"/>
        </w:r>
        <w:r w:rsidR="00CB3AD2">
          <w:rPr>
            <w:noProof/>
            <w:webHidden/>
          </w:rPr>
          <w:t>146</w:t>
        </w:r>
        <w:r w:rsidR="00CB3AD2">
          <w:rPr>
            <w:noProof/>
            <w:webHidden/>
          </w:rPr>
          <w:fldChar w:fldCharType="end"/>
        </w:r>
      </w:hyperlink>
    </w:p>
    <w:p w14:paraId="10856B3C" w14:textId="0C9566E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28" w:history="1">
        <w:r w:rsidR="00CB3AD2" w:rsidRPr="00393215">
          <w:rPr>
            <w:rStyle w:val="Hyperlink"/>
            <w:noProof/>
          </w:rPr>
          <w:t>3.39.1 General</w:t>
        </w:r>
        <w:r w:rsidR="00CB3AD2">
          <w:rPr>
            <w:noProof/>
            <w:webHidden/>
          </w:rPr>
          <w:tab/>
        </w:r>
        <w:r w:rsidR="00CB3AD2">
          <w:rPr>
            <w:noProof/>
            <w:webHidden/>
          </w:rPr>
          <w:fldChar w:fldCharType="begin"/>
        </w:r>
        <w:r w:rsidR="00CB3AD2">
          <w:rPr>
            <w:noProof/>
            <w:webHidden/>
          </w:rPr>
          <w:instrText xml:space="preserve"> PAGEREF _Toc7106228 \h </w:instrText>
        </w:r>
        <w:r w:rsidR="00CB3AD2">
          <w:rPr>
            <w:noProof/>
            <w:webHidden/>
          </w:rPr>
        </w:r>
        <w:r w:rsidR="00CB3AD2">
          <w:rPr>
            <w:noProof/>
            <w:webHidden/>
          </w:rPr>
          <w:fldChar w:fldCharType="separate"/>
        </w:r>
        <w:r w:rsidR="00CB3AD2">
          <w:rPr>
            <w:noProof/>
            <w:webHidden/>
          </w:rPr>
          <w:t>146</w:t>
        </w:r>
        <w:r w:rsidR="00CB3AD2">
          <w:rPr>
            <w:noProof/>
            <w:webHidden/>
          </w:rPr>
          <w:fldChar w:fldCharType="end"/>
        </w:r>
      </w:hyperlink>
    </w:p>
    <w:p w14:paraId="696F86AE" w14:textId="5D8FF0C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29" w:history="1">
        <w:r w:rsidR="00CB3AD2" w:rsidRPr="00393215">
          <w:rPr>
            <w:rStyle w:val="Hyperlink"/>
            <w:noProof/>
          </w:rPr>
          <w:t>3.39.2 id property</w:t>
        </w:r>
        <w:r w:rsidR="00CB3AD2">
          <w:rPr>
            <w:noProof/>
            <w:webHidden/>
          </w:rPr>
          <w:tab/>
        </w:r>
        <w:r w:rsidR="00CB3AD2">
          <w:rPr>
            <w:noProof/>
            <w:webHidden/>
          </w:rPr>
          <w:fldChar w:fldCharType="begin"/>
        </w:r>
        <w:r w:rsidR="00CB3AD2">
          <w:rPr>
            <w:noProof/>
            <w:webHidden/>
          </w:rPr>
          <w:instrText xml:space="preserve"> PAGEREF _Toc7106229 \h </w:instrText>
        </w:r>
        <w:r w:rsidR="00CB3AD2">
          <w:rPr>
            <w:noProof/>
            <w:webHidden/>
          </w:rPr>
        </w:r>
        <w:r w:rsidR="00CB3AD2">
          <w:rPr>
            <w:noProof/>
            <w:webHidden/>
          </w:rPr>
          <w:fldChar w:fldCharType="separate"/>
        </w:r>
        <w:r w:rsidR="00CB3AD2">
          <w:rPr>
            <w:noProof/>
            <w:webHidden/>
          </w:rPr>
          <w:t>146</w:t>
        </w:r>
        <w:r w:rsidR="00CB3AD2">
          <w:rPr>
            <w:noProof/>
            <w:webHidden/>
          </w:rPr>
          <w:fldChar w:fldCharType="end"/>
        </w:r>
      </w:hyperlink>
    </w:p>
    <w:p w14:paraId="768EAFA7" w14:textId="30754D5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30" w:history="1">
        <w:r w:rsidR="00CB3AD2" w:rsidRPr="00393215">
          <w:rPr>
            <w:rStyle w:val="Hyperlink"/>
            <w:noProof/>
          </w:rPr>
          <w:t>3.39.3 label property</w:t>
        </w:r>
        <w:r w:rsidR="00CB3AD2">
          <w:rPr>
            <w:noProof/>
            <w:webHidden/>
          </w:rPr>
          <w:tab/>
        </w:r>
        <w:r w:rsidR="00CB3AD2">
          <w:rPr>
            <w:noProof/>
            <w:webHidden/>
          </w:rPr>
          <w:fldChar w:fldCharType="begin"/>
        </w:r>
        <w:r w:rsidR="00CB3AD2">
          <w:rPr>
            <w:noProof/>
            <w:webHidden/>
          </w:rPr>
          <w:instrText xml:space="preserve"> PAGEREF _Toc7106230 \h </w:instrText>
        </w:r>
        <w:r w:rsidR="00CB3AD2">
          <w:rPr>
            <w:noProof/>
            <w:webHidden/>
          </w:rPr>
        </w:r>
        <w:r w:rsidR="00CB3AD2">
          <w:rPr>
            <w:noProof/>
            <w:webHidden/>
          </w:rPr>
          <w:fldChar w:fldCharType="separate"/>
        </w:r>
        <w:r w:rsidR="00CB3AD2">
          <w:rPr>
            <w:noProof/>
            <w:webHidden/>
          </w:rPr>
          <w:t>147</w:t>
        </w:r>
        <w:r w:rsidR="00CB3AD2">
          <w:rPr>
            <w:noProof/>
            <w:webHidden/>
          </w:rPr>
          <w:fldChar w:fldCharType="end"/>
        </w:r>
      </w:hyperlink>
    </w:p>
    <w:p w14:paraId="5AF58FD4" w14:textId="2714CD0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31" w:history="1">
        <w:r w:rsidR="00CB3AD2" w:rsidRPr="00393215">
          <w:rPr>
            <w:rStyle w:val="Hyperlink"/>
            <w:noProof/>
          </w:rPr>
          <w:t>3.39.4 location property</w:t>
        </w:r>
        <w:r w:rsidR="00CB3AD2">
          <w:rPr>
            <w:noProof/>
            <w:webHidden/>
          </w:rPr>
          <w:tab/>
        </w:r>
        <w:r w:rsidR="00CB3AD2">
          <w:rPr>
            <w:noProof/>
            <w:webHidden/>
          </w:rPr>
          <w:fldChar w:fldCharType="begin"/>
        </w:r>
        <w:r w:rsidR="00CB3AD2">
          <w:rPr>
            <w:noProof/>
            <w:webHidden/>
          </w:rPr>
          <w:instrText xml:space="preserve"> PAGEREF _Toc7106231 \h </w:instrText>
        </w:r>
        <w:r w:rsidR="00CB3AD2">
          <w:rPr>
            <w:noProof/>
            <w:webHidden/>
          </w:rPr>
        </w:r>
        <w:r w:rsidR="00CB3AD2">
          <w:rPr>
            <w:noProof/>
            <w:webHidden/>
          </w:rPr>
          <w:fldChar w:fldCharType="separate"/>
        </w:r>
        <w:r w:rsidR="00CB3AD2">
          <w:rPr>
            <w:noProof/>
            <w:webHidden/>
          </w:rPr>
          <w:t>147</w:t>
        </w:r>
        <w:r w:rsidR="00CB3AD2">
          <w:rPr>
            <w:noProof/>
            <w:webHidden/>
          </w:rPr>
          <w:fldChar w:fldCharType="end"/>
        </w:r>
      </w:hyperlink>
    </w:p>
    <w:p w14:paraId="199BA317" w14:textId="4127FF4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32" w:history="1">
        <w:r w:rsidR="00CB3AD2" w:rsidRPr="00393215">
          <w:rPr>
            <w:rStyle w:val="Hyperlink"/>
            <w:noProof/>
          </w:rPr>
          <w:t>3.39.5 children property</w:t>
        </w:r>
        <w:r w:rsidR="00CB3AD2">
          <w:rPr>
            <w:noProof/>
            <w:webHidden/>
          </w:rPr>
          <w:tab/>
        </w:r>
        <w:r w:rsidR="00CB3AD2">
          <w:rPr>
            <w:noProof/>
            <w:webHidden/>
          </w:rPr>
          <w:fldChar w:fldCharType="begin"/>
        </w:r>
        <w:r w:rsidR="00CB3AD2">
          <w:rPr>
            <w:noProof/>
            <w:webHidden/>
          </w:rPr>
          <w:instrText xml:space="preserve"> PAGEREF _Toc7106232 \h </w:instrText>
        </w:r>
        <w:r w:rsidR="00CB3AD2">
          <w:rPr>
            <w:noProof/>
            <w:webHidden/>
          </w:rPr>
        </w:r>
        <w:r w:rsidR="00CB3AD2">
          <w:rPr>
            <w:noProof/>
            <w:webHidden/>
          </w:rPr>
          <w:fldChar w:fldCharType="separate"/>
        </w:r>
        <w:r w:rsidR="00CB3AD2">
          <w:rPr>
            <w:noProof/>
            <w:webHidden/>
          </w:rPr>
          <w:t>147</w:t>
        </w:r>
        <w:r w:rsidR="00CB3AD2">
          <w:rPr>
            <w:noProof/>
            <w:webHidden/>
          </w:rPr>
          <w:fldChar w:fldCharType="end"/>
        </w:r>
      </w:hyperlink>
    </w:p>
    <w:p w14:paraId="02CC727D" w14:textId="3CDD2DC9" w:rsidR="00CB3AD2" w:rsidRDefault="006010BF">
      <w:pPr>
        <w:pStyle w:val="TOC2"/>
        <w:tabs>
          <w:tab w:val="right" w:leader="dot" w:pos="9350"/>
        </w:tabs>
        <w:rPr>
          <w:rFonts w:asciiTheme="minorHAnsi" w:eastAsiaTheme="minorEastAsia" w:hAnsiTheme="minorHAnsi" w:cstheme="minorBidi"/>
          <w:noProof/>
          <w:sz w:val="22"/>
          <w:szCs w:val="22"/>
        </w:rPr>
      </w:pPr>
      <w:hyperlink w:anchor="_Toc7106233" w:history="1">
        <w:r w:rsidR="00CB3AD2" w:rsidRPr="00393215">
          <w:rPr>
            <w:rStyle w:val="Hyperlink"/>
            <w:noProof/>
          </w:rPr>
          <w:t>3.40 edge object</w:t>
        </w:r>
        <w:r w:rsidR="00CB3AD2">
          <w:rPr>
            <w:noProof/>
            <w:webHidden/>
          </w:rPr>
          <w:tab/>
        </w:r>
        <w:r w:rsidR="00CB3AD2">
          <w:rPr>
            <w:noProof/>
            <w:webHidden/>
          </w:rPr>
          <w:fldChar w:fldCharType="begin"/>
        </w:r>
        <w:r w:rsidR="00CB3AD2">
          <w:rPr>
            <w:noProof/>
            <w:webHidden/>
          </w:rPr>
          <w:instrText xml:space="preserve"> PAGEREF _Toc7106233 \h </w:instrText>
        </w:r>
        <w:r w:rsidR="00CB3AD2">
          <w:rPr>
            <w:noProof/>
            <w:webHidden/>
          </w:rPr>
        </w:r>
        <w:r w:rsidR="00CB3AD2">
          <w:rPr>
            <w:noProof/>
            <w:webHidden/>
          </w:rPr>
          <w:fldChar w:fldCharType="separate"/>
        </w:r>
        <w:r w:rsidR="00CB3AD2">
          <w:rPr>
            <w:noProof/>
            <w:webHidden/>
          </w:rPr>
          <w:t>147</w:t>
        </w:r>
        <w:r w:rsidR="00CB3AD2">
          <w:rPr>
            <w:noProof/>
            <w:webHidden/>
          </w:rPr>
          <w:fldChar w:fldCharType="end"/>
        </w:r>
      </w:hyperlink>
    </w:p>
    <w:p w14:paraId="7850E3AC" w14:textId="05D6303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34" w:history="1">
        <w:r w:rsidR="00CB3AD2" w:rsidRPr="00393215">
          <w:rPr>
            <w:rStyle w:val="Hyperlink"/>
            <w:noProof/>
          </w:rPr>
          <w:t>3.40.1 General</w:t>
        </w:r>
        <w:r w:rsidR="00CB3AD2">
          <w:rPr>
            <w:noProof/>
            <w:webHidden/>
          </w:rPr>
          <w:tab/>
        </w:r>
        <w:r w:rsidR="00CB3AD2">
          <w:rPr>
            <w:noProof/>
            <w:webHidden/>
          </w:rPr>
          <w:fldChar w:fldCharType="begin"/>
        </w:r>
        <w:r w:rsidR="00CB3AD2">
          <w:rPr>
            <w:noProof/>
            <w:webHidden/>
          </w:rPr>
          <w:instrText xml:space="preserve"> PAGEREF _Toc7106234 \h </w:instrText>
        </w:r>
        <w:r w:rsidR="00CB3AD2">
          <w:rPr>
            <w:noProof/>
            <w:webHidden/>
          </w:rPr>
        </w:r>
        <w:r w:rsidR="00CB3AD2">
          <w:rPr>
            <w:noProof/>
            <w:webHidden/>
          </w:rPr>
          <w:fldChar w:fldCharType="separate"/>
        </w:r>
        <w:r w:rsidR="00CB3AD2">
          <w:rPr>
            <w:noProof/>
            <w:webHidden/>
          </w:rPr>
          <w:t>147</w:t>
        </w:r>
        <w:r w:rsidR="00CB3AD2">
          <w:rPr>
            <w:noProof/>
            <w:webHidden/>
          </w:rPr>
          <w:fldChar w:fldCharType="end"/>
        </w:r>
      </w:hyperlink>
    </w:p>
    <w:p w14:paraId="523B3B84" w14:textId="3CA9917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35" w:history="1">
        <w:r w:rsidR="00CB3AD2" w:rsidRPr="00393215">
          <w:rPr>
            <w:rStyle w:val="Hyperlink"/>
            <w:noProof/>
          </w:rPr>
          <w:t>3.40.2 id property</w:t>
        </w:r>
        <w:r w:rsidR="00CB3AD2">
          <w:rPr>
            <w:noProof/>
            <w:webHidden/>
          </w:rPr>
          <w:tab/>
        </w:r>
        <w:r w:rsidR="00CB3AD2">
          <w:rPr>
            <w:noProof/>
            <w:webHidden/>
          </w:rPr>
          <w:fldChar w:fldCharType="begin"/>
        </w:r>
        <w:r w:rsidR="00CB3AD2">
          <w:rPr>
            <w:noProof/>
            <w:webHidden/>
          </w:rPr>
          <w:instrText xml:space="preserve"> PAGEREF _Toc7106235 \h </w:instrText>
        </w:r>
        <w:r w:rsidR="00CB3AD2">
          <w:rPr>
            <w:noProof/>
            <w:webHidden/>
          </w:rPr>
        </w:r>
        <w:r w:rsidR="00CB3AD2">
          <w:rPr>
            <w:noProof/>
            <w:webHidden/>
          </w:rPr>
          <w:fldChar w:fldCharType="separate"/>
        </w:r>
        <w:r w:rsidR="00CB3AD2">
          <w:rPr>
            <w:noProof/>
            <w:webHidden/>
          </w:rPr>
          <w:t>147</w:t>
        </w:r>
        <w:r w:rsidR="00CB3AD2">
          <w:rPr>
            <w:noProof/>
            <w:webHidden/>
          </w:rPr>
          <w:fldChar w:fldCharType="end"/>
        </w:r>
      </w:hyperlink>
    </w:p>
    <w:p w14:paraId="45671570" w14:textId="7DD57FE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36" w:history="1">
        <w:r w:rsidR="00CB3AD2" w:rsidRPr="00393215">
          <w:rPr>
            <w:rStyle w:val="Hyperlink"/>
            <w:noProof/>
          </w:rPr>
          <w:t>3.40.3 label property</w:t>
        </w:r>
        <w:r w:rsidR="00CB3AD2">
          <w:rPr>
            <w:noProof/>
            <w:webHidden/>
          </w:rPr>
          <w:tab/>
        </w:r>
        <w:r w:rsidR="00CB3AD2">
          <w:rPr>
            <w:noProof/>
            <w:webHidden/>
          </w:rPr>
          <w:fldChar w:fldCharType="begin"/>
        </w:r>
        <w:r w:rsidR="00CB3AD2">
          <w:rPr>
            <w:noProof/>
            <w:webHidden/>
          </w:rPr>
          <w:instrText xml:space="preserve"> PAGEREF _Toc7106236 \h </w:instrText>
        </w:r>
        <w:r w:rsidR="00CB3AD2">
          <w:rPr>
            <w:noProof/>
            <w:webHidden/>
          </w:rPr>
        </w:r>
        <w:r w:rsidR="00CB3AD2">
          <w:rPr>
            <w:noProof/>
            <w:webHidden/>
          </w:rPr>
          <w:fldChar w:fldCharType="separate"/>
        </w:r>
        <w:r w:rsidR="00CB3AD2">
          <w:rPr>
            <w:noProof/>
            <w:webHidden/>
          </w:rPr>
          <w:t>147</w:t>
        </w:r>
        <w:r w:rsidR="00CB3AD2">
          <w:rPr>
            <w:noProof/>
            <w:webHidden/>
          </w:rPr>
          <w:fldChar w:fldCharType="end"/>
        </w:r>
      </w:hyperlink>
    </w:p>
    <w:p w14:paraId="1EAE4567" w14:textId="5F1C4A7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37" w:history="1">
        <w:r w:rsidR="00CB3AD2" w:rsidRPr="00393215">
          <w:rPr>
            <w:rStyle w:val="Hyperlink"/>
            <w:noProof/>
          </w:rPr>
          <w:t>3.40.4 sourceNodeId property</w:t>
        </w:r>
        <w:r w:rsidR="00CB3AD2">
          <w:rPr>
            <w:noProof/>
            <w:webHidden/>
          </w:rPr>
          <w:tab/>
        </w:r>
        <w:r w:rsidR="00CB3AD2">
          <w:rPr>
            <w:noProof/>
            <w:webHidden/>
          </w:rPr>
          <w:fldChar w:fldCharType="begin"/>
        </w:r>
        <w:r w:rsidR="00CB3AD2">
          <w:rPr>
            <w:noProof/>
            <w:webHidden/>
          </w:rPr>
          <w:instrText xml:space="preserve"> PAGEREF _Toc7106237 \h </w:instrText>
        </w:r>
        <w:r w:rsidR="00CB3AD2">
          <w:rPr>
            <w:noProof/>
            <w:webHidden/>
          </w:rPr>
        </w:r>
        <w:r w:rsidR="00CB3AD2">
          <w:rPr>
            <w:noProof/>
            <w:webHidden/>
          </w:rPr>
          <w:fldChar w:fldCharType="separate"/>
        </w:r>
        <w:r w:rsidR="00CB3AD2">
          <w:rPr>
            <w:noProof/>
            <w:webHidden/>
          </w:rPr>
          <w:t>147</w:t>
        </w:r>
        <w:r w:rsidR="00CB3AD2">
          <w:rPr>
            <w:noProof/>
            <w:webHidden/>
          </w:rPr>
          <w:fldChar w:fldCharType="end"/>
        </w:r>
      </w:hyperlink>
    </w:p>
    <w:p w14:paraId="1EA9407C" w14:textId="3CF2A9E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38" w:history="1">
        <w:r w:rsidR="00CB3AD2" w:rsidRPr="00393215">
          <w:rPr>
            <w:rStyle w:val="Hyperlink"/>
            <w:noProof/>
          </w:rPr>
          <w:t>3.40.5 targetNodeId property</w:t>
        </w:r>
        <w:r w:rsidR="00CB3AD2">
          <w:rPr>
            <w:noProof/>
            <w:webHidden/>
          </w:rPr>
          <w:tab/>
        </w:r>
        <w:r w:rsidR="00CB3AD2">
          <w:rPr>
            <w:noProof/>
            <w:webHidden/>
          </w:rPr>
          <w:fldChar w:fldCharType="begin"/>
        </w:r>
        <w:r w:rsidR="00CB3AD2">
          <w:rPr>
            <w:noProof/>
            <w:webHidden/>
          </w:rPr>
          <w:instrText xml:space="preserve"> PAGEREF _Toc7106238 \h </w:instrText>
        </w:r>
        <w:r w:rsidR="00CB3AD2">
          <w:rPr>
            <w:noProof/>
            <w:webHidden/>
          </w:rPr>
        </w:r>
        <w:r w:rsidR="00CB3AD2">
          <w:rPr>
            <w:noProof/>
            <w:webHidden/>
          </w:rPr>
          <w:fldChar w:fldCharType="separate"/>
        </w:r>
        <w:r w:rsidR="00CB3AD2">
          <w:rPr>
            <w:noProof/>
            <w:webHidden/>
          </w:rPr>
          <w:t>148</w:t>
        </w:r>
        <w:r w:rsidR="00CB3AD2">
          <w:rPr>
            <w:noProof/>
            <w:webHidden/>
          </w:rPr>
          <w:fldChar w:fldCharType="end"/>
        </w:r>
      </w:hyperlink>
    </w:p>
    <w:p w14:paraId="5E1B9423" w14:textId="6E6DD9A9" w:rsidR="00CB3AD2" w:rsidRDefault="006010BF">
      <w:pPr>
        <w:pStyle w:val="TOC2"/>
        <w:tabs>
          <w:tab w:val="right" w:leader="dot" w:pos="9350"/>
        </w:tabs>
        <w:rPr>
          <w:rFonts w:asciiTheme="minorHAnsi" w:eastAsiaTheme="minorEastAsia" w:hAnsiTheme="minorHAnsi" w:cstheme="minorBidi"/>
          <w:noProof/>
          <w:sz w:val="22"/>
          <w:szCs w:val="22"/>
        </w:rPr>
      </w:pPr>
      <w:hyperlink w:anchor="_Toc7106239" w:history="1">
        <w:r w:rsidR="00CB3AD2" w:rsidRPr="00393215">
          <w:rPr>
            <w:rStyle w:val="Hyperlink"/>
            <w:noProof/>
          </w:rPr>
          <w:t>3.41 graphTraversal object</w:t>
        </w:r>
        <w:r w:rsidR="00CB3AD2">
          <w:rPr>
            <w:noProof/>
            <w:webHidden/>
          </w:rPr>
          <w:tab/>
        </w:r>
        <w:r w:rsidR="00CB3AD2">
          <w:rPr>
            <w:noProof/>
            <w:webHidden/>
          </w:rPr>
          <w:fldChar w:fldCharType="begin"/>
        </w:r>
        <w:r w:rsidR="00CB3AD2">
          <w:rPr>
            <w:noProof/>
            <w:webHidden/>
          </w:rPr>
          <w:instrText xml:space="preserve"> PAGEREF _Toc7106239 \h </w:instrText>
        </w:r>
        <w:r w:rsidR="00CB3AD2">
          <w:rPr>
            <w:noProof/>
            <w:webHidden/>
          </w:rPr>
        </w:r>
        <w:r w:rsidR="00CB3AD2">
          <w:rPr>
            <w:noProof/>
            <w:webHidden/>
          </w:rPr>
          <w:fldChar w:fldCharType="separate"/>
        </w:r>
        <w:r w:rsidR="00CB3AD2">
          <w:rPr>
            <w:noProof/>
            <w:webHidden/>
          </w:rPr>
          <w:t>148</w:t>
        </w:r>
        <w:r w:rsidR="00CB3AD2">
          <w:rPr>
            <w:noProof/>
            <w:webHidden/>
          </w:rPr>
          <w:fldChar w:fldCharType="end"/>
        </w:r>
      </w:hyperlink>
    </w:p>
    <w:p w14:paraId="630EDA4E" w14:textId="1C67B82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40" w:history="1">
        <w:r w:rsidR="00CB3AD2" w:rsidRPr="00393215">
          <w:rPr>
            <w:rStyle w:val="Hyperlink"/>
            <w:noProof/>
          </w:rPr>
          <w:t>3.41.1 General</w:t>
        </w:r>
        <w:r w:rsidR="00CB3AD2">
          <w:rPr>
            <w:noProof/>
            <w:webHidden/>
          </w:rPr>
          <w:tab/>
        </w:r>
        <w:r w:rsidR="00CB3AD2">
          <w:rPr>
            <w:noProof/>
            <w:webHidden/>
          </w:rPr>
          <w:fldChar w:fldCharType="begin"/>
        </w:r>
        <w:r w:rsidR="00CB3AD2">
          <w:rPr>
            <w:noProof/>
            <w:webHidden/>
          </w:rPr>
          <w:instrText xml:space="preserve"> PAGEREF _Toc7106240 \h </w:instrText>
        </w:r>
        <w:r w:rsidR="00CB3AD2">
          <w:rPr>
            <w:noProof/>
            <w:webHidden/>
          </w:rPr>
        </w:r>
        <w:r w:rsidR="00CB3AD2">
          <w:rPr>
            <w:noProof/>
            <w:webHidden/>
          </w:rPr>
          <w:fldChar w:fldCharType="separate"/>
        </w:r>
        <w:r w:rsidR="00CB3AD2">
          <w:rPr>
            <w:noProof/>
            <w:webHidden/>
          </w:rPr>
          <w:t>148</w:t>
        </w:r>
        <w:r w:rsidR="00CB3AD2">
          <w:rPr>
            <w:noProof/>
            <w:webHidden/>
          </w:rPr>
          <w:fldChar w:fldCharType="end"/>
        </w:r>
      </w:hyperlink>
    </w:p>
    <w:p w14:paraId="4BD9C923" w14:textId="12E2A72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41" w:history="1">
        <w:r w:rsidR="00CB3AD2" w:rsidRPr="00393215">
          <w:rPr>
            <w:rStyle w:val="Hyperlink"/>
            <w:noProof/>
          </w:rPr>
          <w:t>3.41.2 Constraints</w:t>
        </w:r>
        <w:r w:rsidR="00CB3AD2">
          <w:rPr>
            <w:noProof/>
            <w:webHidden/>
          </w:rPr>
          <w:tab/>
        </w:r>
        <w:r w:rsidR="00CB3AD2">
          <w:rPr>
            <w:noProof/>
            <w:webHidden/>
          </w:rPr>
          <w:fldChar w:fldCharType="begin"/>
        </w:r>
        <w:r w:rsidR="00CB3AD2">
          <w:rPr>
            <w:noProof/>
            <w:webHidden/>
          </w:rPr>
          <w:instrText xml:space="preserve"> PAGEREF _Toc7106241 \h </w:instrText>
        </w:r>
        <w:r w:rsidR="00CB3AD2">
          <w:rPr>
            <w:noProof/>
            <w:webHidden/>
          </w:rPr>
        </w:r>
        <w:r w:rsidR="00CB3AD2">
          <w:rPr>
            <w:noProof/>
            <w:webHidden/>
          </w:rPr>
          <w:fldChar w:fldCharType="separate"/>
        </w:r>
        <w:r w:rsidR="00CB3AD2">
          <w:rPr>
            <w:noProof/>
            <w:webHidden/>
          </w:rPr>
          <w:t>148</w:t>
        </w:r>
        <w:r w:rsidR="00CB3AD2">
          <w:rPr>
            <w:noProof/>
            <w:webHidden/>
          </w:rPr>
          <w:fldChar w:fldCharType="end"/>
        </w:r>
      </w:hyperlink>
    </w:p>
    <w:p w14:paraId="7D0625A5" w14:textId="5BA5A25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42" w:history="1">
        <w:r w:rsidR="00CB3AD2" w:rsidRPr="00393215">
          <w:rPr>
            <w:rStyle w:val="Hyperlink"/>
            <w:noProof/>
          </w:rPr>
          <w:t>3.41.3 resultGraphIndex property</w:t>
        </w:r>
        <w:r w:rsidR="00CB3AD2">
          <w:rPr>
            <w:noProof/>
            <w:webHidden/>
          </w:rPr>
          <w:tab/>
        </w:r>
        <w:r w:rsidR="00CB3AD2">
          <w:rPr>
            <w:noProof/>
            <w:webHidden/>
          </w:rPr>
          <w:fldChar w:fldCharType="begin"/>
        </w:r>
        <w:r w:rsidR="00CB3AD2">
          <w:rPr>
            <w:noProof/>
            <w:webHidden/>
          </w:rPr>
          <w:instrText xml:space="preserve"> PAGEREF _Toc7106242 \h </w:instrText>
        </w:r>
        <w:r w:rsidR="00CB3AD2">
          <w:rPr>
            <w:noProof/>
            <w:webHidden/>
          </w:rPr>
        </w:r>
        <w:r w:rsidR="00CB3AD2">
          <w:rPr>
            <w:noProof/>
            <w:webHidden/>
          </w:rPr>
          <w:fldChar w:fldCharType="separate"/>
        </w:r>
        <w:r w:rsidR="00CB3AD2">
          <w:rPr>
            <w:noProof/>
            <w:webHidden/>
          </w:rPr>
          <w:t>148</w:t>
        </w:r>
        <w:r w:rsidR="00CB3AD2">
          <w:rPr>
            <w:noProof/>
            <w:webHidden/>
          </w:rPr>
          <w:fldChar w:fldCharType="end"/>
        </w:r>
      </w:hyperlink>
    </w:p>
    <w:p w14:paraId="6FDF144A" w14:textId="00BD9E0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43" w:history="1">
        <w:r w:rsidR="00CB3AD2" w:rsidRPr="00393215">
          <w:rPr>
            <w:rStyle w:val="Hyperlink"/>
            <w:noProof/>
          </w:rPr>
          <w:t>3.41.4 runGraphIndex property</w:t>
        </w:r>
        <w:r w:rsidR="00CB3AD2">
          <w:rPr>
            <w:noProof/>
            <w:webHidden/>
          </w:rPr>
          <w:tab/>
        </w:r>
        <w:r w:rsidR="00CB3AD2">
          <w:rPr>
            <w:noProof/>
            <w:webHidden/>
          </w:rPr>
          <w:fldChar w:fldCharType="begin"/>
        </w:r>
        <w:r w:rsidR="00CB3AD2">
          <w:rPr>
            <w:noProof/>
            <w:webHidden/>
          </w:rPr>
          <w:instrText xml:space="preserve"> PAGEREF _Toc7106243 \h </w:instrText>
        </w:r>
        <w:r w:rsidR="00CB3AD2">
          <w:rPr>
            <w:noProof/>
            <w:webHidden/>
          </w:rPr>
        </w:r>
        <w:r w:rsidR="00CB3AD2">
          <w:rPr>
            <w:noProof/>
            <w:webHidden/>
          </w:rPr>
          <w:fldChar w:fldCharType="separate"/>
        </w:r>
        <w:r w:rsidR="00CB3AD2">
          <w:rPr>
            <w:noProof/>
            <w:webHidden/>
          </w:rPr>
          <w:t>148</w:t>
        </w:r>
        <w:r w:rsidR="00CB3AD2">
          <w:rPr>
            <w:noProof/>
            <w:webHidden/>
          </w:rPr>
          <w:fldChar w:fldCharType="end"/>
        </w:r>
      </w:hyperlink>
    </w:p>
    <w:p w14:paraId="5C1A43B5" w14:textId="3671AFA1"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44" w:history="1">
        <w:r w:rsidR="00CB3AD2" w:rsidRPr="00393215">
          <w:rPr>
            <w:rStyle w:val="Hyperlink"/>
            <w:noProof/>
          </w:rPr>
          <w:t>3.41.5 description property</w:t>
        </w:r>
        <w:r w:rsidR="00CB3AD2">
          <w:rPr>
            <w:noProof/>
            <w:webHidden/>
          </w:rPr>
          <w:tab/>
        </w:r>
        <w:r w:rsidR="00CB3AD2">
          <w:rPr>
            <w:noProof/>
            <w:webHidden/>
          </w:rPr>
          <w:fldChar w:fldCharType="begin"/>
        </w:r>
        <w:r w:rsidR="00CB3AD2">
          <w:rPr>
            <w:noProof/>
            <w:webHidden/>
          </w:rPr>
          <w:instrText xml:space="preserve"> PAGEREF _Toc7106244 \h </w:instrText>
        </w:r>
        <w:r w:rsidR="00CB3AD2">
          <w:rPr>
            <w:noProof/>
            <w:webHidden/>
          </w:rPr>
        </w:r>
        <w:r w:rsidR="00CB3AD2">
          <w:rPr>
            <w:noProof/>
            <w:webHidden/>
          </w:rPr>
          <w:fldChar w:fldCharType="separate"/>
        </w:r>
        <w:r w:rsidR="00CB3AD2">
          <w:rPr>
            <w:noProof/>
            <w:webHidden/>
          </w:rPr>
          <w:t>148</w:t>
        </w:r>
        <w:r w:rsidR="00CB3AD2">
          <w:rPr>
            <w:noProof/>
            <w:webHidden/>
          </w:rPr>
          <w:fldChar w:fldCharType="end"/>
        </w:r>
      </w:hyperlink>
    </w:p>
    <w:p w14:paraId="76A45516" w14:textId="53510F1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45" w:history="1">
        <w:r w:rsidR="00CB3AD2" w:rsidRPr="00393215">
          <w:rPr>
            <w:rStyle w:val="Hyperlink"/>
            <w:noProof/>
          </w:rPr>
          <w:t>3.41.6 initialState property</w:t>
        </w:r>
        <w:r w:rsidR="00CB3AD2">
          <w:rPr>
            <w:noProof/>
            <w:webHidden/>
          </w:rPr>
          <w:tab/>
        </w:r>
        <w:r w:rsidR="00CB3AD2">
          <w:rPr>
            <w:noProof/>
            <w:webHidden/>
          </w:rPr>
          <w:fldChar w:fldCharType="begin"/>
        </w:r>
        <w:r w:rsidR="00CB3AD2">
          <w:rPr>
            <w:noProof/>
            <w:webHidden/>
          </w:rPr>
          <w:instrText xml:space="preserve"> PAGEREF _Toc7106245 \h </w:instrText>
        </w:r>
        <w:r w:rsidR="00CB3AD2">
          <w:rPr>
            <w:noProof/>
            <w:webHidden/>
          </w:rPr>
        </w:r>
        <w:r w:rsidR="00CB3AD2">
          <w:rPr>
            <w:noProof/>
            <w:webHidden/>
          </w:rPr>
          <w:fldChar w:fldCharType="separate"/>
        </w:r>
        <w:r w:rsidR="00CB3AD2">
          <w:rPr>
            <w:noProof/>
            <w:webHidden/>
          </w:rPr>
          <w:t>148</w:t>
        </w:r>
        <w:r w:rsidR="00CB3AD2">
          <w:rPr>
            <w:noProof/>
            <w:webHidden/>
          </w:rPr>
          <w:fldChar w:fldCharType="end"/>
        </w:r>
      </w:hyperlink>
    </w:p>
    <w:p w14:paraId="19612122" w14:textId="27110AE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46" w:history="1">
        <w:r w:rsidR="00CB3AD2" w:rsidRPr="00393215">
          <w:rPr>
            <w:rStyle w:val="Hyperlink"/>
            <w:noProof/>
          </w:rPr>
          <w:t>3.41.7 immutableState property</w:t>
        </w:r>
        <w:r w:rsidR="00CB3AD2">
          <w:rPr>
            <w:noProof/>
            <w:webHidden/>
          </w:rPr>
          <w:tab/>
        </w:r>
        <w:r w:rsidR="00CB3AD2">
          <w:rPr>
            <w:noProof/>
            <w:webHidden/>
          </w:rPr>
          <w:fldChar w:fldCharType="begin"/>
        </w:r>
        <w:r w:rsidR="00CB3AD2">
          <w:rPr>
            <w:noProof/>
            <w:webHidden/>
          </w:rPr>
          <w:instrText xml:space="preserve"> PAGEREF _Toc7106246 \h </w:instrText>
        </w:r>
        <w:r w:rsidR="00CB3AD2">
          <w:rPr>
            <w:noProof/>
            <w:webHidden/>
          </w:rPr>
        </w:r>
        <w:r w:rsidR="00CB3AD2">
          <w:rPr>
            <w:noProof/>
            <w:webHidden/>
          </w:rPr>
          <w:fldChar w:fldCharType="separate"/>
        </w:r>
        <w:r w:rsidR="00CB3AD2">
          <w:rPr>
            <w:noProof/>
            <w:webHidden/>
          </w:rPr>
          <w:t>149</w:t>
        </w:r>
        <w:r w:rsidR="00CB3AD2">
          <w:rPr>
            <w:noProof/>
            <w:webHidden/>
          </w:rPr>
          <w:fldChar w:fldCharType="end"/>
        </w:r>
      </w:hyperlink>
    </w:p>
    <w:p w14:paraId="3E40DDCF" w14:textId="641E177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47" w:history="1">
        <w:r w:rsidR="00CB3AD2" w:rsidRPr="00393215">
          <w:rPr>
            <w:rStyle w:val="Hyperlink"/>
            <w:noProof/>
          </w:rPr>
          <w:t>3.41.8 edgeTraversals property</w:t>
        </w:r>
        <w:r w:rsidR="00CB3AD2">
          <w:rPr>
            <w:noProof/>
            <w:webHidden/>
          </w:rPr>
          <w:tab/>
        </w:r>
        <w:r w:rsidR="00CB3AD2">
          <w:rPr>
            <w:noProof/>
            <w:webHidden/>
          </w:rPr>
          <w:fldChar w:fldCharType="begin"/>
        </w:r>
        <w:r w:rsidR="00CB3AD2">
          <w:rPr>
            <w:noProof/>
            <w:webHidden/>
          </w:rPr>
          <w:instrText xml:space="preserve"> PAGEREF _Toc7106247 \h </w:instrText>
        </w:r>
        <w:r w:rsidR="00CB3AD2">
          <w:rPr>
            <w:noProof/>
            <w:webHidden/>
          </w:rPr>
        </w:r>
        <w:r w:rsidR="00CB3AD2">
          <w:rPr>
            <w:noProof/>
            <w:webHidden/>
          </w:rPr>
          <w:fldChar w:fldCharType="separate"/>
        </w:r>
        <w:r w:rsidR="00CB3AD2">
          <w:rPr>
            <w:noProof/>
            <w:webHidden/>
          </w:rPr>
          <w:t>149</w:t>
        </w:r>
        <w:r w:rsidR="00CB3AD2">
          <w:rPr>
            <w:noProof/>
            <w:webHidden/>
          </w:rPr>
          <w:fldChar w:fldCharType="end"/>
        </w:r>
      </w:hyperlink>
    </w:p>
    <w:p w14:paraId="598A1A7A" w14:textId="24C5E206" w:rsidR="00CB3AD2" w:rsidRDefault="006010BF">
      <w:pPr>
        <w:pStyle w:val="TOC2"/>
        <w:tabs>
          <w:tab w:val="right" w:leader="dot" w:pos="9350"/>
        </w:tabs>
        <w:rPr>
          <w:rFonts w:asciiTheme="minorHAnsi" w:eastAsiaTheme="minorEastAsia" w:hAnsiTheme="minorHAnsi" w:cstheme="minorBidi"/>
          <w:noProof/>
          <w:sz w:val="22"/>
          <w:szCs w:val="22"/>
        </w:rPr>
      </w:pPr>
      <w:hyperlink w:anchor="_Toc7106248" w:history="1">
        <w:r w:rsidR="00CB3AD2" w:rsidRPr="00393215">
          <w:rPr>
            <w:rStyle w:val="Hyperlink"/>
            <w:noProof/>
          </w:rPr>
          <w:t>3.42 edgeTraversal object</w:t>
        </w:r>
        <w:r w:rsidR="00CB3AD2">
          <w:rPr>
            <w:noProof/>
            <w:webHidden/>
          </w:rPr>
          <w:tab/>
        </w:r>
        <w:r w:rsidR="00CB3AD2">
          <w:rPr>
            <w:noProof/>
            <w:webHidden/>
          </w:rPr>
          <w:fldChar w:fldCharType="begin"/>
        </w:r>
        <w:r w:rsidR="00CB3AD2">
          <w:rPr>
            <w:noProof/>
            <w:webHidden/>
          </w:rPr>
          <w:instrText xml:space="preserve"> PAGEREF _Toc7106248 \h </w:instrText>
        </w:r>
        <w:r w:rsidR="00CB3AD2">
          <w:rPr>
            <w:noProof/>
            <w:webHidden/>
          </w:rPr>
        </w:r>
        <w:r w:rsidR="00CB3AD2">
          <w:rPr>
            <w:noProof/>
            <w:webHidden/>
          </w:rPr>
          <w:fldChar w:fldCharType="separate"/>
        </w:r>
        <w:r w:rsidR="00CB3AD2">
          <w:rPr>
            <w:noProof/>
            <w:webHidden/>
          </w:rPr>
          <w:t>151</w:t>
        </w:r>
        <w:r w:rsidR="00CB3AD2">
          <w:rPr>
            <w:noProof/>
            <w:webHidden/>
          </w:rPr>
          <w:fldChar w:fldCharType="end"/>
        </w:r>
      </w:hyperlink>
    </w:p>
    <w:p w14:paraId="222690B7" w14:textId="5338F8C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49" w:history="1">
        <w:r w:rsidR="00CB3AD2" w:rsidRPr="00393215">
          <w:rPr>
            <w:rStyle w:val="Hyperlink"/>
            <w:noProof/>
          </w:rPr>
          <w:t>3.42.1 General</w:t>
        </w:r>
        <w:r w:rsidR="00CB3AD2">
          <w:rPr>
            <w:noProof/>
            <w:webHidden/>
          </w:rPr>
          <w:tab/>
        </w:r>
        <w:r w:rsidR="00CB3AD2">
          <w:rPr>
            <w:noProof/>
            <w:webHidden/>
          </w:rPr>
          <w:fldChar w:fldCharType="begin"/>
        </w:r>
        <w:r w:rsidR="00CB3AD2">
          <w:rPr>
            <w:noProof/>
            <w:webHidden/>
          </w:rPr>
          <w:instrText xml:space="preserve"> PAGEREF _Toc7106249 \h </w:instrText>
        </w:r>
        <w:r w:rsidR="00CB3AD2">
          <w:rPr>
            <w:noProof/>
            <w:webHidden/>
          </w:rPr>
        </w:r>
        <w:r w:rsidR="00CB3AD2">
          <w:rPr>
            <w:noProof/>
            <w:webHidden/>
          </w:rPr>
          <w:fldChar w:fldCharType="separate"/>
        </w:r>
        <w:r w:rsidR="00CB3AD2">
          <w:rPr>
            <w:noProof/>
            <w:webHidden/>
          </w:rPr>
          <w:t>151</w:t>
        </w:r>
        <w:r w:rsidR="00CB3AD2">
          <w:rPr>
            <w:noProof/>
            <w:webHidden/>
          </w:rPr>
          <w:fldChar w:fldCharType="end"/>
        </w:r>
      </w:hyperlink>
    </w:p>
    <w:p w14:paraId="3C8A8084" w14:textId="34E3497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50" w:history="1">
        <w:r w:rsidR="00CB3AD2" w:rsidRPr="00393215">
          <w:rPr>
            <w:rStyle w:val="Hyperlink"/>
            <w:noProof/>
          </w:rPr>
          <w:t>3.42.2 edgeId property</w:t>
        </w:r>
        <w:r w:rsidR="00CB3AD2">
          <w:rPr>
            <w:noProof/>
            <w:webHidden/>
          </w:rPr>
          <w:tab/>
        </w:r>
        <w:r w:rsidR="00CB3AD2">
          <w:rPr>
            <w:noProof/>
            <w:webHidden/>
          </w:rPr>
          <w:fldChar w:fldCharType="begin"/>
        </w:r>
        <w:r w:rsidR="00CB3AD2">
          <w:rPr>
            <w:noProof/>
            <w:webHidden/>
          </w:rPr>
          <w:instrText xml:space="preserve"> PAGEREF _Toc7106250 \h </w:instrText>
        </w:r>
        <w:r w:rsidR="00CB3AD2">
          <w:rPr>
            <w:noProof/>
            <w:webHidden/>
          </w:rPr>
        </w:r>
        <w:r w:rsidR="00CB3AD2">
          <w:rPr>
            <w:noProof/>
            <w:webHidden/>
          </w:rPr>
          <w:fldChar w:fldCharType="separate"/>
        </w:r>
        <w:r w:rsidR="00CB3AD2">
          <w:rPr>
            <w:noProof/>
            <w:webHidden/>
          </w:rPr>
          <w:t>151</w:t>
        </w:r>
        <w:r w:rsidR="00CB3AD2">
          <w:rPr>
            <w:noProof/>
            <w:webHidden/>
          </w:rPr>
          <w:fldChar w:fldCharType="end"/>
        </w:r>
      </w:hyperlink>
    </w:p>
    <w:p w14:paraId="28711F19" w14:textId="3836D86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51" w:history="1">
        <w:r w:rsidR="00CB3AD2" w:rsidRPr="00393215">
          <w:rPr>
            <w:rStyle w:val="Hyperlink"/>
            <w:noProof/>
          </w:rPr>
          <w:t>3.42.3 message property</w:t>
        </w:r>
        <w:r w:rsidR="00CB3AD2">
          <w:rPr>
            <w:noProof/>
            <w:webHidden/>
          </w:rPr>
          <w:tab/>
        </w:r>
        <w:r w:rsidR="00CB3AD2">
          <w:rPr>
            <w:noProof/>
            <w:webHidden/>
          </w:rPr>
          <w:fldChar w:fldCharType="begin"/>
        </w:r>
        <w:r w:rsidR="00CB3AD2">
          <w:rPr>
            <w:noProof/>
            <w:webHidden/>
          </w:rPr>
          <w:instrText xml:space="preserve"> PAGEREF _Toc7106251 \h </w:instrText>
        </w:r>
        <w:r w:rsidR="00CB3AD2">
          <w:rPr>
            <w:noProof/>
            <w:webHidden/>
          </w:rPr>
        </w:r>
        <w:r w:rsidR="00CB3AD2">
          <w:rPr>
            <w:noProof/>
            <w:webHidden/>
          </w:rPr>
          <w:fldChar w:fldCharType="separate"/>
        </w:r>
        <w:r w:rsidR="00CB3AD2">
          <w:rPr>
            <w:noProof/>
            <w:webHidden/>
          </w:rPr>
          <w:t>151</w:t>
        </w:r>
        <w:r w:rsidR="00CB3AD2">
          <w:rPr>
            <w:noProof/>
            <w:webHidden/>
          </w:rPr>
          <w:fldChar w:fldCharType="end"/>
        </w:r>
      </w:hyperlink>
    </w:p>
    <w:p w14:paraId="16C2BF14" w14:textId="6C34B8C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52" w:history="1">
        <w:r w:rsidR="00CB3AD2" w:rsidRPr="00393215">
          <w:rPr>
            <w:rStyle w:val="Hyperlink"/>
            <w:noProof/>
          </w:rPr>
          <w:t>3.42.4 finalState property</w:t>
        </w:r>
        <w:r w:rsidR="00CB3AD2">
          <w:rPr>
            <w:noProof/>
            <w:webHidden/>
          </w:rPr>
          <w:tab/>
        </w:r>
        <w:r w:rsidR="00CB3AD2">
          <w:rPr>
            <w:noProof/>
            <w:webHidden/>
          </w:rPr>
          <w:fldChar w:fldCharType="begin"/>
        </w:r>
        <w:r w:rsidR="00CB3AD2">
          <w:rPr>
            <w:noProof/>
            <w:webHidden/>
          </w:rPr>
          <w:instrText xml:space="preserve"> PAGEREF _Toc7106252 \h </w:instrText>
        </w:r>
        <w:r w:rsidR="00CB3AD2">
          <w:rPr>
            <w:noProof/>
            <w:webHidden/>
          </w:rPr>
        </w:r>
        <w:r w:rsidR="00CB3AD2">
          <w:rPr>
            <w:noProof/>
            <w:webHidden/>
          </w:rPr>
          <w:fldChar w:fldCharType="separate"/>
        </w:r>
        <w:r w:rsidR="00CB3AD2">
          <w:rPr>
            <w:noProof/>
            <w:webHidden/>
          </w:rPr>
          <w:t>151</w:t>
        </w:r>
        <w:r w:rsidR="00CB3AD2">
          <w:rPr>
            <w:noProof/>
            <w:webHidden/>
          </w:rPr>
          <w:fldChar w:fldCharType="end"/>
        </w:r>
      </w:hyperlink>
    </w:p>
    <w:p w14:paraId="48291032" w14:textId="13948AA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53" w:history="1">
        <w:r w:rsidR="00CB3AD2" w:rsidRPr="00393215">
          <w:rPr>
            <w:rStyle w:val="Hyperlink"/>
            <w:noProof/>
          </w:rPr>
          <w:t>3.42.5 stepOverEdgeCount property</w:t>
        </w:r>
        <w:r w:rsidR="00CB3AD2">
          <w:rPr>
            <w:noProof/>
            <w:webHidden/>
          </w:rPr>
          <w:tab/>
        </w:r>
        <w:r w:rsidR="00CB3AD2">
          <w:rPr>
            <w:noProof/>
            <w:webHidden/>
          </w:rPr>
          <w:fldChar w:fldCharType="begin"/>
        </w:r>
        <w:r w:rsidR="00CB3AD2">
          <w:rPr>
            <w:noProof/>
            <w:webHidden/>
          </w:rPr>
          <w:instrText xml:space="preserve"> PAGEREF _Toc7106253 \h </w:instrText>
        </w:r>
        <w:r w:rsidR="00CB3AD2">
          <w:rPr>
            <w:noProof/>
            <w:webHidden/>
          </w:rPr>
        </w:r>
        <w:r w:rsidR="00CB3AD2">
          <w:rPr>
            <w:noProof/>
            <w:webHidden/>
          </w:rPr>
          <w:fldChar w:fldCharType="separate"/>
        </w:r>
        <w:r w:rsidR="00CB3AD2">
          <w:rPr>
            <w:noProof/>
            <w:webHidden/>
          </w:rPr>
          <w:t>151</w:t>
        </w:r>
        <w:r w:rsidR="00CB3AD2">
          <w:rPr>
            <w:noProof/>
            <w:webHidden/>
          </w:rPr>
          <w:fldChar w:fldCharType="end"/>
        </w:r>
      </w:hyperlink>
    </w:p>
    <w:p w14:paraId="6A5F3543" w14:textId="5363A4C0" w:rsidR="00CB3AD2" w:rsidRDefault="006010BF">
      <w:pPr>
        <w:pStyle w:val="TOC2"/>
        <w:tabs>
          <w:tab w:val="right" w:leader="dot" w:pos="9350"/>
        </w:tabs>
        <w:rPr>
          <w:rFonts w:asciiTheme="minorHAnsi" w:eastAsiaTheme="minorEastAsia" w:hAnsiTheme="minorHAnsi" w:cstheme="minorBidi"/>
          <w:noProof/>
          <w:sz w:val="22"/>
          <w:szCs w:val="22"/>
        </w:rPr>
      </w:pPr>
      <w:hyperlink w:anchor="_Toc7106254" w:history="1">
        <w:r w:rsidR="00CB3AD2" w:rsidRPr="00393215">
          <w:rPr>
            <w:rStyle w:val="Hyperlink"/>
            <w:noProof/>
          </w:rPr>
          <w:t>3.43 stack object</w:t>
        </w:r>
        <w:r w:rsidR="00CB3AD2">
          <w:rPr>
            <w:noProof/>
            <w:webHidden/>
          </w:rPr>
          <w:tab/>
        </w:r>
        <w:r w:rsidR="00CB3AD2">
          <w:rPr>
            <w:noProof/>
            <w:webHidden/>
          </w:rPr>
          <w:fldChar w:fldCharType="begin"/>
        </w:r>
        <w:r w:rsidR="00CB3AD2">
          <w:rPr>
            <w:noProof/>
            <w:webHidden/>
          </w:rPr>
          <w:instrText xml:space="preserve"> PAGEREF _Toc7106254 \h </w:instrText>
        </w:r>
        <w:r w:rsidR="00CB3AD2">
          <w:rPr>
            <w:noProof/>
            <w:webHidden/>
          </w:rPr>
        </w:r>
        <w:r w:rsidR="00CB3AD2">
          <w:rPr>
            <w:noProof/>
            <w:webHidden/>
          </w:rPr>
          <w:fldChar w:fldCharType="separate"/>
        </w:r>
        <w:r w:rsidR="00CB3AD2">
          <w:rPr>
            <w:noProof/>
            <w:webHidden/>
          </w:rPr>
          <w:t>153</w:t>
        </w:r>
        <w:r w:rsidR="00CB3AD2">
          <w:rPr>
            <w:noProof/>
            <w:webHidden/>
          </w:rPr>
          <w:fldChar w:fldCharType="end"/>
        </w:r>
      </w:hyperlink>
    </w:p>
    <w:p w14:paraId="618B4925" w14:textId="267E5E5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55" w:history="1">
        <w:r w:rsidR="00CB3AD2" w:rsidRPr="00393215">
          <w:rPr>
            <w:rStyle w:val="Hyperlink"/>
            <w:noProof/>
          </w:rPr>
          <w:t>3.43.1 General</w:t>
        </w:r>
        <w:r w:rsidR="00CB3AD2">
          <w:rPr>
            <w:noProof/>
            <w:webHidden/>
          </w:rPr>
          <w:tab/>
        </w:r>
        <w:r w:rsidR="00CB3AD2">
          <w:rPr>
            <w:noProof/>
            <w:webHidden/>
          </w:rPr>
          <w:fldChar w:fldCharType="begin"/>
        </w:r>
        <w:r w:rsidR="00CB3AD2">
          <w:rPr>
            <w:noProof/>
            <w:webHidden/>
          </w:rPr>
          <w:instrText xml:space="preserve"> PAGEREF _Toc7106255 \h </w:instrText>
        </w:r>
        <w:r w:rsidR="00CB3AD2">
          <w:rPr>
            <w:noProof/>
            <w:webHidden/>
          </w:rPr>
        </w:r>
        <w:r w:rsidR="00CB3AD2">
          <w:rPr>
            <w:noProof/>
            <w:webHidden/>
          </w:rPr>
          <w:fldChar w:fldCharType="separate"/>
        </w:r>
        <w:r w:rsidR="00CB3AD2">
          <w:rPr>
            <w:noProof/>
            <w:webHidden/>
          </w:rPr>
          <w:t>153</w:t>
        </w:r>
        <w:r w:rsidR="00CB3AD2">
          <w:rPr>
            <w:noProof/>
            <w:webHidden/>
          </w:rPr>
          <w:fldChar w:fldCharType="end"/>
        </w:r>
      </w:hyperlink>
    </w:p>
    <w:p w14:paraId="3781E94F" w14:textId="32EC74A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56" w:history="1">
        <w:r w:rsidR="00CB3AD2" w:rsidRPr="00393215">
          <w:rPr>
            <w:rStyle w:val="Hyperlink"/>
            <w:noProof/>
          </w:rPr>
          <w:t>3.43.2 message property</w:t>
        </w:r>
        <w:r w:rsidR="00CB3AD2">
          <w:rPr>
            <w:noProof/>
            <w:webHidden/>
          </w:rPr>
          <w:tab/>
        </w:r>
        <w:r w:rsidR="00CB3AD2">
          <w:rPr>
            <w:noProof/>
            <w:webHidden/>
          </w:rPr>
          <w:fldChar w:fldCharType="begin"/>
        </w:r>
        <w:r w:rsidR="00CB3AD2">
          <w:rPr>
            <w:noProof/>
            <w:webHidden/>
          </w:rPr>
          <w:instrText xml:space="preserve"> PAGEREF _Toc7106256 \h </w:instrText>
        </w:r>
        <w:r w:rsidR="00CB3AD2">
          <w:rPr>
            <w:noProof/>
            <w:webHidden/>
          </w:rPr>
        </w:r>
        <w:r w:rsidR="00CB3AD2">
          <w:rPr>
            <w:noProof/>
            <w:webHidden/>
          </w:rPr>
          <w:fldChar w:fldCharType="separate"/>
        </w:r>
        <w:r w:rsidR="00CB3AD2">
          <w:rPr>
            <w:noProof/>
            <w:webHidden/>
          </w:rPr>
          <w:t>153</w:t>
        </w:r>
        <w:r w:rsidR="00CB3AD2">
          <w:rPr>
            <w:noProof/>
            <w:webHidden/>
          </w:rPr>
          <w:fldChar w:fldCharType="end"/>
        </w:r>
      </w:hyperlink>
    </w:p>
    <w:p w14:paraId="0DE03F83" w14:textId="3723816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57" w:history="1">
        <w:r w:rsidR="00CB3AD2" w:rsidRPr="00393215">
          <w:rPr>
            <w:rStyle w:val="Hyperlink"/>
            <w:noProof/>
          </w:rPr>
          <w:t>3.43.3 frames property</w:t>
        </w:r>
        <w:r w:rsidR="00CB3AD2">
          <w:rPr>
            <w:noProof/>
            <w:webHidden/>
          </w:rPr>
          <w:tab/>
        </w:r>
        <w:r w:rsidR="00CB3AD2">
          <w:rPr>
            <w:noProof/>
            <w:webHidden/>
          </w:rPr>
          <w:fldChar w:fldCharType="begin"/>
        </w:r>
        <w:r w:rsidR="00CB3AD2">
          <w:rPr>
            <w:noProof/>
            <w:webHidden/>
          </w:rPr>
          <w:instrText xml:space="preserve"> PAGEREF _Toc7106257 \h </w:instrText>
        </w:r>
        <w:r w:rsidR="00CB3AD2">
          <w:rPr>
            <w:noProof/>
            <w:webHidden/>
          </w:rPr>
        </w:r>
        <w:r w:rsidR="00CB3AD2">
          <w:rPr>
            <w:noProof/>
            <w:webHidden/>
          </w:rPr>
          <w:fldChar w:fldCharType="separate"/>
        </w:r>
        <w:r w:rsidR="00CB3AD2">
          <w:rPr>
            <w:noProof/>
            <w:webHidden/>
          </w:rPr>
          <w:t>153</w:t>
        </w:r>
        <w:r w:rsidR="00CB3AD2">
          <w:rPr>
            <w:noProof/>
            <w:webHidden/>
          </w:rPr>
          <w:fldChar w:fldCharType="end"/>
        </w:r>
      </w:hyperlink>
    </w:p>
    <w:p w14:paraId="6EF146D3" w14:textId="1405F443" w:rsidR="00CB3AD2" w:rsidRDefault="006010BF">
      <w:pPr>
        <w:pStyle w:val="TOC2"/>
        <w:tabs>
          <w:tab w:val="right" w:leader="dot" w:pos="9350"/>
        </w:tabs>
        <w:rPr>
          <w:rFonts w:asciiTheme="minorHAnsi" w:eastAsiaTheme="minorEastAsia" w:hAnsiTheme="minorHAnsi" w:cstheme="minorBidi"/>
          <w:noProof/>
          <w:sz w:val="22"/>
          <w:szCs w:val="22"/>
        </w:rPr>
      </w:pPr>
      <w:hyperlink w:anchor="_Toc7106258" w:history="1">
        <w:r w:rsidR="00CB3AD2" w:rsidRPr="00393215">
          <w:rPr>
            <w:rStyle w:val="Hyperlink"/>
            <w:noProof/>
          </w:rPr>
          <w:t>3.44 stackFrame object</w:t>
        </w:r>
        <w:r w:rsidR="00CB3AD2">
          <w:rPr>
            <w:noProof/>
            <w:webHidden/>
          </w:rPr>
          <w:tab/>
        </w:r>
        <w:r w:rsidR="00CB3AD2">
          <w:rPr>
            <w:noProof/>
            <w:webHidden/>
          </w:rPr>
          <w:fldChar w:fldCharType="begin"/>
        </w:r>
        <w:r w:rsidR="00CB3AD2">
          <w:rPr>
            <w:noProof/>
            <w:webHidden/>
          </w:rPr>
          <w:instrText xml:space="preserve"> PAGEREF _Toc7106258 \h </w:instrText>
        </w:r>
        <w:r w:rsidR="00CB3AD2">
          <w:rPr>
            <w:noProof/>
            <w:webHidden/>
          </w:rPr>
        </w:r>
        <w:r w:rsidR="00CB3AD2">
          <w:rPr>
            <w:noProof/>
            <w:webHidden/>
          </w:rPr>
          <w:fldChar w:fldCharType="separate"/>
        </w:r>
        <w:r w:rsidR="00CB3AD2">
          <w:rPr>
            <w:noProof/>
            <w:webHidden/>
          </w:rPr>
          <w:t>153</w:t>
        </w:r>
        <w:r w:rsidR="00CB3AD2">
          <w:rPr>
            <w:noProof/>
            <w:webHidden/>
          </w:rPr>
          <w:fldChar w:fldCharType="end"/>
        </w:r>
      </w:hyperlink>
    </w:p>
    <w:p w14:paraId="3936FC5F" w14:textId="05704C3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59" w:history="1">
        <w:r w:rsidR="00CB3AD2" w:rsidRPr="00393215">
          <w:rPr>
            <w:rStyle w:val="Hyperlink"/>
            <w:noProof/>
          </w:rPr>
          <w:t>3.44.1 General</w:t>
        </w:r>
        <w:r w:rsidR="00CB3AD2">
          <w:rPr>
            <w:noProof/>
            <w:webHidden/>
          </w:rPr>
          <w:tab/>
        </w:r>
        <w:r w:rsidR="00CB3AD2">
          <w:rPr>
            <w:noProof/>
            <w:webHidden/>
          </w:rPr>
          <w:fldChar w:fldCharType="begin"/>
        </w:r>
        <w:r w:rsidR="00CB3AD2">
          <w:rPr>
            <w:noProof/>
            <w:webHidden/>
          </w:rPr>
          <w:instrText xml:space="preserve"> PAGEREF _Toc7106259 \h </w:instrText>
        </w:r>
        <w:r w:rsidR="00CB3AD2">
          <w:rPr>
            <w:noProof/>
            <w:webHidden/>
          </w:rPr>
        </w:r>
        <w:r w:rsidR="00CB3AD2">
          <w:rPr>
            <w:noProof/>
            <w:webHidden/>
          </w:rPr>
          <w:fldChar w:fldCharType="separate"/>
        </w:r>
        <w:r w:rsidR="00CB3AD2">
          <w:rPr>
            <w:noProof/>
            <w:webHidden/>
          </w:rPr>
          <w:t>153</w:t>
        </w:r>
        <w:r w:rsidR="00CB3AD2">
          <w:rPr>
            <w:noProof/>
            <w:webHidden/>
          </w:rPr>
          <w:fldChar w:fldCharType="end"/>
        </w:r>
      </w:hyperlink>
    </w:p>
    <w:p w14:paraId="0D7C9BC3" w14:textId="7BD13EB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60" w:history="1">
        <w:r w:rsidR="00CB3AD2" w:rsidRPr="00393215">
          <w:rPr>
            <w:rStyle w:val="Hyperlink"/>
            <w:noProof/>
          </w:rPr>
          <w:t>3.44.2 location property</w:t>
        </w:r>
        <w:r w:rsidR="00CB3AD2">
          <w:rPr>
            <w:noProof/>
            <w:webHidden/>
          </w:rPr>
          <w:tab/>
        </w:r>
        <w:r w:rsidR="00CB3AD2">
          <w:rPr>
            <w:noProof/>
            <w:webHidden/>
          </w:rPr>
          <w:fldChar w:fldCharType="begin"/>
        </w:r>
        <w:r w:rsidR="00CB3AD2">
          <w:rPr>
            <w:noProof/>
            <w:webHidden/>
          </w:rPr>
          <w:instrText xml:space="preserve"> PAGEREF _Toc7106260 \h </w:instrText>
        </w:r>
        <w:r w:rsidR="00CB3AD2">
          <w:rPr>
            <w:noProof/>
            <w:webHidden/>
          </w:rPr>
        </w:r>
        <w:r w:rsidR="00CB3AD2">
          <w:rPr>
            <w:noProof/>
            <w:webHidden/>
          </w:rPr>
          <w:fldChar w:fldCharType="separate"/>
        </w:r>
        <w:r w:rsidR="00CB3AD2">
          <w:rPr>
            <w:noProof/>
            <w:webHidden/>
          </w:rPr>
          <w:t>153</w:t>
        </w:r>
        <w:r w:rsidR="00CB3AD2">
          <w:rPr>
            <w:noProof/>
            <w:webHidden/>
          </w:rPr>
          <w:fldChar w:fldCharType="end"/>
        </w:r>
      </w:hyperlink>
    </w:p>
    <w:p w14:paraId="007033C1" w14:textId="6F6E55A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61" w:history="1">
        <w:r w:rsidR="00CB3AD2" w:rsidRPr="00393215">
          <w:rPr>
            <w:rStyle w:val="Hyperlink"/>
            <w:noProof/>
          </w:rPr>
          <w:t>3.44.3 module property</w:t>
        </w:r>
        <w:r w:rsidR="00CB3AD2">
          <w:rPr>
            <w:noProof/>
            <w:webHidden/>
          </w:rPr>
          <w:tab/>
        </w:r>
        <w:r w:rsidR="00CB3AD2">
          <w:rPr>
            <w:noProof/>
            <w:webHidden/>
          </w:rPr>
          <w:fldChar w:fldCharType="begin"/>
        </w:r>
        <w:r w:rsidR="00CB3AD2">
          <w:rPr>
            <w:noProof/>
            <w:webHidden/>
          </w:rPr>
          <w:instrText xml:space="preserve"> PAGEREF _Toc7106261 \h </w:instrText>
        </w:r>
        <w:r w:rsidR="00CB3AD2">
          <w:rPr>
            <w:noProof/>
            <w:webHidden/>
          </w:rPr>
        </w:r>
        <w:r w:rsidR="00CB3AD2">
          <w:rPr>
            <w:noProof/>
            <w:webHidden/>
          </w:rPr>
          <w:fldChar w:fldCharType="separate"/>
        </w:r>
        <w:r w:rsidR="00CB3AD2">
          <w:rPr>
            <w:noProof/>
            <w:webHidden/>
          </w:rPr>
          <w:t>153</w:t>
        </w:r>
        <w:r w:rsidR="00CB3AD2">
          <w:rPr>
            <w:noProof/>
            <w:webHidden/>
          </w:rPr>
          <w:fldChar w:fldCharType="end"/>
        </w:r>
      </w:hyperlink>
    </w:p>
    <w:p w14:paraId="6B7E1128" w14:textId="3FCD345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62" w:history="1">
        <w:r w:rsidR="00CB3AD2" w:rsidRPr="00393215">
          <w:rPr>
            <w:rStyle w:val="Hyperlink"/>
            <w:noProof/>
          </w:rPr>
          <w:t>3.44.4 threadId property</w:t>
        </w:r>
        <w:r w:rsidR="00CB3AD2">
          <w:rPr>
            <w:noProof/>
            <w:webHidden/>
          </w:rPr>
          <w:tab/>
        </w:r>
        <w:r w:rsidR="00CB3AD2">
          <w:rPr>
            <w:noProof/>
            <w:webHidden/>
          </w:rPr>
          <w:fldChar w:fldCharType="begin"/>
        </w:r>
        <w:r w:rsidR="00CB3AD2">
          <w:rPr>
            <w:noProof/>
            <w:webHidden/>
          </w:rPr>
          <w:instrText xml:space="preserve"> PAGEREF _Toc7106262 \h </w:instrText>
        </w:r>
        <w:r w:rsidR="00CB3AD2">
          <w:rPr>
            <w:noProof/>
            <w:webHidden/>
          </w:rPr>
        </w:r>
        <w:r w:rsidR="00CB3AD2">
          <w:rPr>
            <w:noProof/>
            <w:webHidden/>
          </w:rPr>
          <w:fldChar w:fldCharType="separate"/>
        </w:r>
        <w:r w:rsidR="00CB3AD2">
          <w:rPr>
            <w:noProof/>
            <w:webHidden/>
          </w:rPr>
          <w:t>153</w:t>
        </w:r>
        <w:r w:rsidR="00CB3AD2">
          <w:rPr>
            <w:noProof/>
            <w:webHidden/>
          </w:rPr>
          <w:fldChar w:fldCharType="end"/>
        </w:r>
      </w:hyperlink>
    </w:p>
    <w:p w14:paraId="5E652584" w14:textId="32C0CA7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63" w:history="1">
        <w:r w:rsidR="00CB3AD2" w:rsidRPr="00393215">
          <w:rPr>
            <w:rStyle w:val="Hyperlink"/>
            <w:noProof/>
          </w:rPr>
          <w:t>3.44.5 parameters property</w:t>
        </w:r>
        <w:r w:rsidR="00CB3AD2">
          <w:rPr>
            <w:noProof/>
            <w:webHidden/>
          </w:rPr>
          <w:tab/>
        </w:r>
        <w:r w:rsidR="00CB3AD2">
          <w:rPr>
            <w:noProof/>
            <w:webHidden/>
          </w:rPr>
          <w:fldChar w:fldCharType="begin"/>
        </w:r>
        <w:r w:rsidR="00CB3AD2">
          <w:rPr>
            <w:noProof/>
            <w:webHidden/>
          </w:rPr>
          <w:instrText xml:space="preserve"> PAGEREF _Toc7106263 \h </w:instrText>
        </w:r>
        <w:r w:rsidR="00CB3AD2">
          <w:rPr>
            <w:noProof/>
            <w:webHidden/>
          </w:rPr>
        </w:r>
        <w:r w:rsidR="00CB3AD2">
          <w:rPr>
            <w:noProof/>
            <w:webHidden/>
          </w:rPr>
          <w:fldChar w:fldCharType="separate"/>
        </w:r>
        <w:r w:rsidR="00CB3AD2">
          <w:rPr>
            <w:noProof/>
            <w:webHidden/>
          </w:rPr>
          <w:t>154</w:t>
        </w:r>
        <w:r w:rsidR="00CB3AD2">
          <w:rPr>
            <w:noProof/>
            <w:webHidden/>
          </w:rPr>
          <w:fldChar w:fldCharType="end"/>
        </w:r>
      </w:hyperlink>
    </w:p>
    <w:p w14:paraId="695D133D" w14:textId="33E37D42" w:rsidR="00CB3AD2" w:rsidRDefault="006010BF">
      <w:pPr>
        <w:pStyle w:val="TOC2"/>
        <w:tabs>
          <w:tab w:val="right" w:leader="dot" w:pos="9350"/>
        </w:tabs>
        <w:rPr>
          <w:rFonts w:asciiTheme="minorHAnsi" w:eastAsiaTheme="minorEastAsia" w:hAnsiTheme="minorHAnsi" w:cstheme="minorBidi"/>
          <w:noProof/>
          <w:sz w:val="22"/>
          <w:szCs w:val="22"/>
        </w:rPr>
      </w:pPr>
      <w:hyperlink w:anchor="_Toc7106264" w:history="1">
        <w:r w:rsidR="00CB3AD2" w:rsidRPr="00393215">
          <w:rPr>
            <w:rStyle w:val="Hyperlink"/>
            <w:noProof/>
          </w:rPr>
          <w:t>3.45 webRequest object</w:t>
        </w:r>
        <w:r w:rsidR="00CB3AD2">
          <w:rPr>
            <w:noProof/>
            <w:webHidden/>
          </w:rPr>
          <w:tab/>
        </w:r>
        <w:r w:rsidR="00CB3AD2">
          <w:rPr>
            <w:noProof/>
            <w:webHidden/>
          </w:rPr>
          <w:fldChar w:fldCharType="begin"/>
        </w:r>
        <w:r w:rsidR="00CB3AD2">
          <w:rPr>
            <w:noProof/>
            <w:webHidden/>
          </w:rPr>
          <w:instrText xml:space="preserve"> PAGEREF _Toc7106264 \h </w:instrText>
        </w:r>
        <w:r w:rsidR="00CB3AD2">
          <w:rPr>
            <w:noProof/>
            <w:webHidden/>
          </w:rPr>
        </w:r>
        <w:r w:rsidR="00CB3AD2">
          <w:rPr>
            <w:noProof/>
            <w:webHidden/>
          </w:rPr>
          <w:fldChar w:fldCharType="separate"/>
        </w:r>
        <w:r w:rsidR="00CB3AD2">
          <w:rPr>
            <w:noProof/>
            <w:webHidden/>
          </w:rPr>
          <w:t>154</w:t>
        </w:r>
        <w:r w:rsidR="00CB3AD2">
          <w:rPr>
            <w:noProof/>
            <w:webHidden/>
          </w:rPr>
          <w:fldChar w:fldCharType="end"/>
        </w:r>
      </w:hyperlink>
    </w:p>
    <w:p w14:paraId="32B806A5" w14:textId="29BA42F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65" w:history="1">
        <w:r w:rsidR="00CB3AD2" w:rsidRPr="00393215">
          <w:rPr>
            <w:rStyle w:val="Hyperlink"/>
            <w:noProof/>
          </w:rPr>
          <w:t>3.45.1 General</w:t>
        </w:r>
        <w:r w:rsidR="00CB3AD2">
          <w:rPr>
            <w:noProof/>
            <w:webHidden/>
          </w:rPr>
          <w:tab/>
        </w:r>
        <w:r w:rsidR="00CB3AD2">
          <w:rPr>
            <w:noProof/>
            <w:webHidden/>
          </w:rPr>
          <w:fldChar w:fldCharType="begin"/>
        </w:r>
        <w:r w:rsidR="00CB3AD2">
          <w:rPr>
            <w:noProof/>
            <w:webHidden/>
          </w:rPr>
          <w:instrText xml:space="preserve"> PAGEREF _Toc7106265 \h </w:instrText>
        </w:r>
        <w:r w:rsidR="00CB3AD2">
          <w:rPr>
            <w:noProof/>
            <w:webHidden/>
          </w:rPr>
        </w:r>
        <w:r w:rsidR="00CB3AD2">
          <w:rPr>
            <w:noProof/>
            <w:webHidden/>
          </w:rPr>
          <w:fldChar w:fldCharType="separate"/>
        </w:r>
        <w:r w:rsidR="00CB3AD2">
          <w:rPr>
            <w:noProof/>
            <w:webHidden/>
          </w:rPr>
          <w:t>154</w:t>
        </w:r>
        <w:r w:rsidR="00CB3AD2">
          <w:rPr>
            <w:noProof/>
            <w:webHidden/>
          </w:rPr>
          <w:fldChar w:fldCharType="end"/>
        </w:r>
      </w:hyperlink>
    </w:p>
    <w:p w14:paraId="58E3A89A" w14:textId="1971673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66" w:history="1">
        <w:r w:rsidR="00CB3AD2" w:rsidRPr="00393215">
          <w:rPr>
            <w:rStyle w:val="Hyperlink"/>
            <w:noProof/>
          </w:rPr>
          <w:t>3.45.2 index property</w:t>
        </w:r>
        <w:r w:rsidR="00CB3AD2">
          <w:rPr>
            <w:noProof/>
            <w:webHidden/>
          </w:rPr>
          <w:tab/>
        </w:r>
        <w:r w:rsidR="00CB3AD2">
          <w:rPr>
            <w:noProof/>
            <w:webHidden/>
          </w:rPr>
          <w:fldChar w:fldCharType="begin"/>
        </w:r>
        <w:r w:rsidR="00CB3AD2">
          <w:rPr>
            <w:noProof/>
            <w:webHidden/>
          </w:rPr>
          <w:instrText xml:space="preserve"> PAGEREF _Toc7106266 \h </w:instrText>
        </w:r>
        <w:r w:rsidR="00CB3AD2">
          <w:rPr>
            <w:noProof/>
            <w:webHidden/>
          </w:rPr>
        </w:r>
        <w:r w:rsidR="00CB3AD2">
          <w:rPr>
            <w:noProof/>
            <w:webHidden/>
          </w:rPr>
          <w:fldChar w:fldCharType="separate"/>
        </w:r>
        <w:r w:rsidR="00CB3AD2">
          <w:rPr>
            <w:noProof/>
            <w:webHidden/>
          </w:rPr>
          <w:t>154</w:t>
        </w:r>
        <w:r w:rsidR="00CB3AD2">
          <w:rPr>
            <w:noProof/>
            <w:webHidden/>
          </w:rPr>
          <w:fldChar w:fldCharType="end"/>
        </w:r>
      </w:hyperlink>
    </w:p>
    <w:p w14:paraId="30C812C8" w14:textId="1A47469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67" w:history="1">
        <w:r w:rsidR="00CB3AD2" w:rsidRPr="00393215">
          <w:rPr>
            <w:rStyle w:val="Hyperlink"/>
            <w:noProof/>
          </w:rPr>
          <w:t>3.45.3 protocol property</w:t>
        </w:r>
        <w:r w:rsidR="00CB3AD2">
          <w:rPr>
            <w:noProof/>
            <w:webHidden/>
          </w:rPr>
          <w:tab/>
        </w:r>
        <w:r w:rsidR="00CB3AD2">
          <w:rPr>
            <w:noProof/>
            <w:webHidden/>
          </w:rPr>
          <w:fldChar w:fldCharType="begin"/>
        </w:r>
        <w:r w:rsidR="00CB3AD2">
          <w:rPr>
            <w:noProof/>
            <w:webHidden/>
          </w:rPr>
          <w:instrText xml:space="preserve"> PAGEREF _Toc7106267 \h </w:instrText>
        </w:r>
        <w:r w:rsidR="00CB3AD2">
          <w:rPr>
            <w:noProof/>
            <w:webHidden/>
          </w:rPr>
        </w:r>
        <w:r w:rsidR="00CB3AD2">
          <w:rPr>
            <w:noProof/>
            <w:webHidden/>
          </w:rPr>
          <w:fldChar w:fldCharType="separate"/>
        </w:r>
        <w:r w:rsidR="00CB3AD2">
          <w:rPr>
            <w:noProof/>
            <w:webHidden/>
          </w:rPr>
          <w:t>154</w:t>
        </w:r>
        <w:r w:rsidR="00CB3AD2">
          <w:rPr>
            <w:noProof/>
            <w:webHidden/>
          </w:rPr>
          <w:fldChar w:fldCharType="end"/>
        </w:r>
      </w:hyperlink>
    </w:p>
    <w:p w14:paraId="06855FA5" w14:textId="0608E8D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68" w:history="1">
        <w:r w:rsidR="00CB3AD2" w:rsidRPr="00393215">
          <w:rPr>
            <w:rStyle w:val="Hyperlink"/>
            <w:noProof/>
          </w:rPr>
          <w:t>3.45.4 version property</w:t>
        </w:r>
        <w:r w:rsidR="00CB3AD2">
          <w:rPr>
            <w:noProof/>
            <w:webHidden/>
          </w:rPr>
          <w:tab/>
        </w:r>
        <w:r w:rsidR="00CB3AD2">
          <w:rPr>
            <w:noProof/>
            <w:webHidden/>
          </w:rPr>
          <w:fldChar w:fldCharType="begin"/>
        </w:r>
        <w:r w:rsidR="00CB3AD2">
          <w:rPr>
            <w:noProof/>
            <w:webHidden/>
          </w:rPr>
          <w:instrText xml:space="preserve"> PAGEREF _Toc7106268 \h </w:instrText>
        </w:r>
        <w:r w:rsidR="00CB3AD2">
          <w:rPr>
            <w:noProof/>
            <w:webHidden/>
          </w:rPr>
        </w:r>
        <w:r w:rsidR="00CB3AD2">
          <w:rPr>
            <w:noProof/>
            <w:webHidden/>
          </w:rPr>
          <w:fldChar w:fldCharType="separate"/>
        </w:r>
        <w:r w:rsidR="00CB3AD2">
          <w:rPr>
            <w:noProof/>
            <w:webHidden/>
          </w:rPr>
          <w:t>154</w:t>
        </w:r>
        <w:r w:rsidR="00CB3AD2">
          <w:rPr>
            <w:noProof/>
            <w:webHidden/>
          </w:rPr>
          <w:fldChar w:fldCharType="end"/>
        </w:r>
      </w:hyperlink>
    </w:p>
    <w:p w14:paraId="45B30060" w14:textId="60865FB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69" w:history="1">
        <w:r w:rsidR="00CB3AD2" w:rsidRPr="00393215">
          <w:rPr>
            <w:rStyle w:val="Hyperlink"/>
            <w:noProof/>
          </w:rPr>
          <w:t>3.45.5 target property</w:t>
        </w:r>
        <w:r w:rsidR="00CB3AD2">
          <w:rPr>
            <w:noProof/>
            <w:webHidden/>
          </w:rPr>
          <w:tab/>
        </w:r>
        <w:r w:rsidR="00CB3AD2">
          <w:rPr>
            <w:noProof/>
            <w:webHidden/>
          </w:rPr>
          <w:fldChar w:fldCharType="begin"/>
        </w:r>
        <w:r w:rsidR="00CB3AD2">
          <w:rPr>
            <w:noProof/>
            <w:webHidden/>
          </w:rPr>
          <w:instrText xml:space="preserve"> PAGEREF _Toc7106269 \h </w:instrText>
        </w:r>
        <w:r w:rsidR="00CB3AD2">
          <w:rPr>
            <w:noProof/>
            <w:webHidden/>
          </w:rPr>
        </w:r>
        <w:r w:rsidR="00CB3AD2">
          <w:rPr>
            <w:noProof/>
            <w:webHidden/>
          </w:rPr>
          <w:fldChar w:fldCharType="separate"/>
        </w:r>
        <w:r w:rsidR="00CB3AD2">
          <w:rPr>
            <w:noProof/>
            <w:webHidden/>
          </w:rPr>
          <w:t>155</w:t>
        </w:r>
        <w:r w:rsidR="00CB3AD2">
          <w:rPr>
            <w:noProof/>
            <w:webHidden/>
          </w:rPr>
          <w:fldChar w:fldCharType="end"/>
        </w:r>
      </w:hyperlink>
    </w:p>
    <w:p w14:paraId="7F224EFE" w14:textId="77AE37D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70" w:history="1">
        <w:r w:rsidR="00CB3AD2" w:rsidRPr="00393215">
          <w:rPr>
            <w:rStyle w:val="Hyperlink"/>
            <w:noProof/>
          </w:rPr>
          <w:t>3.45.6 method property</w:t>
        </w:r>
        <w:r w:rsidR="00CB3AD2">
          <w:rPr>
            <w:noProof/>
            <w:webHidden/>
          </w:rPr>
          <w:tab/>
        </w:r>
        <w:r w:rsidR="00CB3AD2">
          <w:rPr>
            <w:noProof/>
            <w:webHidden/>
          </w:rPr>
          <w:fldChar w:fldCharType="begin"/>
        </w:r>
        <w:r w:rsidR="00CB3AD2">
          <w:rPr>
            <w:noProof/>
            <w:webHidden/>
          </w:rPr>
          <w:instrText xml:space="preserve"> PAGEREF _Toc7106270 \h </w:instrText>
        </w:r>
        <w:r w:rsidR="00CB3AD2">
          <w:rPr>
            <w:noProof/>
            <w:webHidden/>
          </w:rPr>
        </w:r>
        <w:r w:rsidR="00CB3AD2">
          <w:rPr>
            <w:noProof/>
            <w:webHidden/>
          </w:rPr>
          <w:fldChar w:fldCharType="separate"/>
        </w:r>
        <w:r w:rsidR="00CB3AD2">
          <w:rPr>
            <w:noProof/>
            <w:webHidden/>
          </w:rPr>
          <w:t>155</w:t>
        </w:r>
        <w:r w:rsidR="00CB3AD2">
          <w:rPr>
            <w:noProof/>
            <w:webHidden/>
          </w:rPr>
          <w:fldChar w:fldCharType="end"/>
        </w:r>
      </w:hyperlink>
    </w:p>
    <w:p w14:paraId="623D6A98" w14:textId="28D11F61"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71" w:history="1">
        <w:r w:rsidR="00CB3AD2" w:rsidRPr="00393215">
          <w:rPr>
            <w:rStyle w:val="Hyperlink"/>
            <w:noProof/>
          </w:rPr>
          <w:t>3.45.7 headers property</w:t>
        </w:r>
        <w:r w:rsidR="00CB3AD2">
          <w:rPr>
            <w:noProof/>
            <w:webHidden/>
          </w:rPr>
          <w:tab/>
        </w:r>
        <w:r w:rsidR="00CB3AD2">
          <w:rPr>
            <w:noProof/>
            <w:webHidden/>
          </w:rPr>
          <w:fldChar w:fldCharType="begin"/>
        </w:r>
        <w:r w:rsidR="00CB3AD2">
          <w:rPr>
            <w:noProof/>
            <w:webHidden/>
          </w:rPr>
          <w:instrText xml:space="preserve"> PAGEREF _Toc7106271 \h </w:instrText>
        </w:r>
        <w:r w:rsidR="00CB3AD2">
          <w:rPr>
            <w:noProof/>
            <w:webHidden/>
          </w:rPr>
        </w:r>
        <w:r w:rsidR="00CB3AD2">
          <w:rPr>
            <w:noProof/>
            <w:webHidden/>
          </w:rPr>
          <w:fldChar w:fldCharType="separate"/>
        </w:r>
        <w:r w:rsidR="00CB3AD2">
          <w:rPr>
            <w:noProof/>
            <w:webHidden/>
          </w:rPr>
          <w:t>155</w:t>
        </w:r>
        <w:r w:rsidR="00CB3AD2">
          <w:rPr>
            <w:noProof/>
            <w:webHidden/>
          </w:rPr>
          <w:fldChar w:fldCharType="end"/>
        </w:r>
      </w:hyperlink>
    </w:p>
    <w:p w14:paraId="692F4107" w14:textId="2B1C0C3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72" w:history="1">
        <w:r w:rsidR="00CB3AD2" w:rsidRPr="00393215">
          <w:rPr>
            <w:rStyle w:val="Hyperlink"/>
            <w:noProof/>
          </w:rPr>
          <w:t>3.45.8 parameters property</w:t>
        </w:r>
        <w:r w:rsidR="00CB3AD2">
          <w:rPr>
            <w:noProof/>
            <w:webHidden/>
          </w:rPr>
          <w:tab/>
        </w:r>
        <w:r w:rsidR="00CB3AD2">
          <w:rPr>
            <w:noProof/>
            <w:webHidden/>
          </w:rPr>
          <w:fldChar w:fldCharType="begin"/>
        </w:r>
        <w:r w:rsidR="00CB3AD2">
          <w:rPr>
            <w:noProof/>
            <w:webHidden/>
          </w:rPr>
          <w:instrText xml:space="preserve"> PAGEREF _Toc7106272 \h </w:instrText>
        </w:r>
        <w:r w:rsidR="00CB3AD2">
          <w:rPr>
            <w:noProof/>
            <w:webHidden/>
          </w:rPr>
        </w:r>
        <w:r w:rsidR="00CB3AD2">
          <w:rPr>
            <w:noProof/>
            <w:webHidden/>
          </w:rPr>
          <w:fldChar w:fldCharType="separate"/>
        </w:r>
        <w:r w:rsidR="00CB3AD2">
          <w:rPr>
            <w:noProof/>
            <w:webHidden/>
          </w:rPr>
          <w:t>155</w:t>
        </w:r>
        <w:r w:rsidR="00CB3AD2">
          <w:rPr>
            <w:noProof/>
            <w:webHidden/>
          </w:rPr>
          <w:fldChar w:fldCharType="end"/>
        </w:r>
      </w:hyperlink>
    </w:p>
    <w:p w14:paraId="54DE9464" w14:textId="2C2F854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73" w:history="1">
        <w:r w:rsidR="00CB3AD2" w:rsidRPr="00393215">
          <w:rPr>
            <w:rStyle w:val="Hyperlink"/>
            <w:noProof/>
          </w:rPr>
          <w:t>3.45.9 body property</w:t>
        </w:r>
        <w:r w:rsidR="00CB3AD2">
          <w:rPr>
            <w:noProof/>
            <w:webHidden/>
          </w:rPr>
          <w:tab/>
        </w:r>
        <w:r w:rsidR="00CB3AD2">
          <w:rPr>
            <w:noProof/>
            <w:webHidden/>
          </w:rPr>
          <w:fldChar w:fldCharType="begin"/>
        </w:r>
        <w:r w:rsidR="00CB3AD2">
          <w:rPr>
            <w:noProof/>
            <w:webHidden/>
          </w:rPr>
          <w:instrText xml:space="preserve"> PAGEREF _Toc7106273 \h </w:instrText>
        </w:r>
        <w:r w:rsidR="00CB3AD2">
          <w:rPr>
            <w:noProof/>
            <w:webHidden/>
          </w:rPr>
        </w:r>
        <w:r w:rsidR="00CB3AD2">
          <w:rPr>
            <w:noProof/>
            <w:webHidden/>
          </w:rPr>
          <w:fldChar w:fldCharType="separate"/>
        </w:r>
        <w:r w:rsidR="00CB3AD2">
          <w:rPr>
            <w:noProof/>
            <w:webHidden/>
          </w:rPr>
          <w:t>155</w:t>
        </w:r>
        <w:r w:rsidR="00CB3AD2">
          <w:rPr>
            <w:noProof/>
            <w:webHidden/>
          </w:rPr>
          <w:fldChar w:fldCharType="end"/>
        </w:r>
      </w:hyperlink>
    </w:p>
    <w:p w14:paraId="79EF9AEA" w14:textId="0CE89ACA" w:rsidR="00CB3AD2" w:rsidRDefault="006010BF">
      <w:pPr>
        <w:pStyle w:val="TOC2"/>
        <w:tabs>
          <w:tab w:val="right" w:leader="dot" w:pos="9350"/>
        </w:tabs>
        <w:rPr>
          <w:rFonts w:asciiTheme="minorHAnsi" w:eastAsiaTheme="minorEastAsia" w:hAnsiTheme="minorHAnsi" w:cstheme="minorBidi"/>
          <w:noProof/>
          <w:sz w:val="22"/>
          <w:szCs w:val="22"/>
        </w:rPr>
      </w:pPr>
      <w:hyperlink w:anchor="_Toc7106274" w:history="1">
        <w:r w:rsidR="00CB3AD2" w:rsidRPr="00393215">
          <w:rPr>
            <w:rStyle w:val="Hyperlink"/>
            <w:noProof/>
          </w:rPr>
          <w:t>3.46 webResponse object</w:t>
        </w:r>
        <w:r w:rsidR="00CB3AD2">
          <w:rPr>
            <w:noProof/>
            <w:webHidden/>
          </w:rPr>
          <w:tab/>
        </w:r>
        <w:r w:rsidR="00CB3AD2">
          <w:rPr>
            <w:noProof/>
            <w:webHidden/>
          </w:rPr>
          <w:fldChar w:fldCharType="begin"/>
        </w:r>
        <w:r w:rsidR="00CB3AD2">
          <w:rPr>
            <w:noProof/>
            <w:webHidden/>
          </w:rPr>
          <w:instrText xml:space="preserve"> PAGEREF _Toc7106274 \h </w:instrText>
        </w:r>
        <w:r w:rsidR="00CB3AD2">
          <w:rPr>
            <w:noProof/>
            <w:webHidden/>
          </w:rPr>
        </w:r>
        <w:r w:rsidR="00CB3AD2">
          <w:rPr>
            <w:noProof/>
            <w:webHidden/>
          </w:rPr>
          <w:fldChar w:fldCharType="separate"/>
        </w:r>
        <w:r w:rsidR="00CB3AD2">
          <w:rPr>
            <w:noProof/>
            <w:webHidden/>
          </w:rPr>
          <w:t>155</w:t>
        </w:r>
        <w:r w:rsidR="00CB3AD2">
          <w:rPr>
            <w:noProof/>
            <w:webHidden/>
          </w:rPr>
          <w:fldChar w:fldCharType="end"/>
        </w:r>
      </w:hyperlink>
    </w:p>
    <w:p w14:paraId="7816F3FF" w14:textId="539CC52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75" w:history="1">
        <w:r w:rsidR="00CB3AD2" w:rsidRPr="00393215">
          <w:rPr>
            <w:rStyle w:val="Hyperlink"/>
            <w:noProof/>
          </w:rPr>
          <w:t>3.46.1 General</w:t>
        </w:r>
        <w:r w:rsidR="00CB3AD2">
          <w:rPr>
            <w:noProof/>
            <w:webHidden/>
          </w:rPr>
          <w:tab/>
        </w:r>
        <w:r w:rsidR="00CB3AD2">
          <w:rPr>
            <w:noProof/>
            <w:webHidden/>
          </w:rPr>
          <w:fldChar w:fldCharType="begin"/>
        </w:r>
        <w:r w:rsidR="00CB3AD2">
          <w:rPr>
            <w:noProof/>
            <w:webHidden/>
          </w:rPr>
          <w:instrText xml:space="preserve"> PAGEREF _Toc7106275 \h </w:instrText>
        </w:r>
        <w:r w:rsidR="00CB3AD2">
          <w:rPr>
            <w:noProof/>
            <w:webHidden/>
          </w:rPr>
        </w:r>
        <w:r w:rsidR="00CB3AD2">
          <w:rPr>
            <w:noProof/>
            <w:webHidden/>
          </w:rPr>
          <w:fldChar w:fldCharType="separate"/>
        </w:r>
        <w:r w:rsidR="00CB3AD2">
          <w:rPr>
            <w:noProof/>
            <w:webHidden/>
          </w:rPr>
          <w:t>155</w:t>
        </w:r>
        <w:r w:rsidR="00CB3AD2">
          <w:rPr>
            <w:noProof/>
            <w:webHidden/>
          </w:rPr>
          <w:fldChar w:fldCharType="end"/>
        </w:r>
      </w:hyperlink>
    </w:p>
    <w:p w14:paraId="239B7A8B" w14:textId="0130A07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76" w:history="1">
        <w:r w:rsidR="00CB3AD2" w:rsidRPr="00393215">
          <w:rPr>
            <w:rStyle w:val="Hyperlink"/>
            <w:noProof/>
          </w:rPr>
          <w:t>3.46.2 index property</w:t>
        </w:r>
        <w:r w:rsidR="00CB3AD2">
          <w:rPr>
            <w:noProof/>
            <w:webHidden/>
          </w:rPr>
          <w:tab/>
        </w:r>
        <w:r w:rsidR="00CB3AD2">
          <w:rPr>
            <w:noProof/>
            <w:webHidden/>
          </w:rPr>
          <w:fldChar w:fldCharType="begin"/>
        </w:r>
        <w:r w:rsidR="00CB3AD2">
          <w:rPr>
            <w:noProof/>
            <w:webHidden/>
          </w:rPr>
          <w:instrText xml:space="preserve"> PAGEREF _Toc7106276 \h </w:instrText>
        </w:r>
        <w:r w:rsidR="00CB3AD2">
          <w:rPr>
            <w:noProof/>
            <w:webHidden/>
          </w:rPr>
        </w:r>
        <w:r w:rsidR="00CB3AD2">
          <w:rPr>
            <w:noProof/>
            <w:webHidden/>
          </w:rPr>
          <w:fldChar w:fldCharType="separate"/>
        </w:r>
        <w:r w:rsidR="00CB3AD2">
          <w:rPr>
            <w:noProof/>
            <w:webHidden/>
          </w:rPr>
          <w:t>156</w:t>
        </w:r>
        <w:r w:rsidR="00CB3AD2">
          <w:rPr>
            <w:noProof/>
            <w:webHidden/>
          </w:rPr>
          <w:fldChar w:fldCharType="end"/>
        </w:r>
      </w:hyperlink>
    </w:p>
    <w:p w14:paraId="1EB8F88C" w14:textId="3DED31E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77" w:history="1">
        <w:r w:rsidR="00CB3AD2" w:rsidRPr="00393215">
          <w:rPr>
            <w:rStyle w:val="Hyperlink"/>
            <w:noProof/>
          </w:rPr>
          <w:t>3.46.3 protocol property</w:t>
        </w:r>
        <w:r w:rsidR="00CB3AD2">
          <w:rPr>
            <w:noProof/>
            <w:webHidden/>
          </w:rPr>
          <w:tab/>
        </w:r>
        <w:r w:rsidR="00CB3AD2">
          <w:rPr>
            <w:noProof/>
            <w:webHidden/>
          </w:rPr>
          <w:fldChar w:fldCharType="begin"/>
        </w:r>
        <w:r w:rsidR="00CB3AD2">
          <w:rPr>
            <w:noProof/>
            <w:webHidden/>
          </w:rPr>
          <w:instrText xml:space="preserve"> PAGEREF _Toc7106277 \h </w:instrText>
        </w:r>
        <w:r w:rsidR="00CB3AD2">
          <w:rPr>
            <w:noProof/>
            <w:webHidden/>
          </w:rPr>
        </w:r>
        <w:r w:rsidR="00CB3AD2">
          <w:rPr>
            <w:noProof/>
            <w:webHidden/>
          </w:rPr>
          <w:fldChar w:fldCharType="separate"/>
        </w:r>
        <w:r w:rsidR="00CB3AD2">
          <w:rPr>
            <w:noProof/>
            <w:webHidden/>
          </w:rPr>
          <w:t>156</w:t>
        </w:r>
        <w:r w:rsidR="00CB3AD2">
          <w:rPr>
            <w:noProof/>
            <w:webHidden/>
          </w:rPr>
          <w:fldChar w:fldCharType="end"/>
        </w:r>
      </w:hyperlink>
    </w:p>
    <w:p w14:paraId="3923C25D" w14:textId="033DA1D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78" w:history="1">
        <w:r w:rsidR="00CB3AD2" w:rsidRPr="00393215">
          <w:rPr>
            <w:rStyle w:val="Hyperlink"/>
            <w:noProof/>
          </w:rPr>
          <w:t>3.46.4 version property</w:t>
        </w:r>
        <w:r w:rsidR="00CB3AD2">
          <w:rPr>
            <w:noProof/>
            <w:webHidden/>
          </w:rPr>
          <w:tab/>
        </w:r>
        <w:r w:rsidR="00CB3AD2">
          <w:rPr>
            <w:noProof/>
            <w:webHidden/>
          </w:rPr>
          <w:fldChar w:fldCharType="begin"/>
        </w:r>
        <w:r w:rsidR="00CB3AD2">
          <w:rPr>
            <w:noProof/>
            <w:webHidden/>
          </w:rPr>
          <w:instrText xml:space="preserve"> PAGEREF _Toc7106278 \h </w:instrText>
        </w:r>
        <w:r w:rsidR="00CB3AD2">
          <w:rPr>
            <w:noProof/>
            <w:webHidden/>
          </w:rPr>
        </w:r>
        <w:r w:rsidR="00CB3AD2">
          <w:rPr>
            <w:noProof/>
            <w:webHidden/>
          </w:rPr>
          <w:fldChar w:fldCharType="separate"/>
        </w:r>
        <w:r w:rsidR="00CB3AD2">
          <w:rPr>
            <w:noProof/>
            <w:webHidden/>
          </w:rPr>
          <w:t>156</w:t>
        </w:r>
        <w:r w:rsidR="00CB3AD2">
          <w:rPr>
            <w:noProof/>
            <w:webHidden/>
          </w:rPr>
          <w:fldChar w:fldCharType="end"/>
        </w:r>
      </w:hyperlink>
    </w:p>
    <w:p w14:paraId="2BE449C5" w14:textId="65A94C4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79" w:history="1">
        <w:r w:rsidR="00CB3AD2" w:rsidRPr="00393215">
          <w:rPr>
            <w:rStyle w:val="Hyperlink"/>
            <w:noProof/>
          </w:rPr>
          <w:t>3.46.5 statusCode property</w:t>
        </w:r>
        <w:r w:rsidR="00CB3AD2">
          <w:rPr>
            <w:noProof/>
            <w:webHidden/>
          </w:rPr>
          <w:tab/>
        </w:r>
        <w:r w:rsidR="00CB3AD2">
          <w:rPr>
            <w:noProof/>
            <w:webHidden/>
          </w:rPr>
          <w:fldChar w:fldCharType="begin"/>
        </w:r>
        <w:r w:rsidR="00CB3AD2">
          <w:rPr>
            <w:noProof/>
            <w:webHidden/>
          </w:rPr>
          <w:instrText xml:space="preserve"> PAGEREF _Toc7106279 \h </w:instrText>
        </w:r>
        <w:r w:rsidR="00CB3AD2">
          <w:rPr>
            <w:noProof/>
            <w:webHidden/>
          </w:rPr>
        </w:r>
        <w:r w:rsidR="00CB3AD2">
          <w:rPr>
            <w:noProof/>
            <w:webHidden/>
          </w:rPr>
          <w:fldChar w:fldCharType="separate"/>
        </w:r>
        <w:r w:rsidR="00CB3AD2">
          <w:rPr>
            <w:noProof/>
            <w:webHidden/>
          </w:rPr>
          <w:t>156</w:t>
        </w:r>
        <w:r w:rsidR="00CB3AD2">
          <w:rPr>
            <w:noProof/>
            <w:webHidden/>
          </w:rPr>
          <w:fldChar w:fldCharType="end"/>
        </w:r>
      </w:hyperlink>
    </w:p>
    <w:p w14:paraId="6FEED831" w14:textId="6D81CB9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80" w:history="1">
        <w:r w:rsidR="00CB3AD2" w:rsidRPr="00393215">
          <w:rPr>
            <w:rStyle w:val="Hyperlink"/>
            <w:noProof/>
          </w:rPr>
          <w:t>3.46.6 reasonPhrase property</w:t>
        </w:r>
        <w:r w:rsidR="00CB3AD2">
          <w:rPr>
            <w:noProof/>
            <w:webHidden/>
          </w:rPr>
          <w:tab/>
        </w:r>
        <w:r w:rsidR="00CB3AD2">
          <w:rPr>
            <w:noProof/>
            <w:webHidden/>
          </w:rPr>
          <w:fldChar w:fldCharType="begin"/>
        </w:r>
        <w:r w:rsidR="00CB3AD2">
          <w:rPr>
            <w:noProof/>
            <w:webHidden/>
          </w:rPr>
          <w:instrText xml:space="preserve"> PAGEREF _Toc7106280 \h </w:instrText>
        </w:r>
        <w:r w:rsidR="00CB3AD2">
          <w:rPr>
            <w:noProof/>
            <w:webHidden/>
          </w:rPr>
        </w:r>
        <w:r w:rsidR="00CB3AD2">
          <w:rPr>
            <w:noProof/>
            <w:webHidden/>
          </w:rPr>
          <w:fldChar w:fldCharType="separate"/>
        </w:r>
        <w:r w:rsidR="00CB3AD2">
          <w:rPr>
            <w:noProof/>
            <w:webHidden/>
          </w:rPr>
          <w:t>156</w:t>
        </w:r>
        <w:r w:rsidR="00CB3AD2">
          <w:rPr>
            <w:noProof/>
            <w:webHidden/>
          </w:rPr>
          <w:fldChar w:fldCharType="end"/>
        </w:r>
      </w:hyperlink>
    </w:p>
    <w:p w14:paraId="38E8B089" w14:textId="00FFB7D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81" w:history="1">
        <w:r w:rsidR="00CB3AD2" w:rsidRPr="00393215">
          <w:rPr>
            <w:rStyle w:val="Hyperlink"/>
            <w:noProof/>
          </w:rPr>
          <w:t>3.46.7 headers property</w:t>
        </w:r>
        <w:r w:rsidR="00CB3AD2">
          <w:rPr>
            <w:noProof/>
            <w:webHidden/>
          </w:rPr>
          <w:tab/>
        </w:r>
        <w:r w:rsidR="00CB3AD2">
          <w:rPr>
            <w:noProof/>
            <w:webHidden/>
          </w:rPr>
          <w:fldChar w:fldCharType="begin"/>
        </w:r>
        <w:r w:rsidR="00CB3AD2">
          <w:rPr>
            <w:noProof/>
            <w:webHidden/>
          </w:rPr>
          <w:instrText xml:space="preserve"> PAGEREF _Toc7106281 \h </w:instrText>
        </w:r>
        <w:r w:rsidR="00CB3AD2">
          <w:rPr>
            <w:noProof/>
            <w:webHidden/>
          </w:rPr>
        </w:r>
        <w:r w:rsidR="00CB3AD2">
          <w:rPr>
            <w:noProof/>
            <w:webHidden/>
          </w:rPr>
          <w:fldChar w:fldCharType="separate"/>
        </w:r>
        <w:r w:rsidR="00CB3AD2">
          <w:rPr>
            <w:noProof/>
            <w:webHidden/>
          </w:rPr>
          <w:t>157</w:t>
        </w:r>
        <w:r w:rsidR="00CB3AD2">
          <w:rPr>
            <w:noProof/>
            <w:webHidden/>
          </w:rPr>
          <w:fldChar w:fldCharType="end"/>
        </w:r>
      </w:hyperlink>
    </w:p>
    <w:p w14:paraId="51C93E6D" w14:textId="75BC13B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82" w:history="1">
        <w:r w:rsidR="00CB3AD2" w:rsidRPr="00393215">
          <w:rPr>
            <w:rStyle w:val="Hyperlink"/>
            <w:noProof/>
          </w:rPr>
          <w:t>3.46.8 body property</w:t>
        </w:r>
        <w:r w:rsidR="00CB3AD2">
          <w:rPr>
            <w:noProof/>
            <w:webHidden/>
          </w:rPr>
          <w:tab/>
        </w:r>
        <w:r w:rsidR="00CB3AD2">
          <w:rPr>
            <w:noProof/>
            <w:webHidden/>
          </w:rPr>
          <w:fldChar w:fldCharType="begin"/>
        </w:r>
        <w:r w:rsidR="00CB3AD2">
          <w:rPr>
            <w:noProof/>
            <w:webHidden/>
          </w:rPr>
          <w:instrText xml:space="preserve"> PAGEREF _Toc7106282 \h </w:instrText>
        </w:r>
        <w:r w:rsidR="00CB3AD2">
          <w:rPr>
            <w:noProof/>
            <w:webHidden/>
          </w:rPr>
        </w:r>
        <w:r w:rsidR="00CB3AD2">
          <w:rPr>
            <w:noProof/>
            <w:webHidden/>
          </w:rPr>
          <w:fldChar w:fldCharType="separate"/>
        </w:r>
        <w:r w:rsidR="00CB3AD2">
          <w:rPr>
            <w:noProof/>
            <w:webHidden/>
          </w:rPr>
          <w:t>157</w:t>
        </w:r>
        <w:r w:rsidR="00CB3AD2">
          <w:rPr>
            <w:noProof/>
            <w:webHidden/>
          </w:rPr>
          <w:fldChar w:fldCharType="end"/>
        </w:r>
      </w:hyperlink>
    </w:p>
    <w:p w14:paraId="306CC074" w14:textId="0EFFAD4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83" w:history="1">
        <w:r w:rsidR="00CB3AD2" w:rsidRPr="00393215">
          <w:rPr>
            <w:rStyle w:val="Hyperlink"/>
            <w:noProof/>
          </w:rPr>
          <w:t>3.46.9 noResponseReceived property</w:t>
        </w:r>
        <w:r w:rsidR="00CB3AD2">
          <w:rPr>
            <w:noProof/>
            <w:webHidden/>
          </w:rPr>
          <w:tab/>
        </w:r>
        <w:r w:rsidR="00CB3AD2">
          <w:rPr>
            <w:noProof/>
            <w:webHidden/>
          </w:rPr>
          <w:fldChar w:fldCharType="begin"/>
        </w:r>
        <w:r w:rsidR="00CB3AD2">
          <w:rPr>
            <w:noProof/>
            <w:webHidden/>
          </w:rPr>
          <w:instrText xml:space="preserve"> PAGEREF _Toc7106283 \h </w:instrText>
        </w:r>
        <w:r w:rsidR="00CB3AD2">
          <w:rPr>
            <w:noProof/>
            <w:webHidden/>
          </w:rPr>
        </w:r>
        <w:r w:rsidR="00CB3AD2">
          <w:rPr>
            <w:noProof/>
            <w:webHidden/>
          </w:rPr>
          <w:fldChar w:fldCharType="separate"/>
        </w:r>
        <w:r w:rsidR="00CB3AD2">
          <w:rPr>
            <w:noProof/>
            <w:webHidden/>
          </w:rPr>
          <w:t>157</w:t>
        </w:r>
        <w:r w:rsidR="00CB3AD2">
          <w:rPr>
            <w:noProof/>
            <w:webHidden/>
          </w:rPr>
          <w:fldChar w:fldCharType="end"/>
        </w:r>
      </w:hyperlink>
    </w:p>
    <w:p w14:paraId="571FE859" w14:textId="703F5744" w:rsidR="00CB3AD2" w:rsidRDefault="006010BF">
      <w:pPr>
        <w:pStyle w:val="TOC2"/>
        <w:tabs>
          <w:tab w:val="right" w:leader="dot" w:pos="9350"/>
        </w:tabs>
        <w:rPr>
          <w:rFonts w:asciiTheme="minorHAnsi" w:eastAsiaTheme="minorEastAsia" w:hAnsiTheme="minorHAnsi" w:cstheme="minorBidi"/>
          <w:noProof/>
          <w:sz w:val="22"/>
          <w:szCs w:val="22"/>
        </w:rPr>
      </w:pPr>
      <w:hyperlink w:anchor="_Toc7106284" w:history="1">
        <w:r w:rsidR="00CB3AD2" w:rsidRPr="00393215">
          <w:rPr>
            <w:rStyle w:val="Hyperlink"/>
            <w:noProof/>
          </w:rPr>
          <w:t>3.47 resultProvenance object</w:t>
        </w:r>
        <w:r w:rsidR="00CB3AD2">
          <w:rPr>
            <w:noProof/>
            <w:webHidden/>
          </w:rPr>
          <w:tab/>
        </w:r>
        <w:r w:rsidR="00CB3AD2">
          <w:rPr>
            <w:noProof/>
            <w:webHidden/>
          </w:rPr>
          <w:fldChar w:fldCharType="begin"/>
        </w:r>
        <w:r w:rsidR="00CB3AD2">
          <w:rPr>
            <w:noProof/>
            <w:webHidden/>
          </w:rPr>
          <w:instrText xml:space="preserve"> PAGEREF _Toc7106284 \h </w:instrText>
        </w:r>
        <w:r w:rsidR="00CB3AD2">
          <w:rPr>
            <w:noProof/>
            <w:webHidden/>
          </w:rPr>
        </w:r>
        <w:r w:rsidR="00CB3AD2">
          <w:rPr>
            <w:noProof/>
            <w:webHidden/>
          </w:rPr>
          <w:fldChar w:fldCharType="separate"/>
        </w:r>
        <w:r w:rsidR="00CB3AD2">
          <w:rPr>
            <w:noProof/>
            <w:webHidden/>
          </w:rPr>
          <w:t>157</w:t>
        </w:r>
        <w:r w:rsidR="00CB3AD2">
          <w:rPr>
            <w:noProof/>
            <w:webHidden/>
          </w:rPr>
          <w:fldChar w:fldCharType="end"/>
        </w:r>
      </w:hyperlink>
    </w:p>
    <w:p w14:paraId="7E217FBC" w14:textId="51A14B0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85" w:history="1">
        <w:r w:rsidR="00CB3AD2" w:rsidRPr="00393215">
          <w:rPr>
            <w:rStyle w:val="Hyperlink"/>
            <w:noProof/>
          </w:rPr>
          <w:t>3.47.1 General</w:t>
        </w:r>
        <w:r w:rsidR="00CB3AD2">
          <w:rPr>
            <w:noProof/>
            <w:webHidden/>
          </w:rPr>
          <w:tab/>
        </w:r>
        <w:r w:rsidR="00CB3AD2">
          <w:rPr>
            <w:noProof/>
            <w:webHidden/>
          </w:rPr>
          <w:fldChar w:fldCharType="begin"/>
        </w:r>
        <w:r w:rsidR="00CB3AD2">
          <w:rPr>
            <w:noProof/>
            <w:webHidden/>
          </w:rPr>
          <w:instrText xml:space="preserve"> PAGEREF _Toc7106285 \h </w:instrText>
        </w:r>
        <w:r w:rsidR="00CB3AD2">
          <w:rPr>
            <w:noProof/>
            <w:webHidden/>
          </w:rPr>
        </w:r>
        <w:r w:rsidR="00CB3AD2">
          <w:rPr>
            <w:noProof/>
            <w:webHidden/>
          </w:rPr>
          <w:fldChar w:fldCharType="separate"/>
        </w:r>
        <w:r w:rsidR="00CB3AD2">
          <w:rPr>
            <w:noProof/>
            <w:webHidden/>
          </w:rPr>
          <w:t>157</w:t>
        </w:r>
        <w:r w:rsidR="00CB3AD2">
          <w:rPr>
            <w:noProof/>
            <w:webHidden/>
          </w:rPr>
          <w:fldChar w:fldCharType="end"/>
        </w:r>
      </w:hyperlink>
    </w:p>
    <w:p w14:paraId="662E5498" w14:textId="670A1E0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86" w:history="1">
        <w:r w:rsidR="00CB3AD2" w:rsidRPr="00393215">
          <w:rPr>
            <w:rStyle w:val="Hyperlink"/>
            <w:noProof/>
          </w:rPr>
          <w:t>3.47.2 firstDetectionTimeUtc property</w:t>
        </w:r>
        <w:r w:rsidR="00CB3AD2">
          <w:rPr>
            <w:noProof/>
            <w:webHidden/>
          </w:rPr>
          <w:tab/>
        </w:r>
        <w:r w:rsidR="00CB3AD2">
          <w:rPr>
            <w:noProof/>
            <w:webHidden/>
          </w:rPr>
          <w:fldChar w:fldCharType="begin"/>
        </w:r>
        <w:r w:rsidR="00CB3AD2">
          <w:rPr>
            <w:noProof/>
            <w:webHidden/>
          </w:rPr>
          <w:instrText xml:space="preserve"> PAGEREF _Toc7106286 \h </w:instrText>
        </w:r>
        <w:r w:rsidR="00CB3AD2">
          <w:rPr>
            <w:noProof/>
            <w:webHidden/>
          </w:rPr>
        </w:r>
        <w:r w:rsidR="00CB3AD2">
          <w:rPr>
            <w:noProof/>
            <w:webHidden/>
          </w:rPr>
          <w:fldChar w:fldCharType="separate"/>
        </w:r>
        <w:r w:rsidR="00CB3AD2">
          <w:rPr>
            <w:noProof/>
            <w:webHidden/>
          </w:rPr>
          <w:t>158</w:t>
        </w:r>
        <w:r w:rsidR="00CB3AD2">
          <w:rPr>
            <w:noProof/>
            <w:webHidden/>
          </w:rPr>
          <w:fldChar w:fldCharType="end"/>
        </w:r>
      </w:hyperlink>
    </w:p>
    <w:p w14:paraId="1A702A75" w14:textId="068B639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87" w:history="1">
        <w:r w:rsidR="00CB3AD2" w:rsidRPr="00393215">
          <w:rPr>
            <w:rStyle w:val="Hyperlink"/>
            <w:noProof/>
          </w:rPr>
          <w:t>3.47.3 lastDetectionTimeUtc property</w:t>
        </w:r>
        <w:r w:rsidR="00CB3AD2">
          <w:rPr>
            <w:noProof/>
            <w:webHidden/>
          </w:rPr>
          <w:tab/>
        </w:r>
        <w:r w:rsidR="00CB3AD2">
          <w:rPr>
            <w:noProof/>
            <w:webHidden/>
          </w:rPr>
          <w:fldChar w:fldCharType="begin"/>
        </w:r>
        <w:r w:rsidR="00CB3AD2">
          <w:rPr>
            <w:noProof/>
            <w:webHidden/>
          </w:rPr>
          <w:instrText xml:space="preserve"> PAGEREF _Toc7106287 \h </w:instrText>
        </w:r>
        <w:r w:rsidR="00CB3AD2">
          <w:rPr>
            <w:noProof/>
            <w:webHidden/>
          </w:rPr>
        </w:r>
        <w:r w:rsidR="00CB3AD2">
          <w:rPr>
            <w:noProof/>
            <w:webHidden/>
          </w:rPr>
          <w:fldChar w:fldCharType="separate"/>
        </w:r>
        <w:r w:rsidR="00CB3AD2">
          <w:rPr>
            <w:noProof/>
            <w:webHidden/>
          </w:rPr>
          <w:t>158</w:t>
        </w:r>
        <w:r w:rsidR="00CB3AD2">
          <w:rPr>
            <w:noProof/>
            <w:webHidden/>
          </w:rPr>
          <w:fldChar w:fldCharType="end"/>
        </w:r>
      </w:hyperlink>
    </w:p>
    <w:p w14:paraId="5C1978CF" w14:textId="65CB6AB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88" w:history="1">
        <w:r w:rsidR="00CB3AD2" w:rsidRPr="00393215">
          <w:rPr>
            <w:rStyle w:val="Hyperlink"/>
            <w:noProof/>
          </w:rPr>
          <w:t>3.47.4 firstDetectionRunGuid property</w:t>
        </w:r>
        <w:r w:rsidR="00CB3AD2">
          <w:rPr>
            <w:noProof/>
            <w:webHidden/>
          </w:rPr>
          <w:tab/>
        </w:r>
        <w:r w:rsidR="00CB3AD2">
          <w:rPr>
            <w:noProof/>
            <w:webHidden/>
          </w:rPr>
          <w:fldChar w:fldCharType="begin"/>
        </w:r>
        <w:r w:rsidR="00CB3AD2">
          <w:rPr>
            <w:noProof/>
            <w:webHidden/>
          </w:rPr>
          <w:instrText xml:space="preserve"> PAGEREF _Toc7106288 \h </w:instrText>
        </w:r>
        <w:r w:rsidR="00CB3AD2">
          <w:rPr>
            <w:noProof/>
            <w:webHidden/>
          </w:rPr>
        </w:r>
        <w:r w:rsidR="00CB3AD2">
          <w:rPr>
            <w:noProof/>
            <w:webHidden/>
          </w:rPr>
          <w:fldChar w:fldCharType="separate"/>
        </w:r>
        <w:r w:rsidR="00CB3AD2">
          <w:rPr>
            <w:noProof/>
            <w:webHidden/>
          </w:rPr>
          <w:t>158</w:t>
        </w:r>
        <w:r w:rsidR="00CB3AD2">
          <w:rPr>
            <w:noProof/>
            <w:webHidden/>
          </w:rPr>
          <w:fldChar w:fldCharType="end"/>
        </w:r>
      </w:hyperlink>
    </w:p>
    <w:p w14:paraId="583C80C7" w14:textId="6F2CE8A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89" w:history="1">
        <w:r w:rsidR="00CB3AD2" w:rsidRPr="00393215">
          <w:rPr>
            <w:rStyle w:val="Hyperlink"/>
            <w:noProof/>
          </w:rPr>
          <w:t>3.47.5 lastDetectionRunGuid property</w:t>
        </w:r>
        <w:r w:rsidR="00CB3AD2">
          <w:rPr>
            <w:noProof/>
            <w:webHidden/>
          </w:rPr>
          <w:tab/>
        </w:r>
        <w:r w:rsidR="00CB3AD2">
          <w:rPr>
            <w:noProof/>
            <w:webHidden/>
          </w:rPr>
          <w:fldChar w:fldCharType="begin"/>
        </w:r>
        <w:r w:rsidR="00CB3AD2">
          <w:rPr>
            <w:noProof/>
            <w:webHidden/>
          </w:rPr>
          <w:instrText xml:space="preserve"> PAGEREF _Toc7106289 \h </w:instrText>
        </w:r>
        <w:r w:rsidR="00CB3AD2">
          <w:rPr>
            <w:noProof/>
            <w:webHidden/>
          </w:rPr>
        </w:r>
        <w:r w:rsidR="00CB3AD2">
          <w:rPr>
            <w:noProof/>
            <w:webHidden/>
          </w:rPr>
          <w:fldChar w:fldCharType="separate"/>
        </w:r>
        <w:r w:rsidR="00CB3AD2">
          <w:rPr>
            <w:noProof/>
            <w:webHidden/>
          </w:rPr>
          <w:t>158</w:t>
        </w:r>
        <w:r w:rsidR="00CB3AD2">
          <w:rPr>
            <w:noProof/>
            <w:webHidden/>
          </w:rPr>
          <w:fldChar w:fldCharType="end"/>
        </w:r>
      </w:hyperlink>
    </w:p>
    <w:p w14:paraId="24253B7F" w14:textId="6E5792D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90" w:history="1">
        <w:r w:rsidR="00CB3AD2" w:rsidRPr="00393215">
          <w:rPr>
            <w:rStyle w:val="Hyperlink"/>
            <w:noProof/>
          </w:rPr>
          <w:t>3.47.6 invocationIndex property</w:t>
        </w:r>
        <w:r w:rsidR="00CB3AD2">
          <w:rPr>
            <w:noProof/>
            <w:webHidden/>
          </w:rPr>
          <w:tab/>
        </w:r>
        <w:r w:rsidR="00CB3AD2">
          <w:rPr>
            <w:noProof/>
            <w:webHidden/>
          </w:rPr>
          <w:fldChar w:fldCharType="begin"/>
        </w:r>
        <w:r w:rsidR="00CB3AD2">
          <w:rPr>
            <w:noProof/>
            <w:webHidden/>
          </w:rPr>
          <w:instrText xml:space="preserve"> PAGEREF _Toc7106290 \h </w:instrText>
        </w:r>
        <w:r w:rsidR="00CB3AD2">
          <w:rPr>
            <w:noProof/>
            <w:webHidden/>
          </w:rPr>
        </w:r>
        <w:r w:rsidR="00CB3AD2">
          <w:rPr>
            <w:noProof/>
            <w:webHidden/>
          </w:rPr>
          <w:fldChar w:fldCharType="separate"/>
        </w:r>
        <w:r w:rsidR="00CB3AD2">
          <w:rPr>
            <w:noProof/>
            <w:webHidden/>
          </w:rPr>
          <w:t>158</w:t>
        </w:r>
        <w:r w:rsidR="00CB3AD2">
          <w:rPr>
            <w:noProof/>
            <w:webHidden/>
          </w:rPr>
          <w:fldChar w:fldCharType="end"/>
        </w:r>
      </w:hyperlink>
    </w:p>
    <w:p w14:paraId="43682B83" w14:textId="344FFB4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91" w:history="1">
        <w:r w:rsidR="00CB3AD2" w:rsidRPr="00393215">
          <w:rPr>
            <w:rStyle w:val="Hyperlink"/>
            <w:noProof/>
          </w:rPr>
          <w:t>3.47.7 conversionSources property</w:t>
        </w:r>
        <w:r w:rsidR="00CB3AD2">
          <w:rPr>
            <w:noProof/>
            <w:webHidden/>
          </w:rPr>
          <w:tab/>
        </w:r>
        <w:r w:rsidR="00CB3AD2">
          <w:rPr>
            <w:noProof/>
            <w:webHidden/>
          </w:rPr>
          <w:fldChar w:fldCharType="begin"/>
        </w:r>
        <w:r w:rsidR="00CB3AD2">
          <w:rPr>
            <w:noProof/>
            <w:webHidden/>
          </w:rPr>
          <w:instrText xml:space="preserve"> PAGEREF _Toc7106291 \h </w:instrText>
        </w:r>
        <w:r w:rsidR="00CB3AD2">
          <w:rPr>
            <w:noProof/>
            <w:webHidden/>
          </w:rPr>
        </w:r>
        <w:r w:rsidR="00CB3AD2">
          <w:rPr>
            <w:noProof/>
            <w:webHidden/>
          </w:rPr>
          <w:fldChar w:fldCharType="separate"/>
        </w:r>
        <w:r w:rsidR="00CB3AD2">
          <w:rPr>
            <w:noProof/>
            <w:webHidden/>
          </w:rPr>
          <w:t>159</w:t>
        </w:r>
        <w:r w:rsidR="00CB3AD2">
          <w:rPr>
            <w:noProof/>
            <w:webHidden/>
          </w:rPr>
          <w:fldChar w:fldCharType="end"/>
        </w:r>
      </w:hyperlink>
    </w:p>
    <w:p w14:paraId="0E5A1929" w14:textId="1B880693" w:rsidR="00CB3AD2" w:rsidRDefault="006010BF">
      <w:pPr>
        <w:pStyle w:val="TOC2"/>
        <w:tabs>
          <w:tab w:val="right" w:leader="dot" w:pos="9350"/>
        </w:tabs>
        <w:rPr>
          <w:rFonts w:asciiTheme="minorHAnsi" w:eastAsiaTheme="minorEastAsia" w:hAnsiTheme="minorHAnsi" w:cstheme="minorBidi"/>
          <w:noProof/>
          <w:sz w:val="22"/>
          <w:szCs w:val="22"/>
        </w:rPr>
      </w:pPr>
      <w:hyperlink w:anchor="_Toc7106292" w:history="1">
        <w:r w:rsidR="00CB3AD2" w:rsidRPr="00393215">
          <w:rPr>
            <w:rStyle w:val="Hyperlink"/>
            <w:noProof/>
          </w:rPr>
          <w:t>3.48</w:t>
        </w:r>
        <w:r w:rsidR="00CB3AD2" w:rsidRPr="00393215">
          <w:rPr>
            <w:rStyle w:val="Hyperlink"/>
            <w:bCs/>
            <w:noProof/>
          </w:rPr>
          <w:t xml:space="preserve"> reportingDescriptor</w:t>
        </w:r>
        <w:r w:rsidR="00CB3AD2" w:rsidRPr="00393215">
          <w:rPr>
            <w:rStyle w:val="Hyperlink"/>
            <w:noProof/>
          </w:rPr>
          <w:t xml:space="preserve"> object</w:t>
        </w:r>
        <w:r w:rsidR="00CB3AD2">
          <w:rPr>
            <w:noProof/>
            <w:webHidden/>
          </w:rPr>
          <w:tab/>
        </w:r>
        <w:r w:rsidR="00CB3AD2">
          <w:rPr>
            <w:noProof/>
            <w:webHidden/>
          </w:rPr>
          <w:fldChar w:fldCharType="begin"/>
        </w:r>
        <w:r w:rsidR="00CB3AD2">
          <w:rPr>
            <w:noProof/>
            <w:webHidden/>
          </w:rPr>
          <w:instrText xml:space="preserve"> PAGEREF _Toc7106292 \h </w:instrText>
        </w:r>
        <w:r w:rsidR="00CB3AD2">
          <w:rPr>
            <w:noProof/>
            <w:webHidden/>
          </w:rPr>
        </w:r>
        <w:r w:rsidR="00CB3AD2">
          <w:rPr>
            <w:noProof/>
            <w:webHidden/>
          </w:rPr>
          <w:fldChar w:fldCharType="separate"/>
        </w:r>
        <w:r w:rsidR="00CB3AD2">
          <w:rPr>
            <w:noProof/>
            <w:webHidden/>
          </w:rPr>
          <w:t>160</w:t>
        </w:r>
        <w:r w:rsidR="00CB3AD2">
          <w:rPr>
            <w:noProof/>
            <w:webHidden/>
          </w:rPr>
          <w:fldChar w:fldCharType="end"/>
        </w:r>
      </w:hyperlink>
    </w:p>
    <w:p w14:paraId="3183E1D5" w14:textId="25B9C9C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93" w:history="1">
        <w:r w:rsidR="00CB3AD2" w:rsidRPr="00393215">
          <w:rPr>
            <w:rStyle w:val="Hyperlink"/>
            <w:noProof/>
          </w:rPr>
          <w:t>3.48.1 General</w:t>
        </w:r>
        <w:r w:rsidR="00CB3AD2">
          <w:rPr>
            <w:noProof/>
            <w:webHidden/>
          </w:rPr>
          <w:tab/>
        </w:r>
        <w:r w:rsidR="00CB3AD2">
          <w:rPr>
            <w:noProof/>
            <w:webHidden/>
          </w:rPr>
          <w:fldChar w:fldCharType="begin"/>
        </w:r>
        <w:r w:rsidR="00CB3AD2">
          <w:rPr>
            <w:noProof/>
            <w:webHidden/>
          </w:rPr>
          <w:instrText xml:space="preserve"> PAGEREF _Toc7106293 \h </w:instrText>
        </w:r>
        <w:r w:rsidR="00CB3AD2">
          <w:rPr>
            <w:noProof/>
            <w:webHidden/>
          </w:rPr>
        </w:r>
        <w:r w:rsidR="00CB3AD2">
          <w:rPr>
            <w:noProof/>
            <w:webHidden/>
          </w:rPr>
          <w:fldChar w:fldCharType="separate"/>
        </w:r>
        <w:r w:rsidR="00CB3AD2">
          <w:rPr>
            <w:noProof/>
            <w:webHidden/>
          </w:rPr>
          <w:t>160</w:t>
        </w:r>
        <w:r w:rsidR="00CB3AD2">
          <w:rPr>
            <w:noProof/>
            <w:webHidden/>
          </w:rPr>
          <w:fldChar w:fldCharType="end"/>
        </w:r>
      </w:hyperlink>
    </w:p>
    <w:p w14:paraId="2B7B7B1A" w14:textId="6879E3D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94" w:history="1">
        <w:r w:rsidR="00CB3AD2" w:rsidRPr="00393215">
          <w:rPr>
            <w:rStyle w:val="Hyperlink"/>
            <w:noProof/>
          </w:rPr>
          <w:t>3.48.2 Constraints</w:t>
        </w:r>
        <w:r w:rsidR="00CB3AD2">
          <w:rPr>
            <w:noProof/>
            <w:webHidden/>
          </w:rPr>
          <w:tab/>
        </w:r>
        <w:r w:rsidR="00CB3AD2">
          <w:rPr>
            <w:noProof/>
            <w:webHidden/>
          </w:rPr>
          <w:fldChar w:fldCharType="begin"/>
        </w:r>
        <w:r w:rsidR="00CB3AD2">
          <w:rPr>
            <w:noProof/>
            <w:webHidden/>
          </w:rPr>
          <w:instrText xml:space="preserve"> PAGEREF _Toc7106294 \h </w:instrText>
        </w:r>
        <w:r w:rsidR="00CB3AD2">
          <w:rPr>
            <w:noProof/>
            <w:webHidden/>
          </w:rPr>
        </w:r>
        <w:r w:rsidR="00CB3AD2">
          <w:rPr>
            <w:noProof/>
            <w:webHidden/>
          </w:rPr>
          <w:fldChar w:fldCharType="separate"/>
        </w:r>
        <w:r w:rsidR="00CB3AD2">
          <w:rPr>
            <w:noProof/>
            <w:webHidden/>
          </w:rPr>
          <w:t>160</w:t>
        </w:r>
        <w:r w:rsidR="00CB3AD2">
          <w:rPr>
            <w:noProof/>
            <w:webHidden/>
          </w:rPr>
          <w:fldChar w:fldCharType="end"/>
        </w:r>
      </w:hyperlink>
    </w:p>
    <w:p w14:paraId="3B2E5C4D" w14:textId="4B13267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95" w:history="1">
        <w:r w:rsidR="00CB3AD2" w:rsidRPr="00393215">
          <w:rPr>
            <w:rStyle w:val="Hyperlink"/>
            <w:noProof/>
          </w:rPr>
          <w:t>3.48.3 id property</w:t>
        </w:r>
        <w:r w:rsidR="00CB3AD2">
          <w:rPr>
            <w:noProof/>
            <w:webHidden/>
          </w:rPr>
          <w:tab/>
        </w:r>
        <w:r w:rsidR="00CB3AD2">
          <w:rPr>
            <w:noProof/>
            <w:webHidden/>
          </w:rPr>
          <w:fldChar w:fldCharType="begin"/>
        </w:r>
        <w:r w:rsidR="00CB3AD2">
          <w:rPr>
            <w:noProof/>
            <w:webHidden/>
          </w:rPr>
          <w:instrText xml:space="preserve"> PAGEREF _Toc7106295 \h </w:instrText>
        </w:r>
        <w:r w:rsidR="00CB3AD2">
          <w:rPr>
            <w:noProof/>
            <w:webHidden/>
          </w:rPr>
        </w:r>
        <w:r w:rsidR="00CB3AD2">
          <w:rPr>
            <w:noProof/>
            <w:webHidden/>
          </w:rPr>
          <w:fldChar w:fldCharType="separate"/>
        </w:r>
        <w:r w:rsidR="00CB3AD2">
          <w:rPr>
            <w:noProof/>
            <w:webHidden/>
          </w:rPr>
          <w:t>160</w:t>
        </w:r>
        <w:r w:rsidR="00CB3AD2">
          <w:rPr>
            <w:noProof/>
            <w:webHidden/>
          </w:rPr>
          <w:fldChar w:fldCharType="end"/>
        </w:r>
      </w:hyperlink>
    </w:p>
    <w:p w14:paraId="7C97D73A" w14:textId="657DE0C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96" w:history="1">
        <w:r w:rsidR="00CB3AD2" w:rsidRPr="00393215">
          <w:rPr>
            <w:rStyle w:val="Hyperlink"/>
            <w:noProof/>
          </w:rPr>
          <w:t>3.48.4 deprecatedIds property</w:t>
        </w:r>
        <w:r w:rsidR="00CB3AD2">
          <w:rPr>
            <w:noProof/>
            <w:webHidden/>
          </w:rPr>
          <w:tab/>
        </w:r>
        <w:r w:rsidR="00CB3AD2">
          <w:rPr>
            <w:noProof/>
            <w:webHidden/>
          </w:rPr>
          <w:fldChar w:fldCharType="begin"/>
        </w:r>
        <w:r w:rsidR="00CB3AD2">
          <w:rPr>
            <w:noProof/>
            <w:webHidden/>
          </w:rPr>
          <w:instrText xml:space="preserve"> PAGEREF _Toc7106296 \h </w:instrText>
        </w:r>
        <w:r w:rsidR="00CB3AD2">
          <w:rPr>
            <w:noProof/>
            <w:webHidden/>
          </w:rPr>
        </w:r>
        <w:r w:rsidR="00CB3AD2">
          <w:rPr>
            <w:noProof/>
            <w:webHidden/>
          </w:rPr>
          <w:fldChar w:fldCharType="separate"/>
        </w:r>
        <w:r w:rsidR="00CB3AD2">
          <w:rPr>
            <w:noProof/>
            <w:webHidden/>
          </w:rPr>
          <w:t>161</w:t>
        </w:r>
        <w:r w:rsidR="00CB3AD2">
          <w:rPr>
            <w:noProof/>
            <w:webHidden/>
          </w:rPr>
          <w:fldChar w:fldCharType="end"/>
        </w:r>
      </w:hyperlink>
    </w:p>
    <w:p w14:paraId="6828C36E" w14:textId="0A45F7A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97" w:history="1">
        <w:r w:rsidR="00CB3AD2" w:rsidRPr="00393215">
          <w:rPr>
            <w:rStyle w:val="Hyperlink"/>
            <w:noProof/>
          </w:rPr>
          <w:t>3.48.5 guid property</w:t>
        </w:r>
        <w:r w:rsidR="00CB3AD2">
          <w:rPr>
            <w:noProof/>
            <w:webHidden/>
          </w:rPr>
          <w:tab/>
        </w:r>
        <w:r w:rsidR="00CB3AD2">
          <w:rPr>
            <w:noProof/>
            <w:webHidden/>
          </w:rPr>
          <w:fldChar w:fldCharType="begin"/>
        </w:r>
        <w:r w:rsidR="00CB3AD2">
          <w:rPr>
            <w:noProof/>
            <w:webHidden/>
          </w:rPr>
          <w:instrText xml:space="preserve"> PAGEREF _Toc7106297 \h </w:instrText>
        </w:r>
        <w:r w:rsidR="00CB3AD2">
          <w:rPr>
            <w:noProof/>
            <w:webHidden/>
          </w:rPr>
        </w:r>
        <w:r w:rsidR="00CB3AD2">
          <w:rPr>
            <w:noProof/>
            <w:webHidden/>
          </w:rPr>
          <w:fldChar w:fldCharType="separate"/>
        </w:r>
        <w:r w:rsidR="00CB3AD2">
          <w:rPr>
            <w:noProof/>
            <w:webHidden/>
          </w:rPr>
          <w:t>163</w:t>
        </w:r>
        <w:r w:rsidR="00CB3AD2">
          <w:rPr>
            <w:noProof/>
            <w:webHidden/>
          </w:rPr>
          <w:fldChar w:fldCharType="end"/>
        </w:r>
      </w:hyperlink>
    </w:p>
    <w:p w14:paraId="7EDE3A6F" w14:textId="2D889A4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98" w:history="1">
        <w:r w:rsidR="00CB3AD2" w:rsidRPr="00393215">
          <w:rPr>
            <w:rStyle w:val="Hyperlink"/>
            <w:noProof/>
          </w:rPr>
          <w:t>3.48.6 deprecatedGuids property</w:t>
        </w:r>
        <w:r w:rsidR="00CB3AD2">
          <w:rPr>
            <w:noProof/>
            <w:webHidden/>
          </w:rPr>
          <w:tab/>
        </w:r>
        <w:r w:rsidR="00CB3AD2">
          <w:rPr>
            <w:noProof/>
            <w:webHidden/>
          </w:rPr>
          <w:fldChar w:fldCharType="begin"/>
        </w:r>
        <w:r w:rsidR="00CB3AD2">
          <w:rPr>
            <w:noProof/>
            <w:webHidden/>
          </w:rPr>
          <w:instrText xml:space="preserve"> PAGEREF _Toc7106298 \h </w:instrText>
        </w:r>
        <w:r w:rsidR="00CB3AD2">
          <w:rPr>
            <w:noProof/>
            <w:webHidden/>
          </w:rPr>
        </w:r>
        <w:r w:rsidR="00CB3AD2">
          <w:rPr>
            <w:noProof/>
            <w:webHidden/>
          </w:rPr>
          <w:fldChar w:fldCharType="separate"/>
        </w:r>
        <w:r w:rsidR="00CB3AD2">
          <w:rPr>
            <w:noProof/>
            <w:webHidden/>
          </w:rPr>
          <w:t>163</w:t>
        </w:r>
        <w:r w:rsidR="00CB3AD2">
          <w:rPr>
            <w:noProof/>
            <w:webHidden/>
          </w:rPr>
          <w:fldChar w:fldCharType="end"/>
        </w:r>
      </w:hyperlink>
    </w:p>
    <w:p w14:paraId="2E74AE9C" w14:textId="5C7B093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299" w:history="1">
        <w:r w:rsidR="00CB3AD2" w:rsidRPr="00393215">
          <w:rPr>
            <w:rStyle w:val="Hyperlink"/>
            <w:noProof/>
          </w:rPr>
          <w:t>3.48.7 name property</w:t>
        </w:r>
        <w:r w:rsidR="00CB3AD2">
          <w:rPr>
            <w:noProof/>
            <w:webHidden/>
          </w:rPr>
          <w:tab/>
        </w:r>
        <w:r w:rsidR="00CB3AD2">
          <w:rPr>
            <w:noProof/>
            <w:webHidden/>
          </w:rPr>
          <w:fldChar w:fldCharType="begin"/>
        </w:r>
        <w:r w:rsidR="00CB3AD2">
          <w:rPr>
            <w:noProof/>
            <w:webHidden/>
          </w:rPr>
          <w:instrText xml:space="preserve"> PAGEREF _Toc7106299 \h </w:instrText>
        </w:r>
        <w:r w:rsidR="00CB3AD2">
          <w:rPr>
            <w:noProof/>
            <w:webHidden/>
          </w:rPr>
        </w:r>
        <w:r w:rsidR="00CB3AD2">
          <w:rPr>
            <w:noProof/>
            <w:webHidden/>
          </w:rPr>
          <w:fldChar w:fldCharType="separate"/>
        </w:r>
        <w:r w:rsidR="00CB3AD2">
          <w:rPr>
            <w:noProof/>
            <w:webHidden/>
          </w:rPr>
          <w:t>163</w:t>
        </w:r>
        <w:r w:rsidR="00CB3AD2">
          <w:rPr>
            <w:noProof/>
            <w:webHidden/>
          </w:rPr>
          <w:fldChar w:fldCharType="end"/>
        </w:r>
      </w:hyperlink>
    </w:p>
    <w:p w14:paraId="4D5B5AEE" w14:textId="4CFD310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00" w:history="1">
        <w:r w:rsidR="00CB3AD2" w:rsidRPr="00393215">
          <w:rPr>
            <w:rStyle w:val="Hyperlink"/>
            <w:noProof/>
          </w:rPr>
          <w:t>3.48.8 deprecatedNames property</w:t>
        </w:r>
        <w:r w:rsidR="00CB3AD2">
          <w:rPr>
            <w:noProof/>
            <w:webHidden/>
          </w:rPr>
          <w:tab/>
        </w:r>
        <w:r w:rsidR="00CB3AD2">
          <w:rPr>
            <w:noProof/>
            <w:webHidden/>
          </w:rPr>
          <w:fldChar w:fldCharType="begin"/>
        </w:r>
        <w:r w:rsidR="00CB3AD2">
          <w:rPr>
            <w:noProof/>
            <w:webHidden/>
          </w:rPr>
          <w:instrText xml:space="preserve"> PAGEREF _Toc7106300 \h </w:instrText>
        </w:r>
        <w:r w:rsidR="00CB3AD2">
          <w:rPr>
            <w:noProof/>
            <w:webHidden/>
          </w:rPr>
        </w:r>
        <w:r w:rsidR="00CB3AD2">
          <w:rPr>
            <w:noProof/>
            <w:webHidden/>
          </w:rPr>
          <w:fldChar w:fldCharType="separate"/>
        </w:r>
        <w:r w:rsidR="00CB3AD2">
          <w:rPr>
            <w:noProof/>
            <w:webHidden/>
          </w:rPr>
          <w:t>163</w:t>
        </w:r>
        <w:r w:rsidR="00CB3AD2">
          <w:rPr>
            <w:noProof/>
            <w:webHidden/>
          </w:rPr>
          <w:fldChar w:fldCharType="end"/>
        </w:r>
      </w:hyperlink>
    </w:p>
    <w:p w14:paraId="44BC4882" w14:textId="6C24695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01" w:history="1">
        <w:r w:rsidR="00CB3AD2" w:rsidRPr="00393215">
          <w:rPr>
            <w:rStyle w:val="Hyperlink"/>
            <w:noProof/>
          </w:rPr>
          <w:t>3.48.9 shortDescription property</w:t>
        </w:r>
        <w:r w:rsidR="00CB3AD2">
          <w:rPr>
            <w:noProof/>
            <w:webHidden/>
          </w:rPr>
          <w:tab/>
        </w:r>
        <w:r w:rsidR="00CB3AD2">
          <w:rPr>
            <w:noProof/>
            <w:webHidden/>
          </w:rPr>
          <w:fldChar w:fldCharType="begin"/>
        </w:r>
        <w:r w:rsidR="00CB3AD2">
          <w:rPr>
            <w:noProof/>
            <w:webHidden/>
          </w:rPr>
          <w:instrText xml:space="preserve"> PAGEREF _Toc7106301 \h </w:instrText>
        </w:r>
        <w:r w:rsidR="00CB3AD2">
          <w:rPr>
            <w:noProof/>
            <w:webHidden/>
          </w:rPr>
        </w:r>
        <w:r w:rsidR="00CB3AD2">
          <w:rPr>
            <w:noProof/>
            <w:webHidden/>
          </w:rPr>
          <w:fldChar w:fldCharType="separate"/>
        </w:r>
        <w:r w:rsidR="00CB3AD2">
          <w:rPr>
            <w:noProof/>
            <w:webHidden/>
          </w:rPr>
          <w:t>163</w:t>
        </w:r>
        <w:r w:rsidR="00CB3AD2">
          <w:rPr>
            <w:noProof/>
            <w:webHidden/>
          </w:rPr>
          <w:fldChar w:fldCharType="end"/>
        </w:r>
      </w:hyperlink>
    </w:p>
    <w:p w14:paraId="06367A39" w14:textId="35A6869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02" w:history="1">
        <w:r w:rsidR="00CB3AD2" w:rsidRPr="00393215">
          <w:rPr>
            <w:rStyle w:val="Hyperlink"/>
            <w:noProof/>
          </w:rPr>
          <w:t>3.48.10 fullDescription property</w:t>
        </w:r>
        <w:r w:rsidR="00CB3AD2">
          <w:rPr>
            <w:noProof/>
            <w:webHidden/>
          </w:rPr>
          <w:tab/>
        </w:r>
        <w:r w:rsidR="00CB3AD2">
          <w:rPr>
            <w:noProof/>
            <w:webHidden/>
          </w:rPr>
          <w:fldChar w:fldCharType="begin"/>
        </w:r>
        <w:r w:rsidR="00CB3AD2">
          <w:rPr>
            <w:noProof/>
            <w:webHidden/>
          </w:rPr>
          <w:instrText xml:space="preserve"> PAGEREF _Toc7106302 \h </w:instrText>
        </w:r>
        <w:r w:rsidR="00CB3AD2">
          <w:rPr>
            <w:noProof/>
            <w:webHidden/>
          </w:rPr>
        </w:r>
        <w:r w:rsidR="00CB3AD2">
          <w:rPr>
            <w:noProof/>
            <w:webHidden/>
          </w:rPr>
          <w:fldChar w:fldCharType="separate"/>
        </w:r>
        <w:r w:rsidR="00CB3AD2">
          <w:rPr>
            <w:noProof/>
            <w:webHidden/>
          </w:rPr>
          <w:t>163</w:t>
        </w:r>
        <w:r w:rsidR="00CB3AD2">
          <w:rPr>
            <w:noProof/>
            <w:webHidden/>
          </w:rPr>
          <w:fldChar w:fldCharType="end"/>
        </w:r>
      </w:hyperlink>
    </w:p>
    <w:p w14:paraId="72FB8BC2" w14:textId="21B6B5F1"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03" w:history="1">
        <w:r w:rsidR="00CB3AD2" w:rsidRPr="00393215">
          <w:rPr>
            <w:rStyle w:val="Hyperlink"/>
            <w:noProof/>
          </w:rPr>
          <w:t>3.48.11 messageStrings property</w:t>
        </w:r>
        <w:r w:rsidR="00CB3AD2">
          <w:rPr>
            <w:noProof/>
            <w:webHidden/>
          </w:rPr>
          <w:tab/>
        </w:r>
        <w:r w:rsidR="00CB3AD2">
          <w:rPr>
            <w:noProof/>
            <w:webHidden/>
          </w:rPr>
          <w:fldChar w:fldCharType="begin"/>
        </w:r>
        <w:r w:rsidR="00CB3AD2">
          <w:rPr>
            <w:noProof/>
            <w:webHidden/>
          </w:rPr>
          <w:instrText xml:space="preserve"> PAGEREF _Toc7106303 \h </w:instrText>
        </w:r>
        <w:r w:rsidR="00CB3AD2">
          <w:rPr>
            <w:noProof/>
            <w:webHidden/>
          </w:rPr>
        </w:r>
        <w:r w:rsidR="00CB3AD2">
          <w:rPr>
            <w:noProof/>
            <w:webHidden/>
          </w:rPr>
          <w:fldChar w:fldCharType="separate"/>
        </w:r>
        <w:r w:rsidR="00CB3AD2">
          <w:rPr>
            <w:noProof/>
            <w:webHidden/>
          </w:rPr>
          <w:t>164</w:t>
        </w:r>
        <w:r w:rsidR="00CB3AD2">
          <w:rPr>
            <w:noProof/>
            <w:webHidden/>
          </w:rPr>
          <w:fldChar w:fldCharType="end"/>
        </w:r>
      </w:hyperlink>
    </w:p>
    <w:p w14:paraId="372D9461" w14:textId="680A0A5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04" w:history="1">
        <w:r w:rsidR="00CB3AD2" w:rsidRPr="00393215">
          <w:rPr>
            <w:rStyle w:val="Hyperlink"/>
            <w:noProof/>
          </w:rPr>
          <w:t>3.48.12 helpUri property</w:t>
        </w:r>
        <w:r w:rsidR="00CB3AD2">
          <w:rPr>
            <w:noProof/>
            <w:webHidden/>
          </w:rPr>
          <w:tab/>
        </w:r>
        <w:r w:rsidR="00CB3AD2">
          <w:rPr>
            <w:noProof/>
            <w:webHidden/>
          </w:rPr>
          <w:fldChar w:fldCharType="begin"/>
        </w:r>
        <w:r w:rsidR="00CB3AD2">
          <w:rPr>
            <w:noProof/>
            <w:webHidden/>
          </w:rPr>
          <w:instrText xml:space="preserve"> PAGEREF _Toc7106304 \h </w:instrText>
        </w:r>
        <w:r w:rsidR="00CB3AD2">
          <w:rPr>
            <w:noProof/>
            <w:webHidden/>
          </w:rPr>
        </w:r>
        <w:r w:rsidR="00CB3AD2">
          <w:rPr>
            <w:noProof/>
            <w:webHidden/>
          </w:rPr>
          <w:fldChar w:fldCharType="separate"/>
        </w:r>
        <w:r w:rsidR="00CB3AD2">
          <w:rPr>
            <w:noProof/>
            <w:webHidden/>
          </w:rPr>
          <w:t>164</w:t>
        </w:r>
        <w:r w:rsidR="00CB3AD2">
          <w:rPr>
            <w:noProof/>
            <w:webHidden/>
          </w:rPr>
          <w:fldChar w:fldCharType="end"/>
        </w:r>
      </w:hyperlink>
    </w:p>
    <w:p w14:paraId="6AA20D4D" w14:textId="03DEBD8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05" w:history="1">
        <w:r w:rsidR="00CB3AD2" w:rsidRPr="00393215">
          <w:rPr>
            <w:rStyle w:val="Hyperlink"/>
            <w:noProof/>
          </w:rPr>
          <w:t>3.48.13 help property</w:t>
        </w:r>
        <w:r w:rsidR="00CB3AD2">
          <w:rPr>
            <w:noProof/>
            <w:webHidden/>
          </w:rPr>
          <w:tab/>
        </w:r>
        <w:r w:rsidR="00CB3AD2">
          <w:rPr>
            <w:noProof/>
            <w:webHidden/>
          </w:rPr>
          <w:fldChar w:fldCharType="begin"/>
        </w:r>
        <w:r w:rsidR="00CB3AD2">
          <w:rPr>
            <w:noProof/>
            <w:webHidden/>
          </w:rPr>
          <w:instrText xml:space="preserve"> PAGEREF _Toc7106305 \h </w:instrText>
        </w:r>
        <w:r w:rsidR="00CB3AD2">
          <w:rPr>
            <w:noProof/>
            <w:webHidden/>
          </w:rPr>
        </w:r>
        <w:r w:rsidR="00CB3AD2">
          <w:rPr>
            <w:noProof/>
            <w:webHidden/>
          </w:rPr>
          <w:fldChar w:fldCharType="separate"/>
        </w:r>
        <w:r w:rsidR="00CB3AD2">
          <w:rPr>
            <w:noProof/>
            <w:webHidden/>
          </w:rPr>
          <w:t>165</w:t>
        </w:r>
        <w:r w:rsidR="00CB3AD2">
          <w:rPr>
            <w:noProof/>
            <w:webHidden/>
          </w:rPr>
          <w:fldChar w:fldCharType="end"/>
        </w:r>
      </w:hyperlink>
    </w:p>
    <w:p w14:paraId="65E5286C" w14:textId="16CE3A2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06" w:history="1">
        <w:r w:rsidR="00CB3AD2" w:rsidRPr="00393215">
          <w:rPr>
            <w:rStyle w:val="Hyperlink"/>
            <w:noProof/>
          </w:rPr>
          <w:t>3.48.14 defaultConfiguration property</w:t>
        </w:r>
        <w:r w:rsidR="00CB3AD2">
          <w:rPr>
            <w:noProof/>
            <w:webHidden/>
          </w:rPr>
          <w:tab/>
        </w:r>
        <w:r w:rsidR="00CB3AD2">
          <w:rPr>
            <w:noProof/>
            <w:webHidden/>
          </w:rPr>
          <w:fldChar w:fldCharType="begin"/>
        </w:r>
        <w:r w:rsidR="00CB3AD2">
          <w:rPr>
            <w:noProof/>
            <w:webHidden/>
          </w:rPr>
          <w:instrText xml:space="preserve"> PAGEREF _Toc7106306 \h </w:instrText>
        </w:r>
        <w:r w:rsidR="00CB3AD2">
          <w:rPr>
            <w:noProof/>
            <w:webHidden/>
          </w:rPr>
        </w:r>
        <w:r w:rsidR="00CB3AD2">
          <w:rPr>
            <w:noProof/>
            <w:webHidden/>
          </w:rPr>
          <w:fldChar w:fldCharType="separate"/>
        </w:r>
        <w:r w:rsidR="00CB3AD2">
          <w:rPr>
            <w:noProof/>
            <w:webHidden/>
          </w:rPr>
          <w:t>165</w:t>
        </w:r>
        <w:r w:rsidR="00CB3AD2">
          <w:rPr>
            <w:noProof/>
            <w:webHidden/>
          </w:rPr>
          <w:fldChar w:fldCharType="end"/>
        </w:r>
      </w:hyperlink>
    </w:p>
    <w:p w14:paraId="234CB531" w14:textId="1AA19AB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07" w:history="1">
        <w:r w:rsidR="00CB3AD2" w:rsidRPr="00393215">
          <w:rPr>
            <w:rStyle w:val="Hyperlink"/>
            <w:noProof/>
          </w:rPr>
          <w:t>3.48.15 relationships property</w:t>
        </w:r>
        <w:r w:rsidR="00CB3AD2">
          <w:rPr>
            <w:noProof/>
            <w:webHidden/>
          </w:rPr>
          <w:tab/>
        </w:r>
        <w:r w:rsidR="00CB3AD2">
          <w:rPr>
            <w:noProof/>
            <w:webHidden/>
          </w:rPr>
          <w:fldChar w:fldCharType="begin"/>
        </w:r>
        <w:r w:rsidR="00CB3AD2">
          <w:rPr>
            <w:noProof/>
            <w:webHidden/>
          </w:rPr>
          <w:instrText xml:space="preserve"> PAGEREF _Toc7106307 \h </w:instrText>
        </w:r>
        <w:r w:rsidR="00CB3AD2">
          <w:rPr>
            <w:noProof/>
            <w:webHidden/>
          </w:rPr>
        </w:r>
        <w:r w:rsidR="00CB3AD2">
          <w:rPr>
            <w:noProof/>
            <w:webHidden/>
          </w:rPr>
          <w:fldChar w:fldCharType="separate"/>
        </w:r>
        <w:r w:rsidR="00CB3AD2">
          <w:rPr>
            <w:noProof/>
            <w:webHidden/>
          </w:rPr>
          <w:t>165</w:t>
        </w:r>
        <w:r w:rsidR="00CB3AD2">
          <w:rPr>
            <w:noProof/>
            <w:webHidden/>
          </w:rPr>
          <w:fldChar w:fldCharType="end"/>
        </w:r>
      </w:hyperlink>
    </w:p>
    <w:p w14:paraId="50CFD93D" w14:textId="002BBDF6"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08" w:history="1">
        <w:r w:rsidR="00CB3AD2" w:rsidRPr="00393215">
          <w:rPr>
            <w:rStyle w:val="Hyperlink"/>
            <w:noProof/>
          </w:rPr>
          <w:t>3.49 reportingConfiguration object</w:t>
        </w:r>
        <w:r w:rsidR="00CB3AD2">
          <w:rPr>
            <w:noProof/>
            <w:webHidden/>
          </w:rPr>
          <w:tab/>
        </w:r>
        <w:r w:rsidR="00CB3AD2">
          <w:rPr>
            <w:noProof/>
            <w:webHidden/>
          </w:rPr>
          <w:fldChar w:fldCharType="begin"/>
        </w:r>
        <w:r w:rsidR="00CB3AD2">
          <w:rPr>
            <w:noProof/>
            <w:webHidden/>
          </w:rPr>
          <w:instrText xml:space="preserve"> PAGEREF _Toc7106308 \h </w:instrText>
        </w:r>
        <w:r w:rsidR="00CB3AD2">
          <w:rPr>
            <w:noProof/>
            <w:webHidden/>
          </w:rPr>
        </w:r>
        <w:r w:rsidR="00CB3AD2">
          <w:rPr>
            <w:noProof/>
            <w:webHidden/>
          </w:rPr>
          <w:fldChar w:fldCharType="separate"/>
        </w:r>
        <w:r w:rsidR="00CB3AD2">
          <w:rPr>
            <w:noProof/>
            <w:webHidden/>
          </w:rPr>
          <w:t>165</w:t>
        </w:r>
        <w:r w:rsidR="00CB3AD2">
          <w:rPr>
            <w:noProof/>
            <w:webHidden/>
          </w:rPr>
          <w:fldChar w:fldCharType="end"/>
        </w:r>
      </w:hyperlink>
    </w:p>
    <w:p w14:paraId="50CDDB17" w14:textId="75EBCB1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09" w:history="1">
        <w:r w:rsidR="00CB3AD2" w:rsidRPr="00393215">
          <w:rPr>
            <w:rStyle w:val="Hyperlink"/>
            <w:noProof/>
          </w:rPr>
          <w:t>3.49.1 General</w:t>
        </w:r>
        <w:r w:rsidR="00CB3AD2">
          <w:rPr>
            <w:noProof/>
            <w:webHidden/>
          </w:rPr>
          <w:tab/>
        </w:r>
        <w:r w:rsidR="00CB3AD2">
          <w:rPr>
            <w:noProof/>
            <w:webHidden/>
          </w:rPr>
          <w:fldChar w:fldCharType="begin"/>
        </w:r>
        <w:r w:rsidR="00CB3AD2">
          <w:rPr>
            <w:noProof/>
            <w:webHidden/>
          </w:rPr>
          <w:instrText xml:space="preserve"> PAGEREF _Toc7106309 \h </w:instrText>
        </w:r>
        <w:r w:rsidR="00CB3AD2">
          <w:rPr>
            <w:noProof/>
            <w:webHidden/>
          </w:rPr>
        </w:r>
        <w:r w:rsidR="00CB3AD2">
          <w:rPr>
            <w:noProof/>
            <w:webHidden/>
          </w:rPr>
          <w:fldChar w:fldCharType="separate"/>
        </w:r>
        <w:r w:rsidR="00CB3AD2">
          <w:rPr>
            <w:noProof/>
            <w:webHidden/>
          </w:rPr>
          <w:t>165</w:t>
        </w:r>
        <w:r w:rsidR="00CB3AD2">
          <w:rPr>
            <w:noProof/>
            <w:webHidden/>
          </w:rPr>
          <w:fldChar w:fldCharType="end"/>
        </w:r>
      </w:hyperlink>
    </w:p>
    <w:p w14:paraId="045AEAB5" w14:textId="0E2AA9D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10" w:history="1">
        <w:r w:rsidR="00CB3AD2" w:rsidRPr="00393215">
          <w:rPr>
            <w:rStyle w:val="Hyperlink"/>
            <w:noProof/>
          </w:rPr>
          <w:t>3.49.2 enabled property</w:t>
        </w:r>
        <w:r w:rsidR="00CB3AD2">
          <w:rPr>
            <w:noProof/>
            <w:webHidden/>
          </w:rPr>
          <w:tab/>
        </w:r>
        <w:r w:rsidR="00CB3AD2">
          <w:rPr>
            <w:noProof/>
            <w:webHidden/>
          </w:rPr>
          <w:fldChar w:fldCharType="begin"/>
        </w:r>
        <w:r w:rsidR="00CB3AD2">
          <w:rPr>
            <w:noProof/>
            <w:webHidden/>
          </w:rPr>
          <w:instrText xml:space="preserve"> PAGEREF _Toc7106310 \h </w:instrText>
        </w:r>
        <w:r w:rsidR="00CB3AD2">
          <w:rPr>
            <w:noProof/>
            <w:webHidden/>
          </w:rPr>
        </w:r>
        <w:r w:rsidR="00CB3AD2">
          <w:rPr>
            <w:noProof/>
            <w:webHidden/>
          </w:rPr>
          <w:fldChar w:fldCharType="separate"/>
        </w:r>
        <w:r w:rsidR="00CB3AD2">
          <w:rPr>
            <w:noProof/>
            <w:webHidden/>
          </w:rPr>
          <w:t>165</w:t>
        </w:r>
        <w:r w:rsidR="00CB3AD2">
          <w:rPr>
            <w:noProof/>
            <w:webHidden/>
          </w:rPr>
          <w:fldChar w:fldCharType="end"/>
        </w:r>
      </w:hyperlink>
    </w:p>
    <w:p w14:paraId="2EEAE411" w14:textId="1388283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11" w:history="1">
        <w:r w:rsidR="00CB3AD2" w:rsidRPr="00393215">
          <w:rPr>
            <w:rStyle w:val="Hyperlink"/>
            <w:noProof/>
          </w:rPr>
          <w:t>3.49.3 level property</w:t>
        </w:r>
        <w:r w:rsidR="00CB3AD2">
          <w:rPr>
            <w:noProof/>
            <w:webHidden/>
          </w:rPr>
          <w:tab/>
        </w:r>
        <w:r w:rsidR="00CB3AD2">
          <w:rPr>
            <w:noProof/>
            <w:webHidden/>
          </w:rPr>
          <w:fldChar w:fldCharType="begin"/>
        </w:r>
        <w:r w:rsidR="00CB3AD2">
          <w:rPr>
            <w:noProof/>
            <w:webHidden/>
          </w:rPr>
          <w:instrText xml:space="preserve"> PAGEREF _Toc7106311 \h </w:instrText>
        </w:r>
        <w:r w:rsidR="00CB3AD2">
          <w:rPr>
            <w:noProof/>
            <w:webHidden/>
          </w:rPr>
        </w:r>
        <w:r w:rsidR="00CB3AD2">
          <w:rPr>
            <w:noProof/>
            <w:webHidden/>
          </w:rPr>
          <w:fldChar w:fldCharType="separate"/>
        </w:r>
        <w:r w:rsidR="00CB3AD2">
          <w:rPr>
            <w:noProof/>
            <w:webHidden/>
          </w:rPr>
          <w:t>166</w:t>
        </w:r>
        <w:r w:rsidR="00CB3AD2">
          <w:rPr>
            <w:noProof/>
            <w:webHidden/>
          </w:rPr>
          <w:fldChar w:fldCharType="end"/>
        </w:r>
      </w:hyperlink>
    </w:p>
    <w:p w14:paraId="043C3081" w14:textId="46F07E4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12" w:history="1">
        <w:r w:rsidR="00CB3AD2" w:rsidRPr="00393215">
          <w:rPr>
            <w:rStyle w:val="Hyperlink"/>
            <w:noProof/>
          </w:rPr>
          <w:t>3.49.4 rank property</w:t>
        </w:r>
        <w:r w:rsidR="00CB3AD2">
          <w:rPr>
            <w:noProof/>
            <w:webHidden/>
          </w:rPr>
          <w:tab/>
        </w:r>
        <w:r w:rsidR="00CB3AD2">
          <w:rPr>
            <w:noProof/>
            <w:webHidden/>
          </w:rPr>
          <w:fldChar w:fldCharType="begin"/>
        </w:r>
        <w:r w:rsidR="00CB3AD2">
          <w:rPr>
            <w:noProof/>
            <w:webHidden/>
          </w:rPr>
          <w:instrText xml:space="preserve"> PAGEREF _Toc7106312 \h </w:instrText>
        </w:r>
        <w:r w:rsidR="00CB3AD2">
          <w:rPr>
            <w:noProof/>
            <w:webHidden/>
          </w:rPr>
        </w:r>
        <w:r w:rsidR="00CB3AD2">
          <w:rPr>
            <w:noProof/>
            <w:webHidden/>
          </w:rPr>
          <w:fldChar w:fldCharType="separate"/>
        </w:r>
        <w:r w:rsidR="00CB3AD2">
          <w:rPr>
            <w:noProof/>
            <w:webHidden/>
          </w:rPr>
          <w:t>166</w:t>
        </w:r>
        <w:r w:rsidR="00CB3AD2">
          <w:rPr>
            <w:noProof/>
            <w:webHidden/>
          </w:rPr>
          <w:fldChar w:fldCharType="end"/>
        </w:r>
      </w:hyperlink>
    </w:p>
    <w:p w14:paraId="141D6D8D" w14:textId="583DA1E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13" w:history="1">
        <w:r w:rsidR="00CB3AD2" w:rsidRPr="00393215">
          <w:rPr>
            <w:rStyle w:val="Hyperlink"/>
            <w:noProof/>
          </w:rPr>
          <w:t>3.49.5 parameters property</w:t>
        </w:r>
        <w:r w:rsidR="00CB3AD2">
          <w:rPr>
            <w:noProof/>
            <w:webHidden/>
          </w:rPr>
          <w:tab/>
        </w:r>
        <w:r w:rsidR="00CB3AD2">
          <w:rPr>
            <w:noProof/>
            <w:webHidden/>
          </w:rPr>
          <w:fldChar w:fldCharType="begin"/>
        </w:r>
        <w:r w:rsidR="00CB3AD2">
          <w:rPr>
            <w:noProof/>
            <w:webHidden/>
          </w:rPr>
          <w:instrText xml:space="preserve"> PAGEREF _Toc7106313 \h </w:instrText>
        </w:r>
        <w:r w:rsidR="00CB3AD2">
          <w:rPr>
            <w:noProof/>
            <w:webHidden/>
          </w:rPr>
        </w:r>
        <w:r w:rsidR="00CB3AD2">
          <w:rPr>
            <w:noProof/>
            <w:webHidden/>
          </w:rPr>
          <w:fldChar w:fldCharType="separate"/>
        </w:r>
        <w:r w:rsidR="00CB3AD2">
          <w:rPr>
            <w:noProof/>
            <w:webHidden/>
          </w:rPr>
          <w:t>166</w:t>
        </w:r>
        <w:r w:rsidR="00CB3AD2">
          <w:rPr>
            <w:noProof/>
            <w:webHidden/>
          </w:rPr>
          <w:fldChar w:fldCharType="end"/>
        </w:r>
      </w:hyperlink>
    </w:p>
    <w:p w14:paraId="480085E6" w14:textId="6601789C"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14" w:history="1">
        <w:r w:rsidR="00CB3AD2" w:rsidRPr="00393215">
          <w:rPr>
            <w:rStyle w:val="Hyperlink"/>
            <w:noProof/>
          </w:rPr>
          <w:t>3.50 configurationOverride object</w:t>
        </w:r>
        <w:r w:rsidR="00CB3AD2">
          <w:rPr>
            <w:noProof/>
            <w:webHidden/>
          </w:rPr>
          <w:tab/>
        </w:r>
        <w:r w:rsidR="00CB3AD2">
          <w:rPr>
            <w:noProof/>
            <w:webHidden/>
          </w:rPr>
          <w:fldChar w:fldCharType="begin"/>
        </w:r>
        <w:r w:rsidR="00CB3AD2">
          <w:rPr>
            <w:noProof/>
            <w:webHidden/>
          </w:rPr>
          <w:instrText xml:space="preserve"> PAGEREF _Toc7106314 \h </w:instrText>
        </w:r>
        <w:r w:rsidR="00CB3AD2">
          <w:rPr>
            <w:noProof/>
            <w:webHidden/>
          </w:rPr>
        </w:r>
        <w:r w:rsidR="00CB3AD2">
          <w:rPr>
            <w:noProof/>
            <w:webHidden/>
          </w:rPr>
          <w:fldChar w:fldCharType="separate"/>
        </w:r>
        <w:r w:rsidR="00CB3AD2">
          <w:rPr>
            <w:noProof/>
            <w:webHidden/>
          </w:rPr>
          <w:t>167</w:t>
        </w:r>
        <w:r w:rsidR="00CB3AD2">
          <w:rPr>
            <w:noProof/>
            <w:webHidden/>
          </w:rPr>
          <w:fldChar w:fldCharType="end"/>
        </w:r>
      </w:hyperlink>
    </w:p>
    <w:p w14:paraId="571DB3ED" w14:textId="0098C93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15" w:history="1">
        <w:r w:rsidR="00CB3AD2" w:rsidRPr="00393215">
          <w:rPr>
            <w:rStyle w:val="Hyperlink"/>
            <w:noProof/>
          </w:rPr>
          <w:t>3.50.1 General</w:t>
        </w:r>
        <w:r w:rsidR="00CB3AD2">
          <w:rPr>
            <w:noProof/>
            <w:webHidden/>
          </w:rPr>
          <w:tab/>
        </w:r>
        <w:r w:rsidR="00CB3AD2">
          <w:rPr>
            <w:noProof/>
            <w:webHidden/>
          </w:rPr>
          <w:fldChar w:fldCharType="begin"/>
        </w:r>
        <w:r w:rsidR="00CB3AD2">
          <w:rPr>
            <w:noProof/>
            <w:webHidden/>
          </w:rPr>
          <w:instrText xml:space="preserve"> PAGEREF _Toc7106315 \h </w:instrText>
        </w:r>
        <w:r w:rsidR="00CB3AD2">
          <w:rPr>
            <w:noProof/>
            <w:webHidden/>
          </w:rPr>
        </w:r>
        <w:r w:rsidR="00CB3AD2">
          <w:rPr>
            <w:noProof/>
            <w:webHidden/>
          </w:rPr>
          <w:fldChar w:fldCharType="separate"/>
        </w:r>
        <w:r w:rsidR="00CB3AD2">
          <w:rPr>
            <w:noProof/>
            <w:webHidden/>
          </w:rPr>
          <w:t>167</w:t>
        </w:r>
        <w:r w:rsidR="00CB3AD2">
          <w:rPr>
            <w:noProof/>
            <w:webHidden/>
          </w:rPr>
          <w:fldChar w:fldCharType="end"/>
        </w:r>
      </w:hyperlink>
    </w:p>
    <w:p w14:paraId="298C701A" w14:textId="3E67E5F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16" w:history="1">
        <w:r w:rsidR="00CB3AD2" w:rsidRPr="00393215">
          <w:rPr>
            <w:rStyle w:val="Hyperlink"/>
            <w:noProof/>
          </w:rPr>
          <w:t>3.50.2 descriptor property</w:t>
        </w:r>
        <w:r w:rsidR="00CB3AD2">
          <w:rPr>
            <w:noProof/>
            <w:webHidden/>
          </w:rPr>
          <w:tab/>
        </w:r>
        <w:r w:rsidR="00CB3AD2">
          <w:rPr>
            <w:noProof/>
            <w:webHidden/>
          </w:rPr>
          <w:fldChar w:fldCharType="begin"/>
        </w:r>
        <w:r w:rsidR="00CB3AD2">
          <w:rPr>
            <w:noProof/>
            <w:webHidden/>
          </w:rPr>
          <w:instrText xml:space="preserve"> PAGEREF _Toc7106316 \h </w:instrText>
        </w:r>
        <w:r w:rsidR="00CB3AD2">
          <w:rPr>
            <w:noProof/>
            <w:webHidden/>
          </w:rPr>
        </w:r>
        <w:r w:rsidR="00CB3AD2">
          <w:rPr>
            <w:noProof/>
            <w:webHidden/>
          </w:rPr>
          <w:fldChar w:fldCharType="separate"/>
        </w:r>
        <w:r w:rsidR="00CB3AD2">
          <w:rPr>
            <w:noProof/>
            <w:webHidden/>
          </w:rPr>
          <w:t>168</w:t>
        </w:r>
        <w:r w:rsidR="00CB3AD2">
          <w:rPr>
            <w:noProof/>
            <w:webHidden/>
          </w:rPr>
          <w:fldChar w:fldCharType="end"/>
        </w:r>
      </w:hyperlink>
    </w:p>
    <w:p w14:paraId="0BB56998" w14:textId="1A258FF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17" w:history="1">
        <w:r w:rsidR="00CB3AD2" w:rsidRPr="00393215">
          <w:rPr>
            <w:rStyle w:val="Hyperlink"/>
            <w:noProof/>
          </w:rPr>
          <w:t>3.50.3 configuration property</w:t>
        </w:r>
        <w:r w:rsidR="00CB3AD2">
          <w:rPr>
            <w:noProof/>
            <w:webHidden/>
          </w:rPr>
          <w:tab/>
        </w:r>
        <w:r w:rsidR="00CB3AD2">
          <w:rPr>
            <w:noProof/>
            <w:webHidden/>
          </w:rPr>
          <w:fldChar w:fldCharType="begin"/>
        </w:r>
        <w:r w:rsidR="00CB3AD2">
          <w:rPr>
            <w:noProof/>
            <w:webHidden/>
          </w:rPr>
          <w:instrText xml:space="preserve"> PAGEREF _Toc7106317 \h </w:instrText>
        </w:r>
        <w:r w:rsidR="00CB3AD2">
          <w:rPr>
            <w:noProof/>
            <w:webHidden/>
          </w:rPr>
        </w:r>
        <w:r w:rsidR="00CB3AD2">
          <w:rPr>
            <w:noProof/>
            <w:webHidden/>
          </w:rPr>
          <w:fldChar w:fldCharType="separate"/>
        </w:r>
        <w:r w:rsidR="00CB3AD2">
          <w:rPr>
            <w:noProof/>
            <w:webHidden/>
          </w:rPr>
          <w:t>168</w:t>
        </w:r>
        <w:r w:rsidR="00CB3AD2">
          <w:rPr>
            <w:noProof/>
            <w:webHidden/>
          </w:rPr>
          <w:fldChar w:fldCharType="end"/>
        </w:r>
      </w:hyperlink>
    </w:p>
    <w:p w14:paraId="49A09F05" w14:textId="6C252309"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18" w:history="1">
        <w:r w:rsidR="00CB3AD2" w:rsidRPr="00393215">
          <w:rPr>
            <w:rStyle w:val="Hyperlink"/>
            <w:noProof/>
          </w:rPr>
          <w:t>3.51 reportingDescriptorReference object</w:t>
        </w:r>
        <w:r w:rsidR="00CB3AD2">
          <w:rPr>
            <w:noProof/>
            <w:webHidden/>
          </w:rPr>
          <w:tab/>
        </w:r>
        <w:r w:rsidR="00CB3AD2">
          <w:rPr>
            <w:noProof/>
            <w:webHidden/>
          </w:rPr>
          <w:fldChar w:fldCharType="begin"/>
        </w:r>
        <w:r w:rsidR="00CB3AD2">
          <w:rPr>
            <w:noProof/>
            <w:webHidden/>
          </w:rPr>
          <w:instrText xml:space="preserve"> PAGEREF _Toc7106318 \h </w:instrText>
        </w:r>
        <w:r w:rsidR="00CB3AD2">
          <w:rPr>
            <w:noProof/>
            <w:webHidden/>
          </w:rPr>
        </w:r>
        <w:r w:rsidR="00CB3AD2">
          <w:rPr>
            <w:noProof/>
            <w:webHidden/>
          </w:rPr>
          <w:fldChar w:fldCharType="separate"/>
        </w:r>
        <w:r w:rsidR="00CB3AD2">
          <w:rPr>
            <w:noProof/>
            <w:webHidden/>
          </w:rPr>
          <w:t>168</w:t>
        </w:r>
        <w:r w:rsidR="00CB3AD2">
          <w:rPr>
            <w:noProof/>
            <w:webHidden/>
          </w:rPr>
          <w:fldChar w:fldCharType="end"/>
        </w:r>
      </w:hyperlink>
    </w:p>
    <w:p w14:paraId="32016280" w14:textId="37F410C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19" w:history="1">
        <w:r w:rsidR="00CB3AD2" w:rsidRPr="00393215">
          <w:rPr>
            <w:rStyle w:val="Hyperlink"/>
            <w:noProof/>
          </w:rPr>
          <w:t>3.51.1 General</w:t>
        </w:r>
        <w:r w:rsidR="00CB3AD2">
          <w:rPr>
            <w:noProof/>
            <w:webHidden/>
          </w:rPr>
          <w:tab/>
        </w:r>
        <w:r w:rsidR="00CB3AD2">
          <w:rPr>
            <w:noProof/>
            <w:webHidden/>
          </w:rPr>
          <w:fldChar w:fldCharType="begin"/>
        </w:r>
        <w:r w:rsidR="00CB3AD2">
          <w:rPr>
            <w:noProof/>
            <w:webHidden/>
          </w:rPr>
          <w:instrText xml:space="preserve"> PAGEREF _Toc7106319 \h </w:instrText>
        </w:r>
        <w:r w:rsidR="00CB3AD2">
          <w:rPr>
            <w:noProof/>
            <w:webHidden/>
          </w:rPr>
        </w:r>
        <w:r w:rsidR="00CB3AD2">
          <w:rPr>
            <w:noProof/>
            <w:webHidden/>
          </w:rPr>
          <w:fldChar w:fldCharType="separate"/>
        </w:r>
        <w:r w:rsidR="00CB3AD2">
          <w:rPr>
            <w:noProof/>
            <w:webHidden/>
          </w:rPr>
          <w:t>168</w:t>
        </w:r>
        <w:r w:rsidR="00CB3AD2">
          <w:rPr>
            <w:noProof/>
            <w:webHidden/>
          </w:rPr>
          <w:fldChar w:fldCharType="end"/>
        </w:r>
      </w:hyperlink>
    </w:p>
    <w:p w14:paraId="7A2CA09D" w14:textId="5E054811"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20" w:history="1">
        <w:r w:rsidR="00CB3AD2" w:rsidRPr="00393215">
          <w:rPr>
            <w:rStyle w:val="Hyperlink"/>
            <w:noProof/>
          </w:rPr>
          <w:t>3.51.2 Constraints</w:t>
        </w:r>
        <w:r w:rsidR="00CB3AD2">
          <w:rPr>
            <w:noProof/>
            <w:webHidden/>
          </w:rPr>
          <w:tab/>
        </w:r>
        <w:r w:rsidR="00CB3AD2">
          <w:rPr>
            <w:noProof/>
            <w:webHidden/>
          </w:rPr>
          <w:fldChar w:fldCharType="begin"/>
        </w:r>
        <w:r w:rsidR="00CB3AD2">
          <w:rPr>
            <w:noProof/>
            <w:webHidden/>
          </w:rPr>
          <w:instrText xml:space="preserve"> PAGEREF _Toc7106320 \h </w:instrText>
        </w:r>
        <w:r w:rsidR="00CB3AD2">
          <w:rPr>
            <w:noProof/>
            <w:webHidden/>
          </w:rPr>
        </w:r>
        <w:r w:rsidR="00CB3AD2">
          <w:rPr>
            <w:noProof/>
            <w:webHidden/>
          </w:rPr>
          <w:fldChar w:fldCharType="separate"/>
        </w:r>
        <w:r w:rsidR="00CB3AD2">
          <w:rPr>
            <w:noProof/>
            <w:webHidden/>
          </w:rPr>
          <w:t>168</w:t>
        </w:r>
        <w:r w:rsidR="00CB3AD2">
          <w:rPr>
            <w:noProof/>
            <w:webHidden/>
          </w:rPr>
          <w:fldChar w:fldCharType="end"/>
        </w:r>
      </w:hyperlink>
    </w:p>
    <w:p w14:paraId="1D1A9841" w14:textId="1591476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21" w:history="1">
        <w:r w:rsidR="00CB3AD2" w:rsidRPr="00393215">
          <w:rPr>
            <w:rStyle w:val="Hyperlink"/>
            <w:noProof/>
          </w:rPr>
          <w:t>3.51.3 reportingDescriptor lookup</w:t>
        </w:r>
        <w:r w:rsidR="00CB3AD2">
          <w:rPr>
            <w:noProof/>
            <w:webHidden/>
          </w:rPr>
          <w:tab/>
        </w:r>
        <w:r w:rsidR="00CB3AD2">
          <w:rPr>
            <w:noProof/>
            <w:webHidden/>
          </w:rPr>
          <w:fldChar w:fldCharType="begin"/>
        </w:r>
        <w:r w:rsidR="00CB3AD2">
          <w:rPr>
            <w:noProof/>
            <w:webHidden/>
          </w:rPr>
          <w:instrText xml:space="preserve"> PAGEREF _Toc7106321 \h </w:instrText>
        </w:r>
        <w:r w:rsidR="00CB3AD2">
          <w:rPr>
            <w:noProof/>
            <w:webHidden/>
          </w:rPr>
        </w:r>
        <w:r w:rsidR="00CB3AD2">
          <w:rPr>
            <w:noProof/>
            <w:webHidden/>
          </w:rPr>
          <w:fldChar w:fldCharType="separate"/>
        </w:r>
        <w:r w:rsidR="00CB3AD2">
          <w:rPr>
            <w:noProof/>
            <w:webHidden/>
          </w:rPr>
          <w:t>169</w:t>
        </w:r>
        <w:r w:rsidR="00CB3AD2">
          <w:rPr>
            <w:noProof/>
            <w:webHidden/>
          </w:rPr>
          <w:fldChar w:fldCharType="end"/>
        </w:r>
      </w:hyperlink>
    </w:p>
    <w:p w14:paraId="204FBAC6" w14:textId="53D6832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22" w:history="1">
        <w:r w:rsidR="00CB3AD2" w:rsidRPr="00393215">
          <w:rPr>
            <w:rStyle w:val="Hyperlink"/>
            <w:noProof/>
          </w:rPr>
          <w:t>3.51.4 id property</w:t>
        </w:r>
        <w:r w:rsidR="00CB3AD2">
          <w:rPr>
            <w:noProof/>
            <w:webHidden/>
          </w:rPr>
          <w:tab/>
        </w:r>
        <w:r w:rsidR="00CB3AD2">
          <w:rPr>
            <w:noProof/>
            <w:webHidden/>
          </w:rPr>
          <w:fldChar w:fldCharType="begin"/>
        </w:r>
        <w:r w:rsidR="00CB3AD2">
          <w:rPr>
            <w:noProof/>
            <w:webHidden/>
          </w:rPr>
          <w:instrText xml:space="preserve"> PAGEREF _Toc7106322 \h </w:instrText>
        </w:r>
        <w:r w:rsidR="00CB3AD2">
          <w:rPr>
            <w:noProof/>
            <w:webHidden/>
          </w:rPr>
        </w:r>
        <w:r w:rsidR="00CB3AD2">
          <w:rPr>
            <w:noProof/>
            <w:webHidden/>
          </w:rPr>
          <w:fldChar w:fldCharType="separate"/>
        </w:r>
        <w:r w:rsidR="00CB3AD2">
          <w:rPr>
            <w:noProof/>
            <w:webHidden/>
          </w:rPr>
          <w:t>169</w:t>
        </w:r>
        <w:r w:rsidR="00CB3AD2">
          <w:rPr>
            <w:noProof/>
            <w:webHidden/>
          </w:rPr>
          <w:fldChar w:fldCharType="end"/>
        </w:r>
      </w:hyperlink>
    </w:p>
    <w:p w14:paraId="2DBD0A82" w14:textId="1CC554A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23" w:history="1">
        <w:r w:rsidR="00CB3AD2" w:rsidRPr="00393215">
          <w:rPr>
            <w:rStyle w:val="Hyperlink"/>
            <w:noProof/>
          </w:rPr>
          <w:t>3.51.5 index property</w:t>
        </w:r>
        <w:r w:rsidR="00CB3AD2">
          <w:rPr>
            <w:noProof/>
            <w:webHidden/>
          </w:rPr>
          <w:tab/>
        </w:r>
        <w:r w:rsidR="00CB3AD2">
          <w:rPr>
            <w:noProof/>
            <w:webHidden/>
          </w:rPr>
          <w:fldChar w:fldCharType="begin"/>
        </w:r>
        <w:r w:rsidR="00CB3AD2">
          <w:rPr>
            <w:noProof/>
            <w:webHidden/>
          </w:rPr>
          <w:instrText xml:space="preserve"> PAGEREF _Toc7106323 \h </w:instrText>
        </w:r>
        <w:r w:rsidR="00CB3AD2">
          <w:rPr>
            <w:noProof/>
            <w:webHidden/>
          </w:rPr>
        </w:r>
        <w:r w:rsidR="00CB3AD2">
          <w:rPr>
            <w:noProof/>
            <w:webHidden/>
          </w:rPr>
          <w:fldChar w:fldCharType="separate"/>
        </w:r>
        <w:r w:rsidR="00CB3AD2">
          <w:rPr>
            <w:noProof/>
            <w:webHidden/>
          </w:rPr>
          <w:t>170</w:t>
        </w:r>
        <w:r w:rsidR="00CB3AD2">
          <w:rPr>
            <w:noProof/>
            <w:webHidden/>
          </w:rPr>
          <w:fldChar w:fldCharType="end"/>
        </w:r>
      </w:hyperlink>
    </w:p>
    <w:p w14:paraId="4848E921" w14:textId="5D478C1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24" w:history="1">
        <w:r w:rsidR="00CB3AD2" w:rsidRPr="00393215">
          <w:rPr>
            <w:rStyle w:val="Hyperlink"/>
            <w:noProof/>
          </w:rPr>
          <w:t>3.51.6 guid property</w:t>
        </w:r>
        <w:r w:rsidR="00CB3AD2">
          <w:rPr>
            <w:noProof/>
            <w:webHidden/>
          </w:rPr>
          <w:tab/>
        </w:r>
        <w:r w:rsidR="00CB3AD2">
          <w:rPr>
            <w:noProof/>
            <w:webHidden/>
          </w:rPr>
          <w:fldChar w:fldCharType="begin"/>
        </w:r>
        <w:r w:rsidR="00CB3AD2">
          <w:rPr>
            <w:noProof/>
            <w:webHidden/>
          </w:rPr>
          <w:instrText xml:space="preserve"> PAGEREF _Toc7106324 \h </w:instrText>
        </w:r>
        <w:r w:rsidR="00CB3AD2">
          <w:rPr>
            <w:noProof/>
            <w:webHidden/>
          </w:rPr>
        </w:r>
        <w:r w:rsidR="00CB3AD2">
          <w:rPr>
            <w:noProof/>
            <w:webHidden/>
          </w:rPr>
          <w:fldChar w:fldCharType="separate"/>
        </w:r>
        <w:r w:rsidR="00CB3AD2">
          <w:rPr>
            <w:noProof/>
            <w:webHidden/>
          </w:rPr>
          <w:t>171</w:t>
        </w:r>
        <w:r w:rsidR="00CB3AD2">
          <w:rPr>
            <w:noProof/>
            <w:webHidden/>
          </w:rPr>
          <w:fldChar w:fldCharType="end"/>
        </w:r>
      </w:hyperlink>
    </w:p>
    <w:p w14:paraId="302470E7" w14:textId="37445DA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25" w:history="1">
        <w:r w:rsidR="00CB3AD2" w:rsidRPr="00393215">
          <w:rPr>
            <w:rStyle w:val="Hyperlink"/>
            <w:noProof/>
          </w:rPr>
          <w:t>3.51.7 toolComponent property</w:t>
        </w:r>
        <w:r w:rsidR="00CB3AD2">
          <w:rPr>
            <w:noProof/>
            <w:webHidden/>
          </w:rPr>
          <w:tab/>
        </w:r>
        <w:r w:rsidR="00CB3AD2">
          <w:rPr>
            <w:noProof/>
            <w:webHidden/>
          </w:rPr>
          <w:fldChar w:fldCharType="begin"/>
        </w:r>
        <w:r w:rsidR="00CB3AD2">
          <w:rPr>
            <w:noProof/>
            <w:webHidden/>
          </w:rPr>
          <w:instrText xml:space="preserve"> PAGEREF _Toc7106325 \h </w:instrText>
        </w:r>
        <w:r w:rsidR="00CB3AD2">
          <w:rPr>
            <w:noProof/>
            <w:webHidden/>
          </w:rPr>
        </w:r>
        <w:r w:rsidR="00CB3AD2">
          <w:rPr>
            <w:noProof/>
            <w:webHidden/>
          </w:rPr>
          <w:fldChar w:fldCharType="separate"/>
        </w:r>
        <w:r w:rsidR="00CB3AD2">
          <w:rPr>
            <w:noProof/>
            <w:webHidden/>
          </w:rPr>
          <w:t>171</w:t>
        </w:r>
        <w:r w:rsidR="00CB3AD2">
          <w:rPr>
            <w:noProof/>
            <w:webHidden/>
          </w:rPr>
          <w:fldChar w:fldCharType="end"/>
        </w:r>
      </w:hyperlink>
    </w:p>
    <w:p w14:paraId="010C2690" w14:textId="2DFED11E"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26" w:history="1">
        <w:r w:rsidR="00CB3AD2" w:rsidRPr="00393215">
          <w:rPr>
            <w:rStyle w:val="Hyperlink"/>
            <w:noProof/>
          </w:rPr>
          <w:t>3.52 reportingDescriptorRelationship object</w:t>
        </w:r>
        <w:r w:rsidR="00CB3AD2">
          <w:rPr>
            <w:noProof/>
            <w:webHidden/>
          </w:rPr>
          <w:tab/>
        </w:r>
        <w:r w:rsidR="00CB3AD2">
          <w:rPr>
            <w:noProof/>
            <w:webHidden/>
          </w:rPr>
          <w:fldChar w:fldCharType="begin"/>
        </w:r>
        <w:r w:rsidR="00CB3AD2">
          <w:rPr>
            <w:noProof/>
            <w:webHidden/>
          </w:rPr>
          <w:instrText xml:space="preserve"> PAGEREF _Toc7106326 \h </w:instrText>
        </w:r>
        <w:r w:rsidR="00CB3AD2">
          <w:rPr>
            <w:noProof/>
            <w:webHidden/>
          </w:rPr>
        </w:r>
        <w:r w:rsidR="00CB3AD2">
          <w:rPr>
            <w:noProof/>
            <w:webHidden/>
          </w:rPr>
          <w:fldChar w:fldCharType="separate"/>
        </w:r>
        <w:r w:rsidR="00CB3AD2">
          <w:rPr>
            <w:noProof/>
            <w:webHidden/>
          </w:rPr>
          <w:t>171</w:t>
        </w:r>
        <w:r w:rsidR="00CB3AD2">
          <w:rPr>
            <w:noProof/>
            <w:webHidden/>
          </w:rPr>
          <w:fldChar w:fldCharType="end"/>
        </w:r>
      </w:hyperlink>
    </w:p>
    <w:p w14:paraId="4A301138" w14:textId="7E5B7C5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27" w:history="1">
        <w:r w:rsidR="00CB3AD2" w:rsidRPr="00393215">
          <w:rPr>
            <w:rStyle w:val="Hyperlink"/>
            <w:noProof/>
          </w:rPr>
          <w:t>3.52.1 General</w:t>
        </w:r>
        <w:r w:rsidR="00CB3AD2">
          <w:rPr>
            <w:noProof/>
            <w:webHidden/>
          </w:rPr>
          <w:tab/>
        </w:r>
        <w:r w:rsidR="00CB3AD2">
          <w:rPr>
            <w:noProof/>
            <w:webHidden/>
          </w:rPr>
          <w:fldChar w:fldCharType="begin"/>
        </w:r>
        <w:r w:rsidR="00CB3AD2">
          <w:rPr>
            <w:noProof/>
            <w:webHidden/>
          </w:rPr>
          <w:instrText xml:space="preserve"> PAGEREF _Toc7106327 \h </w:instrText>
        </w:r>
        <w:r w:rsidR="00CB3AD2">
          <w:rPr>
            <w:noProof/>
            <w:webHidden/>
          </w:rPr>
        </w:r>
        <w:r w:rsidR="00CB3AD2">
          <w:rPr>
            <w:noProof/>
            <w:webHidden/>
          </w:rPr>
          <w:fldChar w:fldCharType="separate"/>
        </w:r>
        <w:r w:rsidR="00CB3AD2">
          <w:rPr>
            <w:noProof/>
            <w:webHidden/>
          </w:rPr>
          <w:t>171</w:t>
        </w:r>
        <w:r w:rsidR="00CB3AD2">
          <w:rPr>
            <w:noProof/>
            <w:webHidden/>
          </w:rPr>
          <w:fldChar w:fldCharType="end"/>
        </w:r>
      </w:hyperlink>
    </w:p>
    <w:p w14:paraId="31115FF2" w14:textId="3F17FCD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28" w:history="1">
        <w:r w:rsidR="00CB3AD2" w:rsidRPr="00393215">
          <w:rPr>
            <w:rStyle w:val="Hyperlink"/>
            <w:noProof/>
          </w:rPr>
          <w:t>3.52.2 target property</w:t>
        </w:r>
        <w:r w:rsidR="00CB3AD2">
          <w:rPr>
            <w:noProof/>
            <w:webHidden/>
          </w:rPr>
          <w:tab/>
        </w:r>
        <w:r w:rsidR="00CB3AD2">
          <w:rPr>
            <w:noProof/>
            <w:webHidden/>
          </w:rPr>
          <w:fldChar w:fldCharType="begin"/>
        </w:r>
        <w:r w:rsidR="00CB3AD2">
          <w:rPr>
            <w:noProof/>
            <w:webHidden/>
          </w:rPr>
          <w:instrText xml:space="preserve"> PAGEREF _Toc7106328 \h </w:instrText>
        </w:r>
        <w:r w:rsidR="00CB3AD2">
          <w:rPr>
            <w:noProof/>
            <w:webHidden/>
          </w:rPr>
        </w:r>
        <w:r w:rsidR="00CB3AD2">
          <w:rPr>
            <w:noProof/>
            <w:webHidden/>
          </w:rPr>
          <w:fldChar w:fldCharType="separate"/>
        </w:r>
        <w:r w:rsidR="00CB3AD2">
          <w:rPr>
            <w:noProof/>
            <w:webHidden/>
          </w:rPr>
          <w:t>172</w:t>
        </w:r>
        <w:r w:rsidR="00CB3AD2">
          <w:rPr>
            <w:noProof/>
            <w:webHidden/>
          </w:rPr>
          <w:fldChar w:fldCharType="end"/>
        </w:r>
      </w:hyperlink>
    </w:p>
    <w:p w14:paraId="029A9A9D" w14:textId="4FCA8CD8"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29" w:history="1">
        <w:r w:rsidR="00CB3AD2" w:rsidRPr="00393215">
          <w:rPr>
            <w:rStyle w:val="Hyperlink"/>
            <w:noProof/>
          </w:rPr>
          <w:t>3.52.3 kinds property</w:t>
        </w:r>
        <w:r w:rsidR="00CB3AD2">
          <w:rPr>
            <w:noProof/>
            <w:webHidden/>
          </w:rPr>
          <w:tab/>
        </w:r>
        <w:r w:rsidR="00CB3AD2">
          <w:rPr>
            <w:noProof/>
            <w:webHidden/>
          </w:rPr>
          <w:fldChar w:fldCharType="begin"/>
        </w:r>
        <w:r w:rsidR="00CB3AD2">
          <w:rPr>
            <w:noProof/>
            <w:webHidden/>
          </w:rPr>
          <w:instrText xml:space="preserve"> PAGEREF _Toc7106329 \h </w:instrText>
        </w:r>
        <w:r w:rsidR="00CB3AD2">
          <w:rPr>
            <w:noProof/>
            <w:webHidden/>
          </w:rPr>
        </w:r>
        <w:r w:rsidR="00CB3AD2">
          <w:rPr>
            <w:noProof/>
            <w:webHidden/>
          </w:rPr>
          <w:fldChar w:fldCharType="separate"/>
        </w:r>
        <w:r w:rsidR="00CB3AD2">
          <w:rPr>
            <w:noProof/>
            <w:webHidden/>
          </w:rPr>
          <w:t>172</w:t>
        </w:r>
        <w:r w:rsidR="00CB3AD2">
          <w:rPr>
            <w:noProof/>
            <w:webHidden/>
          </w:rPr>
          <w:fldChar w:fldCharType="end"/>
        </w:r>
      </w:hyperlink>
    </w:p>
    <w:p w14:paraId="002A2865" w14:textId="7E0FA47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30" w:history="1">
        <w:r w:rsidR="00CB3AD2" w:rsidRPr="00393215">
          <w:rPr>
            <w:rStyle w:val="Hyperlink"/>
            <w:noProof/>
          </w:rPr>
          <w:t>3.52.4 description property</w:t>
        </w:r>
        <w:r w:rsidR="00CB3AD2">
          <w:rPr>
            <w:noProof/>
            <w:webHidden/>
          </w:rPr>
          <w:tab/>
        </w:r>
        <w:r w:rsidR="00CB3AD2">
          <w:rPr>
            <w:noProof/>
            <w:webHidden/>
          </w:rPr>
          <w:fldChar w:fldCharType="begin"/>
        </w:r>
        <w:r w:rsidR="00CB3AD2">
          <w:rPr>
            <w:noProof/>
            <w:webHidden/>
          </w:rPr>
          <w:instrText xml:space="preserve"> PAGEREF _Toc7106330 \h </w:instrText>
        </w:r>
        <w:r w:rsidR="00CB3AD2">
          <w:rPr>
            <w:noProof/>
            <w:webHidden/>
          </w:rPr>
        </w:r>
        <w:r w:rsidR="00CB3AD2">
          <w:rPr>
            <w:noProof/>
            <w:webHidden/>
          </w:rPr>
          <w:fldChar w:fldCharType="separate"/>
        </w:r>
        <w:r w:rsidR="00CB3AD2">
          <w:rPr>
            <w:noProof/>
            <w:webHidden/>
          </w:rPr>
          <w:t>173</w:t>
        </w:r>
        <w:r w:rsidR="00CB3AD2">
          <w:rPr>
            <w:noProof/>
            <w:webHidden/>
          </w:rPr>
          <w:fldChar w:fldCharType="end"/>
        </w:r>
      </w:hyperlink>
    </w:p>
    <w:p w14:paraId="6C5C5660" w14:textId="50422378"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31" w:history="1">
        <w:r w:rsidR="00CB3AD2" w:rsidRPr="00393215">
          <w:rPr>
            <w:rStyle w:val="Hyperlink"/>
            <w:noProof/>
          </w:rPr>
          <w:t>3.53 toolComponentReference object</w:t>
        </w:r>
        <w:r w:rsidR="00CB3AD2">
          <w:rPr>
            <w:noProof/>
            <w:webHidden/>
          </w:rPr>
          <w:tab/>
        </w:r>
        <w:r w:rsidR="00CB3AD2">
          <w:rPr>
            <w:noProof/>
            <w:webHidden/>
          </w:rPr>
          <w:fldChar w:fldCharType="begin"/>
        </w:r>
        <w:r w:rsidR="00CB3AD2">
          <w:rPr>
            <w:noProof/>
            <w:webHidden/>
          </w:rPr>
          <w:instrText xml:space="preserve"> PAGEREF _Toc7106331 \h </w:instrText>
        </w:r>
        <w:r w:rsidR="00CB3AD2">
          <w:rPr>
            <w:noProof/>
            <w:webHidden/>
          </w:rPr>
        </w:r>
        <w:r w:rsidR="00CB3AD2">
          <w:rPr>
            <w:noProof/>
            <w:webHidden/>
          </w:rPr>
          <w:fldChar w:fldCharType="separate"/>
        </w:r>
        <w:r w:rsidR="00CB3AD2">
          <w:rPr>
            <w:noProof/>
            <w:webHidden/>
          </w:rPr>
          <w:t>173</w:t>
        </w:r>
        <w:r w:rsidR="00CB3AD2">
          <w:rPr>
            <w:noProof/>
            <w:webHidden/>
          </w:rPr>
          <w:fldChar w:fldCharType="end"/>
        </w:r>
      </w:hyperlink>
    </w:p>
    <w:p w14:paraId="2D6A8DBE" w14:textId="4AE755E1"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32" w:history="1">
        <w:r w:rsidR="00CB3AD2" w:rsidRPr="00393215">
          <w:rPr>
            <w:rStyle w:val="Hyperlink"/>
            <w:noProof/>
          </w:rPr>
          <w:t>3.53.1 General</w:t>
        </w:r>
        <w:r w:rsidR="00CB3AD2">
          <w:rPr>
            <w:noProof/>
            <w:webHidden/>
          </w:rPr>
          <w:tab/>
        </w:r>
        <w:r w:rsidR="00CB3AD2">
          <w:rPr>
            <w:noProof/>
            <w:webHidden/>
          </w:rPr>
          <w:fldChar w:fldCharType="begin"/>
        </w:r>
        <w:r w:rsidR="00CB3AD2">
          <w:rPr>
            <w:noProof/>
            <w:webHidden/>
          </w:rPr>
          <w:instrText xml:space="preserve"> PAGEREF _Toc7106332 \h </w:instrText>
        </w:r>
        <w:r w:rsidR="00CB3AD2">
          <w:rPr>
            <w:noProof/>
            <w:webHidden/>
          </w:rPr>
        </w:r>
        <w:r w:rsidR="00CB3AD2">
          <w:rPr>
            <w:noProof/>
            <w:webHidden/>
          </w:rPr>
          <w:fldChar w:fldCharType="separate"/>
        </w:r>
        <w:r w:rsidR="00CB3AD2">
          <w:rPr>
            <w:noProof/>
            <w:webHidden/>
          </w:rPr>
          <w:t>173</w:t>
        </w:r>
        <w:r w:rsidR="00CB3AD2">
          <w:rPr>
            <w:noProof/>
            <w:webHidden/>
          </w:rPr>
          <w:fldChar w:fldCharType="end"/>
        </w:r>
      </w:hyperlink>
    </w:p>
    <w:p w14:paraId="6BCC78D4" w14:textId="65B8B01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33" w:history="1">
        <w:r w:rsidR="00CB3AD2" w:rsidRPr="00393215">
          <w:rPr>
            <w:rStyle w:val="Hyperlink"/>
            <w:noProof/>
          </w:rPr>
          <w:t>3.53.2 toolComponent lookup</w:t>
        </w:r>
        <w:r w:rsidR="00CB3AD2">
          <w:rPr>
            <w:noProof/>
            <w:webHidden/>
          </w:rPr>
          <w:tab/>
        </w:r>
        <w:r w:rsidR="00CB3AD2">
          <w:rPr>
            <w:noProof/>
            <w:webHidden/>
          </w:rPr>
          <w:fldChar w:fldCharType="begin"/>
        </w:r>
        <w:r w:rsidR="00CB3AD2">
          <w:rPr>
            <w:noProof/>
            <w:webHidden/>
          </w:rPr>
          <w:instrText xml:space="preserve"> PAGEREF _Toc7106333 \h </w:instrText>
        </w:r>
        <w:r w:rsidR="00CB3AD2">
          <w:rPr>
            <w:noProof/>
            <w:webHidden/>
          </w:rPr>
        </w:r>
        <w:r w:rsidR="00CB3AD2">
          <w:rPr>
            <w:noProof/>
            <w:webHidden/>
          </w:rPr>
          <w:fldChar w:fldCharType="separate"/>
        </w:r>
        <w:r w:rsidR="00CB3AD2">
          <w:rPr>
            <w:noProof/>
            <w:webHidden/>
          </w:rPr>
          <w:t>173</w:t>
        </w:r>
        <w:r w:rsidR="00CB3AD2">
          <w:rPr>
            <w:noProof/>
            <w:webHidden/>
          </w:rPr>
          <w:fldChar w:fldCharType="end"/>
        </w:r>
      </w:hyperlink>
    </w:p>
    <w:p w14:paraId="1E444FCF" w14:textId="76EDB55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34" w:history="1">
        <w:r w:rsidR="00CB3AD2" w:rsidRPr="00393215">
          <w:rPr>
            <w:rStyle w:val="Hyperlink"/>
            <w:noProof/>
          </w:rPr>
          <w:t>3.53.3 name property</w:t>
        </w:r>
        <w:r w:rsidR="00CB3AD2">
          <w:rPr>
            <w:noProof/>
            <w:webHidden/>
          </w:rPr>
          <w:tab/>
        </w:r>
        <w:r w:rsidR="00CB3AD2">
          <w:rPr>
            <w:noProof/>
            <w:webHidden/>
          </w:rPr>
          <w:fldChar w:fldCharType="begin"/>
        </w:r>
        <w:r w:rsidR="00CB3AD2">
          <w:rPr>
            <w:noProof/>
            <w:webHidden/>
          </w:rPr>
          <w:instrText xml:space="preserve"> PAGEREF _Toc7106334 \h </w:instrText>
        </w:r>
        <w:r w:rsidR="00CB3AD2">
          <w:rPr>
            <w:noProof/>
            <w:webHidden/>
          </w:rPr>
        </w:r>
        <w:r w:rsidR="00CB3AD2">
          <w:rPr>
            <w:noProof/>
            <w:webHidden/>
          </w:rPr>
          <w:fldChar w:fldCharType="separate"/>
        </w:r>
        <w:r w:rsidR="00CB3AD2">
          <w:rPr>
            <w:noProof/>
            <w:webHidden/>
          </w:rPr>
          <w:t>174</w:t>
        </w:r>
        <w:r w:rsidR="00CB3AD2">
          <w:rPr>
            <w:noProof/>
            <w:webHidden/>
          </w:rPr>
          <w:fldChar w:fldCharType="end"/>
        </w:r>
      </w:hyperlink>
    </w:p>
    <w:p w14:paraId="3DB6762A" w14:textId="7077665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35" w:history="1">
        <w:r w:rsidR="00CB3AD2" w:rsidRPr="00393215">
          <w:rPr>
            <w:rStyle w:val="Hyperlink"/>
            <w:noProof/>
          </w:rPr>
          <w:t>3.53.4 index property</w:t>
        </w:r>
        <w:r w:rsidR="00CB3AD2">
          <w:rPr>
            <w:noProof/>
            <w:webHidden/>
          </w:rPr>
          <w:tab/>
        </w:r>
        <w:r w:rsidR="00CB3AD2">
          <w:rPr>
            <w:noProof/>
            <w:webHidden/>
          </w:rPr>
          <w:fldChar w:fldCharType="begin"/>
        </w:r>
        <w:r w:rsidR="00CB3AD2">
          <w:rPr>
            <w:noProof/>
            <w:webHidden/>
          </w:rPr>
          <w:instrText xml:space="preserve"> PAGEREF _Toc7106335 \h </w:instrText>
        </w:r>
        <w:r w:rsidR="00CB3AD2">
          <w:rPr>
            <w:noProof/>
            <w:webHidden/>
          </w:rPr>
        </w:r>
        <w:r w:rsidR="00CB3AD2">
          <w:rPr>
            <w:noProof/>
            <w:webHidden/>
          </w:rPr>
          <w:fldChar w:fldCharType="separate"/>
        </w:r>
        <w:r w:rsidR="00CB3AD2">
          <w:rPr>
            <w:noProof/>
            <w:webHidden/>
          </w:rPr>
          <w:t>174</w:t>
        </w:r>
        <w:r w:rsidR="00CB3AD2">
          <w:rPr>
            <w:noProof/>
            <w:webHidden/>
          </w:rPr>
          <w:fldChar w:fldCharType="end"/>
        </w:r>
      </w:hyperlink>
    </w:p>
    <w:p w14:paraId="1BE00B6B" w14:textId="74769BC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36" w:history="1">
        <w:r w:rsidR="00CB3AD2" w:rsidRPr="00393215">
          <w:rPr>
            <w:rStyle w:val="Hyperlink"/>
            <w:noProof/>
          </w:rPr>
          <w:t>3.53.5 guid property</w:t>
        </w:r>
        <w:r w:rsidR="00CB3AD2">
          <w:rPr>
            <w:noProof/>
            <w:webHidden/>
          </w:rPr>
          <w:tab/>
        </w:r>
        <w:r w:rsidR="00CB3AD2">
          <w:rPr>
            <w:noProof/>
            <w:webHidden/>
          </w:rPr>
          <w:fldChar w:fldCharType="begin"/>
        </w:r>
        <w:r w:rsidR="00CB3AD2">
          <w:rPr>
            <w:noProof/>
            <w:webHidden/>
          </w:rPr>
          <w:instrText xml:space="preserve"> PAGEREF _Toc7106336 \h </w:instrText>
        </w:r>
        <w:r w:rsidR="00CB3AD2">
          <w:rPr>
            <w:noProof/>
            <w:webHidden/>
          </w:rPr>
        </w:r>
        <w:r w:rsidR="00CB3AD2">
          <w:rPr>
            <w:noProof/>
            <w:webHidden/>
          </w:rPr>
          <w:fldChar w:fldCharType="separate"/>
        </w:r>
        <w:r w:rsidR="00CB3AD2">
          <w:rPr>
            <w:noProof/>
            <w:webHidden/>
          </w:rPr>
          <w:t>174</w:t>
        </w:r>
        <w:r w:rsidR="00CB3AD2">
          <w:rPr>
            <w:noProof/>
            <w:webHidden/>
          </w:rPr>
          <w:fldChar w:fldCharType="end"/>
        </w:r>
      </w:hyperlink>
    </w:p>
    <w:p w14:paraId="7D22B965" w14:textId="4728C8F2"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37" w:history="1">
        <w:r w:rsidR="00CB3AD2" w:rsidRPr="00393215">
          <w:rPr>
            <w:rStyle w:val="Hyperlink"/>
            <w:noProof/>
          </w:rPr>
          <w:t>3.54 fix object</w:t>
        </w:r>
        <w:r w:rsidR="00CB3AD2">
          <w:rPr>
            <w:noProof/>
            <w:webHidden/>
          </w:rPr>
          <w:tab/>
        </w:r>
        <w:r w:rsidR="00CB3AD2">
          <w:rPr>
            <w:noProof/>
            <w:webHidden/>
          </w:rPr>
          <w:fldChar w:fldCharType="begin"/>
        </w:r>
        <w:r w:rsidR="00CB3AD2">
          <w:rPr>
            <w:noProof/>
            <w:webHidden/>
          </w:rPr>
          <w:instrText xml:space="preserve"> PAGEREF _Toc7106337 \h </w:instrText>
        </w:r>
        <w:r w:rsidR="00CB3AD2">
          <w:rPr>
            <w:noProof/>
            <w:webHidden/>
          </w:rPr>
        </w:r>
        <w:r w:rsidR="00CB3AD2">
          <w:rPr>
            <w:noProof/>
            <w:webHidden/>
          </w:rPr>
          <w:fldChar w:fldCharType="separate"/>
        </w:r>
        <w:r w:rsidR="00CB3AD2">
          <w:rPr>
            <w:noProof/>
            <w:webHidden/>
          </w:rPr>
          <w:t>174</w:t>
        </w:r>
        <w:r w:rsidR="00CB3AD2">
          <w:rPr>
            <w:noProof/>
            <w:webHidden/>
          </w:rPr>
          <w:fldChar w:fldCharType="end"/>
        </w:r>
      </w:hyperlink>
    </w:p>
    <w:p w14:paraId="382F5A5E" w14:textId="0ADB6F64"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38" w:history="1">
        <w:r w:rsidR="00CB3AD2" w:rsidRPr="00393215">
          <w:rPr>
            <w:rStyle w:val="Hyperlink"/>
            <w:noProof/>
          </w:rPr>
          <w:t>3.54.1 General</w:t>
        </w:r>
        <w:r w:rsidR="00CB3AD2">
          <w:rPr>
            <w:noProof/>
            <w:webHidden/>
          </w:rPr>
          <w:tab/>
        </w:r>
        <w:r w:rsidR="00CB3AD2">
          <w:rPr>
            <w:noProof/>
            <w:webHidden/>
          </w:rPr>
          <w:fldChar w:fldCharType="begin"/>
        </w:r>
        <w:r w:rsidR="00CB3AD2">
          <w:rPr>
            <w:noProof/>
            <w:webHidden/>
          </w:rPr>
          <w:instrText xml:space="preserve"> PAGEREF _Toc7106338 \h </w:instrText>
        </w:r>
        <w:r w:rsidR="00CB3AD2">
          <w:rPr>
            <w:noProof/>
            <w:webHidden/>
          </w:rPr>
        </w:r>
        <w:r w:rsidR="00CB3AD2">
          <w:rPr>
            <w:noProof/>
            <w:webHidden/>
          </w:rPr>
          <w:fldChar w:fldCharType="separate"/>
        </w:r>
        <w:r w:rsidR="00CB3AD2">
          <w:rPr>
            <w:noProof/>
            <w:webHidden/>
          </w:rPr>
          <w:t>174</w:t>
        </w:r>
        <w:r w:rsidR="00CB3AD2">
          <w:rPr>
            <w:noProof/>
            <w:webHidden/>
          </w:rPr>
          <w:fldChar w:fldCharType="end"/>
        </w:r>
      </w:hyperlink>
    </w:p>
    <w:p w14:paraId="0BAA9999" w14:textId="017CEC8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39" w:history="1">
        <w:r w:rsidR="00CB3AD2" w:rsidRPr="00393215">
          <w:rPr>
            <w:rStyle w:val="Hyperlink"/>
            <w:noProof/>
          </w:rPr>
          <w:t>3.54.2 description property</w:t>
        </w:r>
        <w:r w:rsidR="00CB3AD2">
          <w:rPr>
            <w:noProof/>
            <w:webHidden/>
          </w:rPr>
          <w:tab/>
        </w:r>
        <w:r w:rsidR="00CB3AD2">
          <w:rPr>
            <w:noProof/>
            <w:webHidden/>
          </w:rPr>
          <w:fldChar w:fldCharType="begin"/>
        </w:r>
        <w:r w:rsidR="00CB3AD2">
          <w:rPr>
            <w:noProof/>
            <w:webHidden/>
          </w:rPr>
          <w:instrText xml:space="preserve"> PAGEREF _Toc7106339 \h </w:instrText>
        </w:r>
        <w:r w:rsidR="00CB3AD2">
          <w:rPr>
            <w:noProof/>
            <w:webHidden/>
          </w:rPr>
        </w:r>
        <w:r w:rsidR="00CB3AD2">
          <w:rPr>
            <w:noProof/>
            <w:webHidden/>
          </w:rPr>
          <w:fldChar w:fldCharType="separate"/>
        </w:r>
        <w:r w:rsidR="00CB3AD2">
          <w:rPr>
            <w:noProof/>
            <w:webHidden/>
          </w:rPr>
          <w:t>174</w:t>
        </w:r>
        <w:r w:rsidR="00CB3AD2">
          <w:rPr>
            <w:noProof/>
            <w:webHidden/>
          </w:rPr>
          <w:fldChar w:fldCharType="end"/>
        </w:r>
      </w:hyperlink>
    </w:p>
    <w:p w14:paraId="2AD34711" w14:textId="7AEC941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40" w:history="1">
        <w:r w:rsidR="00CB3AD2" w:rsidRPr="00393215">
          <w:rPr>
            <w:rStyle w:val="Hyperlink"/>
            <w:noProof/>
          </w:rPr>
          <w:t>3.54.3 artifactChanges property</w:t>
        </w:r>
        <w:r w:rsidR="00CB3AD2">
          <w:rPr>
            <w:noProof/>
            <w:webHidden/>
          </w:rPr>
          <w:tab/>
        </w:r>
        <w:r w:rsidR="00CB3AD2">
          <w:rPr>
            <w:noProof/>
            <w:webHidden/>
          </w:rPr>
          <w:fldChar w:fldCharType="begin"/>
        </w:r>
        <w:r w:rsidR="00CB3AD2">
          <w:rPr>
            <w:noProof/>
            <w:webHidden/>
          </w:rPr>
          <w:instrText xml:space="preserve"> PAGEREF _Toc7106340 \h </w:instrText>
        </w:r>
        <w:r w:rsidR="00CB3AD2">
          <w:rPr>
            <w:noProof/>
            <w:webHidden/>
          </w:rPr>
        </w:r>
        <w:r w:rsidR="00CB3AD2">
          <w:rPr>
            <w:noProof/>
            <w:webHidden/>
          </w:rPr>
          <w:fldChar w:fldCharType="separate"/>
        </w:r>
        <w:r w:rsidR="00CB3AD2">
          <w:rPr>
            <w:noProof/>
            <w:webHidden/>
          </w:rPr>
          <w:t>175</w:t>
        </w:r>
        <w:r w:rsidR="00CB3AD2">
          <w:rPr>
            <w:noProof/>
            <w:webHidden/>
          </w:rPr>
          <w:fldChar w:fldCharType="end"/>
        </w:r>
      </w:hyperlink>
    </w:p>
    <w:p w14:paraId="065A31C5" w14:textId="3F3159B0"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41" w:history="1">
        <w:r w:rsidR="00CB3AD2" w:rsidRPr="00393215">
          <w:rPr>
            <w:rStyle w:val="Hyperlink"/>
            <w:noProof/>
          </w:rPr>
          <w:t>3.55 artifactChange object</w:t>
        </w:r>
        <w:r w:rsidR="00CB3AD2">
          <w:rPr>
            <w:noProof/>
            <w:webHidden/>
          </w:rPr>
          <w:tab/>
        </w:r>
        <w:r w:rsidR="00CB3AD2">
          <w:rPr>
            <w:noProof/>
            <w:webHidden/>
          </w:rPr>
          <w:fldChar w:fldCharType="begin"/>
        </w:r>
        <w:r w:rsidR="00CB3AD2">
          <w:rPr>
            <w:noProof/>
            <w:webHidden/>
          </w:rPr>
          <w:instrText xml:space="preserve"> PAGEREF _Toc7106341 \h </w:instrText>
        </w:r>
        <w:r w:rsidR="00CB3AD2">
          <w:rPr>
            <w:noProof/>
            <w:webHidden/>
          </w:rPr>
        </w:r>
        <w:r w:rsidR="00CB3AD2">
          <w:rPr>
            <w:noProof/>
            <w:webHidden/>
          </w:rPr>
          <w:fldChar w:fldCharType="separate"/>
        </w:r>
        <w:r w:rsidR="00CB3AD2">
          <w:rPr>
            <w:noProof/>
            <w:webHidden/>
          </w:rPr>
          <w:t>176</w:t>
        </w:r>
        <w:r w:rsidR="00CB3AD2">
          <w:rPr>
            <w:noProof/>
            <w:webHidden/>
          </w:rPr>
          <w:fldChar w:fldCharType="end"/>
        </w:r>
      </w:hyperlink>
    </w:p>
    <w:p w14:paraId="4D33F6D5" w14:textId="5C0C9A6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42" w:history="1">
        <w:r w:rsidR="00CB3AD2" w:rsidRPr="00393215">
          <w:rPr>
            <w:rStyle w:val="Hyperlink"/>
            <w:noProof/>
          </w:rPr>
          <w:t>3.55.1 General</w:t>
        </w:r>
        <w:r w:rsidR="00CB3AD2">
          <w:rPr>
            <w:noProof/>
            <w:webHidden/>
          </w:rPr>
          <w:tab/>
        </w:r>
        <w:r w:rsidR="00CB3AD2">
          <w:rPr>
            <w:noProof/>
            <w:webHidden/>
          </w:rPr>
          <w:fldChar w:fldCharType="begin"/>
        </w:r>
        <w:r w:rsidR="00CB3AD2">
          <w:rPr>
            <w:noProof/>
            <w:webHidden/>
          </w:rPr>
          <w:instrText xml:space="preserve"> PAGEREF _Toc7106342 \h </w:instrText>
        </w:r>
        <w:r w:rsidR="00CB3AD2">
          <w:rPr>
            <w:noProof/>
            <w:webHidden/>
          </w:rPr>
        </w:r>
        <w:r w:rsidR="00CB3AD2">
          <w:rPr>
            <w:noProof/>
            <w:webHidden/>
          </w:rPr>
          <w:fldChar w:fldCharType="separate"/>
        </w:r>
        <w:r w:rsidR="00CB3AD2">
          <w:rPr>
            <w:noProof/>
            <w:webHidden/>
          </w:rPr>
          <w:t>176</w:t>
        </w:r>
        <w:r w:rsidR="00CB3AD2">
          <w:rPr>
            <w:noProof/>
            <w:webHidden/>
          </w:rPr>
          <w:fldChar w:fldCharType="end"/>
        </w:r>
      </w:hyperlink>
    </w:p>
    <w:p w14:paraId="5D911FEB" w14:textId="3FF2561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43" w:history="1">
        <w:r w:rsidR="00CB3AD2" w:rsidRPr="00393215">
          <w:rPr>
            <w:rStyle w:val="Hyperlink"/>
            <w:noProof/>
          </w:rPr>
          <w:t>3.55.2 artifactLocation property</w:t>
        </w:r>
        <w:r w:rsidR="00CB3AD2">
          <w:rPr>
            <w:noProof/>
            <w:webHidden/>
          </w:rPr>
          <w:tab/>
        </w:r>
        <w:r w:rsidR="00CB3AD2">
          <w:rPr>
            <w:noProof/>
            <w:webHidden/>
          </w:rPr>
          <w:fldChar w:fldCharType="begin"/>
        </w:r>
        <w:r w:rsidR="00CB3AD2">
          <w:rPr>
            <w:noProof/>
            <w:webHidden/>
          </w:rPr>
          <w:instrText xml:space="preserve"> PAGEREF _Toc7106343 \h </w:instrText>
        </w:r>
        <w:r w:rsidR="00CB3AD2">
          <w:rPr>
            <w:noProof/>
            <w:webHidden/>
          </w:rPr>
        </w:r>
        <w:r w:rsidR="00CB3AD2">
          <w:rPr>
            <w:noProof/>
            <w:webHidden/>
          </w:rPr>
          <w:fldChar w:fldCharType="separate"/>
        </w:r>
        <w:r w:rsidR="00CB3AD2">
          <w:rPr>
            <w:noProof/>
            <w:webHidden/>
          </w:rPr>
          <w:t>176</w:t>
        </w:r>
        <w:r w:rsidR="00CB3AD2">
          <w:rPr>
            <w:noProof/>
            <w:webHidden/>
          </w:rPr>
          <w:fldChar w:fldCharType="end"/>
        </w:r>
      </w:hyperlink>
    </w:p>
    <w:p w14:paraId="238272B5" w14:textId="1BC127EA"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44" w:history="1">
        <w:r w:rsidR="00CB3AD2" w:rsidRPr="00393215">
          <w:rPr>
            <w:rStyle w:val="Hyperlink"/>
            <w:noProof/>
          </w:rPr>
          <w:t>3.55.3 replacements property</w:t>
        </w:r>
        <w:r w:rsidR="00CB3AD2">
          <w:rPr>
            <w:noProof/>
            <w:webHidden/>
          </w:rPr>
          <w:tab/>
        </w:r>
        <w:r w:rsidR="00CB3AD2">
          <w:rPr>
            <w:noProof/>
            <w:webHidden/>
          </w:rPr>
          <w:fldChar w:fldCharType="begin"/>
        </w:r>
        <w:r w:rsidR="00CB3AD2">
          <w:rPr>
            <w:noProof/>
            <w:webHidden/>
          </w:rPr>
          <w:instrText xml:space="preserve"> PAGEREF _Toc7106344 \h </w:instrText>
        </w:r>
        <w:r w:rsidR="00CB3AD2">
          <w:rPr>
            <w:noProof/>
            <w:webHidden/>
          </w:rPr>
        </w:r>
        <w:r w:rsidR="00CB3AD2">
          <w:rPr>
            <w:noProof/>
            <w:webHidden/>
          </w:rPr>
          <w:fldChar w:fldCharType="separate"/>
        </w:r>
        <w:r w:rsidR="00CB3AD2">
          <w:rPr>
            <w:noProof/>
            <w:webHidden/>
          </w:rPr>
          <w:t>177</w:t>
        </w:r>
        <w:r w:rsidR="00CB3AD2">
          <w:rPr>
            <w:noProof/>
            <w:webHidden/>
          </w:rPr>
          <w:fldChar w:fldCharType="end"/>
        </w:r>
      </w:hyperlink>
    </w:p>
    <w:p w14:paraId="5E7758A7" w14:textId="076C46E6"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45" w:history="1">
        <w:r w:rsidR="00CB3AD2" w:rsidRPr="00393215">
          <w:rPr>
            <w:rStyle w:val="Hyperlink"/>
            <w:noProof/>
          </w:rPr>
          <w:t>3.56 replacement object</w:t>
        </w:r>
        <w:r w:rsidR="00CB3AD2">
          <w:rPr>
            <w:noProof/>
            <w:webHidden/>
          </w:rPr>
          <w:tab/>
        </w:r>
        <w:r w:rsidR="00CB3AD2">
          <w:rPr>
            <w:noProof/>
            <w:webHidden/>
          </w:rPr>
          <w:fldChar w:fldCharType="begin"/>
        </w:r>
        <w:r w:rsidR="00CB3AD2">
          <w:rPr>
            <w:noProof/>
            <w:webHidden/>
          </w:rPr>
          <w:instrText xml:space="preserve"> PAGEREF _Toc7106345 \h </w:instrText>
        </w:r>
        <w:r w:rsidR="00CB3AD2">
          <w:rPr>
            <w:noProof/>
            <w:webHidden/>
          </w:rPr>
        </w:r>
        <w:r w:rsidR="00CB3AD2">
          <w:rPr>
            <w:noProof/>
            <w:webHidden/>
          </w:rPr>
          <w:fldChar w:fldCharType="separate"/>
        </w:r>
        <w:r w:rsidR="00CB3AD2">
          <w:rPr>
            <w:noProof/>
            <w:webHidden/>
          </w:rPr>
          <w:t>177</w:t>
        </w:r>
        <w:r w:rsidR="00CB3AD2">
          <w:rPr>
            <w:noProof/>
            <w:webHidden/>
          </w:rPr>
          <w:fldChar w:fldCharType="end"/>
        </w:r>
      </w:hyperlink>
    </w:p>
    <w:p w14:paraId="2390E2C6" w14:textId="13B36A4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46" w:history="1">
        <w:r w:rsidR="00CB3AD2" w:rsidRPr="00393215">
          <w:rPr>
            <w:rStyle w:val="Hyperlink"/>
            <w:noProof/>
          </w:rPr>
          <w:t>3.56.1 General</w:t>
        </w:r>
        <w:r w:rsidR="00CB3AD2">
          <w:rPr>
            <w:noProof/>
            <w:webHidden/>
          </w:rPr>
          <w:tab/>
        </w:r>
        <w:r w:rsidR="00CB3AD2">
          <w:rPr>
            <w:noProof/>
            <w:webHidden/>
          </w:rPr>
          <w:fldChar w:fldCharType="begin"/>
        </w:r>
        <w:r w:rsidR="00CB3AD2">
          <w:rPr>
            <w:noProof/>
            <w:webHidden/>
          </w:rPr>
          <w:instrText xml:space="preserve"> PAGEREF _Toc7106346 \h </w:instrText>
        </w:r>
        <w:r w:rsidR="00CB3AD2">
          <w:rPr>
            <w:noProof/>
            <w:webHidden/>
          </w:rPr>
        </w:r>
        <w:r w:rsidR="00CB3AD2">
          <w:rPr>
            <w:noProof/>
            <w:webHidden/>
          </w:rPr>
          <w:fldChar w:fldCharType="separate"/>
        </w:r>
        <w:r w:rsidR="00CB3AD2">
          <w:rPr>
            <w:noProof/>
            <w:webHidden/>
          </w:rPr>
          <w:t>177</w:t>
        </w:r>
        <w:r w:rsidR="00CB3AD2">
          <w:rPr>
            <w:noProof/>
            <w:webHidden/>
          </w:rPr>
          <w:fldChar w:fldCharType="end"/>
        </w:r>
      </w:hyperlink>
    </w:p>
    <w:p w14:paraId="0858932F" w14:textId="3E80FE8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47" w:history="1">
        <w:r w:rsidR="00CB3AD2" w:rsidRPr="00393215">
          <w:rPr>
            <w:rStyle w:val="Hyperlink"/>
            <w:noProof/>
          </w:rPr>
          <w:t>3.56.2 Constraints</w:t>
        </w:r>
        <w:r w:rsidR="00CB3AD2">
          <w:rPr>
            <w:noProof/>
            <w:webHidden/>
          </w:rPr>
          <w:tab/>
        </w:r>
        <w:r w:rsidR="00CB3AD2">
          <w:rPr>
            <w:noProof/>
            <w:webHidden/>
          </w:rPr>
          <w:fldChar w:fldCharType="begin"/>
        </w:r>
        <w:r w:rsidR="00CB3AD2">
          <w:rPr>
            <w:noProof/>
            <w:webHidden/>
          </w:rPr>
          <w:instrText xml:space="preserve"> PAGEREF _Toc7106347 \h </w:instrText>
        </w:r>
        <w:r w:rsidR="00CB3AD2">
          <w:rPr>
            <w:noProof/>
            <w:webHidden/>
          </w:rPr>
        </w:r>
        <w:r w:rsidR="00CB3AD2">
          <w:rPr>
            <w:noProof/>
            <w:webHidden/>
          </w:rPr>
          <w:fldChar w:fldCharType="separate"/>
        </w:r>
        <w:r w:rsidR="00CB3AD2">
          <w:rPr>
            <w:noProof/>
            <w:webHidden/>
          </w:rPr>
          <w:t>178</w:t>
        </w:r>
        <w:r w:rsidR="00CB3AD2">
          <w:rPr>
            <w:noProof/>
            <w:webHidden/>
          </w:rPr>
          <w:fldChar w:fldCharType="end"/>
        </w:r>
      </w:hyperlink>
    </w:p>
    <w:p w14:paraId="49132FF7" w14:textId="7FE089D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48" w:history="1">
        <w:r w:rsidR="00CB3AD2" w:rsidRPr="00393215">
          <w:rPr>
            <w:rStyle w:val="Hyperlink"/>
            <w:noProof/>
          </w:rPr>
          <w:t>3.56.3 deletedRegion property</w:t>
        </w:r>
        <w:r w:rsidR="00CB3AD2">
          <w:rPr>
            <w:noProof/>
            <w:webHidden/>
          </w:rPr>
          <w:tab/>
        </w:r>
        <w:r w:rsidR="00CB3AD2">
          <w:rPr>
            <w:noProof/>
            <w:webHidden/>
          </w:rPr>
          <w:fldChar w:fldCharType="begin"/>
        </w:r>
        <w:r w:rsidR="00CB3AD2">
          <w:rPr>
            <w:noProof/>
            <w:webHidden/>
          </w:rPr>
          <w:instrText xml:space="preserve"> PAGEREF _Toc7106348 \h </w:instrText>
        </w:r>
        <w:r w:rsidR="00CB3AD2">
          <w:rPr>
            <w:noProof/>
            <w:webHidden/>
          </w:rPr>
        </w:r>
        <w:r w:rsidR="00CB3AD2">
          <w:rPr>
            <w:noProof/>
            <w:webHidden/>
          </w:rPr>
          <w:fldChar w:fldCharType="separate"/>
        </w:r>
        <w:r w:rsidR="00CB3AD2">
          <w:rPr>
            <w:noProof/>
            <w:webHidden/>
          </w:rPr>
          <w:t>178</w:t>
        </w:r>
        <w:r w:rsidR="00CB3AD2">
          <w:rPr>
            <w:noProof/>
            <w:webHidden/>
          </w:rPr>
          <w:fldChar w:fldCharType="end"/>
        </w:r>
      </w:hyperlink>
    </w:p>
    <w:p w14:paraId="0023F1EC" w14:textId="318D95D6"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49" w:history="1">
        <w:r w:rsidR="00CB3AD2" w:rsidRPr="00393215">
          <w:rPr>
            <w:rStyle w:val="Hyperlink"/>
            <w:noProof/>
          </w:rPr>
          <w:t>3.56.4 insertedContent property</w:t>
        </w:r>
        <w:r w:rsidR="00CB3AD2">
          <w:rPr>
            <w:noProof/>
            <w:webHidden/>
          </w:rPr>
          <w:tab/>
        </w:r>
        <w:r w:rsidR="00CB3AD2">
          <w:rPr>
            <w:noProof/>
            <w:webHidden/>
          </w:rPr>
          <w:fldChar w:fldCharType="begin"/>
        </w:r>
        <w:r w:rsidR="00CB3AD2">
          <w:rPr>
            <w:noProof/>
            <w:webHidden/>
          </w:rPr>
          <w:instrText xml:space="preserve"> PAGEREF _Toc7106349 \h </w:instrText>
        </w:r>
        <w:r w:rsidR="00CB3AD2">
          <w:rPr>
            <w:noProof/>
            <w:webHidden/>
          </w:rPr>
        </w:r>
        <w:r w:rsidR="00CB3AD2">
          <w:rPr>
            <w:noProof/>
            <w:webHidden/>
          </w:rPr>
          <w:fldChar w:fldCharType="separate"/>
        </w:r>
        <w:r w:rsidR="00CB3AD2">
          <w:rPr>
            <w:noProof/>
            <w:webHidden/>
          </w:rPr>
          <w:t>178</w:t>
        </w:r>
        <w:r w:rsidR="00CB3AD2">
          <w:rPr>
            <w:noProof/>
            <w:webHidden/>
          </w:rPr>
          <w:fldChar w:fldCharType="end"/>
        </w:r>
      </w:hyperlink>
    </w:p>
    <w:p w14:paraId="7E04A061" w14:textId="044DDB5D"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50" w:history="1">
        <w:r w:rsidR="00CB3AD2" w:rsidRPr="00393215">
          <w:rPr>
            <w:rStyle w:val="Hyperlink"/>
            <w:noProof/>
          </w:rPr>
          <w:t>3.57 notification object</w:t>
        </w:r>
        <w:r w:rsidR="00CB3AD2">
          <w:rPr>
            <w:noProof/>
            <w:webHidden/>
          </w:rPr>
          <w:tab/>
        </w:r>
        <w:r w:rsidR="00CB3AD2">
          <w:rPr>
            <w:noProof/>
            <w:webHidden/>
          </w:rPr>
          <w:fldChar w:fldCharType="begin"/>
        </w:r>
        <w:r w:rsidR="00CB3AD2">
          <w:rPr>
            <w:noProof/>
            <w:webHidden/>
          </w:rPr>
          <w:instrText xml:space="preserve"> PAGEREF _Toc7106350 \h </w:instrText>
        </w:r>
        <w:r w:rsidR="00CB3AD2">
          <w:rPr>
            <w:noProof/>
            <w:webHidden/>
          </w:rPr>
        </w:r>
        <w:r w:rsidR="00CB3AD2">
          <w:rPr>
            <w:noProof/>
            <w:webHidden/>
          </w:rPr>
          <w:fldChar w:fldCharType="separate"/>
        </w:r>
        <w:r w:rsidR="00CB3AD2">
          <w:rPr>
            <w:noProof/>
            <w:webHidden/>
          </w:rPr>
          <w:t>179</w:t>
        </w:r>
        <w:r w:rsidR="00CB3AD2">
          <w:rPr>
            <w:noProof/>
            <w:webHidden/>
          </w:rPr>
          <w:fldChar w:fldCharType="end"/>
        </w:r>
      </w:hyperlink>
    </w:p>
    <w:p w14:paraId="1289AB8B" w14:textId="3A1991B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51" w:history="1">
        <w:r w:rsidR="00CB3AD2" w:rsidRPr="00393215">
          <w:rPr>
            <w:rStyle w:val="Hyperlink"/>
            <w:noProof/>
          </w:rPr>
          <w:t>3.57.1 General</w:t>
        </w:r>
        <w:r w:rsidR="00CB3AD2">
          <w:rPr>
            <w:noProof/>
            <w:webHidden/>
          </w:rPr>
          <w:tab/>
        </w:r>
        <w:r w:rsidR="00CB3AD2">
          <w:rPr>
            <w:noProof/>
            <w:webHidden/>
          </w:rPr>
          <w:fldChar w:fldCharType="begin"/>
        </w:r>
        <w:r w:rsidR="00CB3AD2">
          <w:rPr>
            <w:noProof/>
            <w:webHidden/>
          </w:rPr>
          <w:instrText xml:space="preserve"> PAGEREF _Toc7106351 \h </w:instrText>
        </w:r>
        <w:r w:rsidR="00CB3AD2">
          <w:rPr>
            <w:noProof/>
            <w:webHidden/>
          </w:rPr>
        </w:r>
        <w:r w:rsidR="00CB3AD2">
          <w:rPr>
            <w:noProof/>
            <w:webHidden/>
          </w:rPr>
          <w:fldChar w:fldCharType="separate"/>
        </w:r>
        <w:r w:rsidR="00CB3AD2">
          <w:rPr>
            <w:noProof/>
            <w:webHidden/>
          </w:rPr>
          <w:t>179</w:t>
        </w:r>
        <w:r w:rsidR="00CB3AD2">
          <w:rPr>
            <w:noProof/>
            <w:webHidden/>
          </w:rPr>
          <w:fldChar w:fldCharType="end"/>
        </w:r>
      </w:hyperlink>
    </w:p>
    <w:p w14:paraId="4686B090" w14:textId="7CCC8DF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52" w:history="1">
        <w:r w:rsidR="00CB3AD2" w:rsidRPr="00393215">
          <w:rPr>
            <w:rStyle w:val="Hyperlink"/>
            <w:noProof/>
          </w:rPr>
          <w:t>3.57.2 descriptor property</w:t>
        </w:r>
        <w:r w:rsidR="00CB3AD2">
          <w:rPr>
            <w:noProof/>
            <w:webHidden/>
          </w:rPr>
          <w:tab/>
        </w:r>
        <w:r w:rsidR="00CB3AD2">
          <w:rPr>
            <w:noProof/>
            <w:webHidden/>
          </w:rPr>
          <w:fldChar w:fldCharType="begin"/>
        </w:r>
        <w:r w:rsidR="00CB3AD2">
          <w:rPr>
            <w:noProof/>
            <w:webHidden/>
          </w:rPr>
          <w:instrText xml:space="preserve"> PAGEREF _Toc7106352 \h </w:instrText>
        </w:r>
        <w:r w:rsidR="00CB3AD2">
          <w:rPr>
            <w:noProof/>
            <w:webHidden/>
          </w:rPr>
        </w:r>
        <w:r w:rsidR="00CB3AD2">
          <w:rPr>
            <w:noProof/>
            <w:webHidden/>
          </w:rPr>
          <w:fldChar w:fldCharType="separate"/>
        </w:r>
        <w:r w:rsidR="00CB3AD2">
          <w:rPr>
            <w:noProof/>
            <w:webHidden/>
          </w:rPr>
          <w:t>179</w:t>
        </w:r>
        <w:r w:rsidR="00CB3AD2">
          <w:rPr>
            <w:noProof/>
            <w:webHidden/>
          </w:rPr>
          <w:fldChar w:fldCharType="end"/>
        </w:r>
      </w:hyperlink>
    </w:p>
    <w:p w14:paraId="38305F93" w14:textId="1C1272A3"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53" w:history="1">
        <w:r w:rsidR="00CB3AD2" w:rsidRPr="00393215">
          <w:rPr>
            <w:rStyle w:val="Hyperlink"/>
            <w:noProof/>
          </w:rPr>
          <w:t>3.57.3 associatedRule property</w:t>
        </w:r>
        <w:r w:rsidR="00CB3AD2">
          <w:rPr>
            <w:noProof/>
            <w:webHidden/>
          </w:rPr>
          <w:tab/>
        </w:r>
        <w:r w:rsidR="00CB3AD2">
          <w:rPr>
            <w:noProof/>
            <w:webHidden/>
          </w:rPr>
          <w:fldChar w:fldCharType="begin"/>
        </w:r>
        <w:r w:rsidR="00CB3AD2">
          <w:rPr>
            <w:noProof/>
            <w:webHidden/>
          </w:rPr>
          <w:instrText xml:space="preserve"> PAGEREF _Toc7106353 \h </w:instrText>
        </w:r>
        <w:r w:rsidR="00CB3AD2">
          <w:rPr>
            <w:noProof/>
            <w:webHidden/>
          </w:rPr>
        </w:r>
        <w:r w:rsidR="00CB3AD2">
          <w:rPr>
            <w:noProof/>
            <w:webHidden/>
          </w:rPr>
          <w:fldChar w:fldCharType="separate"/>
        </w:r>
        <w:r w:rsidR="00CB3AD2">
          <w:rPr>
            <w:noProof/>
            <w:webHidden/>
          </w:rPr>
          <w:t>179</w:t>
        </w:r>
        <w:r w:rsidR="00CB3AD2">
          <w:rPr>
            <w:noProof/>
            <w:webHidden/>
          </w:rPr>
          <w:fldChar w:fldCharType="end"/>
        </w:r>
      </w:hyperlink>
    </w:p>
    <w:p w14:paraId="32CF6D62" w14:textId="5FBA1DAD"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54" w:history="1">
        <w:r w:rsidR="00CB3AD2" w:rsidRPr="00393215">
          <w:rPr>
            <w:rStyle w:val="Hyperlink"/>
            <w:noProof/>
          </w:rPr>
          <w:t>3.57.4 locations property</w:t>
        </w:r>
        <w:r w:rsidR="00CB3AD2">
          <w:rPr>
            <w:noProof/>
            <w:webHidden/>
          </w:rPr>
          <w:tab/>
        </w:r>
        <w:r w:rsidR="00CB3AD2">
          <w:rPr>
            <w:noProof/>
            <w:webHidden/>
          </w:rPr>
          <w:fldChar w:fldCharType="begin"/>
        </w:r>
        <w:r w:rsidR="00CB3AD2">
          <w:rPr>
            <w:noProof/>
            <w:webHidden/>
          </w:rPr>
          <w:instrText xml:space="preserve"> PAGEREF _Toc7106354 \h </w:instrText>
        </w:r>
        <w:r w:rsidR="00CB3AD2">
          <w:rPr>
            <w:noProof/>
            <w:webHidden/>
          </w:rPr>
        </w:r>
        <w:r w:rsidR="00CB3AD2">
          <w:rPr>
            <w:noProof/>
            <w:webHidden/>
          </w:rPr>
          <w:fldChar w:fldCharType="separate"/>
        </w:r>
        <w:r w:rsidR="00CB3AD2">
          <w:rPr>
            <w:noProof/>
            <w:webHidden/>
          </w:rPr>
          <w:t>180</w:t>
        </w:r>
        <w:r w:rsidR="00CB3AD2">
          <w:rPr>
            <w:noProof/>
            <w:webHidden/>
          </w:rPr>
          <w:fldChar w:fldCharType="end"/>
        </w:r>
      </w:hyperlink>
    </w:p>
    <w:p w14:paraId="5AA4206B" w14:textId="18AEAF2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55" w:history="1">
        <w:r w:rsidR="00CB3AD2" w:rsidRPr="00393215">
          <w:rPr>
            <w:rStyle w:val="Hyperlink"/>
            <w:noProof/>
          </w:rPr>
          <w:t>3.57.5 message property</w:t>
        </w:r>
        <w:r w:rsidR="00CB3AD2">
          <w:rPr>
            <w:noProof/>
            <w:webHidden/>
          </w:rPr>
          <w:tab/>
        </w:r>
        <w:r w:rsidR="00CB3AD2">
          <w:rPr>
            <w:noProof/>
            <w:webHidden/>
          </w:rPr>
          <w:fldChar w:fldCharType="begin"/>
        </w:r>
        <w:r w:rsidR="00CB3AD2">
          <w:rPr>
            <w:noProof/>
            <w:webHidden/>
          </w:rPr>
          <w:instrText xml:space="preserve"> PAGEREF _Toc7106355 \h </w:instrText>
        </w:r>
        <w:r w:rsidR="00CB3AD2">
          <w:rPr>
            <w:noProof/>
            <w:webHidden/>
          </w:rPr>
        </w:r>
        <w:r w:rsidR="00CB3AD2">
          <w:rPr>
            <w:noProof/>
            <w:webHidden/>
          </w:rPr>
          <w:fldChar w:fldCharType="separate"/>
        </w:r>
        <w:r w:rsidR="00CB3AD2">
          <w:rPr>
            <w:noProof/>
            <w:webHidden/>
          </w:rPr>
          <w:t>180</w:t>
        </w:r>
        <w:r w:rsidR="00CB3AD2">
          <w:rPr>
            <w:noProof/>
            <w:webHidden/>
          </w:rPr>
          <w:fldChar w:fldCharType="end"/>
        </w:r>
      </w:hyperlink>
    </w:p>
    <w:p w14:paraId="657C7E36" w14:textId="17A334C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56" w:history="1">
        <w:r w:rsidR="00CB3AD2" w:rsidRPr="00393215">
          <w:rPr>
            <w:rStyle w:val="Hyperlink"/>
            <w:noProof/>
          </w:rPr>
          <w:t>3.57.6 level property</w:t>
        </w:r>
        <w:r w:rsidR="00CB3AD2">
          <w:rPr>
            <w:noProof/>
            <w:webHidden/>
          </w:rPr>
          <w:tab/>
        </w:r>
        <w:r w:rsidR="00CB3AD2">
          <w:rPr>
            <w:noProof/>
            <w:webHidden/>
          </w:rPr>
          <w:fldChar w:fldCharType="begin"/>
        </w:r>
        <w:r w:rsidR="00CB3AD2">
          <w:rPr>
            <w:noProof/>
            <w:webHidden/>
          </w:rPr>
          <w:instrText xml:space="preserve"> PAGEREF _Toc7106356 \h </w:instrText>
        </w:r>
        <w:r w:rsidR="00CB3AD2">
          <w:rPr>
            <w:noProof/>
            <w:webHidden/>
          </w:rPr>
        </w:r>
        <w:r w:rsidR="00CB3AD2">
          <w:rPr>
            <w:noProof/>
            <w:webHidden/>
          </w:rPr>
          <w:fldChar w:fldCharType="separate"/>
        </w:r>
        <w:r w:rsidR="00CB3AD2">
          <w:rPr>
            <w:noProof/>
            <w:webHidden/>
          </w:rPr>
          <w:t>180</w:t>
        </w:r>
        <w:r w:rsidR="00CB3AD2">
          <w:rPr>
            <w:noProof/>
            <w:webHidden/>
          </w:rPr>
          <w:fldChar w:fldCharType="end"/>
        </w:r>
      </w:hyperlink>
    </w:p>
    <w:p w14:paraId="7402D98C" w14:textId="084C746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57" w:history="1">
        <w:r w:rsidR="00CB3AD2" w:rsidRPr="00393215">
          <w:rPr>
            <w:rStyle w:val="Hyperlink"/>
            <w:noProof/>
          </w:rPr>
          <w:t>3.57.7 threadId property</w:t>
        </w:r>
        <w:r w:rsidR="00CB3AD2">
          <w:rPr>
            <w:noProof/>
            <w:webHidden/>
          </w:rPr>
          <w:tab/>
        </w:r>
        <w:r w:rsidR="00CB3AD2">
          <w:rPr>
            <w:noProof/>
            <w:webHidden/>
          </w:rPr>
          <w:fldChar w:fldCharType="begin"/>
        </w:r>
        <w:r w:rsidR="00CB3AD2">
          <w:rPr>
            <w:noProof/>
            <w:webHidden/>
          </w:rPr>
          <w:instrText xml:space="preserve"> PAGEREF _Toc7106357 \h </w:instrText>
        </w:r>
        <w:r w:rsidR="00CB3AD2">
          <w:rPr>
            <w:noProof/>
            <w:webHidden/>
          </w:rPr>
        </w:r>
        <w:r w:rsidR="00CB3AD2">
          <w:rPr>
            <w:noProof/>
            <w:webHidden/>
          </w:rPr>
          <w:fldChar w:fldCharType="separate"/>
        </w:r>
        <w:r w:rsidR="00CB3AD2">
          <w:rPr>
            <w:noProof/>
            <w:webHidden/>
          </w:rPr>
          <w:t>180</w:t>
        </w:r>
        <w:r w:rsidR="00CB3AD2">
          <w:rPr>
            <w:noProof/>
            <w:webHidden/>
          </w:rPr>
          <w:fldChar w:fldCharType="end"/>
        </w:r>
      </w:hyperlink>
    </w:p>
    <w:p w14:paraId="2C60BA56" w14:textId="7E75DB8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58" w:history="1">
        <w:r w:rsidR="00CB3AD2" w:rsidRPr="00393215">
          <w:rPr>
            <w:rStyle w:val="Hyperlink"/>
            <w:noProof/>
          </w:rPr>
          <w:t>3.57.8 timeUtc property</w:t>
        </w:r>
        <w:r w:rsidR="00CB3AD2">
          <w:rPr>
            <w:noProof/>
            <w:webHidden/>
          </w:rPr>
          <w:tab/>
        </w:r>
        <w:r w:rsidR="00CB3AD2">
          <w:rPr>
            <w:noProof/>
            <w:webHidden/>
          </w:rPr>
          <w:fldChar w:fldCharType="begin"/>
        </w:r>
        <w:r w:rsidR="00CB3AD2">
          <w:rPr>
            <w:noProof/>
            <w:webHidden/>
          </w:rPr>
          <w:instrText xml:space="preserve"> PAGEREF _Toc7106358 \h </w:instrText>
        </w:r>
        <w:r w:rsidR="00CB3AD2">
          <w:rPr>
            <w:noProof/>
            <w:webHidden/>
          </w:rPr>
        </w:r>
        <w:r w:rsidR="00CB3AD2">
          <w:rPr>
            <w:noProof/>
            <w:webHidden/>
          </w:rPr>
          <w:fldChar w:fldCharType="separate"/>
        </w:r>
        <w:r w:rsidR="00CB3AD2">
          <w:rPr>
            <w:noProof/>
            <w:webHidden/>
          </w:rPr>
          <w:t>180</w:t>
        </w:r>
        <w:r w:rsidR="00CB3AD2">
          <w:rPr>
            <w:noProof/>
            <w:webHidden/>
          </w:rPr>
          <w:fldChar w:fldCharType="end"/>
        </w:r>
      </w:hyperlink>
    </w:p>
    <w:p w14:paraId="15D92D11" w14:textId="1A980AB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59" w:history="1">
        <w:r w:rsidR="00CB3AD2" w:rsidRPr="00393215">
          <w:rPr>
            <w:rStyle w:val="Hyperlink"/>
            <w:noProof/>
          </w:rPr>
          <w:t>3.57.9 exception property</w:t>
        </w:r>
        <w:r w:rsidR="00CB3AD2">
          <w:rPr>
            <w:noProof/>
            <w:webHidden/>
          </w:rPr>
          <w:tab/>
        </w:r>
        <w:r w:rsidR="00CB3AD2">
          <w:rPr>
            <w:noProof/>
            <w:webHidden/>
          </w:rPr>
          <w:fldChar w:fldCharType="begin"/>
        </w:r>
        <w:r w:rsidR="00CB3AD2">
          <w:rPr>
            <w:noProof/>
            <w:webHidden/>
          </w:rPr>
          <w:instrText xml:space="preserve"> PAGEREF _Toc7106359 \h </w:instrText>
        </w:r>
        <w:r w:rsidR="00CB3AD2">
          <w:rPr>
            <w:noProof/>
            <w:webHidden/>
          </w:rPr>
        </w:r>
        <w:r w:rsidR="00CB3AD2">
          <w:rPr>
            <w:noProof/>
            <w:webHidden/>
          </w:rPr>
          <w:fldChar w:fldCharType="separate"/>
        </w:r>
        <w:r w:rsidR="00CB3AD2">
          <w:rPr>
            <w:noProof/>
            <w:webHidden/>
          </w:rPr>
          <w:t>181</w:t>
        </w:r>
        <w:r w:rsidR="00CB3AD2">
          <w:rPr>
            <w:noProof/>
            <w:webHidden/>
          </w:rPr>
          <w:fldChar w:fldCharType="end"/>
        </w:r>
      </w:hyperlink>
    </w:p>
    <w:p w14:paraId="47A2A504" w14:textId="58883515"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60" w:history="1">
        <w:r w:rsidR="00CB3AD2" w:rsidRPr="00393215">
          <w:rPr>
            <w:rStyle w:val="Hyperlink"/>
            <w:noProof/>
          </w:rPr>
          <w:t>3.58 exception object</w:t>
        </w:r>
        <w:r w:rsidR="00CB3AD2">
          <w:rPr>
            <w:noProof/>
            <w:webHidden/>
          </w:rPr>
          <w:tab/>
        </w:r>
        <w:r w:rsidR="00CB3AD2">
          <w:rPr>
            <w:noProof/>
            <w:webHidden/>
          </w:rPr>
          <w:fldChar w:fldCharType="begin"/>
        </w:r>
        <w:r w:rsidR="00CB3AD2">
          <w:rPr>
            <w:noProof/>
            <w:webHidden/>
          </w:rPr>
          <w:instrText xml:space="preserve"> PAGEREF _Toc7106360 \h </w:instrText>
        </w:r>
        <w:r w:rsidR="00CB3AD2">
          <w:rPr>
            <w:noProof/>
            <w:webHidden/>
          </w:rPr>
        </w:r>
        <w:r w:rsidR="00CB3AD2">
          <w:rPr>
            <w:noProof/>
            <w:webHidden/>
          </w:rPr>
          <w:fldChar w:fldCharType="separate"/>
        </w:r>
        <w:r w:rsidR="00CB3AD2">
          <w:rPr>
            <w:noProof/>
            <w:webHidden/>
          </w:rPr>
          <w:t>181</w:t>
        </w:r>
        <w:r w:rsidR="00CB3AD2">
          <w:rPr>
            <w:noProof/>
            <w:webHidden/>
          </w:rPr>
          <w:fldChar w:fldCharType="end"/>
        </w:r>
      </w:hyperlink>
    </w:p>
    <w:p w14:paraId="45A15B00" w14:textId="6E3C21F2"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61" w:history="1">
        <w:r w:rsidR="00CB3AD2" w:rsidRPr="00393215">
          <w:rPr>
            <w:rStyle w:val="Hyperlink"/>
            <w:noProof/>
          </w:rPr>
          <w:t>3.58.1 General</w:t>
        </w:r>
        <w:r w:rsidR="00CB3AD2">
          <w:rPr>
            <w:noProof/>
            <w:webHidden/>
          </w:rPr>
          <w:tab/>
        </w:r>
        <w:r w:rsidR="00CB3AD2">
          <w:rPr>
            <w:noProof/>
            <w:webHidden/>
          </w:rPr>
          <w:fldChar w:fldCharType="begin"/>
        </w:r>
        <w:r w:rsidR="00CB3AD2">
          <w:rPr>
            <w:noProof/>
            <w:webHidden/>
          </w:rPr>
          <w:instrText xml:space="preserve"> PAGEREF _Toc7106361 \h </w:instrText>
        </w:r>
        <w:r w:rsidR="00CB3AD2">
          <w:rPr>
            <w:noProof/>
            <w:webHidden/>
          </w:rPr>
        </w:r>
        <w:r w:rsidR="00CB3AD2">
          <w:rPr>
            <w:noProof/>
            <w:webHidden/>
          </w:rPr>
          <w:fldChar w:fldCharType="separate"/>
        </w:r>
        <w:r w:rsidR="00CB3AD2">
          <w:rPr>
            <w:noProof/>
            <w:webHidden/>
          </w:rPr>
          <w:t>181</w:t>
        </w:r>
        <w:r w:rsidR="00CB3AD2">
          <w:rPr>
            <w:noProof/>
            <w:webHidden/>
          </w:rPr>
          <w:fldChar w:fldCharType="end"/>
        </w:r>
      </w:hyperlink>
    </w:p>
    <w:p w14:paraId="5A2CF2F4" w14:textId="72A10F7B"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62" w:history="1">
        <w:r w:rsidR="00CB3AD2" w:rsidRPr="00393215">
          <w:rPr>
            <w:rStyle w:val="Hyperlink"/>
            <w:noProof/>
          </w:rPr>
          <w:t>3.58.2 kind property</w:t>
        </w:r>
        <w:r w:rsidR="00CB3AD2">
          <w:rPr>
            <w:noProof/>
            <w:webHidden/>
          </w:rPr>
          <w:tab/>
        </w:r>
        <w:r w:rsidR="00CB3AD2">
          <w:rPr>
            <w:noProof/>
            <w:webHidden/>
          </w:rPr>
          <w:fldChar w:fldCharType="begin"/>
        </w:r>
        <w:r w:rsidR="00CB3AD2">
          <w:rPr>
            <w:noProof/>
            <w:webHidden/>
          </w:rPr>
          <w:instrText xml:space="preserve"> PAGEREF _Toc7106362 \h </w:instrText>
        </w:r>
        <w:r w:rsidR="00CB3AD2">
          <w:rPr>
            <w:noProof/>
            <w:webHidden/>
          </w:rPr>
        </w:r>
        <w:r w:rsidR="00CB3AD2">
          <w:rPr>
            <w:noProof/>
            <w:webHidden/>
          </w:rPr>
          <w:fldChar w:fldCharType="separate"/>
        </w:r>
        <w:r w:rsidR="00CB3AD2">
          <w:rPr>
            <w:noProof/>
            <w:webHidden/>
          </w:rPr>
          <w:t>181</w:t>
        </w:r>
        <w:r w:rsidR="00CB3AD2">
          <w:rPr>
            <w:noProof/>
            <w:webHidden/>
          </w:rPr>
          <w:fldChar w:fldCharType="end"/>
        </w:r>
      </w:hyperlink>
    </w:p>
    <w:p w14:paraId="09716052" w14:textId="6B7076A7"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63" w:history="1">
        <w:r w:rsidR="00CB3AD2" w:rsidRPr="00393215">
          <w:rPr>
            <w:rStyle w:val="Hyperlink"/>
            <w:noProof/>
          </w:rPr>
          <w:t>3.58.3 message property</w:t>
        </w:r>
        <w:r w:rsidR="00CB3AD2">
          <w:rPr>
            <w:noProof/>
            <w:webHidden/>
          </w:rPr>
          <w:tab/>
        </w:r>
        <w:r w:rsidR="00CB3AD2">
          <w:rPr>
            <w:noProof/>
            <w:webHidden/>
          </w:rPr>
          <w:fldChar w:fldCharType="begin"/>
        </w:r>
        <w:r w:rsidR="00CB3AD2">
          <w:rPr>
            <w:noProof/>
            <w:webHidden/>
          </w:rPr>
          <w:instrText xml:space="preserve"> PAGEREF _Toc7106363 \h </w:instrText>
        </w:r>
        <w:r w:rsidR="00CB3AD2">
          <w:rPr>
            <w:noProof/>
            <w:webHidden/>
          </w:rPr>
        </w:r>
        <w:r w:rsidR="00CB3AD2">
          <w:rPr>
            <w:noProof/>
            <w:webHidden/>
          </w:rPr>
          <w:fldChar w:fldCharType="separate"/>
        </w:r>
        <w:r w:rsidR="00CB3AD2">
          <w:rPr>
            <w:noProof/>
            <w:webHidden/>
          </w:rPr>
          <w:t>181</w:t>
        </w:r>
        <w:r w:rsidR="00CB3AD2">
          <w:rPr>
            <w:noProof/>
            <w:webHidden/>
          </w:rPr>
          <w:fldChar w:fldCharType="end"/>
        </w:r>
      </w:hyperlink>
    </w:p>
    <w:p w14:paraId="5D88EFEC" w14:textId="26923439"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64" w:history="1">
        <w:r w:rsidR="00CB3AD2" w:rsidRPr="00393215">
          <w:rPr>
            <w:rStyle w:val="Hyperlink"/>
            <w:noProof/>
          </w:rPr>
          <w:t>3.58.4 stack property</w:t>
        </w:r>
        <w:r w:rsidR="00CB3AD2">
          <w:rPr>
            <w:noProof/>
            <w:webHidden/>
          </w:rPr>
          <w:tab/>
        </w:r>
        <w:r w:rsidR="00CB3AD2">
          <w:rPr>
            <w:noProof/>
            <w:webHidden/>
          </w:rPr>
          <w:fldChar w:fldCharType="begin"/>
        </w:r>
        <w:r w:rsidR="00CB3AD2">
          <w:rPr>
            <w:noProof/>
            <w:webHidden/>
          </w:rPr>
          <w:instrText xml:space="preserve"> PAGEREF _Toc7106364 \h </w:instrText>
        </w:r>
        <w:r w:rsidR="00CB3AD2">
          <w:rPr>
            <w:noProof/>
            <w:webHidden/>
          </w:rPr>
        </w:r>
        <w:r w:rsidR="00CB3AD2">
          <w:rPr>
            <w:noProof/>
            <w:webHidden/>
          </w:rPr>
          <w:fldChar w:fldCharType="separate"/>
        </w:r>
        <w:r w:rsidR="00CB3AD2">
          <w:rPr>
            <w:noProof/>
            <w:webHidden/>
          </w:rPr>
          <w:t>181</w:t>
        </w:r>
        <w:r w:rsidR="00CB3AD2">
          <w:rPr>
            <w:noProof/>
            <w:webHidden/>
          </w:rPr>
          <w:fldChar w:fldCharType="end"/>
        </w:r>
      </w:hyperlink>
    </w:p>
    <w:p w14:paraId="69690B2C" w14:textId="2824F8AC"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65" w:history="1">
        <w:r w:rsidR="00CB3AD2" w:rsidRPr="00393215">
          <w:rPr>
            <w:rStyle w:val="Hyperlink"/>
            <w:noProof/>
          </w:rPr>
          <w:t>3.58.5 innerExceptions property</w:t>
        </w:r>
        <w:r w:rsidR="00CB3AD2">
          <w:rPr>
            <w:noProof/>
            <w:webHidden/>
          </w:rPr>
          <w:tab/>
        </w:r>
        <w:r w:rsidR="00CB3AD2">
          <w:rPr>
            <w:noProof/>
            <w:webHidden/>
          </w:rPr>
          <w:fldChar w:fldCharType="begin"/>
        </w:r>
        <w:r w:rsidR="00CB3AD2">
          <w:rPr>
            <w:noProof/>
            <w:webHidden/>
          </w:rPr>
          <w:instrText xml:space="preserve"> PAGEREF _Toc7106365 \h </w:instrText>
        </w:r>
        <w:r w:rsidR="00CB3AD2">
          <w:rPr>
            <w:noProof/>
            <w:webHidden/>
          </w:rPr>
        </w:r>
        <w:r w:rsidR="00CB3AD2">
          <w:rPr>
            <w:noProof/>
            <w:webHidden/>
          </w:rPr>
          <w:fldChar w:fldCharType="separate"/>
        </w:r>
        <w:r w:rsidR="00CB3AD2">
          <w:rPr>
            <w:noProof/>
            <w:webHidden/>
          </w:rPr>
          <w:t>181</w:t>
        </w:r>
        <w:r w:rsidR="00CB3AD2">
          <w:rPr>
            <w:noProof/>
            <w:webHidden/>
          </w:rPr>
          <w:fldChar w:fldCharType="end"/>
        </w:r>
      </w:hyperlink>
    </w:p>
    <w:p w14:paraId="7DDE7A09" w14:textId="075253DC" w:rsidR="00CB3AD2" w:rsidRDefault="006010BF">
      <w:pPr>
        <w:pStyle w:val="TOC1"/>
        <w:rPr>
          <w:rFonts w:asciiTheme="minorHAnsi" w:eastAsiaTheme="minorEastAsia" w:hAnsiTheme="minorHAnsi" w:cstheme="minorBidi"/>
          <w:noProof/>
          <w:sz w:val="22"/>
          <w:szCs w:val="22"/>
        </w:rPr>
      </w:pPr>
      <w:hyperlink w:anchor="_Toc7106366" w:history="1">
        <w:r w:rsidR="00CB3AD2" w:rsidRPr="00393215">
          <w:rPr>
            <w:rStyle w:val="Hyperlink"/>
            <w:noProof/>
          </w:rPr>
          <w:t>4</w:t>
        </w:r>
        <w:r w:rsidR="00CB3AD2">
          <w:rPr>
            <w:rFonts w:asciiTheme="minorHAnsi" w:eastAsiaTheme="minorEastAsia" w:hAnsiTheme="minorHAnsi" w:cstheme="minorBidi"/>
            <w:noProof/>
            <w:sz w:val="22"/>
            <w:szCs w:val="22"/>
          </w:rPr>
          <w:tab/>
        </w:r>
        <w:r w:rsidR="00CB3AD2" w:rsidRPr="00393215">
          <w:rPr>
            <w:rStyle w:val="Hyperlink"/>
            <w:noProof/>
          </w:rPr>
          <w:t>External property file format</w:t>
        </w:r>
        <w:r w:rsidR="00CB3AD2">
          <w:rPr>
            <w:noProof/>
            <w:webHidden/>
          </w:rPr>
          <w:tab/>
        </w:r>
        <w:r w:rsidR="00CB3AD2">
          <w:rPr>
            <w:noProof/>
            <w:webHidden/>
          </w:rPr>
          <w:fldChar w:fldCharType="begin"/>
        </w:r>
        <w:r w:rsidR="00CB3AD2">
          <w:rPr>
            <w:noProof/>
            <w:webHidden/>
          </w:rPr>
          <w:instrText xml:space="preserve"> PAGEREF _Toc7106366 \h </w:instrText>
        </w:r>
        <w:r w:rsidR="00CB3AD2">
          <w:rPr>
            <w:noProof/>
            <w:webHidden/>
          </w:rPr>
        </w:r>
        <w:r w:rsidR="00CB3AD2">
          <w:rPr>
            <w:noProof/>
            <w:webHidden/>
          </w:rPr>
          <w:fldChar w:fldCharType="separate"/>
        </w:r>
        <w:r w:rsidR="00CB3AD2">
          <w:rPr>
            <w:noProof/>
            <w:webHidden/>
          </w:rPr>
          <w:t>182</w:t>
        </w:r>
        <w:r w:rsidR="00CB3AD2">
          <w:rPr>
            <w:noProof/>
            <w:webHidden/>
          </w:rPr>
          <w:fldChar w:fldCharType="end"/>
        </w:r>
      </w:hyperlink>
    </w:p>
    <w:p w14:paraId="5AFCB06A" w14:textId="7CEBABF5"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67" w:history="1">
        <w:r w:rsidR="00CB3AD2" w:rsidRPr="00393215">
          <w:rPr>
            <w:rStyle w:val="Hyperlink"/>
            <w:noProof/>
          </w:rPr>
          <w:t>4.1 General</w:t>
        </w:r>
        <w:r w:rsidR="00CB3AD2">
          <w:rPr>
            <w:noProof/>
            <w:webHidden/>
          </w:rPr>
          <w:tab/>
        </w:r>
        <w:r w:rsidR="00CB3AD2">
          <w:rPr>
            <w:noProof/>
            <w:webHidden/>
          </w:rPr>
          <w:fldChar w:fldCharType="begin"/>
        </w:r>
        <w:r w:rsidR="00CB3AD2">
          <w:rPr>
            <w:noProof/>
            <w:webHidden/>
          </w:rPr>
          <w:instrText xml:space="preserve"> PAGEREF _Toc7106367 \h </w:instrText>
        </w:r>
        <w:r w:rsidR="00CB3AD2">
          <w:rPr>
            <w:noProof/>
            <w:webHidden/>
          </w:rPr>
        </w:r>
        <w:r w:rsidR="00CB3AD2">
          <w:rPr>
            <w:noProof/>
            <w:webHidden/>
          </w:rPr>
          <w:fldChar w:fldCharType="separate"/>
        </w:r>
        <w:r w:rsidR="00CB3AD2">
          <w:rPr>
            <w:noProof/>
            <w:webHidden/>
          </w:rPr>
          <w:t>182</w:t>
        </w:r>
        <w:r w:rsidR="00CB3AD2">
          <w:rPr>
            <w:noProof/>
            <w:webHidden/>
          </w:rPr>
          <w:fldChar w:fldCharType="end"/>
        </w:r>
      </w:hyperlink>
    </w:p>
    <w:p w14:paraId="2B08CA2B" w14:textId="6A260113"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68" w:history="1">
        <w:r w:rsidR="00CB3AD2" w:rsidRPr="00393215">
          <w:rPr>
            <w:rStyle w:val="Hyperlink"/>
            <w:noProof/>
          </w:rPr>
          <w:t>4.2 External property file naming convention</w:t>
        </w:r>
        <w:r w:rsidR="00CB3AD2">
          <w:rPr>
            <w:noProof/>
            <w:webHidden/>
          </w:rPr>
          <w:tab/>
        </w:r>
        <w:r w:rsidR="00CB3AD2">
          <w:rPr>
            <w:noProof/>
            <w:webHidden/>
          </w:rPr>
          <w:fldChar w:fldCharType="begin"/>
        </w:r>
        <w:r w:rsidR="00CB3AD2">
          <w:rPr>
            <w:noProof/>
            <w:webHidden/>
          </w:rPr>
          <w:instrText xml:space="preserve"> PAGEREF _Toc7106368 \h </w:instrText>
        </w:r>
        <w:r w:rsidR="00CB3AD2">
          <w:rPr>
            <w:noProof/>
            <w:webHidden/>
          </w:rPr>
        </w:r>
        <w:r w:rsidR="00CB3AD2">
          <w:rPr>
            <w:noProof/>
            <w:webHidden/>
          </w:rPr>
          <w:fldChar w:fldCharType="separate"/>
        </w:r>
        <w:r w:rsidR="00CB3AD2">
          <w:rPr>
            <w:noProof/>
            <w:webHidden/>
          </w:rPr>
          <w:t>182</w:t>
        </w:r>
        <w:r w:rsidR="00CB3AD2">
          <w:rPr>
            <w:noProof/>
            <w:webHidden/>
          </w:rPr>
          <w:fldChar w:fldCharType="end"/>
        </w:r>
      </w:hyperlink>
    </w:p>
    <w:p w14:paraId="0B40B089" w14:textId="332E580C"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69" w:history="1">
        <w:r w:rsidR="00CB3AD2" w:rsidRPr="00393215">
          <w:rPr>
            <w:rStyle w:val="Hyperlink"/>
            <w:noProof/>
          </w:rPr>
          <w:t>4.3 externalProperties object</w:t>
        </w:r>
        <w:r w:rsidR="00CB3AD2">
          <w:rPr>
            <w:noProof/>
            <w:webHidden/>
          </w:rPr>
          <w:tab/>
        </w:r>
        <w:r w:rsidR="00CB3AD2">
          <w:rPr>
            <w:noProof/>
            <w:webHidden/>
          </w:rPr>
          <w:fldChar w:fldCharType="begin"/>
        </w:r>
        <w:r w:rsidR="00CB3AD2">
          <w:rPr>
            <w:noProof/>
            <w:webHidden/>
          </w:rPr>
          <w:instrText xml:space="preserve"> PAGEREF _Toc7106369 \h </w:instrText>
        </w:r>
        <w:r w:rsidR="00CB3AD2">
          <w:rPr>
            <w:noProof/>
            <w:webHidden/>
          </w:rPr>
        </w:r>
        <w:r w:rsidR="00CB3AD2">
          <w:rPr>
            <w:noProof/>
            <w:webHidden/>
          </w:rPr>
          <w:fldChar w:fldCharType="separate"/>
        </w:r>
        <w:r w:rsidR="00CB3AD2">
          <w:rPr>
            <w:noProof/>
            <w:webHidden/>
          </w:rPr>
          <w:t>182</w:t>
        </w:r>
        <w:r w:rsidR="00CB3AD2">
          <w:rPr>
            <w:noProof/>
            <w:webHidden/>
          </w:rPr>
          <w:fldChar w:fldCharType="end"/>
        </w:r>
      </w:hyperlink>
    </w:p>
    <w:p w14:paraId="4BC1343C" w14:textId="08226D8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70" w:history="1">
        <w:r w:rsidR="00CB3AD2" w:rsidRPr="00393215">
          <w:rPr>
            <w:rStyle w:val="Hyperlink"/>
            <w:noProof/>
          </w:rPr>
          <w:t>4.3.1 General</w:t>
        </w:r>
        <w:r w:rsidR="00CB3AD2">
          <w:rPr>
            <w:noProof/>
            <w:webHidden/>
          </w:rPr>
          <w:tab/>
        </w:r>
        <w:r w:rsidR="00CB3AD2">
          <w:rPr>
            <w:noProof/>
            <w:webHidden/>
          </w:rPr>
          <w:fldChar w:fldCharType="begin"/>
        </w:r>
        <w:r w:rsidR="00CB3AD2">
          <w:rPr>
            <w:noProof/>
            <w:webHidden/>
          </w:rPr>
          <w:instrText xml:space="preserve"> PAGEREF _Toc7106370 \h </w:instrText>
        </w:r>
        <w:r w:rsidR="00CB3AD2">
          <w:rPr>
            <w:noProof/>
            <w:webHidden/>
          </w:rPr>
        </w:r>
        <w:r w:rsidR="00CB3AD2">
          <w:rPr>
            <w:noProof/>
            <w:webHidden/>
          </w:rPr>
          <w:fldChar w:fldCharType="separate"/>
        </w:r>
        <w:r w:rsidR="00CB3AD2">
          <w:rPr>
            <w:noProof/>
            <w:webHidden/>
          </w:rPr>
          <w:t>182</w:t>
        </w:r>
        <w:r w:rsidR="00CB3AD2">
          <w:rPr>
            <w:noProof/>
            <w:webHidden/>
          </w:rPr>
          <w:fldChar w:fldCharType="end"/>
        </w:r>
      </w:hyperlink>
    </w:p>
    <w:p w14:paraId="4DFDD20A" w14:textId="3213223F"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71" w:history="1">
        <w:r w:rsidR="00CB3AD2" w:rsidRPr="00393215">
          <w:rPr>
            <w:rStyle w:val="Hyperlink"/>
            <w:noProof/>
          </w:rPr>
          <w:t>4.3.2 $schema property</w:t>
        </w:r>
        <w:r w:rsidR="00CB3AD2">
          <w:rPr>
            <w:noProof/>
            <w:webHidden/>
          </w:rPr>
          <w:tab/>
        </w:r>
        <w:r w:rsidR="00CB3AD2">
          <w:rPr>
            <w:noProof/>
            <w:webHidden/>
          </w:rPr>
          <w:fldChar w:fldCharType="begin"/>
        </w:r>
        <w:r w:rsidR="00CB3AD2">
          <w:rPr>
            <w:noProof/>
            <w:webHidden/>
          </w:rPr>
          <w:instrText xml:space="preserve"> PAGEREF _Toc7106371 \h </w:instrText>
        </w:r>
        <w:r w:rsidR="00CB3AD2">
          <w:rPr>
            <w:noProof/>
            <w:webHidden/>
          </w:rPr>
        </w:r>
        <w:r w:rsidR="00CB3AD2">
          <w:rPr>
            <w:noProof/>
            <w:webHidden/>
          </w:rPr>
          <w:fldChar w:fldCharType="separate"/>
        </w:r>
        <w:r w:rsidR="00CB3AD2">
          <w:rPr>
            <w:noProof/>
            <w:webHidden/>
          </w:rPr>
          <w:t>183</w:t>
        </w:r>
        <w:r w:rsidR="00CB3AD2">
          <w:rPr>
            <w:noProof/>
            <w:webHidden/>
          </w:rPr>
          <w:fldChar w:fldCharType="end"/>
        </w:r>
      </w:hyperlink>
    </w:p>
    <w:p w14:paraId="1D6FA738" w14:textId="5DF1E020"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72" w:history="1">
        <w:r w:rsidR="00CB3AD2" w:rsidRPr="00393215">
          <w:rPr>
            <w:rStyle w:val="Hyperlink"/>
            <w:noProof/>
          </w:rPr>
          <w:t>4.3.3 version property</w:t>
        </w:r>
        <w:r w:rsidR="00CB3AD2">
          <w:rPr>
            <w:noProof/>
            <w:webHidden/>
          </w:rPr>
          <w:tab/>
        </w:r>
        <w:r w:rsidR="00CB3AD2">
          <w:rPr>
            <w:noProof/>
            <w:webHidden/>
          </w:rPr>
          <w:fldChar w:fldCharType="begin"/>
        </w:r>
        <w:r w:rsidR="00CB3AD2">
          <w:rPr>
            <w:noProof/>
            <w:webHidden/>
          </w:rPr>
          <w:instrText xml:space="preserve"> PAGEREF _Toc7106372 \h </w:instrText>
        </w:r>
        <w:r w:rsidR="00CB3AD2">
          <w:rPr>
            <w:noProof/>
            <w:webHidden/>
          </w:rPr>
        </w:r>
        <w:r w:rsidR="00CB3AD2">
          <w:rPr>
            <w:noProof/>
            <w:webHidden/>
          </w:rPr>
          <w:fldChar w:fldCharType="separate"/>
        </w:r>
        <w:r w:rsidR="00CB3AD2">
          <w:rPr>
            <w:noProof/>
            <w:webHidden/>
          </w:rPr>
          <w:t>183</w:t>
        </w:r>
        <w:r w:rsidR="00CB3AD2">
          <w:rPr>
            <w:noProof/>
            <w:webHidden/>
          </w:rPr>
          <w:fldChar w:fldCharType="end"/>
        </w:r>
      </w:hyperlink>
    </w:p>
    <w:p w14:paraId="5F6EE429" w14:textId="4AE21105"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73" w:history="1">
        <w:r w:rsidR="00CB3AD2" w:rsidRPr="00393215">
          <w:rPr>
            <w:rStyle w:val="Hyperlink"/>
            <w:noProof/>
          </w:rPr>
          <w:t>4.3.4 guid property</w:t>
        </w:r>
        <w:r w:rsidR="00CB3AD2">
          <w:rPr>
            <w:noProof/>
            <w:webHidden/>
          </w:rPr>
          <w:tab/>
        </w:r>
        <w:r w:rsidR="00CB3AD2">
          <w:rPr>
            <w:noProof/>
            <w:webHidden/>
          </w:rPr>
          <w:fldChar w:fldCharType="begin"/>
        </w:r>
        <w:r w:rsidR="00CB3AD2">
          <w:rPr>
            <w:noProof/>
            <w:webHidden/>
          </w:rPr>
          <w:instrText xml:space="preserve"> PAGEREF _Toc7106373 \h </w:instrText>
        </w:r>
        <w:r w:rsidR="00CB3AD2">
          <w:rPr>
            <w:noProof/>
            <w:webHidden/>
          </w:rPr>
        </w:r>
        <w:r w:rsidR="00CB3AD2">
          <w:rPr>
            <w:noProof/>
            <w:webHidden/>
          </w:rPr>
          <w:fldChar w:fldCharType="separate"/>
        </w:r>
        <w:r w:rsidR="00CB3AD2">
          <w:rPr>
            <w:noProof/>
            <w:webHidden/>
          </w:rPr>
          <w:t>183</w:t>
        </w:r>
        <w:r w:rsidR="00CB3AD2">
          <w:rPr>
            <w:noProof/>
            <w:webHidden/>
          </w:rPr>
          <w:fldChar w:fldCharType="end"/>
        </w:r>
      </w:hyperlink>
    </w:p>
    <w:p w14:paraId="3C33EA69" w14:textId="0D4E903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74" w:history="1">
        <w:r w:rsidR="00CB3AD2" w:rsidRPr="00393215">
          <w:rPr>
            <w:rStyle w:val="Hyperlink"/>
            <w:noProof/>
          </w:rPr>
          <w:t>4.3.5 runGuid property</w:t>
        </w:r>
        <w:r w:rsidR="00CB3AD2">
          <w:rPr>
            <w:noProof/>
            <w:webHidden/>
          </w:rPr>
          <w:tab/>
        </w:r>
        <w:r w:rsidR="00CB3AD2">
          <w:rPr>
            <w:noProof/>
            <w:webHidden/>
          </w:rPr>
          <w:fldChar w:fldCharType="begin"/>
        </w:r>
        <w:r w:rsidR="00CB3AD2">
          <w:rPr>
            <w:noProof/>
            <w:webHidden/>
          </w:rPr>
          <w:instrText xml:space="preserve"> PAGEREF _Toc7106374 \h </w:instrText>
        </w:r>
        <w:r w:rsidR="00CB3AD2">
          <w:rPr>
            <w:noProof/>
            <w:webHidden/>
          </w:rPr>
        </w:r>
        <w:r w:rsidR="00CB3AD2">
          <w:rPr>
            <w:noProof/>
            <w:webHidden/>
          </w:rPr>
          <w:fldChar w:fldCharType="separate"/>
        </w:r>
        <w:r w:rsidR="00CB3AD2">
          <w:rPr>
            <w:noProof/>
            <w:webHidden/>
          </w:rPr>
          <w:t>183</w:t>
        </w:r>
        <w:r w:rsidR="00CB3AD2">
          <w:rPr>
            <w:noProof/>
            <w:webHidden/>
          </w:rPr>
          <w:fldChar w:fldCharType="end"/>
        </w:r>
      </w:hyperlink>
    </w:p>
    <w:p w14:paraId="2EB49F1A" w14:textId="56AD532E" w:rsidR="00CB3AD2" w:rsidRDefault="006010BF">
      <w:pPr>
        <w:pStyle w:val="TOC3"/>
        <w:tabs>
          <w:tab w:val="right" w:leader="dot" w:pos="9350"/>
        </w:tabs>
        <w:rPr>
          <w:rFonts w:asciiTheme="minorHAnsi" w:eastAsiaTheme="minorEastAsia" w:hAnsiTheme="minorHAnsi" w:cstheme="minorBidi"/>
          <w:noProof/>
          <w:sz w:val="22"/>
          <w:szCs w:val="22"/>
        </w:rPr>
      </w:pPr>
      <w:hyperlink w:anchor="_Toc7106375" w:history="1">
        <w:r w:rsidR="00CB3AD2" w:rsidRPr="00393215">
          <w:rPr>
            <w:rStyle w:val="Hyperlink"/>
            <w:noProof/>
          </w:rPr>
          <w:t>4.3.6 The property value properties</w:t>
        </w:r>
        <w:r w:rsidR="00CB3AD2">
          <w:rPr>
            <w:noProof/>
            <w:webHidden/>
          </w:rPr>
          <w:tab/>
        </w:r>
        <w:r w:rsidR="00CB3AD2">
          <w:rPr>
            <w:noProof/>
            <w:webHidden/>
          </w:rPr>
          <w:fldChar w:fldCharType="begin"/>
        </w:r>
        <w:r w:rsidR="00CB3AD2">
          <w:rPr>
            <w:noProof/>
            <w:webHidden/>
          </w:rPr>
          <w:instrText xml:space="preserve"> PAGEREF _Toc7106375 \h </w:instrText>
        </w:r>
        <w:r w:rsidR="00CB3AD2">
          <w:rPr>
            <w:noProof/>
            <w:webHidden/>
          </w:rPr>
        </w:r>
        <w:r w:rsidR="00CB3AD2">
          <w:rPr>
            <w:noProof/>
            <w:webHidden/>
          </w:rPr>
          <w:fldChar w:fldCharType="separate"/>
        </w:r>
        <w:r w:rsidR="00CB3AD2">
          <w:rPr>
            <w:noProof/>
            <w:webHidden/>
          </w:rPr>
          <w:t>184</w:t>
        </w:r>
        <w:r w:rsidR="00CB3AD2">
          <w:rPr>
            <w:noProof/>
            <w:webHidden/>
          </w:rPr>
          <w:fldChar w:fldCharType="end"/>
        </w:r>
      </w:hyperlink>
    </w:p>
    <w:p w14:paraId="624883EE" w14:textId="17013E73" w:rsidR="00CB3AD2" w:rsidRDefault="006010BF">
      <w:pPr>
        <w:pStyle w:val="TOC1"/>
        <w:rPr>
          <w:rFonts w:asciiTheme="minorHAnsi" w:eastAsiaTheme="minorEastAsia" w:hAnsiTheme="minorHAnsi" w:cstheme="minorBidi"/>
          <w:noProof/>
          <w:sz w:val="22"/>
          <w:szCs w:val="22"/>
        </w:rPr>
      </w:pPr>
      <w:hyperlink w:anchor="_Toc7106376" w:history="1">
        <w:r w:rsidR="00CB3AD2" w:rsidRPr="00393215">
          <w:rPr>
            <w:rStyle w:val="Hyperlink"/>
            <w:noProof/>
          </w:rPr>
          <w:t>5</w:t>
        </w:r>
        <w:r w:rsidR="00CB3AD2">
          <w:rPr>
            <w:rFonts w:asciiTheme="minorHAnsi" w:eastAsiaTheme="minorEastAsia" w:hAnsiTheme="minorHAnsi" w:cstheme="minorBidi"/>
            <w:noProof/>
            <w:sz w:val="22"/>
            <w:szCs w:val="22"/>
          </w:rPr>
          <w:tab/>
        </w:r>
        <w:r w:rsidR="00CB3AD2" w:rsidRPr="00393215">
          <w:rPr>
            <w:rStyle w:val="Hyperlink"/>
            <w:noProof/>
          </w:rPr>
          <w:t>Conformance</w:t>
        </w:r>
        <w:r w:rsidR="00CB3AD2">
          <w:rPr>
            <w:noProof/>
            <w:webHidden/>
          </w:rPr>
          <w:tab/>
        </w:r>
        <w:r w:rsidR="00CB3AD2">
          <w:rPr>
            <w:noProof/>
            <w:webHidden/>
          </w:rPr>
          <w:fldChar w:fldCharType="begin"/>
        </w:r>
        <w:r w:rsidR="00CB3AD2">
          <w:rPr>
            <w:noProof/>
            <w:webHidden/>
          </w:rPr>
          <w:instrText xml:space="preserve"> PAGEREF _Toc7106376 \h </w:instrText>
        </w:r>
        <w:r w:rsidR="00CB3AD2">
          <w:rPr>
            <w:noProof/>
            <w:webHidden/>
          </w:rPr>
        </w:r>
        <w:r w:rsidR="00CB3AD2">
          <w:rPr>
            <w:noProof/>
            <w:webHidden/>
          </w:rPr>
          <w:fldChar w:fldCharType="separate"/>
        </w:r>
        <w:r w:rsidR="00CB3AD2">
          <w:rPr>
            <w:noProof/>
            <w:webHidden/>
          </w:rPr>
          <w:t>185</w:t>
        </w:r>
        <w:r w:rsidR="00CB3AD2">
          <w:rPr>
            <w:noProof/>
            <w:webHidden/>
          </w:rPr>
          <w:fldChar w:fldCharType="end"/>
        </w:r>
      </w:hyperlink>
    </w:p>
    <w:p w14:paraId="12FA3959" w14:textId="38D60FDA"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77" w:history="1">
        <w:r w:rsidR="00CB3AD2" w:rsidRPr="00393215">
          <w:rPr>
            <w:rStyle w:val="Hyperlink"/>
            <w:noProof/>
          </w:rPr>
          <w:t>5.1 Conformance targets</w:t>
        </w:r>
        <w:r w:rsidR="00CB3AD2">
          <w:rPr>
            <w:noProof/>
            <w:webHidden/>
          </w:rPr>
          <w:tab/>
        </w:r>
        <w:r w:rsidR="00CB3AD2">
          <w:rPr>
            <w:noProof/>
            <w:webHidden/>
          </w:rPr>
          <w:fldChar w:fldCharType="begin"/>
        </w:r>
        <w:r w:rsidR="00CB3AD2">
          <w:rPr>
            <w:noProof/>
            <w:webHidden/>
          </w:rPr>
          <w:instrText xml:space="preserve"> PAGEREF _Toc7106377 \h </w:instrText>
        </w:r>
        <w:r w:rsidR="00CB3AD2">
          <w:rPr>
            <w:noProof/>
            <w:webHidden/>
          </w:rPr>
        </w:r>
        <w:r w:rsidR="00CB3AD2">
          <w:rPr>
            <w:noProof/>
            <w:webHidden/>
          </w:rPr>
          <w:fldChar w:fldCharType="separate"/>
        </w:r>
        <w:r w:rsidR="00CB3AD2">
          <w:rPr>
            <w:noProof/>
            <w:webHidden/>
          </w:rPr>
          <w:t>185</w:t>
        </w:r>
        <w:r w:rsidR="00CB3AD2">
          <w:rPr>
            <w:noProof/>
            <w:webHidden/>
          </w:rPr>
          <w:fldChar w:fldCharType="end"/>
        </w:r>
      </w:hyperlink>
    </w:p>
    <w:p w14:paraId="2476D6C9" w14:textId="21D46D0C"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78" w:history="1">
        <w:r w:rsidR="00CB3AD2" w:rsidRPr="00393215">
          <w:rPr>
            <w:rStyle w:val="Hyperlink"/>
            <w:noProof/>
          </w:rPr>
          <w:t>5.2 Conformance Clause 1: SARIF log file</w:t>
        </w:r>
        <w:r w:rsidR="00CB3AD2">
          <w:rPr>
            <w:noProof/>
            <w:webHidden/>
          </w:rPr>
          <w:tab/>
        </w:r>
        <w:r w:rsidR="00CB3AD2">
          <w:rPr>
            <w:noProof/>
            <w:webHidden/>
          </w:rPr>
          <w:fldChar w:fldCharType="begin"/>
        </w:r>
        <w:r w:rsidR="00CB3AD2">
          <w:rPr>
            <w:noProof/>
            <w:webHidden/>
          </w:rPr>
          <w:instrText xml:space="preserve"> PAGEREF _Toc7106378 \h </w:instrText>
        </w:r>
        <w:r w:rsidR="00CB3AD2">
          <w:rPr>
            <w:noProof/>
            <w:webHidden/>
          </w:rPr>
        </w:r>
        <w:r w:rsidR="00CB3AD2">
          <w:rPr>
            <w:noProof/>
            <w:webHidden/>
          </w:rPr>
          <w:fldChar w:fldCharType="separate"/>
        </w:r>
        <w:r w:rsidR="00CB3AD2">
          <w:rPr>
            <w:noProof/>
            <w:webHidden/>
          </w:rPr>
          <w:t>185</w:t>
        </w:r>
        <w:r w:rsidR="00CB3AD2">
          <w:rPr>
            <w:noProof/>
            <w:webHidden/>
          </w:rPr>
          <w:fldChar w:fldCharType="end"/>
        </w:r>
      </w:hyperlink>
    </w:p>
    <w:p w14:paraId="7E1AB37C" w14:textId="4FC832F6"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79" w:history="1">
        <w:r w:rsidR="00CB3AD2" w:rsidRPr="00393215">
          <w:rPr>
            <w:rStyle w:val="Hyperlink"/>
            <w:noProof/>
          </w:rPr>
          <w:t>5.3 Conformance Clause 2: SARIF producer</w:t>
        </w:r>
        <w:r w:rsidR="00CB3AD2">
          <w:rPr>
            <w:noProof/>
            <w:webHidden/>
          </w:rPr>
          <w:tab/>
        </w:r>
        <w:r w:rsidR="00CB3AD2">
          <w:rPr>
            <w:noProof/>
            <w:webHidden/>
          </w:rPr>
          <w:fldChar w:fldCharType="begin"/>
        </w:r>
        <w:r w:rsidR="00CB3AD2">
          <w:rPr>
            <w:noProof/>
            <w:webHidden/>
          </w:rPr>
          <w:instrText xml:space="preserve"> PAGEREF _Toc7106379 \h </w:instrText>
        </w:r>
        <w:r w:rsidR="00CB3AD2">
          <w:rPr>
            <w:noProof/>
            <w:webHidden/>
          </w:rPr>
        </w:r>
        <w:r w:rsidR="00CB3AD2">
          <w:rPr>
            <w:noProof/>
            <w:webHidden/>
          </w:rPr>
          <w:fldChar w:fldCharType="separate"/>
        </w:r>
        <w:r w:rsidR="00CB3AD2">
          <w:rPr>
            <w:noProof/>
            <w:webHidden/>
          </w:rPr>
          <w:t>185</w:t>
        </w:r>
        <w:r w:rsidR="00CB3AD2">
          <w:rPr>
            <w:noProof/>
            <w:webHidden/>
          </w:rPr>
          <w:fldChar w:fldCharType="end"/>
        </w:r>
      </w:hyperlink>
    </w:p>
    <w:p w14:paraId="61648D69" w14:textId="5935618D"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80" w:history="1">
        <w:r w:rsidR="00CB3AD2" w:rsidRPr="00393215">
          <w:rPr>
            <w:rStyle w:val="Hyperlink"/>
            <w:noProof/>
          </w:rPr>
          <w:t>5.4 Conformance Clause 3: Direct producer</w:t>
        </w:r>
        <w:r w:rsidR="00CB3AD2">
          <w:rPr>
            <w:noProof/>
            <w:webHidden/>
          </w:rPr>
          <w:tab/>
        </w:r>
        <w:r w:rsidR="00CB3AD2">
          <w:rPr>
            <w:noProof/>
            <w:webHidden/>
          </w:rPr>
          <w:fldChar w:fldCharType="begin"/>
        </w:r>
        <w:r w:rsidR="00CB3AD2">
          <w:rPr>
            <w:noProof/>
            <w:webHidden/>
          </w:rPr>
          <w:instrText xml:space="preserve"> PAGEREF _Toc7106380 \h </w:instrText>
        </w:r>
        <w:r w:rsidR="00CB3AD2">
          <w:rPr>
            <w:noProof/>
            <w:webHidden/>
          </w:rPr>
        </w:r>
        <w:r w:rsidR="00CB3AD2">
          <w:rPr>
            <w:noProof/>
            <w:webHidden/>
          </w:rPr>
          <w:fldChar w:fldCharType="separate"/>
        </w:r>
        <w:r w:rsidR="00CB3AD2">
          <w:rPr>
            <w:noProof/>
            <w:webHidden/>
          </w:rPr>
          <w:t>185</w:t>
        </w:r>
        <w:r w:rsidR="00CB3AD2">
          <w:rPr>
            <w:noProof/>
            <w:webHidden/>
          </w:rPr>
          <w:fldChar w:fldCharType="end"/>
        </w:r>
      </w:hyperlink>
    </w:p>
    <w:p w14:paraId="6991EE9A" w14:textId="79C85AE1"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81" w:history="1">
        <w:r w:rsidR="00CB3AD2" w:rsidRPr="00393215">
          <w:rPr>
            <w:rStyle w:val="Hyperlink"/>
            <w:noProof/>
          </w:rPr>
          <w:t>5.5 Conformance Clause 5: Converter</w:t>
        </w:r>
        <w:r w:rsidR="00CB3AD2">
          <w:rPr>
            <w:noProof/>
            <w:webHidden/>
          </w:rPr>
          <w:tab/>
        </w:r>
        <w:r w:rsidR="00CB3AD2">
          <w:rPr>
            <w:noProof/>
            <w:webHidden/>
          </w:rPr>
          <w:fldChar w:fldCharType="begin"/>
        </w:r>
        <w:r w:rsidR="00CB3AD2">
          <w:rPr>
            <w:noProof/>
            <w:webHidden/>
          </w:rPr>
          <w:instrText xml:space="preserve"> PAGEREF _Toc7106381 \h </w:instrText>
        </w:r>
        <w:r w:rsidR="00CB3AD2">
          <w:rPr>
            <w:noProof/>
            <w:webHidden/>
          </w:rPr>
        </w:r>
        <w:r w:rsidR="00CB3AD2">
          <w:rPr>
            <w:noProof/>
            <w:webHidden/>
          </w:rPr>
          <w:fldChar w:fldCharType="separate"/>
        </w:r>
        <w:r w:rsidR="00CB3AD2">
          <w:rPr>
            <w:noProof/>
            <w:webHidden/>
          </w:rPr>
          <w:t>186</w:t>
        </w:r>
        <w:r w:rsidR="00CB3AD2">
          <w:rPr>
            <w:noProof/>
            <w:webHidden/>
          </w:rPr>
          <w:fldChar w:fldCharType="end"/>
        </w:r>
      </w:hyperlink>
    </w:p>
    <w:p w14:paraId="1E7B74A5" w14:textId="6B33AF03"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82" w:history="1">
        <w:r w:rsidR="00CB3AD2" w:rsidRPr="00393215">
          <w:rPr>
            <w:rStyle w:val="Hyperlink"/>
            <w:noProof/>
          </w:rPr>
          <w:t>5.6 Conformance Clause 6: SARIF post-processor</w:t>
        </w:r>
        <w:r w:rsidR="00CB3AD2">
          <w:rPr>
            <w:noProof/>
            <w:webHidden/>
          </w:rPr>
          <w:tab/>
        </w:r>
        <w:r w:rsidR="00CB3AD2">
          <w:rPr>
            <w:noProof/>
            <w:webHidden/>
          </w:rPr>
          <w:fldChar w:fldCharType="begin"/>
        </w:r>
        <w:r w:rsidR="00CB3AD2">
          <w:rPr>
            <w:noProof/>
            <w:webHidden/>
          </w:rPr>
          <w:instrText xml:space="preserve"> PAGEREF _Toc7106382 \h </w:instrText>
        </w:r>
        <w:r w:rsidR="00CB3AD2">
          <w:rPr>
            <w:noProof/>
            <w:webHidden/>
          </w:rPr>
        </w:r>
        <w:r w:rsidR="00CB3AD2">
          <w:rPr>
            <w:noProof/>
            <w:webHidden/>
          </w:rPr>
          <w:fldChar w:fldCharType="separate"/>
        </w:r>
        <w:r w:rsidR="00CB3AD2">
          <w:rPr>
            <w:noProof/>
            <w:webHidden/>
          </w:rPr>
          <w:t>186</w:t>
        </w:r>
        <w:r w:rsidR="00CB3AD2">
          <w:rPr>
            <w:noProof/>
            <w:webHidden/>
          </w:rPr>
          <w:fldChar w:fldCharType="end"/>
        </w:r>
      </w:hyperlink>
    </w:p>
    <w:p w14:paraId="0136AA99" w14:textId="7289B4D0"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83" w:history="1">
        <w:r w:rsidR="00CB3AD2" w:rsidRPr="00393215">
          <w:rPr>
            <w:rStyle w:val="Hyperlink"/>
            <w:noProof/>
          </w:rPr>
          <w:t>5.7 Conformance Clause 7: SARIF consumer</w:t>
        </w:r>
        <w:r w:rsidR="00CB3AD2">
          <w:rPr>
            <w:noProof/>
            <w:webHidden/>
          </w:rPr>
          <w:tab/>
        </w:r>
        <w:r w:rsidR="00CB3AD2">
          <w:rPr>
            <w:noProof/>
            <w:webHidden/>
          </w:rPr>
          <w:fldChar w:fldCharType="begin"/>
        </w:r>
        <w:r w:rsidR="00CB3AD2">
          <w:rPr>
            <w:noProof/>
            <w:webHidden/>
          </w:rPr>
          <w:instrText xml:space="preserve"> PAGEREF _Toc7106383 \h </w:instrText>
        </w:r>
        <w:r w:rsidR="00CB3AD2">
          <w:rPr>
            <w:noProof/>
            <w:webHidden/>
          </w:rPr>
        </w:r>
        <w:r w:rsidR="00CB3AD2">
          <w:rPr>
            <w:noProof/>
            <w:webHidden/>
          </w:rPr>
          <w:fldChar w:fldCharType="separate"/>
        </w:r>
        <w:r w:rsidR="00CB3AD2">
          <w:rPr>
            <w:noProof/>
            <w:webHidden/>
          </w:rPr>
          <w:t>186</w:t>
        </w:r>
        <w:r w:rsidR="00CB3AD2">
          <w:rPr>
            <w:noProof/>
            <w:webHidden/>
          </w:rPr>
          <w:fldChar w:fldCharType="end"/>
        </w:r>
      </w:hyperlink>
    </w:p>
    <w:p w14:paraId="293B5C17" w14:textId="0E1527FF"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84" w:history="1">
        <w:r w:rsidR="00CB3AD2" w:rsidRPr="00393215">
          <w:rPr>
            <w:rStyle w:val="Hyperlink"/>
            <w:noProof/>
          </w:rPr>
          <w:t>5.8 Conformance Clause 8: Viewer</w:t>
        </w:r>
        <w:r w:rsidR="00CB3AD2">
          <w:rPr>
            <w:noProof/>
            <w:webHidden/>
          </w:rPr>
          <w:tab/>
        </w:r>
        <w:r w:rsidR="00CB3AD2">
          <w:rPr>
            <w:noProof/>
            <w:webHidden/>
          </w:rPr>
          <w:fldChar w:fldCharType="begin"/>
        </w:r>
        <w:r w:rsidR="00CB3AD2">
          <w:rPr>
            <w:noProof/>
            <w:webHidden/>
          </w:rPr>
          <w:instrText xml:space="preserve"> PAGEREF _Toc7106384 \h </w:instrText>
        </w:r>
        <w:r w:rsidR="00CB3AD2">
          <w:rPr>
            <w:noProof/>
            <w:webHidden/>
          </w:rPr>
        </w:r>
        <w:r w:rsidR="00CB3AD2">
          <w:rPr>
            <w:noProof/>
            <w:webHidden/>
          </w:rPr>
          <w:fldChar w:fldCharType="separate"/>
        </w:r>
        <w:r w:rsidR="00CB3AD2">
          <w:rPr>
            <w:noProof/>
            <w:webHidden/>
          </w:rPr>
          <w:t>186</w:t>
        </w:r>
        <w:r w:rsidR="00CB3AD2">
          <w:rPr>
            <w:noProof/>
            <w:webHidden/>
          </w:rPr>
          <w:fldChar w:fldCharType="end"/>
        </w:r>
      </w:hyperlink>
    </w:p>
    <w:p w14:paraId="6548B426" w14:textId="4658C7F4"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85" w:history="1">
        <w:r w:rsidR="00CB3AD2" w:rsidRPr="00393215">
          <w:rPr>
            <w:rStyle w:val="Hyperlink"/>
            <w:noProof/>
          </w:rPr>
          <w:t>5.9 Conformance Clause 9: Result management system</w:t>
        </w:r>
        <w:r w:rsidR="00CB3AD2">
          <w:rPr>
            <w:noProof/>
            <w:webHidden/>
          </w:rPr>
          <w:tab/>
        </w:r>
        <w:r w:rsidR="00CB3AD2">
          <w:rPr>
            <w:noProof/>
            <w:webHidden/>
          </w:rPr>
          <w:fldChar w:fldCharType="begin"/>
        </w:r>
        <w:r w:rsidR="00CB3AD2">
          <w:rPr>
            <w:noProof/>
            <w:webHidden/>
          </w:rPr>
          <w:instrText xml:space="preserve"> PAGEREF _Toc7106385 \h </w:instrText>
        </w:r>
        <w:r w:rsidR="00CB3AD2">
          <w:rPr>
            <w:noProof/>
            <w:webHidden/>
          </w:rPr>
        </w:r>
        <w:r w:rsidR="00CB3AD2">
          <w:rPr>
            <w:noProof/>
            <w:webHidden/>
          </w:rPr>
          <w:fldChar w:fldCharType="separate"/>
        </w:r>
        <w:r w:rsidR="00CB3AD2">
          <w:rPr>
            <w:noProof/>
            <w:webHidden/>
          </w:rPr>
          <w:t>186</w:t>
        </w:r>
        <w:r w:rsidR="00CB3AD2">
          <w:rPr>
            <w:noProof/>
            <w:webHidden/>
          </w:rPr>
          <w:fldChar w:fldCharType="end"/>
        </w:r>
      </w:hyperlink>
    </w:p>
    <w:p w14:paraId="3133FA52" w14:textId="17211657"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86" w:history="1">
        <w:r w:rsidR="00CB3AD2" w:rsidRPr="00393215">
          <w:rPr>
            <w:rStyle w:val="Hyperlink"/>
            <w:noProof/>
          </w:rPr>
          <w:t>5.10 Conformance Clause 10: Engineering system</w:t>
        </w:r>
        <w:r w:rsidR="00CB3AD2">
          <w:rPr>
            <w:noProof/>
            <w:webHidden/>
          </w:rPr>
          <w:tab/>
        </w:r>
        <w:r w:rsidR="00CB3AD2">
          <w:rPr>
            <w:noProof/>
            <w:webHidden/>
          </w:rPr>
          <w:fldChar w:fldCharType="begin"/>
        </w:r>
        <w:r w:rsidR="00CB3AD2">
          <w:rPr>
            <w:noProof/>
            <w:webHidden/>
          </w:rPr>
          <w:instrText xml:space="preserve"> PAGEREF _Toc7106386 \h </w:instrText>
        </w:r>
        <w:r w:rsidR="00CB3AD2">
          <w:rPr>
            <w:noProof/>
            <w:webHidden/>
          </w:rPr>
        </w:r>
        <w:r w:rsidR="00CB3AD2">
          <w:rPr>
            <w:noProof/>
            <w:webHidden/>
          </w:rPr>
          <w:fldChar w:fldCharType="separate"/>
        </w:r>
        <w:r w:rsidR="00CB3AD2">
          <w:rPr>
            <w:noProof/>
            <w:webHidden/>
          </w:rPr>
          <w:t>186</w:t>
        </w:r>
        <w:r w:rsidR="00CB3AD2">
          <w:rPr>
            <w:noProof/>
            <w:webHidden/>
          </w:rPr>
          <w:fldChar w:fldCharType="end"/>
        </w:r>
      </w:hyperlink>
    </w:p>
    <w:p w14:paraId="3216FC26" w14:textId="71EFD805" w:rsidR="00CB3AD2" w:rsidRDefault="006010BF">
      <w:pPr>
        <w:pStyle w:val="TOC1"/>
        <w:rPr>
          <w:rFonts w:asciiTheme="minorHAnsi" w:eastAsiaTheme="minorEastAsia" w:hAnsiTheme="minorHAnsi" w:cstheme="minorBidi"/>
          <w:noProof/>
          <w:sz w:val="22"/>
          <w:szCs w:val="22"/>
        </w:rPr>
      </w:pPr>
      <w:hyperlink w:anchor="_Toc7106387" w:history="1">
        <w:r w:rsidR="00CB3AD2" w:rsidRPr="00393215">
          <w:rPr>
            <w:rStyle w:val="Hyperlink"/>
            <w:noProof/>
          </w:rPr>
          <w:t>Appendix A. (Informative) Acknowledgments</w:t>
        </w:r>
        <w:r w:rsidR="00CB3AD2">
          <w:rPr>
            <w:noProof/>
            <w:webHidden/>
          </w:rPr>
          <w:tab/>
        </w:r>
        <w:r w:rsidR="00CB3AD2">
          <w:rPr>
            <w:noProof/>
            <w:webHidden/>
          </w:rPr>
          <w:fldChar w:fldCharType="begin"/>
        </w:r>
        <w:r w:rsidR="00CB3AD2">
          <w:rPr>
            <w:noProof/>
            <w:webHidden/>
          </w:rPr>
          <w:instrText xml:space="preserve"> PAGEREF _Toc7106387 \h </w:instrText>
        </w:r>
        <w:r w:rsidR="00CB3AD2">
          <w:rPr>
            <w:noProof/>
            <w:webHidden/>
          </w:rPr>
        </w:r>
        <w:r w:rsidR="00CB3AD2">
          <w:rPr>
            <w:noProof/>
            <w:webHidden/>
          </w:rPr>
          <w:fldChar w:fldCharType="separate"/>
        </w:r>
        <w:r w:rsidR="00CB3AD2">
          <w:rPr>
            <w:noProof/>
            <w:webHidden/>
          </w:rPr>
          <w:t>187</w:t>
        </w:r>
        <w:r w:rsidR="00CB3AD2">
          <w:rPr>
            <w:noProof/>
            <w:webHidden/>
          </w:rPr>
          <w:fldChar w:fldCharType="end"/>
        </w:r>
      </w:hyperlink>
    </w:p>
    <w:p w14:paraId="36D407E9" w14:textId="0D0F7958" w:rsidR="00CB3AD2" w:rsidRDefault="006010BF">
      <w:pPr>
        <w:pStyle w:val="TOC1"/>
        <w:rPr>
          <w:rFonts w:asciiTheme="minorHAnsi" w:eastAsiaTheme="minorEastAsia" w:hAnsiTheme="minorHAnsi" w:cstheme="minorBidi"/>
          <w:noProof/>
          <w:sz w:val="22"/>
          <w:szCs w:val="22"/>
        </w:rPr>
      </w:pPr>
      <w:hyperlink w:anchor="_Toc7106388" w:history="1">
        <w:r w:rsidR="00CB3AD2" w:rsidRPr="00393215">
          <w:rPr>
            <w:rStyle w:val="Hyperlink"/>
            <w:noProof/>
          </w:rPr>
          <w:t>Appendix B. (Normative) Use of fingerprints by result management systems</w:t>
        </w:r>
        <w:r w:rsidR="00CB3AD2">
          <w:rPr>
            <w:noProof/>
            <w:webHidden/>
          </w:rPr>
          <w:tab/>
        </w:r>
        <w:r w:rsidR="00CB3AD2">
          <w:rPr>
            <w:noProof/>
            <w:webHidden/>
          </w:rPr>
          <w:fldChar w:fldCharType="begin"/>
        </w:r>
        <w:r w:rsidR="00CB3AD2">
          <w:rPr>
            <w:noProof/>
            <w:webHidden/>
          </w:rPr>
          <w:instrText xml:space="preserve"> PAGEREF _Toc7106388 \h </w:instrText>
        </w:r>
        <w:r w:rsidR="00CB3AD2">
          <w:rPr>
            <w:noProof/>
            <w:webHidden/>
          </w:rPr>
        </w:r>
        <w:r w:rsidR="00CB3AD2">
          <w:rPr>
            <w:noProof/>
            <w:webHidden/>
          </w:rPr>
          <w:fldChar w:fldCharType="separate"/>
        </w:r>
        <w:r w:rsidR="00CB3AD2">
          <w:rPr>
            <w:noProof/>
            <w:webHidden/>
          </w:rPr>
          <w:t>188</w:t>
        </w:r>
        <w:r w:rsidR="00CB3AD2">
          <w:rPr>
            <w:noProof/>
            <w:webHidden/>
          </w:rPr>
          <w:fldChar w:fldCharType="end"/>
        </w:r>
      </w:hyperlink>
    </w:p>
    <w:p w14:paraId="7F4041C5" w14:textId="11A57457" w:rsidR="00CB3AD2" w:rsidRDefault="006010BF">
      <w:pPr>
        <w:pStyle w:val="TOC1"/>
        <w:rPr>
          <w:rFonts w:asciiTheme="minorHAnsi" w:eastAsiaTheme="minorEastAsia" w:hAnsiTheme="minorHAnsi" w:cstheme="minorBidi"/>
          <w:noProof/>
          <w:sz w:val="22"/>
          <w:szCs w:val="22"/>
        </w:rPr>
      </w:pPr>
      <w:hyperlink w:anchor="_Toc7106389" w:history="1">
        <w:r w:rsidR="00CB3AD2" w:rsidRPr="00393215">
          <w:rPr>
            <w:rStyle w:val="Hyperlink"/>
            <w:noProof/>
          </w:rPr>
          <w:t>Appendix C. (Informative) Use of SARIF by log file viewers</w:t>
        </w:r>
        <w:r w:rsidR="00CB3AD2">
          <w:rPr>
            <w:noProof/>
            <w:webHidden/>
          </w:rPr>
          <w:tab/>
        </w:r>
        <w:r w:rsidR="00CB3AD2">
          <w:rPr>
            <w:noProof/>
            <w:webHidden/>
          </w:rPr>
          <w:fldChar w:fldCharType="begin"/>
        </w:r>
        <w:r w:rsidR="00CB3AD2">
          <w:rPr>
            <w:noProof/>
            <w:webHidden/>
          </w:rPr>
          <w:instrText xml:space="preserve"> PAGEREF _Toc7106389 \h </w:instrText>
        </w:r>
        <w:r w:rsidR="00CB3AD2">
          <w:rPr>
            <w:noProof/>
            <w:webHidden/>
          </w:rPr>
        </w:r>
        <w:r w:rsidR="00CB3AD2">
          <w:rPr>
            <w:noProof/>
            <w:webHidden/>
          </w:rPr>
          <w:fldChar w:fldCharType="separate"/>
        </w:r>
        <w:r w:rsidR="00CB3AD2">
          <w:rPr>
            <w:noProof/>
            <w:webHidden/>
          </w:rPr>
          <w:t>189</w:t>
        </w:r>
        <w:r w:rsidR="00CB3AD2">
          <w:rPr>
            <w:noProof/>
            <w:webHidden/>
          </w:rPr>
          <w:fldChar w:fldCharType="end"/>
        </w:r>
      </w:hyperlink>
    </w:p>
    <w:p w14:paraId="5F281162" w14:textId="7F3936A4" w:rsidR="00CB3AD2" w:rsidRDefault="006010BF">
      <w:pPr>
        <w:pStyle w:val="TOC1"/>
        <w:rPr>
          <w:rFonts w:asciiTheme="minorHAnsi" w:eastAsiaTheme="minorEastAsia" w:hAnsiTheme="minorHAnsi" w:cstheme="minorBidi"/>
          <w:noProof/>
          <w:sz w:val="22"/>
          <w:szCs w:val="22"/>
        </w:rPr>
      </w:pPr>
      <w:hyperlink w:anchor="_Toc7106390" w:history="1">
        <w:r w:rsidR="00CB3AD2" w:rsidRPr="00393215">
          <w:rPr>
            <w:rStyle w:val="Hyperlink"/>
            <w:noProof/>
          </w:rPr>
          <w:t>Appendix D. (Normative) Production of SARIF by converters</w:t>
        </w:r>
        <w:r w:rsidR="00CB3AD2">
          <w:rPr>
            <w:noProof/>
            <w:webHidden/>
          </w:rPr>
          <w:tab/>
        </w:r>
        <w:r w:rsidR="00CB3AD2">
          <w:rPr>
            <w:noProof/>
            <w:webHidden/>
          </w:rPr>
          <w:fldChar w:fldCharType="begin"/>
        </w:r>
        <w:r w:rsidR="00CB3AD2">
          <w:rPr>
            <w:noProof/>
            <w:webHidden/>
          </w:rPr>
          <w:instrText xml:space="preserve"> PAGEREF _Toc7106390 \h </w:instrText>
        </w:r>
        <w:r w:rsidR="00CB3AD2">
          <w:rPr>
            <w:noProof/>
            <w:webHidden/>
          </w:rPr>
        </w:r>
        <w:r w:rsidR="00CB3AD2">
          <w:rPr>
            <w:noProof/>
            <w:webHidden/>
          </w:rPr>
          <w:fldChar w:fldCharType="separate"/>
        </w:r>
        <w:r w:rsidR="00CB3AD2">
          <w:rPr>
            <w:noProof/>
            <w:webHidden/>
          </w:rPr>
          <w:t>190</w:t>
        </w:r>
        <w:r w:rsidR="00CB3AD2">
          <w:rPr>
            <w:noProof/>
            <w:webHidden/>
          </w:rPr>
          <w:fldChar w:fldCharType="end"/>
        </w:r>
      </w:hyperlink>
    </w:p>
    <w:p w14:paraId="1F2FCF52" w14:textId="65FFC2F9" w:rsidR="00CB3AD2" w:rsidRDefault="006010BF">
      <w:pPr>
        <w:pStyle w:val="TOC1"/>
        <w:rPr>
          <w:rFonts w:asciiTheme="minorHAnsi" w:eastAsiaTheme="minorEastAsia" w:hAnsiTheme="minorHAnsi" w:cstheme="minorBidi"/>
          <w:noProof/>
          <w:sz w:val="22"/>
          <w:szCs w:val="22"/>
        </w:rPr>
      </w:pPr>
      <w:hyperlink w:anchor="_Toc7106391" w:history="1">
        <w:r w:rsidR="00CB3AD2" w:rsidRPr="00393215">
          <w:rPr>
            <w:rStyle w:val="Hyperlink"/>
            <w:noProof/>
          </w:rPr>
          <w:t>Appendix E. (Informative) Locating rule and notification metadata</w:t>
        </w:r>
        <w:r w:rsidR="00CB3AD2">
          <w:rPr>
            <w:noProof/>
            <w:webHidden/>
          </w:rPr>
          <w:tab/>
        </w:r>
        <w:r w:rsidR="00CB3AD2">
          <w:rPr>
            <w:noProof/>
            <w:webHidden/>
          </w:rPr>
          <w:fldChar w:fldCharType="begin"/>
        </w:r>
        <w:r w:rsidR="00CB3AD2">
          <w:rPr>
            <w:noProof/>
            <w:webHidden/>
          </w:rPr>
          <w:instrText xml:space="preserve"> PAGEREF _Toc7106391 \h </w:instrText>
        </w:r>
        <w:r w:rsidR="00CB3AD2">
          <w:rPr>
            <w:noProof/>
            <w:webHidden/>
          </w:rPr>
        </w:r>
        <w:r w:rsidR="00CB3AD2">
          <w:rPr>
            <w:noProof/>
            <w:webHidden/>
          </w:rPr>
          <w:fldChar w:fldCharType="separate"/>
        </w:r>
        <w:r w:rsidR="00CB3AD2">
          <w:rPr>
            <w:noProof/>
            <w:webHidden/>
          </w:rPr>
          <w:t>191</w:t>
        </w:r>
        <w:r w:rsidR="00CB3AD2">
          <w:rPr>
            <w:noProof/>
            <w:webHidden/>
          </w:rPr>
          <w:fldChar w:fldCharType="end"/>
        </w:r>
      </w:hyperlink>
    </w:p>
    <w:p w14:paraId="083133CA" w14:textId="7259FA41" w:rsidR="00CB3AD2" w:rsidRDefault="006010BF">
      <w:pPr>
        <w:pStyle w:val="TOC1"/>
        <w:rPr>
          <w:rFonts w:asciiTheme="minorHAnsi" w:eastAsiaTheme="minorEastAsia" w:hAnsiTheme="minorHAnsi" w:cstheme="minorBidi"/>
          <w:noProof/>
          <w:sz w:val="22"/>
          <w:szCs w:val="22"/>
        </w:rPr>
      </w:pPr>
      <w:hyperlink w:anchor="_Toc7106392" w:history="1">
        <w:r w:rsidR="00CB3AD2" w:rsidRPr="00393215">
          <w:rPr>
            <w:rStyle w:val="Hyperlink"/>
            <w:noProof/>
          </w:rPr>
          <w:t>Appendix F. (Informative) Producing deterministic SARIF log files</w:t>
        </w:r>
        <w:r w:rsidR="00CB3AD2">
          <w:rPr>
            <w:noProof/>
            <w:webHidden/>
          </w:rPr>
          <w:tab/>
        </w:r>
        <w:r w:rsidR="00CB3AD2">
          <w:rPr>
            <w:noProof/>
            <w:webHidden/>
          </w:rPr>
          <w:fldChar w:fldCharType="begin"/>
        </w:r>
        <w:r w:rsidR="00CB3AD2">
          <w:rPr>
            <w:noProof/>
            <w:webHidden/>
          </w:rPr>
          <w:instrText xml:space="preserve"> PAGEREF _Toc7106392 \h </w:instrText>
        </w:r>
        <w:r w:rsidR="00CB3AD2">
          <w:rPr>
            <w:noProof/>
            <w:webHidden/>
          </w:rPr>
        </w:r>
        <w:r w:rsidR="00CB3AD2">
          <w:rPr>
            <w:noProof/>
            <w:webHidden/>
          </w:rPr>
          <w:fldChar w:fldCharType="separate"/>
        </w:r>
        <w:r w:rsidR="00CB3AD2">
          <w:rPr>
            <w:noProof/>
            <w:webHidden/>
          </w:rPr>
          <w:t>192</w:t>
        </w:r>
        <w:r w:rsidR="00CB3AD2">
          <w:rPr>
            <w:noProof/>
            <w:webHidden/>
          </w:rPr>
          <w:fldChar w:fldCharType="end"/>
        </w:r>
      </w:hyperlink>
    </w:p>
    <w:p w14:paraId="629C8C4B" w14:textId="738CACFA"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93" w:history="1">
        <w:r w:rsidR="00CB3AD2" w:rsidRPr="00393215">
          <w:rPr>
            <w:rStyle w:val="Hyperlink"/>
            <w:noProof/>
          </w:rPr>
          <w:t>F.1 General</w:t>
        </w:r>
        <w:r w:rsidR="00CB3AD2">
          <w:rPr>
            <w:noProof/>
            <w:webHidden/>
          </w:rPr>
          <w:tab/>
        </w:r>
        <w:r w:rsidR="00CB3AD2">
          <w:rPr>
            <w:noProof/>
            <w:webHidden/>
          </w:rPr>
          <w:fldChar w:fldCharType="begin"/>
        </w:r>
        <w:r w:rsidR="00CB3AD2">
          <w:rPr>
            <w:noProof/>
            <w:webHidden/>
          </w:rPr>
          <w:instrText xml:space="preserve"> PAGEREF _Toc7106393 \h </w:instrText>
        </w:r>
        <w:r w:rsidR="00CB3AD2">
          <w:rPr>
            <w:noProof/>
            <w:webHidden/>
          </w:rPr>
        </w:r>
        <w:r w:rsidR="00CB3AD2">
          <w:rPr>
            <w:noProof/>
            <w:webHidden/>
          </w:rPr>
          <w:fldChar w:fldCharType="separate"/>
        </w:r>
        <w:r w:rsidR="00CB3AD2">
          <w:rPr>
            <w:noProof/>
            <w:webHidden/>
          </w:rPr>
          <w:t>192</w:t>
        </w:r>
        <w:r w:rsidR="00CB3AD2">
          <w:rPr>
            <w:noProof/>
            <w:webHidden/>
          </w:rPr>
          <w:fldChar w:fldCharType="end"/>
        </w:r>
      </w:hyperlink>
    </w:p>
    <w:p w14:paraId="2ABF1721" w14:textId="693A05D4"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94" w:history="1">
        <w:r w:rsidR="00CB3AD2" w:rsidRPr="00393215">
          <w:rPr>
            <w:rStyle w:val="Hyperlink"/>
            <w:noProof/>
          </w:rPr>
          <w:t>F.2 Non-deterministic file format elements</w:t>
        </w:r>
        <w:r w:rsidR="00CB3AD2">
          <w:rPr>
            <w:noProof/>
            <w:webHidden/>
          </w:rPr>
          <w:tab/>
        </w:r>
        <w:r w:rsidR="00CB3AD2">
          <w:rPr>
            <w:noProof/>
            <w:webHidden/>
          </w:rPr>
          <w:fldChar w:fldCharType="begin"/>
        </w:r>
        <w:r w:rsidR="00CB3AD2">
          <w:rPr>
            <w:noProof/>
            <w:webHidden/>
          </w:rPr>
          <w:instrText xml:space="preserve"> PAGEREF _Toc7106394 \h </w:instrText>
        </w:r>
        <w:r w:rsidR="00CB3AD2">
          <w:rPr>
            <w:noProof/>
            <w:webHidden/>
          </w:rPr>
        </w:r>
        <w:r w:rsidR="00CB3AD2">
          <w:rPr>
            <w:noProof/>
            <w:webHidden/>
          </w:rPr>
          <w:fldChar w:fldCharType="separate"/>
        </w:r>
        <w:r w:rsidR="00CB3AD2">
          <w:rPr>
            <w:noProof/>
            <w:webHidden/>
          </w:rPr>
          <w:t>192</w:t>
        </w:r>
        <w:r w:rsidR="00CB3AD2">
          <w:rPr>
            <w:noProof/>
            <w:webHidden/>
          </w:rPr>
          <w:fldChar w:fldCharType="end"/>
        </w:r>
      </w:hyperlink>
    </w:p>
    <w:p w14:paraId="7FE70674" w14:textId="4221A601"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95" w:history="1">
        <w:r w:rsidR="00CB3AD2" w:rsidRPr="00393215">
          <w:rPr>
            <w:rStyle w:val="Hyperlink"/>
            <w:noProof/>
          </w:rPr>
          <w:t>F.3 Array and dictionary element ordering</w:t>
        </w:r>
        <w:r w:rsidR="00CB3AD2">
          <w:rPr>
            <w:noProof/>
            <w:webHidden/>
          </w:rPr>
          <w:tab/>
        </w:r>
        <w:r w:rsidR="00CB3AD2">
          <w:rPr>
            <w:noProof/>
            <w:webHidden/>
          </w:rPr>
          <w:fldChar w:fldCharType="begin"/>
        </w:r>
        <w:r w:rsidR="00CB3AD2">
          <w:rPr>
            <w:noProof/>
            <w:webHidden/>
          </w:rPr>
          <w:instrText xml:space="preserve"> PAGEREF _Toc7106395 \h </w:instrText>
        </w:r>
        <w:r w:rsidR="00CB3AD2">
          <w:rPr>
            <w:noProof/>
            <w:webHidden/>
          </w:rPr>
        </w:r>
        <w:r w:rsidR="00CB3AD2">
          <w:rPr>
            <w:noProof/>
            <w:webHidden/>
          </w:rPr>
          <w:fldChar w:fldCharType="separate"/>
        </w:r>
        <w:r w:rsidR="00CB3AD2">
          <w:rPr>
            <w:noProof/>
            <w:webHidden/>
          </w:rPr>
          <w:t>193</w:t>
        </w:r>
        <w:r w:rsidR="00CB3AD2">
          <w:rPr>
            <w:noProof/>
            <w:webHidden/>
          </w:rPr>
          <w:fldChar w:fldCharType="end"/>
        </w:r>
      </w:hyperlink>
    </w:p>
    <w:p w14:paraId="5CEF9C8E" w14:textId="1583C22B"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96" w:history="1">
        <w:r w:rsidR="00CB3AD2" w:rsidRPr="00393215">
          <w:rPr>
            <w:rStyle w:val="Hyperlink"/>
            <w:noProof/>
          </w:rPr>
          <w:t>F.4 Absolute paths</w:t>
        </w:r>
        <w:r w:rsidR="00CB3AD2">
          <w:rPr>
            <w:noProof/>
            <w:webHidden/>
          </w:rPr>
          <w:tab/>
        </w:r>
        <w:r w:rsidR="00CB3AD2">
          <w:rPr>
            <w:noProof/>
            <w:webHidden/>
          </w:rPr>
          <w:fldChar w:fldCharType="begin"/>
        </w:r>
        <w:r w:rsidR="00CB3AD2">
          <w:rPr>
            <w:noProof/>
            <w:webHidden/>
          </w:rPr>
          <w:instrText xml:space="preserve"> PAGEREF _Toc7106396 \h </w:instrText>
        </w:r>
        <w:r w:rsidR="00CB3AD2">
          <w:rPr>
            <w:noProof/>
            <w:webHidden/>
          </w:rPr>
        </w:r>
        <w:r w:rsidR="00CB3AD2">
          <w:rPr>
            <w:noProof/>
            <w:webHidden/>
          </w:rPr>
          <w:fldChar w:fldCharType="separate"/>
        </w:r>
        <w:r w:rsidR="00CB3AD2">
          <w:rPr>
            <w:noProof/>
            <w:webHidden/>
          </w:rPr>
          <w:t>193</w:t>
        </w:r>
        <w:r w:rsidR="00CB3AD2">
          <w:rPr>
            <w:noProof/>
            <w:webHidden/>
          </w:rPr>
          <w:fldChar w:fldCharType="end"/>
        </w:r>
      </w:hyperlink>
    </w:p>
    <w:p w14:paraId="6F55DCB5" w14:textId="7437CC97"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97" w:history="1">
        <w:r w:rsidR="00CB3AD2" w:rsidRPr="00393215">
          <w:rPr>
            <w:rStyle w:val="Hyperlink"/>
            <w:noProof/>
          </w:rPr>
          <w:t>F.5 Inherently non-deterministic tools</w:t>
        </w:r>
        <w:r w:rsidR="00CB3AD2">
          <w:rPr>
            <w:noProof/>
            <w:webHidden/>
          </w:rPr>
          <w:tab/>
        </w:r>
        <w:r w:rsidR="00CB3AD2">
          <w:rPr>
            <w:noProof/>
            <w:webHidden/>
          </w:rPr>
          <w:fldChar w:fldCharType="begin"/>
        </w:r>
        <w:r w:rsidR="00CB3AD2">
          <w:rPr>
            <w:noProof/>
            <w:webHidden/>
          </w:rPr>
          <w:instrText xml:space="preserve"> PAGEREF _Toc7106397 \h </w:instrText>
        </w:r>
        <w:r w:rsidR="00CB3AD2">
          <w:rPr>
            <w:noProof/>
            <w:webHidden/>
          </w:rPr>
        </w:r>
        <w:r w:rsidR="00CB3AD2">
          <w:rPr>
            <w:noProof/>
            <w:webHidden/>
          </w:rPr>
          <w:fldChar w:fldCharType="separate"/>
        </w:r>
        <w:r w:rsidR="00CB3AD2">
          <w:rPr>
            <w:noProof/>
            <w:webHidden/>
          </w:rPr>
          <w:t>194</w:t>
        </w:r>
        <w:r w:rsidR="00CB3AD2">
          <w:rPr>
            <w:noProof/>
            <w:webHidden/>
          </w:rPr>
          <w:fldChar w:fldCharType="end"/>
        </w:r>
      </w:hyperlink>
    </w:p>
    <w:p w14:paraId="4C0105E3" w14:textId="2C15BC6B"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98" w:history="1">
        <w:r w:rsidR="00CB3AD2" w:rsidRPr="00393215">
          <w:rPr>
            <w:rStyle w:val="Hyperlink"/>
            <w:noProof/>
          </w:rPr>
          <w:t>F.6 Compensating for non-deterministic output</w:t>
        </w:r>
        <w:r w:rsidR="00CB3AD2">
          <w:rPr>
            <w:noProof/>
            <w:webHidden/>
          </w:rPr>
          <w:tab/>
        </w:r>
        <w:r w:rsidR="00CB3AD2">
          <w:rPr>
            <w:noProof/>
            <w:webHidden/>
          </w:rPr>
          <w:fldChar w:fldCharType="begin"/>
        </w:r>
        <w:r w:rsidR="00CB3AD2">
          <w:rPr>
            <w:noProof/>
            <w:webHidden/>
          </w:rPr>
          <w:instrText xml:space="preserve"> PAGEREF _Toc7106398 \h </w:instrText>
        </w:r>
        <w:r w:rsidR="00CB3AD2">
          <w:rPr>
            <w:noProof/>
            <w:webHidden/>
          </w:rPr>
        </w:r>
        <w:r w:rsidR="00CB3AD2">
          <w:rPr>
            <w:noProof/>
            <w:webHidden/>
          </w:rPr>
          <w:fldChar w:fldCharType="separate"/>
        </w:r>
        <w:r w:rsidR="00CB3AD2">
          <w:rPr>
            <w:noProof/>
            <w:webHidden/>
          </w:rPr>
          <w:t>194</w:t>
        </w:r>
        <w:r w:rsidR="00CB3AD2">
          <w:rPr>
            <w:noProof/>
            <w:webHidden/>
          </w:rPr>
          <w:fldChar w:fldCharType="end"/>
        </w:r>
      </w:hyperlink>
    </w:p>
    <w:p w14:paraId="5E4BB24D" w14:textId="43716200" w:rsidR="00CB3AD2" w:rsidRDefault="006010BF">
      <w:pPr>
        <w:pStyle w:val="TOC2"/>
        <w:tabs>
          <w:tab w:val="right" w:leader="dot" w:pos="9350"/>
        </w:tabs>
        <w:rPr>
          <w:rFonts w:asciiTheme="minorHAnsi" w:eastAsiaTheme="minorEastAsia" w:hAnsiTheme="minorHAnsi" w:cstheme="minorBidi"/>
          <w:noProof/>
          <w:sz w:val="22"/>
          <w:szCs w:val="22"/>
        </w:rPr>
      </w:pPr>
      <w:hyperlink w:anchor="_Toc7106399" w:history="1">
        <w:r w:rsidR="00CB3AD2" w:rsidRPr="00393215">
          <w:rPr>
            <w:rStyle w:val="Hyperlink"/>
            <w:noProof/>
          </w:rPr>
          <w:t>F.7 Interaction between determinism and baselining</w:t>
        </w:r>
        <w:r w:rsidR="00CB3AD2">
          <w:rPr>
            <w:noProof/>
            <w:webHidden/>
          </w:rPr>
          <w:tab/>
        </w:r>
        <w:r w:rsidR="00CB3AD2">
          <w:rPr>
            <w:noProof/>
            <w:webHidden/>
          </w:rPr>
          <w:fldChar w:fldCharType="begin"/>
        </w:r>
        <w:r w:rsidR="00CB3AD2">
          <w:rPr>
            <w:noProof/>
            <w:webHidden/>
          </w:rPr>
          <w:instrText xml:space="preserve"> PAGEREF _Toc7106399 \h </w:instrText>
        </w:r>
        <w:r w:rsidR="00CB3AD2">
          <w:rPr>
            <w:noProof/>
            <w:webHidden/>
          </w:rPr>
        </w:r>
        <w:r w:rsidR="00CB3AD2">
          <w:rPr>
            <w:noProof/>
            <w:webHidden/>
          </w:rPr>
          <w:fldChar w:fldCharType="separate"/>
        </w:r>
        <w:r w:rsidR="00CB3AD2">
          <w:rPr>
            <w:noProof/>
            <w:webHidden/>
          </w:rPr>
          <w:t>194</w:t>
        </w:r>
        <w:r w:rsidR="00CB3AD2">
          <w:rPr>
            <w:noProof/>
            <w:webHidden/>
          </w:rPr>
          <w:fldChar w:fldCharType="end"/>
        </w:r>
      </w:hyperlink>
    </w:p>
    <w:p w14:paraId="19040FD6" w14:textId="17E2DC52" w:rsidR="00CB3AD2" w:rsidRDefault="006010BF">
      <w:pPr>
        <w:pStyle w:val="TOC1"/>
        <w:rPr>
          <w:rFonts w:asciiTheme="minorHAnsi" w:eastAsiaTheme="minorEastAsia" w:hAnsiTheme="minorHAnsi" w:cstheme="minorBidi"/>
          <w:noProof/>
          <w:sz w:val="22"/>
          <w:szCs w:val="22"/>
        </w:rPr>
      </w:pPr>
      <w:hyperlink w:anchor="_Toc7106400" w:history="1">
        <w:r w:rsidR="00CB3AD2" w:rsidRPr="00393215">
          <w:rPr>
            <w:rStyle w:val="Hyperlink"/>
            <w:noProof/>
          </w:rPr>
          <w:t>Appendix G. (Informative) Guidance on fixes</w:t>
        </w:r>
        <w:r w:rsidR="00CB3AD2">
          <w:rPr>
            <w:noProof/>
            <w:webHidden/>
          </w:rPr>
          <w:tab/>
        </w:r>
        <w:r w:rsidR="00CB3AD2">
          <w:rPr>
            <w:noProof/>
            <w:webHidden/>
          </w:rPr>
          <w:fldChar w:fldCharType="begin"/>
        </w:r>
        <w:r w:rsidR="00CB3AD2">
          <w:rPr>
            <w:noProof/>
            <w:webHidden/>
          </w:rPr>
          <w:instrText xml:space="preserve"> PAGEREF _Toc7106400 \h </w:instrText>
        </w:r>
        <w:r w:rsidR="00CB3AD2">
          <w:rPr>
            <w:noProof/>
            <w:webHidden/>
          </w:rPr>
        </w:r>
        <w:r w:rsidR="00CB3AD2">
          <w:rPr>
            <w:noProof/>
            <w:webHidden/>
          </w:rPr>
          <w:fldChar w:fldCharType="separate"/>
        </w:r>
        <w:r w:rsidR="00CB3AD2">
          <w:rPr>
            <w:noProof/>
            <w:webHidden/>
          </w:rPr>
          <w:t>196</w:t>
        </w:r>
        <w:r w:rsidR="00CB3AD2">
          <w:rPr>
            <w:noProof/>
            <w:webHidden/>
          </w:rPr>
          <w:fldChar w:fldCharType="end"/>
        </w:r>
      </w:hyperlink>
    </w:p>
    <w:p w14:paraId="4BE052BE" w14:textId="01ED414C" w:rsidR="00CB3AD2" w:rsidRDefault="006010BF">
      <w:pPr>
        <w:pStyle w:val="TOC1"/>
        <w:rPr>
          <w:rFonts w:asciiTheme="minorHAnsi" w:eastAsiaTheme="minorEastAsia" w:hAnsiTheme="minorHAnsi" w:cstheme="minorBidi"/>
          <w:noProof/>
          <w:sz w:val="22"/>
          <w:szCs w:val="22"/>
        </w:rPr>
      </w:pPr>
      <w:hyperlink w:anchor="_Toc7106401" w:history="1">
        <w:r w:rsidR="00CB3AD2" w:rsidRPr="00393215">
          <w:rPr>
            <w:rStyle w:val="Hyperlink"/>
            <w:noProof/>
          </w:rPr>
          <w:t>Appendix H. (Informative) Diagnosing results in generated files</w:t>
        </w:r>
        <w:r w:rsidR="00CB3AD2">
          <w:rPr>
            <w:noProof/>
            <w:webHidden/>
          </w:rPr>
          <w:tab/>
        </w:r>
        <w:r w:rsidR="00CB3AD2">
          <w:rPr>
            <w:noProof/>
            <w:webHidden/>
          </w:rPr>
          <w:fldChar w:fldCharType="begin"/>
        </w:r>
        <w:r w:rsidR="00CB3AD2">
          <w:rPr>
            <w:noProof/>
            <w:webHidden/>
          </w:rPr>
          <w:instrText xml:space="preserve"> PAGEREF _Toc7106401 \h </w:instrText>
        </w:r>
        <w:r w:rsidR="00CB3AD2">
          <w:rPr>
            <w:noProof/>
            <w:webHidden/>
          </w:rPr>
        </w:r>
        <w:r w:rsidR="00CB3AD2">
          <w:rPr>
            <w:noProof/>
            <w:webHidden/>
          </w:rPr>
          <w:fldChar w:fldCharType="separate"/>
        </w:r>
        <w:r w:rsidR="00CB3AD2">
          <w:rPr>
            <w:noProof/>
            <w:webHidden/>
          </w:rPr>
          <w:t>197</w:t>
        </w:r>
        <w:r w:rsidR="00CB3AD2">
          <w:rPr>
            <w:noProof/>
            <w:webHidden/>
          </w:rPr>
          <w:fldChar w:fldCharType="end"/>
        </w:r>
      </w:hyperlink>
    </w:p>
    <w:p w14:paraId="77D3203B" w14:textId="286C16DD" w:rsidR="00CB3AD2" w:rsidRDefault="006010BF">
      <w:pPr>
        <w:pStyle w:val="TOC1"/>
        <w:rPr>
          <w:rFonts w:asciiTheme="minorHAnsi" w:eastAsiaTheme="minorEastAsia" w:hAnsiTheme="minorHAnsi" w:cstheme="minorBidi"/>
          <w:noProof/>
          <w:sz w:val="22"/>
          <w:szCs w:val="22"/>
        </w:rPr>
      </w:pPr>
      <w:hyperlink w:anchor="_Toc7106402" w:history="1">
        <w:r w:rsidR="00CB3AD2" w:rsidRPr="00393215">
          <w:rPr>
            <w:rStyle w:val="Hyperlink"/>
            <w:noProof/>
          </w:rPr>
          <w:t>Appendix I. (Informative) Sample sourceLanguage values</w:t>
        </w:r>
        <w:r w:rsidR="00CB3AD2">
          <w:rPr>
            <w:noProof/>
            <w:webHidden/>
          </w:rPr>
          <w:tab/>
        </w:r>
        <w:r w:rsidR="00CB3AD2">
          <w:rPr>
            <w:noProof/>
            <w:webHidden/>
          </w:rPr>
          <w:fldChar w:fldCharType="begin"/>
        </w:r>
        <w:r w:rsidR="00CB3AD2">
          <w:rPr>
            <w:noProof/>
            <w:webHidden/>
          </w:rPr>
          <w:instrText xml:space="preserve"> PAGEREF _Toc7106402 \h </w:instrText>
        </w:r>
        <w:r w:rsidR="00CB3AD2">
          <w:rPr>
            <w:noProof/>
            <w:webHidden/>
          </w:rPr>
        </w:r>
        <w:r w:rsidR="00CB3AD2">
          <w:rPr>
            <w:noProof/>
            <w:webHidden/>
          </w:rPr>
          <w:fldChar w:fldCharType="separate"/>
        </w:r>
        <w:r w:rsidR="00CB3AD2">
          <w:rPr>
            <w:noProof/>
            <w:webHidden/>
          </w:rPr>
          <w:t>201</w:t>
        </w:r>
        <w:r w:rsidR="00CB3AD2">
          <w:rPr>
            <w:noProof/>
            <w:webHidden/>
          </w:rPr>
          <w:fldChar w:fldCharType="end"/>
        </w:r>
      </w:hyperlink>
    </w:p>
    <w:p w14:paraId="79887622" w14:textId="694C04AA" w:rsidR="00CB3AD2" w:rsidRDefault="006010BF">
      <w:pPr>
        <w:pStyle w:val="TOC1"/>
        <w:rPr>
          <w:rFonts w:asciiTheme="minorHAnsi" w:eastAsiaTheme="minorEastAsia" w:hAnsiTheme="minorHAnsi" w:cstheme="minorBidi"/>
          <w:noProof/>
          <w:sz w:val="22"/>
          <w:szCs w:val="22"/>
        </w:rPr>
      </w:pPr>
      <w:hyperlink w:anchor="_Toc7106403" w:history="1">
        <w:r w:rsidR="00CB3AD2" w:rsidRPr="00393215">
          <w:rPr>
            <w:rStyle w:val="Hyperlink"/>
            <w:noProof/>
          </w:rPr>
          <w:t>Appendix J. (Informative) Examples</w:t>
        </w:r>
        <w:r w:rsidR="00CB3AD2">
          <w:rPr>
            <w:noProof/>
            <w:webHidden/>
          </w:rPr>
          <w:tab/>
        </w:r>
        <w:r w:rsidR="00CB3AD2">
          <w:rPr>
            <w:noProof/>
            <w:webHidden/>
          </w:rPr>
          <w:fldChar w:fldCharType="begin"/>
        </w:r>
        <w:r w:rsidR="00CB3AD2">
          <w:rPr>
            <w:noProof/>
            <w:webHidden/>
          </w:rPr>
          <w:instrText xml:space="preserve"> PAGEREF _Toc7106403 \h </w:instrText>
        </w:r>
        <w:r w:rsidR="00CB3AD2">
          <w:rPr>
            <w:noProof/>
            <w:webHidden/>
          </w:rPr>
        </w:r>
        <w:r w:rsidR="00CB3AD2">
          <w:rPr>
            <w:noProof/>
            <w:webHidden/>
          </w:rPr>
          <w:fldChar w:fldCharType="separate"/>
        </w:r>
        <w:r w:rsidR="00CB3AD2">
          <w:rPr>
            <w:noProof/>
            <w:webHidden/>
          </w:rPr>
          <w:t>202</w:t>
        </w:r>
        <w:r w:rsidR="00CB3AD2">
          <w:rPr>
            <w:noProof/>
            <w:webHidden/>
          </w:rPr>
          <w:fldChar w:fldCharType="end"/>
        </w:r>
      </w:hyperlink>
    </w:p>
    <w:p w14:paraId="0328FC8D" w14:textId="698C8ECF" w:rsidR="00CB3AD2" w:rsidRDefault="006010BF">
      <w:pPr>
        <w:pStyle w:val="TOC2"/>
        <w:tabs>
          <w:tab w:val="right" w:leader="dot" w:pos="9350"/>
        </w:tabs>
        <w:rPr>
          <w:rFonts w:asciiTheme="minorHAnsi" w:eastAsiaTheme="minorEastAsia" w:hAnsiTheme="minorHAnsi" w:cstheme="minorBidi"/>
          <w:noProof/>
          <w:sz w:val="22"/>
          <w:szCs w:val="22"/>
        </w:rPr>
      </w:pPr>
      <w:hyperlink w:anchor="_Toc7106404" w:history="1">
        <w:r w:rsidR="00CB3AD2" w:rsidRPr="00393215">
          <w:rPr>
            <w:rStyle w:val="Hyperlink"/>
            <w:noProof/>
          </w:rPr>
          <w:t>J.1 Minimal valid SARIF log file</w:t>
        </w:r>
        <w:r w:rsidR="00CB3AD2">
          <w:rPr>
            <w:noProof/>
            <w:webHidden/>
          </w:rPr>
          <w:tab/>
        </w:r>
        <w:r w:rsidR="00CB3AD2">
          <w:rPr>
            <w:noProof/>
            <w:webHidden/>
          </w:rPr>
          <w:fldChar w:fldCharType="begin"/>
        </w:r>
        <w:r w:rsidR="00CB3AD2">
          <w:rPr>
            <w:noProof/>
            <w:webHidden/>
          </w:rPr>
          <w:instrText xml:space="preserve"> PAGEREF _Toc7106404 \h </w:instrText>
        </w:r>
        <w:r w:rsidR="00CB3AD2">
          <w:rPr>
            <w:noProof/>
            <w:webHidden/>
          </w:rPr>
        </w:r>
        <w:r w:rsidR="00CB3AD2">
          <w:rPr>
            <w:noProof/>
            <w:webHidden/>
          </w:rPr>
          <w:fldChar w:fldCharType="separate"/>
        </w:r>
        <w:r w:rsidR="00CB3AD2">
          <w:rPr>
            <w:noProof/>
            <w:webHidden/>
          </w:rPr>
          <w:t>202</w:t>
        </w:r>
        <w:r w:rsidR="00CB3AD2">
          <w:rPr>
            <w:noProof/>
            <w:webHidden/>
          </w:rPr>
          <w:fldChar w:fldCharType="end"/>
        </w:r>
      </w:hyperlink>
    </w:p>
    <w:p w14:paraId="566D6CFC" w14:textId="531F91BC" w:rsidR="00CB3AD2" w:rsidRDefault="006010BF">
      <w:pPr>
        <w:pStyle w:val="TOC2"/>
        <w:tabs>
          <w:tab w:val="right" w:leader="dot" w:pos="9350"/>
        </w:tabs>
        <w:rPr>
          <w:rFonts w:asciiTheme="minorHAnsi" w:eastAsiaTheme="minorEastAsia" w:hAnsiTheme="minorHAnsi" w:cstheme="minorBidi"/>
          <w:noProof/>
          <w:sz w:val="22"/>
          <w:szCs w:val="22"/>
        </w:rPr>
      </w:pPr>
      <w:hyperlink w:anchor="_Toc7106405" w:history="1">
        <w:r w:rsidR="00CB3AD2" w:rsidRPr="00393215">
          <w:rPr>
            <w:rStyle w:val="Hyperlink"/>
            <w:noProof/>
          </w:rPr>
          <w:t>J.2 Minimal recommended SARIF log file with source information</w:t>
        </w:r>
        <w:r w:rsidR="00CB3AD2">
          <w:rPr>
            <w:noProof/>
            <w:webHidden/>
          </w:rPr>
          <w:tab/>
        </w:r>
        <w:r w:rsidR="00CB3AD2">
          <w:rPr>
            <w:noProof/>
            <w:webHidden/>
          </w:rPr>
          <w:fldChar w:fldCharType="begin"/>
        </w:r>
        <w:r w:rsidR="00CB3AD2">
          <w:rPr>
            <w:noProof/>
            <w:webHidden/>
          </w:rPr>
          <w:instrText xml:space="preserve"> PAGEREF _Toc7106405 \h </w:instrText>
        </w:r>
        <w:r w:rsidR="00CB3AD2">
          <w:rPr>
            <w:noProof/>
            <w:webHidden/>
          </w:rPr>
        </w:r>
        <w:r w:rsidR="00CB3AD2">
          <w:rPr>
            <w:noProof/>
            <w:webHidden/>
          </w:rPr>
          <w:fldChar w:fldCharType="separate"/>
        </w:r>
        <w:r w:rsidR="00CB3AD2">
          <w:rPr>
            <w:noProof/>
            <w:webHidden/>
          </w:rPr>
          <w:t>202</w:t>
        </w:r>
        <w:r w:rsidR="00CB3AD2">
          <w:rPr>
            <w:noProof/>
            <w:webHidden/>
          </w:rPr>
          <w:fldChar w:fldCharType="end"/>
        </w:r>
      </w:hyperlink>
    </w:p>
    <w:p w14:paraId="3EFAEF7E" w14:textId="2E7E3B05" w:rsidR="00CB3AD2" w:rsidRDefault="006010BF">
      <w:pPr>
        <w:pStyle w:val="TOC2"/>
        <w:tabs>
          <w:tab w:val="right" w:leader="dot" w:pos="9350"/>
        </w:tabs>
        <w:rPr>
          <w:rFonts w:asciiTheme="minorHAnsi" w:eastAsiaTheme="minorEastAsia" w:hAnsiTheme="minorHAnsi" w:cstheme="minorBidi"/>
          <w:noProof/>
          <w:sz w:val="22"/>
          <w:szCs w:val="22"/>
        </w:rPr>
      </w:pPr>
      <w:hyperlink w:anchor="_Toc7106406" w:history="1">
        <w:r w:rsidR="00CB3AD2" w:rsidRPr="00393215">
          <w:rPr>
            <w:rStyle w:val="Hyperlink"/>
            <w:noProof/>
          </w:rPr>
          <w:t>J.3 Minimal recommended SARIF log file without source information</w:t>
        </w:r>
        <w:r w:rsidR="00CB3AD2">
          <w:rPr>
            <w:noProof/>
            <w:webHidden/>
          </w:rPr>
          <w:tab/>
        </w:r>
        <w:r w:rsidR="00CB3AD2">
          <w:rPr>
            <w:noProof/>
            <w:webHidden/>
          </w:rPr>
          <w:fldChar w:fldCharType="begin"/>
        </w:r>
        <w:r w:rsidR="00CB3AD2">
          <w:rPr>
            <w:noProof/>
            <w:webHidden/>
          </w:rPr>
          <w:instrText xml:space="preserve"> PAGEREF _Toc7106406 \h </w:instrText>
        </w:r>
        <w:r w:rsidR="00CB3AD2">
          <w:rPr>
            <w:noProof/>
            <w:webHidden/>
          </w:rPr>
        </w:r>
        <w:r w:rsidR="00CB3AD2">
          <w:rPr>
            <w:noProof/>
            <w:webHidden/>
          </w:rPr>
          <w:fldChar w:fldCharType="separate"/>
        </w:r>
        <w:r w:rsidR="00CB3AD2">
          <w:rPr>
            <w:noProof/>
            <w:webHidden/>
          </w:rPr>
          <w:t>203</w:t>
        </w:r>
        <w:r w:rsidR="00CB3AD2">
          <w:rPr>
            <w:noProof/>
            <w:webHidden/>
          </w:rPr>
          <w:fldChar w:fldCharType="end"/>
        </w:r>
      </w:hyperlink>
    </w:p>
    <w:p w14:paraId="3BC28D7D" w14:textId="3979E1F0" w:rsidR="00CB3AD2" w:rsidRDefault="006010BF">
      <w:pPr>
        <w:pStyle w:val="TOC2"/>
        <w:tabs>
          <w:tab w:val="right" w:leader="dot" w:pos="9350"/>
        </w:tabs>
        <w:rPr>
          <w:rFonts w:asciiTheme="minorHAnsi" w:eastAsiaTheme="minorEastAsia" w:hAnsiTheme="minorHAnsi" w:cstheme="minorBidi"/>
          <w:noProof/>
          <w:sz w:val="22"/>
          <w:szCs w:val="22"/>
        </w:rPr>
      </w:pPr>
      <w:hyperlink w:anchor="_Toc7106407" w:history="1">
        <w:r w:rsidR="00CB3AD2" w:rsidRPr="00393215">
          <w:rPr>
            <w:rStyle w:val="Hyperlink"/>
            <w:noProof/>
          </w:rPr>
          <w:t>J.4 Comprehensive SARIF file</w:t>
        </w:r>
        <w:r w:rsidR="00CB3AD2">
          <w:rPr>
            <w:noProof/>
            <w:webHidden/>
          </w:rPr>
          <w:tab/>
        </w:r>
        <w:r w:rsidR="00CB3AD2">
          <w:rPr>
            <w:noProof/>
            <w:webHidden/>
          </w:rPr>
          <w:fldChar w:fldCharType="begin"/>
        </w:r>
        <w:r w:rsidR="00CB3AD2">
          <w:rPr>
            <w:noProof/>
            <w:webHidden/>
          </w:rPr>
          <w:instrText xml:space="preserve"> PAGEREF _Toc7106407 \h </w:instrText>
        </w:r>
        <w:r w:rsidR="00CB3AD2">
          <w:rPr>
            <w:noProof/>
            <w:webHidden/>
          </w:rPr>
        </w:r>
        <w:r w:rsidR="00CB3AD2">
          <w:rPr>
            <w:noProof/>
            <w:webHidden/>
          </w:rPr>
          <w:fldChar w:fldCharType="separate"/>
        </w:r>
        <w:r w:rsidR="00CB3AD2">
          <w:rPr>
            <w:noProof/>
            <w:webHidden/>
          </w:rPr>
          <w:t>204</w:t>
        </w:r>
        <w:r w:rsidR="00CB3AD2">
          <w:rPr>
            <w:noProof/>
            <w:webHidden/>
          </w:rPr>
          <w:fldChar w:fldCharType="end"/>
        </w:r>
      </w:hyperlink>
    </w:p>
    <w:p w14:paraId="31BAD0A6" w14:textId="58D3A043" w:rsidR="00CB3AD2" w:rsidRDefault="006010BF">
      <w:pPr>
        <w:pStyle w:val="TOC1"/>
        <w:rPr>
          <w:rFonts w:asciiTheme="minorHAnsi" w:eastAsiaTheme="minorEastAsia" w:hAnsiTheme="minorHAnsi" w:cstheme="minorBidi"/>
          <w:noProof/>
          <w:sz w:val="22"/>
          <w:szCs w:val="22"/>
        </w:rPr>
      </w:pPr>
      <w:hyperlink w:anchor="_Toc7106408" w:history="1">
        <w:r w:rsidR="00CB3AD2" w:rsidRPr="00393215">
          <w:rPr>
            <w:rStyle w:val="Hyperlink"/>
            <w:noProof/>
          </w:rPr>
          <w:t>Appendix K. (Informative) Revision History</w:t>
        </w:r>
        <w:r w:rsidR="00CB3AD2">
          <w:rPr>
            <w:noProof/>
            <w:webHidden/>
          </w:rPr>
          <w:tab/>
        </w:r>
        <w:r w:rsidR="00CB3AD2">
          <w:rPr>
            <w:noProof/>
            <w:webHidden/>
          </w:rPr>
          <w:fldChar w:fldCharType="begin"/>
        </w:r>
        <w:r w:rsidR="00CB3AD2">
          <w:rPr>
            <w:noProof/>
            <w:webHidden/>
          </w:rPr>
          <w:instrText xml:space="preserve"> PAGEREF _Toc7106408 \h </w:instrText>
        </w:r>
        <w:r w:rsidR="00CB3AD2">
          <w:rPr>
            <w:noProof/>
            <w:webHidden/>
          </w:rPr>
        </w:r>
        <w:r w:rsidR="00CB3AD2">
          <w:rPr>
            <w:noProof/>
            <w:webHidden/>
          </w:rPr>
          <w:fldChar w:fldCharType="separate"/>
        </w:r>
        <w:r w:rsidR="00CB3AD2">
          <w:rPr>
            <w:noProof/>
            <w:webHidden/>
          </w:rPr>
          <w:t>215</w:t>
        </w:r>
        <w:r w:rsidR="00CB3AD2">
          <w:rPr>
            <w:noProof/>
            <w:webHidden/>
          </w:rPr>
          <w:fldChar w:fldCharType="end"/>
        </w:r>
      </w:hyperlink>
    </w:p>
    <w:p w14:paraId="300EBE96" w14:textId="69681C5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10587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105874"/>
      <w:bookmarkStart w:id="6" w:name="_Toc85472893"/>
      <w:bookmarkStart w:id="7" w:name="_Toc287332007"/>
      <w:r>
        <w:t>IPR Policy</w:t>
      </w:r>
      <w:bookmarkEnd w:id="5"/>
    </w:p>
    <w:p w14:paraId="46AF25ED" w14:textId="371FE0D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D0291E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105875"/>
      <w:r>
        <w:t>Terminology</w:t>
      </w:r>
      <w:bookmarkEnd w:id="6"/>
      <w:bookmarkEnd w:id="7"/>
      <w:bookmarkEnd w:id="8"/>
    </w:p>
    <w:p w14:paraId="332C78E7" w14:textId="0D47809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FA8B7F" w:rsidR="00B05C99" w:rsidRDefault="006010BF"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CEF2EFD"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5A70B37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7A4295A" w:rsidR="008119BF" w:rsidRPr="008119BF" w:rsidRDefault="006010B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5FD320A2" w:rsidR="0044419A" w:rsidRDefault="006010BF"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91AF1B0" w:rsidR="0044419A" w:rsidRDefault="006010B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ACE032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C5BBB4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B74278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07AFACB3" w:rsidR="0008529C" w:rsidRDefault="006010BF"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64F0C48B" w:rsidR="00815B8E" w:rsidRPr="00B53EA7" w:rsidRDefault="006010BF"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35BF39B5" w:rsidR="00376AE7" w:rsidRDefault="006010BF"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3C4B8347" w:rsidR="005A4921" w:rsidRPr="00FA7D11" w:rsidRDefault="006010BF"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4AAE35B"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AE0E6A3"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0FCC71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7EA80F2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347BEC09" w:rsidR="008B0BAE" w:rsidRPr="00FA7D11" w:rsidRDefault="006010BF"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111AF375"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1FA8F58"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1459F385"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03170A81" w:rsidR="0044419A" w:rsidRDefault="006010B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0B08139" w:rsidR="0044419A" w:rsidRDefault="006010B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0E5A1830" w:rsidR="008563DD" w:rsidRDefault="006010BF"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15EB0EC"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8B617A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44B4087"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5F7466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2316027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71141D42" w:rsidR="0044419A" w:rsidRDefault="006010B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BB359B3"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79219049"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7A942AC"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36F8797" w:rsidR="00646038" w:rsidRDefault="006010BF"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8B19427" w:rsidR="0044419A" w:rsidRDefault="006010BF"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5CEC49C" w:rsidR="00E10ADE" w:rsidRDefault="006010BF"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42D5DB20" w:rsidR="00646038" w:rsidRDefault="006010BF"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0896BCF"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2F9B413" w:rsidR="0044419A" w:rsidRDefault="006010B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7E192144" w:rsidR="008B0BAE" w:rsidRDefault="006010BF"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6AAFFB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092192E3" w:rsidR="00B05C99" w:rsidRDefault="006010B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B8D56D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3E19F31" w:rsidR="00D65090" w:rsidRPr="00D65090" w:rsidRDefault="006010BF"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61A50EDD"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7307C9C5"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4E025A29"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4B49C231"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67ABAFD5"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0857D02"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5B7D4128" w:rsidR="00B05C99" w:rsidRDefault="006010BF"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FCA1410" w:rsidR="00B05C99" w:rsidRDefault="006010BF"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1BD6843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F99DDA3"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1CD87289"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664B04F1" w:rsidR="00811F21" w:rsidRPr="00811F21" w:rsidRDefault="006010BF"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67098BFB"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5C4A0D4"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4B082CDA" w:rsidR="0087229D" w:rsidRPr="0087229D" w:rsidRDefault="006010BF"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777CAE28" w:rsidR="00B05C99" w:rsidRDefault="006010BF"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7043AE62" w:rsidR="00B05C99" w:rsidRDefault="006010BF"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7CD6D823"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92EAED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6EF5B515" w:rsidR="00366BA7" w:rsidRDefault="006010B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64C3FA54" w:rsidR="00753025" w:rsidRPr="00753025" w:rsidRDefault="006010B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12B351D2" w:rsidR="00815B8E" w:rsidRPr="00B53EA7" w:rsidRDefault="006010BF"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0456A7D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B712EE2"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102056C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6B39DAA6" w:rsidR="0044419A" w:rsidRDefault="006010BF"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37DF72E" w:rsidR="0044419A" w:rsidRDefault="006010B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6B49FB3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036539B" w:rsidR="0003129F" w:rsidRDefault="006010BF"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F321BD5" w:rsidR="0044419A" w:rsidRDefault="006010B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2A51256A"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73433A7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527604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2A5EE66"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32B767BE" w:rsidR="003B7CAD" w:rsidRPr="003B7CAD" w:rsidRDefault="006010BF"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105876"/>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113AFB4"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B486867"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3DA135C"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0255F07"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4BB68A2"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4A9E791"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52581EA"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AF5B87C"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4FB35C04"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EDDDFAB"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0DA7146"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7384F37"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3643C114"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6052FCC6"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6AB80FF8"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32498758"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49DA042C"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4BDEF795"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3CCE2AD"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2620CEA2"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105877"/>
      <w:r>
        <w:t>Non-Normative References</w:t>
      </w:r>
      <w:bookmarkEnd w:id="98"/>
      <w:bookmarkEnd w:id="99"/>
      <w:bookmarkEnd w:id="100"/>
    </w:p>
    <w:p w14:paraId="1067680D" w14:textId="53A3D0C7"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4E8D3769"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A939E2C"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C27CE75"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0E283B7E"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87F143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E37215F"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7105878"/>
      <w:r>
        <w:t>Trademarks</w:t>
      </w:r>
      <w:bookmarkEnd w:id="105"/>
    </w:p>
    <w:p w14:paraId="61B7EBE8" w14:textId="0C6C93AC" w:rsidR="002E5283" w:rsidRDefault="004F438F" w:rsidP="002E5283">
      <w:r>
        <w:t>CWE</w:t>
      </w:r>
      <w:bookmarkStart w:id="106" w:name="_Hlk7091603"/>
      <w:r>
        <w:rPr>
          <w:rFonts w:cs="Arial"/>
        </w:rPr>
        <w:t>™</w:t>
      </w:r>
      <w:bookmarkEnd w:id="106"/>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7" w:name="_Toc7105879"/>
      <w:r>
        <w:lastRenderedPageBreak/>
        <w:t>Conventions</w:t>
      </w:r>
      <w:bookmarkEnd w:id="107"/>
    </w:p>
    <w:p w14:paraId="50E64719" w14:textId="2428E7E7" w:rsidR="0012387E" w:rsidRPr="0012387E" w:rsidRDefault="0012387E" w:rsidP="0012387E"/>
    <w:p w14:paraId="2D42620D" w14:textId="4CD3D186" w:rsidR="0012387E" w:rsidRDefault="00EE7D13" w:rsidP="0012387E">
      <w:pPr>
        <w:pStyle w:val="Heading2"/>
      </w:pPr>
      <w:bookmarkStart w:id="108" w:name="_Toc7105880"/>
      <w:r>
        <w:t>General</w:t>
      </w:r>
      <w:bookmarkEnd w:id="1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9" w:name="_Toc7105881"/>
      <w:r>
        <w:t>Format examples</w:t>
      </w:r>
      <w:bookmarkEnd w:id="109"/>
    </w:p>
    <w:p w14:paraId="2726F2C4" w14:textId="24083DD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0" w:name="_Toc7105882"/>
      <w:r>
        <w:t>Property notation</w:t>
      </w:r>
      <w:bookmarkEnd w:id="1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1" w:name="_Toc7105883"/>
      <w:r>
        <w:t>Syntax notation</w:t>
      </w:r>
      <w:bookmarkEnd w:id="111"/>
    </w:p>
    <w:p w14:paraId="15BCDF38" w14:textId="6B390C3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F346342"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2" w:name="_Toc7105884"/>
      <w:r>
        <w:t>Commonly used objects</w:t>
      </w:r>
      <w:bookmarkEnd w:id="11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C84A9CB"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B3AD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26B5B83D"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B3AD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B5105DB"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B3AD2">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B3AD2">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761A21C"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B3AD2">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B3AD2">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6D5AC6D"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B3AD2">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9DC6B98"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B3AD2">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3" w:name="_Ref506805751"/>
      <w:bookmarkStart w:id="114" w:name="_Ref506805786"/>
      <w:bookmarkStart w:id="115" w:name="_Ref506805801"/>
      <w:bookmarkStart w:id="116" w:name="_Ref506805881"/>
      <w:bookmarkStart w:id="117" w:name="_Toc7105885"/>
      <w:r>
        <w:lastRenderedPageBreak/>
        <w:t>File format</w:t>
      </w:r>
      <w:bookmarkEnd w:id="113"/>
      <w:bookmarkEnd w:id="114"/>
      <w:bookmarkEnd w:id="115"/>
      <w:bookmarkEnd w:id="116"/>
      <w:bookmarkEnd w:id="117"/>
    </w:p>
    <w:p w14:paraId="4E58823B" w14:textId="39ED7B8C" w:rsidR="008F022E" w:rsidRDefault="008F022E" w:rsidP="008F022E">
      <w:pPr>
        <w:pStyle w:val="Heading2"/>
      </w:pPr>
      <w:bookmarkStart w:id="118" w:name="_Ref509041819"/>
      <w:bookmarkStart w:id="119" w:name="_Toc7105886"/>
      <w:r>
        <w:t>General</w:t>
      </w:r>
      <w:bookmarkEnd w:id="118"/>
      <w:bookmarkEnd w:id="119"/>
    </w:p>
    <w:p w14:paraId="66A97768" w14:textId="4FBBE832"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B3AD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6C7B61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66A211E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294F07A"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0" w:name="_Toc7105887"/>
      <w:r>
        <w:t>SARIF file naming convention</w:t>
      </w:r>
      <w:bookmarkEnd w:id="1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1" w:name="_Ref509042171"/>
      <w:bookmarkStart w:id="122" w:name="_Ref509042221"/>
      <w:bookmarkStart w:id="123" w:name="_Ref509042382"/>
      <w:bookmarkStart w:id="124" w:name="_Ref509042434"/>
      <w:bookmarkStart w:id="125" w:name="_Ref509043989"/>
      <w:bookmarkStart w:id="126" w:name="_Toc7105888"/>
      <w:bookmarkStart w:id="127" w:name="_Ref507594747"/>
      <w:r>
        <w:t xml:space="preserve">artifactContent </w:t>
      </w:r>
      <w:r w:rsidR="00C50C8C">
        <w:t>object</w:t>
      </w:r>
      <w:bookmarkEnd w:id="121"/>
      <w:bookmarkEnd w:id="122"/>
      <w:bookmarkEnd w:id="123"/>
      <w:bookmarkEnd w:id="124"/>
      <w:bookmarkEnd w:id="125"/>
      <w:bookmarkEnd w:id="126"/>
    </w:p>
    <w:p w14:paraId="2BBA9A14" w14:textId="2A52D71B" w:rsidR="00C50C8C" w:rsidRDefault="00C50C8C" w:rsidP="00C50C8C">
      <w:pPr>
        <w:pStyle w:val="Heading3"/>
      </w:pPr>
      <w:bookmarkStart w:id="128" w:name="_Toc7105889"/>
      <w:r>
        <w:t>General</w:t>
      </w:r>
      <w:bookmarkEnd w:id="12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9" w:name="_Ref509043697"/>
      <w:bookmarkStart w:id="130" w:name="_Toc7105890"/>
      <w:r>
        <w:t>text property</w:t>
      </w:r>
      <w:bookmarkEnd w:id="129"/>
      <w:bookmarkEnd w:id="130"/>
    </w:p>
    <w:p w14:paraId="4A7B5CC6" w14:textId="3F61BD47"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B3AD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1" w:name="_Ref509043776"/>
      <w:bookmarkStart w:id="132" w:name="_Toc7105891"/>
      <w:r>
        <w:t>binary property</w:t>
      </w:r>
      <w:bookmarkEnd w:id="131"/>
      <w:bookmarkEnd w:id="132"/>
    </w:p>
    <w:p w14:paraId="1BB5464B" w14:textId="23A723B6"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3" w:name="_Toc7105892"/>
      <w:r>
        <w:t>rendered property</w:t>
      </w:r>
      <w:bookmarkEnd w:id="133"/>
    </w:p>
    <w:p w14:paraId="0838F2BA" w14:textId="6BBB5A55"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B3AD2">
        <w:t>3.12</w:t>
      </w:r>
      <w:r>
        <w:fldChar w:fldCharType="end"/>
      </w:r>
      <w:r>
        <w:t>) that provides a rendered view of the contents.</w:t>
      </w:r>
    </w:p>
    <w:p w14:paraId="1DECE07C" w14:textId="699C6A6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B3AD2">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CB3AD2">
        <w:t>3.28.4</w:t>
      </w:r>
      <w:r>
        <w:fldChar w:fldCharType="end"/>
      </w:r>
      <w:r>
        <w:t>, §</w:t>
      </w:r>
      <w:r>
        <w:fldChar w:fldCharType="begin"/>
      </w:r>
      <w:r>
        <w:instrText xml:space="preserve"> REF _Ref534896821 \r \h </w:instrText>
      </w:r>
      <w:r>
        <w:fldChar w:fldCharType="separate"/>
      </w:r>
      <w:r w:rsidR="00CB3AD2">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B3AD2">
        <w:t>3.12.4</w:t>
      </w:r>
      <w:r>
        <w:fldChar w:fldCharType="end"/>
      </w:r>
      <w:r>
        <w:t>) emphasizes a byte of particular interest.</w:t>
      </w:r>
    </w:p>
    <w:p w14:paraId="60F251DB" w14:textId="1F22A43E" w:rsidR="00C40C88" w:rsidRDefault="00C40C88" w:rsidP="00C40C88">
      <w:pPr>
        <w:pStyle w:val="Code"/>
      </w:pPr>
      <w:r>
        <w:t>{                                # A physicalLocation object (§</w:t>
      </w:r>
      <w:r>
        <w:fldChar w:fldCharType="begin"/>
      </w:r>
      <w:r>
        <w:instrText xml:space="preserve"> REF _Ref493477390 \r \h </w:instrText>
      </w:r>
      <w:r>
        <w:fldChar w:fldCharType="separate"/>
      </w:r>
      <w:r w:rsidR="00CB3AD2">
        <w:t>3.28</w:t>
      </w:r>
      <w:r>
        <w:fldChar w:fldCharType="end"/>
      </w:r>
      <w:r>
        <w:t>).</w:t>
      </w:r>
    </w:p>
    <w:p w14:paraId="530A6C93" w14:textId="1A017946" w:rsidR="00C40C88" w:rsidRDefault="00C40C88" w:rsidP="00C40C88">
      <w:pPr>
        <w:pStyle w:val="Code"/>
      </w:pPr>
      <w:r>
        <w:t xml:space="preserve">  "address": {                   # See §</w:t>
      </w:r>
      <w:r>
        <w:fldChar w:fldCharType="begin"/>
      </w:r>
      <w:r>
        <w:instrText xml:space="preserve"> REF _Ref4682539 \r \h </w:instrText>
      </w:r>
      <w:r>
        <w:fldChar w:fldCharType="separate"/>
      </w:r>
      <w:r w:rsidR="00CB3AD2">
        <w:t>3.28.6</w:t>
      </w:r>
      <w:r>
        <w:fldChar w:fldCharType="end"/>
      </w:r>
      <w:r>
        <w:t>.</w:t>
      </w:r>
    </w:p>
    <w:p w14:paraId="02C150F3" w14:textId="2E9A6B8A"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CB3AD2">
        <w:t>3.31.1</w:t>
      </w:r>
      <w:r w:rsidR="00AE6ECE">
        <w:fldChar w:fldCharType="end"/>
      </w:r>
      <w:r>
        <w:t>.</w:t>
      </w:r>
    </w:p>
    <w:p w14:paraId="42445A70" w14:textId="5923A41E"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CB3AD2">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2D92D4F4" w:rsidR="00C40C88" w:rsidRDefault="00C40C88" w:rsidP="00C40C88">
      <w:pPr>
        <w:pStyle w:val="Code"/>
      </w:pPr>
      <w:r>
        <w:t xml:space="preserve">  "region": {                    # See §</w:t>
      </w:r>
      <w:r>
        <w:fldChar w:fldCharType="begin"/>
      </w:r>
      <w:r>
        <w:instrText xml:space="preserve"> REF _Ref493509797 \r \h </w:instrText>
      </w:r>
      <w:r>
        <w:fldChar w:fldCharType="separate"/>
      </w:r>
      <w:r w:rsidR="00CB3AD2">
        <w:t>3.28.4</w:t>
      </w:r>
      <w:r>
        <w:fldChar w:fldCharType="end"/>
      </w:r>
      <w:r>
        <w:t>.</w:t>
      </w:r>
    </w:p>
    <w:p w14:paraId="5EAF0C55" w14:textId="29EF1523" w:rsidR="00C40C88" w:rsidRDefault="00C40C88" w:rsidP="00C40C88">
      <w:pPr>
        <w:pStyle w:val="Code"/>
      </w:pPr>
      <w:r>
        <w:t xml:space="preserve">    "snippet": {                 # See §</w:t>
      </w:r>
      <w:r>
        <w:fldChar w:fldCharType="begin"/>
      </w:r>
      <w:r>
        <w:instrText xml:space="preserve"> REF _Ref534896821 \r \h </w:instrText>
      </w:r>
      <w:r>
        <w:fldChar w:fldCharType="separate"/>
      </w:r>
      <w:r w:rsidR="00CB3AD2">
        <w:t>3.29.13</w:t>
      </w:r>
      <w:r>
        <w:fldChar w:fldCharType="end"/>
      </w:r>
      <w:r>
        <w:t>.</w:t>
      </w:r>
    </w:p>
    <w:p w14:paraId="03C029C2" w14:textId="37EDEBBF"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B3AD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4" w:name="_Ref508989521"/>
      <w:bookmarkStart w:id="135" w:name="_Ref3388418"/>
      <w:bookmarkStart w:id="136" w:name="_Toc7105893"/>
      <w:r>
        <w:t xml:space="preserve">artifactLocation </w:t>
      </w:r>
      <w:r w:rsidR="00EF1697">
        <w:t>object</w:t>
      </w:r>
      <w:bookmarkEnd w:id="127"/>
      <w:bookmarkEnd w:id="134"/>
      <w:bookmarkEnd w:id="135"/>
      <w:bookmarkEnd w:id="136"/>
    </w:p>
    <w:p w14:paraId="15E45BC8" w14:textId="6BB90172" w:rsidR="00EF1697" w:rsidRPr="00EF1697" w:rsidRDefault="00EF1697" w:rsidP="00EF1697">
      <w:pPr>
        <w:pStyle w:val="Heading3"/>
      </w:pPr>
      <w:bookmarkStart w:id="137" w:name="_Ref507595872"/>
      <w:bookmarkStart w:id="138" w:name="_Toc7105894"/>
      <w:r>
        <w:t>General</w:t>
      </w:r>
      <w:bookmarkEnd w:id="137"/>
      <w:bookmarkEnd w:id="138"/>
    </w:p>
    <w:p w14:paraId="0DE4A1DE" w14:textId="07ED640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B3AD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B3AD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9" w:name="_Toc7105895"/>
      <w:r>
        <w:t>Constraints</w:t>
      </w:r>
      <w:bookmarkEnd w:id="139"/>
    </w:p>
    <w:p w14:paraId="13519D8E" w14:textId="5CEAD8CA"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B3AD2">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CB3AD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B3AD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B3AD2">
        <w:t>3.4.5</w:t>
      </w:r>
      <w:r w:rsidR="008F3B71">
        <w:fldChar w:fldCharType="end"/>
      </w:r>
      <w:r w:rsidR="008F3B71">
        <w:t xml:space="preserve">), they </w:t>
      </w:r>
      <w:r w:rsidR="008F3B71">
        <w:rPr>
          <w:b/>
        </w:rPr>
        <w:t>MAY</w:t>
      </w:r>
      <w:r w:rsidR="008F3B71">
        <w:t xml:space="preserve"> both be present.</w:t>
      </w:r>
    </w:p>
    <w:p w14:paraId="2FC50484" w14:textId="2DE05D06"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B3AD2">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B3AD2">
        <w:t>3.14.15</w:t>
      </w:r>
      <w:r>
        <w:fldChar w:fldCharType="end"/>
      </w:r>
      <w:r>
        <w:t xml:space="preserve">) specified by </w:t>
      </w:r>
      <w:r w:rsidR="005705A4">
        <w:rPr>
          <w:rStyle w:val="CODEtemp"/>
        </w:rPr>
        <w:t>i</w:t>
      </w:r>
      <w:r w:rsidR="00662BD7" w:rsidRPr="00C32F86">
        <w:rPr>
          <w:rStyle w:val="CODEtemp"/>
        </w:rPr>
        <w:t>ndex</w:t>
      </w:r>
      <w:r>
        <w:t>.</w:t>
      </w:r>
    </w:p>
    <w:p w14:paraId="5AE64DCB" w14:textId="41D275EF" w:rsidR="00CB48EC" w:rsidRPr="00CB48EC" w:rsidRDefault="00CB48EC" w:rsidP="00CB48EC">
      <w:bookmarkStart w:id="14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B3AD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1" w:name="_Hlk534814192"/>
      <w:r w:rsidR="00AE64EB">
        <w:t>equivalent in the sense described in §</w:t>
      </w:r>
      <w:r w:rsidR="00AE64EB">
        <w:fldChar w:fldCharType="begin"/>
      </w:r>
      <w:r w:rsidR="00AE64EB">
        <w:instrText xml:space="preserve"> REF _Ref534814172 \r \h </w:instrText>
      </w:r>
      <w:r w:rsidR="00AE64EB">
        <w:fldChar w:fldCharType="separate"/>
      </w:r>
      <w:r w:rsidR="00CB3AD2">
        <w:t>3.10.1</w:t>
      </w:r>
      <w:r w:rsidR="00AE64EB">
        <w:fldChar w:fldCharType="end"/>
      </w:r>
      <w:bookmarkEnd w:id="141"/>
      <w:r>
        <w:t>.</w:t>
      </w:r>
    </w:p>
    <w:p w14:paraId="511A338A" w14:textId="211565EC" w:rsidR="00EF1697" w:rsidRDefault="00EF1697" w:rsidP="00EF1697">
      <w:pPr>
        <w:pStyle w:val="Heading3"/>
      </w:pPr>
      <w:bookmarkStart w:id="142" w:name="_Ref507592462"/>
      <w:bookmarkStart w:id="143" w:name="_Toc7105896"/>
      <w:bookmarkEnd w:id="140"/>
      <w:r>
        <w:lastRenderedPageBreak/>
        <w:t>uri property</w:t>
      </w:r>
      <w:bookmarkEnd w:id="142"/>
      <w:bookmarkEnd w:id="143"/>
    </w:p>
    <w:p w14:paraId="3855C821" w14:textId="0D3EFAFD"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94FCBF7"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CB3AD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2C6C55C"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CB3AD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4" w:name="_Ref507592476"/>
      <w:bookmarkStart w:id="145" w:name="_Toc7105897"/>
      <w:r>
        <w:t>uriBaseId property</w:t>
      </w:r>
      <w:bookmarkEnd w:id="144"/>
      <w:bookmarkEnd w:id="145"/>
    </w:p>
    <w:p w14:paraId="3AB64385" w14:textId="45D5C245"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B3AD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6"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6"/>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37F4FAE"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CB3AD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B3AD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C94C5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B3AD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17B526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CB3AD2">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A23D8B3"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B3AD2">
        <w:t>3.4.7</w:t>
      </w:r>
      <w:r>
        <w:fldChar w:fldCharType="end"/>
      </w:r>
      <w:r>
        <w:t>.</w:t>
      </w:r>
    </w:p>
    <w:p w14:paraId="1775FB53" w14:textId="7F732472" w:rsidR="00677224" w:rsidRDefault="005705A4" w:rsidP="00677224">
      <w:pPr>
        <w:pStyle w:val="Heading3"/>
      </w:pPr>
      <w:bookmarkStart w:id="147" w:name="_Ref530055459"/>
      <w:bookmarkStart w:id="148" w:name="_Toc7105898"/>
      <w:r>
        <w:t>i</w:t>
      </w:r>
      <w:r w:rsidR="00870A52">
        <w:t xml:space="preserve">ndex </w:t>
      </w:r>
      <w:r w:rsidR="00677224">
        <w:t>property</w:t>
      </w:r>
      <w:bookmarkEnd w:id="147"/>
      <w:bookmarkEnd w:id="148"/>
    </w:p>
    <w:p w14:paraId="330EA005" w14:textId="229FDD1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B3AD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B3AD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B3AD2">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060C407F"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CB3AD2">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35E6EC3C"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CB3AD2">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116D693" w:rsidR="00F428A9" w:rsidRDefault="00F428A9" w:rsidP="00F428A9">
      <w:pPr>
        <w:pStyle w:val="Code"/>
      </w:pPr>
      <w:r>
        <w:t>{                                    # A run object (§</w:t>
      </w:r>
      <w:r>
        <w:fldChar w:fldCharType="begin"/>
      </w:r>
      <w:r>
        <w:instrText xml:space="preserve"> REF _Ref493349997 \r \h  \* MERGEFORMAT </w:instrText>
      </w:r>
      <w:r>
        <w:fldChar w:fldCharType="separate"/>
      </w:r>
      <w:r w:rsidR="00CB3AD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9" w:name="_Toc7105899"/>
      <w:r>
        <w:t>desc</w:t>
      </w:r>
      <w:r w:rsidR="00726628">
        <w:t>ription property</w:t>
      </w:r>
      <w:bookmarkEnd w:id="149"/>
    </w:p>
    <w:p w14:paraId="364C1EDB" w14:textId="0E73EB80"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that describes this location.</w:t>
      </w:r>
    </w:p>
    <w:p w14:paraId="0D40F6FC" w14:textId="75CBF02D"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CB3AD2">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7BA0B6AD" w:rsidR="00726628" w:rsidRDefault="00726628" w:rsidP="00726628">
      <w:pPr>
        <w:pStyle w:val="Code"/>
      </w:pPr>
      <w:r>
        <w:t>{                                                # A run object (§</w:t>
      </w:r>
      <w:r>
        <w:fldChar w:fldCharType="begin"/>
      </w:r>
      <w:r>
        <w:instrText xml:space="preserve"> REF _Ref493349997 \r \h </w:instrText>
      </w:r>
      <w:r>
        <w:fldChar w:fldCharType="separate"/>
      </w:r>
      <w:r w:rsidR="00CB3AD2">
        <w:t>3.14</w:t>
      </w:r>
      <w:r>
        <w:fldChar w:fldCharType="end"/>
      </w:r>
      <w:r>
        <w:t>).</w:t>
      </w:r>
    </w:p>
    <w:p w14:paraId="5004B58A" w14:textId="3E6140C0"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CB3AD2">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0" w:name="_Ref510013017"/>
      <w:bookmarkStart w:id="151" w:name="_Toc7105900"/>
      <w:r>
        <w:lastRenderedPageBreak/>
        <w:t xml:space="preserve">Guidance on the use of </w:t>
      </w:r>
      <w:r w:rsidR="00870A52">
        <w:t xml:space="preserve">artifactLocation </w:t>
      </w:r>
      <w:r>
        <w:t>objects</w:t>
      </w:r>
      <w:bookmarkEnd w:id="150"/>
      <w:bookmarkEnd w:id="15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4356848" w:rsidR="00F47A7C" w:rsidRDefault="00870A52" w:rsidP="00F47A7C">
      <w:bookmarkStart w:id="152"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B3AD2">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B3AD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2"/>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384C2EE" w:rsidR="00F47A7C" w:rsidRDefault="00F47A7C" w:rsidP="00E9295D">
      <w:pPr>
        <w:pStyle w:val="Code"/>
      </w:pPr>
      <w:r>
        <w:t>{                                                # A run object (§</w:t>
      </w:r>
      <w:r>
        <w:fldChar w:fldCharType="begin"/>
      </w:r>
      <w:r>
        <w:instrText xml:space="preserve"> REF _Ref493349997 \r \h </w:instrText>
      </w:r>
      <w:r>
        <w:fldChar w:fldCharType="separate"/>
      </w:r>
      <w:r w:rsidR="00CB3AD2">
        <w:t>3.14</w:t>
      </w:r>
      <w:r>
        <w:fldChar w:fldCharType="end"/>
      </w:r>
      <w:r>
        <w:t>).</w:t>
      </w:r>
    </w:p>
    <w:p w14:paraId="4DCC6D62" w14:textId="70F5221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B3AD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A90B85B" w:rsidR="00F47A7C" w:rsidRDefault="00F47A7C" w:rsidP="00E9295D">
      <w:pPr>
        <w:pStyle w:val="Code"/>
      </w:pPr>
      <w:r>
        <w:t xml:space="preserve">  "results": [                                   # See §</w:t>
      </w:r>
      <w:r>
        <w:fldChar w:fldCharType="begin"/>
      </w:r>
      <w:r>
        <w:instrText xml:space="preserve"> REF _Ref493350972 \r \h </w:instrText>
      </w:r>
      <w:r>
        <w:fldChar w:fldCharType="separate"/>
      </w:r>
      <w:r w:rsidR="00CB3AD2">
        <w:t>3.14.22</w:t>
      </w:r>
      <w:r>
        <w:fldChar w:fldCharType="end"/>
      </w:r>
      <w:r>
        <w:t xml:space="preserve">.                                     </w:t>
      </w:r>
    </w:p>
    <w:p w14:paraId="6EB641EB" w14:textId="43A528B4" w:rsidR="00F47A7C" w:rsidRDefault="00F47A7C" w:rsidP="00E9295D">
      <w:pPr>
        <w:pStyle w:val="Code"/>
      </w:pPr>
      <w:r>
        <w:t xml:space="preserve">    {                                            # A result object (§</w:t>
      </w:r>
      <w:r>
        <w:fldChar w:fldCharType="begin"/>
      </w:r>
      <w:r>
        <w:instrText xml:space="preserve"> REF _Ref493350984 \r \h </w:instrText>
      </w:r>
      <w:r>
        <w:fldChar w:fldCharType="separate"/>
      </w:r>
      <w:r w:rsidR="00CB3AD2">
        <w:t>3.26</w:t>
      </w:r>
      <w:r>
        <w:fldChar w:fldCharType="end"/>
      </w:r>
      <w:r>
        <w:t xml:space="preserve">). </w:t>
      </w:r>
    </w:p>
    <w:p w14:paraId="610BCD74" w14:textId="46DCC38B" w:rsidR="00F47A7C" w:rsidRDefault="00F47A7C" w:rsidP="00E9295D">
      <w:pPr>
        <w:pStyle w:val="Code"/>
      </w:pPr>
      <w:r>
        <w:t xml:space="preserve">      "locations": [                             # See §</w:t>
      </w:r>
      <w:r>
        <w:fldChar w:fldCharType="begin"/>
      </w:r>
      <w:r>
        <w:instrText xml:space="preserve"> REF _Ref510013155 \r \h </w:instrText>
      </w:r>
      <w:r>
        <w:fldChar w:fldCharType="separate"/>
      </w:r>
      <w:r w:rsidR="00CB3AD2">
        <w:t>3.26.12</w:t>
      </w:r>
      <w:r>
        <w:fldChar w:fldCharType="end"/>
      </w:r>
      <w:r>
        <w:t>.</w:t>
      </w:r>
    </w:p>
    <w:p w14:paraId="1CD5C95D" w14:textId="11EEEBFF" w:rsidR="00F47A7C" w:rsidRDefault="00F47A7C" w:rsidP="00E9295D">
      <w:pPr>
        <w:pStyle w:val="Code"/>
      </w:pPr>
      <w:r>
        <w:t xml:space="preserve">        {                                        # A location object (§</w:t>
      </w:r>
      <w:r>
        <w:fldChar w:fldCharType="begin"/>
      </w:r>
      <w:r>
        <w:instrText xml:space="preserve"> REF _Ref507665939 \r \h </w:instrText>
      </w:r>
      <w:r>
        <w:fldChar w:fldCharType="separate"/>
      </w:r>
      <w:r w:rsidR="00CB3AD2">
        <w:t>3.27</w:t>
      </w:r>
      <w:r>
        <w:fldChar w:fldCharType="end"/>
      </w:r>
      <w:r>
        <w:t>).</w:t>
      </w:r>
    </w:p>
    <w:p w14:paraId="509AAFAE" w14:textId="58984CC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B3AD2">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3" w:name="_Toc7105901"/>
      <w:r>
        <w:t>String properties</w:t>
      </w:r>
      <w:bookmarkEnd w:id="153"/>
    </w:p>
    <w:p w14:paraId="608886F6" w14:textId="3BF7FF63" w:rsidR="00093B1E" w:rsidRDefault="00093B1E" w:rsidP="00093B1E">
      <w:pPr>
        <w:pStyle w:val="Heading3"/>
      </w:pPr>
      <w:bookmarkStart w:id="154" w:name="_Ref4509677"/>
      <w:bookmarkStart w:id="155" w:name="_Toc7105902"/>
      <w:r>
        <w:t>Localizable strings</w:t>
      </w:r>
      <w:bookmarkEnd w:id="154"/>
      <w:bookmarkEnd w:id="155"/>
    </w:p>
    <w:p w14:paraId="340D5BF2" w14:textId="5A3E4505"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B3AD2">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6" w:name="_Ref1571704"/>
      <w:bookmarkStart w:id="157" w:name="_Ref1571705"/>
      <w:bookmarkStart w:id="158" w:name="_Toc7105903"/>
      <w:r>
        <w:t>Redactable</w:t>
      </w:r>
      <w:r w:rsidR="00D244F4">
        <w:t xml:space="preserve"> string</w:t>
      </w:r>
      <w:r w:rsidR="00093B1E">
        <w:t>s</w:t>
      </w:r>
      <w:bookmarkEnd w:id="156"/>
      <w:bookmarkEnd w:id="157"/>
      <w:bookmarkEnd w:id="158"/>
    </w:p>
    <w:p w14:paraId="553A2175" w14:textId="41FDE81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B3AD2">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18FF55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CB3AD2">
        <w:t>3.14.27</w:t>
      </w:r>
      <w:r>
        <w:fldChar w:fldCharType="end"/>
      </w:r>
      <w:r>
        <w:t>).</w:t>
      </w:r>
    </w:p>
    <w:p w14:paraId="670174B2" w14:textId="5329F7C5" w:rsidR="00435405" w:rsidRDefault="00435405" w:rsidP="00435405">
      <w:pPr>
        <w:pStyle w:val="Heading3"/>
      </w:pPr>
      <w:bookmarkStart w:id="159" w:name="_Ref514314114"/>
      <w:bookmarkStart w:id="160" w:name="_Toc7105904"/>
      <w:r>
        <w:lastRenderedPageBreak/>
        <w:t>GUID-valued string</w:t>
      </w:r>
      <w:r w:rsidR="00093B1E">
        <w:t>s</w:t>
      </w:r>
      <w:bookmarkEnd w:id="159"/>
      <w:bookmarkEnd w:id="160"/>
    </w:p>
    <w:p w14:paraId="515A660C" w14:textId="2AC345D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205A6CDF"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1" w:name="_Ref514326061"/>
      <w:bookmarkStart w:id="162" w:name="_Ref526937577"/>
      <w:bookmarkStart w:id="163" w:name="_Ref534894828"/>
      <w:bookmarkStart w:id="164" w:name="_Ref534896655"/>
      <w:bookmarkStart w:id="165" w:name="_Ref534897905"/>
      <w:bookmarkStart w:id="166" w:name="_Toc7105905"/>
      <w:r>
        <w:t>Hierarchical string</w:t>
      </w:r>
      <w:bookmarkEnd w:id="161"/>
      <w:r w:rsidR="00EA1909">
        <w:t>s</w:t>
      </w:r>
      <w:bookmarkEnd w:id="162"/>
      <w:bookmarkEnd w:id="163"/>
      <w:bookmarkEnd w:id="164"/>
      <w:bookmarkEnd w:id="165"/>
      <w:bookmarkEnd w:id="166"/>
    </w:p>
    <w:p w14:paraId="48E1903C" w14:textId="613DF0CD" w:rsidR="00C535F2" w:rsidRPr="00C535F2" w:rsidRDefault="00C535F2" w:rsidP="00C535F2">
      <w:pPr>
        <w:pStyle w:val="Heading4"/>
      </w:pPr>
      <w:bookmarkStart w:id="167" w:name="_Ref528149163"/>
      <w:bookmarkStart w:id="168" w:name="_Toc7105906"/>
      <w:r>
        <w:t>General</w:t>
      </w:r>
      <w:bookmarkEnd w:id="167"/>
      <w:bookmarkEnd w:id="168"/>
    </w:p>
    <w:p w14:paraId="06B22FB1" w14:textId="524EE19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B3AD2">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B3AD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D9DA255" w:rsidR="00D244F4" w:rsidRDefault="00D244F4" w:rsidP="00D244F4">
      <w:r>
        <w:t>For examples, see §</w:t>
      </w:r>
      <w:r>
        <w:fldChar w:fldCharType="begin"/>
      </w:r>
      <w:r>
        <w:instrText xml:space="preserve"> REF _Ref514325725 \r \h </w:instrText>
      </w:r>
      <w:r>
        <w:fldChar w:fldCharType="separate"/>
      </w:r>
      <w:r w:rsidR="00CB3AD2">
        <w:t>3.8.2</w:t>
      </w:r>
      <w:r>
        <w:fldChar w:fldCharType="end"/>
      </w:r>
      <w:r>
        <w:t xml:space="preserve"> and §</w:t>
      </w:r>
      <w:r w:rsidR="00AC5BD9">
        <w:fldChar w:fldCharType="begin"/>
      </w:r>
      <w:r w:rsidR="00AC5BD9">
        <w:instrText xml:space="preserve"> REF _Ref526936776 \r \h </w:instrText>
      </w:r>
      <w:r w:rsidR="00AC5BD9">
        <w:fldChar w:fldCharType="separate"/>
      </w:r>
      <w:r w:rsidR="00CB3AD2">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0" w:name="_Ref515815105"/>
      <w:bookmarkStart w:id="171" w:name="_Toc7105907"/>
      <w:r>
        <w:t>Versioned hierarchical strings</w:t>
      </w:r>
      <w:bookmarkEnd w:id="170"/>
      <w:bookmarkEnd w:id="171"/>
    </w:p>
    <w:p w14:paraId="0E475B79" w14:textId="47FC2BE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B3AD2">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B3AD2">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531AA69" w:rsidR="004108B9" w:rsidRDefault="004108B9" w:rsidP="004108B9">
      <w:pPr>
        <w:pStyle w:val="Code"/>
      </w:pPr>
      <w:r>
        <w:t>{                                 # A result object (§</w:t>
      </w:r>
      <w:r>
        <w:fldChar w:fldCharType="begin"/>
      </w:r>
      <w:r>
        <w:instrText xml:space="preserve"> REF _Ref493350984 \r \h </w:instrText>
      </w:r>
      <w:r>
        <w:fldChar w:fldCharType="separate"/>
      </w:r>
      <w:r w:rsidR="00CB3AD2">
        <w:t>3.26</w:t>
      </w:r>
      <w:r>
        <w:fldChar w:fldCharType="end"/>
      </w:r>
      <w:r>
        <w:t>).</w:t>
      </w:r>
    </w:p>
    <w:p w14:paraId="38CD9D1B" w14:textId="670AF20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B3AD2">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2" w:name="_Ref508798892"/>
      <w:bookmarkStart w:id="173" w:name="_Toc7105908"/>
      <w:r>
        <w:t>Object properties</w:t>
      </w:r>
      <w:bookmarkEnd w:id="172"/>
      <w:bookmarkEnd w:id="173"/>
    </w:p>
    <w:p w14:paraId="1C30B6EF" w14:textId="3AA1D09D"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CB3AD2">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B3AD2">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4" w:name="_Ref508869720"/>
      <w:bookmarkStart w:id="175" w:name="_Toc7105909"/>
      <w:r>
        <w:t>Array properties</w:t>
      </w:r>
      <w:bookmarkEnd w:id="174"/>
      <w:bookmarkEnd w:id="175"/>
    </w:p>
    <w:p w14:paraId="28EB82AC" w14:textId="5479DEBF" w:rsidR="000308F0" w:rsidRDefault="000308F0" w:rsidP="000308F0">
      <w:pPr>
        <w:pStyle w:val="Heading3"/>
      </w:pPr>
      <w:bookmarkStart w:id="176" w:name="_Toc7105910"/>
      <w:r>
        <w:t>General</w:t>
      </w:r>
      <w:bookmarkEnd w:id="176"/>
    </w:p>
    <w:p w14:paraId="5EBAA746" w14:textId="4EB27BCF"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CB3AD2">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B3AD2">
        <w:t>3.8.2</w:t>
      </w:r>
      <w:r w:rsidR="00DA0A5A">
        <w:fldChar w:fldCharType="end"/>
      </w:r>
      <w:r w:rsidRPr="008F0C80">
        <w:t>).</w:t>
      </w:r>
    </w:p>
    <w:p w14:paraId="2EB44015" w14:textId="451AFEB9" w:rsidR="00E523EE" w:rsidRDefault="00E523EE" w:rsidP="00E523EE">
      <w:pPr>
        <w:pStyle w:val="Heading3"/>
      </w:pPr>
      <w:bookmarkStart w:id="177" w:name="_Toc7105911"/>
      <w:r>
        <w:t>Default value</w:t>
      </w:r>
      <w:bookmarkEnd w:id="177"/>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8" w:name="_Ref493404799"/>
      <w:bookmarkStart w:id="179" w:name="_Toc7105912"/>
      <w:r>
        <w:t>Array properties with unique values</w:t>
      </w:r>
      <w:bookmarkEnd w:id="178"/>
      <w:bookmarkEnd w:id="179"/>
    </w:p>
    <w:p w14:paraId="125B0718" w14:textId="50912CBC"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0" w:name="_Ref4056185"/>
      <w:bookmarkStart w:id="181" w:name="_Toc7105913"/>
      <w:r>
        <w:t>Array indices</w:t>
      </w:r>
      <w:bookmarkEnd w:id="180"/>
      <w:bookmarkEnd w:id="18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2" w:name="_Ref493408960"/>
      <w:bookmarkStart w:id="183" w:name="_Toc7105914"/>
      <w:r>
        <w:lastRenderedPageBreak/>
        <w:t>Property bags</w:t>
      </w:r>
      <w:bookmarkEnd w:id="182"/>
      <w:bookmarkEnd w:id="183"/>
    </w:p>
    <w:p w14:paraId="394A6CDE" w14:textId="6ABA55FC" w:rsidR="00815787" w:rsidRDefault="00815787" w:rsidP="00815787">
      <w:pPr>
        <w:pStyle w:val="Heading3"/>
      </w:pPr>
      <w:bookmarkStart w:id="184" w:name="_Ref3471095"/>
      <w:bookmarkStart w:id="185" w:name="_Ref3473306"/>
      <w:bookmarkStart w:id="186" w:name="_Toc7105915"/>
      <w:r>
        <w:t>General</w:t>
      </w:r>
      <w:bookmarkEnd w:id="184"/>
      <w:bookmarkEnd w:id="185"/>
      <w:bookmarkEnd w:id="186"/>
    </w:p>
    <w:p w14:paraId="0C250E31" w14:textId="5634A947"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B3AD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4445485"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B3AD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7" w:name="_Ref514325416"/>
      <w:bookmarkStart w:id="188" w:name="_Ref514325725"/>
      <w:bookmarkStart w:id="189" w:name="_Toc7105916"/>
      <w:r>
        <w:t>Tags</w:t>
      </w:r>
      <w:bookmarkEnd w:id="187"/>
      <w:bookmarkEnd w:id="188"/>
      <w:bookmarkEnd w:id="189"/>
    </w:p>
    <w:p w14:paraId="0765905B" w14:textId="2D9C6858" w:rsidR="00B501CE" w:rsidRPr="00B501CE" w:rsidRDefault="00B501CE" w:rsidP="00B501CE">
      <w:pPr>
        <w:pStyle w:val="Heading4"/>
      </w:pPr>
      <w:bookmarkStart w:id="190" w:name="_Ref4308693"/>
      <w:bookmarkStart w:id="191" w:name="_Toc7105917"/>
      <w:r>
        <w:t>General</w:t>
      </w:r>
      <w:bookmarkEnd w:id="190"/>
      <w:bookmarkEnd w:id="191"/>
    </w:p>
    <w:p w14:paraId="0F1BC690" w14:textId="5FC6FB6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2"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B3AD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B3AD2">
        <w:t>3.5.4</w:t>
      </w:r>
      <w:r w:rsidR="00952DBF">
        <w:fldChar w:fldCharType="end"/>
      </w:r>
      <w:r w:rsidR="00952DBF">
        <w:t xml:space="preserve">) </w:t>
      </w:r>
      <w:r w:rsidRPr="001A344F">
        <w:t>strings</w:t>
      </w:r>
      <w:bookmarkEnd w:id="1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5B25F31B"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CB3AD2">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57148FF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CB3AD2">
        <w:t>3.14</w:t>
      </w:r>
      <w:r w:rsidR="00AE1CED">
        <w:fldChar w:fldCharType="end"/>
      </w:r>
      <w:r w:rsidR="00C91E75">
        <w:t>).</w:t>
      </w:r>
    </w:p>
    <w:p w14:paraId="1CA342F3" w14:textId="2CA679E3" w:rsidR="00AE1CED" w:rsidRDefault="00AE1CED" w:rsidP="00C91E75">
      <w:pPr>
        <w:pStyle w:val="Code"/>
      </w:pPr>
      <w:r>
        <w:t xml:space="preserve">  "artifacts": [               # See §</w:t>
      </w:r>
      <w:r>
        <w:fldChar w:fldCharType="begin"/>
      </w:r>
      <w:r>
        <w:instrText xml:space="preserve"> REF _Ref507667580 \r \h </w:instrText>
      </w:r>
      <w:r>
        <w:fldChar w:fldCharType="separate"/>
      </w:r>
      <w:r w:rsidR="00CB3AD2">
        <w:t>3.14.15</w:t>
      </w:r>
      <w:r>
        <w:fldChar w:fldCharType="end"/>
      </w:r>
      <w:r>
        <w:t>.</w:t>
      </w:r>
    </w:p>
    <w:p w14:paraId="04F7DBD5" w14:textId="294BD4FB" w:rsidR="00AE1CED" w:rsidRDefault="00AE1CED" w:rsidP="00C91E75">
      <w:pPr>
        <w:pStyle w:val="Code"/>
      </w:pPr>
      <w:r>
        <w:t xml:space="preserve">    {                          # An artifact object (§</w:t>
      </w:r>
      <w:r>
        <w:fldChar w:fldCharType="begin"/>
      </w:r>
      <w:r>
        <w:instrText xml:space="preserve"> REF _Ref493403111 \r \h </w:instrText>
      </w:r>
      <w:r>
        <w:fldChar w:fldCharType="separate"/>
      </w:r>
      <w:r w:rsidR="00CB3AD2">
        <w:t>3.24</w:t>
      </w:r>
      <w:r>
        <w:fldChar w:fldCharType="end"/>
      </w:r>
      <w:r>
        <w:t>).</w:t>
      </w:r>
    </w:p>
    <w:p w14:paraId="4FF72523" w14:textId="0B4BC730"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CB3AD2">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3" w:name="_Toc7105918"/>
      <w:r>
        <w:t>Tag metadata</w:t>
      </w:r>
      <w:bookmarkEnd w:id="193"/>
    </w:p>
    <w:p w14:paraId="0B3DB0EF" w14:textId="2DC6000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CB3AD2">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1B60AAB1"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B3AD2">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01A8E088"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CB3AD2">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7AACCD90" w:rsidR="00D01390" w:rsidRDefault="00D01390" w:rsidP="00164541">
      <w:pPr>
        <w:pStyle w:val="Code"/>
      </w:pPr>
      <w:r>
        <w:t>{                              # A run object (§</w:t>
      </w:r>
      <w:r>
        <w:fldChar w:fldCharType="begin"/>
      </w:r>
      <w:r>
        <w:instrText xml:space="preserve"> REF _Ref493349997 \r \h </w:instrText>
      </w:r>
      <w:r>
        <w:fldChar w:fldCharType="separate"/>
      </w:r>
      <w:r w:rsidR="00CB3AD2">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716EEA1B"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CB3AD2">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4" w:name="_Ref493413701"/>
      <w:bookmarkStart w:id="195" w:name="_Ref493413744"/>
      <w:bookmarkStart w:id="196" w:name="_Toc7105919"/>
      <w:r>
        <w:t>Date/time properties</w:t>
      </w:r>
      <w:bookmarkEnd w:id="194"/>
      <w:bookmarkEnd w:id="195"/>
      <w:bookmarkEnd w:id="196"/>
    </w:p>
    <w:p w14:paraId="33510EF1" w14:textId="471813E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7"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750D3155" w:rsidR="00485F6A" w:rsidRDefault="00485F6A" w:rsidP="00A14EA3">
      <w:r>
        <w:t>The time components of date/time-valued properties in property bags (§</w:t>
      </w:r>
      <w:r>
        <w:fldChar w:fldCharType="begin"/>
      </w:r>
      <w:r>
        <w:instrText xml:space="preserve"> REF _Ref493408960 \r \h </w:instrText>
      </w:r>
      <w:r>
        <w:fldChar w:fldCharType="separate"/>
      </w:r>
      <w:r w:rsidR="00CB3AD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7"/>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8" w:name="_Ref530232021"/>
      <w:bookmarkStart w:id="199" w:name="_Toc7105920"/>
      <w:r>
        <w:t>URI-valued properties</w:t>
      </w:r>
      <w:bookmarkEnd w:id="198"/>
      <w:bookmarkEnd w:id="199"/>
    </w:p>
    <w:p w14:paraId="62EF182C" w14:textId="7EBBAB7A" w:rsidR="00D55684" w:rsidRDefault="00D55684" w:rsidP="00D55684">
      <w:pPr>
        <w:pStyle w:val="Heading3"/>
      </w:pPr>
      <w:bookmarkStart w:id="200" w:name="_Ref534814172"/>
      <w:bookmarkStart w:id="201" w:name="_Toc7105921"/>
      <w:r>
        <w:t>General</w:t>
      </w:r>
      <w:bookmarkEnd w:id="200"/>
      <w:bookmarkEnd w:id="201"/>
    </w:p>
    <w:p w14:paraId="3EA3A765" w14:textId="74B621B4"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0A37EE6E" w:rsidR="00747D86" w:rsidRDefault="00747D86" w:rsidP="00747D86">
      <w:bookmarkStart w:id="202"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2"/>
    </w:p>
    <w:p w14:paraId="7D08BFEE" w14:textId="1EC2A524"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16427A40"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B3AD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3" w:name="_Ref4673498"/>
      <w:bookmarkStart w:id="204" w:name="_Toc7105922"/>
      <w:r>
        <w:t>Normalizing file schem</w:t>
      </w:r>
      <w:r w:rsidR="006D58B1">
        <w:t>e</w:t>
      </w:r>
      <w:r>
        <w:t xml:space="preserve"> </w:t>
      </w:r>
      <w:r w:rsidR="00D55684">
        <w:t>URIs</w:t>
      </w:r>
      <w:bookmarkEnd w:id="203"/>
      <w:bookmarkEnd w:id="204"/>
    </w:p>
    <w:p w14:paraId="2A404ABE" w14:textId="0F58B5F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94A11A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09945212"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6CB69BE6"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CB3AD2">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3487B8AC"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6" w:name="_Ref3470788"/>
      <w:bookmarkStart w:id="207" w:name="_Toc7105923"/>
      <w:bookmarkEnd w:id="205"/>
      <w:r>
        <w:t>URIs that use the sarif scheme</w:t>
      </w:r>
      <w:bookmarkEnd w:id="206"/>
      <w:bookmarkEnd w:id="207"/>
    </w:p>
    <w:p w14:paraId="05851C9E" w14:textId="5C3D312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B3AD2">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A6C036F"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CB3AD2">
        <w:t>3.13.5</w:t>
      </w:r>
      <w:r w:rsidR="00A632A2">
        <w:fldChar w:fldCharType="end"/>
      </w:r>
      <w:r>
        <w:t>) at the root of the log file.</w:t>
      </w:r>
    </w:p>
    <w:p w14:paraId="5FDDB88B" w14:textId="447B8639" w:rsidR="00D55684" w:rsidRDefault="00D55684" w:rsidP="00D55684">
      <w:pPr>
        <w:pStyle w:val="Heading3"/>
      </w:pPr>
      <w:bookmarkStart w:id="208" w:name="_Toc7105924"/>
      <w:r>
        <w:t>Internationalized Resource Identifiers (IRIs)</w:t>
      </w:r>
      <w:bookmarkEnd w:id="208"/>
    </w:p>
    <w:p w14:paraId="51D90CB3" w14:textId="0C0C36BC"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4B9C90B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9" w:name="_Ref493426052"/>
      <w:bookmarkStart w:id="210" w:name="_Ref508814664"/>
      <w:bookmarkStart w:id="211" w:name="_Toc7105925"/>
      <w:r>
        <w:lastRenderedPageBreak/>
        <w:t>m</w:t>
      </w:r>
      <w:r w:rsidR="00815787">
        <w:t xml:space="preserve">essage </w:t>
      </w:r>
      <w:bookmarkEnd w:id="209"/>
      <w:r>
        <w:t>object</w:t>
      </w:r>
      <w:bookmarkEnd w:id="210"/>
      <w:bookmarkEnd w:id="211"/>
    </w:p>
    <w:p w14:paraId="0A758B59" w14:textId="372BB610" w:rsidR="00354823" w:rsidRPr="00354823" w:rsidRDefault="00354823" w:rsidP="00354823">
      <w:pPr>
        <w:pStyle w:val="Heading3"/>
      </w:pPr>
      <w:bookmarkStart w:id="212" w:name="_Toc7105926"/>
      <w:r>
        <w:t>General</w:t>
      </w:r>
      <w:bookmarkEnd w:id="21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CDF21AC"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B3AD2">
        <w:t>3.11.3</w:t>
      </w:r>
      <w:r w:rsidR="00315546">
        <w:fldChar w:fldCharType="end"/>
      </w:r>
      <w:r w:rsidR="00BD4C74">
        <w:t>)</w:t>
      </w:r>
      <w:r>
        <w:t>.</w:t>
      </w:r>
    </w:p>
    <w:p w14:paraId="52F0962E" w14:textId="1940CC83"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B3AD2">
        <w:t>3.11.4</w:t>
      </w:r>
      <w:r w:rsidR="00315546">
        <w:fldChar w:fldCharType="end"/>
      </w:r>
      <w:r w:rsidR="00315546">
        <w:t>)</w:t>
      </w:r>
      <w:r w:rsidRPr="007D1B39">
        <w:t>.</w:t>
      </w:r>
    </w:p>
    <w:p w14:paraId="72BE4F6E" w14:textId="2360CE66"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B3AD2">
        <w:t>3.11.5</w:t>
      </w:r>
      <w:r w:rsidR="00315546">
        <w:fldChar w:fldCharType="end"/>
      </w:r>
      <w:r w:rsidR="00315546">
        <w:t>)</w:t>
      </w:r>
      <w:r w:rsidRPr="007D1B39">
        <w:t>.</w:t>
      </w:r>
    </w:p>
    <w:p w14:paraId="79A4CB7F" w14:textId="0ED6A58B"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CB3AD2">
        <w:t>3.11.6</w:t>
      </w:r>
      <w:r>
        <w:fldChar w:fldCharType="end"/>
      </w:r>
      <w:r>
        <w:t>).</w:t>
      </w:r>
    </w:p>
    <w:p w14:paraId="224C0855" w14:textId="11A3DAA8" w:rsidR="00BD4C74" w:rsidRDefault="00BD4C74" w:rsidP="00BD4C74">
      <w:pPr>
        <w:pStyle w:val="Heading3"/>
      </w:pPr>
      <w:bookmarkStart w:id="213" w:name="_Toc7105927"/>
      <w:r>
        <w:t>Constraints</w:t>
      </w:r>
      <w:bookmarkEnd w:id="213"/>
    </w:p>
    <w:p w14:paraId="560822EA" w14:textId="4AB04DE2"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B3AD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CB3AD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4" w:name="_Ref503354593"/>
      <w:bookmarkStart w:id="215" w:name="_Toc7105928"/>
      <w:r>
        <w:t>Plain text messages</w:t>
      </w:r>
      <w:bookmarkEnd w:id="214"/>
      <w:bookmarkEnd w:id="215"/>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5133F9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B3AD2">
        <w:t>3.11.5</w:t>
      </w:r>
      <w:r>
        <w:fldChar w:fldCharType="end"/>
      </w:r>
      <w:r>
        <w:t>) and embedded links (§</w:t>
      </w:r>
      <w:r>
        <w:fldChar w:fldCharType="begin"/>
      </w:r>
      <w:r>
        <w:instrText xml:space="preserve"> REF _Ref508810900 \r \h </w:instrText>
      </w:r>
      <w:r>
        <w:fldChar w:fldCharType="separate"/>
      </w:r>
      <w:r w:rsidR="00CB3AD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6" w:name="_Ref503354606"/>
      <w:bookmarkStart w:id="217" w:name="_Toc7105929"/>
      <w:r>
        <w:t>Formatted</w:t>
      </w:r>
      <w:r w:rsidR="00A4123E">
        <w:t xml:space="preserve"> messages</w:t>
      </w:r>
      <w:bookmarkEnd w:id="216"/>
      <w:bookmarkEnd w:id="217"/>
    </w:p>
    <w:p w14:paraId="78C77DEB" w14:textId="06212753" w:rsidR="00675C8D" w:rsidRPr="00675C8D" w:rsidRDefault="00675C8D" w:rsidP="00675C8D">
      <w:pPr>
        <w:pStyle w:val="Heading4"/>
      </w:pPr>
      <w:bookmarkStart w:id="218" w:name="_Toc7105930"/>
      <w:r>
        <w:t>General</w:t>
      </w:r>
      <w:bookmarkEnd w:id="218"/>
    </w:p>
    <w:p w14:paraId="45F56986" w14:textId="1E156169"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B3AD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B3AD2">
        <w:t>3.11.6</w:t>
      </w:r>
      <w:r w:rsidR="0085499B">
        <w:fldChar w:fldCharType="end"/>
      </w:r>
      <w:r w:rsidR="0085499B">
        <w:t>).</w:t>
      </w:r>
    </w:p>
    <w:p w14:paraId="1BFC46D5" w14:textId="748F9377"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9" w:name="_Ref503355198"/>
      <w:bookmarkStart w:id="220" w:name="_Toc7105931"/>
      <w:r>
        <w:t>Security implications</w:t>
      </w:r>
      <w:bookmarkEnd w:id="219"/>
      <w:bookmarkEnd w:id="22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31924E8"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6A9A8AE" w:rsidR="00675C8D" w:rsidRDefault="00064C0C" w:rsidP="00064C0C">
      <w:pPr>
        <w:pStyle w:val="Note"/>
      </w:pPr>
      <w:r>
        <w:lastRenderedPageBreak/>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1" w:name="_Ref508810893"/>
      <w:bookmarkStart w:id="222" w:name="_Toc7105932"/>
      <w:bookmarkStart w:id="223" w:name="_Ref503352567"/>
      <w:r>
        <w:t>Messages with placeholders</w:t>
      </w:r>
      <w:bookmarkEnd w:id="221"/>
      <w:bookmarkEnd w:id="222"/>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30B2BFE"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B3AD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FBF328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B3AD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D0309D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B3AD2">
        <w:t>3.14</w:t>
      </w:r>
      <w:r>
        <w:fldChar w:fldCharType="end"/>
      </w:r>
      <w:r>
        <w:t>).</w:t>
      </w:r>
    </w:p>
    <w:p w14:paraId="2D82F457" w14:textId="2D1BD76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B3AD2">
        <w:t>3.14.22</w:t>
      </w:r>
      <w:r>
        <w:fldChar w:fldCharType="end"/>
      </w:r>
      <w:r>
        <w:t>.</w:t>
      </w:r>
    </w:p>
    <w:p w14:paraId="13E475FD" w14:textId="7C72F7C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B3AD2">
        <w:t>3.26</w:t>
      </w:r>
      <w:r>
        <w:fldChar w:fldCharType="end"/>
      </w:r>
      <w:r>
        <w:t>).</w:t>
      </w:r>
    </w:p>
    <w:p w14:paraId="3E8F3038" w14:textId="2EFB7233"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B3AD2">
        <w:t>3.26.5</w:t>
      </w:r>
      <w:r>
        <w:fldChar w:fldCharType="end"/>
      </w:r>
      <w:r>
        <w:t>.</w:t>
      </w:r>
    </w:p>
    <w:p w14:paraId="1639AEDC" w14:textId="1027D7B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B3AD2">
        <w:t>3.26.11</w:t>
      </w:r>
      <w:r>
        <w:fldChar w:fldCharType="end"/>
      </w:r>
      <w:r>
        <w:t>.</w:t>
      </w:r>
    </w:p>
    <w:p w14:paraId="3DF5F195" w14:textId="6CC0F8F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B3AD2">
        <w:t>3.11.8</w:t>
      </w:r>
      <w:r>
        <w:fldChar w:fldCharType="end"/>
      </w:r>
      <w:r>
        <w:t>.</w:t>
      </w:r>
    </w:p>
    <w:p w14:paraId="1F41BBCB" w14:textId="1E227B04"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B3AD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4" w:name="_Ref508810900"/>
      <w:bookmarkStart w:id="225" w:name="_Toc7105933"/>
      <w:r>
        <w:t>Messages with e</w:t>
      </w:r>
      <w:r w:rsidR="00A4123E">
        <w:t>mbedded links</w:t>
      </w:r>
      <w:bookmarkEnd w:id="223"/>
      <w:bookmarkEnd w:id="224"/>
      <w:bookmarkEnd w:id="225"/>
    </w:p>
    <w:p w14:paraId="039E6FD3" w14:textId="4CE0B79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B3AD2">
        <w:t>3.26</w:t>
      </w:r>
      <w:r w:rsidR="00360983">
        <w:fldChar w:fldCharType="end"/>
      </w:r>
      <w:r w:rsidR="006B7822">
        <w:t>)</w:t>
      </w:r>
      <w:r w:rsidR="002957C4">
        <w:t>. We refer to these links as “embedded links”.</w:t>
      </w:r>
    </w:p>
    <w:p w14:paraId="2E75A42E" w14:textId="3002C6B9"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CB3AD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44D59CF" w:rsidR="002957C4" w:rsidRDefault="00424AAB" w:rsidP="002957C4">
      <w:r>
        <w:t>Within a plain text message (§</w:t>
      </w:r>
      <w:r>
        <w:fldChar w:fldCharType="begin"/>
      </w:r>
      <w:r>
        <w:instrText xml:space="preserve"> REF _Ref503354593 \r \h </w:instrText>
      </w:r>
      <w:r>
        <w:fldChar w:fldCharType="separate"/>
      </w:r>
      <w:r w:rsidR="00CB3AD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67B4951"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0D50DDD"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CB3AD2">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CB3AD2">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0CC0ABFF"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CB3AD2">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lastRenderedPageBreak/>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65078A38"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B3AD2">
        <w:t>3.10.3</w:t>
      </w:r>
      <w:r>
        <w:fldChar w:fldCharType="end"/>
      </w:r>
      <w:r>
        <w:t>). This allows a message to refer to any content elsewhere in the SARIF log file.</w:t>
      </w:r>
    </w:p>
    <w:p w14:paraId="11BBD4FB" w14:textId="7453AB28"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CB3AD2">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8DA060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6F272FE8"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6"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6"/>
    </w:p>
    <w:p w14:paraId="185E71A4" w14:textId="2B662B0F" w:rsidR="00F27B42" w:rsidRDefault="00F27B42" w:rsidP="00F27B42">
      <w:pPr>
        <w:pStyle w:val="Heading3"/>
      </w:pPr>
      <w:bookmarkStart w:id="227" w:name="_Ref508812963"/>
      <w:bookmarkStart w:id="228" w:name="_Ref4242083"/>
      <w:bookmarkStart w:id="229" w:name="_Toc7105934"/>
      <w:bookmarkStart w:id="230" w:name="_Hlk4660327"/>
      <w:bookmarkStart w:id="231" w:name="_Ref493337542"/>
      <w:r>
        <w:lastRenderedPageBreak/>
        <w:t xml:space="preserve">Message string </w:t>
      </w:r>
      <w:bookmarkEnd w:id="227"/>
      <w:r w:rsidR="00A00B41">
        <w:t>lookup</w:t>
      </w:r>
      <w:bookmarkEnd w:id="228"/>
      <w:bookmarkEnd w:id="229"/>
    </w:p>
    <w:p w14:paraId="2DC31705" w14:textId="7DFE9D04"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B3AD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B3AD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CB3AD2">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3C371E86"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CB3AD2">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CB3AD2">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B3AD2">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332E2B9F"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CB3AD2">
        <w:t>3.26.11</w:t>
      </w:r>
      <w:r w:rsidR="005B5E56">
        <w:fldChar w:fldCharType="end"/>
      </w:r>
      <w:r w:rsidR="005B5E56">
        <w:t>) THEN</w:t>
      </w:r>
    </w:p>
    <w:p w14:paraId="6BFCB305" w14:textId="1D98F4A8"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B3AD2">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CB3AD2">
        <w:t>3.19.23</w:t>
      </w:r>
      <w:r>
        <w:fldChar w:fldCharType="end"/>
      </w:r>
      <w:r>
        <w:t>), which defines the rule that was violated by this result.</w:t>
      </w:r>
    </w:p>
    <w:p w14:paraId="18F8DF30" w14:textId="4E1BCCDA"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CB3AD2">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BB5F191"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CB3AD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EC29BDB"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CB3AD2">
        <w:t>3.57.5</w:t>
      </w:r>
      <w:r>
        <w:fldChar w:fldCharType="end"/>
      </w:r>
      <w:r>
        <w:t>) THEN</w:t>
      </w:r>
    </w:p>
    <w:p w14:paraId="0754D2E7" w14:textId="4F6FE5B6"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B3AD2">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CB3AD2">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4458CC85"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CB3AD2">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2" w:name="_Ref508811133"/>
      <w:bookmarkStart w:id="233" w:name="_Toc7105935"/>
      <w:bookmarkEnd w:id="230"/>
      <w:r>
        <w:lastRenderedPageBreak/>
        <w:t>text property</w:t>
      </w:r>
      <w:bookmarkEnd w:id="232"/>
      <w:bookmarkEnd w:id="233"/>
    </w:p>
    <w:p w14:paraId="38926169" w14:textId="3F5EAB7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B3AD2">
        <w:t>3.11.3</w:t>
      </w:r>
      <w:r>
        <w:fldChar w:fldCharType="end"/>
      </w:r>
      <w:r>
        <w:t>)</w:t>
      </w:r>
      <w:r w:rsidRPr="0027620D">
        <w:t>.</w:t>
      </w:r>
    </w:p>
    <w:p w14:paraId="68ED5C2D" w14:textId="1CE1441F" w:rsidR="00B607AD" w:rsidRDefault="007C76ED" w:rsidP="00B607AD">
      <w:pPr>
        <w:pStyle w:val="Heading3"/>
      </w:pPr>
      <w:bookmarkStart w:id="234" w:name="_Ref508811583"/>
      <w:bookmarkStart w:id="235" w:name="_Toc7105936"/>
      <w:r>
        <w:t xml:space="preserve">markdown </w:t>
      </w:r>
      <w:r w:rsidR="00B607AD">
        <w:t>property</w:t>
      </w:r>
      <w:bookmarkEnd w:id="234"/>
      <w:bookmarkEnd w:id="235"/>
    </w:p>
    <w:p w14:paraId="252D70DD" w14:textId="00758EB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CB3AD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721C78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B3AD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6" w:name="_Ref508811592"/>
      <w:bookmarkStart w:id="237" w:name="_Toc7105937"/>
      <w:r>
        <w:t>id</w:t>
      </w:r>
      <w:r w:rsidR="00B607AD">
        <w:t xml:space="preserve"> property</w:t>
      </w:r>
      <w:bookmarkEnd w:id="236"/>
      <w:bookmarkEnd w:id="237"/>
    </w:p>
    <w:p w14:paraId="5F5AED7E" w14:textId="1E53891E"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CB3AD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8" w:name="_Ref508811093"/>
      <w:bookmarkStart w:id="239" w:name="_Toc7105938"/>
      <w:r>
        <w:t>arguments property</w:t>
      </w:r>
      <w:bookmarkEnd w:id="238"/>
      <w:bookmarkEnd w:id="239"/>
    </w:p>
    <w:p w14:paraId="3337B550" w14:textId="5EF9107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B3AD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B3AD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CB3AD2">
        <w:t>3.11.10</w:t>
      </w:r>
      <w:r>
        <w:fldChar w:fldCharType="end"/>
      </w:r>
      <w:r>
        <w:t>) contains any placeholders (§</w:t>
      </w:r>
      <w:r>
        <w:fldChar w:fldCharType="begin"/>
      </w:r>
      <w:r>
        <w:instrText xml:space="preserve"> REF _Ref508810893 \r \h </w:instrText>
      </w:r>
      <w:r>
        <w:fldChar w:fldCharType="separate"/>
      </w:r>
      <w:r w:rsidR="00CB3AD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B3AD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0" w:name="_Ref3551923"/>
      <w:bookmarkStart w:id="241" w:name="_Toc7105939"/>
      <w:r>
        <w:t>multiformatMessageString object</w:t>
      </w:r>
      <w:bookmarkEnd w:id="240"/>
      <w:bookmarkEnd w:id="241"/>
    </w:p>
    <w:p w14:paraId="38BF636F" w14:textId="60D0304F" w:rsidR="006F2550" w:rsidRDefault="006F2550" w:rsidP="006F2550">
      <w:pPr>
        <w:pStyle w:val="Heading3"/>
      </w:pPr>
      <w:bookmarkStart w:id="242" w:name="_Toc7105940"/>
      <w:r>
        <w:t>General</w:t>
      </w:r>
      <w:bookmarkEnd w:id="24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3" w:name="_Ref4522143"/>
      <w:bookmarkStart w:id="244" w:name="_Toc7105941"/>
      <w:r>
        <w:t>Localizable multiformatMessageStrings</w:t>
      </w:r>
      <w:bookmarkEnd w:id="243"/>
      <w:bookmarkEnd w:id="244"/>
    </w:p>
    <w:p w14:paraId="76D5DBD2" w14:textId="3FC9BA22"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CB3AD2">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5" w:name="_Ref3551354"/>
      <w:bookmarkStart w:id="246" w:name="_Toc7105942"/>
      <w:r>
        <w:t>text property</w:t>
      </w:r>
      <w:bookmarkEnd w:id="245"/>
      <w:bookmarkEnd w:id="24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lastRenderedPageBreak/>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7" w:name="_Ref3625000"/>
      <w:bookmarkStart w:id="248" w:name="_Toc7105943"/>
      <w:r>
        <w:t>markdown property</w:t>
      </w:r>
      <w:bookmarkEnd w:id="247"/>
      <w:bookmarkEnd w:id="248"/>
    </w:p>
    <w:p w14:paraId="20AC6A2B" w14:textId="59780C76"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B3AD2">
        <w:t>3.11.4</w:t>
      </w:r>
      <w:r>
        <w:fldChar w:fldCharType="end"/>
      </w:r>
      <w:r>
        <w:t>) expressed in GitHub-Flavored Markdown [</w:t>
      </w:r>
      <w:hyperlink w:anchor="GFM" w:history="1">
        <w:r w:rsidRPr="006F2550">
          <w:rPr>
            <w:rStyle w:val="Hyperlink"/>
          </w:rPr>
          <w:t>GFM</w:t>
        </w:r>
      </w:hyperlink>
      <w:r>
        <w:t>].</w:t>
      </w:r>
    </w:p>
    <w:p w14:paraId="2C9A46D1" w14:textId="5130C990"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CB3AD2">
        <w:t>3.12.3</w:t>
      </w:r>
      <w:r w:rsidR="000E616A">
        <w:fldChar w:fldCharType="end"/>
      </w:r>
      <w:r>
        <w:t>) instead.</w:t>
      </w:r>
    </w:p>
    <w:p w14:paraId="0645E5C8" w14:textId="1357072E" w:rsidR="0038356E" w:rsidRPr="0038356E" w:rsidRDefault="00815787" w:rsidP="0038356E">
      <w:pPr>
        <w:pStyle w:val="Heading2"/>
      </w:pPr>
      <w:bookmarkStart w:id="249" w:name="_Ref508812301"/>
      <w:bookmarkStart w:id="250" w:name="_Toc7105944"/>
      <w:r>
        <w:t>sarifLog object</w:t>
      </w:r>
      <w:bookmarkEnd w:id="231"/>
      <w:bookmarkEnd w:id="249"/>
      <w:bookmarkEnd w:id="250"/>
    </w:p>
    <w:p w14:paraId="5DEDD21B" w14:textId="0630136E" w:rsidR="000D32C1" w:rsidRDefault="000D32C1" w:rsidP="000D32C1">
      <w:pPr>
        <w:pStyle w:val="Heading3"/>
      </w:pPr>
      <w:bookmarkStart w:id="251" w:name="_Toc7105945"/>
      <w:r>
        <w:t>General</w:t>
      </w:r>
      <w:bookmarkEnd w:id="25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013D463"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B3AD2">
        <w:t>3.13.2</w:t>
      </w:r>
      <w:r w:rsidR="0038356E">
        <w:fldChar w:fldCharType="end"/>
      </w:r>
      <w:r w:rsidR="00D71A1D">
        <w:t>.</w:t>
      </w:r>
    </w:p>
    <w:p w14:paraId="69B7D7D3" w14:textId="4154DFF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B3AD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097B38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B3AD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2" w:name="_Ref493349977"/>
      <w:bookmarkStart w:id="253" w:name="_Ref493350297"/>
      <w:bookmarkStart w:id="254" w:name="_Toc7105946"/>
      <w:r>
        <w:t>version property</w:t>
      </w:r>
      <w:bookmarkEnd w:id="252"/>
      <w:bookmarkEnd w:id="253"/>
      <w:bookmarkEnd w:id="254"/>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5" w:name="_Ref508812350"/>
      <w:bookmarkStart w:id="256" w:name="_Toc7105947"/>
      <w:r>
        <w:t>$schema property</w:t>
      </w:r>
      <w:bookmarkEnd w:id="255"/>
      <w:bookmarkEnd w:id="256"/>
    </w:p>
    <w:p w14:paraId="061DCDF6" w14:textId="16CF1930"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5BBE674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B3AD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7" w:name="_Ref493349987"/>
      <w:bookmarkStart w:id="258" w:name="_Toc7105948"/>
      <w:r>
        <w:lastRenderedPageBreak/>
        <w:t>runs property</w:t>
      </w:r>
      <w:bookmarkEnd w:id="257"/>
      <w:bookmarkEnd w:id="258"/>
    </w:p>
    <w:p w14:paraId="4CED6907" w14:textId="4243B6E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B3AD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9" w:name="_Ref3470597"/>
      <w:bookmarkStart w:id="260" w:name="_Toc7105949"/>
      <w:r>
        <w:t>inlineExternalProperties property</w:t>
      </w:r>
      <w:bookmarkEnd w:id="259"/>
      <w:bookmarkEnd w:id="260"/>
    </w:p>
    <w:p w14:paraId="12679AC5" w14:textId="2853ACD6"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B3AD2">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CB3AD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EE4C778"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B3AD2">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CB3AD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13980347"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CB3AD2">
        <w:t>4.3.4</w:t>
      </w:r>
      <w:r>
        <w:fldChar w:fldCharType="end"/>
      </w:r>
      <w:r>
        <w:t>.</w:t>
      </w:r>
    </w:p>
    <w:p w14:paraId="7B0569FB" w14:textId="77777777" w:rsidR="00A632A2" w:rsidRPr="00230F9F" w:rsidRDefault="00A632A2" w:rsidP="00A632A2">
      <w:pPr>
        <w:pStyle w:val="Code"/>
      </w:pPr>
    </w:p>
    <w:p w14:paraId="19BFAEC2" w14:textId="4221695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B3AD2">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D8C9A52" w:rsidR="00A632A2" w:rsidRDefault="00A632A2" w:rsidP="00A632A2">
      <w:pPr>
        <w:pStyle w:val="Code"/>
      </w:pPr>
      <w:r>
        <w:t xml:space="preserve">  "runs": [                                           # See §</w:t>
      </w:r>
      <w:r>
        <w:fldChar w:fldCharType="begin"/>
      </w:r>
      <w:r>
        <w:instrText xml:space="preserve"> REF _Ref493349987 \r \h </w:instrText>
      </w:r>
      <w:r>
        <w:fldChar w:fldCharType="separate"/>
      </w:r>
      <w:r w:rsidR="00CB3AD2">
        <w:t>3.13.4</w:t>
      </w:r>
      <w:r>
        <w:fldChar w:fldCharType="end"/>
      </w:r>
      <w:r>
        <w:t>.</w:t>
      </w:r>
    </w:p>
    <w:p w14:paraId="7DDACCCC" w14:textId="367B488E" w:rsidR="00A632A2" w:rsidRDefault="00A632A2" w:rsidP="00A632A2">
      <w:pPr>
        <w:pStyle w:val="Code"/>
      </w:pPr>
      <w:r>
        <w:t xml:space="preserve">    {                                                 # A run object (§</w:t>
      </w:r>
      <w:r>
        <w:fldChar w:fldCharType="begin"/>
      </w:r>
      <w:r>
        <w:instrText xml:space="preserve"> REF _Ref493349997 \r \h </w:instrText>
      </w:r>
      <w:r>
        <w:fldChar w:fldCharType="separate"/>
      </w:r>
      <w:r w:rsidR="00CB3AD2">
        <w:t>3.14</w:t>
      </w:r>
      <w:r>
        <w:fldChar w:fldCharType="end"/>
      </w:r>
      <w:r>
        <w:t>).</w:t>
      </w:r>
    </w:p>
    <w:p w14:paraId="4DEFBA4D" w14:textId="0B652060" w:rsidR="00A632A2" w:rsidRDefault="00A632A2" w:rsidP="00A632A2">
      <w:pPr>
        <w:pStyle w:val="Code"/>
      </w:pPr>
      <w:r>
        <w:t xml:space="preserve">      "tool": {                                       # See §</w:t>
      </w:r>
      <w:r>
        <w:fldChar w:fldCharType="begin"/>
      </w:r>
      <w:r>
        <w:instrText xml:space="preserve"> REF _Ref493350956 \r \h </w:instrText>
      </w:r>
      <w:r>
        <w:fldChar w:fldCharType="separate"/>
      </w:r>
      <w:r w:rsidR="00CB3AD2">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74D6A561" w:rsidR="00A632A2" w:rsidRDefault="00A632A2" w:rsidP="00A632A2">
      <w:pPr>
        <w:pStyle w:val="Code"/>
      </w:pPr>
      <w:r>
        <w:lastRenderedPageBreak/>
        <w:t xml:space="preserve">      "externalPropertyFileReferences": </w:t>
      </w:r>
      <w:r w:rsidR="00357A3B">
        <w:t xml:space="preserve">{             </w:t>
      </w:r>
      <w:r>
        <w:t># See §</w:t>
      </w:r>
      <w:r>
        <w:fldChar w:fldCharType="begin"/>
      </w:r>
      <w:r>
        <w:instrText xml:space="preserve"> REF _Ref522953645 \r \h </w:instrText>
      </w:r>
      <w:r>
        <w:fldChar w:fldCharType="separate"/>
      </w:r>
      <w:r w:rsidR="00CB3AD2">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1" w:name="_Ref493349997"/>
      <w:bookmarkStart w:id="262" w:name="_Ref493350451"/>
      <w:bookmarkStart w:id="263" w:name="_Toc7105950"/>
      <w:r>
        <w:t>run object</w:t>
      </w:r>
      <w:bookmarkEnd w:id="261"/>
      <w:bookmarkEnd w:id="262"/>
      <w:bookmarkEnd w:id="263"/>
    </w:p>
    <w:p w14:paraId="10E42C1C" w14:textId="534C375F" w:rsidR="000D32C1" w:rsidRDefault="000D32C1" w:rsidP="000D32C1">
      <w:pPr>
        <w:pStyle w:val="Heading3"/>
      </w:pPr>
      <w:bookmarkStart w:id="264" w:name="_Toc7105951"/>
      <w:r>
        <w:t>General</w:t>
      </w:r>
      <w:bookmarkEnd w:id="26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AE10662"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B3AD2">
        <w:t>3.14.6</w:t>
      </w:r>
      <w:r>
        <w:fldChar w:fldCharType="end"/>
      </w:r>
      <w:r w:rsidR="00893398">
        <w:t>.</w:t>
      </w:r>
    </w:p>
    <w:p w14:paraId="458D3C95" w14:textId="7FBE6529"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B3AD2">
        <w:t>3.18</w:t>
      </w:r>
      <w:r>
        <w:fldChar w:fldCharType="end"/>
      </w:r>
      <w:r>
        <w:t>)</w:t>
      </w:r>
      <w:r w:rsidR="00893398">
        <w:t>.</w:t>
      </w:r>
    </w:p>
    <w:p w14:paraId="5659FE03" w14:textId="398D62B9" w:rsidR="00C66549" w:rsidRDefault="00C66549" w:rsidP="002D65F3">
      <w:pPr>
        <w:pStyle w:val="Code"/>
      </w:pPr>
      <w:r>
        <w:t xml:space="preserve">  },</w:t>
      </w:r>
    </w:p>
    <w:p w14:paraId="5572A9C8" w14:textId="7F973A00"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B3AD2">
        <w:t>3.14.22</w:t>
      </w:r>
      <w:r>
        <w:fldChar w:fldCharType="end"/>
      </w:r>
      <w:r w:rsidR="00893398">
        <w:t>.</w:t>
      </w:r>
    </w:p>
    <w:p w14:paraId="2AB9C865" w14:textId="68161F9F" w:rsidR="00C66549" w:rsidRDefault="00C66549" w:rsidP="002D65F3">
      <w:pPr>
        <w:pStyle w:val="Code"/>
      </w:pPr>
      <w:r>
        <w:t xml:space="preserve">    {</w:t>
      </w:r>
    </w:p>
    <w:p w14:paraId="34499818" w14:textId="7847B09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B3AD2">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5" w:name="_Ref522953645"/>
      <w:bookmarkStart w:id="266" w:name="_Toc7105952"/>
      <w:r>
        <w:t>external</w:t>
      </w:r>
      <w:r w:rsidR="007072B1">
        <w:t>Property</w:t>
      </w:r>
      <w:r>
        <w:t>File</w:t>
      </w:r>
      <w:r w:rsidR="00A632A2">
        <w:t>Reference</w:t>
      </w:r>
      <w:r>
        <w:t>s property</w:t>
      </w:r>
      <w:bookmarkEnd w:id="265"/>
      <w:bookmarkEnd w:id="266"/>
    </w:p>
    <w:p w14:paraId="36AA7B85" w14:textId="08E8129E"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CB3AD2">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CB3AD2">
        <w:t>3.15.2</w:t>
      </w:r>
      <w:r w:rsidR="004D4A3F">
        <w:fldChar w:fldCharType="end"/>
      </w:r>
      <w:r>
        <w:t>) associated with this log file.</w:t>
      </w:r>
    </w:p>
    <w:p w14:paraId="0CCFB042" w14:textId="073B2630" w:rsidR="00636635" w:rsidRDefault="001A406D" w:rsidP="00636635">
      <w:pPr>
        <w:pStyle w:val="Heading3"/>
      </w:pPr>
      <w:bookmarkStart w:id="267" w:name="_Ref526937024"/>
      <w:bookmarkStart w:id="268" w:name="_Toc7105953"/>
      <w:r>
        <w:lastRenderedPageBreak/>
        <w:t>automationDetails</w:t>
      </w:r>
      <w:r w:rsidR="00636635">
        <w:t xml:space="preserve"> property</w:t>
      </w:r>
      <w:bookmarkEnd w:id="267"/>
      <w:bookmarkEnd w:id="268"/>
    </w:p>
    <w:p w14:paraId="389493B0" w14:textId="1C96028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CB3AD2">
        <w:t>3.17</w:t>
      </w:r>
      <w:r>
        <w:fldChar w:fldCharType="end"/>
      </w:r>
      <w:r>
        <w:t>) that describes this run.</w:t>
      </w:r>
    </w:p>
    <w:p w14:paraId="678537B0" w14:textId="16EF63BF" w:rsidR="00636635" w:rsidRDefault="00636635" w:rsidP="00636635">
      <w:r>
        <w:t>For an example, see §</w:t>
      </w:r>
      <w:r>
        <w:fldChar w:fldCharType="begin"/>
      </w:r>
      <w:r>
        <w:instrText xml:space="preserve"> REF _Ref526936874 \r \h </w:instrText>
      </w:r>
      <w:r>
        <w:fldChar w:fldCharType="separate"/>
      </w:r>
      <w:r w:rsidR="00CB3AD2">
        <w:t>3.17.1</w:t>
      </w:r>
      <w:r>
        <w:fldChar w:fldCharType="end"/>
      </w:r>
      <w:r>
        <w:t>.</w:t>
      </w:r>
    </w:p>
    <w:p w14:paraId="0FE6118B" w14:textId="17F0C7DA" w:rsidR="00636635" w:rsidRDefault="003578B5" w:rsidP="00636635">
      <w:pPr>
        <w:pStyle w:val="Heading3"/>
      </w:pPr>
      <w:bookmarkStart w:id="269" w:name="_Ref526937372"/>
      <w:bookmarkStart w:id="270" w:name="_Toc7105954"/>
      <w:r>
        <w:t>runAggregates</w:t>
      </w:r>
      <w:r w:rsidR="00636635">
        <w:t xml:space="preserve"> property</w:t>
      </w:r>
      <w:bookmarkEnd w:id="269"/>
      <w:bookmarkEnd w:id="270"/>
    </w:p>
    <w:p w14:paraId="1964DFAF" w14:textId="6F044F0D"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B3AD2">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B3AD2">
        <w:t>3.17</w:t>
      </w:r>
      <w:r>
        <w:fldChar w:fldCharType="end"/>
      </w:r>
      <w:r>
        <w:t>) each of which describes an aggregate of runs to which this run belongs.</w:t>
      </w:r>
    </w:p>
    <w:p w14:paraId="66F91BCE" w14:textId="712847E0" w:rsidR="00636635" w:rsidRPr="00636635" w:rsidRDefault="00636635" w:rsidP="00636635">
      <w:r>
        <w:t>For an example, see §</w:t>
      </w:r>
      <w:r>
        <w:fldChar w:fldCharType="begin"/>
      </w:r>
      <w:r>
        <w:instrText xml:space="preserve"> REF _Ref526936874 \r \h </w:instrText>
      </w:r>
      <w:r>
        <w:fldChar w:fldCharType="separate"/>
      </w:r>
      <w:r w:rsidR="00CB3AD2">
        <w:t>3.17.1</w:t>
      </w:r>
      <w:r>
        <w:fldChar w:fldCharType="end"/>
      </w:r>
      <w:r>
        <w:t>.</w:t>
      </w:r>
    </w:p>
    <w:p w14:paraId="2BC037D2" w14:textId="6749EDAB" w:rsidR="000D32C1" w:rsidRDefault="000D32C1" w:rsidP="000D32C1">
      <w:pPr>
        <w:pStyle w:val="Heading3"/>
      </w:pPr>
      <w:bookmarkStart w:id="271" w:name="_Ref493475805"/>
      <w:bookmarkStart w:id="272" w:name="_Toc7105955"/>
      <w:r>
        <w:t>baseline</w:t>
      </w:r>
      <w:r w:rsidR="00435405">
        <w:t>Gui</w:t>
      </w:r>
      <w:r>
        <w:t>d property</w:t>
      </w:r>
      <w:bookmarkEnd w:id="271"/>
      <w:bookmarkEnd w:id="272"/>
    </w:p>
    <w:p w14:paraId="2AAA192D" w14:textId="1264C82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B3AD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B3AD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B3AD2">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FA2002F"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B3AD2">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B3AD2">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3" w:name="_Ref493350956"/>
      <w:bookmarkStart w:id="274" w:name="_Toc7105956"/>
      <w:r>
        <w:t>tool property</w:t>
      </w:r>
      <w:bookmarkEnd w:id="273"/>
      <w:bookmarkEnd w:id="274"/>
    </w:p>
    <w:p w14:paraId="56566E8E" w14:textId="400A350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B3AD2">
        <w:t>3.18</w:t>
      </w:r>
      <w:r>
        <w:fldChar w:fldCharType="end"/>
      </w:r>
      <w:r w:rsidRPr="003B5868">
        <w:t>) that describes the analysis tool that was run.</w:t>
      </w:r>
    </w:p>
    <w:p w14:paraId="1B63288D" w14:textId="5E09371B" w:rsidR="00B47FD2" w:rsidRDefault="00B47FD2" w:rsidP="00B47FD2">
      <w:pPr>
        <w:pStyle w:val="Heading3"/>
      </w:pPr>
      <w:bookmarkStart w:id="275" w:name="_Ref4659591"/>
      <w:bookmarkStart w:id="276" w:name="_Toc7105957"/>
      <w:r>
        <w:t>language</w:t>
      </w:r>
      <w:bookmarkEnd w:id="275"/>
      <w:bookmarkEnd w:id="276"/>
    </w:p>
    <w:p w14:paraId="0337CE14" w14:textId="698CB8A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B3AD2">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CB3AD2">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7" w:name="_Ref4509523"/>
      <w:bookmarkStart w:id="278" w:name="_Toc7105958"/>
      <w:r>
        <w:t>taxonomies property</w:t>
      </w:r>
      <w:bookmarkEnd w:id="277"/>
      <w:bookmarkEnd w:id="278"/>
    </w:p>
    <w:p w14:paraId="3ED81C5A" w14:textId="2526CCDE"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B3AD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B3AD2">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B3AD2">
        <w:t>3.19.3</w:t>
      </w:r>
      <w:r w:rsidR="009634AB">
        <w:fldChar w:fldCharType="end"/>
      </w:r>
      <w:r w:rsidR="009634AB">
        <w:t>)</w:t>
      </w:r>
      <w:r>
        <w:t>.</w:t>
      </w:r>
    </w:p>
    <w:p w14:paraId="22A8AC46" w14:textId="5403795E"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B3AD2">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B3AD2">
        <w:t>3.19.25</w:t>
      </w:r>
      <w:r>
        <w:fldChar w:fldCharType="end"/>
      </w:r>
      <w:r>
        <w:t>.</w:t>
      </w:r>
    </w:p>
    <w:p w14:paraId="385B7FEA" w14:textId="5AF98DDE" w:rsidR="001077F2" w:rsidRDefault="006E58BF" w:rsidP="001077F2">
      <w:pPr>
        <w:pStyle w:val="Heading3"/>
      </w:pPr>
      <w:bookmarkStart w:id="279" w:name="_Ref4495306"/>
      <w:bookmarkStart w:id="280" w:name="_Toc7105959"/>
      <w:r>
        <w:t>tr</w:t>
      </w:r>
      <w:r w:rsidR="001077F2">
        <w:t>anslations property</w:t>
      </w:r>
      <w:bookmarkEnd w:id="279"/>
      <w:bookmarkEnd w:id="280"/>
    </w:p>
    <w:p w14:paraId="32C45637" w14:textId="2F483341"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B3AD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B3AD2">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B3AD2">
        <w:t>3.19.4</w:t>
      </w:r>
      <w:r w:rsidR="009634AB">
        <w:fldChar w:fldCharType="end"/>
      </w:r>
      <w:r w:rsidR="009634AB">
        <w:t>)</w:t>
      </w:r>
      <w:r>
        <w:t>.</w:t>
      </w:r>
    </w:p>
    <w:p w14:paraId="1B96FE6E" w14:textId="28851AF2" w:rsidR="006E58BF" w:rsidRDefault="009B381A" w:rsidP="006E58BF">
      <w:pPr>
        <w:pStyle w:val="Heading3"/>
      </w:pPr>
      <w:bookmarkStart w:id="281" w:name="_Ref4509533"/>
      <w:bookmarkStart w:id="282" w:name="_Toc7105960"/>
      <w:r>
        <w:lastRenderedPageBreak/>
        <w:t>policies</w:t>
      </w:r>
      <w:r w:rsidR="006E58BF">
        <w:t xml:space="preserve"> property</w:t>
      </w:r>
      <w:bookmarkEnd w:id="281"/>
      <w:bookmarkEnd w:id="282"/>
    </w:p>
    <w:p w14:paraId="7FFDAD02" w14:textId="30024B45"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B3AD2">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CB3AD2">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B3AD2">
        <w:t>3.19.5</w:t>
      </w:r>
      <w:r w:rsidR="00F16942">
        <w:fldChar w:fldCharType="end"/>
      </w:r>
      <w:r w:rsidR="00F16942">
        <w:t>)</w:t>
      </w:r>
      <w:r>
        <w:t>.</w:t>
      </w:r>
    </w:p>
    <w:p w14:paraId="29FA70CD" w14:textId="52EE5F0A" w:rsidR="000D32C1" w:rsidRDefault="000D32C1" w:rsidP="000D32C1">
      <w:pPr>
        <w:pStyle w:val="Heading3"/>
      </w:pPr>
      <w:bookmarkStart w:id="283" w:name="_Ref507657941"/>
      <w:bookmarkStart w:id="284" w:name="_Toc7105961"/>
      <w:r>
        <w:t>invocation</w:t>
      </w:r>
      <w:r w:rsidR="00514F09">
        <w:t>s</w:t>
      </w:r>
      <w:r>
        <w:t xml:space="preserve"> property</w:t>
      </w:r>
      <w:bookmarkEnd w:id="283"/>
      <w:bookmarkEnd w:id="284"/>
    </w:p>
    <w:p w14:paraId="676BBCBB" w14:textId="3ACE35A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B3AD2">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5" w:name="_Ref3810891"/>
      <w:bookmarkStart w:id="286" w:name="_Toc7105962"/>
      <w:r>
        <w:t>conversion property</w:t>
      </w:r>
      <w:bookmarkEnd w:id="285"/>
      <w:bookmarkEnd w:id="286"/>
    </w:p>
    <w:p w14:paraId="226462F1" w14:textId="65E3F74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B3AD2">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7" w:name="_Ref511829897"/>
      <w:bookmarkStart w:id="288" w:name="_Toc7105963"/>
      <w:r>
        <w:t>versionControlProvenance property</w:t>
      </w:r>
      <w:bookmarkEnd w:id="287"/>
      <w:bookmarkEnd w:id="288"/>
    </w:p>
    <w:p w14:paraId="40DFBA3C" w14:textId="4EA7C10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B3AD2">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7B9BC2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B3AD2">
        <w:t>3.23</w:t>
      </w:r>
      <w:r>
        <w:fldChar w:fldCharType="end"/>
      </w:r>
      <w:r>
        <w:t>).</w:t>
      </w:r>
    </w:p>
    <w:p w14:paraId="252CBC5B" w14:textId="384C3E5D"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B3AD2">
        <w:t>3.23.3</w:t>
      </w:r>
      <w:r w:rsidR="00EC5421">
        <w:fldChar w:fldCharType="end"/>
      </w:r>
      <w:r>
        <w:t>.</w:t>
      </w:r>
    </w:p>
    <w:p w14:paraId="5C24FC9B" w14:textId="2A8F9EDF"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CB3AD2">
        <w:t>3.23.4</w:t>
      </w:r>
      <w:r w:rsidR="00EC5421">
        <w:fldChar w:fldCharType="end"/>
      </w:r>
      <w:r>
        <w:t>.</w:t>
      </w:r>
    </w:p>
    <w:p w14:paraId="1B1D75B0" w14:textId="2B5B177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B3AD2">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9" w:name="_Ref508869459"/>
      <w:bookmarkStart w:id="290" w:name="_Ref508869524"/>
      <w:bookmarkStart w:id="291" w:name="_Ref508869585"/>
      <w:bookmarkStart w:id="292" w:name="_Toc7105964"/>
      <w:bookmarkStart w:id="293" w:name="_Ref493345118"/>
      <w:r>
        <w:lastRenderedPageBreak/>
        <w:t>originalUriBaseIds property</w:t>
      </w:r>
      <w:bookmarkEnd w:id="289"/>
      <w:bookmarkEnd w:id="290"/>
      <w:bookmarkEnd w:id="291"/>
      <w:bookmarkEnd w:id="292"/>
    </w:p>
    <w:p w14:paraId="2DDCF7C4" w14:textId="290399F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B3AD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B3AD2">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B3AD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E935976"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B3AD2">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CB3AD2">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65DBD9A8"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5254EAE4"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CB3AD2">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23AB48A"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CB3AD2">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717369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B3AD2">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BB67DA3"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B3AD2">
        <w:t>3.27</w:t>
      </w:r>
      <w:r w:rsidR="00B213E1">
        <w:fldChar w:fldCharType="end"/>
      </w:r>
      <w:r w:rsidR="00B213E1">
        <w:t>)</w:t>
      </w:r>
      <w:r w:rsidR="00A34799">
        <w:t>.</w:t>
      </w:r>
    </w:p>
    <w:p w14:paraId="26DCDECF" w14:textId="00FC8C0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B3AD2">
        <w:t>3.27.3</w:t>
      </w:r>
      <w:r w:rsidR="00C6546E">
        <w:fldChar w:fldCharType="end"/>
      </w:r>
      <w:r w:rsidR="00C6546E">
        <w:t>.</w:t>
      </w:r>
    </w:p>
    <w:p w14:paraId="14E37F0A" w14:textId="1A3769F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CB3AD2">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4" w:name="_Ref507667580"/>
      <w:bookmarkStart w:id="295" w:name="_Toc7105965"/>
      <w:r>
        <w:t xml:space="preserve">artifacts </w:t>
      </w:r>
      <w:r w:rsidR="000D32C1">
        <w:t>property</w:t>
      </w:r>
      <w:bookmarkEnd w:id="293"/>
      <w:bookmarkEnd w:id="294"/>
      <w:bookmarkEnd w:id="295"/>
    </w:p>
    <w:p w14:paraId="1A04899C" w14:textId="7461EC8C"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B3AD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B3AD2">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D7DA3F6"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B3AD2">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FB6802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B3AD2">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B3AD2">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6" w:name="_Ref493479000"/>
      <w:bookmarkStart w:id="297" w:name="_Ref493479448"/>
      <w:bookmarkStart w:id="298" w:name="_Toc7105966"/>
      <w:r>
        <w:t>logicalLocations property</w:t>
      </w:r>
      <w:bookmarkEnd w:id="296"/>
      <w:bookmarkEnd w:id="297"/>
      <w:bookmarkEnd w:id="298"/>
    </w:p>
    <w:p w14:paraId="428BC587" w14:textId="77AF4D01"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B3AD2">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B3AD2">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A434CD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B3AD2">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768CF61"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B3AD2">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9" w:name="_Ref4685267"/>
      <w:bookmarkStart w:id="300" w:name="_Toc7105967"/>
      <w:r>
        <w:lastRenderedPageBreak/>
        <w:t>addresses property</w:t>
      </w:r>
      <w:bookmarkEnd w:id="299"/>
      <w:bookmarkEnd w:id="300"/>
    </w:p>
    <w:p w14:paraId="72EFB665" w14:textId="2AF1B5C9"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CB3AD2">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B3AD2">
        <w:t>3.28</w:t>
      </w:r>
      <w:r>
        <w:fldChar w:fldCharType="end"/>
      </w:r>
      <w:r>
        <w:t xml:space="preserve">) within </w:t>
      </w:r>
      <w:r w:rsidR="001136EC" w:rsidRPr="001136EC">
        <w:rPr>
          <w:rStyle w:val="CODEtemp"/>
        </w:rPr>
        <w:t>theRun</w:t>
      </w:r>
      <w:r>
        <w:t>.</w:t>
      </w:r>
    </w:p>
    <w:p w14:paraId="7511A76F" w14:textId="0C44C9AA"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CB3AD2">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1" w:name="_Ref3480694"/>
      <w:bookmarkStart w:id="302" w:name="_Toc7105968"/>
      <w:r>
        <w:t>threadFlowLocations property</w:t>
      </w:r>
      <w:bookmarkEnd w:id="301"/>
      <w:bookmarkEnd w:id="302"/>
    </w:p>
    <w:p w14:paraId="1234D581" w14:textId="410BD95B"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CB3AD2">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CB3AD2">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3" w:name="_Ref511820652"/>
      <w:bookmarkStart w:id="304" w:name="_Toc7105969"/>
      <w:r>
        <w:t>graphs property</w:t>
      </w:r>
      <w:bookmarkEnd w:id="303"/>
      <w:bookmarkEnd w:id="304"/>
    </w:p>
    <w:p w14:paraId="2212E1F5" w14:textId="183A79C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B3AD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B3AD2">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3025A78"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B3AD2">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B3AD2">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B3AD2">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5" w:name="_Ref5716760"/>
      <w:bookmarkStart w:id="306" w:name="_Toc7105970"/>
      <w:r>
        <w:t xml:space="preserve">webRequests </w:t>
      </w:r>
      <w:r w:rsidR="00C75437">
        <w:t>property</w:t>
      </w:r>
      <w:bookmarkEnd w:id="305"/>
      <w:bookmarkEnd w:id="306"/>
    </w:p>
    <w:p w14:paraId="5BA4C4FC" w14:textId="479E0DFA"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CB3AD2">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CB3AD2">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7" w:name="_Ref5716908"/>
      <w:bookmarkStart w:id="308" w:name="_Toc7105971"/>
      <w:r>
        <w:t>webR</w:t>
      </w:r>
      <w:r w:rsidR="00C75437">
        <w:t>esponse</w:t>
      </w:r>
      <w:r w:rsidR="00EA29D3">
        <w:t>s</w:t>
      </w:r>
      <w:r w:rsidR="00C75437">
        <w:t xml:space="preserve"> property</w:t>
      </w:r>
      <w:bookmarkEnd w:id="307"/>
      <w:bookmarkEnd w:id="308"/>
    </w:p>
    <w:p w14:paraId="7EF3C2E3" w14:textId="7D52FA26"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CB3AD2">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CB3AD2">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9" w:name="_Ref493350972"/>
      <w:bookmarkStart w:id="310" w:name="_Toc7105972"/>
      <w:r>
        <w:t>results property</w:t>
      </w:r>
      <w:bookmarkEnd w:id="309"/>
      <w:bookmarkEnd w:id="310"/>
    </w:p>
    <w:p w14:paraId="319EAE63" w14:textId="6338F24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B3AD2">
        <w:t>3.26</w:t>
      </w:r>
      <w:r w:rsidR="00FB5300">
        <w:fldChar w:fldCharType="end"/>
      </w:r>
      <w:r w:rsidR="00FB5300" w:rsidRPr="00FB5300">
        <w:t>) each of which represents a single result detected in the course of the run.</w:t>
      </w:r>
    </w:p>
    <w:p w14:paraId="66E8B62B" w14:textId="7E8A9784"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B3AD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A37F85"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B3AD2">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1" w:name="_Ref511828248"/>
      <w:bookmarkStart w:id="312" w:name="_Toc7105973"/>
      <w:r>
        <w:t>defaultEncoding</w:t>
      </w:r>
      <w:bookmarkEnd w:id="311"/>
      <w:r w:rsidR="00F82406">
        <w:t xml:space="preserve"> property</w:t>
      </w:r>
      <w:bookmarkEnd w:id="312"/>
    </w:p>
    <w:p w14:paraId="305609EB" w14:textId="4D1E3A3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B3AD2">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B3AD2">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CB3AD2">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9DABC5E" w:rsidR="00926829" w:rsidRDefault="00926829" w:rsidP="00926829">
      <w:r>
        <w:t>For an example, see §</w:t>
      </w:r>
      <w:r>
        <w:fldChar w:fldCharType="begin"/>
      </w:r>
      <w:r>
        <w:instrText xml:space="preserve"> REF _Ref511828128 \r \h </w:instrText>
      </w:r>
      <w:r>
        <w:fldChar w:fldCharType="separate"/>
      </w:r>
      <w:r w:rsidR="00CB3AD2">
        <w:t>3.24.9</w:t>
      </w:r>
      <w:r>
        <w:fldChar w:fldCharType="end"/>
      </w:r>
      <w:r>
        <w:t>.</w:t>
      </w:r>
    </w:p>
    <w:p w14:paraId="5DBD21F7" w14:textId="5F01E581" w:rsidR="00F82406" w:rsidRDefault="00F82406" w:rsidP="00F82406">
      <w:pPr>
        <w:pStyle w:val="Heading3"/>
      </w:pPr>
      <w:bookmarkStart w:id="313" w:name="_Ref534897013"/>
      <w:bookmarkStart w:id="314" w:name="_Toc7105974"/>
      <w:r>
        <w:t>defaultSourceLanguage property</w:t>
      </w:r>
      <w:bookmarkEnd w:id="313"/>
      <w:bookmarkEnd w:id="314"/>
    </w:p>
    <w:p w14:paraId="66CE74AE" w14:textId="5185ABCA"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B3AD2">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B3AD2">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B3AD2">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B3AD2">
        <w:t>3.14.15</w:t>
      </w:r>
      <w:r w:rsidR="0003707A">
        <w:fldChar w:fldCharType="end"/>
      </w:r>
      <w:r w:rsidR="0003707A">
        <w:t xml:space="preserve">) which refers to a text </w:t>
      </w:r>
      <w:r w:rsidR="004D285A">
        <w:t xml:space="preserve">artifact </w:t>
      </w:r>
      <w:r w:rsidR="0003707A">
        <w:t>that contains source code.</w:t>
      </w:r>
    </w:p>
    <w:p w14:paraId="4CAA986B" w14:textId="25D10AC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B3AD2">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5" w:name="_Toc7105975"/>
      <w:r>
        <w:t>newlineSequences</w:t>
      </w:r>
      <w:r w:rsidR="00F82406">
        <w:t xml:space="preserve"> property</w:t>
      </w:r>
      <w:bookmarkEnd w:id="315"/>
    </w:p>
    <w:p w14:paraId="0E24944C" w14:textId="55F19D8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B3AD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DAA96F8"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B3AD2">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B3AD2">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B3AD2">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CB3AD2">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B314563" w:rsidR="00CD1A14" w:rsidRDefault="00CD1A14" w:rsidP="00CD1A14">
      <w:pPr>
        <w:pStyle w:val="Code"/>
      </w:pPr>
      <w:r>
        <w:t>{         # A run object (§</w:t>
      </w:r>
      <w:r>
        <w:fldChar w:fldCharType="begin"/>
      </w:r>
      <w:r>
        <w:instrText xml:space="preserve"> REF _Ref493349997 \r \h </w:instrText>
      </w:r>
      <w:r>
        <w:fldChar w:fldCharType="separate"/>
      </w:r>
      <w:r w:rsidR="00CB3AD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6" w:name="_Ref516063927"/>
      <w:bookmarkStart w:id="317" w:name="_Toc7105976"/>
      <w:r>
        <w:t>columnKind property</w:t>
      </w:r>
      <w:bookmarkEnd w:id="316"/>
      <w:bookmarkEnd w:id="317"/>
    </w:p>
    <w:p w14:paraId="6963CD47" w14:textId="277DB1DC" w:rsidR="00153C25" w:rsidRDefault="004B18EB" w:rsidP="00153C25">
      <w:bookmarkStart w:id="318"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CB3AD2">
        <w:t>3.14.22</w:t>
      </w:r>
      <w:r w:rsidR="0009476F">
        <w:fldChar w:fldCharType="end"/>
      </w:r>
      <w:r w:rsidR="0009476F">
        <w:t>) is non-empty</w:t>
      </w:r>
      <w:r>
        <w:t>, the</w:t>
      </w:r>
      <w:bookmarkEnd w:id="318"/>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7105977"/>
      <w:r>
        <w:t>redactionToken</w:t>
      </w:r>
      <w:bookmarkEnd w:id="319"/>
      <w:r>
        <w:t xml:space="preserve"> property</w:t>
      </w:r>
      <w:bookmarkEnd w:id="320"/>
    </w:p>
    <w:p w14:paraId="0674C185" w14:textId="217D2FAE"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B3AD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6A8AC8C"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B3AD2">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2" w:name="_Ref6208153"/>
      <w:bookmarkStart w:id="323" w:name="_Toc7105978"/>
      <w:r>
        <w:lastRenderedPageBreak/>
        <w:t>externalPropertyFileReferences object</w:t>
      </w:r>
      <w:bookmarkEnd w:id="322"/>
      <w:bookmarkEnd w:id="323"/>
    </w:p>
    <w:p w14:paraId="797443A3" w14:textId="30D2FA9F" w:rsidR="0040072D" w:rsidRDefault="0040072D" w:rsidP="0040072D">
      <w:pPr>
        <w:pStyle w:val="Heading3"/>
      </w:pPr>
      <w:bookmarkStart w:id="324" w:name="_Toc7105979"/>
      <w:r>
        <w:t>General</w:t>
      </w:r>
      <w:bookmarkEnd w:id="324"/>
    </w:p>
    <w:p w14:paraId="28E57B08" w14:textId="1AD1BBA3"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CB3AD2">
        <w:t>3.15.2</w:t>
      </w:r>
      <w:r>
        <w:fldChar w:fldCharType="end"/>
      </w:r>
      <w:r>
        <w:t>) that contain</w:t>
      </w:r>
      <w:del w:id="325" w:author="Laurence Golding" w:date="2019-04-25T17:34:00Z">
        <w:r w:rsidDel="00EE67F8">
          <w:delText>s</w:delText>
        </w:r>
      </w:del>
      <w:r>
        <w:t xml:space="preserve">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6" w:name="_Ref6209979"/>
      <w:bookmarkStart w:id="327" w:name="_Toc7105980"/>
      <w:r>
        <w:t>Rationale</w:t>
      </w:r>
      <w:bookmarkEnd w:id="326"/>
      <w:bookmarkEnd w:id="327"/>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179015F0" w:rsidR="0040072D" w:rsidRDefault="0040072D" w:rsidP="0040072D">
      <w:r>
        <w:t>The format of an external property file is described in §</w:t>
      </w:r>
      <w:r>
        <w:fldChar w:fldCharType="begin"/>
      </w:r>
      <w:r>
        <w:instrText xml:space="preserve"> REF _Ref528151413 \r \h </w:instrText>
      </w:r>
      <w:r>
        <w:fldChar w:fldCharType="separate"/>
      </w:r>
      <w:r w:rsidR="00CB3AD2">
        <w:t>4</w:t>
      </w:r>
      <w:r>
        <w:fldChar w:fldCharType="end"/>
      </w:r>
      <w:r>
        <w:t>.</w:t>
      </w:r>
    </w:p>
    <w:p w14:paraId="14BB4875" w14:textId="7198C0F8" w:rsidR="0040072D" w:rsidRDefault="0040072D" w:rsidP="0036208E">
      <w:pPr>
        <w:rPr>
          <w:ins w:id="328" w:author="Laurence Golding" w:date="2019-04-25T17:35:00Z"/>
        </w:rPr>
      </w:pPr>
      <w:r>
        <w:t xml:space="preserve">A SARIF consumer </w:t>
      </w:r>
      <w:r>
        <w:rPr>
          <w:b/>
        </w:rPr>
        <w:t>SHALL</w:t>
      </w:r>
      <w:r>
        <w:t xml:space="preserve"> treat the </w:t>
      </w:r>
      <w:r w:rsidR="004D4A3F">
        <w:t>value</w:t>
      </w:r>
      <w:r>
        <w:t xml:space="preserve"> of a</w:t>
      </w:r>
      <w:ins w:id="329" w:author="Laurence Golding" w:date="2019-04-25T17:35:00Z">
        <w:r w:rsidR="00EE67F8">
          <w:t>n object-valued</w:t>
        </w:r>
      </w:ins>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pPr>
        <w:rPr>
          <w:ins w:id="330" w:author="Laurence Golding" w:date="2019-04-25T17:36:00Z"/>
        </w:rPr>
      </w:pPr>
      <w:ins w:id="331" w:author="Laurence Golding" w:date="2019-04-25T17:35:00Z">
        <w:r>
          <w:t>A SARIF consume</w:t>
        </w:r>
      </w:ins>
      <w:ins w:id="332" w:author="Laurence Golding" w:date="2019-04-25T17:36:00Z">
        <w:r>
          <w:t xml:space="preserve">r </w:t>
        </w:r>
        <w:bookmarkStart w:id="333" w:name="_GoBack"/>
        <w:bookmarkEnd w:id="333"/>
        <w:r w:rsidRPr="00EE67F8">
          <w:rPr>
            <w:b/>
          </w:rPr>
          <w:t>SHALL</w:t>
        </w:r>
        <w:r>
          <w:t xml:space="preserve"> treat the value of an array-valued property stored in an external property file exactly as if its elements had appeared inline</w:t>
        </w:r>
      </w:ins>
      <w:ins w:id="334" w:author="Laurence Golding" w:date="2019-04-25T17:37:00Z">
        <w:r>
          <w:t xml:space="preserve"> in the root file</w:t>
        </w:r>
      </w:ins>
      <w:ins w:id="335" w:author="Laurence Golding" w:date="2019-04-25T17:36:00Z">
        <w:r>
          <w:t>, appended to the existing value, if any, of that property.</w:t>
        </w:r>
      </w:ins>
    </w:p>
    <w:p w14:paraId="2D8D8FCA" w14:textId="2E4CF38A" w:rsidR="00EE67F8" w:rsidRPr="0040072D" w:rsidRDefault="00EE67F8" w:rsidP="00EE67F8">
      <w:pPr>
        <w:pStyle w:val="Note"/>
      </w:pPr>
      <w:ins w:id="336" w:author="Laurence Golding" w:date="2019-04-25T17:37:00Z">
        <w:r>
          <w:t xml:space="preserve">NOTE: This allows a SARIF producer to begin writing the elements of an array-valued property to the root file, and then, if the file grows too large, to “spill” the additional elements into one or </w:t>
        </w:r>
      </w:ins>
      <w:ins w:id="337" w:author="Laurence Golding" w:date="2019-04-25T17:38:00Z">
        <w:r>
          <w:t>more external property files.</w:t>
        </w:r>
      </w:ins>
    </w:p>
    <w:p w14:paraId="6B4A7E7C" w14:textId="12D033CF" w:rsidR="0040072D" w:rsidRDefault="0040072D" w:rsidP="0040072D">
      <w:pPr>
        <w:pStyle w:val="Heading3"/>
      </w:pPr>
      <w:bookmarkStart w:id="338" w:name="_Ref6212273"/>
      <w:bookmarkStart w:id="339" w:name="_Ref6212275"/>
      <w:bookmarkStart w:id="340" w:name="_Ref6212277"/>
      <w:bookmarkStart w:id="341" w:name="_Toc7105981"/>
      <w:r>
        <w:t>Properties</w:t>
      </w:r>
      <w:bookmarkEnd w:id="338"/>
      <w:bookmarkEnd w:id="339"/>
      <w:bookmarkEnd w:id="340"/>
      <w:bookmarkEnd w:id="341"/>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lastRenderedPageBreak/>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404FA351"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CB3AD2">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100CC11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B3AD2">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4565393E"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CB3AD2">
        <w:t>3.16</w:t>
      </w:r>
      <w:r>
        <w:fldChar w:fldCharType="end"/>
      </w:r>
      <w:r>
        <w:t>).</w:t>
      </w:r>
    </w:p>
    <w:p w14:paraId="66BDB7AE" w14:textId="794BFF1E" w:rsidR="0036208E" w:rsidRDefault="0036208E" w:rsidP="0036208E">
      <w:pPr>
        <w:pStyle w:val="Code"/>
      </w:pPr>
      <w:r>
        <w:t xml:space="preserve">      "location": {         # See §</w:t>
      </w:r>
      <w:r>
        <w:fldChar w:fldCharType="begin"/>
      </w:r>
      <w:r>
        <w:instrText xml:space="preserve"> REF _Ref525810081 \r \h </w:instrText>
      </w:r>
      <w:r>
        <w:fldChar w:fldCharType="separate"/>
      </w:r>
      <w:r w:rsidR="00CB3AD2">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234524FC"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B3AD2">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lastRenderedPageBreak/>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13C4AD07" w:rsidR="0036208E" w:rsidRDefault="0036208E" w:rsidP="0036208E">
      <w:pPr>
        <w:pStyle w:val="Code"/>
      </w:pPr>
      <w:r>
        <w:t>{                            # A run object (§</w:t>
      </w:r>
      <w:r>
        <w:fldChar w:fldCharType="begin"/>
      </w:r>
      <w:r>
        <w:instrText xml:space="preserve"> REF _Ref493349997 \r \h </w:instrText>
      </w:r>
      <w:r>
        <w:fldChar w:fldCharType="separate"/>
      </w:r>
      <w:r w:rsidR="00CB3AD2">
        <w:t>3.14</w:t>
      </w:r>
      <w:r>
        <w:fldChar w:fldCharType="end"/>
      </w:r>
      <w:r>
        <w:t>).</w:t>
      </w:r>
    </w:p>
    <w:p w14:paraId="1FBE3A00" w14:textId="44AE7221"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B3AD2">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57ECEE73"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CB3AD2">
        <w:t>3.16</w:t>
      </w:r>
      <w:r>
        <w:fldChar w:fldCharType="end"/>
      </w:r>
      <w:r>
        <w:t>).</w:t>
      </w:r>
    </w:p>
    <w:p w14:paraId="1B7C3596" w14:textId="725784CB" w:rsidR="0036208E" w:rsidRDefault="0036208E" w:rsidP="0036208E">
      <w:pPr>
        <w:pStyle w:val="Code"/>
      </w:pPr>
      <w:r>
        <w:t xml:space="preserve">      "location": {          # See §</w:t>
      </w:r>
      <w:r>
        <w:fldChar w:fldCharType="begin"/>
      </w:r>
      <w:r>
        <w:instrText xml:space="preserve"> REF _Ref525810081 \r \h </w:instrText>
      </w:r>
      <w:r>
        <w:fldChar w:fldCharType="separate"/>
      </w:r>
      <w:r w:rsidR="00CB3AD2">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48911B38"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B3AD2">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67E1108" w:rsidR="0036208E" w:rsidRDefault="0036208E" w:rsidP="0036208E">
      <w:pPr>
        <w:pStyle w:val="Code"/>
      </w:pPr>
      <w:r>
        <w:t>{                            # A run object (§</w:t>
      </w:r>
      <w:r>
        <w:fldChar w:fldCharType="begin"/>
      </w:r>
      <w:r>
        <w:instrText xml:space="preserve"> REF _Ref493349997 \r \h </w:instrText>
      </w:r>
      <w:r>
        <w:fldChar w:fldCharType="separate"/>
      </w:r>
      <w:r w:rsidR="00CB3AD2">
        <w:t>3.14</w:t>
      </w:r>
      <w:r>
        <w:fldChar w:fldCharType="end"/>
      </w:r>
      <w:r>
        <w:t>).</w:t>
      </w:r>
    </w:p>
    <w:p w14:paraId="003DADA7" w14:textId="335731B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B3AD2">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51E684B1" w:rsidR="0036208E" w:rsidRDefault="0036208E" w:rsidP="0036208E">
      <w:pPr>
        <w:pStyle w:val="Code"/>
      </w:pPr>
      <w:r>
        <w:lastRenderedPageBreak/>
        <w:t xml:space="preserve">      {                 # An externalPropertyFileReference object (see §</w:t>
      </w:r>
      <w:r>
        <w:fldChar w:fldCharType="begin"/>
      </w:r>
      <w:r>
        <w:instrText xml:space="preserve"> REF _Ref525806896 \r \h </w:instrText>
      </w:r>
      <w:r>
        <w:fldChar w:fldCharType="separate"/>
      </w:r>
      <w:r w:rsidR="00CB3AD2">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42" w:name="_Ref525806896"/>
      <w:bookmarkStart w:id="343" w:name="_Toc7105982"/>
      <w:bookmarkEnd w:id="321"/>
      <w:r>
        <w:t>externa</w:t>
      </w:r>
      <w:r w:rsidR="00960E2D">
        <w:t>l</w:t>
      </w:r>
      <w:r w:rsidR="00F265D8">
        <w:t>Property</w:t>
      </w:r>
      <w:r>
        <w:t>File</w:t>
      </w:r>
      <w:r w:rsidR="005E7318">
        <w:t>Reference</w:t>
      </w:r>
      <w:r>
        <w:t xml:space="preserve"> object</w:t>
      </w:r>
      <w:bookmarkEnd w:id="342"/>
      <w:bookmarkEnd w:id="343"/>
    </w:p>
    <w:p w14:paraId="020DB163" w14:textId="0923AD36" w:rsidR="00AF60C1" w:rsidRDefault="00AF60C1" w:rsidP="00AF60C1">
      <w:pPr>
        <w:pStyle w:val="Heading3"/>
      </w:pPr>
      <w:bookmarkStart w:id="344" w:name="_Toc7105983"/>
      <w:r>
        <w:t>General</w:t>
      </w:r>
      <w:bookmarkEnd w:id="344"/>
    </w:p>
    <w:p w14:paraId="38B8B5C7" w14:textId="495F82C5"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CB3AD2">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5" w:name="_Toc7105984"/>
      <w:bookmarkStart w:id="346" w:name="_Hlk7100792"/>
      <w:r>
        <w:t>Constraints</w:t>
      </w:r>
      <w:bookmarkEnd w:id="345"/>
    </w:p>
    <w:p w14:paraId="7C6E6547" w14:textId="4EFBEF88"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CB3AD2">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CB3AD2">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CB3AD2">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7" w:name="_Ref525810081"/>
      <w:bookmarkStart w:id="348" w:name="_Toc7105985"/>
      <w:bookmarkStart w:id="349" w:name="_Hlk6556570"/>
      <w:bookmarkEnd w:id="346"/>
      <w:r>
        <w:t>l</w:t>
      </w:r>
      <w:r w:rsidR="006C1B56">
        <w:t xml:space="preserve">ocation </w:t>
      </w:r>
      <w:r w:rsidR="00AF60C1">
        <w:t>property</w:t>
      </w:r>
      <w:bookmarkEnd w:id="347"/>
      <w:bookmarkEnd w:id="348"/>
    </w:p>
    <w:p w14:paraId="46352381" w14:textId="3A62CA98" w:rsidR="00604E7A" w:rsidRDefault="001A277B" w:rsidP="00604E7A">
      <w:bookmarkStart w:id="350" w:name="_Hlk3472165"/>
      <w:r>
        <w:t>Depending on the circumstances, a</w:t>
      </w:r>
      <w:bookmarkEnd w:id="350"/>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B3AD2">
        <w:t>3.4</w:t>
      </w:r>
      <w:r w:rsidR="00604E7A">
        <w:fldChar w:fldCharType="end"/>
      </w:r>
      <w:r w:rsidR="00604E7A">
        <w:t xml:space="preserve">) that specifies the location of the external </w:t>
      </w:r>
      <w:r w:rsidR="00F265D8">
        <w:t xml:space="preserve">property </w:t>
      </w:r>
      <w:r w:rsidR="00604E7A">
        <w:t>file.</w:t>
      </w:r>
    </w:p>
    <w:p w14:paraId="79BAE496" w14:textId="4562A339"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B3AD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B3AD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81913F0"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B3AD2">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51"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B3AD2">
        <w:t>3.10.3</w:t>
      </w:r>
      <w:r>
        <w:fldChar w:fldCharType="end"/>
      </w:r>
      <w:r w:rsidRPr="003F29AE">
        <w:t>).</w:t>
      </w:r>
      <w:bookmarkEnd w:id="351"/>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CB3AD2">
        <w:t>3.16.4</w:t>
      </w:r>
      <w:r>
        <w:fldChar w:fldCharType="end"/>
      </w:r>
      <w:r>
        <w:t>).</w:t>
      </w:r>
    </w:p>
    <w:p w14:paraId="7C6C90CA" w14:textId="72FD5310" w:rsidR="00AF60C1" w:rsidRDefault="008E4B88">
      <w:pPr>
        <w:pStyle w:val="Heading3"/>
      </w:pPr>
      <w:bookmarkStart w:id="352" w:name="_Ref525810085"/>
      <w:bookmarkStart w:id="353" w:name="_Toc7105986"/>
      <w:r>
        <w:t xml:space="preserve">guid </w:t>
      </w:r>
      <w:r w:rsidR="00AF60C1">
        <w:t>property</w:t>
      </w:r>
      <w:bookmarkEnd w:id="352"/>
      <w:bookmarkEnd w:id="353"/>
    </w:p>
    <w:p w14:paraId="54EBB426" w14:textId="2989138F"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CB3AD2">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70C18269" w:rsidR="00C42396" w:rsidRDefault="00C42396" w:rsidP="000F505D">
      <w:r>
        <w:lastRenderedPageBreak/>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B3AD2">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CB3AD2">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004FD166"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CB3AD2">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CB3AD2">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54" w:name="_Toc7105987"/>
      <w:bookmarkEnd w:id="349"/>
      <w:r>
        <w:t>itemCount property</w:t>
      </w:r>
      <w:bookmarkEnd w:id="354"/>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68679C3"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CB3AD2">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5" w:name="_Ref526936831"/>
      <w:bookmarkStart w:id="356" w:name="_Toc7105988"/>
      <w:r>
        <w:t>runAutomationDetails object</w:t>
      </w:r>
      <w:bookmarkEnd w:id="355"/>
      <w:bookmarkEnd w:id="356"/>
    </w:p>
    <w:p w14:paraId="589B6DF1" w14:textId="63103A8B" w:rsidR="00636635" w:rsidRDefault="00636635" w:rsidP="00636635">
      <w:pPr>
        <w:pStyle w:val="Heading3"/>
      </w:pPr>
      <w:bookmarkStart w:id="357" w:name="_Ref526936874"/>
      <w:bookmarkStart w:id="358" w:name="_Toc7105989"/>
      <w:r>
        <w:t>General</w:t>
      </w:r>
      <w:bookmarkEnd w:id="357"/>
      <w:bookmarkEnd w:id="358"/>
    </w:p>
    <w:p w14:paraId="00A2DEFC" w14:textId="0AC6736E" w:rsidR="00A0147E" w:rsidRDefault="00A0147E" w:rsidP="00A0147E">
      <w:bookmarkStart w:id="359" w:name="_Hlk526586231"/>
      <w:r>
        <w:t xml:space="preserve">A </w:t>
      </w:r>
      <w:r>
        <w:rPr>
          <w:rStyle w:val="CODEtemp"/>
        </w:rPr>
        <w:t>runAutomationDetails</w:t>
      </w:r>
      <w:r>
        <w:t xml:space="preserve"> object contains information that specifies </w:t>
      </w:r>
      <w:bookmarkEnd w:id="359"/>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14A327D8"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B3AD2">
        <w:t>3.14</w:t>
      </w:r>
      <w:r w:rsidR="008B6DA3">
        <w:fldChar w:fldCharType="end"/>
      </w:r>
      <w:r>
        <w:t>).</w:t>
      </w:r>
    </w:p>
    <w:p w14:paraId="340889C7" w14:textId="6D8D4F7A"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B3AD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22958CA"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B3AD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60" w:name="_Toc7105990"/>
      <w:r>
        <w:t>description property</w:t>
      </w:r>
      <w:bookmarkEnd w:id="360"/>
    </w:p>
    <w:p w14:paraId="25D213B4" w14:textId="209119D7"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61" w:name="_Ref526936776"/>
      <w:bookmarkStart w:id="362" w:name="_Toc7105991"/>
      <w:r>
        <w:t xml:space="preserve">id </w:t>
      </w:r>
      <w:r w:rsidR="00636635">
        <w:t>property</w:t>
      </w:r>
      <w:bookmarkEnd w:id="361"/>
      <w:bookmarkEnd w:id="362"/>
    </w:p>
    <w:p w14:paraId="4B70380E" w14:textId="7DE343DB" w:rsidR="008B6DA3" w:rsidRDefault="008B6DA3" w:rsidP="008B6DA3">
      <w:bookmarkStart w:id="363"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B3AD2">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6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6E9397F"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B3AD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lastRenderedPageBreak/>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4" w:name="_Ref526937044"/>
      <w:bookmarkStart w:id="365" w:name="_Toc7105992"/>
      <w:r>
        <w:t xml:space="preserve">guid </w:t>
      </w:r>
      <w:r w:rsidR="00636635">
        <w:t>property</w:t>
      </w:r>
      <w:bookmarkEnd w:id="364"/>
      <w:bookmarkEnd w:id="365"/>
    </w:p>
    <w:p w14:paraId="171C0D57" w14:textId="364590A3"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B3AD2">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6" w:name="_Ref526937456"/>
      <w:bookmarkStart w:id="367" w:name="_Toc7105993"/>
      <w:r>
        <w:t>correlationGuid property</w:t>
      </w:r>
      <w:bookmarkEnd w:id="366"/>
      <w:bookmarkEnd w:id="367"/>
    </w:p>
    <w:p w14:paraId="0DF48F07" w14:textId="671D70C0"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B3AD2">
        <w:t>3.5.3</w:t>
      </w:r>
      <w:r>
        <w:fldChar w:fldCharType="end"/>
      </w:r>
      <w:r>
        <w:t>) which is shared by all such runs of the same type, and differs between any two runs of different types.</w:t>
      </w:r>
    </w:p>
    <w:p w14:paraId="7A1FBC28" w14:textId="506ABDCA"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B3AD2">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CB3AD2">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8" w:name="_Ref493350964"/>
      <w:bookmarkStart w:id="369" w:name="_Toc7105994"/>
      <w:r>
        <w:t>tool object</w:t>
      </w:r>
      <w:bookmarkEnd w:id="368"/>
      <w:bookmarkEnd w:id="369"/>
    </w:p>
    <w:p w14:paraId="389A43BD" w14:textId="582B65CB" w:rsidR="00401BB5" w:rsidRDefault="00401BB5" w:rsidP="00401BB5">
      <w:pPr>
        <w:pStyle w:val="Heading3"/>
      </w:pPr>
      <w:bookmarkStart w:id="370" w:name="_Ref3663435"/>
      <w:bookmarkStart w:id="371" w:name="_Ref3726198"/>
      <w:bookmarkStart w:id="372" w:name="_Toc7105995"/>
      <w:r>
        <w:t>General</w:t>
      </w:r>
      <w:bookmarkEnd w:id="370"/>
      <w:bookmarkEnd w:id="371"/>
      <w:bookmarkEnd w:id="372"/>
    </w:p>
    <w:p w14:paraId="13ED0A5F" w14:textId="59A4859C"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CB3AD2">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CB3AD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CB3AD2">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6DC3F56B"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CB3AD2">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9DF2A60" w:rsidR="003D09A4" w:rsidRDefault="003D09A4" w:rsidP="003D09A4">
      <w:pPr>
        <w:pStyle w:val="Code"/>
      </w:pPr>
      <w:r>
        <w:t xml:space="preserve">  "driver": {              # See §</w:t>
      </w:r>
      <w:r>
        <w:fldChar w:fldCharType="begin"/>
      </w:r>
      <w:r>
        <w:instrText xml:space="preserve"> REF _Ref3663219 \r \h </w:instrText>
      </w:r>
      <w:r>
        <w:fldChar w:fldCharType="separate"/>
      </w:r>
      <w:r w:rsidR="00CB3AD2">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381D996B" w:rsidR="003D09A4" w:rsidRDefault="003D09A4" w:rsidP="003D09A4">
      <w:pPr>
        <w:pStyle w:val="Code"/>
      </w:pPr>
      <w:r>
        <w:t xml:space="preserve">  "extensions": [          # See §</w:t>
      </w:r>
      <w:r>
        <w:fldChar w:fldCharType="begin"/>
      </w:r>
      <w:r>
        <w:instrText xml:space="preserve"> REF _Ref3663271 \r \h </w:instrText>
      </w:r>
      <w:r>
        <w:fldChar w:fldCharType="separate"/>
      </w:r>
      <w:r w:rsidR="00CB3AD2">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3" w:name="_Ref3663219"/>
      <w:bookmarkStart w:id="374" w:name="_Toc7105996"/>
      <w:r>
        <w:t>driver property</w:t>
      </w:r>
      <w:bookmarkEnd w:id="373"/>
      <w:bookmarkEnd w:id="374"/>
    </w:p>
    <w:p w14:paraId="242A18C5" w14:textId="4ECEAE01"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CB3AD2">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5" w:name="_Ref3663271"/>
      <w:bookmarkStart w:id="376" w:name="_Toc7105997"/>
      <w:r>
        <w:t>extensions property</w:t>
      </w:r>
      <w:bookmarkEnd w:id="375"/>
      <w:bookmarkEnd w:id="376"/>
    </w:p>
    <w:p w14:paraId="521FDDFA" w14:textId="76471C08"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B3AD2">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CB3AD2">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7" w:name="_Ref3663078"/>
      <w:bookmarkStart w:id="378" w:name="_Toc7105998"/>
      <w:bookmarkStart w:id="379" w:name="_Hlk4510312"/>
      <w:r>
        <w:t>toolComponent object</w:t>
      </w:r>
      <w:bookmarkEnd w:id="377"/>
      <w:bookmarkEnd w:id="378"/>
    </w:p>
    <w:p w14:paraId="7AF98015" w14:textId="56895A30" w:rsidR="00A703AA" w:rsidRDefault="00A703AA" w:rsidP="00A703AA">
      <w:pPr>
        <w:pStyle w:val="Heading3"/>
      </w:pPr>
      <w:bookmarkStart w:id="380" w:name="_Toc7105999"/>
      <w:r>
        <w:t>General</w:t>
      </w:r>
      <w:bookmarkEnd w:id="380"/>
    </w:p>
    <w:p w14:paraId="6E55D0FB" w14:textId="4C3E27A4"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B3AD2">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5DD739EA"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CB3AD2">
        <w:t>3.19.3</w:t>
      </w:r>
      <w:r w:rsidR="00D61B3C">
        <w:fldChar w:fldCharType="end"/>
      </w:r>
      <w:r>
        <w:t>)</w:t>
      </w:r>
    </w:p>
    <w:p w14:paraId="5BA98CB4" w14:textId="3305F222"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CB3AD2">
        <w:t>3.19.4</w:t>
      </w:r>
      <w:r w:rsidR="00D61B3C">
        <w:fldChar w:fldCharType="end"/>
      </w:r>
      <w:r>
        <w:t>)</w:t>
      </w:r>
    </w:p>
    <w:p w14:paraId="18E92E3A" w14:textId="1B13BE66"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CB3AD2">
        <w:t>3.19.5</w:t>
      </w:r>
      <w:r w:rsidR="00D61B3C">
        <w:fldChar w:fldCharType="end"/>
      </w:r>
      <w:r w:rsidR="0028268F">
        <w:t>)</w:t>
      </w:r>
    </w:p>
    <w:p w14:paraId="364E92DD" w14:textId="2FC7C1D3"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B3AD2">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CB3AD2">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81" w:name="_Toc7106000"/>
      <w:bookmarkStart w:id="382" w:name="_Hlk7082632"/>
      <w:r>
        <w:t>Constraints</w:t>
      </w:r>
      <w:bookmarkEnd w:id="381"/>
    </w:p>
    <w:p w14:paraId="7747BD91" w14:textId="1B71D3CD"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CB3AD2">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CB3AD2">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3" w:name="_Ref4572675"/>
      <w:bookmarkStart w:id="384" w:name="_Toc7106001"/>
      <w:bookmarkStart w:id="385" w:name="_Hlk4587611"/>
      <w:bookmarkEnd w:id="382"/>
      <w:r>
        <w:t>Taxonomies</w:t>
      </w:r>
      <w:bookmarkEnd w:id="383"/>
      <w:bookmarkEnd w:id="384"/>
    </w:p>
    <w:p w14:paraId="40506929" w14:textId="78D72082"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B7EEF23"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B3AD2">
        <w:t>3.19.25</w:t>
      </w:r>
      <w:r>
        <w:fldChar w:fldCharType="end"/>
      </w:r>
      <w:r>
        <w:t>).</w:t>
      </w:r>
    </w:p>
    <w:p w14:paraId="57E56912" w14:textId="4D6F6CCB" w:rsidR="00347509" w:rsidRDefault="00347509" w:rsidP="0005029C">
      <w:r>
        <w:lastRenderedPageBreak/>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CB3AD2">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CB3AD2">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CB3AD2">
        <w:t>3.48.5</w:t>
      </w:r>
      <w:r>
        <w:fldChar w:fldCharType="end"/>
      </w:r>
      <w:r>
        <w:t>), localizable (§</w:t>
      </w:r>
      <w:r>
        <w:fldChar w:fldCharType="begin"/>
      </w:r>
      <w:r>
        <w:instrText xml:space="preserve"> REF _Ref4509677 \r \h </w:instrText>
      </w:r>
      <w:r>
        <w:fldChar w:fldCharType="separate"/>
      </w:r>
      <w:r w:rsidR="00CB3AD2">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B3AD2">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CB3AD2">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CB3AD2">
        <w:t>3.48.14</w:t>
      </w:r>
      <w:r>
        <w:fldChar w:fldCharType="end"/>
      </w:r>
      <w:r>
        <w:t>).</w:t>
      </w:r>
    </w:p>
    <w:p w14:paraId="6822D740" w14:textId="7BCB3DA2"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B3AD2">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B3AD2">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B3AD2">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B3AD2">
        <w:t>3.19.24</w:t>
      </w:r>
      <w:r>
        <w:fldChar w:fldCharType="end"/>
      </w:r>
      <w:r>
        <w:t>) properties.</w:t>
      </w:r>
    </w:p>
    <w:p w14:paraId="7396B4AB" w14:textId="6B45F31B"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CB3AD2">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CB3AD2">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6AB2BA7"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CB3AD2">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CB3AD2">
        <w:t>3.52</w:t>
      </w:r>
      <w:r w:rsidR="00F362FF">
        <w:fldChar w:fldCharType="end"/>
      </w:r>
      <w:r w:rsidR="00F362FF">
        <w:t>.</w:t>
      </w:r>
    </w:p>
    <w:p w14:paraId="4171D515" w14:textId="298B15C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B3AD2">
        <w:t>3.14</w:t>
      </w:r>
      <w:r>
        <w:fldChar w:fldCharType="end"/>
      </w:r>
      <w:r>
        <w:t>).</w:t>
      </w:r>
    </w:p>
    <w:p w14:paraId="47086809" w14:textId="42B89219"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B3AD2">
        <w:t>3.14.6</w:t>
      </w:r>
      <w:r>
        <w:fldChar w:fldCharType="end"/>
      </w:r>
      <w:r>
        <w:t>.</w:t>
      </w:r>
    </w:p>
    <w:p w14:paraId="288C0035" w14:textId="7C004374"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B3AD2">
        <w:t>3.18.2</w:t>
      </w:r>
      <w:r>
        <w:fldChar w:fldCharType="end"/>
      </w:r>
      <w:r>
        <w:t>.</w:t>
      </w:r>
    </w:p>
    <w:p w14:paraId="1DF0AA0D" w14:textId="77777777" w:rsidR="00D8625B" w:rsidRDefault="00D8625B" w:rsidP="00D8625B">
      <w:pPr>
        <w:pStyle w:val="Code"/>
      </w:pPr>
      <w:r>
        <w:t xml:space="preserve">      "name": "CodeScanner",</w:t>
      </w:r>
    </w:p>
    <w:p w14:paraId="34B8826D" w14:textId="02A0339E"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CB3AD2">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DBB8914"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CB3AD2">
        <w:t>3.48.15</w:t>
      </w:r>
      <w:r w:rsidR="00F362FF">
        <w:fldChar w:fldCharType="end"/>
      </w:r>
      <w:r w:rsidR="00F362FF">
        <w:t>.</w:t>
      </w:r>
    </w:p>
    <w:p w14:paraId="52CA54F5" w14:textId="6DA5C0E4"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CB3AD2">
        <w:t>3.52</w:t>
      </w:r>
      <w:r w:rsidR="00F362FF">
        <w:fldChar w:fldCharType="end"/>
      </w:r>
      <w:r w:rsidR="00F362FF">
        <w:t>).</w:t>
      </w:r>
    </w:p>
    <w:p w14:paraId="626613CC" w14:textId="308AAE42"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CB3AD2">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23B5CC06"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CB3AD2">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lastRenderedPageBreak/>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6" w:name="_Ref4572683"/>
      <w:bookmarkStart w:id="387" w:name="_Toc7106002"/>
      <w:bookmarkStart w:id="388" w:name="_Hlk4660791"/>
      <w:bookmarkEnd w:id="385"/>
      <w:r>
        <w:t>Translations</w:t>
      </w:r>
      <w:bookmarkEnd w:id="386"/>
      <w:bookmarkEnd w:id="387"/>
    </w:p>
    <w:bookmarkEnd w:id="388"/>
    <w:p w14:paraId="7E7D3A07" w14:textId="6A1FD473"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CB3AD2">
        <w:t>3.5.1</w:t>
      </w:r>
      <w:r w:rsidR="0051580C">
        <w:fldChar w:fldCharType="end"/>
      </w:r>
      <w:r w:rsidR="0051580C">
        <w:t>) into another language.</w:t>
      </w:r>
    </w:p>
    <w:p w14:paraId="154704A8" w14:textId="6E634985"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CB3AD2">
        <w:t>3.19.33</w:t>
      </w:r>
      <w:r w:rsidR="000112A5">
        <w:fldChar w:fldCharType="end"/>
      </w:r>
      <w:r w:rsidR="000112A5">
        <w:t>).</w:t>
      </w:r>
    </w:p>
    <w:p w14:paraId="5FD4E30B" w14:textId="473C3E8C"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CB3AD2">
        <w:t>3.14.9</w:t>
      </w:r>
      <w:r>
        <w:fldChar w:fldCharType="end"/>
      </w:r>
      <w:r>
        <w:t>).</w:t>
      </w:r>
    </w:p>
    <w:p w14:paraId="021DDF70" w14:textId="24D16427"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CB3AD2">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12DAD2DC"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CB3AD2">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CB3AD2">
        <w:t>3.19.32</w:t>
      </w:r>
      <w:r w:rsidR="005F6EF8">
        <w:fldChar w:fldCharType="end"/>
      </w:r>
      <w:r w:rsidR="005F6EF8">
        <w:t>), populated by translated components.</w:t>
      </w:r>
    </w:p>
    <w:p w14:paraId="3B3125E8" w14:textId="4A7B20E6"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CB3AD2">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4447EE39" w:rsidR="00CF7E53" w:rsidRDefault="00CF7E53" w:rsidP="0005029C">
      <w:bookmarkStart w:id="389"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CB3AD2">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1153EA12" w:rsidR="00AB32CC" w:rsidRDefault="00AB32CC" w:rsidP="0005029C">
      <w:bookmarkStart w:id="390"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CB3AD2">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CB3AD2">
        <w:t>3.19.32</w:t>
      </w:r>
      <w:r>
        <w:fldChar w:fldCharType="end"/>
      </w:r>
      <w:r>
        <w:t>). See the descriptions of those two properties for an explanation of the interaction between them.</w:t>
      </w:r>
    </w:p>
    <w:bookmarkEnd w:id="389"/>
    <w:bookmarkEnd w:id="390"/>
    <w:p w14:paraId="30C99874" w14:textId="08FF4CD1"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B3AD2">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CB3AD2">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CB3AD2">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CB3AD2">
        <w:t>3.19.32</w:t>
      </w:r>
      <w:r>
        <w:fldChar w:fldCharType="end"/>
      </w:r>
      <w:r>
        <w:t>).</w:t>
      </w:r>
    </w:p>
    <w:p w14:paraId="635FB0A3" w14:textId="448325C7"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B3AD2">
        <w:t>3.14</w:t>
      </w:r>
      <w:r>
        <w:fldChar w:fldCharType="end"/>
      </w:r>
      <w:r>
        <w:t>).</w:t>
      </w:r>
    </w:p>
    <w:p w14:paraId="69085BD7" w14:textId="0632C0B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B3AD2">
        <w:t>3.14.6</w:t>
      </w:r>
      <w:r>
        <w:fldChar w:fldCharType="end"/>
      </w:r>
      <w:r>
        <w:t>.</w:t>
      </w:r>
    </w:p>
    <w:p w14:paraId="00B84643" w14:textId="21DE27C6"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B3AD2">
        <w:t>3.18.2</w:t>
      </w:r>
      <w:r>
        <w:fldChar w:fldCharType="end"/>
      </w:r>
      <w:r>
        <w:t>.</w:t>
      </w:r>
    </w:p>
    <w:p w14:paraId="386C352F" w14:textId="77777777" w:rsidR="002F0DD0" w:rsidRDefault="002F0DD0" w:rsidP="002F0DD0">
      <w:pPr>
        <w:pStyle w:val="Code"/>
      </w:pPr>
      <w:r>
        <w:t xml:space="preserve">      "name": "CodeScanner",</w:t>
      </w:r>
    </w:p>
    <w:p w14:paraId="2A41126F" w14:textId="78E93165"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CB3AD2">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lastRenderedPageBreak/>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91" w:name="_Ref4572690"/>
      <w:bookmarkStart w:id="392" w:name="_Toc7106003"/>
      <w:r>
        <w:t>Policies</w:t>
      </w:r>
      <w:bookmarkEnd w:id="391"/>
      <w:bookmarkEnd w:id="392"/>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8C3756C"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CB3AD2">
        <w:t>3.19.33</w:t>
      </w:r>
      <w:r w:rsidR="00363F84">
        <w:fldChar w:fldCharType="end"/>
      </w:r>
      <w:r w:rsidR="00213743">
        <w:t>).</w:t>
      </w:r>
    </w:p>
    <w:p w14:paraId="6456A294" w14:textId="7C6AD764"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B3AD2">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CB3AD2">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CB3AD2">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CB3AD2">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52F0FB5"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CB3AD2">
        <w:t>3.14.10</w:t>
      </w:r>
      <w:r>
        <w:fldChar w:fldCharType="end"/>
      </w:r>
      <w:r>
        <w:t>).</w:t>
      </w:r>
    </w:p>
    <w:p w14:paraId="1322BD32" w14:textId="5C1BB8CA"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CB3AD2">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B3AD2">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B3AD2">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3"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xml:space="preserve">. However, the corporate security policy specifies that a </w:t>
      </w:r>
      <w:r>
        <w:lastRenderedPageBreak/>
        <w:t>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114B5F4"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CB3AD2">
        <w:t>3.14</w:t>
      </w:r>
      <w:r w:rsidR="0063571B">
        <w:fldChar w:fldCharType="end"/>
      </w:r>
      <w:r w:rsidR="0063571B">
        <w:t>)</w:t>
      </w:r>
      <w:r>
        <w:t>.</w:t>
      </w:r>
    </w:p>
    <w:p w14:paraId="32C27A5A" w14:textId="745509F1" w:rsidR="000375DC" w:rsidRDefault="000375DC" w:rsidP="000375DC">
      <w:pPr>
        <w:pStyle w:val="Code"/>
      </w:pPr>
      <w:r>
        <w:t xml:space="preserve">  "tool": {                        # See </w:t>
      </w:r>
      <w:bookmarkStart w:id="394" w:name="_Hlk5010077"/>
      <w:r w:rsidRPr="003B5868">
        <w:t>§</w:t>
      </w:r>
      <w:bookmarkEnd w:id="394"/>
      <w:r>
        <w:fldChar w:fldCharType="begin"/>
      </w:r>
      <w:r>
        <w:instrText xml:space="preserve"> REF _Ref493350956 \r \h </w:instrText>
      </w:r>
      <w:r>
        <w:fldChar w:fldCharType="separate"/>
      </w:r>
      <w:r w:rsidR="00CB3AD2">
        <w:t>3.14.6</w:t>
      </w:r>
      <w:r>
        <w:fldChar w:fldCharType="end"/>
      </w:r>
      <w:r>
        <w:t>.</w:t>
      </w:r>
    </w:p>
    <w:p w14:paraId="69DC987F" w14:textId="198D90E6"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B3AD2">
        <w:t>3.18.2</w:t>
      </w:r>
      <w:r>
        <w:fldChar w:fldCharType="end"/>
      </w:r>
      <w:r>
        <w:t>.</w:t>
      </w:r>
    </w:p>
    <w:p w14:paraId="4ED33D1E" w14:textId="77777777" w:rsidR="000375DC" w:rsidRDefault="000375DC" w:rsidP="000375DC">
      <w:pPr>
        <w:pStyle w:val="Code"/>
      </w:pPr>
      <w:r>
        <w:t xml:space="preserve">      "name": "CodeScanner",</w:t>
      </w:r>
    </w:p>
    <w:p w14:paraId="18DC80D7" w14:textId="7F872DE2"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B3AD2">
        <w:t>3.19.23</w:t>
      </w:r>
      <w:r>
        <w:fldChar w:fldCharType="end"/>
      </w:r>
      <w:r>
        <w:t>.</w:t>
      </w:r>
    </w:p>
    <w:p w14:paraId="5E4782E2" w14:textId="71EFABC0"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CB3AD2">
        <w:t>3.48</w:t>
      </w:r>
      <w:r>
        <w:fldChar w:fldCharType="end"/>
      </w:r>
      <w:r>
        <w:t>).</w:t>
      </w:r>
    </w:p>
    <w:p w14:paraId="7874FC94" w14:textId="77777777" w:rsidR="000375DC" w:rsidRDefault="000375DC" w:rsidP="000375DC">
      <w:pPr>
        <w:pStyle w:val="Code"/>
      </w:pPr>
      <w:r>
        <w:t xml:space="preserve">          "id": "CA2101",</w:t>
      </w:r>
    </w:p>
    <w:p w14:paraId="3B0AA9DC" w14:textId="26C08522"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CB3AD2">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1830724"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CB3AD2">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5" w:name="_Ref4090820"/>
      <w:bookmarkStart w:id="396" w:name="_Toc7106004"/>
      <w:bookmarkEnd w:id="379"/>
      <w:bookmarkEnd w:id="393"/>
      <w:r>
        <w:t>guid property</w:t>
      </w:r>
      <w:bookmarkEnd w:id="395"/>
      <w:bookmarkEnd w:id="396"/>
    </w:p>
    <w:p w14:paraId="201B839A" w14:textId="2BAE26EE"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B3AD2">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7" w:name="_Toc7106005"/>
      <w:bookmarkStart w:id="398" w:name="_Hlk7083192"/>
      <w:r>
        <w:t>Product hierarchy properties</w:t>
      </w:r>
      <w:bookmarkEnd w:id="397"/>
    </w:p>
    <w:p w14:paraId="735A70FC" w14:textId="66B05940"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CB3AD2">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CB3AD2">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CB3AD2">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CB3AD2">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9" w:name="_Ref493409155"/>
      <w:bookmarkStart w:id="400" w:name="_Toc7106006"/>
      <w:bookmarkEnd w:id="398"/>
      <w:r>
        <w:lastRenderedPageBreak/>
        <w:t>name property</w:t>
      </w:r>
      <w:bookmarkEnd w:id="399"/>
      <w:bookmarkEnd w:id="400"/>
    </w:p>
    <w:p w14:paraId="2A7A8CB5" w14:textId="05E7EFD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B3AD2">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01" w:name="_Ref493409168"/>
      <w:bookmarkStart w:id="402" w:name="_Toc7106007"/>
      <w:r>
        <w:t>fullName property</w:t>
      </w:r>
      <w:bookmarkEnd w:id="401"/>
      <w:bookmarkEnd w:id="402"/>
    </w:p>
    <w:p w14:paraId="00DFF29E" w14:textId="325479DE"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B3AD2">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03" w:name="_Ref7083009"/>
      <w:bookmarkStart w:id="404" w:name="_Toc7106008"/>
      <w:r>
        <w:t>product property</w:t>
      </w:r>
      <w:bookmarkEnd w:id="403"/>
      <w:bookmarkEnd w:id="404"/>
    </w:p>
    <w:p w14:paraId="4F0D1AB3" w14:textId="79E00C64"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CB3AD2">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5" w:name="_Ref7083018"/>
      <w:bookmarkStart w:id="406" w:name="_Toc7106009"/>
      <w:r>
        <w:t>productSuite property</w:t>
      </w:r>
      <w:bookmarkEnd w:id="405"/>
      <w:bookmarkEnd w:id="406"/>
    </w:p>
    <w:p w14:paraId="0D752A87" w14:textId="2A8D1EBD"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CB3AD2">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7" w:name="_Ref493409198"/>
      <w:bookmarkStart w:id="408" w:name="_Toc7106010"/>
      <w:r>
        <w:t>semanticVersion property</w:t>
      </w:r>
      <w:bookmarkEnd w:id="407"/>
      <w:bookmarkEnd w:id="408"/>
    </w:p>
    <w:p w14:paraId="143A6795" w14:textId="02E10D09"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D97FDC4"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CB3AD2">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CB3AD2">
        <w:t>3.22.2</w:t>
      </w:r>
      <w:r>
        <w:fldChar w:fldCharType="end"/>
      </w:r>
      <w:r>
        <w:t>))</w:t>
      </w:r>
      <w:r w:rsidR="00590B1D" w:rsidRPr="00590B1D">
        <w:t>.</w:t>
      </w:r>
    </w:p>
    <w:p w14:paraId="0FF70363" w14:textId="5F2D1A48" w:rsidR="00401BB5" w:rsidRDefault="00401BB5" w:rsidP="00401BB5">
      <w:pPr>
        <w:pStyle w:val="Heading3"/>
      </w:pPr>
      <w:bookmarkStart w:id="409" w:name="_Ref493409191"/>
      <w:bookmarkStart w:id="410" w:name="_Toc7106011"/>
      <w:r>
        <w:t>version property</w:t>
      </w:r>
      <w:bookmarkEnd w:id="409"/>
      <w:bookmarkEnd w:id="41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11" w:name="_Ref493409205"/>
      <w:bookmarkStart w:id="412" w:name="_Toc7106012"/>
      <w:r>
        <w:lastRenderedPageBreak/>
        <w:t xml:space="preserve">dottedQuadFileVersion </w:t>
      </w:r>
      <w:r w:rsidR="00401BB5">
        <w:t>property</w:t>
      </w:r>
      <w:bookmarkEnd w:id="411"/>
      <w:bookmarkEnd w:id="41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3" w:name="_Toc7106013"/>
      <w:r>
        <w:t>releaseDateUtc</w:t>
      </w:r>
      <w:r w:rsidR="0080258A">
        <w:t xml:space="preserve"> property</w:t>
      </w:r>
      <w:bookmarkEnd w:id="413"/>
    </w:p>
    <w:p w14:paraId="79F872F8" w14:textId="568628E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CB3AD2">
        <w:t>3.9</w:t>
      </w:r>
      <w:r>
        <w:fldChar w:fldCharType="end"/>
      </w:r>
      <w:r>
        <w:t>, specifying the UTC date (and optionally, the time) of the component’s release.</w:t>
      </w:r>
    </w:p>
    <w:p w14:paraId="5BFCD59B" w14:textId="7CF6F6A0" w:rsidR="00D512EE" w:rsidRDefault="00D512EE" w:rsidP="00D512EE">
      <w:pPr>
        <w:pStyle w:val="Heading3"/>
      </w:pPr>
      <w:bookmarkStart w:id="414" w:name="_Toc7106014"/>
      <w:r>
        <w:t>downloadUri property</w:t>
      </w:r>
      <w:bookmarkEnd w:id="414"/>
    </w:p>
    <w:p w14:paraId="29604BF7" w14:textId="04F7AF90"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B3AD2">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5" w:name="_Toc7106015"/>
      <w:r>
        <w:t>informationUri property</w:t>
      </w:r>
      <w:bookmarkEnd w:id="415"/>
    </w:p>
    <w:p w14:paraId="282CEFE7" w14:textId="3949E15E"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B3AD2">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6" w:name="_Toc7106016"/>
      <w:r>
        <w:t>organization property</w:t>
      </w:r>
      <w:bookmarkEnd w:id="416"/>
    </w:p>
    <w:p w14:paraId="6B302E56" w14:textId="56E50AFB"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B3AD2">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7" w:name="_Ref3723724"/>
      <w:bookmarkStart w:id="418" w:name="_Toc7106017"/>
      <w:r>
        <w:t>shortDescription property</w:t>
      </w:r>
      <w:bookmarkEnd w:id="417"/>
      <w:bookmarkEnd w:id="418"/>
    </w:p>
    <w:p w14:paraId="7EFCEBEE" w14:textId="309BB343"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B3AD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B3AD2">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9" w:name="_Ref4583311"/>
      <w:bookmarkStart w:id="420" w:name="_Toc7106018"/>
      <w:r>
        <w:lastRenderedPageBreak/>
        <w:t>fullDescription property</w:t>
      </w:r>
      <w:bookmarkEnd w:id="419"/>
      <w:bookmarkEnd w:id="420"/>
    </w:p>
    <w:p w14:paraId="263E6B01" w14:textId="407934E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B3AD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B3AD2">
        <w:t>3.12.2</w:t>
      </w:r>
      <w:r w:rsidR="001933F0">
        <w:fldChar w:fldCharType="end"/>
      </w:r>
      <w:r>
        <w:t>) containing a comprehensive description of the tool component.</w:t>
      </w:r>
    </w:p>
    <w:p w14:paraId="61280BE0" w14:textId="6CB71D9F" w:rsidR="00C10E7B" w:rsidRDefault="0068622C" w:rsidP="0068622C">
      <w:bookmarkStart w:id="421"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CB3AD2">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2" w:name="_Ref508811658"/>
      <w:bookmarkStart w:id="423" w:name="_Ref508812630"/>
      <w:bookmarkStart w:id="424" w:name="_Toc7106019"/>
      <w:bookmarkEnd w:id="421"/>
      <w:r>
        <w:t>language property</w:t>
      </w:r>
      <w:bookmarkEnd w:id="422"/>
      <w:bookmarkEnd w:id="423"/>
      <w:bookmarkEnd w:id="424"/>
    </w:p>
    <w:p w14:paraId="29C944BA" w14:textId="73F9D1AD"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5" w:name="_Hlk503355525"/>
      <w:r w:rsidR="00C56762" w:rsidRPr="00C56762">
        <w:t xml:space="preserve">a string specifying the language of </w:t>
      </w:r>
      <w:bookmarkEnd w:id="425"/>
      <w:r w:rsidR="0079181A">
        <w:t>the localiz</w:t>
      </w:r>
      <w:r>
        <w:t>able</w:t>
      </w:r>
      <w:r w:rsidR="0079181A">
        <w:t xml:space="preserve"> </w:t>
      </w:r>
      <w:r>
        <w:t>strings (§</w:t>
      </w:r>
      <w:r>
        <w:fldChar w:fldCharType="begin"/>
      </w:r>
      <w:r>
        <w:instrText xml:space="preserve"> REF _Ref4509677 \r \h </w:instrText>
      </w:r>
      <w:r>
        <w:fldChar w:fldCharType="separate"/>
      </w:r>
      <w:r w:rsidR="00CB3AD2">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CB3AD2">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D0C73E2"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CB3AD2">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6" w:name="_Ref4236566"/>
      <w:bookmarkStart w:id="427" w:name="_Toc7106020"/>
      <w:bookmarkStart w:id="428" w:name="_Ref508812052"/>
      <w:r>
        <w:t>globalMessageStrings property</w:t>
      </w:r>
      <w:bookmarkEnd w:id="426"/>
      <w:bookmarkEnd w:id="427"/>
    </w:p>
    <w:p w14:paraId="0462BA63" w14:textId="4588EBAD"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CB3AD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B3AD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B3AD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CB3AD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B3AD2">
        <w:t>3.11</w:t>
      </w:r>
      <w:r>
        <w:fldChar w:fldCharType="end"/>
      </w:r>
      <w:r>
        <w:t>).</w:t>
      </w:r>
    </w:p>
    <w:p w14:paraId="5A95088F" w14:textId="77777777" w:rsidR="00AE1A72" w:rsidRDefault="00AE1A72" w:rsidP="00AE1A72">
      <w:pPr>
        <w:pStyle w:val="Note"/>
      </w:pPr>
      <w:r>
        <w:t>EXAMPLE:</w:t>
      </w:r>
    </w:p>
    <w:p w14:paraId="22763051" w14:textId="3AC657F3" w:rsidR="00AE1A72" w:rsidRDefault="00AE1A72" w:rsidP="00AE1A72">
      <w:pPr>
        <w:pStyle w:val="Code"/>
      </w:pPr>
      <w:r>
        <w:t>"driver": {                       # A toolComponent object (§</w:t>
      </w:r>
      <w:r>
        <w:fldChar w:fldCharType="begin"/>
      </w:r>
      <w:r>
        <w:instrText xml:space="preserve"> REF _Ref3663078 \r \h </w:instrText>
      </w:r>
      <w:r>
        <w:fldChar w:fldCharType="separate"/>
      </w:r>
      <w:r w:rsidR="00CB3AD2">
        <w:t>3.19</w:t>
      </w:r>
      <w:r>
        <w:fldChar w:fldCharType="end"/>
      </w:r>
      <w:r>
        <w:t>).</w:t>
      </w:r>
    </w:p>
    <w:p w14:paraId="2B284927" w14:textId="03D6FE68" w:rsidR="00AE1A72" w:rsidRDefault="00AE1A72" w:rsidP="00AE1A72">
      <w:pPr>
        <w:pStyle w:val="Code"/>
      </w:pPr>
      <w:r>
        <w:t xml:space="preserve">  "globalMessageStrings": {</w:t>
      </w:r>
    </w:p>
    <w:p w14:paraId="438B19B6" w14:textId="475DC695"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B3AD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9" w:name="_Ref3899090"/>
      <w:bookmarkStart w:id="430" w:name="_Ref4583708"/>
      <w:bookmarkStart w:id="431" w:name="_Toc7106021"/>
      <w:r>
        <w:lastRenderedPageBreak/>
        <w:t xml:space="preserve">rules </w:t>
      </w:r>
      <w:r w:rsidR="00AE1A72">
        <w:t>property</w:t>
      </w:r>
      <w:bookmarkEnd w:id="429"/>
      <w:bookmarkEnd w:id="430"/>
      <w:bookmarkEnd w:id="431"/>
    </w:p>
    <w:p w14:paraId="271A837C" w14:textId="26BB0067"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B3AD2">
        <w:t>3.48</w:t>
      </w:r>
      <w:r>
        <w:fldChar w:fldCharType="end"/>
      </w:r>
      <w:r>
        <w:t>) each of which provides information about an analysis rule supported by the tool component.</w:t>
      </w:r>
    </w:p>
    <w:p w14:paraId="22AC7031" w14:textId="1E70C160"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B3AD2">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08CAF17" w:rsidR="00AE1A72" w:rsidRDefault="00AE1A72" w:rsidP="00AE1A72">
      <w:pPr>
        <w:pStyle w:val="Code"/>
      </w:pPr>
      <w:r>
        <w:t>"driver": {                       # A toolComponent object (§</w:t>
      </w:r>
      <w:r>
        <w:fldChar w:fldCharType="begin"/>
      </w:r>
      <w:r>
        <w:instrText xml:space="preserve"> REF _Ref3663078 \r \h </w:instrText>
      </w:r>
      <w:r>
        <w:fldChar w:fldCharType="separate"/>
      </w:r>
      <w:r w:rsidR="00CB3AD2">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534A4860"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CB3AD2">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2" w:name="_Ref3973541"/>
      <w:bookmarkStart w:id="433" w:name="_Ref4583714"/>
      <w:bookmarkStart w:id="434" w:name="_Toc7106022"/>
      <w:r>
        <w:t>notifications</w:t>
      </w:r>
      <w:r w:rsidR="00AE1A72">
        <w:t xml:space="preserve"> property</w:t>
      </w:r>
      <w:bookmarkEnd w:id="432"/>
      <w:bookmarkEnd w:id="433"/>
      <w:bookmarkEnd w:id="434"/>
    </w:p>
    <w:p w14:paraId="40AD837A" w14:textId="30F01B1A"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B3AD2">
        <w:t>3.48</w:t>
      </w:r>
      <w:r>
        <w:fldChar w:fldCharType="end"/>
      </w:r>
      <w:r>
        <w:t>) each of which provides information about a notification provided by the tool component.</w:t>
      </w:r>
    </w:p>
    <w:p w14:paraId="33ABE834" w14:textId="42D8AE3C"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B3AD2">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4F42AA3" w:rsidR="00AE1A72" w:rsidRDefault="00AE1A72" w:rsidP="00AE1A72">
      <w:pPr>
        <w:pStyle w:val="Code"/>
      </w:pPr>
      <w:r>
        <w:t>"driver":                        # A toolComponent object (§</w:t>
      </w:r>
      <w:r>
        <w:fldChar w:fldCharType="begin"/>
      </w:r>
      <w:r>
        <w:instrText xml:space="preserve"> REF _Ref3663078 \r \h </w:instrText>
      </w:r>
      <w:r>
        <w:fldChar w:fldCharType="separate"/>
      </w:r>
      <w:r w:rsidR="00CB3AD2">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70196A61"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CB3AD2">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lastRenderedPageBreak/>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5" w:name="_Ref4511026"/>
      <w:bookmarkStart w:id="436" w:name="_Ref4582928"/>
      <w:bookmarkStart w:id="437" w:name="_Toc7106023"/>
      <w:r>
        <w:t>taxa</w:t>
      </w:r>
      <w:bookmarkEnd w:id="435"/>
      <w:bookmarkEnd w:id="436"/>
      <w:r w:rsidR="009422F8">
        <w:t xml:space="preserve"> property</w:t>
      </w:r>
      <w:bookmarkEnd w:id="437"/>
    </w:p>
    <w:p w14:paraId="0C210BE5" w14:textId="70877AB5"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reportingDescriptor</w:t>
      </w:r>
      <w:r>
        <w:t xml:space="preserve"> objects (</w:t>
      </w:r>
      <w:bookmarkStart w:id="438" w:name="_Hlk4310754"/>
      <w:r>
        <w:t>§</w:t>
      </w:r>
      <w:bookmarkEnd w:id="438"/>
      <w:r>
        <w:fldChar w:fldCharType="begin"/>
      </w:r>
      <w:r>
        <w:instrText xml:space="preserve"> REF _Ref508814067 \r \h </w:instrText>
      </w:r>
      <w:r>
        <w:fldChar w:fldCharType="separate"/>
      </w:r>
      <w:r w:rsidR="00CB3AD2">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28EA033"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B3AD2">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B3AD2">
        <w:t>3.19.24</w:t>
      </w:r>
      <w:r>
        <w:fldChar w:fldCharType="end"/>
      </w:r>
      <w:r>
        <w:t>).</w:t>
      </w:r>
    </w:p>
    <w:p w14:paraId="20B472E2" w14:textId="5DA21478"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CB3AD2">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CB3AD2">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9" w:name="_Toc7106024"/>
      <w:r>
        <w:lastRenderedPageBreak/>
        <w:t>supportedTaxonomies</w:t>
      </w:r>
      <w:r w:rsidR="009422F8">
        <w:t xml:space="preserve"> property</w:t>
      </w:r>
      <w:bookmarkEnd w:id="439"/>
    </w:p>
    <w:p w14:paraId="38B67D51" w14:textId="4730A783"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CB3AD2">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CB3AD2">
        <w:t>3.19.3</w:t>
      </w:r>
      <w:r w:rsidR="0063571B">
        <w:fldChar w:fldCharType="end"/>
      </w:r>
      <w:r w:rsidR="0063571B">
        <w:t xml:space="preserve">) </w:t>
      </w:r>
      <w:r w:rsidR="00E22115">
        <w:t>that the component uses</w:t>
      </w:r>
      <w:r>
        <w:t xml:space="preserve"> to classify results.</w:t>
      </w:r>
    </w:p>
    <w:p w14:paraId="6B829285" w14:textId="0D148820"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CB3AD2">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CB3AD2">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B3AD2">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7B6E886"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6AAE0E35"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B3AD2">
        <w:t>3.14</w:t>
      </w:r>
      <w:r w:rsidR="00957865">
        <w:fldChar w:fldCharType="end"/>
      </w:r>
      <w:r w:rsidR="00957865">
        <w:t>)</w:t>
      </w:r>
    </w:p>
    <w:p w14:paraId="10BFD074" w14:textId="41D26CEF"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B3AD2">
        <w:t>3.14.6</w:t>
      </w:r>
      <w:r w:rsidR="00957865">
        <w:fldChar w:fldCharType="end"/>
      </w:r>
      <w:r w:rsidR="00957865">
        <w:t>.</w:t>
      </w:r>
    </w:p>
    <w:p w14:paraId="5936B6F0" w14:textId="5380FCB8"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B3AD2">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47FF19EF"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B3AD2">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3A455D9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B3AD2">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CA68448"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CB3AD2">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40" w:name="_Ref4510248"/>
      <w:bookmarkStart w:id="441" w:name="_Toc7106025"/>
      <w:r>
        <w:t>translationMetadata property</w:t>
      </w:r>
      <w:bookmarkEnd w:id="440"/>
      <w:bookmarkEnd w:id="441"/>
    </w:p>
    <w:p w14:paraId="33C8052C" w14:textId="31451A87"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CB3AD2">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CB3AD2">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B3AD2">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42" w:name="_Toc7106026"/>
      <w:bookmarkEnd w:id="428"/>
      <w:r>
        <w:t>location</w:t>
      </w:r>
      <w:r w:rsidR="0068622C">
        <w:t>s property</w:t>
      </w:r>
      <w:bookmarkEnd w:id="442"/>
    </w:p>
    <w:p w14:paraId="7CAFB9EB" w14:textId="09F361DF"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CB3AD2">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CB3AD2">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3" w:name="_Ref4574634"/>
      <w:bookmarkStart w:id="444" w:name="_Toc7106027"/>
      <w:bookmarkStart w:id="445" w:name="_Hlk4574305"/>
      <w:r>
        <w:t>contents property</w:t>
      </w:r>
      <w:bookmarkEnd w:id="443"/>
      <w:bookmarkEnd w:id="444"/>
    </w:p>
    <w:p w14:paraId="0F6A9DFB" w14:textId="3064C374"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B3AD2">
        <w:t>3.7.3</w:t>
      </w:r>
      <w:r w:rsidR="00011746">
        <w:fldChar w:fldCharType="end"/>
      </w:r>
      <w:r>
        <w:t>) strings each of which is one of the following values with the specified meanings:</w:t>
      </w:r>
    </w:p>
    <w:p w14:paraId="5F23B00A" w14:textId="52A7D17C"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CB3AD2">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320BC10B"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CB3AD2">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CB3AD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6" w:name="_Toc7106028"/>
      <w:bookmarkStart w:id="447" w:name="_Hlk4575434"/>
      <w:bookmarkEnd w:id="445"/>
      <w:r>
        <w:t>isComprehensive property</w:t>
      </w:r>
      <w:bookmarkEnd w:id="446"/>
    </w:p>
    <w:p w14:paraId="02B7E407" w14:textId="0DD1B19E"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B3AD2">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3DC59945"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B3AD2">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B3AD2">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B3AD2">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397A59E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B3AD2">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B3AD2">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8" w:name="_Ref4579138"/>
      <w:bookmarkStart w:id="449" w:name="_Toc7106029"/>
      <w:bookmarkEnd w:id="447"/>
      <w:r>
        <w:t>localizedDataSemanticVersion property</w:t>
      </w:r>
      <w:bookmarkEnd w:id="448"/>
      <w:bookmarkEnd w:id="449"/>
    </w:p>
    <w:p w14:paraId="2EF95A1D" w14:textId="4452D483"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CB3AD2">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t>
      </w:r>
      <w:r w:rsidR="0012491A">
        <w:lastRenderedPageBreak/>
        <w:t>which case it represents the semantic version of the localizable strings (§</w:t>
      </w:r>
      <w:r w:rsidR="0012491A">
        <w:fldChar w:fldCharType="begin"/>
      </w:r>
      <w:r w:rsidR="0012491A">
        <w:instrText xml:space="preserve"> REF _Ref4509677 \r \h </w:instrText>
      </w:r>
      <w:r w:rsidR="0012491A">
        <w:fldChar w:fldCharType="separate"/>
      </w:r>
      <w:r w:rsidR="00CB3AD2">
        <w:t>3.5.1</w:t>
      </w:r>
      <w:r w:rsidR="0012491A">
        <w:fldChar w:fldCharType="end"/>
      </w:r>
      <w:r w:rsidR="0012491A">
        <w:t>) that are present in this component.</w:t>
      </w:r>
    </w:p>
    <w:p w14:paraId="6F4F5CD7" w14:textId="3F371674"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CB3AD2">
        <w:t>3.19.12</w:t>
      </w:r>
      <w:r>
        <w:fldChar w:fldCharType="end"/>
      </w:r>
      <w:r>
        <w:t>).</w:t>
      </w:r>
    </w:p>
    <w:p w14:paraId="034B74E9" w14:textId="28688FA0"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CB3AD2">
        <w:t>3.19.32</w:t>
      </w:r>
      <w:r>
        <w:fldChar w:fldCharType="end"/>
      </w:r>
      <w:r>
        <w:t>) for an explanation of how these two properties interact.</w:t>
      </w:r>
    </w:p>
    <w:p w14:paraId="74663438" w14:textId="0A33F30E" w:rsidR="00EB0482" w:rsidRPr="00EB0482" w:rsidRDefault="00EB0482" w:rsidP="00EB0482">
      <w:pPr>
        <w:pStyle w:val="Note"/>
      </w:pPr>
      <w:bookmarkStart w:id="450"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CB3AD2">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51" w:name="_Ref4578450"/>
      <w:bookmarkStart w:id="452" w:name="_Toc7106030"/>
      <w:bookmarkStart w:id="453" w:name="_Hlk4588529"/>
      <w:bookmarkEnd w:id="450"/>
      <w:r>
        <w:t>minimumRequiredLocalizedDataSemanticVersion property</w:t>
      </w:r>
      <w:bookmarkEnd w:id="451"/>
      <w:bookmarkEnd w:id="452"/>
    </w:p>
    <w:p w14:paraId="201120CB" w14:textId="7ED853B3"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CB3AD2">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9DD53C1"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CB3AD2">
        <w:t>3.19.12</w:t>
      </w:r>
      <w:r w:rsidR="0012491A">
        <w:fldChar w:fldCharType="end"/>
      </w:r>
      <w:r w:rsidR="0012491A">
        <w:t>).</w:t>
      </w:r>
    </w:p>
    <w:p w14:paraId="5A046F69" w14:textId="4C3F1A1E"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CB3AD2">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5DBF20C5"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CB3AD2">
        <w:t>3.14.9</w:t>
      </w:r>
      <w:r>
        <w:fldChar w:fldCharType="end"/>
      </w:r>
      <w:r>
        <w:t>) is acceptable.</w:t>
      </w:r>
    </w:p>
    <w:p w14:paraId="0498233A" w14:textId="5B6A5202" w:rsidR="00A241BC" w:rsidRDefault="00A241BC" w:rsidP="00A241BC">
      <w:pPr>
        <w:pStyle w:val="Code"/>
      </w:pPr>
      <w:bookmarkStart w:id="454" w:name="_Ref4580685"/>
      <w:r>
        <w:t>{                                  # A run object (</w:t>
      </w:r>
      <w:r w:rsidRPr="003B5868">
        <w:t>§</w:t>
      </w:r>
      <w:r>
        <w:fldChar w:fldCharType="begin"/>
      </w:r>
      <w:r>
        <w:instrText xml:space="preserve"> REF _Ref493349997 \r \h </w:instrText>
      </w:r>
      <w:r>
        <w:fldChar w:fldCharType="separate"/>
      </w:r>
      <w:r w:rsidR="00CB3AD2">
        <w:t>3.14</w:t>
      </w:r>
      <w:r>
        <w:fldChar w:fldCharType="end"/>
      </w:r>
      <w:r>
        <w:t>).</w:t>
      </w:r>
    </w:p>
    <w:p w14:paraId="50D548CE" w14:textId="5982AEF4"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B3AD2">
        <w:t>3.14.6</w:t>
      </w:r>
      <w:r>
        <w:fldChar w:fldCharType="end"/>
      </w:r>
      <w:r>
        <w:t>.</w:t>
      </w:r>
    </w:p>
    <w:p w14:paraId="2156E745" w14:textId="67802D9A"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B3AD2">
        <w:t>3.18.2</w:t>
      </w:r>
      <w:r>
        <w:fldChar w:fldCharType="end"/>
      </w:r>
      <w:r>
        <w:t>.</w:t>
      </w:r>
    </w:p>
    <w:p w14:paraId="1DF31324" w14:textId="7CD3B697" w:rsidR="00A241BC" w:rsidRDefault="00A241BC" w:rsidP="00A241BC">
      <w:pPr>
        <w:pStyle w:val="Code"/>
      </w:pPr>
      <w:r>
        <w:t xml:space="preserve">      "name": "CodeScanner",</w:t>
      </w:r>
    </w:p>
    <w:p w14:paraId="6110A7E7" w14:textId="46A0E367"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CB3AD2">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5" w:name="_Ref4830390"/>
      <w:bookmarkStart w:id="456" w:name="_Ref4830402"/>
      <w:bookmarkStart w:id="457" w:name="_Toc7106031"/>
      <w:bookmarkEnd w:id="453"/>
      <w:r>
        <w:lastRenderedPageBreak/>
        <w:t>associatedComponent property</w:t>
      </w:r>
      <w:bookmarkEnd w:id="454"/>
      <w:bookmarkEnd w:id="455"/>
      <w:bookmarkEnd w:id="456"/>
      <w:bookmarkEnd w:id="457"/>
    </w:p>
    <w:p w14:paraId="0735B4DA" w14:textId="79068529"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CB3AD2">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CB3AD2">
        <w:t>3.19.3</w:t>
      </w:r>
      <w:r w:rsidR="00093B0D">
        <w:fldChar w:fldCharType="end"/>
      </w:r>
      <w:r w:rsidR="00093B0D">
        <w:t>),</w:t>
      </w:r>
      <w:r>
        <w:t xml:space="preserve"> a translation (§</w:t>
      </w:r>
      <w:r>
        <w:fldChar w:fldCharType="begin"/>
      </w:r>
      <w:r>
        <w:instrText xml:space="preserve"> REF _Ref4572683 \r \h </w:instrText>
      </w:r>
      <w:r>
        <w:fldChar w:fldCharType="separate"/>
      </w:r>
      <w:r w:rsidR="00CB3AD2">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CB3AD2">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CB3AD2">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CB3AD2">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CB3AD2">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5981F273"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CB3AD2">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31E6B64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B3AD2">
        <w:t>3.18.1</w:t>
      </w:r>
      <w:r>
        <w:fldChar w:fldCharType="end"/>
      </w:r>
      <w:r>
        <w:t>).</w:t>
      </w:r>
    </w:p>
    <w:p w14:paraId="57B7FC42" w14:textId="762552CC" w:rsidR="00401BB5" w:rsidRDefault="00401BB5" w:rsidP="00401BB5">
      <w:pPr>
        <w:pStyle w:val="Heading2"/>
      </w:pPr>
      <w:bookmarkStart w:id="458" w:name="_Ref493352563"/>
      <w:bookmarkStart w:id="459" w:name="_Toc7106032"/>
      <w:r>
        <w:t>invocation object</w:t>
      </w:r>
      <w:bookmarkEnd w:id="458"/>
      <w:bookmarkEnd w:id="459"/>
    </w:p>
    <w:p w14:paraId="10E65C9D" w14:textId="17190F2B" w:rsidR="00401BB5" w:rsidRDefault="00401BB5" w:rsidP="00401BB5">
      <w:pPr>
        <w:pStyle w:val="Heading3"/>
      </w:pPr>
      <w:bookmarkStart w:id="460" w:name="_Toc7106033"/>
      <w:r>
        <w:t>General</w:t>
      </w:r>
      <w:bookmarkEnd w:id="46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61" w:name="_Ref493414102"/>
      <w:bookmarkStart w:id="462" w:name="_Toc7106034"/>
      <w:r>
        <w:t>commandLine property</w:t>
      </w:r>
      <w:bookmarkEnd w:id="461"/>
      <w:bookmarkEnd w:id="46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F762C23"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B3AD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3" w:name="_Ref506976541"/>
      <w:bookmarkStart w:id="464" w:name="_Toc7106035"/>
      <w:r>
        <w:t>arguments property</w:t>
      </w:r>
      <w:bookmarkEnd w:id="463"/>
      <w:bookmarkEnd w:id="46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28274AA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B3AD2">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5" w:name="_Ref511899181"/>
      <w:bookmarkStart w:id="466" w:name="_Toc7106036"/>
      <w:r>
        <w:t>responseFiles property</w:t>
      </w:r>
      <w:bookmarkEnd w:id="465"/>
      <w:bookmarkEnd w:id="466"/>
    </w:p>
    <w:p w14:paraId="7F9B09E3" w14:textId="6178E6FE"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B3AD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B3AD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0A012B1"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CB3AD2">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B3AD2">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B6CC3AB"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B3AD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7" w:name="_Ref3976263"/>
      <w:bookmarkStart w:id="468" w:name="_Toc7106037"/>
      <w:r>
        <w:lastRenderedPageBreak/>
        <w:t>rule</w:t>
      </w:r>
      <w:r w:rsidR="00056659">
        <w:t>ConfigurationOverrides property</w:t>
      </w:r>
      <w:bookmarkEnd w:id="467"/>
      <w:bookmarkEnd w:id="468"/>
    </w:p>
    <w:p w14:paraId="00EBD80C" w14:textId="763BD0B0"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B3AD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B3AD2">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CB3AD2">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B3AD2">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CB3AD2">
        <w:t>3.19</w:t>
      </w:r>
      <w:r w:rsidR="00674294">
        <w:fldChar w:fldCharType="end"/>
      </w:r>
      <w:r w:rsidR="00674294">
        <w:t>)</w:t>
      </w:r>
      <w:r w:rsidR="00945615">
        <w:t>)</w:t>
      </w:r>
      <w:r>
        <w:t>.</w:t>
      </w:r>
    </w:p>
    <w:p w14:paraId="7E2AC8AF" w14:textId="5579AC24" w:rsidR="00674294" w:rsidRDefault="00674294" w:rsidP="00674294">
      <w:pPr>
        <w:pStyle w:val="Heading3"/>
      </w:pPr>
      <w:bookmarkStart w:id="469" w:name="_Ref4081041"/>
      <w:bookmarkStart w:id="470" w:name="_Toc7106038"/>
      <w:r>
        <w:t>notificationConfigurationOverrides property</w:t>
      </w:r>
      <w:bookmarkEnd w:id="469"/>
      <w:bookmarkEnd w:id="470"/>
    </w:p>
    <w:p w14:paraId="7B8BA7C6" w14:textId="32E2EFEC"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B3AD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B3AD2">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CB3AD2">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B3AD2">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CB3AD2">
        <w:t>3.19</w:t>
      </w:r>
      <w:r>
        <w:fldChar w:fldCharType="end"/>
      </w:r>
      <w:r>
        <w:t>)</w:t>
      </w:r>
      <w:r w:rsidR="00945615">
        <w:t>)</w:t>
      </w:r>
      <w:r>
        <w:t>.</w:t>
      </w:r>
    </w:p>
    <w:p w14:paraId="01B231BB" w14:textId="1C3DE155" w:rsidR="00401BB5" w:rsidRDefault="00401BB5" w:rsidP="00401BB5">
      <w:pPr>
        <w:pStyle w:val="Heading3"/>
      </w:pPr>
      <w:bookmarkStart w:id="471" w:name="_Ref1571706"/>
      <w:bookmarkStart w:id="472" w:name="_Toc7106039"/>
      <w:r>
        <w:t>startTime</w:t>
      </w:r>
      <w:r w:rsidR="00485F6A">
        <w:t>Utc</w:t>
      </w:r>
      <w:r>
        <w:t xml:space="preserve"> property</w:t>
      </w:r>
      <w:bookmarkEnd w:id="471"/>
      <w:bookmarkEnd w:id="472"/>
    </w:p>
    <w:p w14:paraId="16315911" w14:textId="6FF9430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B3AD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73" w:name="_Toc7106040"/>
      <w:r>
        <w:t>endTime</w:t>
      </w:r>
      <w:r w:rsidR="00D1201D">
        <w:t>Utc</w:t>
      </w:r>
      <w:r>
        <w:t xml:space="preserve"> property</w:t>
      </w:r>
      <w:bookmarkEnd w:id="473"/>
    </w:p>
    <w:p w14:paraId="7310B713" w14:textId="7A0379D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B3AD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4" w:name="_Ref509050679"/>
      <w:bookmarkStart w:id="475" w:name="_Toc7106041"/>
      <w:r>
        <w:t>exitCode property</w:t>
      </w:r>
      <w:bookmarkEnd w:id="474"/>
      <w:bookmarkEnd w:id="47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CA3F128" w:rsidR="00BE0635" w:rsidRDefault="00BE0635" w:rsidP="00BE0635">
      <w:r>
        <w:t>For examples, see §</w:t>
      </w:r>
      <w:r>
        <w:fldChar w:fldCharType="begin"/>
      </w:r>
      <w:r>
        <w:instrText xml:space="preserve"> REF _Ref509050368 \r \h </w:instrText>
      </w:r>
      <w:r>
        <w:fldChar w:fldCharType="separate"/>
      </w:r>
      <w:r w:rsidR="00CB3AD2">
        <w:t>3.20.10</w:t>
      </w:r>
      <w:r>
        <w:fldChar w:fldCharType="end"/>
      </w:r>
      <w:r>
        <w:t>.</w:t>
      </w:r>
    </w:p>
    <w:p w14:paraId="2AB6A1A3" w14:textId="0E19F05A" w:rsidR="00BE0635" w:rsidRDefault="00BE0635" w:rsidP="00401BB5">
      <w:pPr>
        <w:pStyle w:val="Heading3"/>
      </w:pPr>
      <w:bookmarkStart w:id="476" w:name="_Ref509050368"/>
      <w:bookmarkStart w:id="477" w:name="_Toc7106042"/>
      <w:r>
        <w:t>exitCodeDescription property</w:t>
      </w:r>
      <w:bookmarkEnd w:id="476"/>
      <w:bookmarkEnd w:id="47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8" w:name="_Toc7106043"/>
      <w:r>
        <w:lastRenderedPageBreak/>
        <w:t>exitSignalName property</w:t>
      </w:r>
      <w:bookmarkEnd w:id="47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E8F62E1" w:rsidR="00BE0635" w:rsidRDefault="00BE0635" w:rsidP="00BE0635">
      <w:r>
        <w:t>For an example, see §</w:t>
      </w:r>
      <w:r>
        <w:fldChar w:fldCharType="begin"/>
      </w:r>
      <w:r>
        <w:instrText xml:space="preserve"> REF _Ref509050492 \r \h </w:instrText>
      </w:r>
      <w:r>
        <w:fldChar w:fldCharType="separate"/>
      </w:r>
      <w:r w:rsidR="00CB3AD2">
        <w:t>3.20.12</w:t>
      </w:r>
      <w:r>
        <w:fldChar w:fldCharType="end"/>
      </w:r>
      <w:r>
        <w:t>.</w:t>
      </w:r>
    </w:p>
    <w:p w14:paraId="01CF0A31" w14:textId="198FD4EE" w:rsidR="00BE0635" w:rsidRDefault="00BE0635" w:rsidP="00BE0635">
      <w:pPr>
        <w:pStyle w:val="Heading3"/>
      </w:pPr>
      <w:bookmarkStart w:id="479" w:name="_Ref509050492"/>
      <w:bookmarkStart w:id="480" w:name="_Toc7106044"/>
      <w:r>
        <w:t>exitSignalNumber property</w:t>
      </w:r>
      <w:bookmarkEnd w:id="479"/>
      <w:bookmarkEnd w:id="48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81" w:name="_Ref525821649"/>
      <w:bookmarkStart w:id="482" w:name="_Toc7106045"/>
      <w:r>
        <w:t>processStartFailureMessage property</w:t>
      </w:r>
      <w:bookmarkEnd w:id="481"/>
      <w:bookmarkEnd w:id="4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83" w:name="_Toc7106046"/>
      <w:r>
        <w:t>toolExecutionSuccessful</w:t>
      </w:r>
      <w:r w:rsidR="00B209DE">
        <w:t xml:space="preserve"> property</w:t>
      </w:r>
      <w:bookmarkEnd w:id="48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A6AF67E" w:rsidR="00B209DE" w:rsidRDefault="00B209DE" w:rsidP="00B209DE">
      <w:bookmarkStart w:id="48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B3AD2">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8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5" w:name="_Toc7106047"/>
      <w:r>
        <w:t>machine property</w:t>
      </w:r>
      <w:bookmarkEnd w:id="4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86" w:name="_Toc7106048"/>
      <w:r>
        <w:t>account property</w:t>
      </w:r>
      <w:bookmarkEnd w:id="4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87" w:name="_Toc7106049"/>
      <w:r>
        <w:t>processId property</w:t>
      </w:r>
      <w:bookmarkEnd w:id="4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8" w:name="_Toc7106050"/>
      <w:r>
        <w:t>executableLocation</w:t>
      </w:r>
      <w:r w:rsidR="00401BB5">
        <w:t xml:space="preserve"> property</w:t>
      </w:r>
      <w:bookmarkEnd w:id="488"/>
    </w:p>
    <w:p w14:paraId="2EFF9849" w14:textId="2AD86FC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B3AD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C4D606D"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CB3AD2">
        <w:t>3.19</w:t>
      </w:r>
      <w:r w:rsidR="003D3FC8">
        <w:fldChar w:fldCharType="end"/>
      </w:r>
      <w:r w:rsidRPr="00A14F9A">
        <w:t>) because the identical tool might be invoked from different paths on different machines.</w:t>
      </w:r>
    </w:p>
    <w:p w14:paraId="4CBA5986" w14:textId="2D27C8DA"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B3AD2">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9" w:name="_Toc7106051"/>
      <w:r>
        <w:t>workingDirectory property</w:t>
      </w:r>
      <w:bookmarkEnd w:id="489"/>
    </w:p>
    <w:p w14:paraId="33341A2E" w14:textId="43C9EB84" w:rsidR="00A14F9A" w:rsidRDefault="00A14F9A" w:rsidP="00A14F9A">
      <w:bookmarkStart w:id="490"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B3AD2">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90"/>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91" w:name="_Toc7106052"/>
      <w:r>
        <w:t>environmentVariables property</w:t>
      </w:r>
      <w:bookmarkEnd w:id="49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6E2546BA"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CB3AD2">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lastRenderedPageBreak/>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92" w:name="_Ref493345429"/>
      <w:bookmarkStart w:id="493" w:name="_Toc7106053"/>
      <w:r>
        <w:t>tool</w:t>
      </w:r>
      <w:r w:rsidR="00117A2B">
        <w:t>Execution</w:t>
      </w:r>
      <w:r>
        <w:t>Notifications property</w:t>
      </w:r>
      <w:bookmarkEnd w:id="492"/>
      <w:bookmarkEnd w:id="493"/>
    </w:p>
    <w:p w14:paraId="466CCFE3" w14:textId="4A885D91"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B3AD2">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B3AD2">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4" w:name="_Ref509576439"/>
      <w:bookmarkStart w:id="495" w:name="_Toc7106054"/>
      <w:r>
        <w:t>toolC</w:t>
      </w:r>
      <w:r w:rsidR="00171199">
        <w:t>onfigurationNotifications property</w:t>
      </w:r>
      <w:bookmarkEnd w:id="494"/>
      <w:bookmarkEnd w:id="495"/>
    </w:p>
    <w:p w14:paraId="59DC01CB" w14:textId="348E8DA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B3AD2">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B3AD2">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w:t>
      </w:r>
      <w:r w:rsidRPr="006E3C85">
        <w:lastRenderedPageBreak/>
        <w:t xml:space="preserve">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01F3BF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B3AD2">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639753A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B3AD2">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660BA0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B3AD2">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6" w:name="_Ref511899216"/>
      <w:bookmarkStart w:id="497" w:name="_Toc7106055"/>
      <w:r>
        <w:t>stdin, stdout, stderr</w:t>
      </w:r>
      <w:r w:rsidR="00D943E5">
        <w:t>, and stdoutStderr</w:t>
      </w:r>
      <w:r>
        <w:t xml:space="preserve"> properties</w:t>
      </w:r>
      <w:bookmarkEnd w:id="496"/>
      <w:bookmarkEnd w:id="497"/>
    </w:p>
    <w:p w14:paraId="47275264" w14:textId="03D1646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B3AD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AE876E3" w:rsidR="00DC2E41" w:rsidRPr="00DC2E41" w:rsidRDefault="00DC2E41" w:rsidP="00DC2E41">
      <w:r>
        <w:lastRenderedPageBreak/>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B3AD2">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B3AD2">
        <w:t>3.24.8</w:t>
      </w:r>
      <w:r w:rsidR="00201FA6">
        <w:fldChar w:fldCharType="end"/>
      </w:r>
      <w:r>
        <w:t>).</w:t>
      </w:r>
    </w:p>
    <w:p w14:paraId="30FD5CA1" w14:textId="781D3718" w:rsidR="00DC389E" w:rsidRDefault="00DC389E" w:rsidP="00AC6C45">
      <w:pPr>
        <w:pStyle w:val="Heading2"/>
      </w:pPr>
      <w:bookmarkStart w:id="498" w:name="_Ref507597819"/>
      <w:bookmarkStart w:id="499" w:name="_Toc7106056"/>
      <w:bookmarkStart w:id="500" w:name="_Ref506806657"/>
      <w:r>
        <w:t>attachment object</w:t>
      </w:r>
      <w:bookmarkEnd w:id="498"/>
      <w:bookmarkEnd w:id="499"/>
    </w:p>
    <w:p w14:paraId="554194B0" w14:textId="77777777" w:rsidR="00A27D47" w:rsidRDefault="00A27D47" w:rsidP="00A27D47">
      <w:pPr>
        <w:pStyle w:val="Heading3"/>
        <w:numPr>
          <w:ilvl w:val="2"/>
          <w:numId w:val="2"/>
        </w:numPr>
      </w:pPr>
      <w:bookmarkStart w:id="501" w:name="_Ref506978653"/>
      <w:bookmarkStart w:id="502" w:name="_Toc7106057"/>
      <w:r>
        <w:t>General</w:t>
      </w:r>
      <w:bookmarkEnd w:id="501"/>
      <w:bookmarkEnd w:id="502"/>
    </w:p>
    <w:p w14:paraId="4FF20040" w14:textId="0DF17D4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B3AD2">
        <w:t>3.26.26</w:t>
      </w:r>
      <w:r>
        <w:fldChar w:fldCharType="end"/>
      </w:r>
      <w:r>
        <w:t>).</w:t>
      </w:r>
    </w:p>
    <w:p w14:paraId="120068B3" w14:textId="1A7D692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B3AD2">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B3AD2">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8A0B3B9"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B3AD2">
        <w:t>3.26</w:t>
      </w:r>
      <w:r>
        <w:fldChar w:fldCharType="end"/>
      </w:r>
      <w:r>
        <w:t>)</w:t>
      </w:r>
      <w:r w:rsidR="006D4B00">
        <w:t>.</w:t>
      </w:r>
    </w:p>
    <w:p w14:paraId="30BF41E2" w14:textId="69A25B72" w:rsidR="00A27D47" w:rsidRDefault="00A27D47" w:rsidP="002D65F3">
      <w:pPr>
        <w:pStyle w:val="Code"/>
      </w:pPr>
      <w:r>
        <w:t xml:space="preserve">  ...</w:t>
      </w:r>
    </w:p>
    <w:p w14:paraId="344F43B5" w14:textId="57645F59"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B3AD2">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06BE7DC"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B3AD2">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3066953"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3" w:name="_Hlk507657707"/>
      <w:r>
        <w:fldChar w:fldCharType="begin"/>
      </w:r>
      <w:r>
        <w:instrText xml:space="preserve"> REF _Ref506978525 \r \h </w:instrText>
      </w:r>
      <w:r w:rsidR="002D65F3">
        <w:instrText xml:space="preserve"> \* MERGEFORMAT </w:instrText>
      </w:r>
      <w:r>
        <w:fldChar w:fldCharType="separate"/>
      </w:r>
      <w:r w:rsidR="00CB3AD2">
        <w:t>3.21.3</w:t>
      </w:r>
      <w:r>
        <w:fldChar w:fldCharType="end"/>
      </w:r>
      <w:bookmarkEnd w:id="50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4" w:name="_Ref506978925"/>
      <w:bookmarkStart w:id="505" w:name="_Toc7106058"/>
      <w:r>
        <w:t>description property</w:t>
      </w:r>
      <w:bookmarkEnd w:id="504"/>
      <w:bookmarkEnd w:id="505"/>
    </w:p>
    <w:p w14:paraId="237B6C86" w14:textId="3453342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B3AD2">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6" w:name="_Ref506978525"/>
      <w:bookmarkStart w:id="507" w:name="_Toc7106059"/>
      <w:r>
        <w:t>l</w:t>
      </w:r>
      <w:r w:rsidR="009F4F71">
        <w:t xml:space="preserve">ocation </w:t>
      </w:r>
      <w:r w:rsidR="00A27D47">
        <w:t>property</w:t>
      </w:r>
      <w:bookmarkEnd w:id="506"/>
      <w:bookmarkEnd w:id="507"/>
    </w:p>
    <w:p w14:paraId="13D7987F" w14:textId="71528A5B"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B3AD2">
        <w:t>3.4</w:t>
      </w:r>
      <w:r w:rsidR="00F677EC">
        <w:fldChar w:fldCharType="end"/>
      </w:r>
      <w:r>
        <w:t>) that specifies the location of the attachment.</w:t>
      </w:r>
    </w:p>
    <w:p w14:paraId="75143AAE" w14:textId="458144C3" w:rsidR="008A21D5" w:rsidRDefault="008A21D5" w:rsidP="008A21D5">
      <w:pPr>
        <w:pStyle w:val="Heading3"/>
      </w:pPr>
      <w:bookmarkStart w:id="508" w:name="_Toc7106060"/>
      <w:r>
        <w:t>regions property</w:t>
      </w:r>
      <w:bookmarkEnd w:id="508"/>
    </w:p>
    <w:p w14:paraId="0B37D4FE" w14:textId="715D943D"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B3AD2">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B3AD2">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9" w:name="_Ref532384473"/>
      <w:bookmarkStart w:id="510" w:name="_Ref532384512"/>
      <w:bookmarkStart w:id="511" w:name="_Toc7106061"/>
      <w:bookmarkStart w:id="512" w:name="_Hlk513212887"/>
      <w:r>
        <w:t>rectangles property</w:t>
      </w:r>
      <w:bookmarkEnd w:id="509"/>
      <w:bookmarkEnd w:id="510"/>
      <w:bookmarkEnd w:id="511"/>
    </w:p>
    <w:p w14:paraId="731EC896" w14:textId="30076535"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B3AD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B3AD2">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B3AD2">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3" w:name="_Ref3810909"/>
      <w:bookmarkStart w:id="514" w:name="_Toc7106062"/>
      <w:bookmarkEnd w:id="512"/>
      <w:r>
        <w:lastRenderedPageBreak/>
        <w:t>conversion object</w:t>
      </w:r>
      <w:bookmarkEnd w:id="500"/>
      <w:bookmarkEnd w:id="513"/>
      <w:bookmarkEnd w:id="514"/>
    </w:p>
    <w:p w14:paraId="615BCC83" w14:textId="7B3EE260" w:rsidR="00AC6C45" w:rsidRDefault="00AC6C45" w:rsidP="00AC6C45">
      <w:pPr>
        <w:pStyle w:val="Heading3"/>
      </w:pPr>
      <w:bookmarkStart w:id="515" w:name="_Toc7106063"/>
      <w:r>
        <w:t>General</w:t>
      </w:r>
      <w:bookmarkEnd w:id="51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EE024B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B3AD2">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C1E6217"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B3AD2">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880403C"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B3AD2">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6" w:name="_Ref503539410"/>
      <w:bookmarkStart w:id="517" w:name="_Toc7106064"/>
      <w:r>
        <w:t>tool property</w:t>
      </w:r>
      <w:bookmarkEnd w:id="516"/>
      <w:bookmarkEnd w:id="517"/>
    </w:p>
    <w:p w14:paraId="3E0454EE" w14:textId="2F2C74A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B3AD2">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8" w:name="_Ref503608264"/>
      <w:bookmarkStart w:id="519" w:name="_Toc7106065"/>
      <w:r>
        <w:t>invocation property</w:t>
      </w:r>
      <w:bookmarkEnd w:id="518"/>
      <w:bookmarkEnd w:id="519"/>
    </w:p>
    <w:p w14:paraId="3E5B67EA" w14:textId="6DB9442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B3AD2">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20" w:name="_Ref503539431"/>
      <w:bookmarkStart w:id="521" w:name="_Toc7106066"/>
      <w:r>
        <w:t>analysisToolLog</w:t>
      </w:r>
      <w:r w:rsidR="00ED76F2">
        <w:t>Files</w:t>
      </w:r>
      <w:r>
        <w:t xml:space="preserve"> property</w:t>
      </w:r>
      <w:bookmarkEnd w:id="520"/>
      <w:bookmarkEnd w:id="52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B5A3E64"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B3AD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CB3AD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39FD7C2"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B3AD2">
        <w:t>3.47.7</w:t>
      </w:r>
      <w:r w:rsidR="009574D1">
        <w:fldChar w:fldCharType="end"/>
      </w:r>
      <w:r>
        <w:t>).</w:t>
      </w:r>
    </w:p>
    <w:p w14:paraId="3476EB07" w14:textId="7DAB202C" w:rsidR="002315DB" w:rsidRDefault="002315DB" w:rsidP="002315DB">
      <w:pPr>
        <w:pStyle w:val="Heading2"/>
      </w:pPr>
      <w:bookmarkStart w:id="522" w:name="_Ref511829625"/>
      <w:bookmarkStart w:id="523" w:name="_Toc7106067"/>
      <w:r>
        <w:t>versionControlDetails object</w:t>
      </w:r>
      <w:bookmarkEnd w:id="522"/>
      <w:bookmarkEnd w:id="523"/>
    </w:p>
    <w:p w14:paraId="28FE29F4" w14:textId="169979D6" w:rsidR="002315DB" w:rsidRDefault="002315DB" w:rsidP="002315DB">
      <w:pPr>
        <w:pStyle w:val="Heading3"/>
      </w:pPr>
      <w:bookmarkStart w:id="524" w:name="_Toc7106068"/>
      <w:r>
        <w:t>General</w:t>
      </w:r>
      <w:bookmarkEnd w:id="52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25AA559" w:rsidR="001466B1" w:rsidRPr="001466B1" w:rsidRDefault="001466B1" w:rsidP="001466B1">
      <w:r>
        <w:t>For an example, see §</w:t>
      </w:r>
      <w:r>
        <w:fldChar w:fldCharType="begin"/>
      </w:r>
      <w:r>
        <w:instrText xml:space="preserve"> REF _Ref511829897 \r \h </w:instrText>
      </w:r>
      <w:r>
        <w:fldChar w:fldCharType="separate"/>
      </w:r>
      <w:r w:rsidR="00CB3AD2">
        <w:t>3.14.13</w:t>
      </w:r>
      <w:r>
        <w:fldChar w:fldCharType="end"/>
      </w:r>
      <w:r>
        <w:t>.</w:t>
      </w:r>
    </w:p>
    <w:p w14:paraId="5CE76795" w14:textId="0BDD8598" w:rsidR="002315DB" w:rsidRDefault="002315DB" w:rsidP="002315DB">
      <w:pPr>
        <w:pStyle w:val="Heading3"/>
      </w:pPr>
      <w:bookmarkStart w:id="525" w:name="_Toc7106069"/>
      <w:r>
        <w:t>Constraints</w:t>
      </w:r>
      <w:bookmarkEnd w:id="525"/>
    </w:p>
    <w:p w14:paraId="549562B2" w14:textId="7B6608B2" w:rsidR="001466B1" w:rsidRDefault="001466B1" w:rsidP="001466B1">
      <w:bookmarkStart w:id="526"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6"/>
    <w:p w14:paraId="4C5ADB21" w14:textId="38194A9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B3AD2">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B3AD2">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B3AD2">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7" w:name="_Ref511829678"/>
      <w:bookmarkStart w:id="528" w:name="_Toc7106070"/>
      <w:r>
        <w:t xml:space="preserve">repositoryUri </w:t>
      </w:r>
      <w:r w:rsidR="002315DB">
        <w:t>property</w:t>
      </w:r>
      <w:bookmarkEnd w:id="527"/>
      <w:bookmarkEnd w:id="528"/>
    </w:p>
    <w:p w14:paraId="1785AFD1" w14:textId="3D4E5FE3" w:rsidR="001466B1" w:rsidRDefault="001466B1" w:rsidP="001466B1">
      <w:bookmarkStart w:id="52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30" w:name="_Ref513199006"/>
      <w:bookmarkStart w:id="531" w:name="_Toc7106071"/>
      <w:r>
        <w:t>revisionId property</w:t>
      </w:r>
      <w:bookmarkEnd w:id="529"/>
      <w:bookmarkEnd w:id="530"/>
      <w:bookmarkEnd w:id="53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32" w:name="_Ref511829698"/>
      <w:bookmarkStart w:id="533" w:name="_Toc7106072"/>
      <w:r>
        <w:t>branch property</w:t>
      </w:r>
      <w:bookmarkEnd w:id="532"/>
      <w:bookmarkEnd w:id="53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4" w:name="_Ref526939310"/>
      <w:bookmarkStart w:id="535" w:name="_Toc7106073"/>
      <w:r>
        <w:t xml:space="preserve">revisionTag </w:t>
      </w:r>
      <w:r w:rsidR="002315DB">
        <w:t>property</w:t>
      </w:r>
      <w:bookmarkEnd w:id="534"/>
      <w:bookmarkEnd w:id="53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6" w:name="_Ref526939293"/>
      <w:bookmarkStart w:id="537" w:name="_Toc7106074"/>
      <w:bookmarkStart w:id="538" w:name="_Hlk525802952"/>
      <w:r>
        <w:lastRenderedPageBreak/>
        <w:t xml:space="preserve">asOfTimeUtc </w:t>
      </w:r>
      <w:r w:rsidR="002315DB">
        <w:t>property</w:t>
      </w:r>
      <w:bookmarkEnd w:id="536"/>
      <w:bookmarkEnd w:id="537"/>
    </w:p>
    <w:p w14:paraId="1844A6A7" w14:textId="4F5A2389"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B3AD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9" w:name="_Toc7106075"/>
      <w:r>
        <w:t>mappedTo property</w:t>
      </w:r>
      <w:bookmarkEnd w:id="539"/>
    </w:p>
    <w:p w14:paraId="01253B4A" w14:textId="5FD43207"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B3AD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75228ED"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B3AD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200A28B"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CB3AD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B3AD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lastRenderedPageBreak/>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AEA8373"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B3AD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40" w:name="_Ref493403111"/>
      <w:bookmarkStart w:id="541" w:name="_Ref493404005"/>
      <w:bookmarkStart w:id="542" w:name="_Toc7106076"/>
      <w:bookmarkEnd w:id="538"/>
      <w:r>
        <w:t xml:space="preserve">artifact </w:t>
      </w:r>
      <w:r w:rsidR="00401BB5">
        <w:t>object</w:t>
      </w:r>
      <w:bookmarkEnd w:id="540"/>
      <w:bookmarkEnd w:id="541"/>
      <w:bookmarkEnd w:id="542"/>
    </w:p>
    <w:p w14:paraId="375224F2" w14:textId="20156049" w:rsidR="00401BB5" w:rsidRDefault="00401BB5" w:rsidP="00401BB5">
      <w:pPr>
        <w:pStyle w:val="Heading3"/>
      </w:pPr>
      <w:bookmarkStart w:id="543" w:name="_Toc7106077"/>
      <w:r>
        <w:t>General</w:t>
      </w:r>
      <w:bookmarkEnd w:id="54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4" w:name="_Ref493403519"/>
      <w:bookmarkStart w:id="545" w:name="_Toc7106078"/>
      <w:r>
        <w:t>l</w:t>
      </w:r>
      <w:r w:rsidR="00316A25">
        <w:t>ocation</w:t>
      </w:r>
      <w:r w:rsidR="00401BB5">
        <w:t xml:space="preserve"> property</w:t>
      </w:r>
      <w:bookmarkEnd w:id="544"/>
      <w:bookmarkEnd w:id="545"/>
    </w:p>
    <w:p w14:paraId="35DB6B07" w14:textId="43C7B8EE"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CB3AD2">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600E62D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3A0DAD2"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CB3AD2">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BF9D5A9"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B3AD2">
        <w:t>3.24.3</w:t>
      </w:r>
      <w:r w:rsidR="00EB6F4A">
        <w:fldChar w:fldCharType="end"/>
      </w:r>
      <w:r w:rsidR="00EB6F4A">
        <w:t>.</w:t>
      </w:r>
    </w:p>
    <w:p w14:paraId="42C6608E" w14:textId="4A4D13C4" w:rsidR="00401BB5" w:rsidRDefault="004F0AE4" w:rsidP="00401BB5">
      <w:pPr>
        <w:pStyle w:val="Heading3"/>
      </w:pPr>
      <w:bookmarkStart w:id="546" w:name="_Ref493404063"/>
      <w:bookmarkStart w:id="547" w:name="_Toc7106079"/>
      <w:r>
        <w:t xml:space="preserve">parentIndex </w:t>
      </w:r>
      <w:r w:rsidR="00401BB5">
        <w:t>property</w:t>
      </w:r>
      <w:bookmarkEnd w:id="546"/>
      <w:bookmarkEnd w:id="547"/>
    </w:p>
    <w:p w14:paraId="7B9D65E1" w14:textId="14914B2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B3AD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B3AD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lastRenderedPageBreak/>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8" w:name="_Ref493403563"/>
      <w:bookmarkStart w:id="549" w:name="_Toc7106080"/>
      <w:r>
        <w:t>offset property</w:t>
      </w:r>
      <w:bookmarkEnd w:id="548"/>
      <w:bookmarkEnd w:id="54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5F05453"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CB3AD2">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50" w:name="_Ref493403574"/>
      <w:bookmarkStart w:id="551" w:name="_Toc7106081"/>
      <w:r>
        <w:t>length property</w:t>
      </w:r>
      <w:bookmarkEnd w:id="550"/>
      <w:bookmarkEnd w:id="551"/>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52" w:name="_Ref3724028"/>
      <w:bookmarkStart w:id="553" w:name="_Toc7106082"/>
      <w:bookmarkStart w:id="554" w:name="_Hlk514318855"/>
      <w:r>
        <w:t>roles property</w:t>
      </w:r>
      <w:bookmarkEnd w:id="552"/>
      <w:bookmarkEnd w:id="553"/>
    </w:p>
    <w:bookmarkEnd w:id="554"/>
    <w:p w14:paraId="1E0FD617" w14:textId="047BE2A7"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B3AD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2A508350"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B3AD2">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lastRenderedPageBreak/>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08D5F4E1"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B3AD2">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5113F5B8"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B3AD2">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29D4D3F4"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B3AD2">
        <w:t>3.18.2</w:t>
      </w:r>
      <w:r w:rsidR="00282888">
        <w:fldChar w:fldCharType="end"/>
      </w:r>
      <w:r w:rsidR="00282888">
        <w:t>)</w:t>
      </w:r>
      <w:r>
        <w:t>.</w:t>
      </w:r>
    </w:p>
    <w:p w14:paraId="7226C895" w14:textId="338A9191"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B3AD2">
        <w:t>3.18.3</w:t>
      </w:r>
      <w:r>
        <w:fldChar w:fldCharType="end"/>
      </w:r>
      <w:r>
        <w:t>).</w:t>
      </w:r>
    </w:p>
    <w:p w14:paraId="659756C1" w14:textId="0CE2F23B"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B3AD2">
        <w:t>3.19.3</w:t>
      </w:r>
      <w:r w:rsidR="0098000C">
        <w:fldChar w:fldCharType="end"/>
      </w:r>
      <w:r>
        <w:t>).</w:t>
      </w:r>
    </w:p>
    <w:p w14:paraId="088C0E6B" w14:textId="5F474A12"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B3AD2">
        <w:t>3.19.4</w:t>
      </w:r>
      <w:r w:rsidR="0098000C">
        <w:fldChar w:fldCharType="end"/>
      </w:r>
      <w:r>
        <w:t>).</w:t>
      </w:r>
    </w:p>
    <w:p w14:paraId="7221D7DC" w14:textId="681B2EC4"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B3AD2">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55" w:name="_Hlk6672099"/>
      <w:bookmarkStart w:id="556"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61C5E106"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CB3AD2">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5"/>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7" w:name="_Ref5959945"/>
      <w:bookmarkStart w:id="558" w:name="_Toc7106083"/>
      <w:bookmarkEnd w:id="556"/>
      <w:r>
        <w:t>mimeType property</w:t>
      </w:r>
      <w:bookmarkEnd w:id="557"/>
      <w:bookmarkEnd w:id="558"/>
    </w:p>
    <w:p w14:paraId="21C78E41" w14:textId="6AE0C8A4"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CB3AD2">
        <w:t>Appendix C</w:t>
      </w:r>
      <w:r w:rsidR="00E50D0C">
        <w:fldChar w:fldCharType="end"/>
      </w:r>
      <w:r w:rsidR="00E50D0C">
        <w:t>.</w:t>
      </w:r>
    </w:p>
    <w:p w14:paraId="2F627CCB" w14:textId="2DA8C580" w:rsidR="008A4CD4" w:rsidRDefault="008A4CD4" w:rsidP="008A4CD4">
      <w:pPr>
        <w:pStyle w:val="Heading3"/>
      </w:pPr>
      <w:bookmarkStart w:id="559" w:name="_Ref511899450"/>
      <w:bookmarkStart w:id="560" w:name="_Toc7106084"/>
      <w:r>
        <w:t>contents property</w:t>
      </w:r>
      <w:bookmarkEnd w:id="559"/>
      <w:bookmarkEnd w:id="560"/>
    </w:p>
    <w:p w14:paraId="3EAD79DF" w14:textId="2215D5F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B3AD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61" w:name="_Ref511828128"/>
      <w:bookmarkStart w:id="562" w:name="_Toc7106085"/>
      <w:r>
        <w:lastRenderedPageBreak/>
        <w:t>encoding property</w:t>
      </w:r>
      <w:bookmarkEnd w:id="561"/>
      <w:bookmarkEnd w:id="562"/>
    </w:p>
    <w:p w14:paraId="29D5943D" w14:textId="3ABF0FB2"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33FFEC59"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CB3AD2">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F9E28C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B3AD2">
        <w:t>3.14</w:t>
      </w:r>
      <w:r>
        <w:fldChar w:fldCharType="end"/>
      </w:r>
      <w:r>
        <w:t>)</w:t>
      </w:r>
    </w:p>
    <w:p w14:paraId="170FA798" w14:textId="34587356"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B3AD2">
        <w:t>3.14.23</w:t>
      </w:r>
      <w:r>
        <w:fldChar w:fldCharType="end"/>
      </w:r>
      <w:r>
        <w:t>.</w:t>
      </w:r>
    </w:p>
    <w:p w14:paraId="4E9D1D4D" w14:textId="77777777" w:rsidR="00926829" w:rsidRDefault="00926829" w:rsidP="002D65F3">
      <w:pPr>
        <w:pStyle w:val="Code"/>
      </w:pPr>
    </w:p>
    <w:p w14:paraId="7C79FDD1" w14:textId="76A3446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B3AD2">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3" w:name="_Ref534896207"/>
      <w:bookmarkStart w:id="564" w:name="_Toc7106086"/>
      <w:r>
        <w:t>sourceLanguage property</w:t>
      </w:r>
      <w:bookmarkEnd w:id="563"/>
      <w:bookmarkEnd w:id="564"/>
    </w:p>
    <w:p w14:paraId="02CC5CC4" w14:textId="350D120E" w:rsidR="00F82406" w:rsidRDefault="00F82406" w:rsidP="00F82406">
      <w:pPr>
        <w:pStyle w:val="Heading4"/>
      </w:pPr>
      <w:bookmarkStart w:id="565" w:name="_Toc7106087"/>
      <w:r>
        <w:t>General</w:t>
      </w:r>
      <w:bookmarkEnd w:id="565"/>
    </w:p>
    <w:p w14:paraId="517A853E" w14:textId="005B70C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B3AD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E2F3E5B"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B3AD2">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DC281DD" w:rsidR="0003707A" w:rsidRDefault="0003707A" w:rsidP="0003707A">
      <w:pPr>
        <w:pStyle w:val="Note"/>
      </w:pPr>
      <w:r>
        <w:lastRenderedPageBreak/>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B3AD2">
        <w:t>3.29.15</w:t>
      </w:r>
      <w:r>
        <w:fldChar w:fldCharType="end"/>
      </w:r>
      <w:r>
        <w:t>).</w:t>
      </w:r>
    </w:p>
    <w:p w14:paraId="617A1368" w14:textId="027ACA75"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CB3AD2">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6" w:name="_Ref534209313"/>
      <w:bookmarkStart w:id="567" w:name="_Toc7106088"/>
      <w:r>
        <w:t>Source language identifier conventions and practices</w:t>
      </w:r>
      <w:bookmarkEnd w:id="566"/>
      <w:bookmarkEnd w:id="56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BB5A147" w:rsidR="0003707A" w:rsidRPr="0003707A" w:rsidRDefault="006010BF"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8" w:name="_Ref493345445"/>
      <w:bookmarkStart w:id="569" w:name="_Toc7106089"/>
      <w:r>
        <w:t>hashes property</w:t>
      </w:r>
      <w:bookmarkEnd w:id="568"/>
      <w:bookmarkEnd w:id="569"/>
    </w:p>
    <w:p w14:paraId="084CC4D1" w14:textId="066F3025"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B3AD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296AAB8"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lastRenderedPageBreak/>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70" w:name="_Toc7106090"/>
      <w:r>
        <w:t>lastModifiedTime</w:t>
      </w:r>
      <w:r w:rsidR="00327EBE">
        <w:t>Utc</w:t>
      </w:r>
      <w:r>
        <w:t xml:space="preserve"> property</w:t>
      </w:r>
      <w:bookmarkEnd w:id="570"/>
    </w:p>
    <w:p w14:paraId="70E36537" w14:textId="063538A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B3AD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1F760AD"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B3AD2">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71" w:name="_Toc7106091"/>
      <w:r>
        <w:t>description property</w:t>
      </w:r>
      <w:bookmarkEnd w:id="571"/>
    </w:p>
    <w:p w14:paraId="11ED9526" w14:textId="0F77B349"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CB3AD2">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72" w:name="_Ref4510124"/>
      <w:bookmarkStart w:id="573" w:name="_Toc7106092"/>
      <w:r>
        <w:t>translationMetadata object</w:t>
      </w:r>
      <w:bookmarkEnd w:id="572"/>
      <w:bookmarkEnd w:id="573"/>
    </w:p>
    <w:p w14:paraId="133A952F" w14:textId="48B1A913" w:rsidR="00F340AD" w:rsidRDefault="00F340AD" w:rsidP="00F340AD">
      <w:pPr>
        <w:pStyle w:val="Heading3"/>
      </w:pPr>
      <w:bookmarkStart w:id="574" w:name="_Toc7106093"/>
      <w:r>
        <w:t>General</w:t>
      </w:r>
      <w:bookmarkEnd w:id="574"/>
    </w:p>
    <w:p w14:paraId="69D61D3C" w14:textId="5A834D58"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B3AD2">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B3AD2">
        <w:t>3.19.9</w:t>
      </w:r>
      <w:r w:rsidR="00B53EA7">
        <w:fldChar w:fldCharType="end"/>
      </w:r>
      <w:r w:rsidR="00B53EA7">
        <w:t xml:space="preserve">), </w:t>
      </w:r>
      <w:r w:rsidR="00B53EA7" w:rsidRPr="00B53EA7">
        <w:rPr>
          <w:i/>
        </w:rPr>
        <w:lastRenderedPageBreak/>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47B070CC"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CB3AD2">
        <w:t>3.5.1</w:t>
      </w:r>
      <w:r>
        <w:fldChar w:fldCharType="end"/>
      </w:r>
      <w:r>
        <w:t>).</w:t>
      </w:r>
    </w:p>
    <w:p w14:paraId="406D1C24" w14:textId="1B896031" w:rsidR="00B53EA7" w:rsidRDefault="00B53EA7" w:rsidP="00B53EA7">
      <w:pPr>
        <w:pStyle w:val="Note"/>
      </w:pPr>
      <w:r>
        <w:t>EXAMPLE:</w:t>
      </w:r>
    </w:p>
    <w:p w14:paraId="003BF7DE" w14:textId="0A1673AD"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CB3AD2">
        <w:t>3.19</w:t>
      </w:r>
      <w:r w:rsidR="00B407EB" w:rsidRPr="008E3C5E">
        <w:fldChar w:fldCharType="end"/>
      </w:r>
      <w:r w:rsidRPr="008E3C5E">
        <w:t>).</w:t>
      </w:r>
    </w:p>
    <w:p w14:paraId="64C85E8A" w14:textId="7D6903D7"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CB3AD2">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5" w:name="_Toc7106094"/>
      <w:r>
        <w:t>name property</w:t>
      </w:r>
      <w:bookmarkEnd w:id="575"/>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6" w:name="_Toc7106095"/>
      <w:r>
        <w:t>fullName</w:t>
      </w:r>
      <w:r w:rsidR="00882EBC">
        <w:t xml:space="preserve"> property</w:t>
      </w:r>
      <w:bookmarkEnd w:id="576"/>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7" w:name="_Toc7106096"/>
      <w:r>
        <w:t>shortDescription</w:t>
      </w:r>
      <w:r w:rsidR="00882EBC">
        <w:t xml:space="preserve"> property</w:t>
      </w:r>
      <w:bookmarkEnd w:id="577"/>
    </w:p>
    <w:p w14:paraId="5D3AC865" w14:textId="6D215434"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B3AD2">
        <w:t>3.12</w:t>
      </w:r>
      <w:r>
        <w:fldChar w:fldCharType="end"/>
      </w:r>
      <w:r>
        <w:t>) containing a brief description of the translation.</w:t>
      </w:r>
    </w:p>
    <w:p w14:paraId="7FD64B6F" w14:textId="61132279" w:rsidR="00F340AD" w:rsidRDefault="00F340AD" w:rsidP="00F340AD">
      <w:pPr>
        <w:pStyle w:val="Heading3"/>
      </w:pPr>
      <w:bookmarkStart w:id="578" w:name="_Toc7106097"/>
      <w:r>
        <w:t>fullDescription</w:t>
      </w:r>
      <w:r w:rsidR="00882EBC">
        <w:t xml:space="preserve"> property</w:t>
      </w:r>
      <w:bookmarkEnd w:id="578"/>
    </w:p>
    <w:p w14:paraId="3A34B2B0" w14:textId="79127589"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B3AD2">
        <w:t>3.12</w:t>
      </w:r>
      <w:r>
        <w:fldChar w:fldCharType="end"/>
      </w:r>
      <w:r>
        <w:t>) containing a comprehensive description of the translation.</w:t>
      </w:r>
    </w:p>
    <w:p w14:paraId="07244BD0" w14:textId="4EA9FF7D" w:rsidR="00F340AD" w:rsidRDefault="00F340AD" w:rsidP="00F340AD">
      <w:pPr>
        <w:pStyle w:val="Heading3"/>
      </w:pPr>
      <w:bookmarkStart w:id="579" w:name="_Toc7106098"/>
      <w:r>
        <w:t>downloadUri</w:t>
      </w:r>
      <w:r w:rsidR="00882EBC">
        <w:t xml:space="preserve"> property</w:t>
      </w:r>
      <w:bookmarkEnd w:id="579"/>
    </w:p>
    <w:p w14:paraId="2F6C144A" w14:textId="543403CD"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0" w:name="_Toc7106099"/>
      <w:r>
        <w:t>i</w:t>
      </w:r>
      <w:r w:rsidR="00F340AD">
        <w:t>nformationUri</w:t>
      </w:r>
      <w:r>
        <w:t xml:space="preserve"> property</w:t>
      </w:r>
      <w:bookmarkEnd w:id="580"/>
    </w:p>
    <w:p w14:paraId="5B4A6511" w14:textId="6A82B333"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1" w:name="_Ref493350984"/>
      <w:bookmarkStart w:id="582" w:name="_Toc7106100"/>
      <w:r>
        <w:lastRenderedPageBreak/>
        <w:t>result object</w:t>
      </w:r>
      <w:bookmarkEnd w:id="581"/>
      <w:bookmarkEnd w:id="582"/>
    </w:p>
    <w:p w14:paraId="74FD90F6" w14:textId="18F2DD20" w:rsidR="00401BB5" w:rsidRDefault="00401BB5" w:rsidP="00401BB5">
      <w:pPr>
        <w:pStyle w:val="Heading3"/>
      </w:pPr>
      <w:bookmarkStart w:id="583" w:name="_Toc7106101"/>
      <w:r>
        <w:t>General</w:t>
      </w:r>
      <w:bookmarkEnd w:id="58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40EC5B7"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CB3AD2">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CB3AD2">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4" w:name="_Ref515624666"/>
      <w:bookmarkStart w:id="585" w:name="_Toc7106102"/>
      <w:r>
        <w:t>Distinguishing logically identical from logically distinct results</w:t>
      </w:r>
      <w:bookmarkEnd w:id="584"/>
      <w:bookmarkEnd w:id="585"/>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9158D4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B3AD2">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B3AD2">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6" w:name="_Toc7106103"/>
      <w:bookmarkStart w:id="587" w:name="_Ref493408865"/>
      <w:r>
        <w:t xml:space="preserve">guid </w:t>
      </w:r>
      <w:r w:rsidR="00621490">
        <w:t>property</w:t>
      </w:r>
      <w:bookmarkEnd w:id="586"/>
    </w:p>
    <w:p w14:paraId="2C599143" w14:textId="4951EB5E" w:rsidR="00376B6D" w:rsidRDefault="00376B6D" w:rsidP="00376B6D">
      <w:bookmarkStart w:id="58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B3AD2">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3CDA86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B3AD2">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89" w:name="_Ref516055541"/>
      <w:bookmarkStart w:id="590" w:name="_Toc7106104"/>
      <w:r>
        <w:t>correlationGuid property</w:t>
      </w:r>
      <w:bookmarkEnd w:id="589"/>
      <w:bookmarkEnd w:id="590"/>
    </w:p>
    <w:p w14:paraId="28683740" w14:textId="38E3CC1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B3AD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5389B95"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B3AD2">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B3AD2">
        <w:t>3.26.2</w:t>
      </w:r>
      <w:r>
        <w:fldChar w:fldCharType="end"/>
      </w:r>
      <w:r>
        <w:t xml:space="preserve"> for more information.</w:t>
      </w:r>
    </w:p>
    <w:p w14:paraId="4D5CBA4B" w14:textId="4E46EB73" w:rsidR="00401BB5" w:rsidRDefault="00401BB5" w:rsidP="00401BB5">
      <w:pPr>
        <w:pStyle w:val="Heading3"/>
      </w:pPr>
      <w:bookmarkStart w:id="591" w:name="_Ref513193500"/>
      <w:bookmarkStart w:id="592" w:name="_Ref513195673"/>
      <w:bookmarkStart w:id="593" w:name="_Toc7106105"/>
      <w:r>
        <w:t>ruleId property</w:t>
      </w:r>
      <w:bookmarkEnd w:id="587"/>
      <w:bookmarkEnd w:id="588"/>
      <w:bookmarkEnd w:id="591"/>
      <w:bookmarkEnd w:id="592"/>
      <w:bookmarkEnd w:id="593"/>
    </w:p>
    <w:p w14:paraId="49035589" w14:textId="34D9322F"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B3AD2">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4DB10D49"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CB3AD2">
        <w:t>3.26.7</w:t>
      </w:r>
      <w:r w:rsidR="009A7342">
        <w:fldChar w:fldCharType="end"/>
      </w:r>
      <w:r w:rsidR="009A7342">
        <w:t>, §</w:t>
      </w:r>
      <w:r w:rsidR="009A7342">
        <w:fldChar w:fldCharType="begin"/>
      </w:r>
      <w:r w:rsidR="009A7342">
        <w:instrText xml:space="preserve"> REF _Ref4055060 \r \h </w:instrText>
      </w:r>
      <w:r w:rsidR="009A7342">
        <w:fldChar w:fldCharType="separate"/>
      </w:r>
      <w:r w:rsidR="00CB3AD2">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lastRenderedPageBreak/>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2F99DD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B3AD2">
        <w:t>3.26.7</w:t>
      </w:r>
      <w:r w:rsidR="00BF7F6B">
        <w:fldChar w:fldCharType="end"/>
      </w:r>
      <w:r w:rsidR="00BF7F6B">
        <w:t>, §</w:t>
      </w:r>
      <w:r w:rsidR="00BF7F6B">
        <w:fldChar w:fldCharType="begin"/>
      </w:r>
      <w:r w:rsidR="00BF7F6B">
        <w:instrText xml:space="preserve"> REF _Ref4148802 \r \h </w:instrText>
      </w:r>
      <w:r w:rsidR="00BF7F6B">
        <w:fldChar w:fldCharType="separate"/>
      </w:r>
      <w:r w:rsidR="00CB3AD2">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5BA9B34"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B3AD2">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3E34B91A"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CB3AD2">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4" w:name="_Ref531188246"/>
      <w:bookmarkStart w:id="595" w:name="_Toc7106106"/>
      <w:r>
        <w:t>ruleIndex property</w:t>
      </w:r>
      <w:bookmarkEnd w:id="594"/>
      <w:bookmarkEnd w:id="595"/>
    </w:p>
    <w:p w14:paraId="0AB380B1" w14:textId="09DCC473"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CB3AD2">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B3AD2">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CB3AD2">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DF300DA"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6" w:name="_Hlk4159110"/>
      <w:r w:rsidR="00E45D82">
        <w:t>§</w:t>
      </w:r>
      <w:bookmarkEnd w:id="596"/>
      <w:r w:rsidR="00E45D82">
        <w:fldChar w:fldCharType="begin"/>
      </w:r>
      <w:r w:rsidR="00E45D82">
        <w:instrText xml:space="preserve"> REF _Ref4055060 \r \h </w:instrText>
      </w:r>
      <w:r w:rsidR="00E45D82">
        <w:fldChar w:fldCharType="separate"/>
      </w:r>
      <w:r w:rsidR="00CB3AD2">
        <w:t>3.51.5</w:t>
      </w:r>
      <w:r w:rsidR="00E45D82">
        <w:fldChar w:fldCharType="end"/>
      </w:r>
      <w:r w:rsidR="00E45D82">
        <w:t>)</w:t>
      </w:r>
      <w:r>
        <w:t>, and are described there.</w:t>
      </w:r>
    </w:p>
    <w:p w14:paraId="585E9942" w14:textId="1D8A4E41" w:rsidR="00694372" w:rsidRPr="003D76CB" w:rsidRDefault="00694372" w:rsidP="003D76CB">
      <w:bookmarkStart w:id="597" w:name="_Hlk4666392"/>
      <w:bookmarkStart w:id="598"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CB3AD2">
        <w:t>3.26.7</w:t>
      </w:r>
      <w:r>
        <w:fldChar w:fldCharType="end"/>
      </w:r>
      <w:r>
        <w:t>, §</w:t>
      </w:r>
      <w:r>
        <w:fldChar w:fldCharType="begin"/>
      </w:r>
      <w:r>
        <w:instrText xml:space="preserve"> REF _Ref4055060 \r \h </w:instrText>
      </w:r>
      <w:r>
        <w:fldChar w:fldCharType="separate"/>
      </w:r>
      <w:r w:rsidR="00CB3AD2">
        <w:t>3.51.5</w:t>
      </w:r>
      <w:r>
        <w:fldChar w:fldCharType="end"/>
      </w:r>
      <w:r>
        <w:t xml:space="preserve">) are both present, they </w:t>
      </w:r>
      <w:r w:rsidRPr="00694372">
        <w:rPr>
          <w:b/>
        </w:rPr>
        <w:t>SHALL</w:t>
      </w:r>
      <w:r>
        <w:t xml:space="preserve"> be equal.</w:t>
      </w:r>
      <w:bookmarkEnd w:id="597"/>
    </w:p>
    <w:p w14:paraId="2C746434" w14:textId="72EDC16C" w:rsidR="00C4251F" w:rsidRDefault="001F5BB4" w:rsidP="00B27C1A">
      <w:pPr>
        <w:pStyle w:val="Heading3"/>
      </w:pPr>
      <w:bookmarkStart w:id="599" w:name="_Ref4147718"/>
      <w:bookmarkStart w:id="600" w:name="_Toc7106107"/>
      <w:bookmarkStart w:id="601" w:name="_Hlk1575739"/>
      <w:bookmarkEnd w:id="598"/>
      <w:r>
        <w:t>rule</w:t>
      </w:r>
      <w:r w:rsidR="00B27C1A">
        <w:t xml:space="preserve"> property</w:t>
      </w:r>
      <w:bookmarkEnd w:id="599"/>
      <w:bookmarkEnd w:id="600"/>
    </w:p>
    <w:p w14:paraId="37A9D3BC" w14:textId="3EFDAF62"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CB3AD2">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CB3AD2">
        <w:t>3.51.3</w:t>
      </w:r>
      <w:r w:rsidR="00F11A97">
        <w:fldChar w:fldCharType="end"/>
      </w:r>
      <w:r w:rsidR="00F11A97">
        <w:t>.</w:t>
      </w:r>
    </w:p>
    <w:p w14:paraId="69A297F9" w14:textId="58A28612"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CB3AD2">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D51AA11"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CB3AD2">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C420BF6"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CB3AD2">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C4EFCBF"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CB3AD2">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lastRenderedPageBreak/>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0A7C2C0"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B3AD2">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CFF6A64"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CB3AD2">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20BD86EF" w:rsidR="00D031DA" w:rsidRDefault="00D031DA" w:rsidP="00D031DA">
      <w:pPr>
        <w:pStyle w:val="Note"/>
      </w:pPr>
      <w:r>
        <w:t xml:space="preserve">NOTE: </w:t>
      </w:r>
      <w:bookmarkStart w:id="602"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CB3AD2">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2"/>
    </w:p>
    <w:p w14:paraId="0A1765A7" w14:textId="27082C40" w:rsidR="00C700F5" w:rsidRDefault="009422F8" w:rsidP="00C700F5">
      <w:pPr>
        <w:pStyle w:val="Heading3"/>
      </w:pPr>
      <w:bookmarkStart w:id="603" w:name="_Ref4691943"/>
      <w:bookmarkStart w:id="604" w:name="_Ref4691944"/>
      <w:bookmarkStart w:id="605" w:name="_Toc7106108"/>
      <w:r>
        <w:t>t</w:t>
      </w:r>
      <w:r w:rsidR="006C66CC">
        <w:t>axa</w:t>
      </w:r>
      <w:bookmarkEnd w:id="603"/>
      <w:bookmarkEnd w:id="604"/>
      <w:r>
        <w:t xml:space="preserve"> property</w:t>
      </w:r>
      <w:bookmarkEnd w:id="605"/>
    </w:p>
    <w:p w14:paraId="1CE93C1A" w14:textId="775EE2E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B3AD2">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CB3AD2">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CB3AD2">
        <w:t>3.19.3</w:t>
      </w:r>
      <w:r w:rsidR="001710BC">
        <w:fldChar w:fldCharType="end"/>
      </w:r>
      <w:r w:rsidR="001710BC">
        <w:t>)</w:t>
      </w:r>
      <w:r w:rsidR="001561F0">
        <w:t xml:space="preserve"> into which this result falls.</w:t>
      </w:r>
    </w:p>
    <w:p w14:paraId="6AB5667E" w14:textId="649A6507"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CB3AD2">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CB3AD2">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6" w:name="_Hlk4326477"/>
      <w:r w:rsidR="00716190">
        <w:t>§</w:t>
      </w:r>
      <w:bookmarkEnd w:id="606"/>
      <w:r w:rsidR="00716190">
        <w:fldChar w:fldCharType="begin"/>
      </w:r>
      <w:r w:rsidR="00716190">
        <w:instrText xml:space="preserve"> REF _Ref3899090 \r \h </w:instrText>
      </w:r>
      <w:r w:rsidR="00716190">
        <w:fldChar w:fldCharType="separate"/>
      </w:r>
      <w:r w:rsidR="00CB3AD2">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CB3AD2">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521B03F"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CB3AD2">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B2FA84C"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07"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CB3AD2">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CB3AD2">
        <w:t>3.51.7</w:t>
      </w:r>
      <w:r w:rsidR="00AE3B57">
        <w:fldChar w:fldCharType="end"/>
      </w:r>
      <w:r w:rsidR="00AE3B57">
        <w:t>, §</w:t>
      </w:r>
      <w:r w:rsidR="00AE3B57">
        <w:fldChar w:fldCharType="begin"/>
      </w:r>
      <w:r w:rsidR="00AE3B57">
        <w:instrText xml:space="preserve"> REF _Ref4082234 \r \h </w:instrText>
      </w:r>
      <w:r w:rsidR="00AE3B57">
        <w:fldChar w:fldCharType="separate"/>
      </w:r>
      <w:r w:rsidR="00CB3AD2">
        <w:t>3.53.4</w:t>
      </w:r>
      <w:r w:rsidR="00AE3B57">
        <w:fldChar w:fldCharType="end"/>
      </w:r>
      <w:r w:rsidR="00AE3B57">
        <w:t>)</w:t>
      </w:r>
      <w:r>
        <w:t>.</w:t>
      </w:r>
      <w:bookmarkEnd w:id="607"/>
    </w:p>
    <w:p w14:paraId="7A7A1CF6" w14:textId="136227CF" w:rsidR="009A6828" w:rsidRDefault="009A6828" w:rsidP="00AE3B57">
      <w:pPr>
        <w:pStyle w:val="Note"/>
      </w:pPr>
      <w:bookmarkStart w:id="608"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CB3AD2">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CB3AD2">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CB3AD2">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CB3AD2">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08"/>
    </w:p>
    <w:p w14:paraId="585B784B" w14:textId="3FAFCFF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B3AD2">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78A4EB3" w:rsidR="00575E54" w:rsidRDefault="00575E54" w:rsidP="00575E54">
      <w:pPr>
        <w:pStyle w:val="Code"/>
      </w:pPr>
      <w:r>
        <w:lastRenderedPageBreak/>
        <w:t>{                                     # A run object (§</w:t>
      </w:r>
      <w:r>
        <w:fldChar w:fldCharType="begin"/>
      </w:r>
      <w:r>
        <w:instrText xml:space="preserve"> REF _Ref493349997 \r \h </w:instrText>
      </w:r>
      <w:r>
        <w:fldChar w:fldCharType="separate"/>
      </w:r>
      <w:r w:rsidR="00CB3AD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lastRenderedPageBreak/>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09" w:name="_Ref1565298"/>
      <w:bookmarkStart w:id="610" w:name="_Toc7106109"/>
      <w:bookmarkEnd w:id="601"/>
      <w:r>
        <w:t>kind property</w:t>
      </w:r>
      <w:bookmarkEnd w:id="609"/>
      <w:bookmarkEnd w:id="61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A7F9098"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CB3AD2">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B3AD2">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B3AD2">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1"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1"/>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lastRenderedPageBreak/>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8792AFF"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B3AD2">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2" w:name="_Ref493511208"/>
      <w:bookmarkStart w:id="613" w:name="_Toc7106110"/>
      <w:r>
        <w:t>level property</w:t>
      </w:r>
      <w:bookmarkEnd w:id="612"/>
      <w:bookmarkEnd w:id="61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33B6D26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B3AD2">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6AF5C38F" w:rsidR="00CE5CDD" w:rsidRPr="00B050AF" w:rsidRDefault="00CE5CDD" w:rsidP="00CE5CDD">
      <w:r>
        <w:lastRenderedPageBreak/>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CB3AD2">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76F0734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B3AD2">
        <w:t>3.26.7</w:t>
      </w:r>
      <w:r>
        <w:fldChar w:fldCharType="end"/>
      </w:r>
      <w:r>
        <w:t>) is present THEN</w:t>
      </w:r>
    </w:p>
    <w:p w14:paraId="19F4D5BB" w14:textId="4676BECB"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CB3AD2">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4DD783D5"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CB3AD2">
        <w:t>3.26.29</w:t>
      </w:r>
      <w:r>
        <w:fldChar w:fldCharType="end"/>
      </w:r>
      <w:r>
        <w:t xml:space="preserve">, </w:t>
      </w:r>
      <w:r w:rsidRPr="00B050AF">
        <w:t>§</w:t>
      </w:r>
      <w:r>
        <w:fldChar w:fldCharType="begin"/>
      </w:r>
      <w:r>
        <w:instrText xml:space="preserve"> REF _Ref4232561 \w \h </w:instrText>
      </w:r>
      <w:r>
        <w:fldChar w:fldCharType="separate"/>
      </w:r>
      <w:r w:rsidR="00CB3AD2">
        <w:t>3.47.6</w:t>
      </w:r>
      <w:r>
        <w:fldChar w:fldCharType="end"/>
      </w:r>
      <w:r>
        <w:t xml:space="preserve">) is </w:t>
      </w:r>
      <w:r w:rsidR="00AE3B57">
        <w:t xml:space="preserve">&gt;= 0 </w:t>
      </w:r>
      <w:r w:rsidR="00A924BC">
        <w:t>THEN</w:t>
      </w:r>
    </w:p>
    <w:p w14:paraId="0D428277" w14:textId="18720BC6"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B3AD2">
        <w:t>3.20</w:t>
      </w:r>
      <w:r>
        <w:fldChar w:fldCharType="end"/>
      </w:r>
      <w:r>
        <w:t>) that it specifies.</w:t>
      </w:r>
    </w:p>
    <w:p w14:paraId="0C2E751E" w14:textId="5F35AB91"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CB3AD2">
        <w:t>3.20.5</w:t>
      </w:r>
      <w:r>
        <w:fldChar w:fldCharType="end"/>
      </w:r>
      <w:r>
        <w:t>) is present</w:t>
      </w:r>
    </w:p>
    <w:p w14:paraId="010780DE" w14:textId="12E468C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CB3AD2">
        <w:t>3.50</w:t>
      </w:r>
      <w:r>
        <w:fldChar w:fldCharType="end"/>
      </w:r>
      <w:r>
        <w:t>)</w:t>
      </w:r>
      <w:r w:rsidR="00A924BC">
        <w:t xml:space="preserve"> whose</w:t>
      </w:r>
    </w:p>
    <w:p w14:paraId="50FAD0C7" w14:textId="3E1234C6"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B3AD2">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C177203"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CB3AD2">
        <w:t>3.50.3</w:t>
      </w:r>
      <w:r>
        <w:fldChar w:fldCharType="end"/>
      </w:r>
      <w:r>
        <w:t xml:space="preserve">, </w:t>
      </w:r>
      <w:r w:rsidRPr="00B050AF">
        <w:t>§</w:t>
      </w:r>
      <w:r>
        <w:fldChar w:fldCharType="begin"/>
      </w:r>
      <w:r>
        <w:instrText xml:space="preserve"> REF _Ref4233395 \w \h </w:instrText>
      </w:r>
      <w:r>
        <w:fldChar w:fldCharType="separate"/>
      </w:r>
      <w:r w:rsidR="00CB3AD2">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611F462"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CB3AD2">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B3AD2">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4" w:name="_Ref493426628"/>
      <w:bookmarkStart w:id="615" w:name="_Toc7106111"/>
      <w:r>
        <w:t>message property</w:t>
      </w:r>
      <w:bookmarkEnd w:id="614"/>
      <w:bookmarkEnd w:id="615"/>
    </w:p>
    <w:p w14:paraId="2544155E" w14:textId="16AC338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B3AD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lastRenderedPageBreak/>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0D13C0A"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CB3AD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5557FA4"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B3AD2">
        <w:t>3.14</w:t>
      </w:r>
      <w:r>
        <w:fldChar w:fldCharType="end"/>
      </w:r>
      <w:r>
        <w:t>).</w:t>
      </w:r>
    </w:p>
    <w:p w14:paraId="6D122000" w14:textId="674E18F4" w:rsidR="00C06FD6" w:rsidRDefault="00C06FD6" w:rsidP="002D65F3">
      <w:pPr>
        <w:pStyle w:val="Code"/>
      </w:pPr>
      <w:r>
        <w:t xml:space="preserve">  "tool": {                       # See §</w:t>
      </w:r>
      <w:r>
        <w:fldChar w:fldCharType="begin"/>
      </w:r>
      <w:r>
        <w:instrText xml:space="preserve"> REF _Ref493350956 \r \h </w:instrText>
      </w:r>
      <w:r>
        <w:fldChar w:fldCharType="separate"/>
      </w:r>
      <w:r w:rsidR="00CB3AD2">
        <w:t>3.14.6</w:t>
      </w:r>
      <w:r>
        <w:fldChar w:fldCharType="end"/>
      </w:r>
      <w:r>
        <w:t>.</w:t>
      </w:r>
    </w:p>
    <w:p w14:paraId="14F8CEEB" w14:textId="00054145" w:rsidR="00C06FD6" w:rsidRDefault="00C06FD6" w:rsidP="002D65F3">
      <w:pPr>
        <w:pStyle w:val="Code"/>
      </w:pPr>
      <w:r>
        <w:t xml:space="preserve">    "driver": {                   # See §</w:t>
      </w:r>
      <w:r>
        <w:fldChar w:fldCharType="begin"/>
      </w:r>
      <w:r>
        <w:instrText xml:space="preserve"> REF _Ref3663219 \r \h </w:instrText>
      </w:r>
      <w:r>
        <w:fldChar w:fldCharType="separate"/>
      </w:r>
      <w:r w:rsidR="00CB3AD2">
        <w:t>3.18.2</w:t>
      </w:r>
      <w:r>
        <w:fldChar w:fldCharType="end"/>
      </w:r>
      <w:r>
        <w:t>.</w:t>
      </w:r>
    </w:p>
    <w:p w14:paraId="3E3C1E77" w14:textId="4E0D5B20" w:rsidR="00BC42DD" w:rsidRDefault="00BC42DD" w:rsidP="002D65F3">
      <w:pPr>
        <w:pStyle w:val="Code"/>
      </w:pPr>
      <w:r>
        <w:t xml:space="preserve">      "name": "CodeScanner",</w:t>
      </w:r>
    </w:p>
    <w:p w14:paraId="34B8BF47" w14:textId="42F3C757"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B3AD2">
        <w:t>3.19.23</w:t>
      </w:r>
      <w:r w:rsidR="00D97085">
        <w:fldChar w:fldCharType="end"/>
      </w:r>
      <w:r w:rsidR="00D97085">
        <w:t>.</w:t>
      </w:r>
    </w:p>
    <w:p w14:paraId="2E8EC9DB" w14:textId="509AB0CD"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CB3AD2">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3DBDF717"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B3AD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5D4880A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B3AD2">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6" w:name="_Ref510013155"/>
      <w:bookmarkStart w:id="617" w:name="_Toc7106112"/>
      <w:r>
        <w:t>locations property</w:t>
      </w:r>
      <w:bookmarkEnd w:id="616"/>
      <w:bookmarkEnd w:id="617"/>
    </w:p>
    <w:p w14:paraId="065F9E8C" w14:textId="6049567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B3AD2">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8A6938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B3AD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8" w:name="_Ref510085223"/>
      <w:bookmarkStart w:id="619" w:name="_Toc7106113"/>
      <w:r>
        <w:t>analysisTarget</w:t>
      </w:r>
      <w:r w:rsidR="00673F27">
        <w:t xml:space="preserve"> p</w:t>
      </w:r>
      <w:r>
        <w:t>roperty</w:t>
      </w:r>
      <w:bookmarkEnd w:id="618"/>
      <w:bookmarkEnd w:id="619"/>
    </w:p>
    <w:p w14:paraId="50B31C9B" w14:textId="7EEBACD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B3AD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21FFE6FA"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AD2">
        <w:t>3.26</w:t>
      </w:r>
      <w:r>
        <w:fldChar w:fldCharType="end"/>
      </w:r>
      <w:r>
        <w:t>).</w:t>
      </w:r>
    </w:p>
    <w:p w14:paraId="58DF954F" w14:textId="29609519"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B3AD2">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5C0DAAD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B3AD2">
        <w:t>3.26.12</w:t>
      </w:r>
      <w:r>
        <w:fldChar w:fldCharType="end"/>
      </w:r>
      <w:r>
        <w:t>.</w:t>
      </w:r>
    </w:p>
    <w:p w14:paraId="29DB0443" w14:textId="0E61931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B3AD2">
        <w:t>3.27</w:t>
      </w:r>
      <w:r>
        <w:fldChar w:fldCharType="end"/>
      </w:r>
      <w:r>
        <w:t>).</w:t>
      </w:r>
    </w:p>
    <w:p w14:paraId="7C6BCB69" w14:textId="40F4532B"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B3AD2">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0" w:name="_Toc7106114"/>
      <w:r>
        <w:lastRenderedPageBreak/>
        <w:t>webR</w:t>
      </w:r>
      <w:r w:rsidR="00C75437">
        <w:t>equest property</w:t>
      </w:r>
      <w:bookmarkEnd w:id="620"/>
    </w:p>
    <w:p w14:paraId="019A1520" w14:textId="1AE37B9D"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CB3AD2">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1" w:name="_Toc7106115"/>
      <w:r>
        <w:t>webR</w:t>
      </w:r>
      <w:r w:rsidR="00C75437">
        <w:t>esponse property</w:t>
      </w:r>
      <w:bookmarkEnd w:id="621"/>
    </w:p>
    <w:p w14:paraId="2CEC53E9" w14:textId="2C4D0CE2"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CB3AD2">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2" w:name="_Ref513040093"/>
      <w:bookmarkStart w:id="623" w:name="_Toc7106116"/>
      <w:r>
        <w:t>fingerprints property</w:t>
      </w:r>
      <w:bookmarkEnd w:id="622"/>
      <w:bookmarkEnd w:id="623"/>
    </w:p>
    <w:p w14:paraId="3AC53915" w14:textId="0601B50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B3AD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F36570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B3AD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7B33362"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B3AD2">
        <w:rPr>
          <w:sz w:val="20"/>
          <w:szCs w:val="20"/>
        </w:rPr>
        <w:t>3.14</w:t>
      </w:r>
      <w:r w:rsidRPr="00F861BF">
        <w:rPr>
          <w:sz w:val="20"/>
          <w:szCs w:val="20"/>
        </w:rPr>
        <w:fldChar w:fldCharType="end"/>
      </w:r>
      <w:r w:rsidRPr="00F861BF">
        <w:rPr>
          <w:sz w:val="20"/>
          <w:szCs w:val="20"/>
        </w:rPr>
        <w:t>).</w:t>
      </w:r>
    </w:p>
    <w:p w14:paraId="3958BEF4" w14:textId="530A6B7A"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B3AD2">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4"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lastRenderedPageBreak/>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24"/>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CA031B" w:rsidR="003B6448" w:rsidRDefault="006010B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AAC9FC3"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B3AD2">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B3AD2">
        <w:t>3.26.2</w:t>
      </w:r>
      <w:r>
        <w:fldChar w:fldCharType="end"/>
      </w:r>
      <w:r>
        <w:t xml:space="preserve"> for more information.</w:t>
      </w:r>
    </w:p>
    <w:p w14:paraId="4BD017FA" w14:textId="0E8A2233" w:rsidR="00401BB5" w:rsidRDefault="00FA2C6D" w:rsidP="00401BB5">
      <w:pPr>
        <w:pStyle w:val="Heading3"/>
      </w:pPr>
      <w:bookmarkStart w:id="625" w:name="_Ref507591746"/>
      <w:bookmarkStart w:id="626" w:name="_Toc7106117"/>
      <w:r>
        <w:t>partialFingerprints</w:t>
      </w:r>
      <w:r w:rsidR="00401BB5">
        <w:t xml:space="preserve"> property</w:t>
      </w:r>
      <w:bookmarkEnd w:id="625"/>
      <w:bookmarkEnd w:id="626"/>
    </w:p>
    <w:p w14:paraId="0F26AF7E" w14:textId="0FE9D924"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B3AD2">
        <w:t>3.6</w:t>
      </w:r>
      <w:r w:rsidR="002F1358">
        <w:fldChar w:fldCharType="end"/>
      </w:r>
      <w:r w:rsidR="002F1358">
        <w:t>).</w:t>
      </w:r>
    </w:p>
    <w:p w14:paraId="7DA72967" w14:textId="6A8CFCB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B3AD2">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CB3AD2">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C0F1E1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B3AD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587572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B3AD2">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00A275A" w:rsidR="004108B9" w:rsidRDefault="004108B9" w:rsidP="004108B9">
      <w:pPr>
        <w:pStyle w:val="Code"/>
      </w:pPr>
      <w:r>
        <w:t>{                                  # A run object (§</w:t>
      </w:r>
      <w:r>
        <w:fldChar w:fldCharType="begin"/>
      </w:r>
      <w:r>
        <w:instrText xml:space="preserve"> REF _Ref493349997 \r \h </w:instrText>
      </w:r>
      <w:r>
        <w:fldChar w:fldCharType="separate"/>
      </w:r>
      <w:r w:rsidR="00CB3AD2">
        <w:t>3.14</w:t>
      </w:r>
      <w:r>
        <w:fldChar w:fldCharType="end"/>
      </w:r>
      <w:r>
        <w:t>).</w:t>
      </w:r>
    </w:p>
    <w:p w14:paraId="76DAD22D" w14:textId="284F0394" w:rsidR="004108B9" w:rsidRDefault="004108B9" w:rsidP="004108B9">
      <w:pPr>
        <w:pStyle w:val="Code"/>
      </w:pPr>
      <w:r>
        <w:t xml:space="preserve">  "results": [                     # See §</w:t>
      </w:r>
      <w:r>
        <w:fldChar w:fldCharType="begin"/>
      </w:r>
      <w:r>
        <w:instrText xml:space="preserve"> REF _Ref493350972 \r \h </w:instrText>
      </w:r>
      <w:r>
        <w:fldChar w:fldCharType="separate"/>
      </w:r>
      <w:r w:rsidR="00CB3AD2">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lastRenderedPageBreak/>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2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7"/>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28" w:name="_Ref510008160"/>
      <w:bookmarkStart w:id="629" w:name="_Toc7106118"/>
      <w:r>
        <w:t>codeFlows property</w:t>
      </w:r>
      <w:bookmarkEnd w:id="628"/>
      <w:bookmarkEnd w:id="629"/>
    </w:p>
    <w:p w14:paraId="4BD8575B" w14:textId="5F28748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B3AD2">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0" w:name="_Ref511820702"/>
      <w:bookmarkStart w:id="631" w:name="_Toc7106119"/>
      <w:r>
        <w:t>graphs property</w:t>
      </w:r>
      <w:bookmarkEnd w:id="630"/>
      <w:bookmarkEnd w:id="631"/>
    </w:p>
    <w:p w14:paraId="7F5C098A" w14:textId="6E85A6A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B3AD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B3AD2">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0943BE3"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B3AD2">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B3AD2">
        <w:t>3.26.20</w:t>
      </w:r>
      <w:r>
        <w:fldChar w:fldCharType="end"/>
      </w:r>
      <w:r>
        <w:t xml:space="preserve">) of the </w:t>
      </w:r>
      <w:r>
        <w:rPr>
          <w:rStyle w:val="CODEtemp"/>
        </w:rPr>
        <w:t>result</w:t>
      </w:r>
      <w:r>
        <w:t xml:space="preserve"> object in which it is defined. </w:t>
      </w:r>
      <w:r>
        <w:lastRenderedPageBreak/>
        <w:t xml:space="preserve">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B3AD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2" w:name="_Ref511820008"/>
      <w:bookmarkStart w:id="633" w:name="_Toc7106120"/>
      <w:r>
        <w:t>graphTraversals property</w:t>
      </w:r>
      <w:bookmarkEnd w:id="632"/>
      <w:bookmarkEnd w:id="633"/>
    </w:p>
    <w:p w14:paraId="1AFBBE39" w14:textId="3B5B0EA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B3AD2">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CB3AD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B3AD2">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4" w:name="_Toc7106121"/>
      <w:r>
        <w:t>stacks property</w:t>
      </w:r>
      <w:bookmarkEnd w:id="634"/>
    </w:p>
    <w:p w14:paraId="5ABDA84F" w14:textId="6560575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B3AD2">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CB3AD2">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5" w:name="_Ref493499246"/>
      <w:bookmarkStart w:id="636" w:name="_Toc7106122"/>
      <w:r>
        <w:t>relatedLocations property</w:t>
      </w:r>
      <w:bookmarkEnd w:id="635"/>
      <w:bookmarkEnd w:id="636"/>
    </w:p>
    <w:p w14:paraId="31F869B5" w14:textId="2C354CC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B3AD2">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B3AD2">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6B5337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B3AD2">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lastRenderedPageBreak/>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37" w:name="_Toc7106123"/>
      <w:r>
        <w:t>suppressions property</w:t>
      </w:r>
      <w:bookmarkEnd w:id="637"/>
    </w:p>
    <w:p w14:paraId="3CA2CBBB" w14:textId="1E992E08"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B3AD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B3AD2">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716FABC6"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CB3AD2">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38" w:name="_Ref493351360"/>
      <w:bookmarkStart w:id="639" w:name="_Toc7106124"/>
      <w:bookmarkStart w:id="640" w:name="_Hlk514318442"/>
      <w:r>
        <w:t>baselineState property</w:t>
      </w:r>
      <w:bookmarkEnd w:id="638"/>
      <w:bookmarkEnd w:id="63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6FDDDF9"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B3AD2">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9D04EC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B3AD2">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B3AD2">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1" w:name="_Ref531188379"/>
      <w:bookmarkStart w:id="642" w:name="_Toc7106125"/>
      <w:r>
        <w:t>rank property</w:t>
      </w:r>
      <w:bookmarkEnd w:id="641"/>
      <w:bookmarkEnd w:id="64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F431458"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CB3AD2">
        <w:t>3.26.9</w:t>
      </w:r>
      <w:r>
        <w:fldChar w:fldCharType="end"/>
      </w:r>
      <w:r>
        <w:t xml:space="preserve">) has the value </w:t>
      </w:r>
      <w:r w:rsidRPr="007110C6">
        <w:rPr>
          <w:rStyle w:val="CODEtemp"/>
        </w:rPr>
        <w:t>"fail"</w:t>
      </w:r>
      <w:r>
        <w:t>.</w:t>
      </w:r>
    </w:p>
    <w:p w14:paraId="6B47D1C7" w14:textId="6DFE5486"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B3AD2">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3"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43"/>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4" w:name="_Ref507598047"/>
      <w:bookmarkStart w:id="645" w:name="_Ref508987354"/>
      <w:bookmarkStart w:id="646" w:name="_Toc7106126"/>
      <w:bookmarkStart w:id="647" w:name="_Ref506807829"/>
      <w:r>
        <w:lastRenderedPageBreak/>
        <w:t>a</w:t>
      </w:r>
      <w:r w:rsidR="00A27D47">
        <w:t>ttachments</w:t>
      </w:r>
      <w:bookmarkEnd w:id="644"/>
      <w:r>
        <w:t xml:space="preserve"> property</w:t>
      </w:r>
      <w:bookmarkEnd w:id="645"/>
      <w:bookmarkEnd w:id="646"/>
    </w:p>
    <w:p w14:paraId="7E972364" w14:textId="1F0F02E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B3AD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B3AD2">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48" w:name="_Toc7106127"/>
      <w:r>
        <w:t>workItem</w:t>
      </w:r>
      <w:r w:rsidR="00326BD5">
        <w:t>Uri</w:t>
      </w:r>
      <w:r w:rsidR="008C5D5A">
        <w:t>s</w:t>
      </w:r>
      <w:r>
        <w:t xml:space="preserve"> property</w:t>
      </w:r>
      <w:bookmarkEnd w:id="648"/>
    </w:p>
    <w:p w14:paraId="1D36CDAB" w14:textId="5A9F4DCB"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B3AD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49"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49"/>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0" w:name="_Toc7106128"/>
      <w:r>
        <w:t>hostedViewerUri property</w:t>
      </w:r>
      <w:bookmarkEnd w:id="650"/>
    </w:p>
    <w:p w14:paraId="5C2C894B" w14:textId="2C7839C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1" w:name="_Ref532469699"/>
      <w:bookmarkStart w:id="652" w:name="_Toc7106129"/>
      <w:r>
        <w:t>p</w:t>
      </w:r>
      <w:r w:rsidR="00C82EC9">
        <w:t>rovenance</w:t>
      </w:r>
      <w:r w:rsidR="008050BA">
        <w:t xml:space="preserve"> property</w:t>
      </w:r>
      <w:bookmarkEnd w:id="651"/>
      <w:bookmarkEnd w:id="652"/>
    </w:p>
    <w:p w14:paraId="47D757BD" w14:textId="14C1F5A6"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B3AD2">
        <w:t>3.47</w:t>
      </w:r>
      <w:r>
        <w:fldChar w:fldCharType="end"/>
      </w:r>
      <w:r>
        <w:t xml:space="preserve">) that contains information about </w:t>
      </w:r>
      <w:r w:rsidR="006C118A">
        <w:t>how and when the result was detected</w:t>
      </w:r>
      <w:r>
        <w:t>.</w:t>
      </w:r>
      <w:bookmarkEnd w:id="647"/>
    </w:p>
    <w:p w14:paraId="656D1948" w14:textId="2B2F6C2A" w:rsidR="006E546E" w:rsidRDefault="006E546E" w:rsidP="006E546E">
      <w:pPr>
        <w:pStyle w:val="Heading3"/>
      </w:pPr>
      <w:bookmarkStart w:id="653" w:name="_Ref532463863"/>
      <w:bookmarkStart w:id="654" w:name="_Toc7106130"/>
      <w:r>
        <w:t>fixes property</w:t>
      </w:r>
      <w:bookmarkEnd w:id="653"/>
      <w:bookmarkEnd w:id="654"/>
    </w:p>
    <w:p w14:paraId="41DB16FF" w14:textId="7D2BDAE0"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CB3AD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CB3AD2">
        <w:t>3.54</w:t>
      </w:r>
      <w:r w:rsidR="000724CD">
        <w:fldChar w:fldCharType="end"/>
      </w:r>
      <w:r w:rsidRPr="00E20F80">
        <w:t>).</w:t>
      </w:r>
    </w:p>
    <w:p w14:paraId="49F84533" w14:textId="6C250C95" w:rsidR="001335C7" w:rsidRDefault="001335C7" w:rsidP="001335C7">
      <w:pPr>
        <w:pStyle w:val="Heading3"/>
      </w:pPr>
      <w:bookmarkStart w:id="655" w:name="_Toc7106131"/>
      <w:r>
        <w:t>occurrenceCount property</w:t>
      </w:r>
      <w:bookmarkEnd w:id="655"/>
    </w:p>
    <w:p w14:paraId="284963B8" w14:textId="32B18DFA"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CB3AD2">
        <w:t>3.26.4</w:t>
      </w:r>
      <w:r>
        <w:fldChar w:fldCharType="end"/>
      </w:r>
      <w:r>
        <w:t>) has been observed.</w:t>
      </w:r>
    </w:p>
    <w:p w14:paraId="6460A4F1" w14:textId="0A43C4C5"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CB3AD2">
        <w:t>3.26.2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6"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57" w:name="_Ref493426721"/>
      <w:bookmarkStart w:id="658" w:name="_Ref507665939"/>
      <w:bookmarkStart w:id="659" w:name="_Toc7106132"/>
      <w:bookmarkEnd w:id="656"/>
      <w:r>
        <w:t>location object</w:t>
      </w:r>
      <w:bookmarkEnd w:id="657"/>
      <w:bookmarkEnd w:id="658"/>
      <w:bookmarkEnd w:id="659"/>
    </w:p>
    <w:p w14:paraId="27ED50C0" w14:textId="23D428DC" w:rsidR="006E546E" w:rsidRDefault="006E546E" w:rsidP="006E546E">
      <w:pPr>
        <w:pStyle w:val="Heading3"/>
      </w:pPr>
      <w:bookmarkStart w:id="660" w:name="_Ref493479281"/>
      <w:bookmarkStart w:id="661" w:name="_Toc7106133"/>
      <w:r>
        <w:t>General</w:t>
      </w:r>
      <w:bookmarkEnd w:id="660"/>
      <w:bookmarkEnd w:id="661"/>
    </w:p>
    <w:p w14:paraId="1D30489B" w14:textId="495239A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B3AD2">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B3AD2">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60C9BD7E"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B3AD2">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48A13E69"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CB3AD2">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B3AD2">
        <w:t>3.27.5</w:t>
      </w:r>
      <w:r>
        <w:fldChar w:fldCharType="end"/>
      </w:r>
      <w:r>
        <w:t>) explaining the significance of this “location.”</w:t>
      </w:r>
    </w:p>
    <w:p w14:paraId="3C5CB813" w14:textId="77777777" w:rsidR="005E73A3" w:rsidRDefault="005E73A3" w:rsidP="005E73A3">
      <w:pPr>
        <w:pStyle w:val="Heading3"/>
      </w:pPr>
      <w:bookmarkStart w:id="662" w:name="_Ref6738157"/>
      <w:bookmarkStart w:id="663" w:name="_Toc7106134"/>
      <w:r>
        <w:t>id property</w:t>
      </w:r>
      <w:bookmarkEnd w:id="662"/>
      <w:bookmarkEnd w:id="663"/>
    </w:p>
    <w:p w14:paraId="4C0E8712" w14:textId="047756B7"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CB3AD2">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68868862"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CB3AD2">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CB3AD2">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4" w:name="_Ref493477623"/>
      <w:bookmarkStart w:id="665" w:name="_Ref493478351"/>
      <w:bookmarkStart w:id="666" w:name="_Toc7106135"/>
      <w:r>
        <w:t xml:space="preserve">physicalLocation </w:t>
      </w:r>
      <w:r w:rsidR="006E546E">
        <w:t>property</w:t>
      </w:r>
      <w:bookmarkEnd w:id="664"/>
      <w:bookmarkEnd w:id="665"/>
      <w:bookmarkEnd w:id="666"/>
    </w:p>
    <w:p w14:paraId="37D40289" w14:textId="2035CCCD"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B3AD2">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CB3AD2">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7" w:name="_Ref3453640"/>
      <w:bookmarkStart w:id="668" w:name="_Toc7106136"/>
      <w:r>
        <w:t>logicalLocation property</w:t>
      </w:r>
      <w:bookmarkEnd w:id="667"/>
      <w:bookmarkEnd w:id="668"/>
    </w:p>
    <w:p w14:paraId="22942E0F" w14:textId="6A21E72E"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CB3AD2">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B3AD2">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A2BF295"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CB3AD2">
        <w:t>3.14.16</w:t>
      </w:r>
      <w:r>
        <w:fldChar w:fldCharType="end"/>
      </w:r>
      <w:r>
        <w:t>). See §</w:t>
      </w:r>
      <w:r>
        <w:fldChar w:fldCharType="begin"/>
      </w:r>
      <w:r>
        <w:instrText xml:space="preserve"> REF _Ref3453348 \r \h </w:instrText>
      </w:r>
      <w:r>
        <w:fldChar w:fldCharType="separate"/>
      </w:r>
      <w:r w:rsidR="00CB3AD2">
        <w:t>3.32.4</w:t>
      </w:r>
      <w:r>
        <w:fldChar w:fldCharType="end"/>
      </w:r>
      <w:r>
        <w:t xml:space="preserve"> for more information.</w:t>
      </w:r>
    </w:p>
    <w:p w14:paraId="4CD27C2E" w14:textId="16EED1C5" w:rsidR="00F13165" w:rsidRDefault="00F13165" w:rsidP="00F13165">
      <w:pPr>
        <w:pStyle w:val="Heading3"/>
      </w:pPr>
      <w:bookmarkStart w:id="669" w:name="_Ref513121634"/>
      <w:bookmarkStart w:id="670" w:name="_Ref513122103"/>
      <w:bookmarkStart w:id="671" w:name="_Toc7106137"/>
      <w:r>
        <w:t>message property</w:t>
      </w:r>
      <w:bookmarkEnd w:id="669"/>
      <w:bookmarkEnd w:id="670"/>
      <w:bookmarkEnd w:id="671"/>
    </w:p>
    <w:p w14:paraId="62F22E6F" w14:textId="38ECB82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relevant to the location.</w:t>
      </w:r>
    </w:p>
    <w:p w14:paraId="0E77A827" w14:textId="77777777" w:rsidR="00F13165" w:rsidRDefault="00F13165" w:rsidP="00F13165">
      <w:pPr>
        <w:pStyle w:val="Heading3"/>
      </w:pPr>
      <w:bookmarkStart w:id="672" w:name="_Ref510102819"/>
      <w:bookmarkStart w:id="673" w:name="_Toc7106138"/>
      <w:r>
        <w:t>annotations property</w:t>
      </w:r>
      <w:bookmarkEnd w:id="672"/>
      <w:bookmarkEnd w:id="673"/>
    </w:p>
    <w:p w14:paraId="1F7AABEC" w14:textId="2FA206F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B3AD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B3AD2">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B3AD2">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D43BBEE"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B3AD2">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4" w:name="_Ref6739797"/>
      <w:bookmarkStart w:id="675" w:name="_Toc7106139"/>
      <w:r>
        <w:lastRenderedPageBreak/>
        <w:t>relationships property</w:t>
      </w:r>
      <w:bookmarkEnd w:id="674"/>
      <w:bookmarkEnd w:id="675"/>
    </w:p>
    <w:p w14:paraId="7EBF1AD9" w14:textId="4D319F37"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CB3AD2">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CB3AD2">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CB3AD2">
        <w:t>3.33.3</w:t>
      </w:r>
      <w:r>
        <w:fldChar w:fldCharType="end"/>
      </w:r>
      <w:r>
        <w:t>).</w:t>
      </w:r>
    </w:p>
    <w:p w14:paraId="6D163167" w14:textId="71B36E0B" w:rsidR="006E546E" w:rsidRDefault="006E546E" w:rsidP="006E546E">
      <w:pPr>
        <w:pStyle w:val="Heading2"/>
      </w:pPr>
      <w:bookmarkStart w:id="676" w:name="_Ref493477390"/>
      <w:bookmarkStart w:id="677" w:name="_Ref493478323"/>
      <w:bookmarkStart w:id="678" w:name="_Ref493478590"/>
      <w:bookmarkStart w:id="679" w:name="_Toc7106140"/>
      <w:r>
        <w:t>physicalLocation object</w:t>
      </w:r>
      <w:bookmarkEnd w:id="676"/>
      <w:bookmarkEnd w:id="677"/>
      <w:bookmarkEnd w:id="678"/>
      <w:bookmarkEnd w:id="679"/>
    </w:p>
    <w:p w14:paraId="0B9181AD" w14:textId="12F902F2" w:rsidR="006E546E" w:rsidRDefault="006E546E" w:rsidP="006E546E">
      <w:pPr>
        <w:pStyle w:val="Heading3"/>
      </w:pPr>
      <w:bookmarkStart w:id="680" w:name="_Toc7106141"/>
      <w:r>
        <w:t>General</w:t>
      </w:r>
      <w:bookmarkEnd w:id="680"/>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1" w:name="_Toc7106142"/>
      <w:r>
        <w:t>Constraints</w:t>
      </w:r>
      <w:bookmarkEnd w:id="681"/>
    </w:p>
    <w:p w14:paraId="7808FFFE" w14:textId="0AF21ECB"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CB3AD2">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CB3AD2">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82" w:name="_Ref493343236"/>
      <w:bookmarkStart w:id="683" w:name="_Ref503369432"/>
      <w:bookmarkStart w:id="684" w:name="_Ref503369435"/>
      <w:bookmarkStart w:id="685" w:name="_Ref503371110"/>
      <w:bookmarkStart w:id="686" w:name="_Ref503371652"/>
      <w:bookmarkStart w:id="687" w:name="_Toc7106143"/>
      <w:r>
        <w:t xml:space="preserve">artifactLocation </w:t>
      </w:r>
      <w:r w:rsidR="006E546E">
        <w:t>property</w:t>
      </w:r>
      <w:bookmarkEnd w:id="682"/>
      <w:bookmarkEnd w:id="683"/>
      <w:bookmarkEnd w:id="684"/>
      <w:bookmarkEnd w:id="685"/>
      <w:bookmarkEnd w:id="686"/>
      <w:bookmarkEnd w:id="687"/>
    </w:p>
    <w:p w14:paraId="03500782" w14:textId="72E70B21"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B3AD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CB3AD2">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88" w:name="_Ref493509797"/>
      <w:bookmarkStart w:id="689" w:name="_Toc7106144"/>
      <w:r>
        <w:t>region property</w:t>
      </w:r>
      <w:bookmarkEnd w:id="688"/>
      <w:bookmarkEnd w:id="689"/>
    </w:p>
    <w:p w14:paraId="34CA82A6" w14:textId="06A57B5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B3AD2">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B3AD2">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B3AD2">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E8526D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AD2">
        <w:t>3.26</w:t>
      </w:r>
      <w:r>
        <w:fldChar w:fldCharType="end"/>
      </w:r>
      <w:r>
        <w:t>).</w:t>
      </w:r>
    </w:p>
    <w:p w14:paraId="7A49ADC4" w14:textId="1F03D884"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B3AD2">
        <w:t>3.26.12</w:t>
      </w:r>
      <w:r>
        <w:fldChar w:fldCharType="end"/>
      </w:r>
      <w:r>
        <w:t>.</w:t>
      </w:r>
    </w:p>
    <w:p w14:paraId="779C2718" w14:textId="244BEA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B3AD2">
        <w:t>3.27</w:t>
      </w:r>
      <w:r>
        <w:fldChar w:fldCharType="end"/>
      </w:r>
      <w:r>
        <w:t>).</w:t>
      </w:r>
    </w:p>
    <w:p w14:paraId="3C94BD54" w14:textId="2C8E2E30"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B3AD2">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0" w:name="_Ref6046214"/>
      <w:bookmarkStart w:id="691" w:name="_Toc7106145"/>
      <w:r>
        <w:t>contextRegion property</w:t>
      </w:r>
      <w:bookmarkEnd w:id="690"/>
      <w:bookmarkEnd w:id="691"/>
    </w:p>
    <w:p w14:paraId="220640FE" w14:textId="56FF785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B3AD2">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B3AD2">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2"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2"/>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B67A544"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AD2">
        <w:t>3.26</w:t>
      </w:r>
      <w:r>
        <w:fldChar w:fldCharType="end"/>
      </w:r>
      <w:r>
        <w:t>).</w:t>
      </w:r>
    </w:p>
    <w:p w14:paraId="7E9D024B" w14:textId="12A0CFF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B3AD2">
        <w:t>3.26.12</w:t>
      </w:r>
      <w:r>
        <w:fldChar w:fldCharType="end"/>
      </w:r>
      <w:r>
        <w:t>.</w:t>
      </w:r>
    </w:p>
    <w:p w14:paraId="686DE936" w14:textId="595B456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B3AD2">
        <w:t>3.27</w:t>
      </w:r>
      <w:r>
        <w:fldChar w:fldCharType="end"/>
      </w:r>
      <w:r>
        <w:t>).</w:t>
      </w:r>
    </w:p>
    <w:p w14:paraId="5B98A118" w14:textId="4F125CF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B3AD2">
        <w:t>3.28</w:t>
      </w:r>
      <w:r w:rsidR="00EF37F6">
        <w:fldChar w:fldCharType="end"/>
      </w:r>
      <w:r w:rsidR="00EF37F6">
        <w:t>)</w:t>
      </w:r>
      <w:r>
        <w:t>.</w:t>
      </w:r>
    </w:p>
    <w:p w14:paraId="096905D1" w14:textId="0E6EB9BC"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B3AD2">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753A29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B3AD2">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3" w:name="_Ref4682539"/>
      <w:bookmarkStart w:id="694" w:name="_Toc7106146"/>
      <w:r>
        <w:t>address property</w:t>
      </w:r>
      <w:bookmarkEnd w:id="693"/>
      <w:bookmarkEnd w:id="694"/>
    </w:p>
    <w:p w14:paraId="258AABED" w14:textId="411B51DB"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B3AD2">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CB3AD2">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5" w:name="_Ref493490350"/>
      <w:bookmarkStart w:id="696" w:name="_Toc7106147"/>
      <w:r>
        <w:t>region object</w:t>
      </w:r>
      <w:bookmarkEnd w:id="695"/>
      <w:bookmarkEnd w:id="696"/>
    </w:p>
    <w:p w14:paraId="5C4DB1F6" w14:textId="19917190" w:rsidR="006E546E" w:rsidRDefault="006E546E" w:rsidP="006E546E">
      <w:pPr>
        <w:pStyle w:val="Heading3"/>
      </w:pPr>
      <w:bookmarkStart w:id="697" w:name="_Toc7106148"/>
      <w:r>
        <w:t>General</w:t>
      </w:r>
      <w:bookmarkEnd w:id="69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98" w:name="_Hlk6824922"/>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629ECC00"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CB3AD2">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CB3AD2">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CB3AD2">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689BFA87"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B3AD2">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B3AD2">
        <w:t>3.29.3</w:t>
      </w:r>
      <w:r>
        <w:fldChar w:fldCharType="end"/>
      </w:r>
      <w:r>
        <w:t>).</w:t>
      </w:r>
    </w:p>
    <w:p w14:paraId="4D60C0C6" w14:textId="07795823" w:rsidR="006E546E" w:rsidRDefault="006E546E" w:rsidP="006E546E">
      <w:pPr>
        <w:pStyle w:val="Heading3"/>
      </w:pPr>
      <w:bookmarkStart w:id="699" w:name="_Ref493492556"/>
      <w:bookmarkStart w:id="700" w:name="_Ref493492604"/>
      <w:bookmarkStart w:id="701" w:name="_Ref493492671"/>
      <w:bookmarkStart w:id="702" w:name="_Toc7106149"/>
      <w:bookmarkEnd w:id="698"/>
      <w:r>
        <w:t>Text regions</w:t>
      </w:r>
      <w:bookmarkEnd w:id="699"/>
      <w:bookmarkEnd w:id="700"/>
      <w:bookmarkEnd w:id="701"/>
      <w:bookmarkEnd w:id="70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4E59C35"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CB3AD2">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0D02DF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B3AD2">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CB3AD2">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7082D51"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B3AD2">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B3AD2">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B3AD2">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B3AD2">
        <w:t>3.29.8</w:t>
      </w:r>
      <w:r>
        <w:fldChar w:fldCharType="end"/>
      </w:r>
      <w:r w:rsidRPr="003E62A7">
        <w:t>)</w:t>
      </w:r>
      <w:r>
        <w:t>.</w:t>
      </w:r>
    </w:p>
    <w:p w14:paraId="2FA2CAD1" w14:textId="73A71C4A"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B3AD2">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B3AD2">
        <w:t>3.29.10</w:t>
      </w:r>
      <w:r w:rsidR="00402C08">
        <w:fldChar w:fldCharType="end"/>
      </w:r>
      <w:r>
        <w:t>).</w:t>
      </w:r>
    </w:p>
    <w:p w14:paraId="54ACE852" w14:textId="7A5F6ADE" w:rsidR="00257E64"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3"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3"/>
    <w:p w14:paraId="11170025" w14:textId="17637D05"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B3AD2">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1B7F7D1"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CB3AD2">
        <w:t>3.29.6</w:t>
      </w:r>
      <w:r>
        <w:fldChar w:fldCharType="end"/>
      </w:r>
      <w:r>
        <w:t>).</w:t>
      </w:r>
    </w:p>
    <w:p w14:paraId="2F4CCF7E" w14:textId="78FFA5EE"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B3AD2">
        <w:t>3.29.7</w:t>
      </w:r>
      <w:r>
        <w:fldChar w:fldCharType="end"/>
      </w:r>
      <w:r>
        <w:t>).</w:t>
      </w:r>
    </w:p>
    <w:p w14:paraId="30C0E1BA" w14:textId="0DC45CA2"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CB3AD2">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DEDC203"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B3AD2">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4" w:name="_Ref509043519"/>
      <w:bookmarkStart w:id="705" w:name="_Ref509043733"/>
      <w:bookmarkStart w:id="706" w:name="_Toc7106150"/>
      <w:r>
        <w:lastRenderedPageBreak/>
        <w:t>Binary regions</w:t>
      </w:r>
      <w:bookmarkEnd w:id="704"/>
      <w:bookmarkEnd w:id="705"/>
      <w:bookmarkEnd w:id="70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904933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B3AD2">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B3AD2">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07" w:name="_Hlk5884959"/>
      <w:r>
        <w:t xml:space="preserve">specifies the </w:t>
      </w:r>
      <w:r w:rsidR="00A63C9D">
        <w:t xml:space="preserve">region’s </w:t>
      </w:r>
      <w:r w:rsidR="00C27946">
        <w:t xml:space="preserve">length and thereby, indirectly, </w:t>
      </w:r>
      <w:r w:rsidR="00A63C9D">
        <w:t>its</w:t>
      </w:r>
      <w:r w:rsidR="00C27946">
        <w:t xml:space="preserve"> end</w:t>
      </w:r>
      <w:bookmarkEnd w:id="707"/>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08" w:name="_Toc7106151"/>
      <w:r>
        <w:t>Independence of text and binary regions</w:t>
      </w:r>
      <w:bookmarkEnd w:id="70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A396FC"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CB3AD2">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9" w:name="_Ref493490565"/>
      <w:bookmarkStart w:id="710" w:name="_Ref493491243"/>
      <w:bookmarkStart w:id="711" w:name="_Ref493492406"/>
      <w:bookmarkStart w:id="712" w:name="_Toc7106152"/>
      <w:r>
        <w:t>startLine property</w:t>
      </w:r>
      <w:bookmarkEnd w:id="709"/>
      <w:bookmarkEnd w:id="710"/>
      <w:bookmarkEnd w:id="711"/>
      <w:bookmarkEnd w:id="71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3" w:name="_Ref493491260"/>
      <w:bookmarkStart w:id="714" w:name="_Ref493492414"/>
      <w:bookmarkStart w:id="715" w:name="_Toc7106153"/>
      <w:r>
        <w:t>startColumn property</w:t>
      </w:r>
      <w:bookmarkEnd w:id="713"/>
      <w:bookmarkEnd w:id="714"/>
      <w:bookmarkEnd w:id="71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6" w:name="_Ref493491334"/>
      <w:bookmarkStart w:id="717" w:name="_Ref493492422"/>
      <w:bookmarkStart w:id="718" w:name="_Toc7106154"/>
      <w:r>
        <w:t>endLine property</w:t>
      </w:r>
      <w:bookmarkEnd w:id="716"/>
      <w:bookmarkEnd w:id="717"/>
      <w:bookmarkEnd w:id="71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19" w:name="_Ref493491342"/>
      <w:bookmarkStart w:id="720" w:name="_Ref493492427"/>
      <w:bookmarkStart w:id="721" w:name="_Toc7106155"/>
      <w:r>
        <w:lastRenderedPageBreak/>
        <w:t>endColumn property</w:t>
      </w:r>
      <w:bookmarkEnd w:id="719"/>
      <w:bookmarkEnd w:id="720"/>
      <w:bookmarkEnd w:id="72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2" w:name="_Ref493492251"/>
      <w:bookmarkStart w:id="723" w:name="_Ref493492981"/>
      <w:bookmarkStart w:id="724" w:name="_Toc7106156"/>
      <w:r>
        <w:t>charO</w:t>
      </w:r>
      <w:r w:rsidR="006E546E">
        <w:t>ffset property</w:t>
      </w:r>
      <w:bookmarkEnd w:id="722"/>
      <w:bookmarkEnd w:id="723"/>
      <w:bookmarkEnd w:id="724"/>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25" w:name="_Ref493491350"/>
      <w:bookmarkStart w:id="726" w:name="_Ref493492312"/>
      <w:bookmarkStart w:id="727" w:name="_Toc7106157"/>
      <w:r>
        <w:t>charL</w:t>
      </w:r>
      <w:r w:rsidR="006E546E">
        <w:t>ength property</w:t>
      </w:r>
      <w:bookmarkEnd w:id="725"/>
      <w:bookmarkEnd w:id="726"/>
      <w:bookmarkEnd w:id="72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217DE52"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B3AD2">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28" w:name="_Ref515544104"/>
      <w:bookmarkStart w:id="729" w:name="_Toc7106158"/>
      <w:r>
        <w:t>byteOffset property</w:t>
      </w:r>
      <w:bookmarkEnd w:id="728"/>
      <w:bookmarkEnd w:id="729"/>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30" w:name="_Ref515544119"/>
      <w:bookmarkStart w:id="731" w:name="_Toc7106159"/>
      <w:r>
        <w:t>byteLength property</w:t>
      </w:r>
      <w:bookmarkEnd w:id="730"/>
      <w:bookmarkEnd w:id="731"/>
    </w:p>
    <w:p w14:paraId="2FF66B09" w14:textId="08AB02B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CB3AD2">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2" w:name="_Ref534896821"/>
      <w:bookmarkStart w:id="733" w:name="_Ref534897957"/>
      <w:bookmarkStart w:id="734" w:name="_Toc7106160"/>
      <w:r>
        <w:t>snippet property</w:t>
      </w:r>
      <w:bookmarkEnd w:id="732"/>
      <w:bookmarkEnd w:id="733"/>
      <w:bookmarkEnd w:id="734"/>
    </w:p>
    <w:p w14:paraId="4E596286" w14:textId="144F8FF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B3AD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lastRenderedPageBreak/>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35" w:name="_Ref513118337"/>
      <w:bookmarkStart w:id="736" w:name="_Toc7106161"/>
      <w:r>
        <w:t>message property</w:t>
      </w:r>
      <w:bookmarkEnd w:id="735"/>
      <w:bookmarkEnd w:id="736"/>
    </w:p>
    <w:p w14:paraId="11547397" w14:textId="39BDCE7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37" w:name="_Ref534896942"/>
      <w:bookmarkStart w:id="738" w:name="_Toc7106162"/>
      <w:r>
        <w:t>sourceLanguage property</w:t>
      </w:r>
      <w:bookmarkEnd w:id="737"/>
      <w:bookmarkEnd w:id="738"/>
    </w:p>
    <w:p w14:paraId="05F6E931" w14:textId="06C2658D"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B3AD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316AA71"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B3AD2">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CB3AD2">
        <w:t>3.24.10</w:t>
      </w:r>
      <w:r>
        <w:fldChar w:fldCharType="end"/>
      </w:r>
      <w:r>
        <w:t>.</w:t>
      </w:r>
    </w:p>
    <w:p w14:paraId="3FFBDEE7" w14:textId="65C6CF92"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B3AD2">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B3AD2">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CB3AD2">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3D16EA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B3AD2">
        <w:t>3.24.10.2</w:t>
      </w:r>
      <w:r>
        <w:fldChar w:fldCharType="end"/>
      </w:r>
      <w:r>
        <w:t>.</w:t>
      </w:r>
    </w:p>
    <w:p w14:paraId="324A7275" w14:textId="34C5149E" w:rsidR="008A21D5" w:rsidRDefault="008A21D5" w:rsidP="008A21D5">
      <w:pPr>
        <w:pStyle w:val="Heading2"/>
      </w:pPr>
      <w:bookmarkStart w:id="739" w:name="_Ref513118449"/>
      <w:bookmarkStart w:id="740" w:name="_Toc7106163"/>
      <w:bookmarkStart w:id="741" w:name="_Hlk513212890"/>
      <w:r>
        <w:t>rectangle object</w:t>
      </w:r>
      <w:bookmarkEnd w:id="739"/>
      <w:bookmarkEnd w:id="740"/>
    </w:p>
    <w:p w14:paraId="3C4A6F0B" w14:textId="2FBD2981" w:rsidR="008A21D5" w:rsidRDefault="008A21D5" w:rsidP="008A21D5">
      <w:pPr>
        <w:pStyle w:val="Heading3"/>
      </w:pPr>
      <w:bookmarkStart w:id="742" w:name="_Toc7106164"/>
      <w:r>
        <w:t>General</w:t>
      </w:r>
      <w:bookmarkEnd w:id="742"/>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3" w:name="_Toc7106165"/>
      <w:r>
        <w:t>top, left, bottom, and right properties</w:t>
      </w:r>
      <w:bookmarkEnd w:id="743"/>
    </w:p>
    <w:p w14:paraId="507C9305" w14:textId="548FE3C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4" w:name="_Ref513118473"/>
      <w:bookmarkStart w:id="745" w:name="_Toc7106166"/>
      <w:r>
        <w:lastRenderedPageBreak/>
        <w:t>message property</w:t>
      </w:r>
      <w:bookmarkEnd w:id="744"/>
      <w:bookmarkEnd w:id="745"/>
    </w:p>
    <w:p w14:paraId="00BBEF13" w14:textId="6BE18DFC"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46" w:name="_Ref4681621"/>
      <w:bookmarkStart w:id="747" w:name="_Toc7106167"/>
      <w:r>
        <w:t>address object</w:t>
      </w:r>
      <w:bookmarkEnd w:id="746"/>
      <w:bookmarkEnd w:id="747"/>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708F5126"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CB3AD2">
        <w:t>3.31.1</w:t>
      </w:r>
      <w:r>
        <w:fldChar w:fldCharType="end"/>
      </w:r>
      <w:r>
        <w:t>.</w:t>
      </w:r>
    </w:p>
    <w:p w14:paraId="4E7BF600" w14:textId="537819FD"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CB3AD2">
        <w:t>3.31.2</w:t>
      </w:r>
      <w:r>
        <w:fldChar w:fldCharType="end"/>
      </w:r>
      <w:r>
        <w:t>.</w:t>
      </w:r>
    </w:p>
    <w:p w14:paraId="360B03B3" w14:textId="64100419" w:rsidR="00EF4848" w:rsidRDefault="00EF4848" w:rsidP="00EF4848">
      <w:pPr>
        <w:pStyle w:val="Code"/>
      </w:pPr>
      <w:r>
        <w:t xml:space="preserve">  "kind": "section",               # See §</w:t>
      </w:r>
      <w:r>
        <w:fldChar w:fldCharType="begin"/>
      </w:r>
      <w:r>
        <w:instrText xml:space="preserve"> REF _Ref4684078 \r \h </w:instrText>
      </w:r>
      <w:r>
        <w:fldChar w:fldCharType="separate"/>
      </w:r>
      <w:r w:rsidR="00CB3AD2">
        <w:t>3.31.5</w:t>
      </w:r>
      <w:r>
        <w:fldChar w:fldCharType="end"/>
      </w:r>
      <w:r>
        <w:t>.</w:t>
      </w:r>
    </w:p>
    <w:p w14:paraId="1D9850E7" w14:textId="46516B47" w:rsidR="00EF4848" w:rsidRDefault="00EF4848" w:rsidP="00EF4848">
      <w:pPr>
        <w:pStyle w:val="Code"/>
      </w:pPr>
      <w:r>
        <w:t xml:space="preserve">  "name": ".text"                  # See §</w:t>
      </w:r>
      <w:r>
        <w:fldChar w:fldCharType="begin"/>
      </w:r>
      <w:r>
        <w:instrText xml:space="preserve"> REF _Ref4684105 \r \h </w:instrText>
      </w:r>
      <w:r>
        <w:fldChar w:fldCharType="separate"/>
      </w:r>
      <w:r w:rsidR="00CB3AD2">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48" w:name="_Ref4683889"/>
      <w:bookmarkStart w:id="749" w:name="_Toc7106168"/>
      <w:r>
        <w:t>baseAddress property</w:t>
      </w:r>
      <w:bookmarkEnd w:id="748"/>
      <w:bookmarkEnd w:id="749"/>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50" w:name="_Ref4684023"/>
      <w:bookmarkStart w:id="751" w:name="_Toc7106169"/>
      <w:r>
        <w:t>offset property</w:t>
      </w:r>
      <w:bookmarkEnd w:id="750"/>
      <w:bookmarkEnd w:id="751"/>
    </w:p>
    <w:p w14:paraId="79C05709" w14:textId="15782C6A"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CB3AD2">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1DA57E66" w:rsidR="00934D8C" w:rsidRDefault="00934D8C" w:rsidP="00AE6ECE">
      <w:r>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CB3AD2">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13FFBDB1"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CB3AD2">
        <w:t>3.31.7</w:t>
      </w:r>
      <w:r>
        <w:fldChar w:fldCharType="end"/>
      </w:r>
      <w:r>
        <w:t>) is present</w:t>
      </w:r>
    </w:p>
    <w:p w14:paraId="6C956F01" w14:textId="51657041"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CB3AD2">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52" w:name="_Toc7106170"/>
      <w:r>
        <w:t>fullyQualifiedName property</w:t>
      </w:r>
      <w:bookmarkEnd w:id="752"/>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lastRenderedPageBreak/>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53" w:name="_Ref4684105"/>
      <w:bookmarkStart w:id="754" w:name="_Toc7106171"/>
      <w:r>
        <w:t>name property</w:t>
      </w:r>
      <w:bookmarkEnd w:id="753"/>
      <w:bookmarkEnd w:id="754"/>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55" w:name="_Ref4684078"/>
      <w:bookmarkStart w:id="756" w:name="_Toc7106172"/>
      <w:r>
        <w:t>kind property</w:t>
      </w:r>
      <w:bookmarkEnd w:id="755"/>
      <w:bookmarkEnd w:id="756"/>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57"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57"/>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58"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D25ACF">
      <w:pPr>
        <w:pStyle w:val="ListParagraph"/>
        <w:numPr>
          <w:ilvl w:val="0"/>
          <w:numId w:val="80"/>
        </w:numPr>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D25ACF">
      <w:pPr>
        <w:pStyle w:val="ListParagraph"/>
        <w:numPr>
          <w:ilvl w:val="0"/>
          <w:numId w:val="80"/>
        </w:numPr>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58"/>
    <w:p w14:paraId="2C045B8D" w14:textId="04CB0166" w:rsidR="00BD5A4D" w:rsidRDefault="00BD5A4D" w:rsidP="00BD5A4D">
      <w:r>
        <w:t xml:space="preserve">If none of these values are appropriate, a SARIF producer </w:t>
      </w:r>
      <w:r>
        <w:rPr>
          <w:b/>
        </w:rPr>
        <w:t>MAY</w:t>
      </w:r>
      <w:r>
        <w:t xml:space="preserve"> use any value.</w:t>
      </w:r>
    </w:p>
    <w:p w14:paraId="7B014FB6" w14:textId="2C8756FB" w:rsidR="00E23C21" w:rsidRDefault="00E23C21" w:rsidP="00E23C21">
      <w:pPr>
        <w:pStyle w:val="Note"/>
      </w:pPr>
      <w:r>
        <w:t xml:space="preserve">EXAMPLE: This example illustrates </w:t>
      </w:r>
      <w:r w:rsidR="00425B12">
        <w:t xml:space="preserve">memory locations of various kinds, linked through their </w:t>
      </w:r>
      <w:r w:rsidR="00425B12" w:rsidRPr="00425B12">
        <w:rPr>
          <w:rStyle w:val="CODEtemp"/>
        </w:rPr>
        <w:t>parentIndex</w:t>
      </w:r>
      <w:r w:rsidR="00425B12">
        <w:t xml:space="preserve"> properties (§</w:t>
      </w:r>
      <w:r w:rsidR="00425B12">
        <w:fldChar w:fldCharType="begin"/>
      </w:r>
      <w:r w:rsidR="00425B12">
        <w:instrText xml:space="preserve"> REF _Ref4685900 \r \h </w:instrText>
      </w:r>
      <w:r w:rsidR="00425B12">
        <w:fldChar w:fldCharType="separate"/>
      </w:r>
      <w:r w:rsidR="00CB3AD2">
        <w:t>3.31.7</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t xml:space="preserve">    "fullyQualifiedName":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"fullyQualifiedName": "collections.dll!collections::list::add",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"parentIndex":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"fullyQualifiedName": "collections.dll!collections::list::add+0x16",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"parentIndex":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759" w:name="_Ref6834880"/>
      <w:bookmarkStart w:id="760" w:name="_Ref6909034"/>
      <w:bookmarkStart w:id="761" w:name="_Ref6909147"/>
      <w:bookmarkStart w:id="762" w:name="_Toc7106173"/>
      <w:r>
        <w:lastRenderedPageBreak/>
        <w:t>index property</w:t>
      </w:r>
      <w:bookmarkEnd w:id="759"/>
      <w:bookmarkEnd w:id="760"/>
      <w:bookmarkEnd w:id="761"/>
      <w:bookmarkEnd w:id="762"/>
    </w:p>
    <w:p w14:paraId="1C033E3A" w14:textId="1647CA95"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B3AD2">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CB3AD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5FAEE23C" w:rsidR="008D0759" w:rsidRDefault="008D0759" w:rsidP="008D0759">
      <w:pPr>
        <w:pStyle w:val="Code"/>
      </w:pPr>
      <w:r>
        <w:t>{                                 # A run object (§</w:t>
      </w:r>
      <w:r>
        <w:fldChar w:fldCharType="begin"/>
      </w:r>
      <w:r>
        <w:instrText xml:space="preserve"> REF _Ref493349997 \r \h </w:instrText>
      </w:r>
      <w:r>
        <w:fldChar w:fldCharType="separate"/>
      </w:r>
      <w:r w:rsidR="00CB3AD2">
        <w:t>3.14</w:t>
      </w:r>
      <w:r>
        <w:fldChar w:fldCharType="end"/>
      </w:r>
      <w:r>
        <w:t>).</w:t>
      </w:r>
    </w:p>
    <w:p w14:paraId="2FD047BE" w14:textId="0F6C1ABF" w:rsidR="008D0759" w:rsidRDefault="008D0759" w:rsidP="008D0759">
      <w:pPr>
        <w:pStyle w:val="Code"/>
      </w:pPr>
      <w:r>
        <w:t xml:space="preserve">  "addresses": [                  # See §</w:t>
      </w:r>
      <w:r>
        <w:fldChar w:fldCharType="begin"/>
      </w:r>
      <w:r>
        <w:instrText xml:space="preserve"> REF _Ref4685267 \r \h </w:instrText>
      </w:r>
      <w:r>
        <w:fldChar w:fldCharType="separate"/>
      </w:r>
      <w:r w:rsidR="00CB3AD2">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6D6658D5" w:rsidR="008D0759" w:rsidRDefault="008D0759" w:rsidP="008D0759">
      <w:pPr>
        <w:pStyle w:val="Code"/>
      </w:pPr>
      <w:r>
        <w:t>{                                 # A run object (§</w:t>
      </w:r>
      <w:r>
        <w:fldChar w:fldCharType="begin"/>
      </w:r>
      <w:r>
        <w:instrText xml:space="preserve"> REF _Ref493349997 \r \h </w:instrText>
      </w:r>
      <w:r>
        <w:fldChar w:fldCharType="separate"/>
      </w:r>
      <w:r w:rsidR="00CB3AD2">
        <w:t>3.14</w:t>
      </w:r>
      <w:r>
        <w:fldChar w:fldCharType="end"/>
      </w:r>
      <w:r>
        <w:t>).</w:t>
      </w:r>
    </w:p>
    <w:p w14:paraId="32A0F2D6" w14:textId="4039AD6E" w:rsidR="008D0759" w:rsidRDefault="008D0759" w:rsidP="008D0759">
      <w:pPr>
        <w:pStyle w:val="Code"/>
      </w:pPr>
      <w:r>
        <w:t xml:space="preserve">  "results": [                    # See §</w:t>
      </w:r>
      <w:r>
        <w:fldChar w:fldCharType="begin"/>
      </w:r>
      <w:r>
        <w:instrText xml:space="preserve"> REF _Ref493350972 \r \h </w:instrText>
      </w:r>
      <w:r>
        <w:fldChar w:fldCharType="separate"/>
      </w:r>
      <w:r w:rsidR="00CB3AD2">
        <w:t>3.14.22</w:t>
      </w:r>
      <w:r>
        <w:fldChar w:fldCharType="end"/>
      </w:r>
      <w:r>
        <w:t>.</w:t>
      </w:r>
    </w:p>
    <w:p w14:paraId="70604EBA" w14:textId="63FD6572" w:rsidR="008D0759" w:rsidRDefault="008D0759" w:rsidP="008D0759">
      <w:pPr>
        <w:pStyle w:val="Code"/>
      </w:pPr>
      <w:r>
        <w:t xml:space="preserve">    {                             # A result object (§</w:t>
      </w:r>
      <w:r>
        <w:fldChar w:fldCharType="begin"/>
      </w:r>
      <w:r>
        <w:instrText xml:space="preserve"> REF _Ref493350984 \r \h </w:instrText>
      </w:r>
      <w:r>
        <w:fldChar w:fldCharType="separate"/>
      </w:r>
      <w:r w:rsidR="00CB3AD2">
        <w:t>3.26</w:t>
      </w:r>
      <w:r>
        <w:fldChar w:fldCharType="end"/>
      </w:r>
      <w:r>
        <w:t>).</w:t>
      </w:r>
    </w:p>
    <w:p w14:paraId="2B068391" w14:textId="593A5529" w:rsidR="008D0759" w:rsidRDefault="008D0759" w:rsidP="008D0759">
      <w:pPr>
        <w:pStyle w:val="Code"/>
      </w:pPr>
      <w:r>
        <w:t xml:space="preserve">      "locations": [              # See §</w:t>
      </w:r>
      <w:r>
        <w:fldChar w:fldCharType="begin"/>
      </w:r>
      <w:r>
        <w:instrText xml:space="preserve"> REF _Ref510013155 \r \h </w:instrText>
      </w:r>
      <w:r>
        <w:fldChar w:fldCharType="separate"/>
      </w:r>
      <w:r w:rsidR="00CB3AD2">
        <w:t>3.26.12</w:t>
      </w:r>
      <w:r>
        <w:fldChar w:fldCharType="end"/>
      </w:r>
      <w:r>
        <w:t>.</w:t>
      </w:r>
    </w:p>
    <w:p w14:paraId="2D26E599" w14:textId="4EFA6DD4" w:rsidR="008D0759" w:rsidRDefault="008D0759" w:rsidP="008D0759">
      <w:pPr>
        <w:pStyle w:val="Code"/>
      </w:pPr>
      <w:r>
        <w:t xml:space="preserve">        {                         # A location object (§</w:t>
      </w:r>
      <w:r>
        <w:fldChar w:fldCharType="begin"/>
      </w:r>
      <w:r>
        <w:instrText xml:space="preserve"> REF _Ref493426721 \r \h </w:instrText>
      </w:r>
      <w:r>
        <w:fldChar w:fldCharType="separate"/>
      </w:r>
      <w:r w:rsidR="00CB3AD2">
        <w:t>3.27</w:t>
      </w:r>
      <w:r>
        <w:fldChar w:fldCharType="end"/>
      </w:r>
      <w:r>
        <w:t>).</w:t>
      </w:r>
    </w:p>
    <w:p w14:paraId="477040BD" w14:textId="5273D848" w:rsidR="008D0759" w:rsidRDefault="008D0759" w:rsidP="008D0759">
      <w:pPr>
        <w:pStyle w:val="Code"/>
      </w:pPr>
      <w:r>
        <w:t xml:space="preserve">          "physicalLocation": {   # See §.</w:t>
      </w:r>
      <w:r>
        <w:fldChar w:fldCharType="begin"/>
      </w:r>
      <w:r>
        <w:instrText xml:space="preserve"> REF _Ref493477623 \r \h </w:instrText>
      </w:r>
      <w:r>
        <w:fldChar w:fldCharType="separate"/>
      </w:r>
      <w:r w:rsidR="00CB3AD2">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60ACD434" w:rsidR="00EF4994" w:rsidRDefault="00EF4994" w:rsidP="00EF4994">
      <w:pPr>
        <w:pStyle w:val="Code"/>
      </w:pPr>
      <w:r>
        <w:t xml:space="preserve">  "addresses": [                  # See §</w:t>
      </w:r>
      <w:r>
        <w:fldChar w:fldCharType="begin"/>
      </w:r>
      <w:r>
        <w:instrText xml:space="preserve"> REF _Ref4685267 \r \h </w:instrText>
      </w:r>
      <w:r>
        <w:fldChar w:fldCharType="separate"/>
      </w:r>
      <w:r w:rsidR="00CB3AD2">
        <w:t>3.14.17</w:t>
      </w:r>
      <w:r>
        <w:fldChar w:fldCharType="end"/>
      </w:r>
      <w:r>
        <w:t>.</w:t>
      </w:r>
    </w:p>
    <w:p w14:paraId="26CDDCED" w14:textId="77777777" w:rsidR="00EF4994" w:rsidRDefault="00EF4994" w:rsidP="00EF4994">
      <w:pPr>
        <w:pStyle w:val="Code"/>
      </w:pPr>
      <w:r>
        <w:lastRenderedPageBreak/>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30928473" w:rsidR="00EF4994" w:rsidRDefault="00EF4994" w:rsidP="00EF4994">
      <w:pPr>
        <w:pStyle w:val="Code"/>
      </w:pPr>
      <w:r>
        <w:t>{                                 # A run object (§</w:t>
      </w:r>
      <w:r>
        <w:fldChar w:fldCharType="begin"/>
      </w:r>
      <w:r>
        <w:instrText xml:space="preserve"> REF _Ref493349997 \r \h </w:instrText>
      </w:r>
      <w:r>
        <w:fldChar w:fldCharType="separate"/>
      </w:r>
      <w:r w:rsidR="00CB3AD2">
        <w:t>3.14</w:t>
      </w:r>
      <w:r>
        <w:fldChar w:fldCharType="end"/>
      </w:r>
      <w:r>
        <w:t>).</w:t>
      </w:r>
    </w:p>
    <w:p w14:paraId="6B35BAB3" w14:textId="336669D6" w:rsidR="00EF4994" w:rsidRDefault="00EF4994" w:rsidP="00EF4994">
      <w:pPr>
        <w:pStyle w:val="Code"/>
      </w:pPr>
      <w:r>
        <w:t xml:space="preserve">  "results": [                    # See §</w:t>
      </w:r>
      <w:r>
        <w:fldChar w:fldCharType="begin"/>
      </w:r>
      <w:r>
        <w:instrText xml:space="preserve"> REF _Ref493350972 \r \h </w:instrText>
      </w:r>
      <w:r>
        <w:fldChar w:fldCharType="separate"/>
      </w:r>
      <w:r w:rsidR="00CB3AD2">
        <w:t>3.14.22</w:t>
      </w:r>
      <w:r>
        <w:fldChar w:fldCharType="end"/>
      </w:r>
      <w:r>
        <w:t>.</w:t>
      </w:r>
    </w:p>
    <w:p w14:paraId="07484251" w14:textId="6F952038" w:rsidR="00EF4994" w:rsidRDefault="00EF4994" w:rsidP="00EF4994">
      <w:pPr>
        <w:pStyle w:val="Code"/>
      </w:pPr>
      <w:r>
        <w:t xml:space="preserve">    {                             # A result object (§</w:t>
      </w:r>
      <w:r>
        <w:fldChar w:fldCharType="begin"/>
      </w:r>
      <w:r>
        <w:instrText xml:space="preserve"> REF _Ref493350984 \r \h </w:instrText>
      </w:r>
      <w:r>
        <w:fldChar w:fldCharType="separate"/>
      </w:r>
      <w:r w:rsidR="00CB3AD2">
        <w:t>3.26</w:t>
      </w:r>
      <w:r>
        <w:fldChar w:fldCharType="end"/>
      </w:r>
      <w:r>
        <w:t>).</w:t>
      </w:r>
    </w:p>
    <w:p w14:paraId="7A24D671" w14:textId="2F02F3D2" w:rsidR="00EF4994" w:rsidRDefault="00EF4994" w:rsidP="00EF4994">
      <w:pPr>
        <w:pStyle w:val="Code"/>
      </w:pPr>
      <w:r>
        <w:t xml:space="preserve">      "locations": [              # See §</w:t>
      </w:r>
      <w:r>
        <w:fldChar w:fldCharType="begin"/>
      </w:r>
      <w:r>
        <w:instrText xml:space="preserve"> REF _Ref510013155 \r \h </w:instrText>
      </w:r>
      <w:r>
        <w:fldChar w:fldCharType="separate"/>
      </w:r>
      <w:r w:rsidR="00CB3AD2">
        <w:t>3.26.12</w:t>
      </w:r>
      <w:r>
        <w:fldChar w:fldCharType="end"/>
      </w:r>
      <w:r>
        <w:t>.</w:t>
      </w:r>
    </w:p>
    <w:p w14:paraId="7243B604" w14:textId="70630BED" w:rsidR="00EF4994" w:rsidRDefault="00EF4994" w:rsidP="00EF4994">
      <w:pPr>
        <w:pStyle w:val="Code"/>
      </w:pPr>
      <w:r>
        <w:t xml:space="preserve">        {                         # A location object (§</w:t>
      </w:r>
      <w:r>
        <w:fldChar w:fldCharType="begin"/>
      </w:r>
      <w:r>
        <w:instrText xml:space="preserve"> REF _Ref493426721 \r \h </w:instrText>
      </w:r>
      <w:r>
        <w:fldChar w:fldCharType="separate"/>
      </w:r>
      <w:r w:rsidR="00CB3AD2">
        <w:t>3.27</w:t>
      </w:r>
      <w:r>
        <w:fldChar w:fldCharType="end"/>
      </w:r>
      <w:r>
        <w:t>).</w:t>
      </w:r>
    </w:p>
    <w:p w14:paraId="2AAAB928" w14:textId="412A5308" w:rsidR="00EF4994" w:rsidRDefault="00EF4994" w:rsidP="00EF4994">
      <w:pPr>
        <w:pStyle w:val="Code"/>
      </w:pPr>
      <w:r>
        <w:t xml:space="preserve">          "physicalLocation": {   # See §.</w:t>
      </w:r>
      <w:r>
        <w:fldChar w:fldCharType="begin"/>
      </w:r>
      <w:r>
        <w:instrText xml:space="preserve"> REF _Ref493477623 \r \h </w:instrText>
      </w:r>
      <w:r>
        <w:fldChar w:fldCharType="separate"/>
      </w:r>
      <w:r w:rsidR="00CB3AD2">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5D57037F" w:rsidR="00EF4994" w:rsidRDefault="00EF4994" w:rsidP="00EF4994">
      <w:pPr>
        <w:pStyle w:val="Code"/>
      </w:pPr>
      <w:r>
        <w:t xml:space="preserve">  "addresses": [                  # See §</w:t>
      </w:r>
      <w:r>
        <w:fldChar w:fldCharType="begin"/>
      </w:r>
      <w:r>
        <w:instrText xml:space="preserve"> REF _Ref4685267 \r \h </w:instrText>
      </w:r>
      <w:r>
        <w:fldChar w:fldCharType="separate"/>
      </w:r>
      <w:r w:rsidR="00CB3AD2">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63" w:name="_Ref4685900"/>
      <w:bookmarkStart w:id="764" w:name="_Toc7106174"/>
      <w:r>
        <w:t>parentIndex property</w:t>
      </w:r>
      <w:bookmarkEnd w:id="763"/>
      <w:bookmarkEnd w:id="764"/>
    </w:p>
    <w:p w14:paraId="43D6A9F5" w14:textId="3AA48EE6"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CB3AD2">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CB3AD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65" w:name="_Ref493404505"/>
      <w:bookmarkStart w:id="766" w:name="_Toc7106175"/>
      <w:bookmarkEnd w:id="741"/>
      <w:r>
        <w:t>logicalLocation object</w:t>
      </w:r>
      <w:bookmarkEnd w:id="765"/>
      <w:bookmarkEnd w:id="766"/>
    </w:p>
    <w:p w14:paraId="479717FF" w14:textId="2760154A" w:rsidR="006E546E" w:rsidRDefault="006E546E" w:rsidP="006E546E">
      <w:pPr>
        <w:pStyle w:val="Heading3"/>
      </w:pPr>
      <w:bookmarkStart w:id="767" w:name="_Toc7106176"/>
      <w:r>
        <w:t>General</w:t>
      </w:r>
      <w:bookmarkEnd w:id="76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1B11ACE"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CB3AD2">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CB3AD2">
        <w:t>3.27.4</w:t>
      </w:r>
      <w:r w:rsidR="00376618">
        <w:fldChar w:fldCharType="end"/>
      </w:r>
      <w:r w:rsidR="00376618">
        <w:t>)</w:t>
      </w:r>
      <w:r>
        <w:t>.</w:t>
      </w:r>
    </w:p>
    <w:p w14:paraId="50DD453B" w14:textId="0DA90B69" w:rsidR="0024214F" w:rsidRDefault="0024214F" w:rsidP="0024214F">
      <w:pPr>
        <w:pStyle w:val="Heading3"/>
      </w:pPr>
      <w:bookmarkStart w:id="768" w:name="_Ref514248023"/>
      <w:bookmarkStart w:id="769" w:name="_Toc7106177"/>
      <w:r>
        <w:lastRenderedPageBreak/>
        <w:t>Logical location naming rules</w:t>
      </w:r>
      <w:bookmarkEnd w:id="768"/>
      <w:bookmarkEnd w:id="76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6D397C"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B3AD2">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70" w:name="_Ref514247682"/>
      <w:bookmarkStart w:id="771" w:name="_Toc7106178"/>
      <w:r>
        <w:t>name property</w:t>
      </w:r>
      <w:bookmarkEnd w:id="770"/>
      <w:bookmarkEnd w:id="77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F69C1D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B3AD2">
        <w:t>3.32.2</w:t>
      </w:r>
      <w:r w:rsidR="0024214F">
        <w:fldChar w:fldCharType="end"/>
      </w:r>
      <w:r w:rsidR="0024214F">
        <w:t>.</w:t>
      </w:r>
    </w:p>
    <w:p w14:paraId="6D79E424" w14:textId="2F60F218"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CB3AD2">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2D5C262"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CB3AD2">
        <w:t>3.32.5</w:t>
      </w:r>
      <w:r>
        <w:fldChar w:fldCharType="end"/>
      </w:r>
      <w:r>
        <w:t>.</w:t>
      </w:r>
    </w:p>
    <w:p w14:paraId="5AA444E4" w14:textId="01E89EB6" w:rsidR="006A539D" w:rsidRDefault="006A539D" w:rsidP="00BA28C3">
      <w:pPr>
        <w:pStyle w:val="Code"/>
      </w:pPr>
      <w:r>
        <w:lastRenderedPageBreak/>
        <w:t xml:space="preserve">  "kind": "function"                   # See §</w:t>
      </w:r>
      <w:r>
        <w:fldChar w:fldCharType="begin"/>
      </w:r>
      <w:r>
        <w:instrText xml:space="preserve"> REF _Ref513195445 \r \h </w:instrText>
      </w:r>
      <w:r>
        <w:fldChar w:fldCharType="separate"/>
      </w:r>
      <w:r w:rsidR="00CB3AD2">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72" w:name="_Ref3453348"/>
      <w:bookmarkStart w:id="773" w:name="_Toc7106179"/>
      <w:r>
        <w:t>index property</w:t>
      </w:r>
      <w:bookmarkEnd w:id="772"/>
      <w:bookmarkEnd w:id="773"/>
    </w:p>
    <w:p w14:paraId="56BE2BA9" w14:textId="76F77BF7"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B3AD2">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CB3AD2">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4971093A"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B3AD2">
        <w:t>3.14.17</w:t>
      </w:r>
      <w:r>
        <w:fldChar w:fldCharType="end"/>
      </w:r>
      <w:r>
        <w:t>.</w:t>
      </w:r>
    </w:p>
    <w:p w14:paraId="7DBB49B6" w14:textId="111D51F3" w:rsidR="0034011B" w:rsidRPr="00934D8C" w:rsidRDefault="0034011B" w:rsidP="00934D8C">
      <w:pPr>
        <w:pStyle w:val="Note"/>
      </w:pPr>
      <w:bookmarkStart w:id="774"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74"/>
    </w:p>
    <w:p w14:paraId="4AC78B7B" w14:textId="6AD65EDB" w:rsidR="00262B6F" w:rsidRDefault="00262B6F" w:rsidP="00262B6F">
      <w:pPr>
        <w:pStyle w:val="Heading3"/>
      </w:pPr>
      <w:bookmarkStart w:id="775" w:name="_Ref513194876"/>
      <w:bookmarkStart w:id="776" w:name="_Toc7106180"/>
      <w:r>
        <w:t>fullyQualifiedName property</w:t>
      </w:r>
      <w:bookmarkEnd w:id="775"/>
      <w:bookmarkEnd w:id="776"/>
    </w:p>
    <w:p w14:paraId="0F5707EB" w14:textId="796B093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B3AD2">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47140CAE"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B3AD2">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77" w:name="_Ref5012652"/>
      <w:bookmarkStart w:id="778" w:name="_Toc7106181"/>
      <w:r>
        <w:t>decoratedName property</w:t>
      </w:r>
      <w:bookmarkEnd w:id="777"/>
      <w:bookmarkEnd w:id="778"/>
    </w:p>
    <w:p w14:paraId="64112E4A" w14:textId="77777777" w:rsidR="00A57706" w:rsidRDefault="006E0178" w:rsidP="006E0178">
      <w:bookmarkStart w:id="779"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79"/>
      <w:r>
        <w:t>.</w:t>
      </w:r>
    </w:p>
    <w:p w14:paraId="606DA03A" w14:textId="77777777" w:rsidR="006E0178" w:rsidRDefault="006E0178" w:rsidP="006E0178">
      <w:pPr>
        <w:pStyle w:val="Note"/>
      </w:pPr>
      <w:r>
        <w:lastRenderedPageBreak/>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80" w:name="_Ref513195445"/>
      <w:bookmarkStart w:id="781" w:name="_Toc7106182"/>
      <w:r>
        <w:t>kind property</w:t>
      </w:r>
      <w:bookmarkEnd w:id="780"/>
      <w:bookmarkEnd w:id="781"/>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0CED45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B3AD2">
        <w:t>3.14</w:t>
      </w:r>
      <w:r>
        <w:fldChar w:fldCharType="end"/>
      </w:r>
      <w:r>
        <w:t>)</w:t>
      </w:r>
    </w:p>
    <w:p w14:paraId="310DEFB3" w14:textId="76A1E1E7"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B3AD2">
        <w:t>3.14.22</w:t>
      </w:r>
      <w:r>
        <w:fldChar w:fldCharType="end"/>
      </w:r>
      <w:r>
        <w:t>.</w:t>
      </w:r>
    </w:p>
    <w:p w14:paraId="7EB16C28" w14:textId="1222BBF1"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B3AD2">
        <w:t>3.26</w:t>
      </w:r>
      <w:r>
        <w:fldChar w:fldCharType="end"/>
      </w:r>
      <w:r>
        <w:t>).</w:t>
      </w:r>
    </w:p>
    <w:p w14:paraId="778F3B54" w14:textId="240C1CB9"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B3AD2">
        <w:t>3.26.12</w:t>
      </w:r>
      <w:r>
        <w:fldChar w:fldCharType="end"/>
      </w:r>
      <w:r>
        <w:t>.</w:t>
      </w:r>
    </w:p>
    <w:p w14:paraId="4CE40F02" w14:textId="1C009842"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B3AD2">
        <w:t>3.27</w:t>
      </w:r>
      <w:r>
        <w:fldChar w:fldCharType="end"/>
      </w:r>
      <w:r>
        <w:t>).</w:t>
      </w:r>
    </w:p>
    <w:p w14:paraId="37C76C7C" w14:textId="209D7020" w:rsidR="00E77531" w:rsidRDefault="00E77531" w:rsidP="002E49C7">
      <w:pPr>
        <w:pStyle w:val="Code"/>
      </w:pPr>
      <w:r>
        <w:t xml:space="preserve">          "logicalLocation": {    # See §</w:t>
      </w:r>
      <w:r>
        <w:fldChar w:fldCharType="begin"/>
      </w:r>
      <w:r>
        <w:instrText xml:space="preserve"> REF _Ref3453640 \r \h </w:instrText>
      </w:r>
      <w:r>
        <w:fldChar w:fldCharType="separate"/>
      </w:r>
      <w:r w:rsidR="00CB3AD2">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lastRenderedPageBreak/>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4BA5A44"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B3AD2">
        <w:t>3.14.16</w:t>
      </w:r>
      <w:r>
        <w:fldChar w:fldCharType="end"/>
      </w:r>
      <w:r>
        <w:t>.</w:t>
      </w:r>
    </w:p>
    <w:p w14:paraId="2FBE306B" w14:textId="40236235"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CB3AD2">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004C55A" w:rsidR="002145B8" w:rsidRDefault="002145B8" w:rsidP="002145B8">
      <w:pPr>
        <w:pStyle w:val="Code"/>
      </w:pPr>
      <w:r>
        <w:t>{                                 # A run object (§</w:t>
      </w:r>
      <w:r>
        <w:fldChar w:fldCharType="begin"/>
      </w:r>
      <w:r>
        <w:instrText xml:space="preserve"> REF _Ref493349997 \r \h </w:instrText>
      </w:r>
      <w:r>
        <w:fldChar w:fldCharType="separate"/>
      </w:r>
      <w:r w:rsidR="00CB3AD2">
        <w:t>3.14</w:t>
      </w:r>
      <w:r>
        <w:fldChar w:fldCharType="end"/>
      </w:r>
      <w:r>
        <w:t>)</w:t>
      </w:r>
    </w:p>
    <w:p w14:paraId="769B254C" w14:textId="7C64D574" w:rsidR="002145B8" w:rsidRDefault="002145B8" w:rsidP="002145B8">
      <w:pPr>
        <w:pStyle w:val="Code"/>
      </w:pPr>
      <w:r>
        <w:t xml:space="preserve">  "results": [                    # See §</w:t>
      </w:r>
      <w:r>
        <w:fldChar w:fldCharType="begin"/>
      </w:r>
      <w:r>
        <w:instrText xml:space="preserve"> REF _Ref493350972 \r \h </w:instrText>
      </w:r>
      <w:r>
        <w:fldChar w:fldCharType="separate"/>
      </w:r>
      <w:r w:rsidR="00CB3AD2">
        <w:t>3.14.22</w:t>
      </w:r>
      <w:r>
        <w:fldChar w:fldCharType="end"/>
      </w:r>
      <w:r>
        <w:t>.</w:t>
      </w:r>
    </w:p>
    <w:p w14:paraId="38F2DB42" w14:textId="7D66EC5F" w:rsidR="002145B8" w:rsidRDefault="002145B8" w:rsidP="002145B8">
      <w:pPr>
        <w:pStyle w:val="Code"/>
      </w:pPr>
      <w:r>
        <w:t xml:space="preserve">    {                             # A result object (§</w:t>
      </w:r>
      <w:r>
        <w:fldChar w:fldCharType="begin"/>
      </w:r>
      <w:r>
        <w:instrText xml:space="preserve"> REF _Ref493350984 \r \h </w:instrText>
      </w:r>
      <w:r>
        <w:fldChar w:fldCharType="separate"/>
      </w:r>
      <w:r w:rsidR="00CB3AD2">
        <w:t>3.26</w:t>
      </w:r>
      <w:r>
        <w:fldChar w:fldCharType="end"/>
      </w:r>
      <w:r>
        <w:t>).</w:t>
      </w:r>
    </w:p>
    <w:p w14:paraId="57D23630" w14:textId="021D978B" w:rsidR="002145B8" w:rsidRDefault="002145B8" w:rsidP="002145B8">
      <w:pPr>
        <w:pStyle w:val="Code"/>
      </w:pPr>
      <w:r>
        <w:t xml:space="preserve">      "locations": [              # See §</w:t>
      </w:r>
      <w:r>
        <w:fldChar w:fldCharType="begin"/>
      </w:r>
      <w:r>
        <w:instrText xml:space="preserve"> REF _Ref510013155 \r \h </w:instrText>
      </w:r>
      <w:r>
        <w:fldChar w:fldCharType="separate"/>
      </w:r>
      <w:r w:rsidR="00CB3AD2">
        <w:t>3.26.12</w:t>
      </w:r>
      <w:r>
        <w:fldChar w:fldCharType="end"/>
      </w:r>
      <w:r>
        <w:t>.</w:t>
      </w:r>
    </w:p>
    <w:p w14:paraId="3675A6A8" w14:textId="1AE73EB8" w:rsidR="002145B8" w:rsidRDefault="002145B8" w:rsidP="002145B8">
      <w:pPr>
        <w:pStyle w:val="Code"/>
      </w:pPr>
      <w:r>
        <w:t xml:space="preserve">        {                         # A location object (§</w:t>
      </w:r>
      <w:r>
        <w:fldChar w:fldCharType="begin"/>
      </w:r>
      <w:r>
        <w:instrText xml:space="preserve"> REF _Ref493426721 \r \h </w:instrText>
      </w:r>
      <w:r>
        <w:fldChar w:fldCharType="separate"/>
      </w:r>
      <w:r w:rsidR="00CB3AD2">
        <w:t>3.27</w:t>
      </w:r>
      <w:r>
        <w:fldChar w:fldCharType="end"/>
      </w:r>
      <w:r>
        <w:t>).</w:t>
      </w:r>
    </w:p>
    <w:p w14:paraId="01E8334C" w14:textId="11AFE6B5" w:rsidR="002145B8" w:rsidRDefault="002145B8" w:rsidP="002145B8">
      <w:pPr>
        <w:pStyle w:val="Code"/>
      </w:pPr>
      <w:r>
        <w:lastRenderedPageBreak/>
        <w:t xml:space="preserve">          "logicalLocation": {    # See §</w:t>
      </w:r>
      <w:r>
        <w:fldChar w:fldCharType="begin"/>
      </w:r>
      <w:r>
        <w:instrText xml:space="preserve"> REF _Ref3453640 \r \h </w:instrText>
      </w:r>
      <w:r>
        <w:fldChar w:fldCharType="separate"/>
      </w:r>
      <w:r w:rsidR="00CB3AD2">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E9A65A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B3AD2">
        <w:t>3.14.16</w:t>
      </w:r>
      <w:r>
        <w:fldChar w:fldCharType="end"/>
      </w:r>
      <w:r>
        <w:t>.</w:t>
      </w:r>
    </w:p>
    <w:p w14:paraId="4AFB7C5A" w14:textId="0A92DCA7"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CB3AD2">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82" w:name="_Ref530059029"/>
      <w:bookmarkStart w:id="783" w:name="_Toc7106183"/>
      <w:r>
        <w:lastRenderedPageBreak/>
        <w:t xml:space="preserve">parentIndex </w:t>
      </w:r>
      <w:r w:rsidR="006E546E">
        <w:t>property</w:t>
      </w:r>
      <w:bookmarkEnd w:id="782"/>
      <w:bookmarkEnd w:id="783"/>
    </w:p>
    <w:p w14:paraId="765BBE49" w14:textId="06F1E7F3"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B3AD2">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CB3AD2">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9BD51D0" w:rsidR="006A539D" w:rsidRDefault="006A539D" w:rsidP="006A539D">
      <w:pPr>
        <w:pStyle w:val="Code"/>
      </w:pPr>
      <w:r>
        <w:t>{                                            # A run object (§</w:t>
      </w:r>
      <w:r>
        <w:fldChar w:fldCharType="begin"/>
      </w:r>
      <w:r>
        <w:instrText xml:space="preserve"> REF _Ref493349997 \r \h </w:instrText>
      </w:r>
      <w:r>
        <w:fldChar w:fldCharType="separate"/>
      </w:r>
      <w:r w:rsidR="00CB3AD2">
        <w:t>3.14</w:t>
      </w:r>
      <w:r>
        <w:fldChar w:fldCharType="end"/>
      </w:r>
      <w:r>
        <w:t>).</w:t>
      </w:r>
    </w:p>
    <w:p w14:paraId="24B97B6F" w14:textId="7C2A0C82"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B3AD2">
        <w:t>3.14.16</w:t>
      </w:r>
      <w:r>
        <w:fldChar w:fldCharType="end"/>
      </w:r>
      <w:r>
        <w:t>.</w:t>
      </w:r>
    </w:p>
    <w:p w14:paraId="7AC12910" w14:textId="77777777" w:rsidR="006A539D" w:rsidRDefault="006A539D" w:rsidP="006A539D">
      <w:pPr>
        <w:pStyle w:val="Code"/>
      </w:pPr>
      <w:r>
        <w:t xml:space="preserve">    {</w:t>
      </w:r>
    </w:p>
    <w:p w14:paraId="5F513F8D" w14:textId="45057D88" w:rsidR="006A539D" w:rsidRDefault="006A539D" w:rsidP="006A539D">
      <w:pPr>
        <w:pStyle w:val="Code"/>
      </w:pPr>
      <w:r>
        <w:t xml:space="preserve">      "name": "f(void)",                     # See §</w:t>
      </w:r>
      <w:r>
        <w:fldChar w:fldCharType="begin"/>
      </w:r>
      <w:r>
        <w:instrText xml:space="preserve"> REF _Ref514247682 \r \h </w:instrText>
      </w:r>
      <w:r>
        <w:fldChar w:fldCharType="separate"/>
      </w:r>
      <w:r w:rsidR="00CB3AD2">
        <w:t>3.32.3</w:t>
      </w:r>
      <w:r>
        <w:fldChar w:fldCharType="end"/>
      </w:r>
      <w:r>
        <w:t>.</w:t>
      </w:r>
    </w:p>
    <w:p w14:paraId="4AFFDE10" w14:textId="668E560A"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B3AD2">
        <w:t>3.32.5</w:t>
      </w:r>
      <w:r>
        <w:fldChar w:fldCharType="end"/>
      </w:r>
      <w:r>
        <w:t>.</w:t>
      </w:r>
    </w:p>
    <w:p w14:paraId="54F6DD7C" w14:textId="5906A962" w:rsidR="006A539D" w:rsidRDefault="006A539D" w:rsidP="006A539D">
      <w:pPr>
        <w:pStyle w:val="Code"/>
      </w:pPr>
      <w:r>
        <w:t xml:space="preserve">      "kind": "function",                    # See §</w:t>
      </w:r>
      <w:r>
        <w:fldChar w:fldCharType="begin"/>
      </w:r>
      <w:r>
        <w:instrText xml:space="preserve"> REF _Ref513195445 \r \h </w:instrText>
      </w:r>
      <w:r>
        <w:fldChar w:fldCharType="separate"/>
      </w:r>
      <w:r w:rsidR="00CB3AD2">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84" w:name="_Ref6738083"/>
      <w:bookmarkStart w:id="785" w:name="_Toc7106184"/>
      <w:r>
        <w:t>locationRelationship object</w:t>
      </w:r>
      <w:bookmarkEnd w:id="784"/>
      <w:bookmarkEnd w:id="785"/>
    </w:p>
    <w:p w14:paraId="77103946" w14:textId="164D3EC2" w:rsidR="00E40100" w:rsidRDefault="00E40100" w:rsidP="00E40100">
      <w:pPr>
        <w:pStyle w:val="Heading3"/>
      </w:pPr>
      <w:bookmarkStart w:id="786" w:name="_Ref6739977"/>
      <w:bookmarkStart w:id="787" w:name="_Toc7106185"/>
      <w:r>
        <w:t>General</w:t>
      </w:r>
      <w:bookmarkEnd w:id="786"/>
      <w:bookmarkEnd w:id="787"/>
    </w:p>
    <w:p w14:paraId="2C6D5C37" w14:textId="72C4B319"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CB3AD2">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4E07B14D"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CB3AD2">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129EEB2B" w:rsidR="00A31975" w:rsidRDefault="00A31975" w:rsidP="00A31975">
      <w:pPr>
        <w:pStyle w:val="Code"/>
      </w:pPr>
      <w:r>
        <w:t>{                                        # A result object (§</w:t>
      </w:r>
      <w:r>
        <w:fldChar w:fldCharType="begin"/>
      </w:r>
      <w:r>
        <w:instrText xml:space="preserve"> REF _Ref493350984 \r \h </w:instrText>
      </w:r>
      <w:r>
        <w:fldChar w:fldCharType="separate"/>
      </w:r>
      <w:r w:rsidR="00CB3AD2">
        <w:t>3.26</w:t>
      </w:r>
      <w:r>
        <w:fldChar w:fldCharType="end"/>
      </w:r>
      <w:r>
        <w:t>).</w:t>
      </w:r>
    </w:p>
    <w:p w14:paraId="3FAEAF64" w14:textId="115532E9" w:rsidR="00A31975" w:rsidRDefault="00A31975" w:rsidP="00A31975">
      <w:pPr>
        <w:pStyle w:val="Code"/>
      </w:pPr>
      <w:r>
        <w:t xml:space="preserve">  "locations": [                         # See §</w:t>
      </w:r>
      <w:r>
        <w:fldChar w:fldCharType="begin"/>
      </w:r>
      <w:r>
        <w:instrText xml:space="preserve"> REF _Ref510013155 \r \h </w:instrText>
      </w:r>
      <w:r>
        <w:fldChar w:fldCharType="separate"/>
      </w:r>
      <w:r w:rsidR="00CB3AD2">
        <w:t>3.26.12</w:t>
      </w:r>
      <w:r>
        <w:fldChar w:fldCharType="end"/>
      </w:r>
      <w:r>
        <w:t>.</w:t>
      </w:r>
    </w:p>
    <w:p w14:paraId="2B8B72C2" w14:textId="5D919412" w:rsidR="00A31975" w:rsidRDefault="00A31975" w:rsidP="00A31975">
      <w:pPr>
        <w:pStyle w:val="Code"/>
      </w:pPr>
      <w:r>
        <w:t xml:space="preserve">    {                                    # A location object (§</w:t>
      </w:r>
      <w:r>
        <w:fldChar w:fldCharType="begin"/>
      </w:r>
      <w:r>
        <w:instrText xml:space="preserve"> REF _Ref493426721 \r \h </w:instrText>
      </w:r>
      <w:r>
        <w:fldChar w:fldCharType="separate"/>
      </w:r>
      <w:r w:rsidR="00CB3AD2">
        <w:t>3.27</w:t>
      </w:r>
      <w:r>
        <w:fldChar w:fldCharType="end"/>
      </w:r>
      <w:r>
        <w:t>).</w:t>
      </w:r>
    </w:p>
    <w:p w14:paraId="1FBE57BE" w14:textId="1BE6AD3E" w:rsidR="00A31975" w:rsidRDefault="00A31975" w:rsidP="00A31975">
      <w:pPr>
        <w:pStyle w:val="Code"/>
      </w:pPr>
      <w:r>
        <w:t xml:space="preserve">      "id": 0,                           # See §</w:t>
      </w:r>
      <w:r>
        <w:fldChar w:fldCharType="begin"/>
      </w:r>
      <w:r>
        <w:instrText xml:space="preserve"> REF _Ref6738157 \r \h </w:instrText>
      </w:r>
      <w:r>
        <w:fldChar w:fldCharType="separate"/>
      </w:r>
      <w:r w:rsidR="00CB3AD2">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7E21F1D7" w:rsidR="00A31975" w:rsidRDefault="00A31975" w:rsidP="00A31975">
      <w:pPr>
        <w:pStyle w:val="Code"/>
      </w:pPr>
      <w:r>
        <w:t xml:space="preserve">      "relationships": [                 # See §</w:t>
      </w:r>
      <w:r>
        <w:fldChar w:fldCharType="begin"/>
      </w:r>
      <w:r>
        <w:instrText xml:space="preserve"> REF _Ref6739797 \r \h </w:instrText>
      </w:r>
      <w:r>
        <w:fldChar w:fldCharType="separate"/>
      </w:r>
      <w:r w:rsidR="00CB3AD2">
        <w:t>3.27.7</w:t>
      </w:r>
      <w:r>
        <w:fldChar w:fldCharType="end"/>
      </w:r>
    </w:p>
    <w:p w14:paraId="682666CA" w14:textId="0F88EBD4" w:rsidR="00A31975" w:rsidRDefault="00A31975" w:rsidP="00A31975">
      <w:pPr>
        <w:pStyle w:val="Code"/>
      </w:pPr>
      <w:r>
        <w:t xml:space="preserve">        {                                # A locationRelationship object.</w:t>
      </w:r>
    </w:p>
    <w:p w14:paraId="24424AE5" w14:textId="1912A64F" w:rsidR="00A31975" w:rsidRDefault="00A31975" w:rsidP="00A31975">
      <w:pPr>
        <w:pStyle w:val="Code"/>
      </w:pPr>
      <w:r>
        <w:t xml:space="preserve">          "target": 1,                   # See §</w:t>
      </w:r>
      <w:r>
        <w:fldChar w:fldCharType="begin"/>
      </w:r>
      <w:r>
        <w:instrText xml:space="preserve"> REF _Ref6739549 \r \h </w:instrText>
      </w:r>
      <w:r>
        <w:fldChar w:fldCharType="separate"/>
      </w:r>
      <w:r w:rsidR="00CB3AD2">
        <w:t>3.33.2</w:t>
      </w:r>
      <w:r>
        <w:fldChar w:fldCharType="end"/>
      </w:r>
      <w:r>
        <w:t>.</w:t>
      </w:r>
    </w:p>
    <w:p w14:paraId="1E40022B" w14:textId="673E75E9" w:rsidR="00A31975" w:rsidRDefault="00A31975" w:rsidP="00A31975">
      <w:pPr>
        <w:pStyle w:val="Code"/>
      </w:pPr>
      <w:r>
        <w:lastRenderedPageBreak/>
        <w:t xml:space="preserve">          "kinds": [ "isIncludedBy" ]    # See §</w:t>
      </w:r>
      <w:r>
        <w:fldChar w:fldCharType="begin"/>
      </w:r>
      <w:r>
        <w:instrText xml:space="preserve"> REF _Ref6739566 \r \h </w:instrText>
      </w:r>
      <w:r>
        <w:fldChar w:fldCharType="separate"/>
      </w:r>
      <w:r w:rsidR="00CB3AD2">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0F77389C" w:rsidR="00A31975" w:rsidRDefault="00A31975" w:rsidP="00A31975">
      <w:pPr>
        <w:pStyle w:val="Code"/>
      </w:pPr>
      <w:r>
        <w:t xml:space="preserve">  "relatedLocations": [                  # See §</w:t>
      </w:r>
      <w:r>
        <w:fldChar w:fldCharType="begin"/>
      </w:r>
      <w:r>
        <w:instrText xml:space="preserve"> REF _Ref493499246 \r \h </w:instrText>
      </w:r>
      <w:r>
        <w:fldChar w:fldCharType="separate"/>
      </w:r>
      <w:r w:rsidR="00CB3AD2">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88" w:name="_Ref6739549"/>
      <w:bookmarkStart w:id="789" w:name="_Toc7106186"/>
      <w:r>
        <w:t>target property</w:t>
      </w:r>
      <w:bookmarkEnd w:id="788"/>
      <w:bookmarkEnd w:id="789"/>
    </w:p>
    <w:p w14:paraId="3521B0FE" w14:textId="505EC70D"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CB3AD2">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CB3AD2">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CB3AD2">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90" w:name="_Ref6739566"/>
      <w:bookmarkStart w:id="791" w:name="_Toc7106187"/>
      <w:r>
        <w:t>kinds property</w:t>
      </w:r>
      <w:bookmarkEnd w:id="790"/>
      <w:bookmarkEnd w:id="791"/>
    </w:p>
    <w:p w14:paraId="0F8B4CB2" w14:textId="2BE0551A"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CB3AD2">
        <w:t>3.7.3</w:t>
      </w:r>
      <w:r>
        <w:fldChar w:fldCharType="end"/>
      </w:r>
      <w:r>
        <w:t xml:space="preserve">) strings each of which specifies a relationship between </w:t>
      </w:r>
      <w:r>
        <w:rPr>
          <w:rStyle w:val="CODEtemp"/>
        </w:rPr>
        <w:t>theSource</w:t>
      </w:r>
      <w:r>
        <w:t xml:space="preserve"> and </w:t>
      </w:r>
      <w:r w:rsidRPr="00C45295">
        <w:rPr>
          <w:rStyle w:val="CODEtemp"/>
        </w:rPr>
        <w:lastRenderedPageBreak/>
        <w:t>theTarget</w:t>
      </w:r>
      <w:r>
        <w:t xml:space="preserve"> (see §</w:t>
      </w:r>
      <w:r>
        <w:fldChar w:fldCharType="begin"/>
      </w:r>
      <w:r>
        <w:instrText xml:space="preserve"> REF _Ref6739977 \r \h </w:instrText>
      </w:r>
      <w:r>
        <w:fldChar w:fldCharType="separate"/>
      </w:r>
      <w:r w:rsidR="00CB3AD2">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48916EAF"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CB3AD2">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CB3AD2">
        <w:t>3.37.8</w:t>
      </w:r>
      <w:r w:rsidR="00E34643">
        <w:fldChar w:fldCharType="end"/>
      </w:r>
      <w:r>
        <w:t>) might prove useful.</w:t>
      </w:r>
    </w:p>
    <w:p w14:paraId="0974A0A1" w14:textId="256A115B" w:rsidR="00E34643" w:rsidRDefault="00E34643" w:rsidP="00E34643">
      <w:pPr>
        <w:pStyle w:val="Heading3"/>
      </w:pPr>
      <w:bookmarkStart w:id="792" w:name="_Toc7106188"/>
      <w:r>
        <w:t>description property</w:t>
      </w:r>
      <w:bookmarkEnd w:id="792"/>
    </w:p>
    <w:p w14:paraId="7128955D" w14:textId="30DEE9A9"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that describes the relationship.</w:t>
      </w:r>
    </w:p>
    <w:p w14:paraId="3FA5B2A5" w14:textId="77777777" w:rsidR="00C17C30" w:rsidRDefault="00C17C30" w:rsidP="00C17C30">
      <w:pPr>
        <w:pStyle w:val="Heading2"/>
        <w:numPr>
          <w:ilvl w:val="1"/>
          <w:numId w:val="2"/>
        </w:numPr>
      </w:pPr>
      <w:bookmarkStart w:id="793" w:name="_Ref4398565"/>
      <w:bookmarkStart w:id="794" w:name="_Toc7106189"/>
      <w:r>
        <w:t>suppression object</w:t>
      </w:r>
      <w:bookmarkEnd w:id="793"/>
      <w:bookmarkEnd w:id="794"/>
    </w:p>
    <w:p w14:paraId="52C33F6E" w14:textId="77777777" w:rsidR="00C17C30" w:rsidRDefault="00C17C30" w:rsidP="00C17C30">
      <w:pPr>
        <w:pStyle w:val="Heading3"/>
        <w:numPr>
          <w:ilvl w:val="2"/>
          <w:numId w:val="2"/>
        </w:numPr>
      </w:pPr>
      <w:bookmarkStart w:id="795" w:name="_Toc7106190"/>
      <w:r>
        <w:t>General</w:t>
      </w:r>
      <w:bookmarkEnd w:id="795"/>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6B3BD300" w:rsidR="0005186B" w:rsidRDefault="0005186B" w:rsidP="0005186B">
      <w:pPr>
        <w:pStyle w:val="Note"/>
      </w:pPr>
      <w:bookmarkStart w:id="796"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CB3AD2">
        <w:t>3.34.2</w:t>
      </w:r>
      <w:r w:rsidR="00F47B5D">
        <w:fldChar w:fldCharType="end"/>
      </w:r>
      <w:r w:rsidR="00F47B5D">
        <w:t>) enables a review process that ensures that the engineering team agrees with the suppression, and makes the agreement explicit in the log file.</w:t>
      </w:r>
    </w:p>
    <w:bookmarkEnd w:id="796"/>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97" w:name="_Ref4411684"/>
      <w:bookmarkStart w:id="798" w:name="_Toc7106191"/>
      <w:r>
        <w:t>kind property</w:t>
      </w:r>
      <w:bookmarkEnd w:id="797"/>
      <w:bookmarkEnd w:id="798"/>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99" w:name="_Ref6115260"/>
      <w:bookmarkStart w:id="800" w:name="_Toc7106192"/>
      <w:r>
        <w:lastRenderedPageBreak/>
        <w:t>status property</w:t>
      </w:r>
      <w:bookmarkEnd w:id="799"/>
      <w:bookmarkEnd w:id="800"/>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01" w:name="_Toc7106193"/>
      <w:r>
        <w:t>location property</w:t>
      </w:r>
      <w:bookmarkEnd w:id="801"/>
    </w:p>
    <w:p w14:paraId="568E1E9E" w14:textId="2459E0FD"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B3AD2">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ACCDE0F"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B3AD2">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CB3AD2">
        <w:t>3.27.3</w:t>
      </w:r>
      <w:r>
        <w:fldChar w:fldCharType="end"/>
      </w:r>
      <w:r>
        <w:t>) specifies the location of the suppression attribute in th</w:t>
      </w:r>
      <w:r w:rsidR="004A094E">
        <w:t>at</w:t>
      </w:r>
      <w:r>
        <w:t xml:space="preserve"> </w:t>
      </w:r>
      <w:r w:rsidR="004A094E">
        <w:t>separate</w:t>
      </w:r>
      <w:r>
        <w:t xml:space="preserve"> file.</w:t>
      </w:r>
    </w:p>
    <w:p w14:paraId="351AA4A2" w14:textId="54C8DE9B"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CB3AD2">
        <w:t>3.28.4</w:t>
      </w:r>
      <w:r>
        <w:fldChar w:fldCharType="end"/>
      </w:r>
      <w:r>
        <w:t>, §</w:t>
      </w:r>
      <w:r>
        <w:fldChar w:fldCharType="begin"/>
      </w:r>
      <w:r>
        <w:instrText xml:space="preserve"> REF _Ref534896821 \r \h </w:instrText>
      </w:r>
      <w:r>
        <w:fldChar w:fldCharType="separate"/>
      </w:r>
      <w:r w:rsidR="00CB3AD2">
        <w:t>3.29.13</w:t>
      </w:r>
      <w:r>
        <w:fldChar w:fldCharType="end"/>
      </w:r>
      <w:r>
        <w:t>).</w:t>
      </w:r>
    </w:p>
    <w:p w14:paraId="7A7EC839" w14:textId="53DE7D2A"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CB3AD2">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02" w:name="_Toc7106194"/>
      <w:r>
        <w:t>guid</w:t>
      </w:r>
      <w:r w:rsidR="00895EF2">
        <w:t xml:space="preserve"> property</w:t>
      </w:r>
      <w:bookmarkEnd w:id="802"/>
    </w:p>
    <w:p w14:paraId="50595876" w14:textId="264B7477"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B3AD2">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03" w:name="_Toc7106195"/>
      <w:r>
        <w:lastRenderedPageBreak/>
        <w:t>justification property</w:t>
      </w:r>
      <w:bookmarkEnd w:id="803"/>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51795498" w:rsidR="00B91482" w:rsidRDefault="00B91482" w:rsidP="00B91482">
      <w:bookmarkStart w:id="804"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CB3AD2">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05" w:name="_Ref510008325"/>
      <w:bookmarkStart w:id="806" w:name="_Toc7106196"/>
      <w:bookmarkEnd w:id="804"/>
      <w:r>
        <w:t>codeFlow object</w:t>
      </w:r>
      <w:bookmarkEnd w:id="805"/>
      <w:bookmarkEnd w:id="806"/>
    </w:p>
    <w:p w14:paraId="507EC364" w14:textId="20C3EC2C" w:rsidR="00B163FF" w:rsidRDefault="00B163FF" w:rsidP="00B163FF">
      <w:pPr>
        <w:pStyle w:val="Heading3"/>
      </w:pPr>
      <w:bookmarkStart w:id="807" w:name="_Ref510009088"/>
      <w:bookmarkStart w:id="808" w:name="_Toc7106197"/>
      <w:r>
        <w:t>General</w:t>
      </w:r>
      <w:bookmarkEnd w:id="807"/>
      <w:bookmarkEnd w:id="808"/>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A442A10"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AD2">
        <w:t>3.26</w:t>
      </w:r>
      <w:r>
        <w:fldChar w:fldCharType="end"/>
      </w:r>
      <w:r>
        <w:t>).</w:t>
      </w:r>
    </w:p>
    <w:p w14:paraId="048B21D6" w14:textId="615BF2A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CB3AD2">
        <w:t>3.26.18</w:t>
      </w:r>
      <w:r>
        <w:fldChar w:fldCharType="end"/>
      </w:r>
      <w:r>
        <w:t>.</w:t>
      </w:r>
    </w:p>
    <w:p w14:paraId="689DCA88" w14:textId="6C109A71" w:rsidR="00B163FF" w:rsidRDefault="00B163FF" w:rsidP="002D65F3">
      <w:pPr>
        <w:pStyle w:val="Code"/>
      </w:pPr>
      <w:r>
        <w:t xml:space="preserve">    {                                   # A codeFlow object.</w:t>
      </w:r>
    </w:p>
    <w:p w14:paraId="086FC1AA" w14:textId="247D4E62"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B3AD2">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14253B3"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B3AD2">
        <w:t>3.35.3</w:t>
      </w:r>
      <w:r>
        <w:fldChar w:fldCharType="end"/>
      </w:r>
      <w:r>
        <w:t>.</w:t>
      </w:r>
    </w:p>
    <w:p w14:paraId="761FD0DB" w14:textId="2253857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B3AD2">
        <w:t>3.36</w:t>
      </w:r>
      <w:r>
        <w:fldChar w:fldCharType="end"/>
      </w:r>
      <w:r>
        <w:t>).</w:t>
      </w:r>
    </w:p>
    <w:p w14:paraId="3D9C5E77" w14:textId="474D2688"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B3AD2">
        <w:t>3.36.2</w:t>
      </w:r>
      <w:r>
        <w:fldChar w:fldCharType="end"/>
      </w:r>
      <w:r>
        <w:t>.</w:t>
      </w:r>
    </w:p>
    <w:p w14:paraId="32E0CD47" w14:textId="2F69091D"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B3AD2">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5C19F2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B3AD2">
        <w:t>3.36.6</w:t>
      </w:r>
      <w:r>
        <w:fldChar w:fldCharType="end"/>
      </w:r>
      <w:r>
        <w:t>.</w:t>
      </w:r>
    </w:p>
    <w:p w14:paraId="7CF1AA49" w14:textId="2BB005AD"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CB3AD2">
        <w:t>3.37</w:t>
      </w:r>
      <w:r w:rsidR="00E34643">
        <w:fldChar w:fldCharType="end"/>
      </w:r>
      <w:r>
        <w:t>).</w:t>
      </w:r>
    </w:p>
    <w:p w14:paraId="7402E3F3" w14:textId="31F6D59B"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CB3AD2">
        <w:t>3.37.3</w:t>
      </w:r>
      <w:r w:rsidR="00E34643">
        <w:fldChar w:fldCharType="end"/>
      </w:r>
      <w:r>
        <w:t>.</w:t>
      </w:r>
    </w:p>
    <w:p w14:paraId="5E1EB724" w14:textId="337061C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B3AD2">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06AC999"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CB3AD2">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lastRenderedPageBreak/>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BF3AE2A"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CB3AD2">
        <w:t>3.37.10</w:t>
      </w:r>
      <w:r w:rsidR="00E34643">
        <w:fldChar w:fldCharType="end"/>
      </w:r>
      <w:r>
        <w:t>.</w:t>
      </w:r>
    </w:p>
    <w:p w14:paraId="1029380F" w14:textId="35ED6D01"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CB3AD2">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09" w:name="_Ref510008352"/>
      <w:bookmarkStart w:id="810" w:name="_Toc7106198"/>
      <w:r>
        <w:t>message property</w:t>
      </w:r>
      <w:bookmarkEnd w:id="809"/>
      <w:bookmarkEnd w:id="810"/>
    </w:p>
    <w:p w14:paraId="39D6B74B" w14:textId="4D4FF87D"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B3AD2">
        <w:t>3.11</w:t>
      </w:r>
      <w:r>
        <w:fldChar w:fldCharType="end"/>
      </w:r>
      <w:r>
        <w:t>)</w:t>
      </w:r>
      <w:r w:rsidRPr="00AD7FD8">
        <w:t xml:space="preserve"> relevant to the code flow.</w:t>
      </w:r>
    </w:p>
    <w:p w14:paraId="060DD1F9" w14:textId="5E6A402B" w:rsidR="00B163FF" w:rsidRDefault="00B163FF" w:rsidP="00B163FF">
      <w:pPr>
        <w:pStyle w:val="Heading3"/>
      </w:pPr>
      <w:bookmarkStart w:id="811" w:name="_Ref510008358"/>
      <w:bookmarkStart w:id="812" w:name="_Toc7106199"/>
      <w:r>
        <w:t>threadFlows property</w:t>
      </w:r>
      <w:bookmarkEnd w:id="811"/>
      <w:bookmarkEnd w:id="812"/>
    </w:p>
    <w:p w14:paraId="2D2C91FB" w14:textId="6D6C6C7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B3AD2">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13" w:name="_Ref493427364"/>
      <w:bookmarkStart w:id="814" w:name="_Toc7106200"/>
      <w:r>
        <w:t>thread</w:t>
      </w:r>
      <w:r w:rsidR="006E546E">
        <w:t>Flow object</w:t>
      </w:r>
      <w:bookmarkEnd w:id="813"/>
      <w:bookmarkEnd w:id="814"/>
    </w:p>
    <w:p w14:paraId="68EE36AB" w14:textId="336A5D40" w:rsidR="006E546E" w:rsidRDefault="006E546E" w:rsidP="006E546E">
      <w:pPr>
        <w:pStyle w:val="Heading3"/>
      </w:pPr>
      <w:bookmarkStart w:id="815" w:name="_Toc7106201"/>
      <w:r>
        <w:t>General</w:t>
      </w:r>
      <w:bookmarkEnd w:id="81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CB29F95" w:rsidR="00481B7B" w:rsidRDefault="00481B7B" w:rsidP="00AD7FD8">
      <w:r>
        <w:t>For an example, see §</w:t>
      </w:r>
      <w:r>
        <w:fldChar w:fldCharType="begin"/>
      </w:r>
      <w:r>
        <w:instrText xml:space="preserve"> REF _Ref510009088 \r \h </w:instrText>
      </w:r>
      <w:r>
        <w:fldChar w:fldCharType="separate"/>
      </w:r>
      <w:r w:rsidR="00CB3AD2">
        <w:t>3.35.1</w:t>
      </w:r>
      <w:r>
        <w:fldChar w:fldCharType="end"/>
      </w:r>
      <w:r>
        <w:t>.</w:t>
      </w:r>
    </w:p>
    <w:p w14:paraId="47D8E353" w14:textId="0B22E102" w:rsidR="00B163FF" w:rsidRDefault="00B163FF" w:rsidP="00B163FF">
      <w:pPr>
        <w:pStyle w:val="Heading3"/>
      </w:pPr>
      <w:bookmarkStart w:id="816" w:name="_Ref510008395"/>
      <w:bookmarkStart w:id="817" w:name="_Toc7106202"/>
      <w:r>
        <w:t>id property</w:t>
      </w:r>
      <w:bookmarkEnd w:id="816"/>
      <w:bookmarkEnd w:id="817"/>
    </w:p>
    <w:p w14:paraId="39CECB41" w14:textId="1B9C059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B3AD2">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18" w:name="_Ref503361742"/>
      <w:bookmarkStart w:id="819" w:name="_Toc7106203"/>
      <w:r>
        <w:t>message property</w:t>
      </w:r>
      <w:bookmarkEnd w:id="818"/>
      <w:bookmarkEnd w:id="819"/>
    </w:p>
    <w:p w14:paraId="3994B882" w14:textId="2781B63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B3AD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20" w:name="_Toc7106204"/>
      <w:r>
        <w:t>initialState property</w:t>
      </w:r>
      <w:bookmarkEnd w:id="820"/>
    </w:p>
    <w:p w14:paraId="6EE14554" w14:textId="71003D36"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CB3AD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B3AD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CB3AD2">
        <w:t>3.37.9</w:t>
      </w:r>
      <w:r w:rsidR="00E34643">
        <w:fldChar w:fldCharType="end"/>
      </w:r>
      <w:r>
        <w:t>), enables a SARIF viewer to present a debugger-like “watch window” experience as the user traverses a thread flow.</w:t>
      </w:r>
    </w:p>
    <w:p w14:paraId="532DA04D" w14:textId="783FBAA9"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CB3AD2">
        <w:t>3.36.5</w:t>
      </w:r>
      <w:r>
        <w:fldChar w:fldCharType="end"/>
      </w:r>
      <w:r>
        <w:t>).</w:t>
      </w:r>
    </w:p>
    <w:p w14:paraId="186B7C52" w14:textId="62362D80"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CB3AD2">
        <w:t>3.37.9</w:t>
      </w:r>
      <w:r w:rsidR="00E34643">
        <w:fldChar w:fldCharType="end"/>
      </w:r>
      <w:r>
        <w:t>.</w:t>
      </w:r>
    </w:p>
    <w:p w14:paraId="7DB439CE" w14:textId="0527CC84" w:rsidR="00F713E9" w:rsidRDefault="00F713E9" w:rsidP="00F713E9">
      <w:pPr>
        <w:pStyle w:val="Heading3"/>
      </w:pPr>
      <w:bookmarkStart w:id="821" w:name="_Ref3538161"/>
      <w:bookmarkStart w:id="822" w:name="_Toc7106205"/>
      <w:r>
        <w:t>immutableState property</w:t>
      </w:r>
      <w:bookmarkEnd w:id="821"/>
      <w:bookmarkEnd w:id="822"/>
    </w:p>
    <w:p w14:paraId="30E38B3C" w14:textId="62F3C070"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B3AD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B3AD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23" w:name="_Ref510008412"/>
      <w:bookmarkStart w:id="824" w:name="_Toc7106206"/>
      <w:r>
        <w:t>locations property</w:t>
      </w:r>
      <w:bookmarkEnd w:id="823"/>
      <w:bookmarkEnd w:id="824"/>
    </w:p>
    <w:p w14:paraId="648A48EB" w14:textId="41C7BE9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CB3AD2">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25" w:name="_Ref6932338"/>
      <w:bookmarkStart w:id="826" w:name="_Ref6932339"/>
      <w:bookmarkStart w:id="827" w:name="_Ref6932344"/>
      <w:bookmarkStart w:id="828" w:name="_Ref6932353"/>
      <w:bookmarkStart w:id="829" w:name="_Toc7106207"/>
      <w:r>
        <w:t>threadFlowLocation object</w:t>
      </w:r>
      <w:bookmarkEnd w:id="825"/>
      <w:bookmarkEnd w:id="826"/>
      <w:bookmarkEnd w:id="827"/>
      <w:bookmarkEnd w:id="828"/>
      <w:bookmarkEnd w:id="829"/>
    </w:p>
    <w:p w14:paraId="67FF25F6" w14:textId="77777777" w:rsidR="00E2579D" w:rsidRDefault="00E2579D" w:rsidP="00E2579D">
      <w:pPr>
        <w:pStyle w:val="Heading3"/>
      </w:pPr>
      <w:bookmarkStart w:id="830" w:name="_Toc7106208"/>
      <w:r>
        <w:t>General</w:t>
      </w:r>
      <w:bookmarkEnd w:id="830"/>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31" w:name="_Toc7106209"/>
      <w:r>
        <w:t>index property</w:t>
      </w:r>
      <w:bookmarkEnd w:id="831"/>
    </w:p>
    <w:p w14:paraId="25E84E7E" w14:textId="40E0C73E"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CB3AD2">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CB3AD2">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15BA4D6B"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CB3AD2">
        <w:t>3.37.9</w:t>
      </w:r>
      <w:r w:rsidR="00E34643">
        <w:fldChar w:fldCharType="end"/>
      </w:r>
      <w:r>
        <w:t>).</w:t>
      </w:r>
    </w:p>
    <w:p w14:paraId="12654A11" w14:textId="49B69948"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B3AD2">
        <w:t>3.14.17</w:t>
      </w:r>
      <w:r>
        <w:fldChar w:fldCharType="end"/>
      </w:r>
      <w:r>
        <w:t>.</w:t>
      </w:r>
    </w:p>
    <w:p w14:paraId="52D731AF" w14:textId="77777777" w:rsidR="00E2579D" w:rsidRDefault="00E2579D" w:rsidP="00E2579D">
      <w:pPr>
        <w:pStyle w:val="Heading3"/>
      </w:pPr>
      <w:bookmarkStart w:id="832" w:name="_Ref6932345"/>
      <w:bookmarkStart w:id="833" w:name="_Toc7106210"/>
      <w:r>
        <w:t>location property</w:t>
      </w:r>
      <w:bookmarkEnd w:id="832"/>
      <w:bookmarkEnd w:id="833"/>
    </w:p>
    <w:p w14:paraId="2499F9AB" w14:textId="4D50E929"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B3AD2">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08F084C0"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CB3AD2">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33F21589" w:rsidR="00E2579D" w:rsidRPr="00CA44FF" w:rsidRDefault="00E2579D" w:rsidP="00E2579D">
      <w:pPr>
        <w:pStyle w:val="Note"/>
      </w:pPr>
      <w:r>
        <w:lastRenderedPageBreak/>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CB3AD2">
        <w:t>3.37.11</w:t>
      </w:r>
      <w:r w:rsidR="00E34643">
        <w:fldChar w:fldCharType="end"/>
      </w:r>
      <w:r>
        <w:t>) to ensure that the location in the external program executes before the location in the program being analyzed.</w:t>
      </w:r>
    </w:p>
    <w:p w14:paraId="573AAE96" w14:textId="1746B778" w:rsidR="00E2579D" w:rsidRDefault="00E2579D" w:rsidP="00E2579D">
      <w:pPr>
        <w:pStyle w:val="Code"/>
      </w:pPr>
      <w:r>
        <w:t>{                                     # A codeFlow object (§</w:t>
      </w:r>
      <w:r>
        <w:fldChar w:fldCharType="begin"/>
      </w:r>
      <w:r>
        <w:instrText xml:space="preserve"> REF _Ref510008325 \r \h  \* MERGEFORMAT </w:instrText>
      </w:r>
      <w:r>
        <w:fldChar w:fldCharType="separate"/>
      </w:r>
      <w:r w:rsidR="00CB3AD2">
        <w:t>3.35</w:t>
      </w:r>
      <w:r>
        <w:fldChar w:fldCharType="end"/>
      </w:r>
      <w:r>
        <w:t>).</w:t>
      </w:r>
    </w:p>
    <w:p w14:paraId="0148A29D" w14:textId="091D3736"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CB3AD2">
        <w:t>3.35.3</w:t>
      </w:r>
      <w:r>
        <w:fldChar w:fldCharType="end"/>
      </w:r>
      <w:r>
        <w:t>.</w:t>
      </w:r>
    </w:p>
    <w:p w14:paraId="5A9306A6" w14:textId="4D537579"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CB3AD2">
        <w:t>3.36</w:t>
      </w:r>
      <w:r>
        <w:fldChar w:fldCharType="end"/>
      </w:r>
      <w:r>
        <w:t>).</w:t>
      </w:r>
    </w:p>
    <w:p w14:paraId="5572EF30" w14:textId="2D7F70D1"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CB3AD2">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667689F6"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CB3AD2">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34" w:name="_Toc7106211"/>
      <w:r>
        <w:t>module property</w:t>
      </w:r>
      <w:bookmarkEnd w:id="834"/>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35" w:name="_Toc7106212"/>
      <w:r>
        <w:t>stack property</w:t>
      </w:r>
      <w:bookmarkEnd w:id="835"/>
    </w:p>
    <w:p w14:paraId="134D4A2D" w14:textId="0CA1369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B3AD2">
        <w:t>3.43</w:t>
      </w:r>
      <w:r>
        <w:fldChar w:fldCharType="end"/>
      </w:r>
      <w:r>
        <w:t>) that represents the call stack leading to this location.</w:t>
      </w:r>
    </w:p>
    <w:p w14:paraId="17236E6D" w14:textId="77777777" w:rsidR="00E2579D" w:rsidRDefault="00E2579D" w:rsidP="00E2579D">
      <w:pPr>
        <w:pStyle w:val="Heading3"/>
      </w:pPr>
      <w:bookmarkStart w:id="836" w:name="_Toc7106213"/>
      <w:r>
        <w:lastRenderedPageBreak/>
        <w:t>webRequest property</w:t>
      </w:r>
      <w:bookmarkEnd w:id="836"/>
    </w:p>
    <w:p w14:paraId="4550096A" w14:textId="15EBB680"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CB3AD2">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37" w:name="_Toc7106214"/>
      <w:r>
        <w:t>webResponse property</w:t>
      </w:r>
      <w:bookmarkEnd w:id="837"/>
    </w:p>
    <w:p w14:paraId="17D04AF5" w14:textId="3788A0E3"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CB3AD2">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38" w:name="_Ref6932343"/>
      <w:bookmarkStart w:id="839" w:name="_Toc7106215"/>
      <w:r>
        <w:t>kinds property</w:t>
      </w:r>
      <w:bookmarkEnd w:id="838"/>
      <w:bookmarkEnd w:id="839"/>
    </w:p>
    <w:p w14:paraId="4E7DCA32" w14:textId="49813C1C"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CB3AD2">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lastRenderedPageBreak/>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40"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40"/>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41" w:name="_Ref6932346"/>
      <w:bookmarkStart w:id="842" w:name="_Ref6932349"/>
      <w:bookmarkStart w:id="843" w:name="_Ref6932350"/>
      <w:bookmarkStart w:id="844" w:name="_Ref6932354"/>
      <w:bookmarkStart w:id="845" w:name="_Ref6932629"/>
      <w:bookmarkStart w:id="846" w:name="_Ref6932648"/>
      <w:bookmarkStart w:id="847" w:name="_Toc7106216"/>
      <w:r>
        <w:t>state property</w:t>
      </w:r>
      <w:bookmarkEnd w:id="841"/>
      <w:bookmarkEnd w:id="842"/>
      <w:bookmarkEnd w:id="843"/>
      <w:bookmarkEnd w:id="844"/>
      <w:bookmarkEnd w:id="845"/>
      <w:bookmarkEnd w:id="846"/>
      <w:bookmarkEnd w:id="847"/>
    </w:p>
    <w:p w14:paraId="036FC4D9" w14:textId="6D1CB69B"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CB3AD2">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CB3AD2">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lastRenderedPageBreak/>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48" w:name="_Ref6932347"/>
      <w:bookmarkStart w:id="849" w:name="_Toc7106217"/>
      <w:r>
        <w:t>nestingLevel property</w:t>
      </w:r>
      <w:bookmarkEnd w:id="848"/>
      <w:bookmarkEnd w:id="849"/>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50" w:name="_Ref6932348"/>
      <w:bookmarkStart w:id="851" w:name="_Ref6932355"/>
      <w:bookmarkStart w:id="852" w:name="_Toc7106218"/>
      <w:r>
        <w:t>executionOrder property</w:t>
      </w:r>
      <w:bookmarkEnd w:id="850"/>
      <w:bookmarkEnd w:id="851"/>
      <w:bookmarkEnd w:id="852"/>
    </w:p>
    <w:p w14:paraId="1198C29E" w14:textId="7DF140CD"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CB3AD2">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w:t>
      </w:r>
      <w:r>
        <w:lastRenderedPageBreak/>
        <w:t xml:space="preserve">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53" w:name="_Toc7106219"/>
      <w:r>
        <w:t>executionTimeUtc property</w:t>
      </w:r>
      <w:bookmarkEnd w:id="853"/>
    </w:p>
    <w:p w14:paraId="00BD6D58" w14:textId="3606C1EE"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CB3AD2">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54" w:name="_Toc7106220"/>
      <w:r>
        <w:t>importance property</w:t>
      </w:r>
      <w:bookmarkEnd w:id="854"/>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55" w:name="_Toc7106221"/>
      <w:bookmarkStart w:id="856" w:name="_Hlk7091462"/>
      <w:r>
        <w:t>taxa property</w:t>
      </w:r>
      <w:bookmarkEnd w:id="855"/>
    </w:p>
    <w:p w14:paraId="32B047B7" w14:textId="15434259"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57" w:name="_Hlk7091539"/>
      <w:r w:rsidR="007E63F6">
        <w:t xml:space="preserve"> (§</w:t>
      </w:r>
      <w:r w:rsidR="007E63F6">
        <w:fldChar w:fldCharType="begin"/>
      </w:r>
      <w:r w:rsidR="007E63F6">
        <w:instrText xml:space="preserve"> REF _Ref493404799 \r \h </w:instrText>
      </w:r>
      <w:r w:rsidR="007E63F6">
        <w:fldChar w:fldCharType="separate"/>
      </w:r>
      <w:r w:rsidR="00CB3AD2">
        <w:t>3.7.3</w:t>
      </w:r>
      <w:r w:rsidR="007E63F6">
        <w:fldChar w:fldCharType="end"/>
      </w:r>
      <w:r w:rsidR="007E63F6">
        <w:t>)</w:t>
      </w:r>
      <w:bookmarkEnd w:id="857"/>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76483B4E"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CB3AD2">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CB3AD2">
        <w:t>3.48</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51C1626F" w:rsidR="00D97EB4" w:rsidRDefault="00D97EB4" w:rsidP="00D97EB4">
      <w:pPr>
        <w:pStyle w:val="Code"/>
      </w:pPr>
      <w:r>
        <w:t>{                                # A run object (§</w:t>
      </w:r>
      <w:r>
        <w:fldChar w:fldCharType="begin"/>
      </w:r>
      <w:r>
        <w:instrText xml:space="preserve"> REF _Ref493349997 \r \h </w:instrText>
      </w:r>
      <w:r>
        <w:fldChar w:fldCharType="separate"/>
      </w:r>
      <w:r w:rsidR="00CB3AD2">
        <w:t>3.14</w:t>
      </w:r>
      <w:r>
        <w:fldChar w:fldCharType="end"/>
      </w:r>
      <w:r>
        <w:t>).</w:t>
      </w:r>
    </w:p>
    <w:p w14:paraId="42426ABB" w14:textId="6B91A1B5" w:rsidR="00D97EB4" w:rsidRDefault="00D97EB4" w:rsidP="00D97EB4">
      <w:pPr>
        <w:pStyle w:val="Code"/>
      </w:pPr>
      <w:r>
        <w:t xml:space="preserve">  "tool": {                      # See §</w:t>
      </w:r>
      <w:r>
        <w:fldChar w:fldCharType="begin"/>
      </w:r>
      <w:r>
        <w:instrText xml:space="preserve"> REF _Ref493350956 \r \h </w:instrText>
      </w:r>
      <w:r>
        <w:fldChar w:fldCharType="separate"/>
      </w:r>
      <w:r w:rsidR="00CB3AD2">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lastRenderedPageBreak/>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05CFA90B"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CB3AD2">
        <w:t>3.19.3</w:t>
      </w:r>
      <w:r w:rsidR="00E15A4E">
        <w:fldChar w:fldCharType="end"/>
      </w:r>
      <w:r w:rsidR="00E15A4E">
        <w:t>)</w:t>
      </w:r>
      <w:r>
        <w:t xml:space="preserve"> </w:t>
      </w:r>
      <w:r w:rsidR="00E15A4E">
        <w:t>for helper rules.</w:t>
      </w:r>
    </w:p>
    <w:p w14:paraId="58BB9A41" w14:textId="0581AEF9"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CB3AD2">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496ECA82" w:rsidR="00E15A4E" w:rsidRDefault="00E15A4E" w:rsidP="00D97EB4">
      <w:pPr>
        <w:pStyle w:val="Code"/>
      </w:pPr>
      <w:r>
        <w:t xml:space="preserve">  "results": [                   # See §</w:t>
      </w:r>
      <w:r>
        <w:fldChar w:fldCharType="begin"/>
      </w:r>
      <w:r>
        <w:instrText xml:space="preserve"> REF _Ref493350972 \r \h </w:instrText>
      </w:r>
      <w:r>
        <w:fldChar w:fldCharType="separate"/>
      </w:r>
      <w:r w:rsidR="00CB3AD2">
        <w:t>3.14.22</w:t>
      </w:r>
      <w:r>
        <w:fldChar w:fldCharType="end"/>
      </w:r>
      <w:r>
        <w:t>.</w:t>
      </w:r>
    </w:p>
    <w:p w14:paraId="102BAF52" w14:textId="6A460776" w:rsidR="00E15A4E" w:rsidRDefault="00E15A4E" w:rsidP="00D97EB4">
      <w:pPr>
        <w:pStyle w:val="Code"/>
      </w:pPr>
      <w:r>
        <w:t xml:space="preserve">    {                            # A result object §</w:t>
      </w:r>
      <w:r>
        <w:fldChar w:fldCharType="begin"/>
      </w:r>
      <w:r>
        <w:instrText xml:space="preserve"> REF _Ref493350984 \r \h </w:instrText>
      </w:r>
      <w:r>
        <w:fldChar w:fldCharType="separate"/>
      </w:r>
      <w:r w:rsidR="00CB3AD2">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5B50B005" w:rsidR="00E15A4E" w:rsidRDefault="00E15A4E" w:rsidP="00D97EB4">
      <w:pPr>
        <w:pStyle w:val="Code"/>
      </w:pPr>
      <w:r>
        <w:t xml:space="preserve">      "codeFlows": [             # See §</w:t>
      </w:r>
      <w:r>
        <w:fldChar w:fldCharType="begin"/>
      </w:r>
      <w:r>
        <w:instrText xml:space="preserve"> REF _Ref510008160 \r \h </w:instrText>
      </w:r>
      <w:r>
        <w:fldChar w:fldCharType="separate"/>
      </w:r>
      <w:r w:rsidR="00CB3AD2">
        <w:t>3.26.18</w:t>
      </w:r>
      <w:r>
        <w:fldChar w:fldCharType="end"/>
      </w:r>
      <w:r>
        <w:t>.</w:t>
      </w:r>
    </w:p>
    <w:p w14:paraId="348459C3" w14:textId="081F6352" w:rsidR="00E15A4E" w:rsidRDefault="00E15A4E" w:rsidP="00D97EB4">
      <w:pPr>
        <w:pStyle w:val="Code"/>
      </w:pPr>
      <w:r>
        <w:t xml:space="preserve">        {                        # A codeFlow object (§</w:t>
      </w:r>
      <w:r>
        <w:fldChar w:fldCharType="begin"/>
      </w:r>
      <w:r>
        <w:instrText xml:space="preserve"> REF _Ref510008325 \r \h </w:instrText>
      </w:r>
      <w:r>
        <w:fldChar w:fldCharType="separate"/>
      </w:r>
      <w:r w:rsidR="00CB3AD2">
        <w:t>3.35</w:t>
      </w:r>
      <w:r>
        <w:fldChar w:fldCharType="end"/>
      </w:r>
      <w:r>
        <w:t>).</w:t>
      </w:r>
    </w:p>
    <w:p w14:paraId="3C021003" w14:textId="10891C7E" w:rsidR="00E15A4E" w:rsidRDefault="00E15A4E" w:rsidP="00D97EB4">
      <w:pPr>
        <w:pStyle w:val="Code"/>
      </w:pPr>
      <w:r>
        <w:t xml:space="preserve">          "threadFlows": [       # See §</w:t>
      </w:r>
      <w:r>
        <w:fldChar w:fldCharType="begin"/>
      </w:r>
      <w:r>
        <w:instrText xml:space="preserve"> REF _Ref510008358 \r \h </w:instrText>
      </w:r>
      <w:r>
        <w:fldChar w:fldCharType="separate"/>
      </w:r>
      <w:r w:rsidR="00CB3AD2">
        <w:t>3.35.3</w:t>
      </w:r>
      <w:r>
        <w:fldChar w:fldCharType="end"/>
      </w:r>
      <w:r>
        <w:t>.</w:t>
      </w:r>
    </w:p>
    <w:p w14:paraId="7725558C" w14:textId="410E8E41" w:rsidR="00E15A4E" w:rsidRDefault="00E15A4E" w:rsidP="00D97EB4">
      <w:pPr>
        <w:pStyle w:val="Code"/>
      </w:pPr>
      <w:r>
        <w:t xml:space="preserve">            {                    # A threadFlow object (§</w:t>
      </w:r>
      <w:r>
        <w:fldChar w:fldCharType="begin"/>
      </w:r>
      <w:r>
        <w:instrText xml:space="preserve"> REF _Ref493427364 \r \h </w:instrText>
      </w:r>
      <w:r>
        <w:fldChar w:fldCharType="separate"/>
      </w:r>
      <w:r w:rsidR="00CB3AD2">
        <w:t>3.36</w:t>
      </w:r>
      <w:r>
        <w:fldChar w:fldCharType="end"/>
      </w:r>
      <w:r>
        <w:t>).</w:t>
      </w:r>
    </w:p>
    <w:p w14:paraId="4337CA9E" w14:textId="13E936D5" w:rsidR="00E15A4E" w:rsidRDefault="00E15A4E" w:rsidP="00D97EB4">
      <w:pPr>
        <w:pStyle w:val="Code"/>
      </w:pPr>
      <w:r>
        <w:t xml:space="preserve">              "locations": [     # See §</w:t>
      </w:r>
      <w:r>
        <w:fldChar w:fldCharType="begin"/>
      </w:r>
      <w:r>
        <w:instrText xml:space="preserve"> REF _Ref510008412 \r \h </w:instrText>
      </w:r>
      <w:r>
        <w:fldChar w:fldCharType="separate"/>
      </w:r>
      <w:r w:rsidR="00CB3AD2">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313E0156" w:rsidR="00E15A4E" w:rsidRDefault="00E15A4E" w:rsidP="00D97EB4">
      <w:pPr>
        <w:pStyle w:val="Code"/>
      </w:pPr>
      <w:r>
        <w:t xml:space="preserve">                  "location": {  # See §</w:t>
      </w:r>
      <w:r>
        <w:fldChar w:fldCharType="begin"/>
      </w:r>
      <w:r>
        <w:instrText xml:space="preserve"> REF _Ref6932345 \r \h </w:instrText>
      </w:r>
      <w:r>
        <w:fldChar w:fldCharType="separate"/>
      </w:r>
      <w:r w:rsidR="00CB3AD2">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7511673B"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CB3AD2">
        <w:t>3.51</w:t>
      </w:r>
      <w:r>
        <w:fldChar w:fldCharType="end"/>
      </w:r>
      <w:r>
        <w:t>).</w:t>
      </w:r>
    </w:p>
    <w:p w14:paraId="6841F203" w14:textId="77A21801" w:rsidR="00E15A4E" w:rsidRDefault="00E15A4E" w:rsidP="00D97EB4">
      <w:pPr>
        <w:pStyle w:val="Code"/>
      </w:pPr>
      <w:r>
        <w:t xml:space="preserve">                      "id": "TD0001",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58" w:name="_Ref511819945"/>
      <w:bookmarkStart w:id="859" w:name="_Toc7106222"/>
      <w:bookmarkEnd w:id="856"/>
      <w:r>
        <w:lastRenderedPageBreak/>
        <w:t>graph object</w:t>
      </w:r>
      <w:bookmarkEnd w:id="858"/>
      <w:bookmarkEnd w:id="859"/>
    </w:p>
    <w:p w14:paraId="79771063" w14:textId="13A3DA96" w:rsidR="00CD4F20" w:rsidRDefault="00CD4F20" w:rsidP="00CD4F20">
      <w:pPr>
        <w:pStyle w:val="Heading3"/>
      </w:pPr>
      <w:bookmarkStart w:id="860" w:name="_Toc7106223"/>
      <w:r>
        <w:t>General</w:t>
      </w:r>
      <w:bookmarkEnd w:id="860"/>
    </w:p>
    <w:p w14:paraId="0FCD96E1" w14:textId="5DDA1ED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B3AD2">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B3AD2">
        <w:t>3.26.19</w:t>
      </w:r>
      <w:r>
        <w:fldChar w:fldCharType="end"/>
      </w:r>
      <w:r>
        <w:t>).</w:t>
      </w:r>
    </w:p>
    <w:p w14:paraId="1005630B" w14:textId="455B522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B3AD2">
        <w:t>3.41</w:t>
      </w:r>
      <w:r>
        <w:fldChar w:fldCharType="end"/>
      </w:r>
      <w:r>
        <w:t>).</w:t>
      </w:r>
    </w:p>
    <w:p w14:paraId="4CED9B1B" w14:textId="3DF0F7A6" w:rsidR="00CD4F20" w:rsidRDefault="00CD4F20" w:rsidP="00CD4F20">
      <w:pPr>
        <w:pStyle w:val="Heading3"/>
      </w:pPr>
      <w:bookmarkStart w:id="861" w:name="_Toc7106224"/>
      <w:r>
        <w:t>description property</w:t>
      </w:r>
      <w:bookmarkEnd w:id="861"/>
    </w:p>
    <w:p w14:paraId="60597691" w14:textId="301A60E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that describes the graph.</w:t>
      </w:r>
    </w:p>
    <w:p w14:paraId="63CE6EE1" w14:textId="254DFD0E" w:rsidR="00CD4F20" w:rsidRDefault="00CD4F20" w:rsidP="00CD4F20">
      <w:pPr>
        <w:pStyle w:val="Heading3"/>
      </w:pPr>
      <w:bookmarkStart w:id="862" w:name="_Ref511823242"/>
      <w:bookmarkStart w:id="863" w:name="_Toc7106225"/>
      <w:r>
        <w:t>nodes property</w:t>
      </w:r>
      <w:bookmarkEnd w:id="862"/>
      <w:bookmarkEnd w:id="863"/>
    </w:p>
    <w:p w14:paraId="3BF1C872" w14:textId="30F2D6E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B3AD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B3AD2">
        <w:t>3.39</w:t>
      </w:r>
      <w:r>
        <w:fldChar w:fldCharType="end"/>
      </w:r>
      <w:r>
        <w:t>) which represent the nodes of the graph.</w:t>
      </w:r>
    </w:p>
    <w:p w14:paraId="660381CB" w14:textId="2915D5F8" w:rsidR="00CD4F20" w:rsidRDefault="00CD4F20" w:rsidP="00CD4F20">
      <w:pPr>
        <w:pStyle w:val="Heading3"/>
      </w:pPr>
      <w:bookmarkStart w:id="864" w:name="_Ref511823263"/>
      <w:bookmarkStart w:id="865" w:name="_Toc7106226"/>
      <w:r>
        <w:t>edges property</w:t>
      </w:r>
      <w:bookmarkEnd w:id="864"/>
      <w:bookmarkEnd w:id="865"/>
    </w:p>
    <w:p w14:paraId="45BE5533" w14:textId="0125355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B3AD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B3AD2">
        <w:t>3.40</w:t>
      </w:r>
      <w:r>
        <w:fldChar w:fldCharType="end"/>
      </w:r>
      <w:r>
        <w:t>) which represent the edges of the graph.</w:t>
      </w:r>
    </w:p>
    <w:p w14:paraId="231DDD9A" w14:textId="6EFC334D" w:rsidR="00CD4F20" w:rsidRDefault="00CD4F20" w:rsidP="00CD4F20">
      <w:pPr>
        <w:pStyle w:val="Heading2"/>
      </w:pPr>
      <w:bookmarkStart w:id="866" w:name="_Ref511821868"/>
      <w:bookmarkStart w:id="867" w:name="_Toc7106227"/>
      <w:r>
        <w:t>node object</w:t>
      </w:r>
      <w:bookmarkEnd w:id="866"/>
      <w:bookmarkEnd w:id="867"/>
    </w:p>
    <w:p w14:paraId="5C490915" w14:textId="5A0DD1FC" w:rsidR="00CD4F20" w:rsidRDefault="00CD4F20" w:rsidP="00CD4F20">
      <w:pPr>
        <w:pStyle w:val="Heading3"/>
      </w:pPr>
      <w:bookmarkStart w:id="868" w:name="_Toc7106228"/>
      <w:r>
        <w:t>General</w:t>
      </w:r>
      <w:bookmarkEnd w:id="868"/>
    </w:p>
    <w:p w14:paraId="5F3D946D" w14:textId="2A5730C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B3AD2">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69" w:name="_Ref511822118"/>
      <w:bookmarkStart w:id="870" w:name="_Toc7106229"/>
      <w:r>
        <w:t>id property</w:t>
      </w:r>
      <w:bookmarkEnd w:id="869"/>
      <w:bookmarkEnd w:id="870"/>
    </w:p>
    <w:p w14:paraId="3A12B52F" w14:textId="367D2575"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B3AD2">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04B1CBE" w:rsidR="00310D73" w:rsidRDefault="00310D73" w:rsidP="00310D73">
      <w:pPr>
        <w:pStyle w:val="Code"/>
      </w:pPr>
      <w:r>
        <w:t>{                             # A graph object (§</w:t>
      </w:r>
      <w:r>
        <w:fldChar w:fldCharType="begin"/>
      </w:r>
      <w:r>
        <w:instrText xml:space="preserve"> REF _Ref511819945 \r \h </w:instrText>
      </w:r>
      <w:r>
        <w:fldChar w:fldCharType="separate"/>
      </w:r>
      <w:r w:rsidR="00CB3AD2">
        <w:t>3.38</w:t>
      </w:r>
      <w:r>
        <w:fldChar w:fldCharType="end"/>
      </w:r>
      <w:r>
        <w:t>).</w:t>
      </w:r>
    </w:p>
    <w:p w14:paraId="27EC8247" w14:textId="6EA2AEB6" w:rsidR="00310D73" w:rsidRDefault="00310D73" w:rsidP="00310D73">
      <w:pPr>
        <w:pStyle w:val="Code"/>
      </w:pPr>
      <w:r>
        <w:t xml:space="preserve">  "nodes": [                  # See §</w:t>
      </w:r>
      <w:r>
        <w:fldChar w:fldCharType="begin"/>
      </w:r>
      <w:r>
        <w:instrText xml:space="preserve"> REF _Ref511823242 \r \h </w:instrText>
      </w:r>
      <w:r>
        <w:fldChar w:fldCharType="separate"/>
      </w:r>
      <w:r w:rsidR="00CB3AD2">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D26E959" w:rsidR="00310D73" w:rsidRDefault="00310D73" w:rsidP="00310D73">
      <w:pPr>
        <w:pStyle w:val="Code"/>
      </w:pPr>
      <w:r>
        <w:t xml:space="preserve">      "children": [           # See §</w:t>
      </w:r>
      <w:r>
        <w:fldChar w:fldCharType="begin"/>
      </w:r>
      <w:r>
        <w:instrText xml:space="preserve"> REF _Ref515547420 \r \h </w:instrText>
      </w:r>
      <w:r>
        <w:fldChar w:fldCharType="separate"/>
      </w:r>
      <w:r w:rsidR="00CB3AD2">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lastRenderedPageBreak/>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71" w:name="_Toc7106230"/>
      <w:r>
        <w:t>label property</w:t>
      </w:r>
      <w:bookmarkEnd w:id="871"/>
    </w:p>
    <w:p w14:paraId="5AE47AC0" w14:textId="696BA01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that provides a short description of the node.</w:t>
      </w:r>
    </w:p>
    <w:p w14:paraId="4E017FF4" w14:textId="21BB0F35" w:rsidR="00CD4F20" w:rsidRDefault="00CD4F20" w:rsidP="00CD4F20">
      <w:pPr>
        <w:pStyle w:val="Heading3"/>
      </w:pPr>
      <w:bookmarkStart w:id="872" w:name="_Toc7106231"/>
      <w:r>
        <w:t>location property</w:t>
      </w:r>
      <w:bookmarkEnd w:id="872"/>
    </w:p>
    <w:p w14:paraId="20431782" w14:textId="289DC3C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B3AD2">
        <w:t>3.27</w:t>
      </w:r>
      <w:r>
        <w:fldChar w:fldCharType="end"/>
      </w:r>
      <w:r>
        <w:t>) that specifies the location associated with the node.</w:t>
      </w:r>
    </w:p>
    <w:p w14:paraId="6D80BEE2" w14:textId="61FB435B" w:rsidR="00310D73" w:rsidRDefault="00310D73" w:rsidP="00310D73">
      <w:pPr>
        <w:pStyle w:val="Heading3"/>
      </w:pPr>
      <w:bookmarkStart w:id="873" w:name="_Ref515547420"/>
      <w:bookmarkStart w:id="874" w:name="_Toc7106232"/>
      <w:r>
        <w:t>children property</w:t>
      </w:r>
      <w:bookmarkEnd w:id="873"/>
      <w:bookmarkEnd w:id="874"/>
    </w:p>
    <w:p w14:paraId="5105ACEB" w14:textId="4AB03C4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B3AD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75" w:name="_Ref511821891"/>
      <w:bookmarkStart w:id="876" w:name="_Toc7106233"/>
      <w:r>
        <w:t>edge object</w:t>
      </w:r>
      <w:bookmarkEnd w:id="875"/>
      <w:bookmarkEnd w:id="876"/>
    </w:p>
    <w:p w14:paraId="78AF70AE" w14:textId="37DDAA2D" w:rsidR="00CD4F20" w:rsidRDefault="00CD4F20" w:rsidP="00CD4F20">
      <w:pPr>
        <w:pStyle w:val="Heading3"/>
      </w:pPr>
      <w:bookmarkStart w:id="877" w:name="_Toc7106234"/>
      <w:r>
        <w:t>General</w:t>
      </w:r>
      <w:bookmarkEnd w:id="877"/>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78" w:name="_Ref511823280"/>
      <w:bookmarkStart w:id="879" w:name="_Toc7106235"/>
      <w:r>
        <w:t>id property</w:t>
      </w:r>
      <w:bookmarkEnd w:id="878"/>
      <w:bookmarkEnd w:id="879"/>
    </w:p>
    <w:p w14:paraId="5747D78D" w14:textId="1AEB0B01" w:rsidR="00380A89" w:rsidRPr="00380A89" w:rsidRDefault="00380A89" w:rsidP="00380A89">
      <w:bookmarkStart w:id="88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80"/>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81" w:name="_Toc7106236"/>
      <w:r>
        <w:t>label property</w:t>
      </w:r>
      <w:bookmarkEnd w:id="881"/>
    </w:p>
    <w:p w14:paraId="2E237F87" w14:textId="68DA1CC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that provides a short description of the edge.</w:t>
      </w:r>
    </w:p>
    <w:p w14:paraId="4FD0229C" w14:textId="1F2B6CFF" w:rsidR="00CD4F20" w:rsidRDefault="00CD4F20" w:rsidP="00CD4F20">
      <w:pPr>
        <w:pStyle w:val="Heading3"/>
      </w:pPr>
      <w:bookmarkStart w:id="882" w:name="_Ref511822214"/>
      <w:bookmarkStart w:id="883" w:name="_Toc7106237"/>
      <w:r>
        <w:t>sourceNodeId property</w:t>
      </w:r>
      <w:bookmarkEnd w:id="882"/>
      <w:bookmarkEnd w:id="883"/>
    </w:p>
    <w:p w14:paraId="4F1F1502" w14:textId="18D7895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8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B3AD2">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B3AD2">
        <w:t>3.39</w:t>
      </w:r>
      <w:r>
        <w:fldChar w:fldCharType="end"/>
      </w:r>
      <w:r>
        <w:t xml:space="preserve">) in </w:t>
      </w:r>
      <w:bookmarkEnd w:id="884"/>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B3AD2">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30784F9" w:rsidR="00310D73" w:rsidRDefault="00310D73" w:rsidP="00310D73">
      <w:pPr>
        <w:pStyle w:val="Code"/>
      </w:pPr>
      <w:r>
        <w:t>{                             # A graph object (§</w:t>
      </w:r>
      <w:r>
        <w:fldChar w:fldCharType="begin"/>
      </w:r>
      <w:r>
        <w:instrText xml:space="preserve"> REF _Ref511819945 \r \h </w:instrText>
      </w:r>
      <w:r>
        <w:fldChar w:fldCharType="separate"/>
      </w:r>
      <w:r w:rsidR="00CB3AD2">
        <w:t>3.38</w:t>
      </w:r>
      <w:r>
        <w:fldChar w:fldCharType="end"/>
      </w:r>
      <w:r>
        <w:t>).</w:t>
      </w:r>
    </w:p>
    <w:p w14:paraId="4DF7DD5F" w14:textId="1918CD93" w:rsidR="00310D73" w:rsidRDefault="00310D73" w:rsidP="00310D73">
      <w:pPr>
        <w:pStyle w:val="Code"/>
      </w:pPr>
      <w:r>
        <w:t xml:space="preserve">  "nodes": [                  # See §</w:t>
      </w:r>
      <w:r>
        <w:fldChar w:fldCharType="begin"/>
      </w:r>
      <w:r>
        <w:instrText xml:space="preserve"> REF _Ref511823242 \r \h </w:instrText>
      </w:r>
      <w:r>
        <w:fldChar w:fldCharType="separate"/>
      </w:r>
      <w:r w:rsidR="00CB3AD2">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8AF6895" w:rsidR="00310D73" w:rsidRDefault="00310D73" w:rsidP="00310D73">
      <w:pPr>
        <w:pStyle w:val="Code"/>
      </w:pPr>
      <w:r>
        <w:t xml:space="preserve">      "children": [           # See §</w:t>
      </w:r>
      <w:r>
        <w:fldChar w:fldCharType="begin"/>
      </w:r>
      <w:r>
        <w:instrText xml:space="preserve"> REF _Ref515547420 \r \h </w:instrText>
      </w:r>
      <w:r>
        <w:fldChar w:fldCharType="separate"/>
      </w:r>
      <w:r w:rsidR="00CB3AD2">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lastRenderedPageBreak/>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2D88573" w:rsidR="00310D73" w:rsidRDefault="00310D73" w:rsidP="00310D73">
      <w:pPr>
        <w:pStyle w:val="Code"/>
      </w:pPr>
      <w:r>
        <w:t xml:space="preserve">  "edges": [                  # See §</w:t>
      </w:r>
      <w:r>
        <w:fldChar w:fldCharType="begin"/>
      </w:r>
      <w:r>
        <w:instrText xml:space="preserve"> REF _Ref511823263 \r \h </w:instrText>
      </w:r>
      <w:r>
        <w:fldChar w:fldCharType="separate"/>
      </w:r>
      <w:r w:rsidR="00CB3AD2">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85" w:name="_Ref511823298"/>
      <w:bookmarkStart w:id="886" w:name="_Toc7106238"/>
      <w:r>
        <w:t>targetNodeId property</w:t>
      </w:r>
      <w:bookmarkEnd w:id="885"/>
      <w:bookmarkEnd w:id="886"/>
    </w:p>
    <w:p w14:paraId="09C99A58" w14:textId="08A943F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B3AD2">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B3AD2">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B3AD2">
        <w:t>3.40.4</w:t>
      </w:r>
      <w:r>
        <w:fldChar w:fldCharType="end"/>
      </w:r>
      <w:r>
        <w:t>).</w:t>
      </w:r>
    </w:p>
    <w:p w14:paraId="0230A766" w14:textId="5CB74BEC" w:rsidR="00CD4F20" w:rsidRDefault="00CD4F20" w:rsidP="00CD4F20">
      <w:pPr>
        <w:pStyle w:val="Heading2"/>
      </w:pPr>
      <w:bookmarkStart w:id="887" w:name="_Ref511819971"/>
      <w:bookmarkStart w:id="888" w:name="_Toc7106239"/>
      <w:r>
        <w:t>graphTraversal object</w:t>
      </w:r>
      <w:bookmarkEnd w:id="887"/>
      <w:bookmarkEnd w:id="888"/>
    </w:p>
    <w:p w14:paraId="7EE87AC4" w14:textId="2D601D1D" w:rsidR="00CD4F20" w:rsidRDefault="00CD4F20" w:rsidP="00CD4F20">
      <w:pPr>
        <w:pStyle w:val="Heading3"/>
      </w:pPr>
      <w:bookmarkStart w:id="889" w:name="_Toc7106240"/>
      <w:r>
        <w:t>General</w:t>
      </w:r>
      <w:bookmarkEnd w:id="889"/>
    </w:p>
    <w:p w14:paraId="5B499FB9" w14:textId="725E43E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B3AD2">
        <w:t>3.42</w:t>
      </w:r>
      <w:r>
        <w:fldChar w:fldCharType="end"/>
      </w:r>
      <w:r>
        <w:t>). For an example, see §</w:t>
      </w:r>
      <w:r>
        <w:fldChar w:fldCharType="begin"/>
      </w:r>
      <w:r>
        <w:instrText xml:space="preserve"> REF _Ref511822614 \r \h </w:instrText>
      </w:r>
      <w:r>
        <w:fldChar w:fldCharType="separate"/>
      </w:r>
      <w:r w:rsidR="00CB3AD2">
        <w:t>3.41.8</w:t>
      </w:r>
      <w:r>
        <w:fldChar w:fldCharType="end"/>
      </w:r>
      <w:r>
        <w:t>.</w:t>
      </w:r>
    </w:p>
    <w:p w14:paraId="1349E293" w14:textId="77777777" w:rsidR="00BC786F" w:rsidRDefault="00BC786F" w:rsidP="00BC786F">
      <w:pPr>
        <w:pStyle w:val="Heading3"/>
        <w:numPr>
          <w:ilvl w:val="2"/>
          <w:numId w:val="2"/>
        </w:numPr>
      </w:pPr>
      <w:bookmarkStart w:id="890" w:name="_Toc7106241"/>
      <w:r>
        <w:t>Constraints</w:t>
      </w:r>
      <w:bookmarkEnd w:id="890"/>
    </w:p>
    <w:p w14:paraId="1485D328" w14:textId="56ED0CA9"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CB3AD2">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CB3AD2">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91" w:name="_Ref3036149"/>
      <w:bookmarkStart w:id="892" w:name="_Toc7106242"/>
      <w:r>
        <w:t>resultGraphIndex property</w:t>
      </w:r>
      <w:bookmarkEnd w:id="891"/>
      <w:bookmarkEnd w:id="892"/>
    </w:p>
    <w:p w14:paraId="119E4B0D" w14:textId="23047D4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B3AD2">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CB3AD2">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B3AD2">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93" w:name="_Ref3036155"/>
      <w:bookmarkStart w:id="894" w:name="_Toc7106243"/>
      <w:r>
        <w:t>runGraphIndex property</w:t>
      </w:r>
      <w:bookmarkEnd w:id="893"/>
      <w:bookmarkEnd w:id="894"/>
    </w:p>
    <w:p w14:paraId="52E2163D" w14:textId="4D60896F"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B3AD2">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CB3AD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95" w:name="_Toc7106244"/>
      <w:r>
        <w:t>description property</w:t>
      </w:r>
      <w:bookmarkEnd w:id="895"/>
    </w:p>
    <w:p w14:paraId="00450671" w14:textId="1521376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that describes the graph traversal.</w:t>
      </w:r>
    </w:p>
    <w:p w14:paraId="1B078DE3" w14:textId="453A53D8" w:rsidR="00CD4F20" w:rsidRDefault="00CD4F20" w:rsidP="00CD4F20">
      <w:pPr>
        <w:pStyle w:val="Heading3"/>
      </w:pPr>
      <w:bookmarkStart w:id="896" w:name="_Ref511823179"/>
      <w:bookmarkStart w:id="897" w:name="_Toc7106245"/>
      <w:r>
        <w:t>initialState property</w:t>
      </w:r>
      <w:bookmarkEnd w:id="896"/>
      <w:bookmarkEnd w:id="897"/>
    </w:p>
    <w:p w14:paraId="0DAFE5D2" w14:textId="0353D65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B3AD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B3AD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lastRenderedPageBreak/>
        <w:t>edgeTraversal.finalState</w:t>
      </w:r>
      <w:r>
        <w:t xml:space="preserve"> (§</w:t>
      </w:r>
      <w:r>
        <w:fldChar w:fldCharType="begin"/>
      </w:r>
      <w:r>
        <w:instrText xml:space="preserve"> REF _Ref511823070 \r \h </w:instrText>
      </w:r>
      <w:r>
        <w:fldChar w:fldCharType="separate"/>
      </w:r>
      <w:r w:rsidR="00CB3AD2">
        <w:t>3.42.4</w:t>
      </w:r>
      <w:r>
        <w:fldChar w:fldCharType="end"/>
      </w:r>
      <w:r>
        <w:t>), enables a SARIF viewer to present a debugger-like “watch window” experience as the user traverses a graph.</w:t>
      </w:r>
    </w:p>
    <w:p w14:paraId="6B02BBBD" w14:textId="596C591F"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CB3AD2">
        <w:t>3.41.7</w:t>
      </w:r>
      <w:r w:rsidR="00336FF3">
        <w:fldChar w:fldCharType="end"/>
      </w:r>
      <w:r>
        <w:t>).</w:t>
      </w:r>
    </w:p>
    <w:p w14:paraId="69AF54AA" w14:textId="233DC46E"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CB3AD2">
        <w:t>3.37.9</w:t>
      </w:r>
      <w:r w:rsidR="001840A0">
        <w:fldChar w:fldCharType="end"/>
      </w:r>
      <w:r>
        <w:t>.</w:t>
      </w:r>
    </w:p>
    <w:p w14:paraId="3A691D2D" w14:textId="5DA3422D" w:rsidR="002700D3" w:rsidRDefault="002700D3" w:rsidP="002700D3">
      <w:pPr>
        <w:pStyle w:val="Heading3"/>
      </w:pPr>
      <w:bookmarkStart w:id="898" w:name="_Ref3538436"/>
      <w:bookmarkStart w:id="899" w:name="_Toc7106246"/>
      <w:r>
        <w:t>immutableState property</w:t>
      </w:r>
      <w:bookmarkEnd w:id="898"/>
      <w:bookmarkEnd w:id="899"/>
    </w:p>
    <w:p w14:paraId="5B2EAB36" w14:textId="67B397C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B3AD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B3AD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00" w:name="_Ref511822614"/>
      <w:bookmarkStart w:id="901" w:name="_Toc7106247"/>
      <w:r>
        <w:t>edgeTraversals property</w:t>
      </w:r>
      <w:bookmarkEnd w:id="900"/>
      <w:bookmarkEnd w:id="901"/>
    </w:p>
    <w:p w14:paraId="044B1D53" w14:textId="2C6BF71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B3AD2">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667EA4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B3AD2">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B3AD2">
        <w:t>3.42.4</w:t>
      </w:r>
      <w:r>
        <w:fldChar w:fldCharType="end"/>
      </w:r>
      <w:r>
        <w:t>).</w:t>
      </w:r>
    </w:p>
    <w:p w14:paraId="4808B3B4" w14:textId="42A889ED"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AD2">
        <w:t>3.26</w:t>
      </w:r>
      <w:r>
        <w:fldChar w:fldCharType="end"/>
      </w:r>
      <w:r>
        <w:t>).</w:t>
      </w:r>
    </w:p>
    <w:p w14:paraId="10E2D789" w14:textId="2687462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B3AD2">
        <w:t>3.26.19</w:t>
      </w:r>
      <w:r>
        <w:fldChar w:fldCharType="end"/>
      </w:r>
      <w:r>
        <w:t>.</w:t>
      </w:r>
    </w:p>
    <w:p w14:paraId="69735FC2" w14:textId="0B36F74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B3AD2">
        <w:t>3.38</w:t>
      </w:r>
      <w:r>
        <w:fldChar w:fldCharType="end"/>
      </w:r>
      <w:r>
        <w:t>).</w:t>
      </w:r>
    </w:p>
    <w:p w14:paraId="2D97EC95" w14:textId="3EB2926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B3AD2">
        <w:t>3.38.3</w:t>
      </w:r>
      <w:r>
        <w:fldChar w:fldCharType="end"/>
      </w:r>
      <w:r>
        <w:t>.</w:t>
      </w:r>
    </w:p>
    <w:p w14:paraId="385BE8FF" w14:textId="42131006"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B3AD2">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B993567"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B3AD2">
        <w:t>3.38.4</w:t>
      </w:r>
      <w:r>
        <w:fldChar w:fldCharType="end"/>
      </w:r>
      <w:r>
        <w:t>.</w:t>
      </w:r>
    </w:p>
    <w:p w14:paraId="3AE21EC0" w14:textId="3CACB479"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B3AD2">
        <w:t>3.40</w:t>
      </w:r>
      <w:r>
        <w:fldChar w:fldCharType="end"/>
      </w:r>
      <w:r>
        <w:t>).</w:t>
      </w:r>
    </w:p>
    <w:p w14:paraId="0FC27E06" w14:textId="7DD8B60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B3AD2">
        <w:t>3.40.2</w:t>
      </w:r>
      <w:r>
        <w:fldChar w:fldCharType="end"/>
      </w:r>
      <w:r>
        <w:t>.</w:t>
      </w:r>
    </w:p>
    <w:p w14:paraId="33697097" w14:textId="2BE182BC"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B3AD2">
        <w:t>3.40.4</w:t>
      </w:r>
      <w:r>
        <w:fldChar w:fldCharType="end"/>
      </w:r>
      <w:r>
        <w:t>.</w:t>
      </w:r>
    </w:p>
    <w:p w14:paraId="6F112479" w14:textId="7CE0E7A9"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B3AD2">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lastRenderedPageBreak/>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A5F6FDD"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B3AD2">
        <w:t>3.26.20</w:t>
      </w:r>
      <w:r>
        <w:fldChar w:fldCharType="end"/>
      </w:r>
      <w:r>
        <w:t>.</w:t>
      </w:r>
    </w:p>
    <w:p w14:paraId="52989359" w14:textId="44A7682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B3AD2">
        <w:t>3.41</w:t>
      </w:r>
      <w:r>
        <w:fldChar w:fldCharType="end"/>
      </w:r>
      <w:r>
        <w:t>).</w:t>
      </w:r>
    </w:p>
    <w:p w14:paraId="42598F9A" w14:textId="39D07E7D"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CB3AD2">
        <w:t>3.41.3</w:t>
      </w:r>
      <w:r w:rsidR="00BC786F">
        <w:fldChar w:fldCharType="end"/>
      </w:r>
      <w:r>
        <w:t>.</w:t>
      </w:r>
    </w:p>
    <w:p w14:paraId="00E6F1B9" w14:textId="77777777" w:rsidR="009D3174" w:rsidRDefault="009D3174" w:rsidP="002D65F3">
      <w:pPr>
        <w:pStyle w:val="Code"/>
      </w:pPr>
    </w:p>
    <w:p w14:paraId="36D3F377" w14:textId="77F9685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B3AD2">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1323A40"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B3AD2">
        <w:t>3.41.8</w:t>
      </w:r>
      <w:r>
        <w:fldChar w:fldCharType="end"/>
      </w:r>
      <w:r>
        <w:t>.</w:t>
      </w:r>
    </w:p>
    <w:p w14:paraId="741740FA" w14:textId="504211E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B3AD2">
        <w:t>3.42</w:t>
      </w:r>
      <w:r>
        <w:fldChar w:fldCharType="end"/>
      </w:r>
      <w:r>
        <w:t>).</w:t>
      </w:r>
    </w:p>
    <w:p w14:paraId="3B24AD48" w14:textId="17804F2A"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B3AD2">
        <w:t>3.42.2</w:t>
      </w:r>
      <w:r w:rsidR="00D1651A">
        <w:fldChar w:fldCharType="end"/>
      </w:r>
      <w:r>
        <w:t>.</w:t>
      </w:r>
    </w:p>
    <w:p w14:paraId="091883BE" w14:textId="77777777" w:rsidR="009D3174" w:rsidRDefault="009D3174" w:rsidP="002D65F3">
      <w:pPr>
        <w:pStyle w:val="Code"/>
      </w:pPr>
    </w:p>
    <w:p w14:paraId="0C82C8AC" w14:textId="6124F2DB"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B3AD2">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02" w:name="_Ref511822569"/>
      <w:bookmarkStart w:id="903" w:name="_Toc7106248"/>
      <w:r>
        <w:lastRenderedPageBreak/>
        <w:t>edgeTraversal object</w:t>
      </w:r>
      <w:bookmarkEnd w:id="902"/>
      <w:bookmarkEnd w:id="903"/>
    </w:p>
    <w:p w14:paraId="4A14EA88" w14:textId="696B8630" w:rsidR="00CD4F20" w:rsidRDefault="00CD4F20" w:rsidP="00CD4F20">
      <w:pPr>
        <w:pStyle w:val="Heading3"/>
      </w:pPr>
      <w:bookmarkStart w:id="904" w:name="_Toc7106249"/>
      <w:r>
        <w:t>General</w:t>
      </w:r>
      <w:bookmarkEnd w:id="904"/>
    </w:p>
    <w:p w14:paraId="7FC25DC6" w14:textId="57980962" w:rsidR="00E66DEE" w:rsidRDefault="00E66DEE" w:rsidP="00E66DEE">
      <w:bookmarkStart w:id="90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06" w:name="_Ref513199007"/>
      <w:bookmarkStart w:id="907" w:name="_Toc7106250"/>
      <w:r>
        <w:t>edgeId property</w:t>
      </w:r>
      <w:bookmarkEnd w:id="905"/>
      <w:bookmarkEnd w:id="906"/>
      <w:bookmarkEnd w:id="907"/>
    </w:p>
    <w:p w14:paraId="48F3DA24" w14:textId="17C3172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B3AD2">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B3AD2">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CB3AD2">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CB3AD2">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B3AD2">
        <w:t>3.41</w:t>
      </w:r>
      <w:r>
        <w:fldChar w:fldCharType="end"/>
      </w:r>
      <w:r>
        <w:t>).</w:t>
      </w:r>
    </w:p>
    <w:p w14:paraId="0AD4B66E" w14:textId="675852EB" w:rsidR="00CD4F20" w:rsidRDefault="00CD4F20" w:rsidP="00CD4F20">
      <w:pPr>
        <w:pStyle w:val="Heading3"/>
      </w:pPr>
      <w:bookmarkStart w:id="908" w:name="_Toc7106251"/>
      <w:r>
        <w:t>message property</w:t>
      </w:r>
      <w:bookmarkEnd w:id="908"/>
    </w:p>
    <w:p w14:paraId="4271FA61" w14:textId="2933D9F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that contains a message to display to the user as the edge is traversed.</w:t>
      </w:r>
    </w:p>
    <w:p w14:paraId="188B3BCD" w14:textId="25EB188B" w:rsidR="00CD4F20" w:rsidRDefault="00CD4F20" w:rsidP="00CD4F20">
      <w:pPr>
        <w:pStyle w:val="Heading3"/>
      </w:pPr>
      <w:bookmarkStart w:id="909" w:name="_Ref511823070"/>
      <w:bookmarkStart w:id="910" w:name="_Toc7106252"/>
      <w:r>
        <w:t>finalState property</w:t>
      </w:r>
      <w:bookmarkEnd w:id="909"/>
      <w:bookmarkEnd w:id="910"/>
    </w:p>
    <w:p w14:paraId="7DD91838" w14:textId="19184686"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B3AD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B3AD2">
        <w:t>3.12</w:t>
      </w:r>
      <w:r w:rsidR="004F41D5">
        <w:fldChar w:fldCharType="end"/>
      </w:r>
      <w:r w:rsidR="004F41D5">
        <w:t>) that</w:t>
      </w:r>
      <w:r>
        <w:t xml:space="preserve"> represents the value of a relevant </w:t>
      </w:r>
      <w:r w:rsidR="004F41D5">
        <w:t xml:space="preserve">item </w:t>
      </w:r>
      <w:r>
        <w:t>after the edge has been traversed.</w:t>
      </w:r>
    </w:p>
    <w:p w14:paraId="254B59E1" w14:textId="2F3179A4"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CB3AD2">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0895A9F"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CB3AD2">
        <w:t>3.37.9</w:t>
      </w:r>
      <w:r w:rsidR="001840A0">
        <w:fldChar w:fldCharType="end"/>
      </w:r>
      <w:r>
        <w:t>.</w:t>
      </w:r>
    </w:p>
    <w:p w14:paraId="0E93831D" w14:textId="4B6229DC" w:rsidR="00CD4F20" w:rsidRDefault="00326931" w:rsidP="00CD4F20">
      <w:pPr>
        <w:pStyle w:val="Heading3"/>
      </w:pPr>
      <w:bookmarkStart w:id="911" w:name="_Toc7106253"/>
      <w:r>
        <w:t>stepOverEdgeCount</w:t>
      </w:r>
      <w:r w:rsidR="00CD4F20">
        <w:t xml:space="preserve"> property</w:t>
      </w:r>
      <w:bookmarkEnd w:id="911"/>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42A5062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B3AD2">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5755D75"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B3AD2">
        <w:t>3.26</w:t>
      </w:r>
      <w:r>
        <w:fldChar w:fldCharType="end"/>
      </w:r>
      <w:r>
        <w:t>).</w:t>
      </w:r>
    </w:p>
    <w:p w14:paraId="75B400D0" w14:textId="2E9A85CC"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B3AD2">
        <w:t>3.26.19</w:t>
      </w:r>
      <w:r>
        <w:fldChar w:fldCharType="end"/>
      </w:r>
      <w:r>
        <w:t>.</w:t>
      </w:r>
    </w:p>
    <w:p w14:paraId="15902C38" w14:textId="5300609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B3AD2">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B4F7FC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B3AD2">
        <w:t>3.26.20</w:t>
      </w:r>
      <w:r>
        <w:fldChar w:fldCharType="end"/>
      </w:r>
      <w:r>
        <w:t>.</w:t>
      </w:r>
    </w:p>
    <w:p w14:paraId="7D1411F8" w14:textId="4E378BD7"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B3AD2">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912" w:name="_Ref493427479"/>
      <w:bookmarkStart w:id="913" w:name="_Toc7106254"/>
      <w:r>
        <w:t>stack object</w:t>
      </w:r>
      <w:bookmarkEnd w:id="912"/>
      <w:bookmarkEnd w:id="913"/>
    </w:p>
    <w:p w14:paraId="5A2500F3" w14:textId="474DE860" w:rsidR="006E546E" w:rsidRDefault="006E546E" w:rsidP="006E546E">
      <w:pPr>
        <w:pStyle w:val="Heading3"/>
      </w:pPr>
      <w:bookmarkStart w:id="914" w:name="_Toc7106255"/>
      <w:r>
        <w:t>General</w:t>
      </w:r>
      <w:bookmarkEnd w:id="91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15" w:name="_Ref503361859"/>
      <w:bookmarkStart w:id="916" w:name="_Toc7106256"/>
      <w:r>
        <w:t>message property</w:t>
      </w:r>
      <w:bookmarkEnd w:id="915"/>
      <w:bookmarkEnd w:id="916"/>
    </w:p>
    <w:p w14:paraId="2BDF4228" w14:textId="4A996DD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B3AD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17" w:name="_Toc7106257"/>
      <w:r>
        <w:t>frames property</w:t>
      </w:r>
      <w:bookmarkEnd w:id="917"/>
    </w:p>
    <w:p w14:paraId="469B2FA7" w14:textId="77BB135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B3AD2">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18" w:name="_Ref493494398"/>
      <w:bookmarkStart w:id="919" w:name="_Toc7106258"/>
      <w:r>
        <w:t>stackFrame object</w:t>
      </w:r>
      <w:bookmarkEnd w:id="918"/>
      <w:bookmarkEnd w:id="919"/>
    </w:p>
    <w:p w14:paraId="440DEBE2" w14:textId="2D9664B2" w:rsidR="006E546E" w:rsidRDefault="006E546E" w:rsidP="006E546E">
      <w:pPr>
        <w:pStyle w:val="Heading3"/>
      </w:pPr>
      <w:bookmarkStart w:id="920" w:name="_Toc7106259"/>
      <w:r>
        <w:t>General</w:t>
      </w:r>
      <w:bookmarkEnd w:id="920"/>
    </w:p>
    <w:p w14:paraId="7DA1CA9D" w14:textId="258B231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B3AD2">
        <w:t>3.43</w:t>
      </w:r>
      <w:r>
        <w:fldChar w:fldCharType="end"/>
      </w:r>
      <w:r w:rsidRPr="00F41277">
        <w:t>).</w:t>
      </w:r>
    </w:p>
    <w:p w14:paraId="595703CE" w14:textId="2E0FEEF4" w:rsidR="00D10846" w:rsidRDefault="003F0742" w:rsidP="006E546E">
      <w:pPr>
        <w:pStyle w:val="Heading3"/>
      </w:pPr>
      <w:bookmarkStart w:id="921" w:name="_Ref503362303"/>
      <w:bookmarkStart w:id="922" w:name="_Toc7106260"/>
      <w:r>
        <w:t xml:space="preserve">location </w:t>
      </w:r>
      <w:r w:rsidR="00D10846">
        <w:t>property</w:t>
      </w:r>
      <w:bookmarkEnd w:id="921"/>
      <w:bookmarkEnd w:id="922"/>
    </w:p>
    <w:p w14:paraId="075462B0" w14:textId="43BDEE12"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B3AD2">
        <w:t>3.27</w:t>
      </w:r>
      <w:r w:rsidR="003F0742">
        <w:fldChar w:fldCharType="end"/>
      </w:r>
      <w:r>
        <w:t>) specifying the location to which this stack frame refers.</w:t>
      </w:r>
    </w:p>
    <w:p w14:paraId="049DBCD3" w14:textId="381483C9" w:rsidR="00563031" w:rsidRPr="00D10846" w:rsidRDefault="00563031" w:rsidP="00D10846">
      <w:bookmarkStart w:id="923"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CB3AD2">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24" w:name="_Toc7106261"/>
      <w:bookmarkEnd w:id="923"/>
      <w:r>
        <w:t>module property</w:t>
      </w:r>
      <w:bookmarkEnd w:id="92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25" w:name="_Toc7106262"/>
      <w:r>
        <w:t>threadId property</w:t>
      </w:r>
      <w:bookmarkEnd w:id="925"/>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26" w:name="_Toc7106263"/>
      <w:r>
        <w:lastRenderedPageBreak/>
        <w:t>parameters property</w:t>
      </w:r>
      <w:bookmarkEnd w:id="926"/>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27" w:name="_Ref5715197"/>
      <w:bookmarkStart w:id="928" w:name="_Toc7106264"/>
      <w:r>
        <w:t xml:space="preserve">webRequest </w:t>
      </w:r>
      <w:r w:rsidR="00924F08">
        <w:t>object</w:t>
      </w:r>
      <w:bookmarkEnd w:id="927"/>
      <w:bookmarkEnd w:id="928"/>
    </w:p>
    <w:p w14:paraId="7512676F" w14:textId="77777777" w:rsidR="00924F08" w:rsidRDefault="00924F08" w:rsidP="00924F08">
      <w:pPr>
        <w:pStyle w:val="Heading3"/>
        <w:numPr>
          <w:ilvl w:val="2"/>
          <w:numId w:val="2"/>
        </w:numPr>
      </w:pPr>
      <w:bookmarkStart w:id="929" w:name="_Toc7106265"/>
      <w:r>
        <w:t>General</w:t>
      </w:r>
      <w:bookmarkEnd w:id="929"/>
    </w:p>
    <w:p w14:paraId="5E170728" w14:textId="497D8774"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CB3AD2">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30" w:name="_Ref5717605"/>
      <w:bookmarkStart w:id="931" w:name="_Toc7106266"/>
      <w:r>
        <w:t>i</w:t>
      </w:r>
      <w:r w:rsidR="00924F08">
        <w:t>ndex property</w:t>
      </w:r>
      <w:bookmarkEnd w:id="930"/>
      <w:bookmarkEnd w:id="931"/>
    </w:p>
    <w:p w14:paraId="4D8A5D82" w14:textId="3F54A06B"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B3AD2">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CB3AD2">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53A6BC10"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B3AD2">
        <w:t>3.14.17</w:t>
      </w:r>
      <w:r>
        <w:fldChar w:fldCharType="end"/>
      </w:r>
      <w:r>
        <w:t>.</w:t>
      </w:r>
    </w:p>
    <w:p w14:paraId="6DAD29C8" w14:textId="77777777" w:rsidR="00924F08" w:rsidRDefault="00924F08" w:rsidP="00924F08">
      <w:pPr>
        <w:pStyle w:val="Heading3"/>
        <w:numPr>
          <w:ilvl w:val="2"/>
          <w:numId w:val="2"/>
        </w:numPr>
      </w:pPr>
      <w:bookmarkStart w:id="932" w:name="_Ref5717741"/>
      <w:bookmarkStart w:id="933" w:name="_Toc7106267"/>
      <w:r>
        <w:t>protocol property</w:t>
      </w:r>
      <w:bookmarkEnd w:id="932"/>
      <w:bookmarkEnd w:id="933"/>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34" w:name="_Ref5717749"/>
      <w:bookmarkStart w:id="935" w:name="_Toc7106268"/>
      <w:r>
        <w:t>version property</w:t>
      </w:r>
      <w:bookmarkEnd w:id="934"/>
      <w:bookmarkEnd w:id="935"/>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36" w:name="_Ref5717757"/>
      <w:bookmarkStart w:id="937" w:name="_Toc7106269"/>
      <w:r>
        <w:lastRenderedPageBreak/>
        <w:t>target</w:t>
      </w:r>
      <w:r w:rsidR="00924F08">
        <w:t xml:space="preserve"> property</w:t>
      </w:r>
      <w:bookmarkEnd w:id="936"/>
      <w:bookmarkEnd w:id="937"/>
    </w:p>
    <w:p w14:paraId="1A2A3B5C" w14:textId="3E898967"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38" w:name="_Ref5717763"/>
      <w:bookmarkStart w:id="939" w:name="_Toc7106270"/>
      <w:r>
        <w:t>method property</w:t>
      </w:r>
      <w:bookmarkEnd w:id="938"/>
      <w:bookmarkEnd w:id="939"/>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40" w:name="_Ref5723069"/>
      <w:bookmarkStart w:id="941" w:name="_Toc7106271"/>
      <w:r>
        <w:t>headers property</w:t>
      </w:r>
      <w:bookmarkEnd w:id="940"/>
      <w:bookmarkEnd w:id="941"/>
    </w:p>
    <w:p w14:paraId="422D7A31" w14:textId="04461547"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B3AD2">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42" w:name="_Toc7106272"/>
      <w:r>
        <w:t>parameters property</w:t>
      </w:r>
      <w:bookmarkEnd w:id="942"/>
    </w:p>
    <w:p w14:paraId="7CA81D5B" w14:textId="2F5645F8"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CB3AD2">
        <w:t>3.6</w:t>
      </w:r>
      <w:r>
        <w:fldChar w:fldCharType="end"/>
      </w:r>
      <w:r>
        <w:t>) whose property names are the names of the parameters in the request and whose corresponding values are the values of those parameters.</w:t>
      </w:r>
    </w:p>
    <w:p w14:paraId="505B1EC8" w14:textId="3B8C9284"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CB3AD2">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CB3AD2">
        <w:t>3.45.5</w:t>
      </w:r>
      <w:r>
        <w:fldChar w:fldCharType="end"/>
      </w:r>
      <w:r>
        <w:t>).</w:t>
      </w:r>
    </w:p>
    <w:p w14:paraId="587B18A1" w14:textId="77777777" w:rsidR="00924F08" w:rsidRDefault="00924F08" w:rsidP="00924F08">
      <w:pPr>
        <w:pStyle w:val="Heading3"/>
        <w:numPr>
          <w:ilvl w:val="2"/>
          <w:numId w:val="2"/>
        </w:numPr>
      </w:pPr>
      <w:bookmarkStart w:id="943" w:name="_Ref5724016"/>
      <w:bookmarkStart w:id="944" w:name="_Toc7106273"/>
      <w:r>
        <w:t>body property</w:t>
      </w:r>
      <w:bookmarkEnd w:id="943"/>
      <w:bookmarkEnd w:id="944"/>
    </w:p>
    <w:p w14:paraId="7467CB75" w14:textId="46C0A926"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B3AD2">
        <w:t>3.3</w:t>
      </w:r>
      <w:r>
        <w:fldChar w:fldCharType="end"/>
      </w:r>
      <w:r>
        <w:t>) containing the body of the request.</w:t>
      </w:r>
    </w:p>
    <w:p w14:paraId="47BEE5B9" w14:textId="1273DCC8"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CB3AD2">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793C04FF"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CB3AD2">
        <w:t>3.1</w:t>
      </w:r>
      <w:r w:rsidR="00141A1E">
        <w:fldChar w:fldCharType="end"/>
      </w:r>
      <w:r w:rsidR="00141A1E">
        <w:t>)</w:t>
      </w:r>
      <w:r>
        <w:t>.</w:t>
      </w:r>
    </w:p>
    <w:p w14:paraId="4E221FA4" w14:textId="0EC2A6AF"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CB3AD2">
        <w:t>3.45.7</w:t>
      </w:r>
      <w:r>
        <w:fldChar w:fldCharType="end"/>
      </w:r>
      <w:r>
        <w:t xml:space="preserve">), for example, </w:t>
      </w:r>
      <w:r w:rsidRPr="00141A1E">
        <w:rPr>
          <w:rStyle w:val="CODEtemp"/>
        </w:rPr>
        <w:t>"text/plain; charset=ascii"</w:t>
      </w:r>
      <w:r>
        <w:t>.</w:t>
      </w:r>
    </w:p>
    <w:p w14:paraId="68C20E2A" w14:textId="31DBBE77"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CB3AD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45" w:name="_Ref5715652"/>
      <w:bookmarkStart w:id="946" w:name="_Toc7106274"/>
      <w:r>
        <w:t>webR</w:t>
      </w:r>
      <w:r w:rsidR="00924F08">
        <w:t>esponse object</w:t>
      </w:r>
      <w:bookmarkEnd w:id="945"/>
      <w:bookmarkEnd w:id="946"/>
    </w:p>
    <w:p w14:paraId="22135673" w14:textId="1AFD5784" w:rsidR="00924F08" w:rsidRDefault="00924F08" w:rsidP="00924F08">
      <w:pPr>
        <w:pStyle w:val="Heading3"/>
      </w:pPr>
      <w:bookmarkStart w:id="947" w:name="_Toc7106275"/>
      <w:r>
        <w:t>General</w:t>
      </w:r>
      <w:bookmarkEnd w:id="947"/>
    </w:p>
    <w:p w14:paraId="041334A1" w14:textId="60AF9DEA"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CB3AD2">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lastRenderedPageBreak/>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48" w:name="_Ref5717809"/>
      <w:bookmarkStart w:id="949" w:name="_Toc7106276"/>
      <w:r>
        <w:t>index property</w:t>
      </w:r>
      <w:bookmarkEnd w:id="948"/>
      <w:bookmarkEnd w:id="949"/>
    </w:p>
    <w:p w14:paraId="3ED1A643" w14:textId="0712E270"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B3AD2">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CB3AD2">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714641C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B3AD2">
        <w:t>3.14.17</w:t>
      </w:r>
      <w:r>
        <w:fldChar w:fldCharType="end"/>
      </w:r>
      <w:r>
        <w:t>.</w:t>
      </w:r>
    </w:p>
    <w:p w14:paraId="1456E41C" w14:textId="4A16BA40" w:rsidR="00C75437" w:rsidRDefault="00C75437" w:rsidP="00C75437">
      <w:pPr>
        <w:pStyle w:val="Heading3"/>
      </w:pPr>
      <w:bookmarkStart w:id="950" w:name="_Ref5717825"/>
      <w:bookmarkStart w:id="951" w:name="_Toc7106277"/>
      <w:r>
        <w:t>protocol property</w:t>
      </w:r>
      <w:bookmarkEnd w:id="950"/>
      <w:bookmarkEnd w:id="951"/>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52" w:name="_Ref5717831"/>
      <w:bookmarkStart w:id="953" w:name="_Toc7106278"/>
      <w:r>
        <w:t>version property</w:t>
      </w:r>
      <w:bookmarkEnd w:id="952"/>
      <w:bookmarkEnd w:id="953"/>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54" w:name="_Ref5717869"/>
      <w:bookmarkStart w:id="955" w:name="_Toc7106279"/>
      <w:r>
        <w:t>statusCode property</w:t>
      </w:r>
      <w:bookmarkEnd w:id="954"/>
      <w:bookmarkEnd w:id="955"/>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56" w:name="_Ref5717858"/>
      <w:bookmarkStart w:id="957" w:name="_Toc7106280"/>
      <w:r>
        <w:t>reasonPhrase property</w:t>
      </w:r>
      <w:bookmarkEnd w:id="956"/>
      <w:bookmarkEnd w:id="957"/>
    </w:p>
    <w:p w14:paraId="0318BF2F" w14:textId="25EE3F9F"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CB3AD2">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1441B1F1"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CB3AD2">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58" w:name="_Ref5723562"/>
      <w:bookmarkStart w:id="959" w:name="_Toc7106281"/>
      <w:r>
        <w:lastRenderedPageBreak/>
        <w:t>headers property</w:t>
      </w:r>
      <w:bookmarkEnd w:id="958"/>
      <w:bookmarkEnd w:id="959"/>
    </w:p>
    <w:p w14:paraId="49F79F55" w14:textId="3404C234"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B3AD2">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60" w:name="_Toc7106282"/>
      <w:r>
        <w:t>body property</w:t>
      </w:r>
      <w:bookmarkEnd w:id="960"/>
    </w:p>
    <w:p w14:paraId="4EEA2828" w14:textId="1972AF11"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B3AD2">
        <w:t>3.3</w:t>
      </w:r>
      <w:r>
        <w:fldChar w:fldCharType="end"/>
      </w:r>
      <w:r>
        <w:t>) containing the body of the response.</w:t>
      </w:r>
    </w:p>
    <w:p w14:paraId="08136C23" w14:textId="6D19A1E0"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CB3AD2">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8B573C2"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CB3AD2">
        <w:t>3.1</w:t>
      </w:r>
      <w:r>
        <w:fldChar w:fldCharType="end"/>
      </w:r>
      <w:r>
        <w:t>).</w:t>
      </w:r>
    </w:p>
    <w:p w14:paraId="5E414B4C" w14:textId="59613720"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CB3AD2">
        <w:t>3.46.7</w:t>
      </w:r>
      <w:r>
        <w:fldChar w:fldCharType="end"/>
      </w:r>
      <w:r>
        <w:t xml:space="preserve">), for example, </w:t>
      </w:r>
      <w:r w:rsidRPr="00141A1E">
        <w:rPr>
          <w:rStyle w:val="CODEtemp"/>
        </w:rPr>
        <w:t>"text/plain; charset=ascii"</w:t>
      </w:r>
      <w:r>
        <w:t>.</w:t>
      </w:r>
    </w:p>
    <w:p w14:paraId="09F28572" w14:textId="576276B5"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CB3AD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61" w:name="_Ref7087321"/>
      <w:bookmarkStart w:id="962" w:name="_Toc7106283"/>
      <w:r>
        <w:t>noResponseReceived property</w:t>
      </w:r>
      <w:bookmarkEnd w:id="961"/>
      <w:bookmarkEnd w:id="962"/>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4029B70F"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CB3AD2">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63" w:name="_Ref529368289"/>
      <w:bookmarkStart w:id="964" w:name="_Toc7106284"/>
      <w:r>
        <w:t>resultProvenance object</w:t>
      </w:r>
      <w:bookmarkEnd w:id="963"/>
      <w:bookmarkEnd w:id="964"/>
    </w:p>
    <w:p w14:paraId="75BA9795" w14:textId="77777777" w:rsidR="00C82EC9" w:rsidRDefault="00C82EC9" w:rsidP="00C82EC9">
      <w:pPr>
        <w:pStyle w:val="Heading3"/>
        <w:numPr>
          <w:ilvl w:val="2"/>
          <w:numId w:val="2"/>
        </w:numPr>
      </w:pPr>
      <w:bookmarkStart w:id="965" w:name="_Toc7106285"/>
      <w:r>
        <w:t>General</w:t>
      </w:r>
      <w:bookmarkEnd w:id="965"/>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66" w:name="_Toc7106286"/>
      <w:r>
        <w:lastRenderedPageBreak/>
        <w:t>firstDetectionTimeUtc property</w:t>
      </w:r>
      <w:bookmarkEnd w:id="966"/>
    </w:p>
    <w:p w14:paraId="65E11777" w14:textId="656492B0"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B3AD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67" w:name="_Toc7106287"/>
      <w:r>
        <w:t>lastDetectionTimeUtc property</w:t>
      </w:r>
      <w:bookmarkEnd w:id="967"/>
    </w:p>
    <w:p w14:paraId="16F93DF5" w14:textId="1786999A"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B3AD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9DE461A"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B3AD2">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B3AD2">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68" w:name="_Toc7106288"/>
      <w:r>
        <w:t>firstDetectionRunGuid property</w:t>
      </w:r>
      <w:bookmarkEnd w:id="968"/>
    </w:p>
    <w:p w14:paraId="6DA0C3FD" w14:textId="278CD1DC"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B3AD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B3AD2">
        <w:t>3.14.3</w:t>
      </w:r>
      <w:r>
        <w:fldChar w:fldCharType="end"/>
      </w:r>
      <w:r>
        <w:t xml:space="preserve">, </w:t>
      </w:r>
      <w:r w:rsidRPr="006066AC">
        <w:t>§</w:t>
      </w:r>
      <w:r>
        <w:fldChar w:fldCharType="begin"/>
      </w:r>
      <w:r>
        <w:instrText xml:space="preserve"> REF _Ref526937044 \r \h </w:instrText>
      </w:r>
      <w:r>
        <w:fldChar w:fldCharType="separate"/>
      </w:r>
      <w:r w:rsidR="00CB3AD2">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69" w:name="_Toc7106289"/>
      <w:r>
        <w:t>lastDetectionRunGuid property</w:t>
      </w:r>
      <w:bookmarkEnd w:id="969"/>
    </w:p>
    <w:p w14:paraId="35285F82" w14:textId="3D99E9E0"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B3AD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B3AD2">
        <w:t>3.14.3</w:t>
      </w:r>
      <w:r>
        <w:fldChar w:fldCharType="end"/>
      </w:r>
      <w:r>
        <w:t xml:space="preserve">, </w:t>
      </w:r>
      <w:r w:rsidRPr="006066AC">
        <w:t>§</w:t>
      </w:r>
      <w:r>
        <w:fldChar w:fldCharType="begin"/>
      </w:r>
      <w:r>
        <w:instrText xml:space="preserve"> REF _Ref526937044 \r \h </w:instrText>
      </w:r>
      <w:r>
        <w:fldChar w:fldCharType="separate"/>
      </w:r>
      <w:r w:rsidR="00CB3AD2">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70" w:name="_Ref4232561"/>
      <w:bookmarkStart w:id="971" w:name="_Toc7106290"/>
      <w:r>
        <w:t>invocationIndex property</w:t>
      </w:r>
      <w:bookmarkEnd w:id="970"/>
      <w:bookmarkEnd w:id="971"/>
    </w:p>
    <w:p w14:paraId="7B6EA25C" w14:textId="25B304FB"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CB3AD2">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B3AD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B3AD2">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72" w:name="_Ref532468570"/>
      <w:bookmarkStart w:id="973" w:name="_Toc7106291"/>
      <w:r>
        <w:lastRenderedPageBreak/>
        <w:t>conversionSources property</w:t>
      </w:r>
      <w:bookmarkEnd w:id="972"/>
      <w:bookmarkEnd w:id="97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836FC32"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CB3AD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B3AD2">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00664957"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B3AD2">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021F783"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CB3AD2">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C6ECB7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B3AD2">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CAE40DF"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B3AD2">
        <w:t>3.28</w:t>
      </w:r>
      <w:r w:rsidR="002D65F3">
        <w:fldChar w:fldCharType="end"/>
      </w:r>
      <w:r w:rsidR="002D65F3">
        <w:t>).</w:t>
      </w:r>
    </w:p>
    <w:p w14:paraId="6D02A6B4" w14:textId="5304D24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B3AD2">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D47B1A0"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B3AD2">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74" w:name="_Ref493407996"/>
      <w:bookmarkStart w:id="975" w:name="_Ref508814067"/>
      <w:bookmarkStart w:id="976" w:name="_Ref3908560"/>
      <w:bookmarkStart w:id="977" w:name="_Toc7106292"/>
      <w:r>
        <w:rPr>
          <w:bCs/>
          <w:sz w:val="26"/>
          <w:szCs w:val="26"/>
        </w:rPr>
        <w:t>reportingDescriptor</w:t>
      </w:r>
      <w:r>
        <w:t xml:space="preserve"> </w:t>
      </w:r>
      <w:r w:rsidR="00B86BC7">
        <w:t>object</w:t>
      </w:r>
      <w:bookmarkEnd w:id="974"/>
      <w:bookmarkEnd w:id="975"/>
      <w:bookmarkEnd w:id="976"/>
      <w:bookmarkEnd w:id="977"/>
    </w:p>
    <w:p w14:paraId="0004BC6E" w14:textId="658F9ED1" w:rsidR="00B86BC7" w:rsidRDefault="00B86BC7" w:rsidP="00B86BC7">
      <w:pPr>
        <w:pStyle w:val="Heading3"/>
      </w:pPr>
      <w:bookmarkStart w:id="978" w:name="_Toc7106293"/>
      <w:r>
        <w:t>General</w:t>
      </w:r>
      <w:bookmarkEnd w:id="978"/>
    </w:p>
    <w:p w14:paraId="51CC9E80" w14:textId="4A7A8519"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B3AD2">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B3AD2">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79" w:name="_Toc7106294"/>
      <w:r>
        <w:t>Constraints</w:t>
      </w:r>
      <w:bookmarkEnd w:id="979"/>
    </w:p>
    <w:p w14:paraId="1A1A3719" w14:textId="41FD065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B3AD2">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B3AD2">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80" w:name="_Ref493408046"/>
      <w:bookmarkStart w:id="981" w:name="_Toc7106295"/>
      <w:r>
        <w:t>id property</w:t>
      </w:r>
      <w:bookmarkEnd w:id="980"/>
      <w:bookmarkEnd w:id="981"/>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82" w:name="_Toc7106296"/>
      <w:r>
        <w:lastRenderedPageBreak/>
        <w:t>deprecatedIds property</w:t>
      </w:r>
      <w:bookmarkEnd w:id="982"/>
    </w:p>
    <w:p w14:paraId="72B0335E" w14:textId="435AF44E"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B3AD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B3AD2">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2C6621C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B3AD2">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83" w:name="_Ref4137037"/>
      <w:bookmarkStart w:id="984" w:name="_Toc7106297"/>
      <w:r>
        <w:t>guid property</w:t>
      </w:r>
      <w:bookmarkEnd w:id="983"/>
      <w:bookmarkEnd w:id="984"/>
    </w:p>
    <w:p w14:paraId="52E61F3E" w14:textId="0AF5A12D"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B3AD2">
        <w:t>3.5.3</w:t>
      </w:r>
      <w:r>
        <w:fldChar w:fldCharType="end"/>
      </w:r>
      <w:r>
        <w:t>) that uniquely identifies the descriptor.</w:t>
      </w:r>
    </w:p>
    <w:p w14:paraId="0E6A3F82" w14:textId="73FBF90C" w:rsidR="00E3048B" w:rsidRDefault="00E3048B" w:rsidP="00E3048B">
      <w:pPr>
        <w:pStyle w:val="Heading3"/>
      </w:pPr>
      <w:bookmarkStart w:id="985" w:name="_Toc7106298"/>
      <w:r>
        <w:t>deprecatedGuids property</w:t>
      </w:r>
      <w:bookmarkEnd w:id="985"/>
    </w:p>
    <w:p w14:paraId="7C8AD044" w14:textId="0712F457"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GUID-valued strings (§</w:t>
      </w:r>
      <w:r>
        <w:fldChar w:fldCharType="begin"/>
      </w:r>
      <w:r>
        <w:instrText xml:space="preserve"> REF _Ref514314114 \r \h </w:instrText>
      </w:r>
      <w:r>
        <w:fldChar w:fldCharType="separate"/>
      </w:r>
      <w:r w:rsidR="00CB3AD2">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CB3AD2">
        <w:t>3.48.5</w:t>
      </w:r>
      <w:r>
        <w:fldChar w:fldCharType="end"/>
      </w:r>
      <w:r>
        <w:t>) for this object.</w:t>
      </w:r>
    </w:p>
    <w:p w14:paraId="04CAE532" w14:textId="4791B51D" w:rsidR="00B86BC7" w:rsidRDefault="00B86BC7" w:rsidP="00B86BC7">
      <w:pPr>
        <w:pStyle w:val="Heading3"/>
      </w:pPr>
      <w:bookmarkStart w:id="986" w:name="_Ref4422547"/>
      <w:bookmarkStart w:id="987" w:name="_Toc7106299"/>
      <w:r>
        <w:t>name property</w:t>
      </w:r>
      <w:bookmarkEnd w:id="986"/>
      <w:bookmarkEnd w:id="987"/>
    </w:p>
    <w:p w14:paraId="19E18CE8" w14:textId="7ECCF510"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88"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B3AD2">
        <w:t>3.5.1</w:t>
      </w:r>
      <w:r w:rsidR="003E3062">
        <w:fldChar w:fldCharType="end"/>
      </w:r>
      <w:r w:rsidR="00147220">
        <w:t xml:space="preserve">) </w:t>
      </w:r>
      <w:r>
        <w:t>containing a</w:t>
      </w:r>
      <w:r w:rsidR="00FB556E">
        <w:t>n</w:t>
      </w:r>
      <w:r>
        <w:t xml:space="preserve"> identifier that is understandable to an end user</w:t>
      </w:r>
      <w:bookmarkEnd w:id="988"/>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B3AD2">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89" w:name="_Hlk5876632"/>
      <w:r w:rsidR="002778C4" w:rsidRPr="002778C4">
        <w:rPr>
          <w:rStyle w:val="CODEtemp"/>
        </w:rPr>
        <w:t>SpecifyMarshalingForPInvokeStringArguments</w:t>
      </w:r>
      <w:bookmarkEnd w:id="989"/>
      <w:r w:rsidR="002778C4" w:rsidRPr="002778C4">
        <w:rPr>
          <w:rStyle w:val="CODEtemp"/>
        </w:rPr>
        <w:t>"</w:t>
      </w:r>
    </w:p>
    <w:p w14:paraId="5D2E0983" w14:textId="4FD776A8" w:rsidR="00E3048B" w:rsidRDefault="00E3048B" w:rsidP="00E3048B">
      <w:pPr>
        <w:pStyle w:val="Heading3"/>
      </w:pPr>
      <w:bookmarkStart w:id="990" w:name="_Toc7106300"/>
      <w:r>
        <w:t>deprecatedNames property</w:t>
      </w:r>
      <w:bookmarkEnd w:id="990"/>
    </w:p>
    <w:p w14:paraId="39CAA48F" w14:textId="5D089E2C"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CB3AD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B3AD2">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B3AD2">
        <w:t>3.48.7</w:t>
      </w:r>
      <w:r>
        <w:fldChar w:fldCharType="end"/>
      </w:r>
      <w:r>
        <w:t>) for this object.</w:t>
      </w:r>
    </w:p>
    <w:p w14:paraId="5548973D" w14:textId="2254DE5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CB3AD2">
        <w:t>3.19.3</w:t>
      </w:r>
      <w:r w:rsidR="00EC15D0">
        <w:fldChar w:fldCharType="end"/>
      </w:r>
      <w:r w:rsidR="00EC15D0">
        <w:t>)</w:t>
      </w:r>
      <w:r>
        <w:t xml:space="preserve">. </w:t>
      </w:r>
    </w:p>
    <w:p w14:paraId="23ACD4C9" w14:textId="51DFBAE1" w:rsidR="00B86BC7" w:rsidRDefault="00B86BC7" w:rsidP="00B86BC7">
      <w:pPr>
        <w:pStyle w:val="Heading3"/>
      </w:pPr>
      <w:bookmarkStart w:id="991" w:name="_Ref493510771"/>
      <w:bookmarkStart w:id="992" w:name="_Toc7106301"/>
      <w:r>
        <w:t>shortDescription property</w:t>
      </w:r>
      <w:bookmarkEnd w:id="991"/>
      <w:bookmarkEnd w:id="992"/>
    </w:p>
    <w:p w14:paraId="529813AC" w14:textId="3D97AAC9"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B3AD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B3AD2">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93" w:name="_Ref493510781"/>
      <w:bookmarkStart w:id="994" w:name="_Toc7106302"/>
      <w:r>
        <w:t>fullDescription property</w:t>
      </w:r>
      <w:bookmarkEnd w:id="993"/>
      <w:bookmarkEnd w:id="994"/>
    </w:p>
    <w:p w14:paraId="1D1994A2" w14:textId="14CFF426"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B3AD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B3AD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1856C800" w:rsidR="00C10E7B" w:rsidRDefault="00F4291F" w:rsidP="00F4291F">
      <w:r>
        <w:lastRenderedPageBreak/>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B3AD2">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95" w:name="_Ref493345139"/>
      <w:bookmarkStart w:id="996" w:name="_Toc7106303"/>
      <w:r>
        <w:t>message</w:t>
      </w:r>
      <w:r w:rsidR="00CD2BD7">
        <w:t>Strings</w:t>
      </w:r>
      <w:r>
        <w:t xml:space="preserve"> property</w:t>
      </w:r>
      <w:bookmarkEnd w:id="995"/>
      <w:bookmarkEnd w:id="996"/>
    </w:p>
    <w:p w14:paraId="4810A9EB" w14:textId="1823994B"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B3AD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B3AD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B3AD2">
        <w:t>3.12.2</w:t>
      </w:r>
      <w:r w:rsidR="003E3062">
        <w:fldChar w:fldCharType="end"/>
      </w:r>
      <w:r w:rsidR="0005061D">
        <w:t>)</w:t>
      </w:r>
      <w:r w:rsidR="00F67E65">
        <w:t>.</w:t>
      </w:r>
    </w:p>
    <w:p w14:paraId="54AC3DC0" w14:textId="2A2825E4"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B3AD2">
        <w:t>3.26.11</w:t>
      </w:r>
      <w:r w:rsidR="003B3A06">
        <w:fldChar w:fldCharType="end"/>
      </w:r>
      <w:r>
        <w:t>, §</w:t>
      </w:r>
      <w:r>
        <w:fldChar w:fldCharType="begin"/>
      </w:r>
      <w:r>
        <w:instrText xml:space="preserve"> REF _Ref508811592 \r \h </w:instrText>
      </w:r>
      <w:r>
        <w:fldChar w:fldCharType="separate"/>
      </w:r>
      <w:r w:rsidR="00CB3AD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4E04EEA7"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B3AD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97" w:name="_Toc7106304"/>
      <w:r>
        <w:t>help</w:t>
      </w:r>
      <w:r w:rsidR="00326BD5">
        <w:t>Uri</w:t>
      </w:r>
      <w:r>
        <w:t xml:space="preserve"> property</w:t>
      </w:r>
      <w:bookmarkEnd w:id="997"/>
    </w:p>
    <w:p w14:paraId="782A7DB1" w14:textId="2BE9181D"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B3AD2">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lastRenderedPageBreak/>
        <w:t>NOTE 2: This property is localizable so that help information in different languages can be viewed at different URIs.</w:t>
      </w:r>
    </w:p>
    <w:p w14:paraId="5B1B3F17" w14:textId="329CA208" w:rsidR="006679CA" w:rsidRDefault="006679CA" w:rsidP="00B86BC7">
      <w:pPr>
        <w:pStyle w:val="Heading3"/>
      </w:pPr>
      <w:bookmarkStart w:id="998" w:name="_Ref503364566"/>
      <w:bookmarkStart w:id="999" w:name="_Toc7106305"/>
      <w:r>
        <w:t>help property</w:t>
      </w:r>
      <w:bookmarkEnd w:id="998"/>
      <w:bookmarkEnd w:id="999"/>
    </w:p>
    <w:p w14:paraId="681BD68F" w14:textId="552EC67F"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B3AD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B3AD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00" w:name="_Ref508894471"/>
      <w:bookmarkStart w:id="1001" w:name="_Ref4233655"/>
      <w:bookmarkStart w:id="1002" w:name="_Toc7106306"/>
      <w:r>
        <w:t xml:space="preserve">defaultConfiguration </w:t>
      </w:r>
      <w:r w:rsidR="00164CCB">
        <w:t>property</w:t>
      </w:r>
      <w:bookmarkEnd w:id="1000"/>
      <w:bookmarkEnd w:id="1001"/>
      <w:bookmarkEnd w:id="1002"/>
    </w:p>
    <w:p w14:paraId="566C2663" w14:textId="578CDF0A"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CB3AD2">
        <w:t>3.49</w:t>
      </w:r>
      <w:r>
        <w:fldChar w:fldCharType="end"/>
      </w:r>
      <w:r>
        <w:t>)</w:t>
      </w:r>
      <w:r w:rsidRPr="000A7DA8">
        <w:t>.</w:t>
      </w:r>
    </w:p>
    <w:p w14:paraId="7BA3CFE9" w14:textId="31DA47D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B3AD2">
        <w:t>3.49</w:t>
      </w:r>
      <w:r>
        <w:fldChar w:fldCharType="end"/>
      </w:r>
      <w:r>
        <w:t>.</w:t>
      </w:r>
    </w:p>
    <w:p w14:paraId="0AFF06D6" w14:textId="630983CF"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B3AD2">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CB3AD2">
        <w:t>3.49.5</w:t>
      </w:r>
      <w:r>
        <w:fldChar w:fldCharType="end"/>
      </w:r>
      <w:r>
        <w:t>).</w:t>
      </w:r>
    </w:p>
    <w:p w14:paraId="54BE3E31" w14:textId="7ACB2A83" w:rsidR="00BB1DE4" w:rsidRDefault="00BB1DE4" w:rsidP="00BB1DE4">
      <w:pPr>
        <w:pStyle w:val="Heading3"/>
      </w:pPr>
      <w:bookmarkStart w:id="1003" w:name="_Ref5367241"/>
      <w:bookmarkStart w:id="1004" w:name="_Toc7106307"/>
      <w:r>
        <w:t>relationships property</w:t>
      </w:r>
      <w:bookmarkEnd w:id="1003"/>
      <w:bookmarkEnd w:id="1004"/>
    </w:p>
    <w:p w14:paraId="5F2ACC30" w14:textId="01070B24"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CB3AD2">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CB3AD2">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CB3AD2">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CB3AD2">
        <w:t>3.52.3</w:t>
      </w:r>
      <w:r>
        <w:fldChar w:fldCharType="end"/>
      </w:r>
      <w:r>
        <w:t>).</w:t>
      </w:r>
    </w:p>
    <w:p w14:paraId="13B57609" w14:textId="17EDB14C" w:rsidR="00164CCB" w:rsidRDefault="0085505F" w:rsidP="00B86BC7">
      <w:pPr>
        <w:pStyle w:val="Heading2"/>
      </w:pPr>
      <w:bookmarkStart w:id="1005" w:name="_Ref508894470"/>
      <w:bookmarkStart w:id="1006" w:name="_Ref508894720"/>
      <w:bookmarkStart w:id="1007" w:name="_Ref508894737"/>
      <w:bookmarkStart w:id="1008" w:name="_Toc7106308"/>
      <w:bookmarkStart w:id="1009" w:name="_Ref493477061"/>
      <w:r>
        <w:t>reporting</w:t>
      </w:r>
      <w:r w:rsidR="00164CCB">
        <w:t>Configuration object</w:t>
      </w:r>
      <w:bookmarkEnd w:id="1005"/>
      <w:bookmarkEnd w:id="1006"/>
      <w:bookmarkEnd w:id="1007"/>
      <w:bookmarkEnd w:id="1008"/>
    </w:p>
    <w:p w14:paraId="2F470253" w14:textId="738DA236" w:rsidR="00164CCB" w:rsidRDefault="00164CCB" w:rsidP="00164CCB">
      <w:pPr>
        <w:pStyle w:val="Heading3"/>
      </w:pPr>
      <w:bookmarkStart w:id="1010" w:name="_Toc7106309"/>
      <w:r>
        <w:t>General</w:t>
      </w:r>
      <w:bookmarkEnd w:id="1010"/>
    </w:p>
    <w:p w14:paraId="2C5A48CF" w14:textId="58BFFF2D"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CB3AD2">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88E05C7"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CB3AD2">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CB3AD2">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CB3AD2">
        <w:t>3.50.2</w:t>
      </w:r>
      <w:r>
        <w:fldChar w:fldCharType="end"/>
      </w:r>
      <w:r>
        <w:t>).</w:t>
      </w:r>
    </w:p>
    <w:p w14:paraId="1B94F57E" w14:textId="7F160770" w:rsidR="00D41895" w:rsidRPr="00D41895" w:rsidRDefault="00D41895" w:rsidP="00D41895">
      <w:r>
        <w:t>For an example, see §</w:t>
      </w:r>
      <w:r>
        <w:fldChar w:fldCharType="begin"/>
      </w:r>
      <w:r>
        <w:instrText xml:space="preserve"> REF _Ref508894796 \r \h </w:instrText>
      </w:r>
      <w:r>
        <w:fldChar w:fldCharType="separate"/>
      </w:r>
      <w:r w:rsidR="00CB3AD2">
        <w:t>3.49.5</w:t>
      </w:r>
      <w:r>
        <w:fldChar w:fldCharType="end"/>
      </w:r>
      <w:r>
        <w:t>.</w:t>
      </w:r>
    </w:p>
    <w:p w14:paraId="3F5F290D" w14:textId="702ADA23" w:rsidR="00164CCB" w:rsidRDefault="00164CCB" w:rsidP="00164CCB">
      <w:pPr>
        <w:pStyle w:val="Heading3"/>
      </w:pPr>
      <w:bookmarkStart w:id="1011" w:name="_Toc7106310"/>
      <w:r>
        <w:t>enabled property</w:t>
      </w:r>
      <w:bookmarkEnd w:id="1011"/>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lastRenderedPageBreak/>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12" w:name="_Ref508894469"/>
      <w:bookmarkStart w:id="1013" w:name="_Ref4233395"/>
      <w:bookmarkStart w:id="1014" w:name="_Toc7106311"/>
      <w:r>
        <w:t>l</w:t>
      </w:r>
      <w:r w:rsidR="00164CCB">
        <w:t>evel property</w:t>
      </w:r>
      <w:bookmarkEnd w:id="1012"/>
      <w:bookmarkEnd w:id="1013"/>
      <w:bookmarkEnd w:id="1014"/>
    </w:p>
    <w:p w14:paraId="2F7AE5CB" w14:textId="597BACBB"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B3AD2">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CB3AD2">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5795D5F8"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B3AD2">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B3AD2">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B3AD2">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B3AD2">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010B464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B3AD2">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B3AD2">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15" w:name="_Ref531188361"/>
      <w:bookmarkStart w:id="1016" w:name="_Toc7106312"/>
      <w:r>
        <w:t>r</w:t>
      </w:r>
      <w:r w:rsidR="00F47B45">
        <w:t>ank property</w:t>
      </w:r>
      <w:bookmarkEnd w:id="1015"/>
      <w:bookmarkEnd w:id="1016"/>
    </w:p>
    <w:p w14:paraId="14DD047E" w14:textId="4E7E4F1E"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B3AD2">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BC51A27"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B3AD2">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B3AD2">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B3AD2">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17" w:name="_Ref508894764"/>
      <w:bookmarkStart w:id="1018" w:name="_Ref508894796"/>
      <w:bookmarkStart w:id="1019" w:name="_Toc7106313"/>
      <w:r>
        <w:t>parameters property</w:t>
      </w:r>
      <w:bookmarkEnd w:id="1017"/>
      <w:bookmarkEnd w:id="1018"/>
      <w:bookmarkEnd w:id="1019"/>
    </w:p>
    <w:p w14:paraId="18FD260D" w14:textId="43A15577"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B3AD2">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B3AD2">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2096652"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CB3AD2">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lastRenderedPageBreak/>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20" w:name="_Ref3971750"/>
      <w:bookmarkStart w:id="1021" w:name="_Toc7106314"/>
      <w:r>
        <w:t>configurationOverride</w:t>
      </w:r>
      <w:r w:rsidR="00056659">
        <w:t xml:space="preserve"> object</w:t>
      </w:r>
      <w:bookmarkEnd w:id="1020"/>
      <w:bookmarkEnd w:id="1021"/>
    </w:p>
    <w:p w14:paraId="768453EA" w14:textId="15C821BC" w:rsidR="00056659" w:rsidRDefault="00056659" w:rsidP="00056659">
      <w:pPr>
        <w:pStyle w:val="Heading3"/>
      </w:pPr>
      <w:bookmarkStart w:id="1022" w:name="_Toc7106315"/>
      <w:r>
        <w:t>General</w:t>
      </w:r>
      <w:bookmarkEnd w:id="1022"/>
    </w:p>
    <w:p w14:paraId="247C664B" w14:textId="6C903F90"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CB3AD2">
        <w:t>3.48</w:t>
      </w:r>
      <w:r>
        <w:fldChar w:fldCharType="end"/>
      </w:r>
      <w:r>
        <w:t>), which we refer to as</w:t>
      </w:r>
      <w:r w:rsidR="00087A3F">
        <w:t xml:space="preserve"> </w:t>
      </w:r>
      <w:r w:rsidR="00087A3F" w:rsidRPr="00087A3F">
        <w:rPr>
          <w:rStyle w:val="CODEtemp"/>
        </w:rPr>
        <w:t>theDescriptor</w:t>
      </w:r>
      <w:r w:rsidR="00087A3F">
        <w:t>.</w:t>
      </w:r>
    </w:p>
    <w:p w14:paraId="06AD2F86" w14:textId="5275F6D7" w:rsidR="00ED7FB6" w:rsidRDefault="00ED7FB6" w:rsidP="00ED7FB6">
      <w:pPr>
        <w:pStyle w:val="Note"/>
      </w:pPr>
      <w:bookmarkStart w:id="1023"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CB3AD2">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23"/>
    <w:p w14:paraId="33A112EA" w14:textId="63CB6698"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B3AD2">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24" w:name="_Hlk1293845"/>
      <w:r>
        <w:t>§</w:t>
      </w:r>
      <w:bookmarkEnd w:id="1024"/>
      <w:r w:rsidR="00A57F4F">
        <w:fldChar w:fldCharType="begin"/>
      </w:r>
      <w:r w:rsidR="00A57F4F">
        <w:instrText xml:space="preserve"> REF _Ref3972812 \r \h </w:instrText>
      </w:r>
      <w:r w:rsidR="00A57F4F">
        <w:fldChar w:fldCharType="separate"/>
      </w:r>
      <w:r w:rsidR="00CB3AD2">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CB3AD2">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293C557"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B3AD2">
        <w:t>3.14</w:t>
      </w:r>
      <w:r>
        <w:fldChar w:fldCharType="end"/>
      </w:r>
      <w:r>
        <w:t>).</w:t>
      </w:r>
    </w:p>
    <w:p w14:paraId="0E4D2E44" w14:textId="471AEF27"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B3AD2">
        <w:t>3.14.6</w:t>
      </w:r>
      <w:r w:rsidR="00806614">
        <w:fldChar w:fldCharType="end"/>
      </w:r>
      <w:r w:rsidR="00806614">
        <w:t>.</w:t>
      </w:r>
    </w:p>
    <w:p w14:paraId="4459326F" w14:textId="3DA03DA0"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B3AD2">
        <w:t>3.18.2</w:t>
      </w:r>
      <w:r>
        <w:fldChar w:fldCharType="end"/>
      </w:r>
      <w:r>
        <w:t>.</w:t>
      </w:r>
    </w:p>
    <w:p w14:paraId="43827E84" w14:textId="700B7722" w:rsidR="00806614" w:rsidRDefault="00806614" w:rsidP="00087A3F">
      <w:pPr>
        <w:pStyle w:val="Code"/>
      </w:pPr>
      <w:r>
        <w:t xml:space="preserve">      "name": "CodeScanner",</w:t>
      </w:r>
    </w:p>
    <w:p w14:paraId="02E63AC2" w14:textId="209DEE56"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B3AD2">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0AA0D027"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CB3AD2">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72436707"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B3AD2">
        <w:t>3.14.11</w:t>
      </w:r>
      <w:r w:rsidR="00806614">
        <w:fldChar w:fldCharType="end"/>
      </w:r>
      <w:r w:rsidR="00806614">
        <w:t>.</w:t>
      </w:r>
    </w:p>
    <w:p w14:paraId="5BC96DFD" w14:textId="53FD9A6E"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B3AD2">
        <w:t>3.20</w:t>
      </w:r>
      <w:r w:rsidR="00806614">
        <w:fldChar w:fldCharType="end"/>
      </w:r>
      <w:r w:rsidR="00806614">
        <w:t>).</w:t>
      </w:r>
    </w:p>
    <w:p w14:paraId="1FBA3053" w14:textId="65DC0BA1"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B3AD2">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1A705BB2" w:rsidR="001F48E9" w:rsidRDefault="001F48E9" w:rsidP="00A57F4F">
      <w:pPr>
        <w:pStyle w:val="Code"/>
      </w:pPr>
      <w:r>
        <w:t xml:space="preserve">                                            #  (§</w:t>
      </w:r>
      <w:r>
        <w:fldChar w:fldCharType="begin"/>
      </w:r>
      <w:r>
        <w:instrText xml:space="preserve"> REF _Ref3971750 \r \h </w:instrText>
      </w:r>
      <w:r>
        <w:fldChar w:fldCharType="separate"/>
      </w:r>
      <w:r w:rsidR="00CB3AD2">
        <w:t>3.50</w:t>
      </w:r>
      <w:r>
        <w:fldChar w:fldCharType="end"/>
      </w:r>
      <w:r>
        <w:t>).</w:t>
      </w:r>
    </w:p>
    <w:p w14:paraId="2ABA5D95" w14:textId="6BFADEC1"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B3AD2">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16828B0"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B3AD2">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25" w:name="_Ref3973102"/>
      <w:bookmarkStart w:id="1026" w:name="_Toc7106316"/>
      <w:r>
        <w:lastRenderedPageBreak/>
        <w:t>descriptor</w:t>
      </w:r>
      <w:r w:rsidR="00752239">
        <w:t xml:space="preserve"> property</w:t>
      </w:r>
      <w:bookmarkEnd w:id="1025"/>
      <w:bookmarkEnd w:id="1026"/>
    </w:p>
    <w:p w14:paraId="70483680" w14:textId="1ABD8090"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CB3AD2">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CB3AD2">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27" w:name="_Ref3972812"/>
      <w:bookmarkStart w:id="1028" w:name="_Toc7106317"/>
      <w:r>
        <w:t>configuration property</w:t>
      </w:r>
      <w:bookmarkEnd w:id="1027"/>
      <w:bookmarkEnd w:id="1028"/>
    </w:p>
    <w:p w14:paraId="27CE08F7" w14:textId="74D03B0F"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CB3AD2">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CB3AD2">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29" w:name="_Ref4076564"/>
      <w:bookmarkStart w:id="1030" w:name="_Toc7106318"/>
      <w:r>
        <w:t>reportingDescriptorReference object</w:t>
      </w:r>
      <w:bookmarkEnd w:id="1029"/>
      <w:bookmarkEnd w:id="1030"/>
    </w:p>
    <w:p w14:paraId="5279C0DC" w14:textId="2CEB786B" w:rsidR="00C4251F" w:rsidRDefault="00C4251F" w:rsidP="00C4251F">
      <w:pPr>
        <w:pStyle w:val="Heading3"/>
      </w:pPr>
      <w:bookmarkStart w:id="1031" w:name="_Toc7106319"/>
      <w:r>
        <w:t>General</w:t>
      </w:r>
      <w:bookmarkEnd w:id="1031"/>
    </w:p>
    <w:p w14:paraId="60777BC2" w14:textId="65DF683A"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CB3AD2">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CB3AD2">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CB3AD2">
        <w:t>3.18.3</w:t>
      </w:r>
      <w:r>
        <w:fldChar w:fldCharType="end"/>
      </w:r>
      <w:r>
        <w:t>).</w:t>
      </w:r>
    </w:p>
    <w:p w14:paraId="614063D7" w14:textId="2B78663F"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B3AD2">
        <w:t>3.51.4</w:t>
      </w:r>
      <w:r>
        <w:fldChar w:fldCharType="end"/>
      </w:r>
      <w:r>
        <w:t xml:space="preserve">), and </w:t>
      </w:r>
      <w:r>
        <w:rPr>
          <w:rStyle w:val="CODEtemp"/>
        </w:rPr>
        <w:t>theDescriptor</w:t>
      </w:r>
      <w:r>
        <w:t xml:space="preserve"> does not exist.</w:t>
      </w:r>
    </w:p>
    <w:p w14:paraId="7E431707" w14:textId="7810A382"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CB3AD2">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B3AD2">
        <w:t>3.57.2</w:t>
      </w:r>
      <w:r>
        <w:fldChar w:fldCharType="end"/>
      </w:r>
      <w:r>
        <w:t>) contains only the id of the notification.</w:t>
      </w:r>
    </w:p>
    <w:p w14:paraId="6ED76545" w14:textId="6E826685" w:rsidR="004939E1" w:rsidRDefault="004939E1" w:rsidP="004939E1">
      <w:pPr>
        <w:pStyle w:val="Code"/>
      </w:pPr>
      <w:r>
        <w:t>{                                            # An invocation object (§</w:t>
      </w:r>
      <w:r>
        <w:fldChar w:fldCharType="begin"/>
      </w:r>
      <w:r>
        <w:instrText xml:space="preserve"> REF _Ref493352563 \r \h </w:instrText>
      </w:r>
      <w:r>
        <w:fldChar w:fldCharType="separate"/>
      </w:r>
      <w:r w:rsidR="00CB3AD2">
        <w:t>3.20</w:t>
      </w:r>
      <w:r>
        <w:fldChar w:fldCharType="end"/>
      </w:r>
      <w:r>
        <w:t>).</w:t>
      </w:r>
    </w:p>
    <w:p w14:paraId="5855007A" w14:textId="7D6EA83C"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CB3AD2">
        <w:t>3.20.21</w:t>
      </w:r>
      <w:r>
        <w:fldChar w:fldCharType="end"/>
      </w:r>
      <w:r>
        <w:t>.</w:t>
      </w:r>
    </w:p>
    <w:p w14:paraId="50001E43" w14:textId="3AED283A"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B3AD2">
        <w:t>3.57</w:t>
      </w:r>
      <w:r>
        <w:fldChar w:fldCharType="end"/>
      </w:r>
      <w:r>
        <w:t>).</w:t>
      </w:r>
    </w:p>
    <w:p w14:paraId="2F95D74B" w14:textId="5926D033"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B3AD2">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6D934D3"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CB3AD2">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32" w:name="_Toc7106320"/>
      <w:r>
        <w:t>Constraints</w:t>
      </w:r>
      <w:bookmarkEnd w:id="1032"/>
    </w:p>
    <w:p w14:paraId="5439CA13" w14:textId="35EF7DBE"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CB3AD2">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CB3AD2">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CB3AD2">
        <w:t>3.48</w:t>
      </w:r>
      <w:r w:rsidR="00C4251F">
        <w:fldChar w:fldCharType="end"/>
      </w:r>
      <w:r w:rsidR="00C4251F">
        <w:t>).</w:t>
      </w:r>
    </w:p>
    <w:p w14:paraId="397A8613" w14:textId="73A2C5E0" w:rsidR="00B1270B" w:rsidRDefault="00B1270B" w:rsidP="00B1270B">
      <w:pPr>
        <w:pStyle w:val="Heading3"/>
      </w:pPr>
      <w:bookmarkStart w:id="1033" w:name="_Ref4135862"/>
      <w:bookmarkStart w:id="1034" w:name="_Toc7106321"/>
      <w:r>
        <w:lastRenderedPageBreak/>
        <w:t>reportingDescriptor lookup</w:t>
      </w:r>
      <w:bookmarkEnd w:id="1033"/>
      <w:bookmarkEnd w:id="1034"/>
    </w:p>
    <w:p w14:paraId="37615F29" w14:textId="2625F018"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CB3AD2">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CB3AD2">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CB3AD2">
        <w:t>3.53.2</w:t>
      </w:r>
      <w:r w:rsidR="00F11A97">
        <w:fldChar w:fldCharType="end"/>
      </w:r>
      <w:r w:rsidR="00F11A97">
        <w:t>.</w:t>
      </w:r>
    </w:p>
    <w:p w14:paraId="468E1145" w14:textId="1932C5A7"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CB3AD2">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CB3AD2">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53F7F659"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CB3AD2">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2971687"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CB3AD2">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41CC02F0"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B3AD2">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200FFFE"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B3AD2">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13EE3891"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B3AD2">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35" w:name="_Ref4148802"/>
      <w:bookmarkStart w:id="1036" w:name="_Ref6750956"/>
      <w:bookmarkStart w:id="1037" w:name="_Toc7106322"/>
      <w:r>
        <w:t>id</w:t>
      </w:r>
      <w:bookmarkEnd w:id="1035"/>
      <w:r w:rsidR="00527E6F">
        <w:t xml:space="preserve"> property</w:t>
      </w:r>
      <w:bookmarkEnd w:id="1036"/>
      <w:bookmarkEnd w:id="1037"/>
    </w:p>
    <w:p w14:paraId="2B850765" w14:textId="3896E50E"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B3AD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38" w:name="_Hlk4159358"/>
      <w:r w:rsidR="005402B0">
        <w:t>§</w:t>
      </w:r>
      <w:bookmarkEnd w:id="1038"/>
      <w:r w:rsidR="005402B0">
        <w:fldChar w:fldCharType="begin"/>
      </w:r>
      <w:r w:rsidR="005402B0">
        <w:instrText xml:space="preserve"> REF _Ref493408046 \r \h </w:instrText>
      </w:r>
      <w:r w:rsidR="005402B0">
        <w:fldChar w:fldCharType="separate"/>
      </w:r>
      <w:r w:rsidR="00CB3AD2">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64361B8"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CB3AD2">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3A15661"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CB3AD2">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7CAAC4F"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B3AD2">
        <w:t>3.14</w:t>
      </w:r>
      <w:r>
        <w:fldChar w:fldCharType="end"/>
      </w:r>
      <w:r>
        <w:t>).</w:t>
      </w:r>
    </w:p>
    <w:p w14:paraId="6BA34316" w14:textId="26723587"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B3AD2">
        <w:t>3.14.6</w:t>
      </w:r>
      <w:r>
        <w:fldChar w:fldCharType="end"/>
      </w:r>
      <w:r>
        <w:t>.</w:t>
      </w:r>
    </w:p>
    <w:p w14:paraId="7151A118" w14:textId="696DC27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B3AD2">
        <w:t>3.18.2</w:t>
      </w:r>
      <w:r>
        <w:fldChar w:fldCharType="end"/>
      </w:r>
      <w:r>
        <w:t>.</w:t>
      </w:r>
    </w:p>
    <w:p w14:paraId="639E0A88" w14:textId="77777777" w:rsidR="00E45D82" w:rsidRDefault="00E45D82" w:rsidP="00E45D82">
      <w:pPr>
        <w:pStyle w:val="Code"/>
      </w:pPr>
      <w:r>
        <w:t xml:space="preserve">      "name": "CodeScanner",</w:t>
      </w:r>
    </w:p>
    <w:p w14:paraId="4106E424" w14:textId="37228D3C"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B3AD2">
        <w:t>3.19.23</w:t>
      </w:r>
      <w:r>
        <w:fldChar w:fldCharType="end"/>
      </w:r>
      <w:r>
        <w:t>.</w:t>
      </w:r>
    </w:p>
    <w:p w14:paraId="406AFFA9" w14:textId="306BA10D"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CB3AD2">
        <w:t>3.48</w:t>
      </w:r>
      <w:r>
        <w:fldChar w:fldCharType="end"/>
      </w:r>
      <w:r>
        <w:t>).</w:t>
      </w:r>
    </w:p>
    <w:p w14:paraId="63DED447" w14:textId="38406C7B"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B3AD2">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76806E5"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B3AD2">
        <w:t>3.14.22</w:t>
      </w:r>
      <w:r>
        <w:fldChar w:fldCharType="end"/>
      </w:r>
      <w:r>
        <w:t>.</w:t>
      </w:r>
    </w:p>
    <w:p w14:paraId="469B0064" w14:textId="75061E8C"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B3AD2">
        <w:t>3.26</w:t>
      </w:r>
      <w:r>
        <w:fldChar w:fldCharType="end"/>
      </w:r>
      <w:r>
        <w:t>).</w:t>
      </w:r>
    </w:p>
    <w:p w14:paraId="436ACC80" w14:textId="46F3B349"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CB3AD2">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39" w:name="_Ref4055060"/>
      <w:bookmarkStart w:id="1040" w:name="_Ref6750741"/>
      <w:bookmarkStart w:id="1041" w:name="_Toc7106323"/>
      <w:r>
        <w:t>index</w:t>
      </w:r>
      <w:bookmarkEnd w:id="1039"/>
      <w:r w:rsidR="00527E6F">
        <w:t xml:space="preserve"> property</w:t>
      </w:r>
      <w:bookmarkEnd w:id="1040"/>
      <w:bookmarkEnd w:id="1041"/>
    </w:p>
    <w:p w14:paraId="5E8A5361" w14:textId="5FFD889D"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B3AD2">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CB3AD2">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CB3AD2">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B3AD2">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2D1F763" w:rsidR="00E45D82" w:rsidRDefault="00E45D82" w:rsidP="00E45D82">
      <w:pPr>
        <w:pStyle w:val="Code"/>
      </w:pPr>
      <w:r>
        <w:t>{                            # A run object (§</w:t>
      </w:r>
      <w:r>
        <w:fldChar w:fldCharType="begin"/>
      </w:r>
      <w:r>
        <w:instrText xml:space="preserve"> REF _Ref493349997 \r \h  \* MERGEFORMAT </w:instrText>
      </w:r>
      <w:r>
        <w:fldChar w:fldCharType="separate"/>
      </w:r>
      <w:r w:rsidR="00CB3AD2">
        <w:t>3.14</w:t>
      </w:r>
      <w:r>
        <w:fldChar w:fldCharType="end"/>
      </w:r>
      <w:r>
        <w:t>).</w:t>
      </w:r>
    </w:p>
    <w:p w14:paraId="257CC1D7" w14:textId="7735C6CB" w:rsidR="00E45D82" w:rsidRDefault="00E45D82" w:rsidP="00E45D82">
      <w:pPr>
        <w:pStyle w:val="Code"/>
      </w:pPr>
      <w:r>
        <w:t xml:space="preserve">  "tool": {                  # See §</w:t>
      </w:r>
      <w:r>
        <w:fldChar w:fldCharType="begin"/>
      </w:r>
      <w:r>
        <w:instrText xml:space="preserve"> REF _Ref493350956 \r \h </w:instrText>
      </w:r>
      <w:r>
        <w:fldChar w:fldCharType="separate"/>
      </w:r>
      <w:r w:rsidR="00CB3AD2">
        <w:t>3.14.6</w:t>
      </w:r>
      <w:r>
        <w:fldChar w:fldCharType="end"/>
      </w:r>
      <w:r>
        <w:t>.</w:t>
      </w:r>
    </w:p>
    <w:p w14:paraId="3E252115" w14:textId="7068263B" w:rsidR="00E45D82" w:rsidRDefault="00E45D82" w:rsidP="00E45D82">
      <w:pPr>
        <w:pStyle w:val="Code"/>
      </w:pPr>
      <w:r>
        <w:t xml:space="preserve">    "driver": {              # See §</w:t>
      </w:r>
      <w:r>
        <w:fldChar w:fldCharType="begin"/>
      </w:r>
      <w:r>
        <w:instrText xml:space="preserve"> REF _Ref3663219 \r \h </w:instrText>
      </w:r>
      <w:r>
        <w:fldChar w:fldCharType="separate"/>
      </w:r>
      <w:r w:rsidR="00CB3AD2">
        <w:t>3.18.2</w:t>
      </w:r>
      <w:r>
        <w:fldChar w:fldCharType="end"/>
      </w:r>
      <w:r>
        <w:t>.</w:t>
      </w:r>
    </w:p>
    <w:p w14:paraId="31730383" w14:textId="77777777" w:rsidR="00E45D82" w:rsidRDefault="00E45D82" w:rsidP="00E45D82">
      <w:pPr>
        <w:pStyle w:val="Code"/>
      </w:pPr>
      <w:r>
        <w:t xml:space="preserve">      "name": "CodeScanner",</w:t>
      </w:r>
    </w:p>
    <w:p w14:paraId="245A8D1C" w14:textId="2E98DE22"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B3AD2">
        <w:t>3.19.23</w:t>
      </w:r>
      <w:r>
        <w:fldChar w:fldCharType="end"/>
      </w:r>
      <w:r>
        <w:t>.</w:t>
      </w:r>
    </w:p>
    <w:p w14:paraId="40E440D1" w14:textId="2ECA7D77"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CB3AD2">
        <w:t>3.48</w:t>
      </w:r>
      <w:r>
        <w:fldChar w:fldCharType="end"/>
      </w:r>
      <w:r>
        <w:t>).</w:t>
      </w:r>
    </w:p>
    <w:p w14:paraId="0F975D02" w14:textId="7F7D32D7" w:rsidR="00E45D82" w:rsidRDefault="00E45D82" w:rsidP="00E45D82">
      <w:pPr>
        <w:pStyle w:val="Code"/>
      </w:pPr>
      <w:r>
        <w:t xml:space="preserve">          "id": "CA1711",    # See §</w:t>
      </w:r>
      <w:r>
        <w:fldChar w:fldCharType="begin"/>
      </w:r>
      <w:r>
        <w:instrText xml:space="preserve"> REF _Ref493408046 \r \h </w:instrText>
      </w:r>
      <w:r>
        <w:fldChar w:fldCharType="separate"/>
      </w:r>
      <w:r w:rsidR="00CB3AD2">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4D2F09F"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B3AD2">
        <w:t>3.14.22</w:t>
      </w:r>
      <w:r>
        <w:fldChar w:fldCharType="end"/>
      </w:r>
      <w:r>
        <w:t>.</w:t>
      </w:r>
    </w:p>
    <w:p w14:paraId="166ABF0D" w14:textId="788C9851"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B3AD2">
        <w:t>3.26</w:t>
      </w:r>
      <w:r>
        <w:fldChar w:fldCharType="end"/>
      </w:r>
      <w:r>
        <w:t>).</w:t>
      </w:r>
    </w:p>
    <w:p w14:paraId="18301065" w14:textId="0829BBBE" w:rsidR="00E45D82" w:rsidRDefault="00E45D82" w:rsidP="00E45D82">
      <w:pPr>
        <w:pStyle w:val="Code"/>
      </w:pPr>
      <w:r>
        <w:t xml:space="preserve">      "ruleId": "CA1711",    # See §</w:t>
      </w:r>
      <w:r>
        <w:fldChar w:fldCharType="begin"/>
      </w:r>
      <w:r>
        <w:instrText xml:space="preserve"> REF _Ref513193500 \r \h </w:instrText>
      </w:r>
      <w:r>
        <w:fldChar w:fldCharType="separate"/>
      </w:r>
      <w:r w:rsidR="00CB3AD2">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17B7A2A"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CB3AD2">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42" w:name="_Ref4055066"/>
      <w:bookmarkStart w:id="1043" w:name="_Ref6750952"/>
      <w:bookmarkStart w:id="1044" w:name="_Toc7106324"/>
      <w:r>
        <w:t>guid</w:t>
      </w:r>
      <w:bookmarkEnd w:id="1042"/>
      <w:r w:rsidR="00527E6F">
        <w:t xml:space="preserve"> property</w:t>
      </w:r>
      <w:bookmarkEnd w:id="1043"/>
      <w:bookmarkEnd w:id="1044"/>
    </w:p>
    <w:p w14:paraId="0CDADA3F" w14:textId="4F37339B"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B3AD2">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CB3AD2">
        <w:t>3.48.5</w:t>
      </w:r>
      <w:r w:rsidR="00AA0090">
        <w:fldChar w:fldCharType="end"/>
      </w:r>
      <w:r>
        <w:t>).</w:t>
      </w:r>
    </w:p>
    <w:p w14:paraId="5A0F6357" w14:textId="07F39429" w:rsidR="00C4251F" w:rsidRDefault="00C4251F" w:rsidP="00C4251F">
      <w:pPr>
        <w:pStyle w:val="Heading3"/>
      </w:pPr>
      <w:bookmarkStart w:id="1045" w:name="_Ref4055072"/>
      <w:bookmarkStart w:id="1046" w:name="_Ref6750770"/>
      <w:bookmarkStart w:id="1047" w:name="_Toc7106325"/>
      <w:r>
        <w:t>toolComponent</w:t>
      </w:r>
      <w:bookmarkEnd w:id="1045"/>
      <w:r w:rsidR="00527E6F">
        <w:t xml:space="preserve"> property</w:t>
      </w:r>
      <w:bookmarkEnd w:id="1046"/>
      <w:bookmarkEnd w:id="1047"/>
    </w:p>
    <w:p w14:paraId="21B9AEB8" w14:textId="546B5839"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CB3AD2">
        <w:t>3.53</w:t>
      </w:r>
      <w:r>
        <w:fldChar w:fldCharType="end"/>
      </w:r>
      <w:r>
        <w:t xml:space="preserve">) that identifies </w:t>
      </w:r>
      <w:r w:rsidRPr="00AA0090">
        <w:rPr>
          <w:rStyle w:val="CODEtemp"/>
        </w:rPr>
        <w:t>theComponent</w:t>
      </w:r>
      <w:r>
        <w:t>.</w:t>
      </w:r>
    </w:p>
    <w:p w14:paraId="217B585E" w14:textId="500A8C81"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CB3AD2">
        <w:t>3.18.2</w:t>
      </w:r>
      <w:r>
        <w:fldChar w:fldCharType="end"/>
      </w:r>
      <w:r>
        <w:t>).</w:t>
      </w:r>
    </w:p>
    <w:p w14:paraId="5C8656AC" w14:textId="3368945F" w:rsidR="00BB1DE4" w:rsidRDefault="00BB1DE4" w:rsidP="00BB1DE4">
      <w:pPr>
        <w:pStyle w:val="Heading2"/>
      </w:pPr>
      <w:bookmarkStart w:id="1048" w:name="_Ref5366949"/>
      <w:bookmarkStart w:id="1049" w:name="_Toc7106326"/>
      <w:r>
        <w:t>reportingDescriptorRelationship object</w:t>
      </w:r>
      <w:bookmarkEnd w:id="1048"/>
      <w:bookmarkEnd w:id="1049"/>
    </w:p>
    <w:p w14:paraId="69FC9E77" w14:textId="7519F40B" w:rsidR="00BB1DE4" w:rsidRDefault="00BB1DE4" w:rsidP="00BB1DE4">
      <w:pPr>
        <w:pStyle w:val="Heading3"/>
      </w:pPr>
      <w:bookmarkStart w:id="1050" w:name="_Ref5442298"/>
      <w:bookmarkStart w:id="1051" w:name="_Toc7106327"/>
      <w:r>
        <w:t>General</w:t>
      </w:r>
      <w:bookmarkEnd w:id="1050"/>
      <w:bookmarkEnd w:id="1051"/>
    </w:p>
    <w:p w14:paraId="4E10D242" w14:textId="524D8D31"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CB3AD2">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044AC0EB"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CB3AD2">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652CCABD"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CB3AD2">
        <w:t>3.19.3</w:t>
      </w:r>
      <w:r>
        <w:fldChar w:fldCharType="end"/>
      </w:r>
      <w:r>
        <w:t>).</w:t>
      </w:r>
    </w:p>
    <w:p w14:paraId="313E24D7" w14:textId="026A93AC"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712D79D4" w:rsidR="00BB1DE4" w:rsidRDefault="0070675A" w:rsidP="0070675A">
      <w:pPr>
        <w:pStyle w:val="Code"/>
      </w:pPr>
      <w:r>
        <w:t>{                              # A run object (§</w:t>
      </w:r>
      <w:r>
        <w:fldChar w:fldCharType="begin"/>
      </w:r>
      <w:r>
        <w:instrText xml:space="preserve"> REF _Ref493349997 \r \h  \* MERGEFORMAT </w:instrText>
      </w:r>
      <w:r>
        <w:fldChar w:fldCharType="separate"/>
      </w:r>
      <w:r w:rsidR="00CB3AD2">
        <w:t>3.14</w:t>
      </w:r>
      <w:r>
        <w:fldChar w:fldCharType="end"/>
      </w:r>
      <w:r>
        <w:t>).</w:t>
      </w:r>
    </w:p>
    <w:p w14:paraId="72983611" w14:textId="5574A9F4" w:rsidR="0070675A" w:rsidRDefault="0070675A" w:rsidP="0070675A">
      <w:pPr>
        <w:pStyle w:val="Code"/>
      </w:pPr>
      <w:r>
        <w:t xml:space="preserve">  "tool": {                    # See §</w:t>
      </w:r>
      <w:r>
        <w:fldChar w:fldCharType="begin"/>
      </w:r>
      <w:r>
        <w:instrText xml:space="preserve"> REF _Ref493350956 \r \h </w:instrText>
      </w:r>
      <w:r>
        <w:fldChar w:fldCharType="separate"/>
      </w:r>
      <w:r w:rsidR="00CB3AD2">
        <w:t>3.14.6</w:t>
      </w:r>
      <w:r>
        <w:fldChar w:fldCharType="end"/>
      </w:r>
      <w:r>
        <w:t>.</w:t>
      </w:r>
    </w:p>
    <w:p w14:paraId="74D50F93" w14:textId="25A1CB86" w:rsidR="0070675A" w:rsidRDefault="0070675A" w:rsidP="0070675A">
      <w:pPr>
        <w:pStyle w:val="Code"/>
      </w:pPr>
      <w:r>
        <w:t xml:space="preserve">    "driver": {                # See §</w:t>
      </w:r>
      <w:r>
        <w:fldChar w:fldCharType="begin"/>
      </w:r>
      <w:r>
        <w:instrText xml:space="preserve"> REF _Ref3663219 \r \h </w:instrText>
      </w:r>
      <w:r>
        <w:fldChar w:fldCharType="separate"/>
      </w:r>
      <w:r w:rsidR="00CB3AD2">
        <w:t>3.18.2</w:t>
      </w:r>
      <w:r>
        <w:fldChar w:fldCharType="end"/>
      </w:r>
      <w:r>
        <w:t>.</w:t>
      </w:r>
    </w:p>
    <w:p w14:paraId="2CC3676D" w14:textId="77777777" w:rsidR="0070675A" w:rsidRDefault="0070675A" w:rsidP="0070675A">
      <w:pPr>
        <w:pStyle w:val="Code"/>
      </w:pPr>
      <w:r>
        <w:t xml:space="preserve">      "name": "CodeScanner",</w:t>
      </w:r>
    </w:p>
    <w:p w14:paraId="5F637F29" w14:textId="4CC89F32" w:rsidR="0070675A" w:rsidRDefault="0070675A" w:rsidP="0070675A">
      <w:pPr>
        <w:pStyle w:val="Code"/>
      </w:pPr>
      <w:r>
        <w:t xml:space="preserve">      "rules": [               # See §</w:t>
      </w:r>
      <w:r>
        <w:fldChar w:fldCharType="begin"/>
      </w:r>
      <w:r>
        <w:instrText xml:space="preserve"> REF _Ref3899090 \r \h </w:instrText>
      </w:r>
      <w:r>
        <w:fldChar w:fldCharType="separate"/>
      </w:r>
      <w:r w:rsidR="00CB3AD2">
        <w:t>3.19.23</w:t>
      </w:r>
      <w:r>
        <w:fldChar w:fldCharType="end"/>
      </w:r>
      <w:r>
        <w:t>.</w:t>
      </w:r>
    </w:p>
    <w:p w14:paraId="07123B70" w14:textId="7F3D7D76"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B3AD2">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12F8B9B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CB3AD2">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692051C4" w:rsidR="0070675A" w:rsidRDefault="0070675A" w:rsidP="0070675A">
      <w:pPr>
        <w:pStyle w:val="Code"/>
      </w:pPr>
      <w:r>
        <w:t>{                              # A run object (§</w:t>
      </w:r>
      <w:r>
        <w:fldChar w:fldCharType="begin"/>
      </w:r>
      <w:r>
        <w:instrText xml:space="preserve"> REF _Ref493349997 \r \h  \* MERGEFORMAT </w:instrText>
      </w:r>
      <w:r>
        <w:fldChar w:fldCharType="separate"/>
      </w:r>
      <w:r w:rsidR="00CB3AD2">
        <w:t>3.14</w:t>
      </w:r>
      <w:r>
        <w:fldChar w:fldCharType="end"/>
      </w:r>
      <w:r>
        <w:t>).</w:t>
      </w:r>
    </w:p>
    <w:p w14:paraId="791FA3D2" w14:textId="1712971D" w:rsidR="0070675A" w:rsidRDefault="0070675A" w:rsidP="0070675A">
      <w:pPr>
        <w:pStyle w:val="Code"/>
      </w:pPr>
      <w:r>
        <w:t xml:space="preserve">  "tool": {                    # See §</w:t>
      </w:r>
      <w:r>
        <w:fldChar w:fldCharType="begin"/>
      </w:r>
      <w:r>
        <w:instrText xml:space="preserve"> REF _Ref493350956 \r \h </w:instrText>
      </w:r>
      <w:r>
        <w:fldChar w:fldCharType="separate"/>
      </w:r>
      <w:r w:rsidR="00CB3AD2">
        <w:t>3.14.6</w:t>
      </w:r>
      <w:r>
        <w:fldChar w:fldCharType="end"/>
      </w:r>
      <w:r>
        <w:t>.</w:t>
      </w:r>
    </w:p>
    <w:p w14:paraId="4DDCAD18" w14:textId="79EBDACF" w:rsidR="0070675A" w:rsidRDefault="0070675A" w:rsidP="0070675A">
      <w:pPr>
        <w:pStyle w:val="Code"/>
      </w:pPr>
      <w:r>
        <w:t xml:space="preserve">    "driver": {                # See §</w:t>
      </w:r>
      <w:r>
        <w:fldChar w:fldCharType="begin"/>
      </w:r>
      <w:r>
        <w:instrText xml:space="preserve"> REF _Ref3663219 \r \h </w:instrText>
      </w:r>
      <w:r>
        <w:fldChar w:fldCharType="separate"/>
      </w:r>
      <w:r w:rsidR="00CB3AD2">
        <w:t>3.18.2</w:t>
      </w:r>
      <w:r>
        <w:fldChar w:fldCharType="end"/>
      </w:r>
      <w:r>
        <w:t>.</w:t>
      </w:r>
    </w:p>
    <w:p w14:paraId="25E94AA9" w14:textId="77777777" w:rsidR="0070675A" w:rsidRDefault="0070675A" w:rsidP="0070675A">
      <w:pPr>
        <w:pStyle w:val="Code"/>
      </w:pPr>
      <w:r>
        <w:t xml:space="preserve">      "name": "CodeScanner",</w:t>
      </w:r>
    </w:p>
    <w:p w14:paraId="01E2002D" w14:textId="0096D796" w:rsidR="0070675A" w:rsidRDefault="0070675A" w:rsidP="0070675A">
      <w:pPr>
        <w:pStyle w:val="Code"/>
      </w:pPr>
      <w:r>
        <w:t xml:space="preserve">      "rules": [               # See §</w:t>
      </w:r>
      <w:r>
        <w:fldChar w:fldCharType="begin"/>
      </w:r>
      <w:r>
        <w:instrText xml:space="preserve"> REF _Ref3899090 \r \h </w:instrText>
      </w:r>
      <w:r>
        <w:fldChar w:fldCharType="separate"/>
      </w:r>
      <w:r w:rsidR="00CB3AD2">
        <w:t>3.19.23</w:t>
      </w:r>
      <w:r>
        <w:fldChar w:fldCharType="end"/>
      </w:r>
      <w:r>
        <w:t>.</w:t>
      </w:r>
    </w:p>
    <w:p w14:paraId="562D7C76" w14:textId="6B7DC784"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B3AD2">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0AE81EDB"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CB3AD2">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52" w:name="_Ref5367042"/>
      <w:bookmarkStart w:id="1053" w:name="_Toc7106328"/>
      <w:r>
        <w:t>target</w:t>
      </w:r>
      <w:r w:rsidR="00BB1DE4">
        <w:t xml:space="preserve"> property</w:t>
      </w:r>
      <w:bookmarkEnd w:id="1052"/>
      <w:bookmarkEnd w:id="1053"/>
    </w:p>
    <w:p w14:paraId="542F5014" w14:textId="0CF7673B"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CB3AD2">
        <w:t>3.52.1</w:t>
      </w:r>
      <w:r w:rsidR="00C45295">
        <w:fldChar w:fldCharType="end"/>
      </w:r>
      <w:r w:rsidR="009E74B3">
        <w:t>)</w:t>
      </w:r>
      <w:r>
        <w:t>.</w:t>
      </w:r>
    </w:p>
    <w:p w14:paraId="154F1787" w14:textId="5392A439" w:rsidR="00BB1DE4" w:rsidRDefault="00BB1DE4" w:rsidP="00BB1DE4">
      <w:pPr>
        <w:pStyle w:val="Heading3"/>
      </w:pPr>
      <w:bookmarkStart w:id="1054" w:name="_Ref5367150"/>
      <w:bookmarkStart w:id="1055" w:name="_Toc7106329"/>
      <w:r>
        <w:t>kinds property</w:t>
      </w:r>
      <w:bookmarkEnd w:id="1054"/>
      <w:bookmarkEnd w:id="1055"/>
    </w:p>
    <w:p w14:paraId="3BB2F447" w14:textId="58BF255F"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CB3AD2">
        <w:t>3.7.3</w:t>
      </w:r>
      <w:r w:rsidR="00C45295">
        <w:fldChar w:fldCharType="end"/>
      </w:r>
      <w:r w:rsidR="00C45295">
        <w:t xml:space="preserve">) strings each of which specifies a relationship between </w:t>
      </w:r>
      <w:r w:rsidR="00A31975">
        <w:rPr>
          <w:rStyle w:val="CODEtemp"/>
        </w:rPr>
        <w:lastRenderedPageBreak/>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CB3AD2">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56" w:name="_Toc7106330"/>
      <w:r>
        <w:t>description property</w:t>
      </w:r>
      <w:bookmarkEnd w:id="1056"/>
    </w:p>
    <w:p w14:paraId="768C6BA4" w14:textId="61CDEB87"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B3AD2">
        <w:t>3.11</w:t>
      </w:r>
      <w:r>
        <w:fldChar w:fldCharType="end"/>
      </w:r>
      <w:r>
        <w:t>) that describes the relationship.</w:t>
      </w:r>
    </w:p>
    <w:p w14:paraId="1C3B47DE" w14:textId="73F83595" w:rsidR="00C4251F" w:rsidRDefault="00C4251F" w:rsidP="00C4251F">
      <w:pPr>
        <w:pStyle w:val="Heading2"/>
      </w:pPr>
      <w:bookmarkStart w:id="1057" w:name="_Ref4137207"/>
      <w:bookmarkStart w:id="1058" w:name="_Toc7106331"/>
      <w:bookmarkStart w:id="1059" w:name="_Hlk4091378"/>
      <w:r>
        <w:t>toolComponentReference object</w:t>
      </w:r>
      <w:bookmarkEnd w:id="1057"/>
      <w:bookmarkEnd w:id="1058"/>
    </w:p>
    <w:p w14:paraId="142C8034" w14:textId="0D0853CC" w:rsidR="00C605E8" w:rsidRDefault="00C605E8" w:rsidP="00C605E8">
      <w:pPr>
        <w:pStyle w:val="Heading3"/>
      </w:pPr>
      <w:bookmarkStart w:id="1060" w:name="_Toc7106332"/>
      <w:r>
        <w:t>General</w:t>
      </w:r>
      <w:bookmarkEnd w:id="1060"/>
    </w:p>
    <w:p w14:paraId="13836518" w14:textId="5A0A6B90"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CB3AD2">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CB3AD2">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CB3AD2">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61" w:name="_Ref4147602"/>
      <w:bookmarkStart w:id="1062" w:name="_Toc7106333"/>
      <w:r>
        <w:t>toolComponent lookup</w:t>
      </w:r>
      <w:bookmarkEnd w:id="1061"/>
      <w:bookmarkEnd w:id="1062"/>
    </w:p>
    <w:p w14:paraId="083C9907" w14:textId="71210584"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B3AD2">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CB3AD2">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CB3AD2">
        <w:t>3.18.2</w:t>
      </w:r>
      <w:r w:rsidR="00E10C18">
        <w:fldChar w:fldCharType="end"/>
      </w:r>
      <w:r>
        <w:t>).</w:t>
      </w:r>
    </w:p>
    <w:p w14:paraId="5461030D" w14:textId="40639B36"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CB3AD2">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63" w:name="_Ref6750942"/>
      <w:bookmarkStart w:id="1064" w:name="_Toc7106334"/>
      <w:r>
        <w:lastRenderedPageBreak/>
        <w:t>n</w:t>
      </w:r>
      <w:r w:rsidR="00C4251F">
        <w:t>ame</w:t>
      </w:r>
      <w:r>
        <w:t xml:space="preserve"> property</w:t>
      </w:r>
      <w:bookmarkEnd w:id="1063"/>
      <w:bookmarkEnd w:id="1064"/>
    </w:p>
    <w:p w14:paraId="61E89037" w14:textId="474C5AE5"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B3AD2">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65" w:name="_Ref4082234"/>
      <w:bookmarkStart w:id="1066" w:name="_Toc7106335"/>
      <w:bookmarkEnd w:id="1059"/>
      <w:r>
        <w:t>index</w:t>
      </w:r>
      <w:r w:rsidR="00C605E8">
        <w:t xml:space="preserve"> property</w:t>
      </w:r>
      <w:bookmarkEnd w:id="1065"/>
      <w:bookmarkEnd w:id="1066"/>
    </w:p>
    <w:p w14:paraId="4ABEFE24" w14:textId="55316E24"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CB3AD2">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B3AD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67" w:name="_Ref4082243"/>
      <w:bookmarkStart w:id="1068" w:name="_Toc7106336"/>
      <w:r>
        <w:t>guid</w:t>
      </w:r>
      <w:r w:rsidR="00C605E8">
        <w:t xml:space="preserve"> property</w:t>
      </w:r>
      <w:bookmarkEnd w:id="1067"/>
      <w:bookmarkEnd w:id="1068"/>
    </w:p>
    <w:p w14:paraId="6F2B2E27" w14:textId="7580E043"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B3AD2">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CB3AD2">
        <w:t>3.19.6</w:t>
      </w:r>
      <w:r w:rsidR="00B07FD1">
        <w:fldChar w:fldCharType="end"/>
      </w:r>
      <w:r w:rsidR="00B07FD1">
        <w:t>).</w:t>
      </w:r>
    </w:p>
    <w:p w14:paraId="6FFC00CB" w14:textId="58ACBD31" w:rsidR="00B86BC7" w:rsidRDefault="00B86BC7" w:rsidP="00B86BC7">
      <w:pPr>
        <w:pStyle w:val="Heading2"/>
      </w:pPr>
      <w:bookmarkStart w:id="1069" w:name="_Ref530139075"/>
      <w:bookmarkStart w:id="1070" w:name="_Toc7106337"/>
      <w:r>
        <w:t>fix object</w:t>
      </w:r>
      <w:bookmarkEnd w:id="1009"/>
      <w:bookmarkEnd w:id="1069"/>
      <w:bookmarkEnd w:id="1070"/>
    </w:p>
    <w:p w14:paraId="410A501F" w14:textId="4C707545" w:rsidR="00B86BC7" w:rsidRDefault="00B86BC7" w:rsidP="00B86BC7">
      <w:pPr>
        <w:pStyle w:val="Heading3"/>
      </w:pPr>
      <w:bookmarkStart w:id="1071" w:name="_Toc7106338"/>
      <w:r>
        <w:t>General</w:t>
      </w:r>
      <w:bookmarkEnd w:id="107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2EE6673"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B3AD2">
        <w:t>3.26</w:t>
      </w:r>
      <w:r>
        <w:fldChar w:fldCharType="end"/>
      </w:r>
      <w:r>
        <w:t>)</w:t>
      </w:r>
      <w:r w:rsidR="00DF5A5B">
        <w:t>.</w:t>
      </w:r>
    </w:p>
    <w:p w14:paraId="008E6A82" w14:textId="36DF9CB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B3AD2">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0DFF852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B3AD2">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85D059"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B3AD2">
        <w:t>3.54.3</w:t>
      </w:r>
      <w:r w:rsidR="00EA23DD">
        <w:fldChar w:fldCharType="end"/>
      </w:r>
      <w:r w:rsidR="00DF5A5B">
        <w:t>.</w:t>
      </w:r>
    </w:p>
    <w:p w14:paraId="396348ED" w14:textId="55DEC61B"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B3AD2">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72" w:name="_Ref493512730"/>
      <w:bookmarkStart w:id="1073" w:name="_Toc7106339"/>
      <w:r>
        <w:t>description property</w:t>
      </w:r>
      <w:bookmarkEnd w:id="1072"/>
      <w:bookmarkEnd w:id="1073"/>
    </w:p>
    <w:p w14:paraId="1893F7D7" w14:textId="13F06FD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B3AD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74" w:name="_Ref493512752"/>
      <w:bookmarkStart w:id="1075" w:name="_Ref493513084"/>
      <w:bookmarkStart w:id="1076" w:name="_Ref503372111"/>
      <w:bookmarkStart w:id="1077" w:name="_Ref503372176"/>
      <w:bookmarkStart w:id="1078" w:name="_Toc7106340"/>
      <w:r>
        <w:lastRenderedPageBreak/>
        <w:t xml:space="preserve">artifactChanges </w:t>
      </w:r>
      <w:r w:rsidR="00B86BC7">
        <w:t>property</w:t>
      </w:r>
      <w:bookmarkEnd w:id="1074"/>
      <w:bookmarkEnd w:id="1075"/>
      <w:bookmarkEnd w:id="1076"/>
      <w:bookmarkEnd w:id="1077"/>
      <w:bookmarkEnd w:id="1078"/>
    </w:p>
    <w:p w14:paraId="6DE7B962" w14:textId="4222E9E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B3AD2">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B3AD2">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DD4919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B3AD2">
        <w:t>3.55</w:t>
      </w:r>
      <w:r>
        <w:fldChar w:fldCharType="end"/>
      </w:r>
      <w:r>
        <w:t>).</w:t>
      </w:r>
    </w:p>
    <w:p w14:paraId="71E95DF7" w14:textId="47B43BE9"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B3AD2">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4E4DF3B" w:rsidR="004B30F9" w:rsidRDefault="004B30F9" w:rsidP="004B30F9">
      <w:pPr>
        <w:pStyle w:val="Code"/>
      </w:pPr>
      <w:r>
        <w:t xml:space="preserve">      "replacements": [              # See §</w:t>
      </w:r>
      <w:r>
        <w:fldChar w:fldCharType="begin"/>
      </w:r>
      <w:r>
        <w:instrText xml:space="preserve"> REF _Ref493513106 \r \h </w:instrText>
      </w:r>
      <w:r>
        <w:fldChar w:fldCharType="separate"/>
      </w:r>
      <w:r w:rsidR="00CB3AD2">
        <w:t>3.55.3</w:t>
      </w:r>
      <w:r>
        <w:fldChar w:fldCharType="end"/>
      </w:r>
      <w:r>
        <w:t>.</w:t>
      </w:r>
    </w:p>
    <w:p w14:paraId="18CF4AB2" w14:textId="511533C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B3AD2">
        <w:t>3.56</w:t>
      </w:r>
      <w:r>
        <w:fldChar w:fldCharType="end"/>
      </w:r>
      <w:r>
        <w:t>).</w:t>
      </w:r>
    </w:p>
    <w:p w14:paraId="63715399" w14:textId="57B55E36" w:rsidR="004B30F9" w:rsidRDefault="004B30F9" w:rsidP="004B30F9">
      <w:pPr>
        <w:pStyle w:val="Code"/>
      </w:pPr>
      <w:r>
        <w:t xml:space="preserve">          "deletedRegion": {         # See §</w:t>
      </w:r>
      <w:r>
        <w:fldChar w:fldCharType="begin"/>
      </w:r>
      <w:r>
        <w:instrText xml:space="preserve"> REF _Ref493518436 \r \h </w:instrText>
      </w:r>
      <w:r>
        <w:fldChar w:fldCharType="separate"/>
      </w:r>
      <w:r w:rsidR="00CB3AD2">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71B2955" w:rsidR="004B30F9" w:rsidRDefault="004B30F9" w:rsidP="004B30F9">
      <w:pPr>
        <w:pStyle w:val="Code"/>
      </w:pPr>
      <w:r>
        <w:t xml:space="preserve">          "insertedContent": {       # See §</w:t>
      </w:r>
      <w:r>
        <w:fldChar w:fldCharType="begin"/>
      </w:r>
      <w:r>
        <w:instrText xml:space="preserve"> REF _Ref493518437 \r \h </w:instrText>
      </w:r>
      <w:r>
        <w:fldChar w:fldCharType="separate"/>
      </w:r>
      <w:r w:rsidR="00CB3AD2">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B9A4D9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B3AD2">
        <w:t>3.55</w:t>
      </w:r>
      <w:r>
        <w:fldChar w:fldCharType="end"/>
      </w:r>
      <w:r>
        <w:t>).</w:t>
      </w:r>
    </w:p>
    <w:p w14:paraId="329E9CE1" w14:textId="461831C1"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B3AD2">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15A05B8" w:rsidR="004B30F9" w:rsidRDefault="004B30F9" w:rsidP="004B30F9">
      <w:pPr>
        <w:pStyle w:val="Code"/>
      </w:pPr>
      <w:r>
        <w:t xml:space="preserve">      "replacements": [              # See §</w:t>
      </w:r>
      <w:r>
        <w:fldChar w:fldCharType="begin"/>
      </w:r>
      <w:r>
        <w:instrText xml:space="preserve"> REF _Ref493513106 \r \h </w:instrText>
      </w:r>
      <w:r>
        <w:fldChar w:fldCharType="separate"/>
      </w:r>
      <w:r w:rsidR="00CB3AD2">
        <w:t>3.55.3</w:t>
      </w:r>
      <w:r>
        <w:fldChar w:fldCharType="end"/>
      </w:r>
      <w:r>
        <w:t>.</w:t>
      </w:r>
    </w:p>
    <w:p w14:paraId="10AFAC95" w14:textId="566BB4B5"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CB3AD2">
        <w:t>3.56</w:t>
      </w:r>
      <w:r>
        <w:fldChar w:fldCharType="end"/>
      </w:r>
      <w:r>
        <w:t>).</w:t>
      </w:r>
    </w:p>
    <w:p w14:paraId="3E7C80C2" w14:textId="11CB8520" w:rsidR="004B30F9" w:rsidRDefault="004B30F9" w:rsidP="004B30F9">
      <w:pPr>
        <w:pStyle w:val="Code"/>
      </w:pPr>
      <w:r>
        <w:t xml:space="preserve">          "deletedRegion": {         # See §</w:t>
      </w:r>
      <w:r>
        <w:fldChar w:fldCharType="begin"/>
      </w:r>
      <w:r>
        <w:instrText xml:space="preserve"> REF _Ref493518436 \r \h </w:instrText>
      </w:r>
      <w:r>
        <w:fldChar w:fldCharType="separate"/>
      </w:r>
      <w:r w:rsidR="00CB3AD2">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224DA60" w:rsidR="004B30F9" w:rsidRDefault="004B30F9" w:rsidP="004B30F9">
      <w:pPr>
        <w:pStyle w:val="Code"/>
      </w:pPr>
      <w:r>
        <w:t xml:space="preserve">          "insertedContent": {       # See §</w:t>
      </w:r>
      <w:r>
        <w:fldChar w:fldCharType="begin"/>
      </w:r>
      <w:r>
        <w:instrText xml:space="preserve"> REF _Ref493518437 \r \h </w:instrText>
      </w:r>
      <w:r>
        <w:fldChar w:fldCharType="separate"/>
      </w:r>
      <w:r w:rsidR="00CB3AD2">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79" w:name="_Ref493512744"/>
      <w:bookmarkStart w:id="1080" w:name="_Ref493512991"/>
      <w:bookmarkStart w:id="1081" w:name="_Toc7106341"/>
      <w:r>
        <w:t xml:space="preserve">artifactChange </w:t>
      </w:r>
      <w:r w:rsidR="00B86BC7">
        <w:t>object</w:t>
      </w:r>
      <w:bookmarkEnd w:id="1079"/>
      <w:bookmarkEnd w:id="1080"/>
      <w:bookmarkEnd w:id="1081"/>
    </w:p>
    <w:p w14:paraId="74D8322D" w14:textId="06E505AA" w:rsidR="00B86BC7" w:rsidRDefault="00B86BC7" w:rsidP="00B86BC7">
      <w:pPr>
        <w:pStyle w:val="Heading3"/>
      </w:pPr>
      <w:bookmarkStart w:id="1082" w:name="_Toc7106342"/>
      <w:r>
        <w:t>General</w:t>
      </w:r>
      <w:bookmarkEnd w:id="108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20E0246"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CB3AD2">
        <w:t>3.54</w:t>
      </w:r>
      <w:r w:rsidR="00BC365F">
        <w:fldChar w:fldCharType="end"/>
      </w:r>
      <w:r>
        <w:t>)</w:t>
      </w:r>
      <w:r w:rsidR="00F27F55">
        <w:t>.</w:t>
      </w:r>
    </w:p>
    <w:p w14:paraId="0FF6717D" w14:textId="532A9B00"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B3AD2">
        <w:t>3.54.3</w:t>
      </w:r>
      <w:r w:rsidR="00770A97">
        <w:fldChar w:fldCharType="end"/>
      </w:r>
      <w:r w:rsidR="00855CF1">
        <w:t>.</w:t>
      </w:r>
    </w:p>
    <w:p w14:paraId="6A521431" w14:textId="0248D8F7" w:rsidR="006F21F3" w:rsidRDefault="006F21F3" w:rsidP="002D65F3">
      <w:pPr>
        <w:pStyle w:val="Code"/>
      </w:pPr>
      <w:r>
        <w:t xml:space="preserve">    {                          </w:t>
      </w:r>
    </w:p>
    <w:p w14:paraId="0805703A" w14:textId="40F5A37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B3AD2">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EB0286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B3AD2">
        <w:t>3.55.3</w:t>
      </w:r>
      <w:r>
        <w:fldChar w:fldCharType="end"/>
      </w:r>
      <w:r w:rsidR="00855CF1">
        <w:t>.</w:t>
      </w:r>
    </w:p>
    <w:p w14:paraId="1FAFE72E" w14:textId="0278388F"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B3AD2">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83" w:name="_Ref493513096"/>
      <w:bookmarkStart w:id="1084" w:name="_Ref493513195"/>
      <w:bookmarkStart w:id="1085" w:name="_Ref493513493"/>
      <w:bookmarkStart w:id="1086" w:name="_Toc7106343"/>
      <w:r>
        <w:t xml:space="preserve">artifactLocation </w:t>
      </w:r>
      <w:r w:rsidR="00B86BC7">
        <w:t>property</w:t>
      </w:r>
      <w:bookmarkEnd w:id="1083"/>
      <w:bookmarkEnd w:id="1084"/>
      <w:bookmarkEnd w:id="1085"/>
      <w:bookmarkEnd w:id="1086"/>
    </w:p>
    <w:p w14:paraId="47E2D8A5" w14:textId="7F36B283"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B3AD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87" w:name="_Ref493513106"/>
      <w:bookmarkStart w:id="1088" w:name="_Toc7106344"/>
      <w:r>
        <w:lastRenderedPageBreak/>
        <w:t>replacements property</w:t>
      </w:r>
      <w:bookmarkEnd w:id="1087"/>
      <w:bookmarkEnd w:id="1088"/>
    </w:p>
    <w:p w14:paraId="21F0788C" w14:textId="44A68521"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B3AD2">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B3AD2">
        <w:t>3.55.2</w:t>
      </w:r>
      <w:r>
        <w:fldChar w:fldCharType="end"/>
      </w:r>
      <w:r w:rsidRPr="006F21F3">
        <w:t>).</w:t>
      </w:r>
    </w:p>
    <w:p w14:paraId="40D9EA5A" w14:textId="3D521EDE" w:rsidR="00B86BC7" w:rsidRDefault="00B86BC7" w:rsidP="00B86BC7">
      <w:pPr>
        <w:pStyle w:val="Heading2"/>
      </w:pPr>
      <w:bookmarkStart w:id="1089" w:name="_Ref493513114"/>
      <w:bookmarkStart w:id="1090" w:name="_Ref493513476"/>
      <w:bookmarkStart w:id="1091" w:name="_Toc7106345"/>
      <w:r>
        <w:t>replacement object</w:t>
      </w:r>
      <w:bookmarkEnd w:id="1089"/>
      <w:bookmarkEnd w:id="1090"/>
      <w:bookmarkEnd w:id="1091"/>
    </w:p>
    <w:p w14:paraId="1276FD13" w14:textId="540BBC1F" w:rsidR="00B86BC7" w:rsidRDefault="00B86BC7" w:rsidP="00B86BC7">
      <w:pPr>
        <w:pStyle w:val="Heading3"/>
      </w:pPr>
      <w:bookmarkStart w:id="1092" w:name="_Toc7106346"/>
      <w:r>
        <w:t>General</w:t>
      </w:r>
      <w:bookmarkEnd w:id="109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D0C976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B3AD2">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B3AD2">
        <w:t>3.56.4</w:t>
      </w:r>
      <w:r>
        <w:fldChar w:fldCharType="end"/>
      </w:r>
      <w:r>
        <w:t xml:space="preserve">), then the effect of the replacement </w:t>
      </w:r>
      <w:r w:rsidRPr="003672C8">
        <w:rPr>
          <w:b/>
        </w:rPr>
        <w:t>SHALL</w:t>
      </w:r>
      <w:r>
        <w:t xml:space="preserve"> be as if the removal were performed before the insertion.</w:t>
      </w:r>
    </w:p>
    <w:p w14:paraId="51FA77A0" w14:textId="3271B0B6"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B3AD2">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B3AD2">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F04128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B3AD2">
        <w:t>3.56.3</w:t>
      </w:r>
      <w:r>
        <w:fldChar w:fldCharType="end"/>
      </w:r>
      <w:r>
        <w:t>) specifies a text region (§</w:t>
      </w:r>
      <w:r>
        <w:fldChar w:fldCharType="begin"/>
      </w:r>
      <w:r>
        <w:instrText xml:space="preserve"> REF _Ref493492556 \r \h </w:instrText>
      </w:r>
      <w:r>
        <w:fldChar w:fldCharType="separate"/>
      </w:r>
      <w:r w:rsidR="00CB3AD2">
        <w:t>3.29.2</w:t>
      </w:r>
      <w:r>
        <w:fldChar w:fldCharType="end"/>
      </w:r>
      <w:r>
        <w:t>) or a binary region (§</w:t>
      </w:r>
      <w:r>
        <w:fldChar w:fldCharType="begin"/>
      </w:r>
      <w:r>
        <w:instrText xml:space="preserve"> REF _Ref509043519 \r \h </w:instrText>
      </w:r>
      <w:r>
        <w:fldChar w:fldCharType="separate"/>
      </w:r>
      <w:r w:rsidR="00CB3AD2">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2D360AF"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B3AD2">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93" w:name="_Toc7106347"/>
      <w:r>
        <w:t>Constraints</w:t>
      </w:r>
      <w:bookmarkEnd w:id="1093"/>
    </w:p>
    <w:p w14:paraId="58129AF5" w14:textId="75BF5542"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B3AD2">
        <w:t>3.56.3</w:t>
      </w:r>
      <w:r>
        <w:fldChar w:fldCharType="end"/>
      </w:r>
      <w:r>
        <w:t>) specifies a text region (§</w:t>
      </w:r>
      <w:r>
        <w:fldChar w:fldCharType="begin"/>
      </w:r>
      <w:r>
        <w:instrText xml:space="preserve"> REF _Ref493492556 \r \h </w:instrText>
      </w:r>
      <w:r>
        <w:fldChar w:fldCharType="separate"/>
      </w:r>
      <w:r w:rsidR="00CB3AD2">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B3AD2">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B3AD2">
        <w:t>3.3.2</w:t>
      </w:r>
      <w:r>
        <w:fldChar w:fldCharType="end"/>
      </w:r>
      <w:r>
        <w:t>).</w:t>
      </w:r>
    </w:p>
    <w:p w14:paraId="77DC3A72" w14:textId="023FDDB3"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B3AD2">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B3AD2">
        <w:t>3.3.3</w:t>
      </w:r>
      <w:r>
        <w:fldChar w:fldCharType="end"/>
      </w:r>
      <w:r>
        <w:t>).</w:t>
      </w:r>
    </w:p>
    <w:p w14:paraId="3C839412" w14:textId="6B94E2A0" w:rsidR="009422F8" w:rsidRPr="001F49AE" w:rsidRDefault="009422F8" w:rsidP="001F49AE">
      <w:bookmarkStart w:id="1094"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95" w:name="_Ref493518436"/>
      <w:bookmarkStart w:id="1096" w:name="_Ref493518439"/>
      <w:bookmarkStart w:id="1097" w:name="_Ref493518529"/>
      <w:bookmarkStart w:id="1098" w:name="_Toc7106348"/>
      <w:bookmarkEnd w:id="1094"/>
      <w:r>
        <w:t>deleted</w:t>
      </w:r>
      <w:r w:rsidR="00F27F55">
        <w:t>Region</w:t>
      </w:r>
      <w:r>
        <w:t xml:space="preserve"> property</w:t>
      </w:r>
      <w:bookmarkEnd w:id="1095"/>
      <w:bookmarkEnd w:id="1096"/>
      <w:bookmarkEnd w:id="1097"/>
      <w:bookmarkEnd w:id="1098"/>
    </w:p>
    <w:p w14:paraId="1ECF4AC9" w14:textId="2428F3F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B3AD2">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99" w:name="_Ref493518437"/>
      <w:bookmarkStart w:id="1100" w:name="_Ref493518440"/>
      <w:bookmarkStart w:id="1101" w:name="_Toc7106349"/>
      <w:r>
        <w:t>inserted</w:t>
      </w:r>
      <w:r w:rsidR="00F27F55">
        <w:t>Content</w:t>
      </w:r>
      <w:r>
        <w:t xml:space="preserve"> property</w:t>
      </w:r>
      <w:bookmarkEnd w:id="1099"/>
      <w:bookmarkEnd w:id="1100"/>
      <w:bookmarkEnd w:id="1101"/>
    </w:p>
    <w:p w14:paraId="6E86F82E" w14:textId="60AD022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B3AD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02" w:name="_Ref493404948"/>
      <w:bookmarkStart w:id="1103" w:name="_Ref493406026"/>
      <w:bookmarkStart w:id="1104" w:name="_Toc7106350"/>
      <w:r>
        <w:t>notification object</w:t>
      </w:r>
      <w:bookmarkEnd w:id="1102"/>
      <w:bookmarkEnd w:id="1103"/>
      <w:bookmarkEnd w:id="1104"/>
    </w:p>
    <w:p w14:paraId="3BD7AF2E" w14:textId="23E07934" w:rsidR="00B86BC7" w:rsidRDefault="00B86BC7" w:rsidP="00B86BC7">
      <w:pPr>
        <w:pStyle w:val="Heading3"/>
      </w:pPr>
      <w:bookmarkStart w:id="1105" w:name="_Toc7106351"/>
      <w:r>
        <w:t>General</w:t>
      </w:r>
      <w:bookmarkEnd w:id="1105"/>
    </w:p>
    <w:p w14:paraId="759675E9" w14:textId="3EE636A8"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B3AD2">
        <w:t>3.26</w:t>
      </w:r>
      <w:r>
        <w:fldChar w:fldCharType="end"/>
      </w:r>
      <w:r w:rsidRPr="003672C8">
        <w:t>).</w:t>
      </w:r>
    </w:p>
    <w:p w14:paraId="7D568EDB" w14:textId="4C7028C4" w:rsidR="00C929E8" w:rsidRDefault="00487C16" w:rsidP="00C929E8">
      <w:pPr>
        <w:pStyle w:val="Heading3"/>
      </w:pPr>
      <w:bookmarkStart w:id="1106" w:name="_Ref4235658"/>
      <w:bookmarkStart w:id="1107" w:name="_Ref4166209"/>
      <w:bookmarkStart w:id="1108" w:name="_Toc7106352"/>
      <w:r>
        <w:t>descriptor</w:t>
      </w:r>
      <w:r w:rsidR="0056589D">
        <w:t xml:space="preserve"> property</w:t>
      </w:r>
      <w:bookmarkEnd w:id="1106"/>
      <w:bookmarkEnd w:id="1107"/>
      <w:bookmarkEnd w:id="1108"/>
    </w:p>
    <w:p w14:paraId="11AF29FE" w14:textId="401649F5" w:rsidR="002E34FF" w:rsidRDefault="00254298" w:rsidP="002E34FF">
      <w:bookmarkStart w:id="1109"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CB3AD2">
        <w:t>3.51</w:t>
      </w:r>
      <w:r w:rsidR="00D91988">
        <w:fldChar w:fldCharType="end"/>
      </w:r>
      <w:r w:rsidR="002E34FF">
        <w:t xml:space="preserve">) that </w:t>
      </w:r>
      <w:r>
        <w:t xml:space="preserve">identifies </w:t>
      </w:r>
      <w:r w:rsidR="002E34FF">
        <w:t>this notification.</w:t>
      </w:r>
    </w:p>
    <w:p w14:paraId="5F2F41EF" w14:textId="1642F681"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CB3AD2">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10" w:name="_Ref493518926"/>
      <w:bookmarkStart w:id="1111" w:name="_Ref4166217"/>
      <w:bookmarkStart w:id="1112" w:name="_Ref4236095"/>
      <w:bookmarkStart w:id="1113" w:name="_Toc7106353"/>
      <w:bookmarkEnd w:id="1109"/>
      <w:r>
        <w:t>associatedRule</w:t>
      </w:r>
      <w:r w:rsidR="00C929E8">
        <w:t xml:space="preserve"> </w:t>
      </w:r>
      <w:r w:rsidR="00B86BC7">
        <w:t>property</w:t>
      </w:r>
      <w:bookmarkEnd w:id="1110"/>
      <w:bookmarkEnd w:id="1111"/>
      <w:bookmarkEnd w:id="1112"/>
      <w:bookmarkEnd w:id="1113"/>
    </w:p>
    <w:p w14:paraId="72DC23AB" w14:textId="2A4EF29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CB3AD2">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4834A4B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B3AD2">
        <w:t>3.14</w:t>
      </w:r>
      <w:r w:rsidR="009F29FD">
        <w:fldChar w:fldCharType="end"/>
      </w:r>
      <w:r w:rsidR="009F29FD">
        <w:t>).</w:t>
      </w:r>
    </w:p>
    <w:p w14:paraId="0EFDCC38" w14:textId="47ECC649" w:rsidR="00274B7F" w:rsidRDefault="00274B7F" w:rsidP="002D65F3">
      <w:pPr>
        <w:pStyle w:val="Code"/>
      </w:pPr>
      <w:r>
        <w:t xml:space="preserve">  "tool": {                            # See §</w:t>
      </w:r>
      <w:r>
        <w:fldChar w:fldCharType="begin"/>
      </w:r>
      <w:r>
        <w:instrText xml:space="preserve"> REF _Ref493350956 \r \h </w:instrText>
      </w:r>
      <w:r>
        <w:fldChar w:fldCharType="separate"/>
      </w:r>
      <w:r w:rsidR="00CB3AD2">
        <w:t>3.14.6</w:t>
      </w:r>
      <w:r>
        <w:fldChar w:fldCharType="end"/>
      </w:r>
      <w:r>
        <w:t>.</w:t>
      </w:r>
    </w:p>
    <w:p w14:paraId="0343C5EC" w14:textId="79E7C913" w:rsidR="00274B7F" w:rsidRDefault="00274B7F" w:rsidP="002D65F3">
      <w:pPr>
        <w:pStyle w:val="Code"/>
      </w:pPr>
      <w:r>
        <w:t xml:space="preserve">    "driver": {                        # See §</w:t>
      </w:r>
      <w:r>
        <w:fldChar w:fldCharType="begin"/>
      </w:r>
      <w:r>
        <w:instrText xml:space="preserve"> REF _Ref3663219 \r \h </w:instrText>
      </w:r>
      <w:r>
        <w:fldChar w:fldCharType="separate"/>
      </w:r>
      <w:r w:rsidR="00CB3AD2">
        <w:t>3.18.2</w:t>
      </w:r>
      <w:r>
        <w:fldChar w:fldCharType="end"/>
      </w:r>
      <w:r>
        <w:t>.</w:t>
      </w:r>
    </w:p>
    <w:p w14:paraId="0CBAE590" w14:textId="6CB8C637" w:rsidR="00274B7F" w:rsidRDefault="00274B7F" w:rsidP="002D65F3">
      <w:pPr>
        <w:pStyle w:val="Code"/>
      </w:pPr>
      <w:r>
        <w:t xml:space="preserve">      "name": "CodeScanner",</w:t>
      </w:r>
    </w:p>
    <w:p w14:paraId="7B6F4508" w14:textId="18DA7301"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B3AD2">
        <w:t>3.19.23</w:t>
      </w:r>
      <w:r>
        <w:fldChar w:fldCharType="end"/>
      </w:r>
      <w:r>
        <w:t>.</w:t>
      </w:r>
    </w:p>
    <w:p w14:paraId="76B82C6E" w14:textId="70E32DF8"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CB3AD2">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B86B36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B3AD2">
        <w:t>3.14.11</w:t>
      </w:r>
      <w:r>
        <w:fldChar w:fldCharType="end"/>
      </w:r>
      <w:r>
        <w:t>.</w:t>
      </w:r>
    </w:p>
    <w:p w14:paraId="5CBB9063" w14:textId="7704F0E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B3AD2">
        <w:t>3.20</w:t>
      </w:r>
      <w:r>
        <w:fldChar w:fldCharType="end"/>
      </w:r>
      <w:r>
        <w:t>).</w:t>
      </w:r>
    </w:p>
    <w:p w14:paraId="4EE5FB01" w14:textId="5B4BF282"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B3AD2">
        <w:t>3.20.22</w:t>
      </w:r>
      <w:r>
        <w:fldChar w:fldCharType="end"/>
      </w:r>
      <w:r>
        <w:t>.</w:t>
      </w:r>
    </w:p>
    <w:p w14:paraId="67DB37AB" w14:textId="13943FD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B3AD2">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14" w:name="_Toc7106354"/>
      <w:r>
        <w:t>location</w:t>
      </w:r>
      <w:r w:rsidR="0021090B">
        <w:t>s</w:t>
      </w:r>
      <w:r>
        <w:t xml:space="preserve"> </w:t>
      </w:r>
      <w:r w:rsidR="00B86BC7">
        <w:t>property</w:t>
      </w:r>
      <w:bookmarkEnd w:id="1114"/>
    </w:p>
    <w:p w14:paraId="23C5F0EF" w14:textId="523878E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CB3AD2">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CB3AD2">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15" w:name="_Ref4660071"/>
      <w:bookmarkStart w:id="1116" w:name="_Toc7106355"/>
      <w:r>
        <w:t>message property</w:t>
      </w:r>
      <w:bookmarkEnd w:id="1115"/>
      <w:bookmarkEnd w:id="1116"/>
    </w:p>
    <w:p w14:paraId="095EAE33" w14:textId="50FE356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B3AD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CB3AD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17" w:name="_Ref493404972"/>
      <w:bookmarkStart w:id="1118" w:name="_Ref493406037"/>
      <w:bookmarkStart w:id="1119" w:name="_Toc7106356"/>
      <w:r>
        <w:t>level property</w:t>
      </w:r>
      <w:bookmarkEnd w:id="1117"/>
      <w:bookmarkEnd w:id="1118"/>
      <w:bookmarkEnd w:id="111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00BC269F"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CB3AD2">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20" w:name="_Hlk5887131"/>
      <w:r>
        <w:t>treat the entire run as having failed</w:t>
      </w:r>
      <w:r w:rsidR="000A2438">
        <w:t xml:space="preserve"> (for example, by settings the exit code to the value that the tool uses to indicate failure, typically a non-zero value)</w:t>
      </w:r>
      <w:r>
        <w:t>.</w:t>
      </w:r>
      <w:bookmarkEnd w:id="1120"/>
    </w:p>
    <w:p w14:paraId="57EB10E9" w14:textId="0EEE3858" w:rsidR="00866205" w:rsidRPr="00866205" w:rsidRDefault="00866205" w:rsidP="00657777">
      <w:bookmarkStart w:id="1121"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21"/>
    </w:p>
    <w:p w14:paraId="1192CA0D" w14:textId="0383D53A" w:rsidR="00B86BC7" w:rsidRDefault="00B86BC7" w:rsidP="00B86BC7">
      <w:pPr>
        <w:pStyle w:val="Heading3"/>
      </w:pPr>
      <w:bookmarkStart w:id="1122" w:name="_Toc7106357"/>
      <w:r>
        <w:t>threadId property</w:t>
      </w:r>
      <w:bookmarkEnd w:id="112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23" w:name="_Toc7106358"/>
      <w:r>
        <w:t>time</w:t>
      </w:r>
      <w:r w:rsidR="00BF4F63">
        <w:t>Utc</w:t>
      </w:r>
      <w:r>
        <w:t xml:space="preserve"> property</w:t>
      </w:r>
      <w:bookmarkEnd w:id="1123"/>
    </w:p>
    <w:p w14:paraId="2D4A5B6B" w14:textId="39C2501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B3AD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24" w:name="_Toc7106359"/>
      <w:r>
        <w:lastRenderedPageBreak/>
        <w:t>exception property</w:t>
      </w:r>
      <w:bookmarkEnd w:id="1124"/>
    </w:p>
    <w:p w14:paraId="0929118A" w14:textId="74EFA48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B3AD2">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25" w:name="_Ref493570836"/>
      <w:bookmarkStart w:id="1126" w:name="_Toc7106360"/>
      <w:r>
        <w:t>exception object</w:t>
      </w:r>
      <w:bookmarkEnd w:id="1125"/>
      <w:bookmarkEnd w:id="1126"/>
    </w:p>
    <w:p w14:paraId="1257C9E2" w14:textId="6070509F" w:rsidR="00B86BC7" w:rsidRDefault="00B86BC7" w:rsidP="00B86BC7">
      <w:pPr>
        <w:pStyle w:val="Heading3"/>
      </w:pPr>
      <w:bookmarkStart w:id="1127" w:name="_Toc7106361"/>
      <w:r>
        <w:t>General</w:t>
      </w:r>
      <w:bookmarkEnd w:id="112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28" w:name="_Toc7106362"/>
      <w:r>
        <w:t>kind property</w:t>
      </w:r>
      <w:bookmarkEnd w:id="112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29" w:name="_Toc7106363"/>
      <w:r>
        <w:t>message property</w:t>
      </w:r>
      <w:bookmarkEnd w:id="1129"/>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30"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30"/>
    </w:p>
    <w:p w14:paraId="7B596160" w14:textId="2780E670" w:rsidR="00B86BC7" w:rsidRDefault="00B86BC7" w:rsidP="00B86BC7">
      <w:pPr>
        <w:pStyle w:val="Heading3"/>
      </w:pPr>
      <w:bookmarkStart w:id="1131" w:name="_Toc7106364"/>
      <w:r>
        <w:t>stack property</w:t>
      </w:r>
      <w:bookmarkEnd w:id="1131"/>
    </w:p>
    <w:p w14:paraId="17152AD6" w14:textId="1698109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B3AD2">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32" w:name="_Toc7106365"/>
      <w:r>
        <w:t>innerExceptions property</w:t>
      </w:r>
      <w:bookmarkEnd w:id="1132"/>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33" w:name="_Ref528151413"/>
      <w:bookmarkStart w:id="1134" w:name="_Toc7106366"/>
      <w:bookmarkStart w:id="1135" w:name="_Toc287332011"/>
      <w:r>
        <w:lastRenderedPageBreak/>
        <w:t>External</w:t>
      </w:r>
      <w:r w:rsidR="00F265D8">
        <w:t xml:space="preserve"> property</w:t>
      </w:r>
      <w:r>
        <w:t xml:space="preserve"> file format</w:t>
      </w:r>
      <w:bookmarkEnd w:id="1133"/>
      <w:bookmarkEnd w:id="1134"/>
    </w:p>
    <w:p w14:paraId="2A3E0063" w14:textId="270C9EBD" w:rsidR="00AF60C1" w:rsidRDefault="00AF60C1" w:rsidP="00AF60C1">
      <w:pPr>
        <w:pStyle w:val="Heading2"/>
      </w:pPr>
      <w:bookmarkStart w:id="1136" w:name="_Toc7106367"/>
      <w:r>
        <w:t>General</w:t>
      </w:r>
      <w:bookmarkEnd w:id="1136"/>
    </w:p>
    <w:p w14:paraId="71E0440E" w14:textId="1F6ED531"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CB3AD2">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37" w:name="_Toc7106368"/>
      <w:r>
        <w:t>External property file naming convention</w:t>
      </w:r>
      <w:bookmarkEnd w:id="113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38" w:name="_Ref3470692"/>
      <w:bookmarkStart w:id="1139" w:name="_Toc7106369"/>
      <w:r>
        <w:t>externalPropert</w:t>
      </w:r>
      <w:r w:rsidR="00F265D8">
        <w:t>ies</w:t>
      </w:r>
      <w:r>
        <w:t xml:space="preserve"> object</w:t>
      </w:r>
      <w:bookmarkEnd w:id="1138"/>
      <w:bookmarkEnd w:id="1139"/>
    </w:p>
    <w:p w14:paraId="6E569B6A" w14:textId="60E785B4" w:rsidR="0069571F" w:rsidRPr="0069571F" w:rsidRDefault="0069571F" w:rsidP="0069571F">
      <w:pPr>
        <w:pStyle w:val="Heading3"/>
      </w:pPr>
      <w:bookmarkStart w:id="1140" w:name="_Ref525812129"/>
      <w:bookmarkStart w:id="1141" w:name="_Toc7106370"/>
      <w:r>
        <w:t>General</w:t>
      </w:r>
      <w:bookmarkEnd w:id="1140"/>
      <w:bookmarkEnd w:id="114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AE827B1"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CB3AD2">
        <w:t>3.15.3</w:t>
      </w:r>
      <w:r w:rsidR="00BB2A43">
        <w:fldChar w:fldCharType="end"/>
      </w:r>
      <w:r w:rsidR="001A277B">
        <w:t>.</w:t>
      </w:r>
    </w:p>
    <w:p w14:paraId="11997C11" w14:textId="2C570D3B" w:rsidR="0069571F" w:rsidRPr="00230F9F" w:rsidRDefault="0069571F" w:rsidP="0069571F">
      <w:pPr>
        <w:pStyle w:val="Code"/>
      </w:pPr>
      <w:bookmarkStart w:id="1142" w:name="_Hlk525811171"/>
      <w:r w:rsidRPr="00230F9F">
        <w:t>{</w:t>
      </w:r>
      <w:r>
        <w:t xml:space="preserve">                             # An externalPropert</w:t>
      </w:r>
      <w:r w:rsidR="00355B20">
        <w:t>ies</w:t>
      </w:r>
      <w:r>
        <w:t xml:space="preserve"> object</w:t>
      </w:r>
    </w:p>
    <w:p w14:paraId="48394701" w14:textId="3060E25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B3AD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7CAA11B7"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B3AD2">
        <w:t>4.3.3</w:t>
      </w:r>
      <w:r>
        <w:fldChar w:fldCharType="end"/>
      </w:r>
      <w:r>
        <w:t>.</w:t>
      </w:r>
    </w:p>
    <w:p w14:paraId="69E0C7F0" w14:textId="477B5B0A" w:rsidR="0069571F" w:rsidRDefault="0069571F" w:rsidP="0069571F">
      <w:pPr>
        <w:pStyle w:val="Code"/>
      </w:pPr>
    </w:p>
    <w:p w14:paraId="5B43C2CE" w14:textId="17296960" w:rsidR="006958DC" w:rsidRDefault="006958DC" w:rsidP="006958DC">
      <w:pPr>
        <w:pStyle w:val="Code"/>
      </w:pPr>
      <w:r>
        <w:t xml:space="preserve">                              # See §</w:t>
      </w:r>
      <w:r>
        <w:fldChar w:fldCharType="begin"/>
      </w:r>
      <w:r>
        <w:instrText xml:space="preserve"> REF _Ref525814013 \r \h </w:instrText>
      </w:r>
      <w:r>
        <w:fldChar w:fldCharType="separate"/>
      </w:r>
      <w:r w:rsidR="00CB3AD2">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6346FB8" w:rsidR="0069571F" w:rsidRDefault="0069571F" w:rsidP="0069571F">
      <w:pPr>
        <w:pStyle w:val="Code"/>
      </w:pPr>
      <w:r>
        <w:t xml:space="preserve">                              # See §</w:t>
      </w:r>
      <w:r>
        <w:fldChar w:fldCharType="begin"/>
      </w:r>
      <w:r>
        <w:instrText xml:space="preserve"> REF _Ref525810969 \r \h </w:instrText>
      </w:r>
      <w:r>
        <w:fldChar w:fldCharType="separate"/>
      </w:r>
      <w:r w:rsidR="00CB3AD2">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9A14BE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B3AD2">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43" w:name="_Ref525810506"/>
      <w:bookmarkStart w:id="1144" w:name="_Toc7106371"/>
      <w:bookmarkEnd w:id="1142"/>
      <w:r>
        <w:t>$schema property</w:t>
      </w:r>
      <w:bookmarkEnd w:id="1143"/>
      <w:bookmarkEnd w:id="1144"/>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F66212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B3AD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45" w:name="_Ref523913350"/>
      <w:bookmarkStart w:id="1146" w:name="_Toc7106372"/>
      <w:r>
        <w:t>version property</w:t>
      </w:r>
      <w:bookmarkEnd w:id="1145"/>
      <w:bookmarkEnd w:id="1146"/>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C9B93DA"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CB3AD2">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612323AE"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CB3AD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CB3AD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47" w:name="_Ref525814013"/>
      <w:bookmarkStart w:id="1148" w:name="_Toc7106373"/>
      <w:r>
        <w:t xml:space="preserve">guid </w:t>
      </w:r>
      <w:r w:rsidR="006958DC">
        <w:t>property</w:t>
      </w:r>
      <w:bookmarkEnd w:id="1147"/>
      <w:bookmarkEnd w:id="1148"/>
    </w:p>
    <w:p w14:paraId="6E3F5D71" w14:textId="02290F6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B3AD2">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B3AD2">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CB3AD2">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B3AD2">
        <w:t>3.14.2</w:t>
      </w:r>
      <w:r>
        <w:fldChar w:fldCharType="end"/>
      </w:r>
      <w:r>
        <w:t>) in the root file.</w:t>
      </w:r>
    </w:p>
    <w:p w14:paraId="79D6BF67" w14:textId="54976696" w:rsidR="0069571F" w:rsidRDefault="0069571F" w:rsidP="0069571F">
      <w:pPr>
        <w:pStyle w:val="Heading3"/>
      </w:pPr>
      <w:bookmarkStart w:id="1149" w:name="_Ref525810969"/>
      <w:bookmarkStart w:id="1150" w:name="_Toc7106374"/>
      <w:r>
        <w:t>runGuid property</w:t>
      </w:r>
      <w:bookmarkEnd w:id="1149"/>
      <w:bookmarkEnd w:id="1150"/>
    </w:p>
    <w:p w14:paraId="3E79C8E1" w14:textId="15850114"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B3AD2">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B3AD2">
        <w:t>3.14.3</w:t>
      </w:r>
      <w:r w:rsidR="00355B20">
        <w:fldChar w:fldCharType="end"/>
      </w:r>
      <w:r w:rsidR="00355B20">
        <w:t>, §</w:t>
      </w:r>
      <w:r w:rsidR="00355B20">
        <w:fldChar w:fldCharType="begin"/>
      </w:r>
      <w:r w:rsidR="00355B20">
        <w:instrText xml:space="preserve"> REF _Ref526937044 \r \h </w:instrText>
      </w:r>
      <w:r w:rsidR="00355B20">
        <w:fldChar w:fldCharType="separate"/>
      </w:r>
      <w:r w:rsidR="00CB3AD2">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B3AD2">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51" w:name="_Ref525634162"/>
      <w:bookmarkStart w:id="1152" w:name="_Ref525810993"/>
      <w:bookmarkStart w:id="1153" w:name="_Ref3471487"/>
      <w:bookmarkStart w:id="1154" w:name="_Ref3472502"/>
      <w:bookmarkStart w:id="1155" w:name="_Toc7106375"/>
      <w:r>
        <w:lastRenderedPageBreak/>
        <w:t>The property value</w:t>
      </w:r>
      <w:bookmarkEnd w:id="1151"/>
      <w:r>
        <w:t xml:space="preserve"> propert</w:t>
      </w:r>
      <w:bookmarkEnd w:id="1152"/>
      <w:r w:rsidR="00355B20">
        <w:t>ies</w:t>
      </w:r>
      <w:bookmarkEnd w:id="1153"/>
      <w:bookmarkEnd w:id="1154"/>
      <w:bookmarkEnd w:id="1155"/>
    </w:p>
    <w:p w14:paraId="075F7102" w14:textId="1988084D"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56" w:name="_Hlk3886303"/>
      <w:r w:rsidR="00F9787C">
        <w:t>The property names in this object, and the names of the corresponding externalized properties, are given in the table in §</w:t>
      </w:r>
      <w:bookmarkEnd w:id="1156"/>
      <w:r w:rsidR="00211E70">
        <w:fldChar w:fldCharType="begin"/>
      </w:r>
      <w:r w:rsidR="00211E70">
        <w:instrText xml:space="preserve"> REF _Ref6212277 \r \h </w:instrText>
      </w:r>
      <w:r w:rsidR="00211E70">
        <w:fldChar w:fldCharType="separate"/>
      </w:r>
      <w:r w:rsidR="00CB3AD2">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24549B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B3AD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57" w:name="_Toc7106376"/>
      <w:r w:rsidRPr="00FD22AC">
        <w:lastRenderedPageBreak/>
        <w:t>Conformance</w:t>
      </w:r>
      <w:bookmarkEnd w:id="1135"/>
      <w:bookmarkEnd w:id="1157"/>
    </w:p>
    <w:p w14:paraId="1D48659C" w14:textId="6555FDBE" w:rsidR="00EE1E0B" w:rsidRDefault="00EE1E0B" w:rsidP="002244CB"/>
    <w:p w14:paraId="3BBDC6A3" w14:textId="77777777" w:rsidR="00376AE7" w:rsidRDefault="00376AE7" w:rsidP="00376AE7">
      <w:pPr>
        <w:pStyle w:val="Heading2"/>
        <w:numPr>
          <w:ilvl w:val="1"/>
          <w:numId w:val="2"/>
        </w:numPr>
      </w:pPr>
      <w:bookmarkStart w:id="1158" w:name="_Toc7106377"/>
      <w:r>
        <w:t>Conformance targets</w:t>
      </w:r>
      <w:bookmarkEnd w:id="115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7289E8F"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59" w:name="_Toc7106378"/>
      <w:r>
        <w:t>Conformance Clause 1: SARIF log file</w:t>
      </w:r>
      <w:bookmarkEnd w:id="1159"/>
    </w:p>
    <w:p w14:paraId="7C2F5389" w14:textId="0A4B72C2" w:rsidR="0018481C" w:rsidRDefault="00376AE7" w:rsidP="00376AE7">
      <w:r>
        <w:t>A text file satisfies the “SARIF log file” conformance profile if</w:t>
      </w:r>
      <w:r w:rsidR="0018481C">
        <w:t>:</w:t>
      </w:r>
    </w:p>
    <w:p w14:paraId="177D8019" w14:textId="38DE7C23"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B3AD2">
        <w:t>3</w:t>
      </w:r>
      <w:r w:rsidR="002244CB">
        <w:fldChar w:fldCharType="end"/>
      </w:r>
      <w:r w:rsidR="00376AE7">
        <w:t>.</w:t>
      </w:r>
    </w:p>
    <w:p w14:paraId="3A58DDE1" w14:textId="05DA25AC" w:rsidR="0018481C" w:rsidRDefault="0018481C" w:rsidP="00376AE7">
      <w:pPr>
        <w:pStyle w:val="Heading2"/>
        <w:numPr>
          <w:ilvl w:val="1"/>
          <w:numId w:val="2"/>
        </w:numPr>
      </w:pPr>
      <w:bookmarkStart w:id="1160" w:name="_Toc7106379"/>
      <w:r>
        <w:t xml:space="preserve">Conformance Clause </w:t>
      </w:r>
      <w:r w:rsidR="00053C0F">
        <w:t>2</w:t>
      </w:r>
      <w:r>
        <w:t>: SARIF producer</w:t>
      </w:r>
      <w:bookmarkEnd w:id="1160"/>
    </w:p>
    <w:p w14:paraId="350705EC" w14:textId="77777777" w:rsidR="0018481C" w:rsidRDefault="0018481C" w:rsidP="0018481C">
      <w:r>
        <w:t>A program satisfies the “SARIF producer” conformance profile if:</w:t>
      </w:r>
    </w:p>
    <w:p w14:paraId="697B080C" w14:textId="0E015BEE"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CB3AD2">
        <w:t>3</w:t>
      </w:r>
      <w:r>
        <w:fldChar w:fldCharType="end"/>
      </w:r>
      <w:r>
        <w:t>.</w:t>
      </w:r>
    </w:p>
    <w:p w14:paraId="2447FAA5" w14:textId="1139DD8C"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CB3AD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61" w:name="_Toc7106380"/>
      <w:r>
        <w:t xml:space="preserve">Conformance Clause </w:t>
      </w:r>
      <w:r w:rsidR="00053C0F">
        <w:t>3</w:t>
      </w:r>
      <w:r>
        <w:t>: Direct producer</w:t>
      </w:r>
      <w:bookmarkEnd w:id="116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19AA19EE"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B3AD2">
        <w:t>3</w:t>
      </w:r>
      <w:r w:rsidR="002244CB">
        <w:fldChar w:fldCharType="end"/>
      </w:r>
      <w:r>
        <w:t xml:space="preserve"> that are designated as applying to </w:t>
      </w:r>
      <w:r w:rsidR="0018481C">
        <w:t>“</w:t>
      </w:r>
      <w:r>
        <w:t>direct producers</w:t>
      </w:r>
      <w:r w:rsidR="0018481C">
        <w:t>” or to “analysis tools”</w:t>
      </w:r>
      <w:r>
        <w:t>.</w:t>
      </w:r>
    </w:p>
    <w:p w14:paraId="74D6208C" w14:textId="0FC082C1"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B3AD2">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62" w:name="_Toc7106381"/>
      <w:r>
        <w:lastRenderedPageBreak/>
        <w:t xml:space="preserve">Conformance Clause </w:t>
      </w:r>
      <w:r w:rsidR="00053C0F">
        <w:t>5</w:t>
      </w:r>
      <w:r>
        <w:t>: Converter</w:t>
      </w:r>
      <w:bookmarkEnd w:id="1162"/>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32485B8"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CB3AD2">
        <w:t>3</w:t>
      </w:r>
      <w:r>
        <w:fldChar w:fldCharType="end"/>
      </w:r>
      <w:r>
        <w:t xml:space="preserve"> that are designated as applying to converters.</w:t>
      </w:r>
    </w:p>
    <w:p w14:paraId="0990559B" w14:textId="3EC4D663"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CB3AD2">
        <w:t>3</w:t>
      </w:r>
      <w:r>
        <w:fldChar w:fldCharType="end"/>
      </w:r>
      <w:r>
        <w:t>, are intended to be produced only by direct producers.</w:t>
      </w:r>
    </w:p>
    <w:p w14:paraId="493D3DE6" w14:textId="3E91A4EA" w:rsidR="00D06F1A" w:rsidRDefault="00D06F1A" w:rsidP="00D06F1A">
      <w:pPr>
        <w:pStyle w:val="Heading2"/>
      </w:pPr>
      <w:bookmarkStart w:id="1163" w:name="_Toc7106382"/>
      <w:r>
        <w:t xml:space="preserve">Conformance Clause </w:t>
      </w:r>
      <w:r w:rsidR="00053C0F">
        <w:t>6</w:t>
      </w:r>
      <w:r>
        <w:t>: SARIF post-processor</w:t>
      </w:r>
      <w:bookmarkEnd w:id="1163"/>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56BDF27D"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CB3AD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64" w:name="_Toc7106383"/>
      <w:r>
        <w:t xml:space="preserve">Conformance Clause </w:t>
      </w:r>
      <w:r w:rsidR="00053C0F">
        <w:t>7</w:t>
      </w:r>
      <w:r>
        <w:t xml:space="preserve">: </w:t>
      </w:r>
      <w:r w:rsidR="0018481C">
        <w:t>SARIF c</w:t>
      </w:r>
      <w:r>
        <w:t>onsumer</w:t>
      </w:r>
      <w:bookmarkEnd w:id="116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9B714B8"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B3AD2">
        <w:t>3</w:t>
      </w:r>
      <w:r w:rsidR="002244CB">
        <w:fldChar w:fldCharType="end"/>
      </w:r>
      <w:r>
        <w:t>.</w:t>
      </w:r>
    </w:p>
    <w:p w14:paraId="7B2084FE" w14:textId="2B506A10"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CB3AD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65" w:name="_Toc7106384"/>
      <w:r>
        <w:t xml:space="preserve">Conformance Clause </w:t>
      </w:r>
      <w:r w:rsidR="00053C0F">
        <w:t>8</w:t>
      </w:r>
      <w:r>
        <w:t>: Viewer</w:t>
      </w:r>
      <w:bookmarkEnd w:id="1165"/>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28B6FD9E"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CB3AD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66" w:name="_Toc7106385"/>
      <w:bookmarkStart w:id="1167" w:name="_Hlk512505065"/>
      <w:r>
        <w:t xml:space="preserve">Conformance Clause </w:t>
      </w:r>
      <w:r w:rsidR="00053C0F">
        <w:t>9</w:t>
      </w:r>
      <w:r>
        <w:t>: Result management system</w:t>
      </w:r>
      <w:bookmarkEnd w:id="116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55D7C16C"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CB3AD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67"/>
    </w:p>
    <w:p w14:paraId="79E66955" w14:textId="06F20E76" w:rsidR="00435405" w:rsidRDefault="00435405" w:rsidP="00435405">
      <w:pPr>
        <w:pStyle w:val="Heading2"/>
      </w:pPr>
      <w:bookmarkStart w:id="1168" w:name="_Toc7106386"/>
      <w:r>
        <w:t xml:space="preserve">Conformance Clause </w:t>
      </w:r>
      <w:r w:rsidR="00053C0F">
        <w:t>10</w:t>
      </w:r>
      <w:r>
        <w:t>: Engineering system</w:t>
      </w:r>
      <w:bookmarkEnd w:id="1168"/>
    </w:p>
    <w:p w14:paraId="5A8D0E9E" w14:textId="2048F54B" w:rsidR="00435405" w:rsidRDefault="00435405" w:rsidP="00435405">
      <w:r>
        <w:t>An engineering system satisfies the “engineering system” conformance profile if:</w:t>
      </w:r>
    </w:p>
    <w:p w14:paraId="29F6F326" w14:textId="72E997AB"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CB3AD2">
        <w:t>3</w:t>
      </w:r>
      <w:r>
        <w:fldChar w:fldCharType="end"/>
      </w:r>
      <w:r>
        <w:t xml:space="preserve"> that are designated as applying to engineering systems.</w:t>
      </w:r>
    </w:p>
    <w:p w14:paraId="51263FE3" w14:textId="31A49E7E" w:rsidR="0052099F" w:rsidRDefault="002244CB" w:rsidP="00CE1F32">
      <w:pPr>
        <w:pStyle w:val="AppendixHeading1"/>
      </w:pPr>
      <w:bookmarkStart w:id="1169" w:name="AppendixAcknowledgments"/>
      <w:bookmarkStart w:id="1170" w:name="_Toc85472897"/>
      <w:bookmarkStart w:id="1171" w:name="_Toc287332012"/>
      <w:bookmarkStart w:id="1172" w:name="_Toc7106387"/>
      <w:bookmarkStart w:id="1173" w:name="_Hlk513041526"/>
      <w:bookmarkEnd w:id="1169"/>
      <w:r>
        <w:lastRenderedPageBreak/>
        <w:t xml:space="preserve">(Informative) </w:t>
      </w:r>
      <w:r w:rsidR="00B80CDB">
        <w:t>Acknowl</w:t>
      </w:r>
      <w:r w:rsidR="004D0E5E">
        <w:t>e</w:t>
      </w:r>
      <w:r w:rsidR="008F61FB">
        <w:t>dg</w:t>
      </w:r>
      <w:r w:rsidR="0052099F">
        <w:t>ments</w:t>
      </w:r>
      <w:bookmarkEnd w:id="1170"/>
      <w:bookmarkEnd w:id="1171"/>
      <w:bookmarkEnd w:id="117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73"/>
    <w:p w14:paraId="645628E0" w14:textId="77777777" w:rsidR="00C76CAA" w:rsidRPr="00C76CAA" w:rsidRDefault="00C76CAA" w:rsidP="00C76CAA"/>
    <w:p w14:paraId="586B0BCA" w14:textId="2CB47B5E" w:rsidR="0052099F" w:rsidRDefault="002244CB" w:rsidP="008C100C">
      <w:pPr>
        <w:pStyle w:val="AppendixHeading1"/>
      </w:pPr>
      <w:bookmarkStart w:id="1174" w:name="AppendixFingerprints"/>
      <w:bookmarkStart w:id="1175" w:name="_Ref513039337"/>
      <w:bookmarkStart w:id="1176" w:name="_Toc7106388"/>
      <w:bookmarkEnd w:id="1174"/>
      <w:r>
        <w:lastRenderedPageBreak/>
        <w:t>(</w:t>
      </w:r>
      <w:r w:rsidR="00E8605A">
        <w:t>Normative</w:t>
      </w:r>
      <w:r>
        <w:t xml:space="preserve">) </w:t>
      </w:r>
      <w:r w:rsidR="00710FE0">
        <w:t>Use of fingerprints by result management systems</w:t>
      </w:r>
      <w:bookmarkEnd w:id="1175"/>
      <w:bookmarkEnd w:id="117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6600365"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B3AD2">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A73CB48" w:rsidR="00E8605A" w:rsidRDefault="00473D34" w:rsidP="0040428B">
      <w:pPr>
        <w:pStyle w:val="Note"/>
      </w:pPr>
      <w:bookmarkStart w:id="1177"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CB3AD2">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B3AD2">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77"/>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78" w:name="AppendixViewers"/>
      <w:bookmarkStart w:id="1179" w:name="_Ref5968895"/>
      <w:bookmarkStart w:id="1180" w:name="_Toc7106389"/>
      <w:bookmarkEnd w:id="1178"/>
      <w:r>
        <w:lastRenderedPageBreak/>
        <w:t xml:space="preserve">(Informative) </w:t>
      </w:r>
      <w:r w:rsidR="00710FE0">
        <w:t xml:space="preserve">Use of SARIF by log </w:t>
      </w:r>
      <w:r w:rsidR="00AF0D84">
        <w:t xml:space="preserve">file </w:t>
      </w:r>
      <w:r w:rsidR="00710FE0">
        <w:t>viewers</w:t>
      </w:r>
      <w:bookmarkEnd w:id="1179"/>
      <w:bookmarkEnd w:id="118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1DCC4FA"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CB3AD2">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CB3AD2">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CB3AD2">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81" w:name="AppendixConverters"/>
      <w:bookmarkStart w:id="1182" w:name="_Ref6044190"/>
      <w:bookmarkStart w:id="1183" w:name="_Toc7106390"/>
      <w:bookmarkEnd w:id="1181"/>
      <w:r>
        <w:lastRenderedPageBreak/>
        <w:t>(</w:t>
      </w:r>
      <w:r w:rsidR="003E76F3">
        <w:t>Normative</w:t>
      </w:r>
      <w:r>
        <w:t xml:space="preserve">) </w:t>
      </w:r>
      <w:r w:rsidR="00710FE0">
        <w:t>Production of SARIF by converters</w:t>
      </w:r>
      <w:bookmarkEnd w:id="1182"/>
      <w:bookmarkEnd w:id="118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245C243C"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CB3AD2">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CB3AD2">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7DE6CBA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A45479E" w:rsidR="00AD4878" w:rsidRDefault="00AD4878" w:rsidP="002A48C0">
      <w:r>
        <w:t>Since each converter might synthesize SARIF elements differently (notably</w:t>
      </w:r>
      <w:r w:rsidR="00DE7DFA">
        <w:t xml:space="preserve"> the rule id</w:t>
      </w:r>
      <w:r>
        <w:t xml:space="preserve">; see </w:t>
      </w:r>
      <w:bookmarkStart w:id="1184" w:name="_Hlk5952006"/>
      <w:r>
        <w:t>§</w:t>
      </w:r>
      <w:bookmarkEnd w:id="1184"/>
      <w:r>
        <w:fldChar w:fldCharType="begin"/>
      </w:r>
      <w:r>
        <w:instrText xml:space="preserve"> REF _Ref513193500 \r \h </w:instrText>
      </w:r>
      <w:r>
        <w:fldChar w:fldCharType="separate"/>
      </w:r>
      <w:r w:rsidR="00CB3AD2">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DB4860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CB3AD2">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47AC943"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CB3AD2">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CB3AD2">
        <w:t>3.26.13</w:t>
      </w:r>
      <w:r w:rsidR="00C6546E">
        <w:fldChar w:fldCharType="end"/>
      </w:r>
      <w:r>
        <w:t>).</w:t>
      </w:r>
    </w:p>
    <w:p w14:paraId="14E4D457" w14:textId="55136BB8"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CB3AD2">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85" w:name="AppendixRuleMetadata"/>
      <w:bookmarkStart w:id="1186" w:name="_Toc7106391"/>
      <w:bookmarkEnd w:id="1185"/>
      <w:r>
        <w:lastRenderedPageBreak/>
        <w:t xml:space="preserve">(Informative) </w:t>
      </w:r>
      <w:r w:rsidR="00710FE0">
        <w:t xml:space="preserve">Locating rule </w:t>
      </w:r>
      <w:r w:rsidR="00A86188">
        <w:t xml:space="preserve">and notification </w:t>
      </w:r>
      <w:r w:rsidR="00710FE0">
        <w:t>metadata</w:t>
      </w:r>
      <w:bookmarkEnd w:id="1186"/>
    </w:p>
    <w:p w14:paraId="43EDCF6F" w14:textId="7C72D006"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B3AD2">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B3AD2">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8D081A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CB3AD2">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87" w:name="AppendixDeterminism"/>
      <w:bookmarkStart w:id="1188" w:name="_Ref5968949"/>
      <w:bookmarkStart w:id="1189" w:name="_Ref5968961"/>
      <w:bookmarkStart w:id="1190" w:name="_Toc7106392"/>
      <w:bookmarkEnd w:id="1187"/>
      <w:r>
        <w:lastRenderedPageBreak/>
        <w:t>(</w:t>
      </w:r>
      <w:r w:rsidR="00C274E5">
        <w:t>Inf</w:t>
      </w:r>
      <w:r>
        <w:t xml:space="preserve">ormative) </w:t>
      </w:r>
      <w:r w:rsidR="00710FE0">
        <w:t>Producing deterministic SARIF log files</w:t>
      </w:r>
      <w:bookmarkEnd w:id="1188"/>
      <w:bookmarkEnd w:id="1189"/>
      <w:bookmarkEnd w:id="1190"/>
    </w:p>
    <w:p w14:paraId="269DCAE0" w14:textId="72CA49C1" w:rsidR="00B62028" w:rsidRDefault="00B62028" w:rsidP="00B62028">
      <w:pPr>
        <w:pStyle w:val="AppendixHeading2"/>
      </w:pPr>
      <w:bookmarkStart w:id="1191" w:name="_Toc7106393"/>
      <w:r>
        <w:t>General</w:t>
      </w:r>
      <w:bookmarkEnd w:id="1191"/>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92" w:name="_Ref513042258"/>
      <w:bookmarkStart w:id="1193" w:name="_Toc7106394"/>
      <w:r>
        <w:t>Non-deterministic file format elements</w:t>
      </w:r>
      <w:bookmarkEnd w:id="1192"/>
      <w:bookmarkEnd w:id="1193"/>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94" w:name="_Toc7106395"/>
      <w:r>
        <w:t>Array and dictionary element ordering</w:t>
      </w:r>
      <w:bookmarkEnd w:id="1194"/>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95" w:name="_Ref513042289"/>
      <w:bookmarkStart w:id="1196" w:name="_Toc7106396"/>
      <w:r>
        <w:t>Absolute paths</w:t>
      </w:r>
      <w:bookmarkEnd w:id="1195"/>
      <w:bookmarkEnd w:id="1196"/>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97" w:name="_Toc7106397"/>
      <w:r>
        <w:lastRenderedPageBreak/>
        <w:t>Inherently non-deterministic tools</w:t>
      </w:r>
      <w:bookmarkEnd w:id="1197"/>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98" w:name="_Toc7106398"/>
      <w:r>
        <w:t>Compensating for non-deterministic output</w:t>
      </w:r>
      <w:bookmarkEnd w:id="119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99" w:name="_Toc7106399"/>
      <w:r>
        <w:t>Interaction between determinism and baselining</w:t>
      </w:r>
      <w:bookmarkEnd w:id="119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00" w:name="AppendixFixes"/>
      <w:bookmarkStart w:id="1201" w:name="_Toc7106400"/>
      <w:bookmarkEnd w:id="1200"/>
      <w:r>
        <w:lastRenderedPageBreak/>
        <w:t xml:space="preserve">(Informative) </w:t>
      </w:r>
      <w:r w:rsidR="00710FE0">
        <w:t>Guidance on fixes</w:t>
      </w:r>
      <w:bookmarkEnd w:id="1201"/>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02" w:name="_Toc7106401"/>
      <w:r>
        <w:lastRenderedPageBreak/>
        <w:t>(Informative) Diagnosing results in generated files</w:t>
      </w:r>
      <w:bookmarkEnd w:id="120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510484"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CB3AD2">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CB3AD2">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CB3AD2">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CB3AD2">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CB3AD2">
        <w:t>3.29.13</w:t>
      </w:r>
      <w:r w:rsidR="000C665E">
        <w:fldChar w:fldCharType="end"/>
      </w:r>
      <w:r w:rsidR="000C665E">
        <w:t xml:space="preserve">) </w:t>
      </w:r>
      <w:r>
        <w:t>holds the relevant portion of the file contents.</w:t>
      </w:r>
    </w:p>
    <w:p w14:paraId="5DB07359" w14:textId="25E2D30B"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CB3AD2">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CB3AD2">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03" w:name="_Hlk6045856"/>
      <w:r w:rsidR="000C665E">
        <w:t xml:space="preserve"> (§</w:t>
      </w:r>
      <w:r w:rsidR="000C665E">
        <w:fldChar w:fldCharType="begin"/>
      </w:r>
      <w:r w:rsidR="000C665E">
        <w:instrText xml:space="preserve"> REF _Ref507667580 \r \h </w:instrText>
      </w:r>
      <w:r w:rsidR="000C665E">
        <w:fldChar w:fldCharType="separate"/>
      </w:r>
      <w:r w:rsidR="00CB3AD2">
        <w:t>3.14.15</w:t>
      </w:r>
      <w:r w:rsidR="000C665E">
        <w:fldChar w:fldCharType="end"/>
      </w:r>
      <w:r w:rsidR="000C665E" w:rsidRPr="000C665E">
        <w:t>)</w:t>
      </w:r>
      <w:bookmarkEnd w:id="1203"/>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4CB5836"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CB3AD2">
        <w:t>3.14</w:t>
      </w:r>
      <w:r>
        <w:fldChar w:fldCharType="end"/>
      </w:r>
      <w:r>
        <w:t>).</w:t>
      </w:r>
    </w:p>
    <w:p w14:paraId="16CC02FE" w14:textId="4A5C30F3"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CB3AD2">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0EDDA931"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CB3AD2">
        <w:t>3.14.22</w:t>
      </w:r>
      <w:r>
        <w:fldChar w:fldCharType="end"/>
      </w:r>
      <w:r>
        <w:t>.</w:t>
      </w:r>
    </w:p>
    <w:p w14:paraId="12542006" w14:textId="56E3C207"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CB3AD2">
        <w:t>3.26</w:t>
      </w:r>
      <w:r>
        <w:fldChar w:fldCharType="end"/>
      </w:r>
      <w:r>
        <w:t>).</w:t>
      </w:r>
    </w:p>
    <w:p w14:paraId="405D3CE1" w14:textId="1F89BC8C"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CB3AD2">
        <w:t>3.26.5</w:t>
      </w:r>
      <w:r w:rsidR="00EC5421">
        <w:fldChar w:fldCharType="end"/>
      </w:r>
      <w:r>
        <w:t>.</w:t>
      </w:r>
    </w:p>
    <w:p w14:paraId="53F54E24" w14:textId="2FE366D8"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CB3AD2">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42EF1892"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CB3AD2">
        <w:t>3.26.12</w:t>
      </w:r>
      <w:r>
        <w:fldChar w:fldCharType="end"/>
      </w:r>
      <w:r>
        <w:t>.</w:t>
      </w:r>
    </w:p>
    <w:p w14:paraId="6B5EF283" w14:textId="16BAABDB"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CB3AD2">
        <w:t>3.27</w:t>
      </w:r>
      <w:r>
        <w:fldChar w:fldCharType="end"/>
      </w:r>
      <w:r>
        <w:t>).</w:t>
      </w:r>
    </w:p>
    <w:p w14:paraId="348A704B" w14:textId="7BD10BAB"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CB3AD2">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75082623"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CB3AD2">
        <w:t>3.14.15</w:t>
      </w:r>
      <w:r>
        <w:fldChar w:fldCharType="end"/>
      </w:r>
      <w:r>
        <w:t>.</w:t>
      </w:r>
    </w:p>
    <w:p w14:paraId="4927884C" w14:textId="638D3253"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CB3AD2">
        <w:t>3.24</w:t>
      </w:r>
      <w:r>
        <w:fldChar w:fldCharType="end"/>
      </w:r>
      <w:r>
        <w:t>).</w:t>
      </w:r>
    </w:p>
    <w:p w14:paraId="18AC6C56" w14:textId="6ED5913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CB3AD2">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66B2F6F4"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CB3AD2">
        <w:rPr>
          <w:b/>
        </w:rPr>
        <w:t>3.24.8</w:t>
      </w:r>
      <w:r>
        <w:rPr>
          <w:b/>
        </w:rPr>
        <w:fldChar w:fldCharType="end"/>
      </w:r>
      <w:r w:rsidRPr="00EC7E26">
        <w:rPr>
          <w:b/>
        </w:rPr>
        <w:t>.</w:t>
      </w:r>
    </w:p>
    <w:p w14:paraId="3F9D74B5" w14:textId="1E5483D5"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B3AD2">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04" w:name="_Hlk6048403"/>
      <w:r w:rsidRPr="00DD7757">
        <w:rPr>
          <w:b/>
        </w:rPr>
        <w:t>"lastModifiedTimeUtc": "2019-04-13T11:45:23.477",</w:t>
      </w:r>
    </w:p>
    <w:bookmarkEnd w:id="1204"/>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05" w:name="AppendixSourceLanguage"/>
      <w:bookmarkStart w:id="1206" w:name="_Toc7106402"/>
      <w:bookmarkEnd w:id="1205"/>
      <w:r>
        <w:lastRenderedPageBreak/>
        <w:t>(Informative) Sample sourceLanguage values</w:t>
      </w:r>
      <w:bookmarkEnd w:id="1206"/>
    </w:p>
    <w:p w14:paraId="38B9ECB8" w14:textId="0D3C14F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B3AD2">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207"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207"/>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08" w:name="AppendixExamples"/>
      <w:bookmarkStart w:id="1209" w:name="_Toc7106403"/>
      <w:bookmarkEnd w:id="1208"/>
      <w:r>
        <w:lastRenderedPageBreak/>
        <w:t xml:space="preserve">(Informative) </w:t>
      </w:r>
      <w:r w:rsidR="00710FE0">
        <w:t>Examples</w:t>
      </w:r>
      <w:bookmarkEnd w:id="120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10" w:name="_Toc7106404"/>
      <w:r>
        <w:t xml:space="preserve">Minimal valid SARIF </w:t>
      </w:r>
      <w:r w:rsidR="00EA1C84">
        <w:t>log file</w:t>
      </w:r>
      <w:bookmarkEnd w:id="121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D017BB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B3AD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B3AD2">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11" w:name="_Toc7106405"/>
      <w:r w:rsidRPr="00745595">
        <w:t xml:space="preserve">Minimal recommended SARIF </w:t>
      </w:r>
      <w:r w:rsidR="00EA1C84">
        <w:t xml:space="preserve">log </w:t>
      </w:r>
      <w:r w:rsidRPr="00745595">
        <w:t>file with source information</w:t>
      </w:r>
      <w:bookmarkEnd w:id="121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552670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B3AD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B3AD2">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B3AD2">
        <w:t>3.26</w:t>
      </w:r>
      <w:r>
        <w:fldChar w:fldCharType="end"/>
      </w:r>
      <w:r>
        <w:t xml:space="preserve">) so the recommended elements of the </w:t>
      </w:r>
      <w:r w:rsidRPr="00745595">
        <w:rPr>
          <w:rStyle w:val="CODEtemp"/>
        </w:rPr>
        <w:t>result</w:t>
      </w:r>
      <w:r>
        <w:t xml:space="preserve"> object can be shown.</w:t>
      </w:r>
    </w:p>
    <w:p w14:paraId="0A703AC0" w14:textId="0A82D828"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B3AD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379755F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B3AD2">
        <w:t>3.14.16</w:t>
      </w:r>
      <w:r>
        <w:fldChar w:fldCharType="end"/>
      </w:r>
      <w:r>
        <w:t>), because when physical location information is available, that property is optional (it “</w:t>
      </w:r>
      <w:r w:rsidRPr="00745595">
        <w:rPr>
          <w:b/>
        </w:rPr>
        <w:t>MAY</w:t>
      </w:r>
      <w:r>
        <w:t>” be present).</w:t>
      </w:r>
    </w:p>
    <w:p w14:paraId="3D9A1852" w14:textId="5B344BC7"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B3AD2">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12" w:name="_Toc7106406"/>
      <w:r w:rsidRPr="001D7651">
        <w:t xml:space="preserve">Minimal recommended SARIF </w:t>
      </w:r>
      <w:r w:rsidR="00EA1C84">
        <w:t xml:space="preserve">log </w:t>
      </w:r>
      <w:r w:rsidRPr="001D7651">
        <w:t>file without source information</w:t>
      </w:r>
      <w:bookmarkEnd w:id="121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CA60F4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B3AD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B3AD2">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B3AD2">
        <w:t>3.26</w:t>
      </w:r>
      <w:r>
        <w:fldChar w:fldCharType="end"/>
      </w:r>
      <w:r>
        <w:t xml:space="preserve">) so the recommended elements of the </w:t>
      </w:r>
      <w:r w:rsidRPr="001D7651">
        <w:rPr>
          <w:rStyle w:val="CODEtemp"/>
        </w:rPr>
        <w:t>result</w:t>
      </w:r>
      <w:r>
        <w:t xml:space="preserve"> object can be shown.</w:t>
      </w:r>
    </w:p>
    <w:p w14:paraId="7469062E" w14:textId="3731A68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B3AD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130524C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B3AD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13" w:name="_Toc7106407"/>
      <w:r>
        <w:t>Comprehensive SARIF file</w:t>
      </w:r>
      <w:bookmarkEnd w:id="121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lastRenderedPageBreak/>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lastRenderedPageBreak/>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lastRenderedPageBreak/>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lastRenderedPageBreak/>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14"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14"/>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15" w:name="AppendixRevisionHistory"/>
      <w:bookmarkStart w:id="1216" w:name="_Toc85472898"/>
      <w:bookmarkStart w:id="1217" w:name="_Toc287332014"/>
      <w:bookmarkStart w:id="1218" w:name="_Toc7106408"/>
      <w:bookmarkEnd w:id="1215"/>
      <w:r>
        <w:lastRenderedPageBreak/>
        <w:t xml:space="preserve">(Informative) </w:t>
      </w:r>
      <w:r w:rsidR="00A05FDF">
        <w:t>Revision History</w:t>
      </w:r>
      <w:bookmarkEnd w:id="1216"/>
      <w:bookmarkEnd w:id="1217"/>
      <w:bookmarkEnd w:id="12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AD51FF5"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788661F"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6C28A55"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04194E6"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EFA3A56"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3FA3593"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4F75CAE"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4DC4E3B"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C3D0EA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93D1F1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D07B60B"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BDF8F39"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A72C521"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C554F37"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BDF150E"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83793C7"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F01D77D"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2A4C199"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2ACD569"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2BDC097"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EE5915F"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2DAFEE45"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B38FE30"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35E55A3"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707E4690"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11505FC4"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64D6ADAD"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(tail),</w:t>
            </w:r>
            <w:r w:rsidR="0001665D">
              <w:t xml:space="preserve"> </w:t>
            </w:r>
            <w:hyperlink r:id="rId236" w:history="1">
              <w:r w:rsidR="0001665D" w:rsidRPr="0001665D">
                <w:rPr>
                  <w:rStyle w:val="Hyperlink"/>
                </w:rPr>
                <w:t>#378</w:t>
              </w:r>
            </w:hyperlink>
            <w:r w:rsidR="0001665D">
              <w:t>,</w:t>
            </w:r>
            <w:r w:rsidR="00F40B7D">
              <w:t xml:space="preserve"> </w:t>
            </w:r>
            <w:hyperlink r:id="rId237" w:history="1">
              <w:r w:rsidR="00F40B7D" w:rsidRPr="00F40B7D">
                <w:rPr>
                  <w:rStyle w:val="Hyperlink"/>
                </w:rPr>
                <w:t>#380</w:t>
              </w:r>
            </w:hyperlink>
            <w:r w:rsidR="00F40B7D">
              <w:t>,</w:t>
            </w:r>
            <w:r w:rsidR="007E63F6">
              <w:t xml:space="preserve"> </w:t>
            </w:r>
            <w:hyperlink r:id="rId238" w:history="1">
              <w:r w:rsidR="007E63F6" w:rsidRPr="007E63F6">
                <w:rPr>
                  <w:rStyle w:val="Hyperlink"/>
                </w:rPr>
                <w:t>#381</w:t>
              </w:r>
            </w:hyperlink>
            <w:r w:rsidR="007E63F6">
              <w:t>,</w:t>
            </w:r>
            <w:r w:rsidR="00F40B7D">
              <w:t xml:space="preserve"> </w:t>
            </w:r>
            <w:hyperlink r:id="rId239" w:history="1">
              <w:r w:rsidR="00F40B7D" w:rsidRPr="00F40B7D">
                <w:rPr>
                  <w:rStyle w:val="Hyperlink"/>
                </w:rPr>
                <w:t>#382</w:t>
              </w:r>
            </w:hyperlink>
            <w:r w:rsidR="00F40B7D">
              <w:t>,</w:t>
            </w:r>
            <w:r>
              <w:t xml:space="preserve"> </w:t>
            </w:r>
            <w:hyperlink r:id="rId240" w:history="1">
              <w:r w:rsidRPr="00F012C4">
                <w:rPr>
                  <w:rStyle w:val="Hyperlink"/>
                </w:rPr>
                <w:t>#383</w:t>
              </w:r>
            </w:hyperlink>
            <w:r w:rsidR="00D518A7">
              <w:t>,</w:t>
            </w:r>
            <w:r w:rsidR="008C494F">
              <w:t xml:space="preserve"> </w:t>
            </w:r>
            <w:hyperlink r:id="rId241" w:history="1">
              <w:r w:rsidR="008C494F" w:rsidRPr="008C494F">
                <w:rPr>
                  <w:rStyle w:val="Hyperlink"/>
                </w:rPr>
                <w:t>#387</w:t>
              </w:r>
            </w:hyperlink>
            <w:r w:rsidR="008C494F">
              <w:t>,</w:t>
            </w:r>
            <w:r w:rsidR="009F388C">
              <w:t xml:space="preserve"> </w:t>
            </w:r>
            <w:hyperlink r:id="rId242" w:history="1">
              <w:r w:rsidR="009F388C" w:rsidRPr="009F388C">
                <w:rPr>
                  <w:rStyle w:val="Hyperlink"/>
                </w:rPr>
                <w:t>#391</w:t>
              </w:r>
            </w:hyperlink>
            <w:r w:rsidR="00D518A7">
              <w:t xml:space="preserve">, </w:t>
            </w:r>
            <w:hyperlink r:id="rId243" w:history="1">
              <w:r w:rsidR="00D518A7" w:rsidRPr="00D518A7">
                <w:rPr>
                  <w:rStyle w:val="Hyperlink"/>
                </w:rPr>
                <w:t>#392</w:t>
              </w:r>
            </w:hyperlink>
            <w:r w:rsidR="00E23C21">
              <w:t xml:space="preserve">, </w:t>
            </w:r>
            <w:ins w:id="1219" w:author="Laurence Golding" w:date="2019-04-25T17:34:00Z">
              <w:r w:rsidR="00EE67F8">
                <w:fldChar w:fldCharType="begin"/>
              </w:r>
              <w:r w:rsidR="00EE67F8">
                <w:instrText xml:space="preserve"> HYPERLINK "https://github.com/oasis-tcs/sarif-spec/issues/393" </w:instrText>
              </w:r>
              <w:r w:rsidR="00EE67F8">
                <w:fldChar w:fldCharType="separate"/>
              </w:r>
              <w:r w:rsidR="00EE67F8" w:rsidRPr="00EE67F8">
                <w:rPr>
                  <w:rStyle w:val="Hyperlink"/>
                </w:rPr>
                <w:t>#393</w:t>
              </w:r>
              <w:r w:rsidR="00EE67F8">
                <w:fldChar w:fldCharType="end"/>
              </w:r>
            </w:ins>
            <w:ins w:id="1220" w:author="Laurence Golding" w:date="2019-04-25T17:33:00Z">
              <w:r w:rsidR="00EE67F8">
                <w:t xml:space="preserve">, </w:t>
              </w:r>
            </w:ins>
            <w:r w:rsidR="00E23C21">
              <w:t xml:space="preserve">and </w:t>
            </w:r>
            <w:hyperlink r:id="rId244" w:history="1">
              <w:r w:rsidR="00E23C21" w:rsidRPr="00E23C21">
                <w:rPr>
                  <w:rStyle w:val="Hyperlink"/>
                </w:rPr>
                <w:t>#397</w:t>
              </w:r>
            </w:hyperlink>
            <w:r w:rsidR="00E23C21">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1007D" w14:textId="77777777" w:rsidR="006010BF" w:rsidRDefault="006010BF" w:rsidP="008C100C">
      <w:r>
        <w:separator/>
      </w:r>
    </w:p>
    <w:p w14:paraId="266C9567" w14:textId="77777777" w:rsidR="006010BF" w:rsidRDefault="006010BF" w:rsidP="008C100C"/>
    <w:p w14:paraId="2EAC49AA" w14:textId="77777777" w:rsidR="006010BF" w:rsidRDefault="006010BF" w:rsidP="008C100C"/>
    <w:p w14:paraId="2292CFE8" w14:textId="77777777" w:rsidR="006010BF" w:rsidRDefault="006010BF" w:rsidP="008C100C"/>
    <w:p w14:paraId="753EC641" w14:textId="77777777" w:rsidR="006010BF" w:rsidRDefault="006010BF" w:rsidP="008C100C"/>
    <w:p w14:paraId="044896B1" w14:textId="77777777" w:rsidR="006010BF" w:rsidRDefault="006010BF" w:rsidP="008C100C"/>
    <w:p w14:paraId="6FC9A724" w14:textId="77777777" w:rsidR="006010BF" w:rsidRDefault="006010BF" w:rsidP="008C100C"/>
  </w:endnote>
  <w:endnote w:type="continuationSeparator" w:id="0">
    <w:p w14:paraId="674CEF64" w14:textId="77777777" w:rsidR="006010BF" w:rsidRDefault="006010BF" w:rsidP="008C100C">
      <w:r>
        <w:continuationSeparator/>
      </w:r>
    </w:p>
    <w:p w14:paraId="0D88BD7A" w14:textId="77777777" w:rsidR="006010BF" w:rsidRDefault="006010BF" w:rsidP="008C100C"/>
    <w:p w14:paraId="51D9A53F" w14:textId="77777777" w:rsidR="006010BF" w:rsidRDefault="006010BF" w:rsidP="008C100C"/>
    <w:p w14:paraId="25A53702" w14:textId="77777777" w:rsidR="006010BF" w:rsidRDefault="006010BF" w:rsidP="008C100C"/>
    <w:p w14:paraId="4E3C0864" w14:textId="77777777" w:rsidR="006010BF" w:rsidRDefault="006010BF" w:rsidP="008C100C"/>
    <w:p w14:paraId="701AB4CC" w14:textId="77777777" w:rsidR="006010BF" w:rsidRDefault="006010BF" w:rsidP="008C100C"/>
    <w:p w14:paraId="4B96F975" w14:textId="77777777" w:rsidR="006010BF" w:rsidRDefault="006010B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425B12" w:rsidRDefault="00425B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425B12" w:rsidRPr="00195F88" w:rsidRDefault="00425B1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425B12" w:rsidRPr="00195F88" w:rsidRDefault="00425B1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425B12" w:rsidRDefault="0042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CF274" w14:textId="77777777" w:rsidR="006010BF" w:rsidRDefault="006010BF" w:rsidP="008C100C">
      <w:r>
        <w:separator/>
      </w:r>
    </w:p>
    <w:p w14:paraId="736E0ED3" w14:textId="77777777" w:rsidR="006010BF" w:rsidRDefault="006010BF" w:rsidP="008C100C"/>
  </w:footnote>
  <w:footnote w:type="continuationSeparator" w:id="0">
    <w:p w14:paraId="6BA1DDCE" w14:textId="77777777" w:rsidR="006010BF" w:rsidRDefault="006010BF" w:rsidP="008C100C">
      <w:r>
        <w:continuationSeparator/>
      </w:r>
    </w:p>
    <w:p w14:paraId="3BC722B8" w14:textId="77777777" w:rsidR="006010BF" w:rsidRDefault="006010BF" w:rsidP="008C100C"/>
  </w:footnote>
  <w:footnote w:id="1">
    <w:p w14:paraId="097233B1" w14:textId="39BD8E76" w:rsidR="00425B12" w:rsidRDefault="00425B12">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425B12" w:rsidRDefault="00425B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425B12" w:rsidRDefault="00425B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425B12" w:rsidRDefault="0042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4F"/>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247" Type="http://schemas.openxmlformats.org/officeDocument/2006/relationships/theme" Target="theme/theme1.xm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0"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244" Type="http://schemas.openxmlformats.org/officeDocument/2006/relationships/hyperlink" Target="https://github.com/oasis-tcs/sarif-spec/issues/397"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8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83" TargetMode="External"/><Relationship Id="rId245"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hyperlink" Target="https://github.com/oasis-tcs/sarif-spec/issues/387" TargetMode="External"/><Relationship Id="rId246"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78"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hyperlink" Target="https://github.com/oasis-tcs/sarif-spec/issues/391"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243" Type="http://schemas.openxmlformats.org/officeDocument/2006/relationships/hyperlink" Target="https://github.com/oasis-tcs/sarif-spec/issues/3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F10B2-B164-41E6-A6F7-3BA37BEFE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1832</TotalTime>
  <Pages>216</Pages>
  <Words>89578</Words>
  <Characters>510600</Characters>
  <Application>Microsoft Office Word</Application>
  <DocSecurity>0</DocSecurity>
  <Lines>4255</Lines>
  <Paragraphs>1197</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598981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85</cp:revision>
  <cp:lastPrinted>2011-08-05T16:21:00Z</cp:lastPrinted>
  <dcterms:created xsi:type="dcterms:W3CDTF">2019-04-22T20:45:00Z</dcterms:created>
  <dcterms:modified xsi:type="dcterms:W3CDTF">2019-04-26T00:38:00Z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