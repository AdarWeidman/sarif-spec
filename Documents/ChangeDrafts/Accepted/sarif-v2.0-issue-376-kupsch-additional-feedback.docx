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B38C1EB" w:rsidR="00D17F06" w:rsidRDefault="00A5156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B742F0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F7B401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36F1AD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21AA9A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2EFA8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6D36C6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7F3A2F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8BF798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3C5F074" w14:textId="66357936" w:rsidR="00C422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19699" w:history="1">
        <w:r w:rsidR="00C4229B" w:rsidRPr="00D812BC">
          <w:rPr>
            <w:rStyle w:val="Hyperlink"/>
            <w:noProof/>
          </w:rPr>
          <w:t>1</w:t>
        </w:r>
        <w:r w:rsidR="00C4229B">
          <w:rPr>
            <w:rFonts w:asciiTheme="minorHAnsi" w:eastAsiaTheme="minorEastAsia" w:hAnsiTheme="minorHAnsi" w:cstheme="minorBidi"/>
            <w:noProof/>
            <w:sz w:val="22"/>
            <w:szCs w:val="22"/>
          </w:rPr>
          <w:tab/>
        </w:r>
        <w:r w:rsidR="00C4229B" w:rsidRPr="00D812BC">
          <w:rPr>
            <w:rStyle w:val="Hyperlink"/>
            <w:noProof/>
          </w:rPr>
          <w:t>Introduction</w:t>
        </w:r>
        <w:r w:rsidR="00C4229B">
          <w:rPr>
            <w:noProof/>
            <w:webHidden/>
          </w:rPr>
          <w:tab/>
        </w:r>
        <w:r w:rsidR="00C4229B">
          <w:rPr>
            <w:noProof/>
            <w:webHidden/>
          </w:rPr>
          <w:fldChar w:fldCharType="begin"/>
        </w:r>
        <w:r w:rsidR="00C4229B">
          <w:rPr>
            <w:noProof/>
            <w:webHidden/>
          </w:rPr>
          <w:instrText xml:space="preserve"> PAGEREF _Toc6219699 \h </w:instrText>
        </w:r>
        <w:r w:rsidR="00C4229B">
          <w:rPr>
            <w:noProof/>
            <w:webHidden/>
          </w:rPr>
        </w:r>
        <w:r w:rsidR="00C4229B">
          <w:rPr>
            <w:noProof/>
            <w:webHidden/>
          </w:rPr>
          <w:fldChar w:fldCharType="separate"/>
        </w:r>
        <w:r w:rsidR="00C4229B">
          <w:rPr>
            <w:noProof/>
            <w:webHidden/>
          </w:rPr>
          <w:t>15</w:t>
        </w:r>
        <w:r w:rsidR="00C4229B">
          <w:rPr>
            <w:noProof/>
            <w:webHidden/>
          </w:rPr>
          <w:fldChar w:fldCharType="end"/>
        </w:r>
      </w:hyperlink>
    </w:p>
    <w:p w14:paraId="2BA64D1C" w14:textId="71FDB551"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0" w:history="1">
        <w:r w:rsidR="00C4229B" w:rsidRPr="00D812BC">
          <w:rPr>
            <w:rStyle w:val="Hyperlink"/>
            <w:noProof/>
          </w:rPr>
          <w:t>1.1 IPR Policy</w:t>
        </w:r>
        <w:r w:rsidR="00C4229B">
          <w:rPr>
            <w:noProof/>
            <w:webHidden/>
          </w:rPr>
          <w:tab/>
        </w:r>
        <w:r w:rsidR="00C4229B">
          <w:rPr>
            <w:noProof/>
            <w:webHidden/>
          </w:rPr>
          <w:fldChar w:fldCharType="begin"/>
        </w:r>
        <w:r w:rsidR="00C4229B">
          <w:rPr>
            <w:noProof/>
            <w:webHidden/>
          </w:rPr>
          <w:instrText xml:space="preserve"> PAGEREF _Toc6219700 \h </w:instrText>
        </w:r>
        <w:r w:rsidR="00C4229B">
          <w:rPr>
            <w:noProof/>
            <w:webHidden/>
          </w:rPr>
        </w:r>
        <w:r w:rsidR="00C4229B">
          <w:rPr>
            <w:noProof/>
            <w:webHidden/>
          </w:rPr>
          <w:fldChar w:fldCharType="separate"/>
        </w:r>
        <w:r w:rsidR="00C4229B">
          <w:rPr>
            <w:noProof/>
            <w:webHidden/>
          </w:rPr>
          <w:t>15</w:t>
        </w:r>
        <w:r w:rsidR="00C4229B">
          <w:rPr>
            <w:noProof/>
            <w:webHidden/>
          </w:rPr>
          <w:fldChar w:fldCharType="end"/>
        </w:r>
      </w:hyperlink>
    </w:p>
    <w:p w14:paraId="25E90324" w14:textId="10936D94"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1" w:history="1">
        <w:r w:rsidR="00C4229B" w:rsidRPr="00D812BC">
          <w:rPr>
            <w:rStyle w:val="Hyperlink"/>
            <w:noProof/>
          </w:rPr>
          <w:t>1.2 Terminology</w:t>
        </w:r>
        <w:r w:rsidR="00C4229B">
          <w:rPr>
            <w:noProof/>
            <w:webHidden/>
          </w:rPr>
          <w:tab/>
        </w:r>
        <w:r w:rsidR="00C4229B">
          <w:rPr>
            <w:noProof/>
            <w:webHidden/>
          </w:rPr>
          <w:fldChar w:fldCharType="begin"/>
        </w:r>
        <w:r w:rsidR="00C4229B">
          <w:rPr>
            <w:noProof/>
            <w:webHidden/>
          </w:rPr>
          <w:instrText xml:space="preserve"> PAGEREF _Toc6219701 \h </w:instrText>
        </w:r>
        <w:r w:rsidR="00C4229B">
          <w:rPr>
            <w:noProof/>
            <w:webHidden/>
          </w:rPr>
        </w:r>
        <w:r w:rsidR="00C4229B">
          <w:rPr>
            <w:noProof/>
            <w:webHidden/>
          </w:rPr>
          <w:fldChar w:fldCharType="separate"/>
        </w:r>
        <w:r w:rsidR="00C4229B">
          <w:rPr>
            <w:noProof/>
            <w:webHidden/>
          </w:rPr>
          <w:t>15</w:t>
        </w:r>
        <w:r w:rsidR="00C4229B">
          <w:rPr>
            <w:noProof/>
            <w:webHidden/>
          </w:rPr>
          <w:fldChar w:fldCharType="end"/>
        </w:r>
      </w:hyperlink>
    </w:p>
    <w:p w14:paraId="772A38FE" w14:textId="5E8F587F"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2" w:history="1">
        <w:r w:rsidR="00C4229B" w:rsidRPr="00D812BC">
          <w:rPr>
            <w:rStyle w:val="Hyperlink"/>
            <w:noProof/>
          </w:rPr>
          <w:t>1.3 Normative References</w:t>
        </w:r>
        <w:r w:rsidR="00C4229B">
          <w:rPr>
            <w:noProof/>
            <w:webHidden/>
          </w:rPr>
          <w:tab/>
        </w:r>
        <w:r w:rsidR="00C4229B">
          <w:rPr>
            <w:noProof/>
            <w:webHidden/>
          </w:rPr>
          <w:fldChar w:fldCharType="begin"/>
        </w:r>
        <w:r w:rsidR="00C4229B">
          <w:rPr>
            <w:noProof/>
            <w:webHidden/>
          </w:rPr>
          <w:instrText xml:space="preserve"> PAGEREF _Toc6219702 \h </w:instrText>
        </w:r>
        <w:r w:rsidR="00C4229B">
          <w:rPr>
            <w:noProof/>
            <w:webHidden/>
          </w:rPr>
        </w:r>
        <w:r w:rsidR="00C4229B">
          <w:rPr>
            <w:noProof/>
            <w:webHidden/>
          </w:rPr>
          <w:fldChar w:fldCharType="separate"/>
        </w:r>
        <w:r w:rsidR="00C4229B">
          <w:rPr>
            <w:noProof/>
            <w:webHidden/>
          </w:rPr>
          <w:t>21</w:t>
        </w:r>
        <w:r w:rsidR="00C4229B">
          <w:rPr>
            <w:noProof/>
            <w:webHidden/>
          </w:rPr>
          <w:fldChar w:fldCharType="end"/>
        </w:r>
      </w:hyperlink>
    </w:p>
    <w:p w14:paraId="29D95BF7" w14:textId="43DE79EB"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3" w:history="1">
        <w:r w:rsidR="00C4229B" w:rsidRPr="00D812BC">
          <w:rPr>
            <w:rStyle w:val="Hyperlink"/>
            <w:noProof/>
          </w:rPr>
          <w:t>1.4 Non-Normative References</w:t>
        </w:r>
        <w:r w:rsidR="00C4229B">
          <w:rPr>
            <w:noProof/>
            <w:webHidden/>
          </w:rPr>
          <w:tab/>
        </w:r>
        <w:r w:rsidR="00C4229B">
          <w:rPr>
            <w:noProof/>
            <w:webHidden/>
          </w:rPr>
          <w:fldChar w:fldCharType="begin"/>
        </w:r>
        <w:r w:rsidR="00C4229B">
          <w:rPr>
            <w:noProof/>
            <w:webHidden/>
          </w:rPr>
          <w:instrText xml:space="preserve"> PAGEREF _Toc6219703 \h </w:instrText>
        </w:r>
        <w:r w:rsidR="00C4229B">
          <w:rPr>
            <w:noProof/>
            <w:webHidden/>
          </w:rPr>
        </w:r>
        <w:r w:rsidR="00C4229B">
          <w:rPr>
            <w:noProof/>
            <w:webHidden/>
          </w:rPr>
          <w:fldChar w:fldCharType="separate"/>
        </w:r>
        <w:r w:rsidR="00C4229B">
          <w:rPr>
            <w:noProof/>
            <w:webHidden/>
          </w:rPr>
          <w:t>22</w:t>
        </w:r>
        <w:r w:rsidR="00C4229B">
          <w:rPr>
            <w:noProof/>
            <w:webHidden/>
          </w:rPr>
          <w:fldChar w:fldCharType="end"/>
        </w:r>
      </w:hyperlink>
    </w:p>
    <w:p w14:paraId="12A9D798" w14:textId="27F0C713"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4" w:history="1">
        <w:r w:rsidR="00C4229B" w:rsidRPr="00D812BC">
          <w:rPr>
            <w:rStyle w:val="Hyperlink"/>
            <w:noProof/>
          </w:rPr>
          <w:t>1.5 Trademarks</w:t>
        </w:r>
        <w:r w:rsidR="00C4229B">
          <w:rPr>
            <w:noProof/>
            <w:webHidden/>
          </w:rPr>
          <w:tab/>
        </w:r>
        <w:r w:rsidR="00C4229B">
          <w:rPr>
            <w:noProof/>
            <w:webHidden/>
          </w:rPr>
          <w:fldChar w:fldCharType="begin"/>
        </w:r>
        <w:r w:rsidR="00C4229B">
          <w:rPr>
            <w:noProof/>
            <w:webHidden/>
          </w:rPr>
          <w:instrText xml:space="preserve"> PAGEREF _Toc6219704 \h </w:instrText>
        </w:r>
        <w:r w:rsidR="00C4229B">
          <w:rPr>
            <w:noProof/>
            <w:webHidden/>
          </w:rPr>
        </w:r>
        <w:r w:rsidR="00C4229B">
          <w:rPr>
            <w:noProof/>
            <w:webHidden/>
          </w:rPr>
          <w:fldChar w:fldCharType="separate"/>
        </w:r>
        <w:r w:rsidR="00C4229B">
          <w:rPr>
            <w:noProof/>
            <w:webHidden/>
          </w:rPr>
          <w:t>23</w:t>
        </w:r>
        <w:r w:rsidR="00C4229B">
          <w:rPr>
            <w:noProof/>
            <w:webHidden/>
          </w:rPr>
          <w:fldChar w:fldCharType="end"/>
        </w:r>
      </w:hyperlink>
    </w:p>
    <w:p w14:paraId="18C092ED" w14:textId="70A47291" w:rsidR="00C4229B" w:rsidRDefault="00A51564">
      <w:pPr>
        <w:pStyle w:val="TOC1"/>
        <w:rPr>
          <w:rFonts w:asciiTheme="minorHAnsi" w:eastAsiaTheme="minorEastAsia" w:hAnsiTheme="minorHAnsi" w:cstheme="minorBidi"/>
          <w:noProof/>
          <w:sz w:val="22"/>
          <w:szCs w:val="22"/>
        </w:rPr>
      </w:pPr>
      <w:hyperlink w:anchor="_Toc6219705" w:history="1">
        <w:r w:rsidR="00C4229B" w:rsidRPr="00D812BC">
          <w:rPr>
            <w:rStyle w:val="Hyperlink"/>
            <w:noProof/>
          </w:rPr>
          <w:t>2</w:t>
        </w:r>
        <w:r w:rsidR="00C4229B">
          <w:rPr>
            <w:rFonts w:asciiTheme="minorHAnsi" w:eastAsiaTheme="minorEastAsia" w:hAnsiTheme="minorHAnsi" w:cstheme="minorBidi"/>
            <w:noProof/>
            <w:sz w:val="22"/>
            <w:szCs w:val="22"/>
          </w:rPr>
          <w:tab/>
        </w:r>
        <w:r w:rsidR="00C4229B" w:rsidRPr="00D812BC">
          <w:rPr>
            <w:rStyle w:val="Hyperlink"/>
            <w:noProof/>
          </w:rPr>
          <w:t>Conventions</w:t>
        </w:r>
        <w:r w:rsidR="00C4229B">
          <w:rPr>
            <w:noProof/>
            <w:webHidden/>
          </w:rPr>
          <w:tab/>
        </w:r>
        <w:r w:rsidR="00C4229B">
          <w:rPr>
            <w:noProof/>
            <w:webHidden/>
          </w:rPr>
          <w:fldChar w:fldCharType="begin"/>
        </w:r>
        <w:r w:rsidR="00C4229B">
          <w:rPr>
            <w:noProof/>
            <w:webHidden/>
          </w:rPr>
          <w:instrText xml:space="preserve"> PAGEREF _Toc6219705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2ED1441F" w14:textId="79FA3A8C"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6" w:history="1">
        <w:r w:rsidR="00C4229B" w:rsidRPr="00D812BC">
          <w:rPr>
            <w:rStyle w:val="Hyperlink"/>
            <w:noProof/>
          </w:rPr>
          <w:t>2.1 General</w:t>
        </w:r>
        <w:r w:rsidR="00C4229B">
          <w:rPr>
            <w:noProof/>
            <w:webHidden/>
          </w:rPr>
          <w:tab/>
        </w:r>
        <w:r w:rsidR="00C4229B">
          <w:rPr>
            <w:noProof/>
            <w:webHidden/>
          </w:rPr>
          <w:fldChar w:fldCharType="begin"/>
        </w:r>
        <w:r w:rsidR="00C4229B">
          <w:rPr>
            <w:noProof/>
            <w:webHidden/>
          </w:rPr>
          <w:instrText xml:space="preserve"> PAGEREF _Toc6219706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2D2F31AE" w14:textId="316D3E6C"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7" w:history="1">
        <w:r w:rsidR="00C4229B" w:rsidRPr="00D812BC">
          <w:rPr>
            <w:rStyle w:val="Hyperlink"/>
            <w:noProof/>
          </w:rPr>
          <w:t>2.2 Format examples</w:t>
        </w:r>
        <w:r w:rsidR="00C4229B">
          <w:rPr>
            <w:noProof/>
            <w:webHidden/>
          </w:rPr>
          <w:tab/>
        </w:r>
        <w:r w:rsidR="00C4229B">
          <w:rPr>
            <w:noProof/>
            <w:webHidden/>
          </w:rPr>
          <w:fldChar w:fldCharType="begin"/>
        </w:r>
        <w:r w:rsidR="00C4229B">
          <w:rPr>
            <w:noProof/>
            <w:webHidden/>
          </w:rPr>
          <w:instrText xml:space="preserve"> PAGEREF _Toc6219707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0691A094" w14:textId="6AB9449A"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8" w:history="1">
        <w:r w:rsidR="00C4229B" w:rsidRPr="00D812BC">
          <w:rPr>
            <w:rStyle w:val="Hyperlink"/>
            <w:noProof/>
          </w:rPr>
          <w:t>2.3 Property notation</w:t>
        </w:r>
        <w:r w:rsidR="00C4229B">
          <w:rPr>
            <w:noProof/>
            <w:webHidden/>
          </w:rPr>
          <w:tab/>
        </w:r>
        <w:r w:rsidR="00C4229B">
          <w:rPr>
            <w:noProof/>
            <w:webHidden/>
          </w:rPr>
          <w:fldChar w:fldCharType="begin"/>
        </w:r>
        <w:r w:rsidR="00C4229B">
          <w:rPr>
            <w:noProof/>
            <w:webHidden/>
          </w:rPr>
          <w:instrText xml:space="preserve"> PAGEREF _Toc6219708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1BCA025E" w14:textId="490E0735"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09" w:history="1">
        <w:r w:rsidR="00C4229B" w:rsidRPr="00D812BC">
          <w:rPr>
            <w:rStyle w:val="Hyperlink"/>
            <w:noProof/>
          </w:rPr>
          <w:t>2.4 Syntax notation</w:t>
        </w:r>
        <w:r w:rsidR="00C4229B">
          <w:rPr>
            <w:noProof/>
            <w:webHidden/>
          </w:rPr>
          <w:tab/>
        </w:r>
        <w:r w:rsidR="00C4229B">
          <w:rPr>
            <w:noProof/>
            <w:webHidden/>
          </w:rPr>
          <w:fldChar w:fldCharType="begin"/>
        </w:r>
        <w:r w:rsidR="00C4229B">
          <w:rPr>
            <w:noProof/>
            <w:webHidden/>
          </w:rPr>
          <w:instrText xml:space="preserve"> PAGEREF _Toc6219709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2FC99742" w14:textId="5A325880"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10" w:history="1">
        <w:r w:rsidR="00C4229B" w:rsidRPr="00D812BC">
          <w:rPr>
            <w:rStyle w:val="Hyperlink"/>
            <w:noProof/>
          </w:rPr>
          <w:t>2.5 Commonly used objects</w:t>
        </w:r>
        <w:r w:rsidR="00C4229B">
          <w:rPr>
            <w:noProof/>
            <w:webHidden/>
          </w:rPr>
          <w:tab/>
        </w:r>
        <w:r w:rsidR="00C4229B">
          <w:rPr>
            <w:noProof/>
            <w:webHidden/>
          </w:rPr>
          <w:fldChar w:fldCharType="begin"/>
        </w:r>
        <w:r w:rsidR="00C4229B">
          <w:rPr>
            <w:noProof/>
            <w:webHidden/>
          </w:rPr>
          <w:instrText xml:space="preserve"> PAGEREF _Toc6219710 \h </w:instrText>
        </w:r>
        <w:r w:rsidR="00C4229B">
          <w:rPr>
            <w:noProof/>
            <w:webHidden/>
          </w:rPr>
        </w:r>
        <w:r w:rsidR="00C4229B">
          <w:rPr>
            <w:noProof/>
            <w:webHidden/>
          </w:rPr>
          <w:fldChar w:fldCharType="separate"/>
        </w:r>
        <w:r w:rsidR="00C4229B">
          <w:rPr>
            <w:noProof/>
            <w:webHidden/>
          </w:rPr>
          <w:t>24</w:t>
        </w:r>
        <w:r w:rsidR="00C4229B">
          <w:rPr>
            <w:noProof/>
            <w:webHidden/>
          </w:rPr>
          <w:fldChar w:fldCharType="end"/>
        </w:r>
      </w:hyperlink>
    </w:p>
    <w:p w14:paraId="63BC80E9" w14:textId="722A8BFD" w:rsidR="00C4229B" w:rsidRDefault="00A51564">
      <w:pPr>
        <w:pStyle w:val="TOC1"/>
        <w:rPr>
          <w:rFonts w:asciiTheme="minorHAnsi" w:eastAsiaTheme="minorEastAsia" w:hAnsiTheme="minorHAnsi" w:cstheme="minorBidi"/>
          <w:noProof/>
          <w:sz w:val="22"/>
          <w:szCs w:val="22"/>
        </w:rPr>
      </w:pPr>
      <w:hyperlink w:anchor="_Toc6219711" w:history="1">
        <w:r w:rsidR="00C4229B" w:rsidRPr="00D812BC">
          <w:rPr>
            <w:rStyle w:val="Hyperlink"/>
            <w:noProof/>
          </w:rPr>
          <w:t>3</w:t>
        </w:r>
        <w:r w:rsidR="00C4229B">
          <w:rPr>
            <w:rFonts w:asciiTheme="minorHAnsi" w:eastAsiaTheme="minorEastAsia" w:hAnsiTheme="minorHAnsi" w:cstheme="minorBidi"/>
            <w:noProof/>
            <w:sz w:val="22"/>
            <w:szCs w:val="22"/>
          </w:rPr>
          <w:tab/>
        </w:r>
        <w:r w:rsidR="00C4229B" w:rsidRPr="00D812BC">
          <w:rPr>
            <w:rStyle w:val="Hyperlink"/>
            <w:noProof/>
          </w:rPr>
          <w:t>File format</w:t>
        </w:r>
        <w:r w:rsidR="00C4229B">
          <w:rPr>
            <w:noProof/>
            <w:webHidden/>
          </w:rPr>
          <w:tab/>
        </w:r>
        <w:r w:rsidR="00C4229B">
          <w:rPr>
            <w:noProof/>
            <w:webHidden/>
          </w:rPr>
          <w:fldChar w:fldCharType="begin"/>
        </w:r>
        <w:r w:rsidR="00C4229B">
          <w:rPr>
            <w:noProof/>
            <w:webHidden/>
          </w:rPr>
          <w:instrText xml:space="preserve"> PAGEREF _Toc6219711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51AA64DA" w14:textId="17DEE87E"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12" w:history="1">
        <w:r w:rsidR="00C4229B" w:rsidRPr="00D812BC">
          <w:rPr>
            <w:rStyle w:val="Hyperlink"/>
            <w:noProof/>
          </w:rPr>
          <w:t>3.1 General</w:t>
        </w:r>
        <w:r w:rsidR="00C4229B">
          <w:rPr>
            <w:noProof/>
            <w:webHidden/>
          </w:rPr>
          <w:tab/>
        </w:r>
        <w:r w:rsidR="00C4229B">
          <w:rPr>
            <w:noProof/>
            <w:webHidden/>
          </w:rPr>
          <w:fldChar w:fldCharType="begin"/>
        </w:r>
        <w:r w:rsidR="00C4229B">
          <w:rPr>
            <w:noProof/>
            <w:webHidden/>
          </w:rPr>
          <w:instrText xml:space="preserve"> PAGEREF _Toc6219712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10EBE2DA" w14:textId="2024E173"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13" w:history="1">
        <w:r w:rsidR="00C4229B" w:rsidRPr="00D812BC">
          <w:rPr>
            <w:rStyle w:val="Hyperlink"/>
            <w:noProof/>
          </w:rPr>
          <w:t>3.2 SARIF file naming convention</w:t>
        </w:r>
        <w:r w:rsidR="00C4229B">
          <w:rPr>
            <w:noProof/>
            <w:webHidden/>
          </w:rPr>
          <w:tab/>
        </w:r>
        <w:r w:rsidR="00C4229B">
          <w:rPr>
            <w:noProof/>
            <w:webHidden/>
          </w:rPr>
          <w:fldChar w:fldCharType="begin"/>
        </w:r>
        <w:r w:rsidR="00C4229B">
          <w:rPr>
            <w:noProof/>
            <w:webHidden/>
          </w:rPr>
          <w:instrText xml:space="preserve"> PAGEREF _Toc6219713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446A8F00" w14:textId="7B23B21F"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14" w:history="1">
        <w:r w:rsidR="00C4229B" w:rsidRPr="00D812BC">
          <w:rPr>
            <w:rStyle w:val="Hyperlink"/>
            <w:noProof/>
          </w:rPr>
          <w:t>3.3 artifactContent object</w:t>
        </w:r>
        <w:r w:rsidR="00C4229B">
          <w:rPr>
            <w:noProof/>
            <w:webHidden/>
          </w:rPr>
          <w:tab/>
        </w:r>
        <w:r w:rsidR="00C4229B">
          <w:rPr>
            <w:noProof/>
            <w:webHidden/>
          </w:rPr>
          <w:fldChar w:fldCharType="begin"/>
        </w:r>
        <w:r w:rsidR="00C4229B">
          <w:rPr>
            <w:noProof/>
            <w:webHidden/>
          </w:rPr>
          <w:instrText xml:space="preserve"> PAGEREF _Toc6219714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46FCC99E" w14:textId="377F09B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15" w:history="1">
        <w:r w:rsidR="00C4229B" w:rsidRPr="00D812BC">
          <w:rPr>
            <w:rStyle w:val="Hyperlink"/>
            <w:noProof/>
          </w:rPr>
          <w:t>3.3.1 General</w:t>
        </w:r>
        <w:r w:rsidR="00C4229B">
          <w:rPr>
            <w:noProof/>
            <w:webHidden/>
          </w:rPr>
          <w:tab/>
        </w:r>
        <w:r w:rsidR="00C4229B">
          <w:rPr>
            <w:noProof/>
            <w:webHidden/>
          </w:rPr>
          <w:fldChar w:fldCharType="begin"/>
        </w:r>
        <w:r w:rsidR="00C4229B">
          <w:rPr>
            <w:noProof/>
            <w:webHidden/>
          </w:rPr>
          <w:instrText xml:space="preserve"> PAGEREF _Toc6219715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6ACF8B56" w14:textId="116AF45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16" w:history="1">
        <w:r w:rsidR="00C4229B" w:rsidRPr="00D812BC">
          <w:rPr>
            <w:rStyle w:val="Hyperlink"/>
            <w:noProof/>
          </w:rPr>
          <w:t>3.3.2 text property</w:t>
        </w:r>
        <w:r w:rsidR="00C4229B">
          <w:rPr>
            <w:noProof/>
            <w:webHidden/>
          </w:rPr>
          <w:tab/>
        </w:r>
        <w:r w:rsidR="00C4229B">
          <w:rPr>
            <w:noProof/>
            <w:webHidden/>
          </w:rPr>
          <w:fldChar w:fldCharType="begin"/>
        </w:r>
        <w:r w:rsidR="00C4229B">
          <w:rPr>
            <w:noProof/>
            <w:webHidden/>
          </w:rPr>
          <w:instrText xml:space="preserve"> PAGEREF _Toc6219716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37215363" w14:textId="5E093C4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17" w:history="1">
        <w:r w:rsidR="00C4229B" w:rsidRPr="00D812BC">
          <w:rPr>
            <w:rStyle w:val="Hyperlink"/>
            <w:noProof/>
          </w:rPr>
          <w:t>3.3.3 binary property</w:t>
        </w:r>
        <w:r w:rsidR="00C4229B">
          <w:rPr>
            <w:noProof/>
            <w:webHidden/>
          </w:rPr>
          <w:tab/>
        </w:r>
        <w:r w:rsidR="00C4229B">
          <w:rPr>
            <w:noProof/>
            <w:webHidden/>
          </w:rPr>
          <w:fldChar w:fldCharType="begin"/>
        </w:r>
        <w:r w:rsidR="00C4229B">
          <w:rPr>
            <w:noProof/>
            <w:webHidden/>
          </w:rPr>
          <w:instrText xml:space="preserve"> PAGEREF _Toc6219717 \h </w:instrText>
        </w:r>
        <w:r w:rsidR="00C4229B">
          <w:rPr>
            <w:noProof/>
            <w:webHidden/>
          </w:rPr>
        </w:r>
        <w:r w:rsidR="00C4229B">
          <w:rPr>
            <w:noProof/>
            <w:webHidden/>
          </w:rPr>
          <w:fldChar w:fldCharType="separate"/>
        </w:r>
        <w:r w:rsidR="00C4229B">
          <w:rPr>
            <w:noProof/>
            <w:webHidden/>
          </w:rPr>
          <w:t>26</w:t>
        </w:r>
        <w:r w:rsidR="00C4229B">
          <w:rPr>
            <w:noProof/>
            <w:webHidden/>
          </w:rPr>
          <w:fldChar w:fldCharType="end"/>
        </w:r>
      </w:hyperlink>
    </w:p>
    <w:p w14:paraId="1488BB3C" w14:textId="2C917CA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18" w:history="1">
        <w:r w:rsidR="00C4229B" w:rsidRPr="00D812BC">
          <w:rPr>
            <w:rStyle w:val="Hyperlink"/>
            <w:noProof/>
          </w:rPr>
          <w:t>3.3.4 rendered property</w:t>
        </w:r>
        <w:r w:rsidR="00C4229B">
          <w:rPr>
            <w:noProof/>
            <w:webHidden/>
          </w:rPr>
          <w:tab/>
        </w:r>
        <w:r w:rsidR="00C4229B">
          <w:rPr>
            <w:noProof/>
            <w:webHidden/>
          </w:rPr>
          <w:fldChar w:fldCharType="begin"/>
        </w:r>
        <w:r w:rsidR="00C4229B">
          <w:rPr>
            <w:noProof/>
            <w:webHidden/>
          </w:rPr>
          <w:instrText xml:space="preserve"> PAGEREF _Toc6219718 \h </w:instrText>
        </w:r>
        <w:r w:rsidR="00C4229B">
          <w:rPr>
            <w:noProof/>
            <w:webHidden/>
          </w:rPr>
        </w:r>
        <w:r w:rsidR="00C4229B">
          <w:rPr>
            <w:noProof/>
            <w:webHidden/>
          </w:rPr>
          <w:fldChar w:fldCharType="separate"/>
        </w:r>
        <w:r w:rsidR="00C4229B">
          <w:rPr>
            <w:noProof/>
            <w:webHidden/>
          </w:rPr>
          <w:t>27</w:t>
        </w:r>
        <w:r w:rsidR="00C4229B">
          <w:rPr>
            <w:noProof/>
            <w:webHidden/>
          </w:rPr>
          <w:fldChar w:fldCharType="end"/>
        </w:r>
      </w:hyperlink>
    </w:p>
    <w:p w14:paraId="5C839E19" w14:textId="75D522C1"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19" w:history="1">
        <w:r w:rsidR="00C4229B" w:rsidRPr="00D812BC">
          <w:rPr>
            <w:rStyle w:val="Hyperlink"/>
            <w:noProof/>
          </w:rPr>
          <w:t>3.4 artifactLocation object</w:t>
        </w:r>
        <w:r w:rsidR="00C4229B">
          <w:rPr>
            <w:noProof/>
            <w:webHidden/>
          </w:rPr>
          <w:tab/>
        </w:r>
        <w:r w:rsidR="00C4229B">
          <w:rPr>
            <w:noProof/>
            <w:webHidden/>
          </w:rPr>
          <w:fldChar w:fldCharType="begin"/>
        </w:r>
        <w:r w:rsidR="00C4229B">
          <w:rPr>
            <w:noProof/>
            <w:webHidden/>
          </w:rPr>
          <w:instrText xml:space="preserve"> PAGEREF _Toc6219719 \h </w:instrText>
        </w:r>
        <w:r w:rsidR="00C4229B">
          <w:rPr>
            <w:noProof/>
            <w:webHidden/>
          </w:rPr>
        </w:r>
        <w:r w:rsidR="00C4229B">
          <w:rPr>
            <w:noProof/>
            <w:webHidden/>
          </w:rPr>
          <w:fldChar w:fldCharType="separate"/>
        </w:r>
        <w:r w:rsidR="00C4229B">
          <w:rPr>
            <w:noProof/>
            <w:webHidden/>
          </w:rPr>
          <w:t>27</w:t>
        </w:r>
        <w:r w:rsidR="00C4229B">
          <w:rPr>
            <w:noProof/>
            <w:webHidden/>
          </w:rPr>
          <w:fldChar w:fldCharType="end"/>
        </w:r>
      </w:hyperlink>
    </w:p>
    <w:p w14:paraId="405512DA" w14:textId="437B60B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0" w:history="1">
        <w:r w:rsidR="00C4229B" w:rsidRPr="00D812BC">
          <w:rPr>
            <w:rStyle w:val="Hyperlink"/>
            <w:noProof/>
          </w:rPr>
          <w:t>3.4.1 General</w:t>
        </w:r>
        <w:r w:rsidR="00C4229B">
          <w:rPr>
            <w:noProof/>
            <w:webHidden/>
          </w:rPr>
          <w:tab/>
        </w:r>
        <w:r w:rsidR="00C4229B">
          <w:rPr>
            <w:noProof/>
            <w:webHidden/>
          </w:rPr>
          <w:fldChar w:fldCharType="begin"/>
        </w:r>
        <w:r w:rsidR="00C4229B">
          <w:rPr>
            <w:noProof/>
            <w:webHidden/>
          </w:rPr>
          <w:instrText xml:space="preserve"> PAGEREF _Toc6219720 \h </w:instrText>
        </w:r>
        <w:r w:rsidR="00C4229B">
          <w:rPr>
            <w:noProof/>
            <w:webHidden/>
          </w:rPr>
        </w:r>
        <w:r w:rsidR="00C4229B">
          <w:rPr>
            <w:noProof/>
            <w:webHidden/>
          </w:rPr>
          <w:fldChar w:fldCharType="separate"/>
        </w:r>
        <w:r w:rsidR="00C4229B">
          <w:rPr>
            <w:noProof/>
            <w:webHidden/>
          </w:rPr>
          <w:t>27</w:t>
        </w:r>
        <w:r w:rsidR="00C4229B">
          <w:rPr>
            <w:noProof/>
            <w:webHidden/>
          </w:rPr>
          <w:fldChar w:fldCharType="end"/>
        </w:r>
      </w:hyperlink>
    </w:p>
    <w:p w14:paraId="1AC11302" w14:textId="5C1D7A3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1" w:history="1">
        <w:r w:rsidR="00C4229B" w:rsidRPr="00D812BC">
          <w:rPr>
            <w:rStyle w:val="Hyperlink"/>
            <w:noProof/>
          </w:rPr>
          <w:t>3.4.2 Constraints</w:t>
        </w:r>
        <w:r w:rsidR="00C4229B">
          <w:rPr>
            <w:noProof/>
            <w:webHidden/>
          </w:rPr>
          <w:tab/>
        </w:r>
        <w:r w:rsidR="00C4229B">
          <w:rPr>
            <w:noProof/>
            <w:webHidden/>
          </w:rPr>
          <w:fldChar w:fldCharType="begin"/>
        </w:r>
        <w:r w:rsidR="00C4229B">
          <w:rPr>
            <w:noProof/>
            <w:webHidden/>
          </w:rPr>
          <w:instrText xml:space="preserve"> PAGEREF _Toc6219721 \h </w:instrText>
        </w:r>
        <w:r w:rsidR="00C4229B">
          <w:rPr>
            <w:noProof/>
            <w:webHidden/>
          </w:rPr>
        </w:r>
        <w:r w:rsidR="00C4229B">
          <w:rPr>
            <w:noProof/>
            <w:webHidden/>
          </w:rPr>
          <w:fldChar w:fldCharType="separate"/>
        </w:r>
        <w:r w:rsidR="00C4229B">
          <w:rPr>
            <w:noProof/>
            <w:webHidden/>
          </w:rPr>
          <w:t>27</w:t>
        </w:r>
        <w:r w:rsidR="00C4229B">
          <w:rPr>
            <w:noProof/>
            <w:webHidden/>
          </w:rPr>
          <w:fldChar w:fldCharType="end"/>
        </w:r>
      </w:hyperlink>
    </w:p>
    <w:p w14:paraId="7C02F715" w14:textId="5C01E05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2" w:history="1">
        <w:r w:rsidR="00C4229B" w:rsidRPr="00D812BC">
          <w:rPr>
            <w:rStyle w:val="Hyperlink"/>
            <w:noProof/>
          </w:rPr>
          <w:t>3.4.3 uri property</w:t>
        </w:r>
        <w:r w:rsidR="00C4229B">
          <w:rPr>
            <w:noProof/>
            <w:webHidden/>
          </w:rPr>
          <w:tab/>
        </w:r>
        <w:r w:rsidR="00C4229B">
          <w:rPr>
            <w:noProof/>
            <w:webHidden/>
          </w:rPr>
          <w:fldChar w:fldCharType="begin"/>
        </w:r>
        <w:r w:rsidR="00C4229B">
          <w:rPr>
            <w:noProof/>
            <w:webHidden/>
          </w:rPr>
          <w:instrText xml:space="preserve"> PAGEREF _Toc6219722 \h </w:instrText>
        </w:r>
        <w:r w:rsidR="00C4229B">
          <w:rPr>
            <w:noProof/>
            <w:webHidden/>
          </w:rPr>
        </w:r>
        <w:r w:rsidR="00C4229B">
          <w:rPr>
            <w:noProof/>
            <w:webHidden/>
          </w:rPr>
          <w:fldChar w:fldCharType="separate"/>
        </w:r>
        <w:r w:rsidR="00C4229B">
          <w:rPr>
            <w:noProof/>
            <w:webHidden/>
          </w:rPr>
          <w:t>28</w:t>
        </w:r>
        <w:r w:rsidR="00C4229B">
          <w:rPr>
            <w:noProof/>
            <w:webHidden/>
          </w:rPr>
          <w:fldChar w:fldCharType="end"/>
        </w:r>
      </w:hyperlink>
    </w:p>
    <w:p w14:paraId="18CDEC26" w14:textId="27BBE86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3" w:history="1">
        <w:r w:rsidR="00C4229B" w:rsidRPr="00D812BC">
          <w:rPr>
            <w:rStyle w:val="Hyperlink"/>
            <w:noProof/>
          </w:rPr>
          <w:t>3.4.4 uriBaseId property</w:t>
        </w:r>
        <w:r w:rsidR="00C4229B">
          <w:rPr>
            <w:noProof/>
            <w:webHidden/>
          </w:rPr>
          <w:tab/>
        </w:r>
        <w:r w:rsidR="00C4229B">
          <w:rPr>
            <w:noProof/>
            <w:webHidden/>
          </w:rPr>
          <w:fldChar w:fldCharType="begin"/>
        </w:r>
        <w:r w:rsidR="00C4229B">
          <w:rPr>
            <w:noProof/>
            <w:webHidden/>
          </w:rPr>
          <w:instrText xml:space="preserve"> PAGEREF _Toc6219723 \h </w:instrText>
        </w:r>
        <w:r w:rsidR="00C4229B">
          <w:rPr>
            <w:noProof/>
            <w:webHidden/>
          </w:rPr>
        </w:r>
        <w:r w:rsidR="00C4229B">
          <w:rPr>
            <w:noProof/>
            <w:webHidden/>
          </w:rPr>
          <w:fldChar w:fldCharType="separate"/>
        </w:r>
        <w:r w:rsidR="00C4229B">
          <w:rPr>
            <w:noProof/>
            <w:webHidden/>
          </w:rPr>
          <w:t>28</w:t>
        </w:r>
        <w:r w:rsidR="00C4229B">
          <w:rPr>
            <w:noProof/>
            <w:webHidden/>
          </w:rPr>
          <w:fldChar w:fldCharType="end"/>
        </w:r>
      </w:hyperlink>
    </w:p>
    <w:p w14:paraId="2EE929AC" w14:textId="5EEEBD3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4" w:history="1">
        <w:r w:rsidR="00C4229B" w:rsidRPr="00D812BC">
          <w:rPr>
            <w:rStyle w:val="Hyperlink"/>
            <w:noProof/>
          </w:rPr>
          <w:t>3.4.5 index property</w:t>
        </w:r>
        <w:r w:rsidR="00C4229B">
          <w:rPr>
            <w:noProof/>
            <w:webHidden/>
          </w:rPr>
          <w:tab/>
        </w:r>
        <w:r w:rsidR="00C4229B">
          <w:rPr>
            <w:noProof/>
            <w:webHidden/>
          </w:rPr>
          <w:fldChar w:fldCharType="begin"/>
        </w:r>
        <w:r w:rsidR="00C4229B">
          <w:rPr>
            <w:noProof/>
            <w:webHidden/>
          </w:rPr>
          <w:instrText xml:space="preserve"> PAGEREF _Toc6219724 \h </w:instrText>
        </w:r>
        <w:r w:rsidR="00C4229B">
          <w:rPr>
            <w:noProof/>
            <w:webHidden/>
          </w:rPr>
        </w:r>
        <w:r w:rsidR="00C4229B">
          <w:rPr>
            <w:noProof/>
            <w:webHidden/>
          </w:rPr>
          <w:fldChar w:fldCharType="separate"/>
        </w:r>
        <w:r w:rsidR="00C4229B">
          <w:rPr>
            <w:noProof/>
            <w:webHidden/>
          </w:rPr>
          <w:t>29</w:t>
        </w:r>
        <w:r w:rsidR="00C4229B">
          <w:rPr>
            <w:noProof/>
            <w:webHidden/>
          </w:rPr>
          <w:fldChar w:fldCharType="end"/>
        </w:r>
      </w:hyperlink>
    </w:p>
    <w:p w14:paraId="41F08A58" w14:textId="36C35FF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5" w:history="1">
        <w:r w:rsidR="00C4229B" w:rsidRPr="00D812BC">
          <w:rPr>
            <w:rStyle w:val="Hyperlink"/>
            <w:noProof/>
          </w:rPr>
          <w:t>3.4.6 description property</w:t>
        </w:r>
        <w:r w:rsidR="00C4229B">
          <w:rPr>
            <w:noProof/>
            <w:webHidden/>
          </w:rPr>
          <w:tab/>
        </w:r>
        <w:r w:rsidR="00C4229B">
          <w:rPr>
            <w:noProof/>
            <w:webHidden/>
          </w:rPr>
          <w:fldChar w:fldCharType="begin"/>
        </w:r>
        <w:r w:rsidR="00C4229B">
          <w:rPr>
            <w:noProof/>
            <w:webHidden/>
          </w:rPr>
          <w:instrText xml:space="preserve"> PAGEREF _Toc6219725 \h </w:instrText>
        </w:r>
        <w:r w:rsidR="00C4229B">
          <w:rPr>
            <w:noProof/>
            <w:webHidden/>
          </w:rPr>
        </w:r>
        <w:r w:rsidR="00C4229B">
          <w:rPr>
            <w:noProof/>
            <w:webHidden/>
          </w:rPr>
          <w:fldChar w:fldCharType="separate"/>
        </w:r>
        <w:r w:rsidR="00C4229B">
          <w:rPr>
            <w:noProof/>
            <w:webHidden/>
          </w:rPr>
          <w:t>30</w:t>
        </w:r>
        <w:r w:rsidR="00C4229B">
          <w:rPr>
            <w:noProof/>
            <w:webHidden/>
          </w:rPr>
          <w:fldChar w:fldCharType="end"/>
        </w:r>
      </w:hyperlink>
    </w:p>
    <w:p w14:paraId="43F82A29" w14:textId="6254DB3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6" w:history="1">
        <w:r w:rsidR="00C4229B" w:rsidRPr="00D812BC">
          <w:rPr>
            <w:rStyle w:val="Hyperlink"/>
            <w:noProof/>
          </w:rPr>
          <w:t>3.4.7 Guidance on the use of artifactLocation objects</w:t>
        </w:r>
        <w:r w:rsidR="00C4229B">
          <w:rPr>
            <w:noProof/>
            <w:webHidden/>
          </w:rPr>
          <w:tab/>
        </w:r>
        <w:r w:rsidR="00C4229B">
          <w:rPr>
            <w:noProof/>
            <w:webHidden/>
          </w:rPr>
          <w:fldChar w:fldCharType="begin"/>
        </w:r>
        <w:r w:rsidR="00C4229B">
          <w:rPr>
            <w:noProof/>
            <w:webHidden/>
          </w:rPr>
          <w:instrText xml:space="preserve"> PAGEREF _Toc6219726 \h </w:instrText>
        </w:r>
        <w:r w:rsidR="00C4229B">
          <w:rPr>
            <w:noProof/>
            <w:webHidden/>
          </w:rPr>
        </w:r>
        <w:r w:rsidR="00C4229B">
          <w:rPr>
            <w:noProof/>
            <w:webHidden/>
          </w:rPr>
          <w:fldChar w:fldCharType="separate"/>
        </w:r>
        <w:r w:rsidR="00C4229B">
          <w:rPr>
            <w:noProof/>
            <w:webHidden/>
          </w:rPr>
          <w:t>31</w:t>
        </w:r>
        <w:r w:rsidR="00C4229B">
          <w:rPr>
            <w:noProof/>
            <w:webHidden/>
          </w:rPr>
          <w:fldChar w:fldCharType="end"/>
        </w:r>
      </w:hyperlink>
    </w:p>
    <w:p w14:paraId="227638B8" w14:textId="2FE7F2AB"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27" w:history="1">
        <w:r w:rsidR="00C4229B" w:rsidRPr="00D812BC">
          <w:rPr>
            <w:rStyle w:val="Hyperlink"/>
            <w:noProof/>
          </w:rPr>
          <w:t>3.5 String properties</w:t>
        </w:r>
        <w:r w:rsidR="00C4229B">
          <w:rPr>
            <w:noProof/>
            <w:webHidden/>
          </w:rPr>
          <w:tab/>
        </w:r>
        <w:r w:rsidR="00C4229B">
          <w:rPr>
            <w:noProof/>
            <w:webHidden/>
          </w:rPr>
          <w:fldChar w:fldCharType="begin"/>
        </w:r>
        <w:r w:rsidR="00C4229B">
          <w:rPr>
            <w:noProof/>
            <w:webHidden/>
          </w:rPr>
          <w:instrText xml:space="preserve"> PAGEREF _Toc6219727 \h </w:instrText>
        </w:r>
        <w:r w:rsidR="00C4229B">
          <w:rPr>
            <w:noProof/>
            <w:webHidden/>
          </w:rPr>
        </w:r>
        <w:r w:rsidR="00C4229B">
          <w:rPr>
            <w:noProof/>
            <w:webHidden/>
          </w:rPr>
          <w:fldChar w:fldCharType="separate"/>
        </w:r>
        <w:r w:rsidR="00C4229B">
          <w:rPr>
            <w:noProof/>
            <w:webHidden/>
          </w:rPr>
          <w:t>31</w:t>
        </w:r>
        <w:r w:rsidR="00C4229B">
          <w:rPr>
            <w:noProof/>
            <w:webHidden/>
          </w:rPr>
          <w:fldChar w:fldCharType="end"/>
        </w:r>
      </w:hyperlink>
    </w:p>
    <w:p w14:paraId="2C6AABCF" w14:textId="42C7201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8" w:history="1">
        <w:r w:rsidR="00C4229B" w:rsidRPr="00D812BC">
          <w:rPr>
            <w:rStyle w:val="Hyperlink"/>
            <w:noProof/>
          </w:rPr>
          <w:t>3.5.1 General</w:t>
        </w:r>
        <w:r w:rsidR="00C4229B">
          <w:rPr>
            <w:noProof/>
            <w:webHidden/>
          </w:rPr>
          <w:tab/>
        </w:r>
        <w:r w:rsidR="00C4229B">
          <w:rPr>
            <w:noProof/>
            <w:webHidden/>
          </w:rPr>
          <w:fldChar w:fldCharType="begin"/>
        </w:r>
        <w:r w:rsidR="00C4229B">
          <w:rPr>
            <w:noProof/>
            <w:webHidden/>
          </w:rPr>
          <w:instrText xml:space="preserve"> PAGEREF _Toc6219728 \h </w:instrText>
        </w:r>
        <w:r w:rsidR="00C4229B">
          <w:rPr>
            <w:noProof/>
            <w:webHidden/>
          </w:rPr>
        </w:r>
        <w:r w:rsidR="00C4229B">
          <w:rPr>
            <w:noProof/>
            <w:webHidden/>
          </w:rPr>
          <w:fldChar w:fldCharType="separate"/>
        </w:r>
        <w:r w:rsidR="00C4229B">
          <w:rPr>
            <w:noProof/>
            <w:webHidden/>
          </w:rPr>
          <w:t>31</w:t>
        </w:r>
        <w:r w:rsidR="00C4229B">
          <w:rPr>
            <w:noProof/>
            <w:webHidden/>
          </w:rPr>
          <w:fldChar w:fldCharType="end"/>
        </w:r>
      </w:hyperlink>
    </w:p>
    <w:p w14:paraId="134DEA2F" w14:textId="061B067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29" w:history="1">
        <w:r w:rsidR="00C4229B" w:rsidRPr="00D812BC">
          <w:rPr>
            <w:rStyle w:val="Hyperlink"/>
            <w:noProof/>
          </w:rPr>
          <w:t>3.5.2 Localizable strings</w:t>
        </w:r>
        <w:r w:rsidR="00C4229B">
          <w:rPr>
            <w:noProof/>
            <w:webHidden/>
          </w:rPr>
          <w:tab/>
        </w:r>
        <w:r w:rsidR="00C4229B">
          <w:rPr>
            <w:noProof/>
            <w:webHidden/>
          </w:rPr>
          <w:fldChar w:fldCharType="begin"/>
        </w:r>
        <w:r w:rsidR="00C4229B">
          <w:rPr>
            <w:noProof/>
            <w:webHidden/>
          </w:rPr>
          <w:instrText xml:space="preserve"> PAGEREF _Toc6219729 \h </w:instrText>
        </w:r>
        <w:r w:rsidR="00C4229B">
          <w:rPr>
            <w:noProof/>
            <w:webHidden/>
          </w:rPr>
        </w:r>
        <w:r w:rsidR="00C4229B">
          <w:rPr>
            <w:noProof/>
            <w:webHidden/>
          </w:rPr>
          <w:fldChar w:fldCharType="separate"/>
        </w:r>
        <w:r w:rsidR="00C4229B">
          <w:rPr>
            <w:noProof/>
            <w:webHidden/>
          </w:rPr>
          <w:t>31</w:t>
        </w:r>
        <w:r w:rsidR="00C4229B">
          <w:rPr>
            <w:noProof/>
            <w:webHidden/>
          </w:rPr>
          <w:fldChar w:fldCharType="end"/>
        </w:r>
      </w:hyperlink>
    </w:p>
    <w:p w14:paraId="2F1DD994" w14:textId="47D3B83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0" w:history="1">
        <w:r w:rsidR="00C4229B" w:rsidRPr="00D812BC">
          <w:rPr>
            <w:rStyle w:val="Hyperlink"/>
            <w:noProof/>
          </w:rPr>
          <w:t>3.5.3 Redactable strings</w:t>
        </w:r>
        <w:r w:rsidR="00C4229B">
          <w:rPr>
            <w:noProof/>
            <w:webHidden/>
          </w:rPr>
          <w:tab/>
        </w:r>
        <w:r w:rsidR="00C4229B">
          <w:rPr>
            <w:noProof/>
            <w:webHidden/>
          </w:rPr>
          <w:fldChar w:fldCharType="begin"/>
        </w:r>
        <w:r w:rsidR="00C4229B">
          <w:rPr>
            <w:noProof/>
            <w:webHidden/>
          </w:rPr>
          <w:instrText xml:space="preserve"> PAGEREF _Toc6219730 \h </w:instrText>
        </w:r>
        <w:r w:rsidR="00C4229B">
          <w:rPr>
            <w:noProof/>
            <w:webHidden/>
          </w:rPr>
        </w:r>
        <w:r w:rsidR="00C4229B">
          <w:rPr>
            <w:noProof/>
            <w:webHidden/>
          </w:rPr>
          <w:fldChar w:fldCharType="separate"/>
        </w:r>
        <w:r w:rsidR="00C4229B">
          <w:rPr>
            <w:noProof/>
            <w:webHidden/>
          </w:rPr>
          <w:t>31</w:t>
        </w:r>
        <w:r w:rsidR="00C4229B">
          <w:rPr>
            <w:noProof/>
            <w:webHidden/>
          </w:rPr>
          <w:fldChar w:fldCharType="end"/>
        </w:r>
      </w:hyperlink>
    </w:p>
    <w:p w14:paraId="2730C7B4" w14:textId="32CFCDE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1" w:history="1">
        <w:r w:rsidR="00C4229B" w:rsidRPr="00D812BC">
          <w:rPr>
            <w:rStyle w:val="Hyperlink"/>
            <w:noProof/>
          </w:rPr>
          <w:t>3.5.4 GUID-valued strings</w:t>
        </w:r>
        <w:r w:rsidR="00C4229B">
          <w:rPr>
            <w:noProof/>
            <w:webHidden/>
          </w:rPr>
          <w:tab/>
        </w:r>
        <w:r w:rsidR="00C4229B">
          <w:rPr>
            <w:noProof/>
            <w:webHidden/>
          </w:rPr>
          <w:fldChar w:fldCharType="begin"/>
        </w:r>
        <w:r w:rsidR="00C4229B">
          <w:rPr>
            <w:noProof/>
            <w:webHidden/>
          </w:rPr>
          <w:instrText xml:space="preserve"> PAGEREF _Toc6219731 \h </w:instrText>
        </w:r>
        <w:r w:rsidR="00C4229B">
          <w:rPr>
            <w:noProof/>
            <w:webHidden/>
          </w:rPr>
        </w:r>
        <w:r w:rsidR="00C4229B">
          <w:rPr>
            <w:noProof/>
            <w:webHidden/>
          </w:rPr>
          <w:fldChar w:fldCharType="separate"/>
        </w:r>
        <w:r w:rsidR="00C4229B">
          <w:rPr>
            <w:noProof/>
            <w:webHidden/>
          </w:rPr>
          <w:t>32</w:t>
        </w:r>
        <w:r w:rsidR="00C4229B">
          <w:rPr>
            <w:noProof/>
            <w:webHidden/>
          </w:rPr>
          <w:fldChar w:fldCharType="end"/>
        </w:r>
      </w:hyperlink>
    </w:p>
    <w:p w14:paraId="1569FC11" w14:textId="422444B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2" w:history="1">
        <w:r w:rsidR="00C4229B" w:rsidRPr="00D812BC">
          <w:rPr>
            <w:rStyle w:val="Hyperlink"/>
            <w:noProof/>
          </w:rPr>
          <w:t>3.5.5 Hierarchical strings</w:t>
        </w:r>
        <w:r w:rsidR="00C4229B">
          <w:rPr>
            <w:noProof/>
            <w:webHidden/>
          </w:rPr>
          <w:tab/>
        </w:r>
        <w:r w:rsidR="00C4229B">
          <w:rPr>
            <w:noProof/>
            <w:webHidden/>
          </w:rPr>
          <w:fldChar w:fldCharType="begin"/>
        </w:r>
        <w:r w:rsidR="00C4229B">
          <w:rPr>
            <w:noProof/>
            <w:webHidden/>
          </w:rPr>
          <w:instrText xml:space="preserve"> PAGEREF _Toc6219732 \h </w:instrText>
        </w:r>
        <w:r w:rsidR="00C4229B">
          <w:rPr>
            <w:noProof/>
            <w:webHidden/>
          </w:rPr>
        </w:r>
        <w:r w:rsidR="00C4229B">
          <w:rPr>
            <w:noProof/>
            <w:webHidden/>
          </w:rPr>
          <w:fldChar w:fldCharType="separate"/>
        </w:r>
        <w:r w:rsidR="00C4229B">
          <w:rPr>
            <w:noProof/>
            <w:webHidden/>
          </w:rPr>
          <w:t>32</w:t>
        </w:r>
        <w:r w:rsidR="00C4229B">
          <w:rPr>
            <w:noProof/>
            <w:webHidden/>
          </w:rPr>
          <w:fldChar w:fldCharType="end"/>
        </w:r>
      </w:hyperlink>
    </w:p>
    <w:p w14:paraId="1DF7CA15" w14:textId="437E8D99"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33" w:history="1">
        <w:r w:rsidR="00C4229B" w:rsidRPr="00D812BC">
          <w:rPr>
            <w:rStyle w:val="Hyperlink"/>
            <w:noProof/>
          </w:rPr>
          <w:t>3.5.5.1 General</w:t>
        </w:r>
        <w:r w:rsidR="00C4229B">
          <w:rPr>
            <w:noProof/>
            <w:webHidden/>
          </w:rPr>
          <w:tab/>
        </w:r>
        <w:r w:rsidR="00C4229B">
          <w:rPr>
            <w:noProof/>
            <w:webHidden/>
          </w:rPr>
          <w:fldChar w:fldCharType="begin"/>
        </w:r>
        <w:r w:rsidR="00C4229B">
          <w:rPr>
            <w:noProof/>
            <w:webHidden/>
          </w:rPr>
          <w:instrText xml:space="preserve"> PAGEREF _Toc6219733 \h </w:instrText>
        </w:r>
        <w:r w:rsidR="00C4229B">
          <w:rPr>
            <w:noProof/>
            <w:webHidden/>
          </w:rPr>
        </w:r>
        <w:r w:rsidR="00C4229B">
          <w:rPr>
            <w:noProof/>
            <w:webHidden/>
          </w:rPr>
          <w:fldChar w:fldCharType="separate"/>
        </w:r>
        <w:r w:rsidR="00C4229B">
          <w:rPr>
            <w:noProof/>
            <w:webHidden/>
          </w:rPr>
          <w:t>32</w:t>
        </w:r>
        <w:r w:rsidR="00C4229B">
          <w:rPr>
            <w:noProof/>
            <w:webHidden/>
          </w:rPr>
          <w:fldChar w:fldCharType="end"/>
        </w:r>
      </w:hyperlink>
    </w:p>
    <w:p w14:paraId="46103A0E" w14:textId="0AC54342"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34" w:history="1">
        <w:r w:rsidR="00C4229B" w:rsidRPr="00D812BC">
          <w:rPr>
            <w:rStyle w:val="Hyperlink"/>
            <w:noProof/>
          </w:rPr>
          <w:t>3.5.5.2 Versioned hierarchical strings</w:t>
        </w:r>
        <w:r w:rsidR="00C4229B">
          <w:rPr>
            <w:noProof/>
            <w:webHidden/>
          </w:rPr>
          <w:tab/>
        </w:r>
        <w:r w:rsidR="00C4229B">
          <w:rPr>
            <w:noProof/>
            <w:webHidden/>
          </w:rPr>
          <w:fldChar w:fldCharType="begin"/>
        </w:r>
        <w:r w:rsidR="00C4229B">
          <w:rPr>
            <w:noProof/>
            <w:webHidden/>
          </w:rPr>
          <w:instrText xml:space="preserve"> PAGEREF _Toc6219734 \h </w:instrText>
        </w:r>
        <w:r w:rsidR="00C4229B">
          <w:rPr>
            <w:noProof/>
            <w:webHidden/>
          </w:rPr>
        </w:r>
        <w:r w:rsidR="00C4229B">
          <w:rPr>
            <w:noProof/>
            <w:webHidden/>
          </w:rPr>
          <w:fldChar w:fldCharType="separate"/>
        </w:r>
        <w:r w:rsidR="00C4229B">
          <w:rPr>
            <w:noProof/>
            <w:webHidden/>
          </w:rPr>
          <w:t>32</w:t>
        </w:r>
        <w:r w:rsidR="00C4229B">
          <w:rPr>
            <w:noProof/>
            <w:webHidden/>
          </w:rPr>
          <w:fldChar w:fldCharType="end"/>
        </w:r>
      </w:hyperlink>
    </w:p>
    <w:p w14:paraId="77900E4A" w14:textId="6B6E8AFB"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35" w:history="1">
        <w:r w:rsidR="00C4229B" w:rsidRPr="00D812BC">
          <w:rPr>
            <w:rStyle w:val="Hyperlink"/>
            <w:noProof/>
          </w:rPr>
          <w:t>3.6 Object properties</w:t>
        </w:r>
        <w:r w:rsidR="00C4229B">
          <w:rPr>
            <w:noProof/>
            <w:webHidden/>
          </w:rPr>
          <w:tab/>
        </w:r>
        <w:r w:rsidR="00C4229B">
          <w:rPr>
            <w:noProof/>
            <w:webHidden/>
          </w:rPr>
          <w:fldChar w:fldCharType="begin"/>
        </w:r>
        <w:r w:rsidR="00C4229B">
          <w:rPr>
            <w:noProof/>
            <w:webHidden/>
          </w:rPr>
          <w:instrText xml:space="preserve"> PAGEREF _Toc6219735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6C81199A" w14:textId="2EDF8AD9"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36" w:history="1">
        <w:r w:rsidR="00C4229B" w:rsidRPr="00D812BC">
          <w:rPr>
            <w:rStyle w:val="Hyperlink"/>
            <w:noProof/>
          </w:rPr>
          <w:t>3.7 Array properties</w:t>
        </w:r>
        <w:r w:rsidR="00C4229B">
          <w:rPr>
            <w:noProof/>
            <w:webHidden/>
          </w:rPr>
          <w:tab/>
        </w:r>
        <w:r w:rsidR="00C4229B">
          <w:rPr>
            <w:noProof/>
            <w:webHidden/>
          </w:rPr>
          <w:fldChar w:fldCharType="begin"/>
        </w:r>
        <w:r w:rsidR="00C4229B">
          <w:rPr>
            <w:noProof/>
            <w:webHidden/>
          </w:rPr>
          <w:instrText xml:space="preserve"> PAGEREF _Toc6219736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2FC0185D" w14:textId="323F075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7" w:history="1">
        <w:r w:rsidR="00C4229B" w:rsidRPr="00D812BC">
          <w:rPr>
            <w:rStyle w:val="Hyperlink"/>
            <w:noProof/>
          </w:rPr>
          <w:t>3.7.1 General</w:t>
        </w:r>
        <w:r w:rsidR="00C4229B">
          <w:rPr>
            <w:noProof/>
            <w:webHidden/>
          </w:rPr>
          <w:tab/>
        </w:r>
        <w:r w:rsidR="00C4229B">
          <w:rPr>
            <w:noProof/>
            <w:webHidden/>
          </w:rPr>
          <w:fldChar w:fldCharType="begin"/>
        </w:r>
        <w:r w:rsidR="00C4229B">
          <w:rPr>
            <w:noProof/>
            <w:webHidden/>
          </w:rPr>
          <w:instrText xml:space="preserve"> PAGEREF _Toc6219737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77738584" w14:textId="0137435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8" w:history="1">
        <w:r w:rsidR="00C4229B" w:rsidRPr="00D812BC">
          <w:rPr>
            <w:rStyle w:val="Hyperlink"/>
            <w:noProof/>
          </w:rPr>
          <w:t>3.7.2 Default value</w:t>
        </w:r>
        <w:r w:rsidR="00C4229B">
          <w:rPr>
            <w:noProof/>
            <w:webHidden/>
          </w:rPr>
          <w:tab/>
        </w:r>
        <w:r w:rsidR="00C4229B">
          <w:rPr>
            <w:noProof/>
            <w:webHidden/>
          </w:rPr>
          <w:fldChar w:fldCharType="begin"/>
        </w:r>
        <w:r w:rsidR="00C4229B">
          <w:rPr>
            <w:noProof/>
            <w:webHidden/>
          </w:rPr>
          <w:instrText xml:space="preserve"> PAGEREF _Toc6219738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25D62213" w14:textId="70BDF6F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39" w:history="1">
        <w:r w:rsidR="00C4229B" w:rsidRPr="00D812BC">
          <w:rPr>
            <w:rStyle w:val="Hyperlink"/>
            <w:noProof/>
          </w:rPr>
          <w:t>3.7.3 Array properties with unique values</w:t>
        </w:r>
        <w:r w:rsidR="00C4229B">
          <w:rPr>
            <w:noProof/>
            <w:webHidden/>
          </w:rPr>
          <w:tab/>
        </w:r>
        <w:r w:rsidR="00C4229B">
          <w:rPr>
            <w:noProof/>
            <w:webHidden/>
          </w:rPr>
          <w:fldChar w:fldCharType="begin"/>
        </w:r>
        <w:r w:rsidR="00C4229B">
          <w:rPr>
            <w:noProof/>
            <w:webHidden/>
          </w:rPr>
          <w:instrText xml:space="preserve"> PAGEREF _Toc6219739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22E5F5F7" w14:textId="67D9068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40" w:history="1">
        <w:r w:rsidR="00C4229B" w:rsidRPr="00D812BC">
          <w:rPr>
            <w:rStyle w:val="Hyperlink"/>
            <w:noProof/>
          </w:rPr>
          <w:t>3.7.4 Array indices</w:t>
        </w:r>
        <w:r w:rsidR="00C4229B">
          <w:rPr>
            <w:noProof/>
            <w:webHidden/>
          </w:rPr>
          <w:tab/>
        </w:r>
        <w:r w:rsidR="00C4229B">
          <w:rPr>
            <w:noProof/>
            <w:webHidden/>
          </w:rPr>
          <w:fldChar w:fldCharType="begin"/>
        </w:r>
        <w:r w:rsidR="00C4229B">
          <w:rPr>
            <w:noProof/>
            <w:webHidden/>
          </w:rPr>
          <w:instrText xml:space="preserve"> PAGEREF _Toc6219740 \h </w:instrText>
        </w:r>
        <w:r w:rsidR="00C4229B">
          <w:rPr>
            <w:noProof/>
            <w:webHidden/>
          </w:rPr>
        </w:r>
        <w:r w:rsidR="00C4229B">
          <w:rPr>
            <w:noProof/>
            <w:webHidden/>
          </w:rPr>
          <w:fldChar w:fldCharType="separate"/>
        </w:r>
        <w:r w:rsidR="00C4229B">
          <w:rPr>
            <w:noProof/>
            <w:webHidden/>
          </w:rPr>
          <w:t>33</w:t>
        </w:r>
        <w:r w:rsidR="00C4229B">
          <w:rPr>
            <w:noProof/>
            <w:webHidden/>
          </w:rPr>
          <w:fldChar w:fldCharType="end"/>
        </w:r>
      </w:hyperlink>
    </w:p>
    <w:p w14:paraId="6B19CE02" w14:textId="55727D1A"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41" w:history="1">
        <w:r w:rsidR="00C4229B" w:rsidRPr="00D812BC">
          <w:rPr>
            <w:rStyle w:val="Hyperlink"/>
            <w:noProof/>
          </w:rPr>
          <w:t>3.8 Property bags</w:t>
        </w:r>
        <w:r w:rsidR="00C4229B">
          <w:rPr>
            <w:noProof/>
            <w:webHidden/>
          </w:rPr>
          <w:tab/>
        </w:r>
        <w:r w:rsidR="00C4229B">
          <w:rPr>
            <w:noProof/>
            <w:webHidden/>
          </w:rPr>
          <w:fldChar w:fldCharType="begin"/>
        </w:r>
        <w:r w:rsidR="00C4229B">
          <w:rPr>
            <w:noProof/>
            <w:webHidden/>
          </w:rPr>
          <w:instrText xml:space="preserve"> PAGEREF _Toc6219741 \h </w:instrText>
        </w:r>
        <w:r w:rsidR="00C4229B">
          <w:rPr>
            <w:noProof/>
            <w:webHidden/>
          </w:rPr>
        </w:r>
        <w:r w:rsidR="00C4229B">
          <w:rPr>
            <w:noProof/>
            <w:webHidden/>
          </w:rPr>
          <w:fldChar w:fldCharType="separate"/>
        </w:r>
        <w:r w:rsidR="00C4229B">
          <w:rPr>
            <w:noProof/>
            <w:webHidden/>
          </w:rPr>
          <w:t>34</w:t>
        </w:r>
        <w:r w:rsidR="00C4229B">
          <w:rPr>
            <w:noProof/>
            <w:webHidden/>
          </w:rPr>
          <w:fldChar w:fldCharType="end"/>
        </w:r>
      </w:hyperlink>
    </w:p>
    <w:p w14:paraId="5801154A" w14:textId="4CF90EE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42" w:history="1">
        <w:r w:rsidR="00C4229B" w:rsidRPr="00D812BC">
          <w:rPr>
            <w:rStyle w:val="Hyperlink"/>
            <w:noProof/>
          </w:rPr>
          <w:t>3.8.1 General</w:t>
        </w:r>
        <w:r w:rsidR="00C4229B">
          <w:rPr>
            <w:noProof/>
            <w:webHidden/>
          </w:rPr>
          <w:tab/>
        </w:r>
        <w:r w:rsidR="00C4229B">
          <w:rPr>
            <w:noProof/>
            <w:webHidden/>
          </w:rPr>
          <w:fldChar w:fldCharType="begin"/>
        </w:r>
        <w:r w:rsidR="00C4229B">
          <w:rPr>
            <w:noProof/>
            <w:webHidden/>
          </w:rPr>
          <w:instrText xml:space="preserve"> PAGEREF _Toc6219742 \h </w:instrText>
        </w:r>
        <w:r w:rsidR="00C4229B">
          <w:rPr>
            <w:noProof/>
            <w:webHidden/>
          </w:rPr>
        </w:r>
        <w:r w:rsidR="00C4229B">
          <w:rPr>
            <w:noProof/>
            <w:webHidden/>
          </w:rPr>
          <w:fldChar w:fldCharType="separate"/>
        </w:r>
        <w:r w:rsidR="00C4229B">
          <w:rPr>
            <w:noProof/>
            <w:webHidden/>
          </w:rPr>
          <w:t>34</w:t>
        </w:r>
        <w:r w:rsidR="00C4229B">
          <w:rPr>
            <w:noProof/>
            <w:webHidden/>
          </w:rPr>
          <w:fldChar w:fldCharType="end"/>
        </w:r>
      </w:hyperlink>
    </w:p>
    <w:p w14:paraId="3C9AADBF" w14:textId="4F6653D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43" w:history="1">
        <w:r w:rsidR="00C4229B" w:rsidRPr="00D812BC">
          <w:rPr>
            <w:rStyle w:val="Hyperlink"/>
            <w:noProof/>
          </w:rPr>
          <w:t>3.8.2 Tags</w:t>
        </w:r>
        <w:r w:rsidR="00C4229B">
          <w:rPr>
            <w:noProof/>
            <w:webHidden/>
          </w:rPr>
          <w:tab/>
        </w:r>
        <w:r w:rsidR="00C4229B">
          <w:rPr>
            <w:noProof/>
            <w:webHidden/>
          </w:rPr>
          <w:fldChar w:fldCharType="begin"/>
        </w:r>
        <w:r w:rsidR="00C4229B">
          <w:rPr>
            <w:noProof/>
            <w:webHidden/>
          </w:rPr>
          <w:instrText xml:space="preserve"> PAGEREF _Toc6219743 \h </w:instrText>
        </w:r>
        <w:r w:rsidR="00C4229B">
          <w:rPr>
            <w:noProof/>
            <w:webHidden/>
          </w:rPr>
        </w:r>
        <w:r w:rsidR="00C4229B">
          <w:rPr>
            <w:noProof/>
            <w:webHidden/>
          </w:rPr>
          <w:fldChar w:fldCharType="separate"/>
        </w:r>
        <w:r w:rsidR="00C4229B">
          <w:rPr>
            <w:noProof/>
            <w:webHidden/>
          </w:rPr>
          <w:t>34</w:t>
        </w:r>
        <w:r w:rsidR="00C4229B">
          <w:rPr>
            <w:noProof/>
            <w:webHidden/>
          </w:rPr>
          <w:fldChar w:fldCharType="end"/>
        </w:r>
      </w:hyperlink>
    </w:p>
    <w:p w14:paraId="15084784" w14:textId="622136B8"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44" w:history="1">
        <w:r w:rsidR="00C4229B" w:rsidRPr="00D812BC">
          <w:rPr>
            <w:rStyle w:val="Hyperlink"/>
            <w:noProof/>
          </w:rPr>
          <w:t>3.8.2.1 General</w:t>
        </w:r>
        <w:r w:rsidR="00C4229B">
          <w:rPr>
            <w:noProof/>
            <w:webHidden/>
          </w:rPr>
          <w:tab/>
        </w:r>
        <w:r w:rsidR="00C4229B">
          <w:rPr>
            <w:noProof/>
            <w:webHidden/>
          </w:rPr>
          <w:fldChar w:fldCharType="begin"/>
        </w:r>
        <w:r w:rsidR="00C4229B">
          <w:rPr>
            <w:noProof/>
            <w:webHidden/>
          </w:rPr>
          <w:instrText xml:space="preserve"> PAGEREF _Toc6219744 \h </w:instrText>
        </w:r>
        <w:r w:rsidR="00C4229B">
          <w:rPr>
            <w:noProof/>
            <w:webHidden/>
          </w:rPr>
        </w:r>
        <w:r w:rsidR="00C4229B">
          <w:rPr>
            <w:noProof/>
            <w:webHidden/>
          </w:rPr>
          <w:fldChar w:fldCharType="separate"/>
        </w:r>
        <w:r w:rsidR="00C4229B">
          <w:rPr>
            <w:noProof/>
            <w:webHidden/>
          </w:rPr>
          <w:t>34</w:t>
        </w:r>
        <w:r w:rsidR="00C4229B">
          <w:rPr>
            <w:noProof/>
            <w:webHidden/>
          </w:rPr>
          <w:fldChar w:fldCharType="end"/>
        </w:r>
      </w:hyperlink>
    </w:p>
    <w:p w14:paraId="79AC3F3C" w14:textId="7B3EA269"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45" w:history="1">
        <w:r w:rsidR="00C4229B" w:rsidRPr="00D812BC">
          <w:rPr>
            <w:rStyle w:val="Hyperlink"/>
            <w:noProof/>
          </w:rPr>
          <w:t>3.8.2.2 Tag metadata</w:t>
        </w:r>
        <w:r w:rsidR="00C4229B">
          <w:rPr>
            <w:noProof/>
            <w:webHidden/>
          </w:rPr>
          <w:tab/>
        </w:r>
        <w:r w:rsidR="00C4229B">
          <w:rPr>
            <w:noProof/>
            <w:webHidden/>
          </w:rPr>
          <w:fldChar w:fldCharType="begin"/>
        </w:r>
        <w:r w:rsidR="00C4229B">
          <w:rPr>
            <w:noProof/>
            <w:webHidden/>
          </w:rPr>
          <w:instrText xml:space="preserve"> PAGEREF _Toc6219745 \h </w:instrText>
        </w:r>
        <w:r w:rsidR="00C4229B">
          <w:rPr>
            <w:noProof/>
            <w:webHidden/>
          </w:rPr>
        </w:r>
        <w:r w:rsidR="00C4229B">
          <w:rPr>
            <w:noProof/>
            <w:webHidden/>
          </w:rPr>
          <w:fldChar w:fldCharType="separate"/>
        </w:r>
        <w:r w:rsidR="00C4229B">
          <w:rPr>
            <w:noProof/>
            <w:webHidden/>
          </w:rPr>
          <w:t>34</w:t>
        </w:r>
        <w:r w:rsidR="00C4229B">
          <w:rPr>
            <w:noProof/>
            <w:webHidden/>
          </w:rPr>
          <w:fldChar w:fldCharType="end"/>
        </w:r>
      </w:hyperlink>
    </w:p>
    <w:p w14:paraId="6002C80C" w14:textId="0DD265CB"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46" w:history="1">
        <w:r w:rsidR="00C4229B" w:rsidRPr="00D812BC">
          <w:rPr>
            <w:rStyle w:val="Hyperlink"/>
            <w:noProof/>
          </w:rPr>
          <w:t>3.9 Date/time properties</w:t>
        </w:r>
        <w:r w:rsidR="00C4229B">
          <w:rPr>
            <w:noProof/>
            <w:webHidden/>
          </w:rPr>
          <w:tab/>
        </w:r>
        <w:r w:rsidR="00C4229B">
          <w:rPr>
            <w:noProof/>
            <w:webHidden/>
          </w:rPr>
          <w:fldChar w:fldCharType="begin"/>
        </w:r>
        <w:r w:rsidR="00C4229B">
          <w:rPr>
            <w:noProof/>
            <w:webHidden/>
          </w:rPr>
          <w:instrText xml:space="preserve"> PAGEREF _Toc6219746 \h </w:instrText>
        </w:r>
        <w:r w:rsidR="00C4229B">
          <w:rPr>
            <w:noProof/>
            <w:webHidden/>
          </w:rPr>
        </w:r>
        <w:r w:rsidR="00C4229B">
          <w:rPr>
            <w:noProof/>
            <w:webHidden/>
          </w:rPr>
          <w:fldChar w:fldCharType="separate"/>
        </w:r>
        <w:r w:rsidR="00C4229B">
          <w:rPr>
            <w:noProof/>
            <w:webHidden/>
          </w:rPr>
          <w:t>35</w:t>
        </w:r>
        <w:r w:rsidR="00C4229B">
          <w:rPr>
            <w:noProof/>
            <w:webHidden/>
          </w:rPr>
          <w:fldChar w:fldCharType="end"/>
        </w:r>
      </w:hyperlink>
    </w:p>
    <w:p w14:paraId="65C159E3" w14:textId="6BBFCF92"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47" w:history="1">
        <w:r w:rsidR="00C4229B" w:rsidRPr="00D812BC">
          <w:rPr>
            <w:rStyle w:val="Hyperlink"/>
            <w:noProof/>
          </w:rPr>
          <w:t>3.10 URI-valued properties</w:t>
        </w:r>
        <w:r w:rsidR="00C4229B">
          <w:rPr>
            <w:noProof/>
            <w:webHidden/>
          </w:rPr>
          <w:tab/>
        </w:r>
        <w:r w:rsidR="00C4229B">
          <w:rPr>
            <w:noProof/>
            <w:webHidden/>
          </w:rPr>
          <w:fldChar w:fldCharType="begin"/>
        </w:r>
        <w:r w:rsidR="00C4229B">
          <w:rPr>
            <w:noProof/>
            <w:webHidden/>
          </w:rPr>
          <w:instrText xml:space="preserve"> PAGEREF _Toc6219747 \h </w:instrText>
        </w:r>
        <w:r w:rsidR="00C4229B">
          <w:rPr>
            <w:noProof/>
            <w:webHidden/>
          </w:rPr>
        </w:r>
        <w:r w:rsidR="00C4229B">
          <w:rPr>
            <w:noProof/>
            <w:webHidden/>
          </w:rPr>
          <w:fldChar w:fldCharType="separate"/>
        </w:r>
        <w:r w:rsidR="00C4229B">
          <w:rPr>
            <w:noProof/>
            <w:webHidden/>
          </w:rPr>
          <w:t>36</w:t>
        </w:r>
        <w:r w:rsidR="00C4229B">
          <w:rPr>
            <w:noProof/>
            <w:webHidden/>
          </w:rPr>
          <w:fldChar w:fldCharType="end"/>
        </w:r>
      </w:hyperlink>
    </w:p>
    <w:p w14:paraId="45A23806" w14:textId="6F224AA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48" w:history="1">
        <w:r w:rsidR="00C4229B" w:rsidRPr="00D812BC">
          <w:rPr>
            <w:rStyle w:val="Hyperlink"/>
            <w:noProof/>
          </w:rPr>
          <w:t>3.10.1 General</w:t>
        </w:r>
        <w:r w:rsidR="00C4229B">
          <w:rPr>
            <w:noProof/>
            <w:webHidden/>
          </w:rPr>
          <w:tab/>
        </w:r>
        <w:r w:rsidR="00C4229B">
          <w:rPr>
            <w:noProof/>
            <w:webHidden/>
          </w:rPr>
          <w:fldChar w:fldCharType="begin"/>
        </w:r>
        <w:r w:rsidR="00C4229B">
          <w:rPr>
            <w:noProof/>
            <w:webHidden/>
          </w:rPr>
          <w:instrText xml:space="preserve"> PAGEREF _Toc6219748 \h </w:instrText>
        </w:r>
        <w:r w:rsidR="00C4229B">
          <w:rPr>
            <w:noProof/>
            <w:webHidden/>
          </w:rPr>
        </w:r>
        <w:r w:rsidR="00C4229B">
          <w:rPr>
            <w:noProof/>
            <w:webHidden/>
          </w:rPr>
          <w:fldChar w:fldCharType="separate"/>
        </w:r>
        <w:r w:rsidR="00C4229B">
          <w:rPr>
            <w:noProof/>
            <w:webHidden/>
          </w:rPr>
          <w:t>36</w:t>
        </w:r>
        <w:r w:rsidR="00C4229B">
          <w:rPr>
            <w:noProof/>
            <w:webHidden/>
          </w:rPr>
          <w:fldChar w:fldCharType="end"/>
        </w:r>
      </w:hyperlink>
    </w:p>
    <w:p w14:paraId="7B4C20DB" w14:textId="3BC3249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49" w:history="1">
        <w:r w:rsidR="00C4229B" w:rsidRPr="00D812BC">
          <w:rPr>
            <w:rStyle w:val="Hyperlink"/>
            <w:noProof/>
          </w:rPr>
          <w:t>3.10.2 URIs that use the file scheme</w:t>
        </w:r>
        <w:r w:rsidR="00C4229B">
          <w:rPr>
            <w:noProof/>
            <w:webHidden/>
          </w:rPr>
          <w:tab/>
        </w:r>
        <w:r w:rsidR="00C4229B">
          <w:rPr>
            <w:noProof/>
            <w:webHidden/>
          </w:rPr>
          <w:fldChar w:fldCharType="begin"/>
        </w:r>
        <w:r w:rsidR="00C4229B">
          <w:rPr>
            <w:noProof/>
            <w:webHidden/>
          </w:rPr>
          <w:instrText xml:space="preserve"> PAGEREF _Toc6219749 \h </w:instrText>
        </w:r>
        <w:r w:rsidR="00C4229B">
          <w:rPr>
            <w:noProof/>
            <w:webHidden/>
          </w:rPr>
        </w:r>
        <w:r w:rsidR="00C4229B">
          <w:rPr>
            <w:noProof/>
            <w:webHidden/>
          </w:rPr>
          <w:fldChar w:fldCharType="separate"/>
        </w:r>
        <w:r w:rsidR="00C4229B">
          <w:rPr>
            <w:noProof/>
            <w:webHidden/>
          </w:rPr>
          <w:t>37</w:t>
        </w:r>
        <w:r w:rsidR="00C4229B">
          <w:rPr>
            <w:noProof/>
            <w:webHidden/>
          </w:rPr>
          <w:fldChar w:fldCharType="end"/>
        </w:r>
      </w:hyperlink>
    </w:p>
    <w:p w14:paraId="32957A3B" w14:textId="5AC01CE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0" w:history="1">
        <w:r w:rsidR="00C4229B" w:rsidRPr="00D812BC">
          <w:rPr>
            <w:rStyle w:val="Hyperlink"/>
            <w:noProof/>
          </w:rPr>
          <w:t>3.10.3 URIs that use the sarif scheme</w:t>
        </w:r>
        <w:r w:rsidR="00C4229B">
          <w:rPr>
            <w:noProof/>
            <w:webHidden/>
          </w:rPr>
          <w:tab/>
        </w:r>
        <w:r w:rsidR="00C4229B">
          <w:rPr>
            <w:noProof/>
            <w:webHidden/>
          </w:rPr>
          <w:fldChar w:fldCharType="begin"/>
        </w:r>
        <w:r w:rsidR="00C4229B">
          <w:rPr>
            <w:noProof/>
            <w:webHidden/>
          </w:rPr>
          <w:instrText xml:space="preserve"> PAGEREF _Toc6219750 \h </w:instrText>
        </w:r>
        <w:r w:rsidR="00C4229B">
          <w:rPr>
            <w:noProof/>
            <w:webHidden/>
          </w:rPr>
        </w:r>
        <w:r w:rsidR="00C4229B">
          <w:rPr>
            <w:noProof/>
            <w:webHidden/>
          </w:rPr>
          <w:fldChar w:fldCharType="separate"/>
        </w:r>
        <w:r w:rsidR="00C4229B">
          <w:rPr>
            <w:noProof/>
            <w:webHidden/>
          </w:rPr>
          <w:t>38</w:t>
        </w:r>
        <w:r w:rsidR="00C4229B">
          <w:rPr>
            <w:noProof/>
            <w:webHidden/>
          </w:rPr>
          <w:fldChar w:fldCharType="end"/>
        </w:r>
      </w:hyperlink>
    </w:p>
    <w:p w14:paraId="2B7EE8E6" w14:textId="1F964FB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1" w:history="1">
        <w:r w:rsidR="00C4229B" w:rsidRPr="00D812BC">
          <w:rPr>
            <w:rStyle w:val="Hyperlink"/>
            <w:noProof/>
          </w:rPr>
          <w:t>3.10.4 Internationalized Resource Identifiers (IRIs)</w:t>
        </w:r>
        <w:r w:rsidR="00C4229B">
          <w:rPr>
            <w:noProof/>
            <w:webHidden/>
          </w:rPr>
          <w:tab/>
        </w:r>
        <w:r w:rsidR="00C4229B">
          <w:rPr>
            <w:noProof/>
            <w:webHidden/>
          </w:rPr>
          <w:fldChar w:fldCharType="begin"/>
        </w:r>
        <w:r w:rsidR="00C4229B">
          <w:rPr>
            <w:noProof/>
            <w:webHidden/>
          </w:rPr>
          <w:instrText xml:space="preserve"> PAGEREF _Toc6219751 \h </w:instrText>
        </w:r>
        <w:r w:rsidR="00C4229B">
          <w:rPr>
            <w:noProof/>
            <w:webHidden/>
          </w:rPr>
        </w:r>
        <w:r w:rsidR="00C4229B">
          <w:rPr>
            <w:noProof/>
            <w:webHidden/>
          </w:rPr>
          <w:fldChar w:fldCharType="separate"/>
        </w:r>
        <w:r w:rsidR="00C4229B">
          <w:rPr>
            <w:noProof/>
            <w:webHidden/>
          </w:rPr>
          <w:t>38</w:t>
        </w:r>
        <w:r w:rsidR="00C4229B">
          <w:rPr>
            <w:noProof/>
            <w:webHidden/>
          </w:rPr>
          <w:fldChar w:fldCharType="end"/>
        </w:r>
      </w:hyperlink>
    </w:p>
    <w:p w14:paraId="3EB993A0" w14:textId="6E696A78"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52" w:history="1">
        <w:r w:rsidR="00C4229B" w:rsidRPr="00D812BC">
          <w:rPr>
            <w:rStyle w:val="Hyperlink"/>
            <w:noProof/>
          </w:rPr>
          <w:t>3.11 message object</w:t>
        </w:r>
        <w:r w:rsidR="00C4229B">
          <w:rPr>
            <w:noProof/>
            <w:webHidden/>
          </w:rPr>
          <w:tab/>
        </w:r>
        <w:r w:rsidR="00C4229B">
          <w:rPr>
            <w:noProof/>
            <w:webHidden/>
          </w:rPr>
          <w:fldChar w:fldCharType="begin"/>
        </w:r>
        <w:r w:rsidR="00C4229B">
          <w:rPr>
            <w:noProof/>
            <w:webHidden/>
          </w:rPr>
          <w:instrText xml:space="preserve"> PAGEREF _Toc6219752 \h </w:instrText>
        </w:r>
        <w:r w:rsidR="00C4229B">
          <w:rPr>
            <w:noProof/>
            <w:webHidden/>
          </w:rPr>
        </w:r>
        <w:r w:rsidR="00C4229B">
          <w:rPr>
            <w:noProof/>
            <w:webHidden/>
          </w:rPr>
          <w:fldChar w:fldCharType="separate"/>
        </w:r>
        <w:r w:rsidR="00C4229B">
          <w:rPr>
            <w:noProof/>
            <w:webHidden/>
          </w:rPr>
          <w:t>38</w:t>
        </w:r>
        <w:r w:rsidR="00C4229B">
          <w:rPr>
            <w:noProof/>
            <w:webHidden/>
          </w:rPr>
          <w:fldChar w:fldCharType="end"/>
        </w:r>
      </w:hyperlink>
    </w:p>
    <w:p w14:paraId="70613352" w14:textId="090A9E4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3" w:history="1">
        <w:r w:rsidR="00C4229B" w:rsidRPr="00D812BC">
          <w:rPr>
            <w:rStyle w:val="Hyperlink"/>
            <w:noProof/>
          </w:rPr>
          <w:t>3.11.1 General</w:t>
        </w:r>
        <w:r w:rsidR="00C4229B">
          <w:rPr>
            <w:noProof/>
            <w:webHidden/>
          </w:rPr>
          <w:tab/>
        </w:r>
        <w:r w:rsidR="00C4229B">
          <w:rPr>
            <w:noProof/>
            <w:webHidden/>
          </w:rPr>
          <w:fldChar w:fldCharType="begin"/>
        </w:r>
        <w:r w:rsidR="00C4229B">
          <w:rPr>
            <w:noProof/>
            <w:webHidden/>
          </w:rPr>
          <w:instrText xml:space="preserve"> PAGEREF _Toc6219753 \h </w:instrText>
        </w:r>
        <w:r w:rsidR="00C4229B">
          <w:rPr>
            <w:noProof/>
            <w:webHidden/>
          </w:rPr>
        </w:r>
        <w:r w:rsidR="00C4229B">
          <w:rPr>
            <w:noProof/>
            <w:webHidden/>
          </w:rPr>
          <w:fldChar w:fldCharType="separate"/>
        </w:r>
        <w:r w:rsidR="00C4229B">
          <w:rPr>
            <w:noProof/>
            <w:webHidden/>
          </w:rPr>
          <w:t>38</w:t>
        </w:r>
        <w:r w:rsidR="00C4229B">
          <w:rPr>
            <w:noProof/>
            <w:webHidden/>
          </w:rPr>
          <w:fldChar w:fldCharType="end"/>
        </w:r>
      </w:hyperlink>
    </w:p>
    <w:p w14:paraId="5BFAB498" w14:textId="7127D32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4" w:history="1">
        <w:r w:rsidR="00C4229B" w:rsidRPr="00D812BC">
          <w:rPr>
            <w:rStyle w:val="Hyperlink"/>
            <w:noProof/>
          </w:rPr>
          <w:t>3.11.2 Constraints</w:t>
        </w:r>
        <w:r w:rsidR="00C4229B">
          <w:rPr>
            <w:noProof/>
            <w:webHidden/>
          </w:rPr>
          <w:tab/>
        </w:r>
        <w:r w:rsidR="00C4229B">
          <w:rPr>
            <w:noProof/>
            <w:webHidden/>
          </w:rPr>
          <w:fldChar w:fldCharType="begin"/>
        </w:r>
        <w:r w:rsidR="00C4229B">
          <w:rPr>
            <w:noProof/>
            <w:webHidden/>
          </w:rPr>
          <w:instrText xml:space="preserve"> PAGEREF _Toc6219754 \h </w:instrText>
        </w:r>
        <w:r w:rsidR="00C4229B">
          <w:rPr>
            <w:noProof/>
            <w:webHidden/>
          </w:rPr>
        </w:r>
        <w:r w:rsidR="00C4229B">
          <w:rPr>
            <w:noProof/>
            <w:webHidden/>
          </w:rPr>
          <w:fldChar w:fldCharType="separate"/>
        </w:r>
        <w:r w:rsidR="00C4229B">
          <w:rPr>
            <w:noProof/>
            <w:webHidden/>
          </w:rPr>
          <w:t>38</w:t>
        </w:r>
        <w:r w:rsidR="00C4229B">
          <w:rPr>
            <w:noProof/>
            <w:webHidden/>
          </w:rPr>
          <w:fldChar w:fldCharType="end"/>
        </w:r>
      </w:hyperlink>
    </w:p>
    <w:p w14:paraId="3BEF02F6" w14:textId="65DE809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5" w:history="1">
        <w:r w:rsidR="00C4229B" w:rsidRPr="00D812BC">
          <w:rPr>
            <w:rStyle w:val="Hyperlink"/>
            <w:noProof/>
          </w:rPr>
          <w:t>3.11.3 Plain text messages</w:t>
        </w:r>
        <w:r w:rsidR="00C4229B">
          <w:rPr>
            <w:noProof/>
            <w:webHidden/>
          </w:rPr>
          <w:tab/>
        </w:r>
        <w:r w:rsidR="00C4229B">
          <w:rPr>
            <w:noProof/>
            <w:webHidden/>
          </w:rPr>
          <w:fldChar w:fldCharType="begin"/>
        </w:r>
        <w:r w:rsidR="00C4229B">
          <w:rPr>
            <w:noProof/>
            <w:webHidden/>
          </w:rPr>
          <w:instrText xml:space="preserve"> PAGEREF _Toc6219755 \h </w:instrText>
        </w:r>
        <w:r w:rsidR="00C4229B">
          <w:rPr>
            <w:noProof/>
            <w:webHidden/>
          </w:rPr>
        </w:r>
        <w:r w:rsidR="00C4229B">
          <w:rPr>
            <w:noProof/>
            <w:webHidden/>
          </w:rPr>
          <w:fldChar w:fldCharType="separate"/>
        </w:r>
        <w:r w:rsidR="00C4229B">
          <w:rPr>
            <w:noProof/>
            <w:webHidden/>
          </w:rPr>
          <w:t>39</w:t>
        </w:r>
        <w:r w:rsidR="00C4229B">
          <w:rPr>
            <w:noProof/>
            <w:webHidden/>
          </w:rPr>
          <w:fldChar w:fldCharType="end"/>
        </w:r>
      </w:hyperlink>
    </w:p>
    <w:p w14:paraId="5B5165BE" w14:textId="1213B56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6" w:history="1">
        <w:r w:rsidR="00C4229B" w:rsidRPr="00D812BC">
          <w:rPr>
            <w:rStyle w:val="Hyperlink"/>
            <w:noProof/>
          </w:rPr>
          <w:t>3.11.4 Formatted messages</w:t>
        </w:r>
        <w:r w:rsidR="00C4229B">
          <w:rPr>
            <w:noProof/>
            <w:webHidden/>
          </w:rPr>
          <w:tab/>
        </w:r>
        <w:r w:rsidR="00C4229B">
          <w:rPr>
            <w:noProof/>
            <w:webHidden/>
          </w:rPr>
          <w:fldChar w:fldCharType="begin"/>
        </w:r>
        <w:r w:rsidR="00C4229B">
          <w:rPr>
            <w:noProof/>
            <w:webHidden/>
          </w:rPr>
          <w:instrText xml:space="preserve"> PAGEREF _Toc6219756 \h </w:instrText>
        </w:r>
        <w:r w:rsidR="00C4229B">
          <w:rPr>
            <w:noProof/>
            <w:webHidden/>
          </w:rPr>
        </w:r>
        <w:r w:rsidR="00C4229B">
          <w:rPr>
            <w:noProof/>
            <w:webHidden/>
          </w:rPr>
          <w:fldChar w:fldCharType="separate"/>
        </w:r>
        <w:r w:rsidR="00C4229B">
          <w:rPr>
            <w:noProof/>
            <w:webHidden/>
          </w:rPr>
          <w:t>39</w:t>
        </w:r>
        <w:r w:rsidR="00C4229B">
          <w:rPr>
            <w:noProof/>
            <w:webHidden/>
          </w:rPr>
          <w:fldChar w:fldCharType="end"/>
        </w:r>
      </w:hyperlink>
    </w:p>
    <w:p w14:paraId="5CB903B6" w14:textId="14536A51"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57" w:history="1">
        <w:r w:rsidR="00C4229B" w:rsidRPr="00D812BC">
          <w:rPr>
            <w:rStyle w:val="Hyperlink"/>
            <w:noProof/>
          </w:rPr>
          <w:t>3.11.4.1 General</w:t>
        </w:r>
        <w:r w:rsidR="00C4229B">
          <w:rPr>
            <w:noProof/>
            <w:webHidden/>
          </w:rPr>
          <w:tab/>
        </w:r>
        <w:r w:rsidR="00C4229B">
          <w:rPr>
            <w:noProof/>
            <w:webHidden/>
          </w:rPr>
          <w:fldChar w:fldCharType="begin"/>
        </w:r>
        <w:r w:rsidR="00C4229B">
          <w:rPr>
            <w:noProof/>
            <w:webHidden/>
          </w:rPr>
          <w:instrText xml:space="preserve"> PAGEREF _Toc6219757 \h </w:instrText>
        </w:r>
        <w:r w:rsidR="00C4229B">
          <w:rPr>
            <w:noProof/>
            <w:webHidden/>
          </w:rPr>
        </w:r>
        <w:r w:rsidR="00C4229B">
          <w:rPr>
            <w:noProof/>
            <w:webHidden/>
          </w:rPr>
          <w:fldChar w:fldCharType="separate"/>
        </w:r>
        <w:r w:rsidR="00C4229B">
          <w:rPr>
            <w:noProof/>
            <w:webHidden/>
          </w:rPr>
          <w:t>39</w:t>
        </w:r>
        <w:r w:rsidR="00C4229B">
          <w:rPr>
            <w:noProof/>
            <w:webHidden/>
          </w:rPr>
          <w:fldChar w:fldCharType="end"/>
        </w:r>
      </w:hyperlink>
    </w:p>
    <w:p w14:paraId="40D04737" w14:textId="0588F076" w:rsidR="00C4229B" w:rsidRDefault="00A51564">
      <w:pPr>
        <w:pStyle w:val="TOC4"/>
        <w:tabs>
          <w:tab w:val="right" w:leader="dot" w:pos="9350"/>
        </w:tabs>
        <w:rPr>
          <w:rFonts w:asciiTheme="minorHAnsi" w:eastAsiaTheme="minorEastAsia" w:hAnsiTheme="minorHAnsi" w:cstheme="minorBidi"/>
          <w:noProof/>
          <w:sz w:val="22"/>
          <w:szCs w:val="22"/>
        </w:rPr>
      </w:pPr>
      <w:hyperlink w:anchor="_Toc6219758" w:history="1">
        <w:r w:rsidR="00C4229B" w:rsidRPr="00D812BC">
          <w:rPr>
            <w:rStyle w:val="Hyperlink"/>
            <w:noProof/>
          </w:rPr>
          <w:t>3.11.4.2 Security implications</w:t>
        </w:r>
        <w:r w:rsidR="00C4229B">
          <w:rPr>
            <w:noProof/>
            <w:webHidden/>
          </w:rPr>
          <w:tab/>
        </w:r>
        <w:r w:rsidR="00C4229B">
          <w:rPr>
            <w:noProof/>
            <w:webHidden/>
          </w:rPr>
          <w:fldChar w:fldCharType="begin"/>
        </w:r>
        <w:r w:rsidR="00C4229B">
          <w:rPr>
            <w:noProof/>
            <w:webHidden/>
          </w:rPr>
          <w:instrText xml:space="preserve"> PAGEREF _Toc6219758 \h </w:instrText>
        </w:r>
        <w:r w:rsidR="00C4229B">
          <w:rPr>
            <w:noProof/>
            <w:webHidden/>
          </w:rPr>
        </w:r>
        <w:r w:rsidR="00C4229B">
          <w:rPr>
            <w:noProof/>
            <w:webHidden/>
          </w:rPr>
          <w:fldChar w:fldCharType="separate"/>
        </w:r>
        <w:r w:rsidR="00C4229B">
          <w:rPr>
            <w:noProof/>
            <w:webHidden/>
          </w:rPr>
          <w:t>39</w:t>
        </w:r>
        <w:r w:rsidR="00C4229B">
          <w:rPr>
            <w:noProof/>
            <w:webHidden/>
          </w:rPr>
          <w:fldChar w:fldCharType="end"/>
        </w:r>
      </w:hyperlink>
    </w:p>
    <w:p w14:paraId="1148EA9D" w14:textId="150945F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59" w:history="1">
        <w:r w:rsidR="00C4229B" w:rsidRPr="00D812BC">
          <w:rPr>
            <w:rStyle w:val="Hyperlink"/>
            <w:noProof/>
          </w:rPr>
          <w:t>3.11.5 Messages with placeholders</w:t>
        </w:r>
        <w:r w:rsidR="00C4229B">
          <w:rPr>
            <w:noProof/>
            <w:webHidden/>
          </w:rPr>
          <w:tab/>
        </w:r>
        <w:r w:rsidR="00C4229B">
          <w:rPr>
            <w:noProof/>
            <w:webHidden/>
          </w:rPr>
          <w:fldChar w:fldCharType="begin"/>
        </w:r>
        <w:r w:rsidR="00C4229B">
          <w:rPr>
            <w:noProof/>
            <w:webHidden/>
          </w:rPr>
          <w:instrText xml:space="preserve"> PAGEREF _Toc6219759 \h </w:instrText>
        </w:r>
        <w:r w:rsidR="00C4229B">
          <w:rPr>
            <w:noProof/>
            <w:webHidden/>
          </w:rPr>
        </w:r>
        <w:r w:rsidR="00C4229B">
          <w:rPr>
            <w:noProof/>
            <w:webHidden/>
          </w:rPr>
          <w:fldChar w:fldCharType="separate"/>
        </w:r>
        <w:r w:rsidR="00C4229B">
          <w:rPr>
            <w:noProof/>
            <w:webHidden/>
          </w:rPr>
          <w:t>39</w:t>
        </w:r>
        <w:r w:rsidR="00C4229B">
          <w:rPr>
            <w:noProof/>
            <w:webHidden/>
          </w:rPr>
          <w:fldChar w:fldCharType="end"/>
        </w:r>
      </w:hyperlink>
    </w:p>
    <w:p w14:paraId="355D5683" w14:textId="1164CAF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0" w:history="1">
        <w:r w:rsidR="00C4229B" w:rsidRPr="00D812BC">
          <w:rPr>
            <w:rStyle w:val="Hyperlink"/>
            <w:noProof/>
          </w:rPr>
          <w:t>3.11.6 Messages with embedded links</w:t>
        </w:r>
        <w:r w:rsidR="00C4229B">
          <w:rPr>
            <w:noProof/>
            <w:webHidden/>
          </w:rPr>
          <w:tab/>
        </w:r>
        <w:r w:rsidR="00C4229B">
          <w:rPr>
            <w:noProof/>
            <w:webHidden/>
          </w:rPr>
          <w:fldChar w:fldCharType="begin"/>
        </w:r>
        <w:r w:rsidR="00C4229B">
          <w:rPr>
            <w:noProof/>
            <w:webHidden/>
          </w:rPr>
          <w:instrText xml:space="preserve"> PAGEREF _Toc6219760 \h </w:instrText>
        </w:r>
        <w:r w:rsidR="00C4229B">
          <w:rPr>
            <w:noProof/>
            <w:webHidden/>
          </w:rPr>
        </w:r>
        <w:r w:rsidR="00C4229B">
          <w:rPr>
            <w:noProof/>
            <w:webHidden/>
          </w:rPr>
          <w:fldChar w:fldCharType="separate"/>
        </w:r>
        <w:r w:rsidR="00C4229B">
          <w:rPr>
            <w:noProof/>
            <w:webHidden/>
          </w:rPr>
          <w:t>40</w:t>
        </w:r>
        <w:r w:rsidR="00C4229B">
          <w:rPr>
            <w:noProof/>
            <w:webHidden/>
          </w:rPr>
          <w:fldChar w:fldCharType="end"/>
        </w:r>
      </w:hyperlink>
    </w:p>
    <w:p w14:paraId="58CCB262" w14:textId="148B8B6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1" w:history="1">
        <w:r w:rsidR="00C4229B" w:rsidRPr="00D812BC">
          <w:rPr>
            <w:rStyle w:val="Hyperlink"/>
            <w:noProof/>
          </w:rPr>
          <w:t>3.11.7 Message string lookup</w:t>
        </w:r>
        <w:r w:rsidR="00C4229B">
          <w:rPr>
            <w:noProof/>
            <w:webHidden/>
          </w:rPr>
          <w:tab/>
        </w:r>
        <w:r w:rsidR="00C4229B">
          <w:rPr>
            <w:noProof/>
            <w:webHidden/>
          </w:rPr>
          <w:fldChar w:fldCharType="begin"/>
        </w:r>
        <w:r w:rsidR="00C4229B">
          <w:rPr>
            <w:noProof/>
            <w:webHidden/>
          </w:rPr>
          <w:instrText xml:space="preserve"> PAGEREF _Toc6219761 \h </w:instrText>
        </w:r>
        <w:r w:rsidR="00C4229B">
          <w:rPr>
            <w:noProof/>
            <w:webHidden/>
          </w:rPr>
        </w:r>
        <w:r w:rsidR="00C4229B">
          <w:rPr>
            <w:noProof/>
            <w:webHidden/>
          </w:rPr>
          <w:fldChar w:fldCharType="separate"/>
        </w:r>
        <w:r w:rsidR="00C4229B">
          <w:rPr>
            <w:noProof/>
            <w:webHidden/>
          </w:rPr>
          <w:t>42</w:t>
        </w:r>
        <w:r w:rsidR="00C4229B">
          <w:rPr>
            <w:noProof/>
            <w:webHidden/>
          </w:rPr>
          <w:fldChar w:fldCharType="end"/>
        </w:r>
      </w:hyperlink>
    </w:p>
    <w:p w14:paraId="3FE44ECA" w14:textId="0DAEA68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2" w:history="1">
        <w:r w:rsidR="00C4229B" w:rsidRPr="00D812BC">
          <w:rPr>
            <w:rStyle w:val="Hyperlink"/>
            <w:noProof/>
          </w:rPr>
          <w:t>3.11.8 text property</w:t>
        </w:r>
        <w:r w:rsidR="00C4229B">
          <w:rPr>
            <w:noProof/>
            <w:webHidden/>
          </w:rPr>
          <w:tab/>
        </w:r>
        <w:r w:rsidR="00C4229B">
          <w:rPr>
            <w:noProof/>
            <w:webHidden/>
          </w:rPr>
          <w:fldChar w:fldCharType="begin"/>
        </w:r>
        <w:r w:rsidR="00C4229B">
          <w:rPr>
            <w:noProof/>
            <w:webHidden/>
          </w:rPr>
          <w:instrText xml:space="preserve"> PAGEREF _Toc6219762 \h </w:instrText>
        </w:r>
        <w:r w:rsidR="00C4229B">
          <w:rPr>
            <w:noProof/>
            <w:webHidden/>
          </w:rPr>
        </w:r>
        <w:r w:rsidR="00C4229B">
          <w:rPr>
            <w:noProof/>
            <w:webHidden/>
          </w:rPr>
          <w:fldChar w:fldCharType="separate"/>
        </w:r>
        <w:r w:rsidR="00C4229B">
          <w:rPr>
            <w:noProof/>
            <w:webHidden/>
          </w:rPr>
          <w:t>43</w:t>
        </w:r>
        <w:r w:rsidR="00C4229B">
          <w:rPr>
            <w:noProof/>
            <w:webHidden/>
          </w:rPr>
          <w:fldChar w:fldCharType="end"/>
        </w:r>
      </w:hyperlink>
    </w:p>
    <w:p w14:paraId="34AF7885" w14:textId="63C6C6E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3" w:history="1">
        <w:r w:rsidR="00C4229B" w:rsidRPr="00D812BC">
          <w:rPr>
            <w:rStyle w:val="Hyperlink"/>
            <w:noProof/>
          </w:rPr>
          <w:t>3.11.9 markdown property</w:t>
        </w:r>
        <w:r w:rsidR="00C4229B">
          <w:rPr>
            <w:noProof/>
            <w:webHidden/>
          </w:rPr>
          <w:tab/>
        </w:r>
        <w:r w:rsidR="00C4229B">
          <w:rPr>
            <w:noProof/>
            <w:webHidden/>
          </w:rPr>
          <w:fldChar w:fldCharType="begin"/>
        </w:r>
        <w:r w:rsidR="00C4229B">
          <w:rPr>
            <w:noProof/>
            <w:webHidden/>
          </w:rPr>
          <w:instrText xml:space="preserve"> PAGEREF _Toc6219763 \h </w:instrText>
        </w:r>
        <w:r w:rsidR="00C4229B">
          <w:rPr>
            <w:noProof/>
            <w:webHidden/>
          </w:rPr>
        </w:r>
        <w:r w:rsidR="00C4229B">
          <w:rPr>
            <w:noProof/>
            <w:webHidden/>
          </w:rPr>
          <w:fldChar w:fldCharType="separate"/>
        </w:r>
        <w:r w:rsidR="00C4229B">
          <w:rPr>
            <w:noProof/>
            <w:webHidden/>
          </w:rPr>
          <w:t>43</w:t>
        </w:r>
        <w:r w:rsidR="00C4229B">
          <w:rPr>
            <w:noProof/>
            <w:webHidden/>
          </w:rPr>
          <w:fldChar w:fldCharType="end"/>
        </w:r>
      </w:hyperlink>
    </w:p>
    <w:p w14:paraId="4AAF57B0" w14:textId="2F7AE90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4" w:history="1">
        <w:r w:rsidR="00C4229B" w:rsidRPr="00D812BC">
          <w:rPr>
            <w:rStyle w:val="Hyperlink"/>
            <w:noProof/>
          </w:rPr>
          <w:t>3.11.10 id property</w:t>
        </w:r>
        <w:r w:rsidR="00C4229B">
          <w:rPr>
            <w:noProof/>
            <w:webHidden/>
          </w:rPr>
          <w:tab/>
        </w:r>
        <w:r w:rsidR="00C4229B">
          <w:rPr>
            <w:noProof/>
            <w:webHidden/>
          </w:rPr>
          <w:fldChar w:fldCharType="begin"/>
        </w:r>
        <w:r w:rsidR="00C4229B">
          <w:rPr>
            <w:noProof/>
            <w:webHidden/>
          </w:rPr>
          <w:instrText xml:space="preserve"> PAGEREF _Toc6219764 \h </w:instrText>
        </w:r>
        <w:r w:rsidR="00C4229B">
          <w:rPr>
            <w:noProof/>
            <w:webHidden/>
          </w:rPr>
        </w:r>
        <w:r w:rsidR="00C4229B">
          <w:rPr>
            <w:noProof/>
            <w:webHidden/>
          </w:rPr>
          <w:fldChar w:fldCharType="separate"/>
        </w:r>
        <w:r w:rsidR="00C4229B">
          <w:rPr>
            <w:noProof/>
            <w:webHidden/>
          </w:rPr>
          <w:t>43</w:t>
        </w:r>
        <w:r w:rsidR="00C4229B">
          <w:rPr>
            <w:noProof/>
            <w:webHidden/>
          </w:rPr>
          <w:fldChar w:fldCharType="end"/>
        </w:r>
      </w:hyperlink>
    </w:p>
    <w:p w14:paraId="43C3DED1" w14:textId="6AA1124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5" w:history="1">
        <w:r w:rsidR="00C4229B" w:rsidRPr="00D812BC">
          <w:rPr>
            <w:rStyle w:val="Hyperlink"/>
            <w:noProof/>
          </w:rPr>
          <w:t>3.11.11 arguments property</w:t>
        </w:r>
        <w:r w:rsidR="00C4229B">
          <w:rPr>
            <w:noProof/>
            <w:webHidden/>
          </w:rPr>
          <w:tab/>
        </w:r>
        <w:r w:rsidR="00C4229B">
          <w:rPr>
            <w:noProof/>
            <w:webHidden/>
          </w:rPr>
          <w:fldChar w:fldCharType="begin"/>
        </w:r>
        <w:r w:rsidR="00C4229B">
          <w:rPr>
            <w:noProof/>
            <w:webHidden/>
          </w:rPr>
          <w:instrText xml:space="preserve"> PAGEREF _Toc6219765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4C47D6A2" w14:textId="120F4732"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66" w:history="1">
        <w:r w:rsidR="00C4229B" w:rsidRPr="00D812BC">
          <w:rPr>
            <w:rStyle w:val="Hyperlink"/>
            <w:noProof/>
          </w:rPr>
          <w:t>3.12 multiformatMessageString object</w:t>
        </w:r>
        <w:r w:rsidR="00C4229B">
          <w:rPr>
            <w:noProof/>
            <w:webHidden/>
          </w:rPr>
          <w:tab/>
        </w:r>
        <w:r w:rsidR="00C4229B">
          <w:rPr>
            <w:noProof/>
            <w:webHidden/>
          </w:rPr>
          <w:fldChar w:fldCharType="begin"/>
        </w:r>
        <w:r w:rsidR="00C4229B">
          <w:rPr>
            <w:noProof/>
            <w:webHidden/>
          </w:rPr>
          <w:instrText xml:space="preserve"> PAGEREF _Toc6219766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7B01F577" w14:textId="15739EC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7" w:history="1">
        <w:r w:rsidR="00C4229B" w:rsidRPr="00D812BC">
          <w:rPr>
            <w:rStyle w:val="Hyperlink"/>
            <w:noProof/>
          </w:rPr>
          <w:t>3.12.1 General</w:t>
        </w:r>
        <w:r w:rsidR="00C4229B">
          <w:rPr>
            <w:noProof/>
            <w:webHidden/>
          </w:rPr>
          <w:tab/>
        </w:r>
        <w:r w:rsidR="00C4229B">
          <w:rPr>
            <w:noProof/>
            <w:webHidden/>
          </w:rPr>
          <w:fldChar w:fldCharType="begin"/>
        </w:r>
        <w:r w:rsidR="00C4229B">
          <w:rPr>
            <w:noProof/>
            <w:webHidden/>
          </w:rPr>
          <w:instrText xml:space="preserve"> PAGEREF _Toc6219767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1532D6A9" w14:textId="67D8864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8" w:history="1">
        <w:r w:rsidR="00C4229B" w:rsidRPr="00D812BC">
          <w:rPr>
            <w:rStyle w:val="Hyperlink"/>
            <w:noProof/>
          </w:rPr>
          <w:t>3.12.2 Localizable multiformatMessageStrings</w:t>
        </w:r>
        <w:r w:rsidR="00C4229B">
          <w:rPr>
            <w:noProof/>
            <w:webHidden/>
          </w:rPr>
          <w:tab/>
        </w:r>
        <w:r w:rsidR="00C4229B">
          <w:rPr>
            <w:noProof/>
            <w:webHidden/>
          </w:rPr>
          <w:fldChar w:fldCharType="begin"/>
        </w:r>
        <w:r w:rsidR="00C4229B">
          <w:rPr>
            <w:noProof/>
            <w:webHidden/>
          </w:rPr>
          <w:instrText xml:space="preserve"> PAGEREF _Toc6219768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5A61D1C2" w14:textId="0C9CC36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69" w:history="1">
        <w:r w:rsidR="00C4229B" w:rsidRPr="00D812BC">
          <w:rPr>
            <w:rStyle w:val="Hyperlink"/>
            <w:noProof/>
          </w:rPr>
          <w:t>3.12.3 text property</w:t>
        </w:r>
        <w:r w:rsidR="00C4229B">
          <w:rPr>
            <w:noProof/>
            <w:webHidden/>
          </w:rPr>
          <w:tab/>
        </w:r>
        <w:r w:rsidR="00C4229B">
          <w:rPr>
            <w:noProof/>
            <w:webHidden/>
          </w:rPr>
          <w:fldChar w:fldCharType="begin"/>
        </w:r>
        <w:r w:rsidR="00C4229B">
          <w:rPr>
            <w:noProof/>
            <w:webHidden/>
          </w:rPr>
          <w:instrText xml:space="preserve"> PAGEREF _Toc6219769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75B8DA70" w14:textId="058995E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0" w:history="1">
        <w:r w:rsidR="00C4229B" w:rsidRPr="00D812BC">
          <w:rPr>
            <w:rStyle w:val="Hyperlink"/>
            <w:noProof/>
          </w:rPr>
          <w:t>3.12.4 markdown property</w:t>
        </w:r>
        <w:r w:rsidR="00C4229B">
          <w:rPr>
            <w:noProof/>
            <w:webHidden/>
          </w:rPr>
          <w:tab/>
        </w:r>
        <w:r w:rsidR="00C4229B">
          <w:rPr>
            <w:noProof/>
            <w:webHidden/>
          </w:rPr>
          <w:fldChar w:fldCharType="begin"/>
        </w:r>
        <w:r w:rsidR="00C4229B">
          <w:rPr>
            <w:noProof/>
            <w:webHidden/>
          </w:rPr>
          <w:instrText xml:space="preserve"> PAGEREF _Toc6219770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4FA0E828" w14:textId="0F196B76"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71" w:history="1">
        <w:r w:rsidR="00C4229B" w:rsidRPr="00D812BC">
          <w:rPr>
            <w:rStyle w:val="Hyperlink"/>
            <w:noProof/>
          </w:rPr>
          <w:t>3.13 sarifLog object</w:t>
        </w:r>
        <w:r w:rsidR="00C4229B">
          <w:rPr>
            <w:noProof/>
            <w:webHidden/>
          </w:rPr>
          <w:tab/>
        </w:r>
        <w:r w:rsidR="00C4229B">
          <w:rPr>
            <w:noProof/>
            <w:webHidden/>
          </w:rPr>
          <w:fldChar w:fldCharType="begin"/>
        </w:r>
        <w:r w:rsidR="00C4229B">
          <w:rPr>
            <w:noProof/>
            <w:webHidden/>
          </w:rPr>
          <w:instrText xml:space="preserve"> PAGEREF _Toc6219771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6AF72EE7" w14:textId="2B17DBB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2" w:history="1">
        <w:r w:rsidR="00C4229B" w:rsidRPr="00D812BC">
          <w:rPr>
            <w:rStyle w:val="Hyperlink"/>
            <w:noProof/>
          </w:rPr>
          <w:t>3.13.1 General</w:t>
        </w:r>
        <w:r w:rsidR="00C4229B">
          <w:rPr>
            <w:noProof/>
            <w:webHidden/>
          </w:rPr>
          <w:tab/>
        </w:r>
        <w:r w:rsidR="00C4229B">
          <w:rPr>
            <w:noProof/>
            <w:webHidden/>
          </w:rPr>
          <w:fldChar w:fldCharType="begin"/>
        </w:r>
        <w:r w:rsidR="00C4229B">
          <w:rPr>
            <w:noProof/>
            <w:webHidden/>
          </w:rPr>
          <w:instrText xml:space="preserve"> PAGEREF _Toc6219772 \h </w:instrText>
        </w:r>
        <w:r w:rsidR="00C4229B">
          <w:rPr>
            <w:noProof/>
            <w:webHidden/>
          </w:rPr>
        </w:r>
        <w:r w:rsidR="00C4229B">
          <w:rPr>
            <w:noProof/>
            <w:webHidden/>
          </w:rPr>
          <w:fldChar w:fldCharType="separate"/>
        </w:r>
        <w:r w:rsidR="00C4229B">
          <w:rPr>
            <w:noProof/>
            <w:webHidden/>
          </w:rPr>
          <w:t>44</w:t>
        </w:r>
        <w:r w:rsidR="00C4229B">
          <w:rPr>
            <w:noProof/>
            <w:webHidden/>
          </w:rPr>
          <w:fldChar w:fldCharType="end"/>
        </w:r>
      </w:hyperlink>
    </w:p>
    <w:p w14:paraId="27CF5519" w14:textId="00DB6FE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3" w:history="1">
        <w:r w:rsidR="00C4229B" w:rsidRPr="00D812BC">
          <w:rPr>
            <w:rStyle w:val="Hyperlink"/>
            <w:noProof/>
          </w:rPr>
          <w:t>3.13.2 version property</w:t>
        </w:r>
        <w:r w:rsidR="00C4229B">
          <w:rPr>
            <w:noProof/>
            <w:webHidden/>
          </w:rPr>
          <w:tab/>
        </w:r>
        <w:r w:rsidR="00C4229B">
          <w:rPr>
            <w:noProof/>
            <w:webHidden/>
          </w:rPr>
          <w:fldChar w:fldCharType="begin"/>
        </w:r>
        <w:r w:rsidR="00C4229B">
          <w:rPr>
            <w:noProof/>
            <w:webHidden/>
          </w:rPr>
          <w:instrText xml:space="preserve"> PAGEREF _Toc6219773 \h </w:instrText>
        </w:r>
        <w:r w:rsidR="00C4229B">
          <w:rPr>
            <w:noProof/>
            <w:webHidden/>
          </w:rPr>
        </w:r>
        <w:r w:rsidR="00C4229B">
          <w:rPr>
            <w:noProof/>
            <w:webHidden/>
          </w:rPr>
          <w:fldChar w:fldCharType="separate"/>
        </w:r>
        <w:r w:rsidR="00C4229B">
          <w:rPr>
            <w:noProof/>
            <w:webHidden/>
          </w:rPr>
          <w:t>45</w:t>
        </w:r>
        <w:r w:rsidR="00C4229B">
          <w:rPr>
            <w:noProof/>
            <w:webHidden/>
          </w:rPr>
          <w:fldChar w:fldCharType="end"/>
        </w:r>
      </w:hyperlink>
    </w:p>
    <w:p w14:paraId="58005940" w14:textId="2DE581F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4" w:history="1">
        <w:r w:rsidR="00C4229B" w:rsidRPr="00D812BC">
          <w:rPr>
            <w:rStyle w:val="Hyperlink"/>
            <w:noProof/>
          </w:rPr>
          <w:t>3.13.3 $schema property</w:t>
        </w:r>
        <w:r w:rsidR="00C4229B">
          <w:rPr>
            <w:noProof/>
            <w:webHidden/>
          </w:rPr>
          <w:tab/>
        </w:r>
        <w:r w:rsidR="00C4229B">
          <w:rPr>
            <w:noProof/>
            <w:webHidden/>
          </w:rPr>
          <w:fldChar w:fldCharType="begin"/>
        </w:r>
        <w:r w:rsidR="00C4229B">
          <w:rPr>
            <w:noProof/>
            <w:webHidden/>
          </w:rPr>
          <w:instrText xml:space="preserve"> PAGEREF _Toc6219774 \h </w:instrText>
        </w:r>
        <w:r w:rsidR="00C4229B">
          <w:rPr>
            <w:noProof/>
            <w:webHidden/>
          </w:rPr>
        </w:r>
        <w:r w:rsidR="00C4229B">
          <w:rPr>
            <w:noProof/>
            <w:webHidden/>
          </w:rPr>
          <w:fldChar w:fldCharType="separate"/>
        </w:r>
        <w:r w:rsidR="00C4229B">
          <w:rPr>
            <w:noProof/>
            <w:webHidden/>
          </w:rPr>
          <w:t>45</w:t>
        </w:r>
        <w:r w:rsidR="00C4229B">
          <w:rPr>
            <w:noProof/>
            <w:webHidden/>
          </w:rPr>
          <w:fldChar w:fldCharType="end"/>
        </w:r>
      </w:hyperlink>
    </w:p>
    <w:p w14:paraId="206CDCCB" w14:textId="29B498E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5" w:history="1">
        <w:r w:rsidR="00C4229B" w:rsidRPr="00D812BC">
          <w:rPr>
            <w:rStyle w:val="Hyperlink"/>
            <w:noProof/>
          </w:rPr>
          <w:t>3.13.4 runs property</w:t>
        </w:r>
        <w:r w:rsidR="00C4229B">
          <w:rPr>
            <w:noProof/>
            <w:webHidden/>
          </w:rPr>
          <w:tab/>
        </w:r>
        <w:r w:rsidR="00C4229B">
          <w:rPr>
            <w:noProof/>
            <w:webHidden/>
          </w:rPr>
          <w:fldChar w:fldCharType="begin"/>
        </w:r>
        <w:r w:rsidR="00C4229B">
          <w:rPr>
            <w:noProof/>
            <w:webHidden/>
          </w:rPr>
          <w:instrText xml:space="preserve"> PAGEREF _Toc6219775 \h </w:instrText>
        </w:r>
        <w:r w:rsidR="00C4229B">
          <w:rPr>
            <w:noProof/>
            <w:webHidden/>
          </w:rPr>
        </w:r>
        <w:r w:rsidR="00C4229B">
          <w:rPr>
            <w:noProof/>
            <w:webHidden/>
          </w:rPr>
          <w:fldChar w:fldCharType="separate"/>
        </w:r>
        <w:r w:rsidR="00C4229B">
          <w:rPr>
            <w:noProof/>
            <w:webHidden/>
          </w:rPr>
          <w:t>45</w:t>
        </w:r>
        <w:r w:rsidR="00C4229B">
          <w:rPr>
            <w:noProof/>
            <w:webHidden/>
          </w:rPr>
          <w:fldChar w:fldCharType="end"/>
        </w:r>
      </w:hyperlink>
    </w:p>
    <w:p w14:paraId="0B5F2AD8" w14:textId="33A72C7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6" w:history="1">
        <w:r w:rsidR="00C4229B" w:rsidRPr="00D812BC">
          <w:rPr>
            <w:rStyle w:val="Hyperlink"/>
            <w:noProof/>
          </w:rPr>
          <w:t>3.13.5 inlineExternalProperties property</w:t>
        </w:r>
        <w:r w:rsidR="00C4229B">
          <w:rPr>
            <w:noProof/>
            <w:webHidden/>
          </w:rPr>
          <w:tab/>
        </w:r>
        <w:r w:rsidR="00C4229B">
          <w:rPr>
            <w:noProof/>
            <w:webHidden/>
          </w:rPr>
          <w:fldChar w:fldCharType="begin"/>
        </w:r>
        <w:r w:rsidR="00C4229B">
          <w:rPr>
            <w:noProof/>
            <w:webHidden/>
          </w:rPr>
          <w:instrText xml:space="preserve"> PAGEREF _Toc6219776 \h </w:instrText>
        </w:r>
        <w:r w:rsidR="00C4229B">
          <w:rPr>
            <w:noProof/>
            <w:webHidden/>
          </w:rPr>
        </w:r>
        <w:r w:rsidR="00C4229B">
          <w:rPr>
            <w:noProof/>
            <w:webHidden/>
          </w:rPr>
          <w:fldChar w:fldCharType="separate"/>
        </w:r>
        <w:r w:rsidR="00C4229B">
          <w:rPr>
            <w:noProof/>
            <w:webHidden/>
          </w:rPr>
          <w:t>45</w:t>
        </w:r>
        <w:r w:rsidR="00C4229B">
          <w:rPr>
            <w:noProof/>
            <w:webHidden/>
          </w:rPr>
          <w:fldChar w:fldCharType="end"/>
        </w:r>
      </w:hyperlink>
    </w:p>
    <w:p w14:paraId="5CFB64CD" w14:textId="07ED2085" w:rsidR="00C4229B" w:rsidRDefault="00A51564">
      <w:pPr>
        <w:pStyle w:val="TOC2"/>
        <w:tabs>
          <w:tab w:val="right" w:leader="dot" w:pos="9350"/>
        </w:tabs>
        <w:rPr>
          <w:rFonts w:asciiTheme="minorHAnsi" w:eastAsiaTheme="minorEastAsia" w:hAnsiTheme="minorHAnsi" w:cstheme="minorBidi"/>
          <w:noProof/>
          <w:sz w:val="22"/>
          <w:szCs w:val="22"/>
        </w:rPr>
      </w:pPr>
      <w:hyperlink w:anchor="_Toc6219777" w:history="1">
        <w:r w:rsidR="00C4229B" w:rsidRPr="00D812BC">
          <w:rPr>
            <w:rStyle w:val="Hyperlink"/>
            <w:noProof/>
          </w:rPr>
          <w:t>3.14 run object</w:t>
        </w:r>
        <w:r w:rsidR="00C4229B">
          <w:rPr>
            <w:noProof/>
            <w:webHidden/>
          </w:rPr>
          <w:tab/>
        </w:r>
        <w:r w:rsidR="00C4229B">
          <w:rPr>
            <w:noProof/>
            <w:webHidden/>
          </w:rPr>
          <w:fldChar w:fldCharType="begin"/>
        </w:r>
        <w:r w:rsidR="00C4229B">
          <w:rPr>
            <w:noProof/>
            <w:webHidden/>
          </w:rPr>
          <w:instrText xml:space="preserve"> PAGEREF _Toc6219777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3356FF7D" w14:textId="52B891C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8" w:history="1">
        <w:r w:rsidR="00C4229B" w:rsidRPr="00D812BC">
          <w:rPr>
            <w:rStyle w:val="Hyperlink"/>
            <w:noProof/>
          </w:rPr>
          <w:t>3.14.1 General</w:t>
        </w:r>
        <w:r w:rsidR="00C4229B">
          <w:rPr>
            <w:noProof/>
            <w:webHidden/>
          </w:rPr>
          <w:tab/>
        </w:r>
        <w:r w:rsidR="00C4229B">
          <w:rPr>
            <w:noProof/>
            <w:webHidden/>
          </w:rPr>
          <w:fldChar w:fldCharType="begin"/>
        </w:r>
        <w:r w:rsidR="00C4229B">
          <w:rPr>
            <w:noProof/>
            <w:webHidden/>
          </w:rPr>
          <w:instrText xml:space="preserve"> PAGEREF _Toc6219778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2B943148" w14:textId="72F46F3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79" w:history="1">
        <w:r w:rsidR="00C4229B" w:rsidRPr="00D812BC">
          <w:rPr>
            <w:rStyle w:val="Hyperlink"/>
            <w:noProof/>
          </w:rPr>
          <w:t>3.14.2 externalPropertyFileReferences property</w:t>
        </w:r>
        <w:r w:rsidR="00C4229B">
          <w:rPr>
            <w:noProof/>
            <w:webHidden/>
          </w:rPr>
          <w:tab/>
        </w:r>
        <w:r w:rsidR="00C4229B">
          <w:rPr>
            <w:noProof/>
            <w:webHidden/>
          </w:rPr>
          <w:fldChar w:fldCharType="begin"/>
        </w:r>
        <w:r w:rsidR="00C4229B">
          <w:rPr>
            <w:noProof/>
            <w:webHidden/>
          </w:rPr>
          <w:instrText xml:space="preserve"> PAGEREF _Toc6219779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6F336CF2" w14:textId="0BCF5B6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0" w:history="1">
        <w:r w:rsidR="00C4229B" w:rsidRPr="00D812BC">
          <w:rPr>
            <w:rStyle w:val="Hyperlink"/>
            <w:noProof/>
          </w:rPr>
          <w:t>3.14.3 automationDetails property</w:t>
        </w:r>
        <w:r w:rsidR="00C4229B">
          <w:rPr>
            <w:noProof/>
            <w:webHidden/>
          </w:rPr>
          <w:tab/>
        </w:r>
        <w:r w:rsidR="00C4229B">
          <w:rPr>
            <w:noProof/>
            <w:webHidden/>
          </w:rPr>
          <w:fldChar w:fldCharType="begin"/>
        </w:r>
        <w:r w:rsidR="00C4229B">
          <w:rPr>
            <w:noProof/>
            <w:webHidden/>
          </w:rPr>
          <w:instrText xml:space="preserve"> PAGEREF _Toc6219780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22E77F4B" w14:textId="3196EDF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1" w:history="1">
        <w:r w:rsidR="00C4229B" w:rsidRPr="00D812BC">
          <w:rPr>
            <w:rStyle w:val="Hyperlink"/>
            <w:noProof/>
          </w:rPr>
          <w:t>3.14.4 runAggregates property</w:t>
        </w:r>
        <w:r w:rsidR="00C4229B">
          <w:rPr>
            <w:noProof/>
            <w:webHidden/>
          </w:rPr>
          <w:tab/>
        </w:r>
        <w:r w:rsidR="00C4229B">
          <w:rPr>
            <w:noProof/>
            <w:webHidden/>
          </w:rPr>
          <w:fldChar w:fldCharType="begin"/>
        </w:r>
        <w:r w:rsidR="00C4229B">
          <w:rPr>
            <w:noProof/>
            <w:webHidden/>
          </w:rPr>
          <w:instrText xml:space="preserve"> PAGEREF _Toc6219781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260B31FF" w14:textId="7401B0B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2" w:history="1">
        <w:r w:rsidR="00C4229B" w:rsidRPr="00D812BC">
          <w:rPr>
            <w:rStyle w:val="Hyperlink"/>
            <w:noProof/>
          </w:rPr>
          <w:t>3.14.5 baselineGuid property</w:t>
        </w:r>
        <w:r w:rsidR="00C4229B">
          <w:rPr>
            <w:noProof/>
            <w:webHidden/>
          </w:rPr>
          <w:tab/>
        </w:r>
        <w:r w:rsidR="00C4229B">
          <w:rPr>
            <w:noProof/>
            <w:webHidden/>
          </w:rPr>
          <w:fldChar w:fldCharType="begin"/>
        </w:r>
        <w:r w:rsidR="00C4229B">
          <w:rPr>
            <w:noProof/>
            <w:webHidden/>
          </w:rPr>
          <w:instrText xml:space="preserve"> PAGEREF _Toc6219782 \h </w:instrText>
        </w:r>
        <w:r w:rsidR="00C4229B">
          <w:rPr>
            <w:noProof/>
            <w:webHidden/>
          </w:rPr>
        </w:r>
        <w:r w:rsidR="00C4229B">
          <w:rPr>
            <w:noProof/>
            <w:webHidden/>
          </w:rPr>
          <w:fldChar w:fldCharType="separate"/>
        </w:r>
        <w:r w:rsidR="00C4229B">
          <w:rPr>
            <w:noProof/>
            <w:webHidden/>
          </w:rPr>
          <w:t>47</w:t>
        </w:r>
        <w:r w:rsidR="00C4229B">
          <w:rPr>
            <w:noProof/>
            <w:webHidden/>
          </w:rPr>
          <w:fldChar w:fldCharType="end"/>
        </w:r>
      </w:hyperlink>
    </w:p>
    <w:p w14:paraId="1689BDA2" w14:textId="5536B14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3" w:history="1">
        <w:r w:rsidR="00C4229B" w:rsidRPr="00D812BC">
          <w:rPr>
            <w:rStyle w:val="Hyperlink"/>
            <w:noProof/>
          </w:rPr>
          <w:t>3.14.6 tool property</w:t>
        </w:r>
        <w:r w:rsidR="00C4229B">
          <w:rPr>
            <w:noProof/>
            <w:webHidden/>
          </w:rPr>
          <w:tab/>
        </w:r>
        <w:r w:rsidR="00C4229B">
          <w:rPr>
            <w:noProof/>
            <w:webHidden/>
          </w:rPr>
          <w:fldChar w:fldCharType="begin"/>
        </w:r>
        <w:r w:rsidR="00C4229B">
          <w:rPr>
            <w:noProof/>
            <w:webHidden/>
          </w:rPr>
          <w:instrText xml:space="preserve"> PAGEREF _Toc6219783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3D3CB9F5" w14:textId="16DBB87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4" w:history="1">
        <w:r w:rsidR="00C4229B" w:rsidRPr="00D812BC">
          <w:rPr>
            <w:rStyle w:val="Hyperlink"/>
            <w:noProof/>
          </w:rPr>
          <w:t>3.14.7 language</w:t>
        </w:r>
        <w:r w:rsidR="00C4229B">
          <w:rPr>
            <w:noProof/>
            <w:webHidden/>
          </w:rPr>
          <w:tab/>
        </w:r>
        <w:r w:rsidR="00C4229B">
          <w:rPr>
            <w:noProof/>
            <w:webHidden/>
          </w:rPr>
          <w:fldChar w:fldCharType="begin"/>
        </w:r>
        <w:r w:rsidR="00C4229B">
          <w:rPr>
            <w:noProof/>
            <w:webHidden/>
          </w:rPr>
          <w:instrText xml:space="preserve"> PAGEREF _Toc6219784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5DB6B821" w14:textId="276A46F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5" w:history="1">
        <w:r w:rsidR="00C4229B" w:rsidRPr="00D812BC">
          <w:rPr>
            <w:rStyle w:val="Hyperlink"/>
            <w:noProof/>
          </w:rPr>
          <w:t>3.14.8 taxonomies property</w:t>
        </w:r>
        <w:r w:rsidR="00C4229B">
          <w:rPr>
            <w:noProof/>
            <w:webHidden/>
          </w:rPr>
          <w:tab/>
        </w:r>
        <w:r w:rsidR="00C4229B">
          <w:rPr>
            <w:noProof/>
            <w:webHidden/>
          </w:rPr>
          <w:fldChar w:fldCharType="begin"/>
        </w:r>
        <w:r w:rsidR="00C4229B">
          <w:rPr>
            <w:noProof/>
            <w:webHidden/>
          </w:rPr>
          <w:instrText xml:space="preserve"> PAGEREF _Toc6219785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45C2B8CF" w14:textId="63F9EFA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6" w:history="1">
        <w:r w:rsidR="00C4229B" w:rsidRPr="00D812BC">
          <w:rPr>
            <w:rStyle w:val="Hyperlink"/>
            <w:noProof/>
          </w:rPr>
          <w:t>3.14.9 translations property</w:t>
        </w:r>
        <w:r w:rsidR="00C4229B">
          <w:rPr>
            <w:noProof/>
            <w:webHidden/>
          </w:rPr>
          <w:tab/>
        </w:r>
        <w:r w:rsidR="00C4229B">
          <w:rPr>
            <w:noProof/>
            <w:webHidden/>
          </w:rPr>
          <w:fldChar w:fldCharType="begin"/>
        </w:r>
        <w:r w:rsidR="00C4229B">
          <w:rPr>
            <w:noProof/>
            <w:webHidden/>
          </w:rPr>
          <w:instrText xml:space="preserve"> PAGEREF _Toc6219786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5A38A97A" w14:textId="5A08DFA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7" w:history="1">
        <w:r w:rsidR="00C4229B" w:rsidRPr="00D812BC">
          <w:rPr>
            <w:rStyle w:val="Hyperlink"/>
            <w:noProof/>
          </w:rPr>
          <w:t>3.14.10 policies property</w:t>
        </w:r>
        <w:r w:rsidR="00C4229B">
          <w:rPr>
            <w:noProof/>
            <w:webHidden/>
          </w:rPr>
          <w:tab/>
        </w:r>
        <w:r w:rsidR="00C4229B">
          <w:rPr>
            <w:noProof/>
            <w:webHidden/>
          </w:rPr>
          <w:fldChar w:fldCharType="begin"/>
        </w:r>
        <w:r w:rsidR="00C4229B">
          <w:rPr>
            <w:noProof/>
            <w:webHidden/>
          </w:rPr>
          <w:instrText xml:space="preserve"> PAGEREF _Toc6219787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4ACA83B6" w14:textId="25CA3D7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8" w:history="1">
        <w:r w:rsidR="00C4229B" w:rsidRPr="00D812BC">
          <w:rPr>
            <w:rStyle w:val="Hyperlink"/>
            <w:noProof/>
          </w:rPr>
          <w:t>3.14.11 invocations property</w:t>
        </w:r>
        <w:r w:rsidR="00C4229B">
          <w:rPr>
            <w:noProof/>
            <w:webHidden/>
          </w:rPr>
          <w:tab/>
        </w:r>
        <w:r w:rsidR="00C4229B">
          <w:rPr>
            <w:noProof/>
            <w:webHidden/>
          </w:rPr>
          <w:fldChar w:fldCharType="begin"/>
        </w:r>
        <w:r w:rsidR="00C4229B">
          <w:rPr>
            <w:noProof/>
            <w:webHidden/>
          </w:rPr>
          <w:instrText xml:space="preserve"> PAGEREF _Toc6219788 \h </w:instrText>
        </w:r>
        <w:r w:rsidR="00C4229B">
          <w:rPr>
            <w:noProof/>
            <w:webHidden/>
          </w:rPr>
        </w:r>
        <w:r w:rsidR="00C4229B">
          <w:rPr>
            <w:noProof/>
            <w:webHidden/>
          </w:rPr>
          <w:fldChar w:fldCharType="separate"/>
        </w:r>
        <w:r w:rsidR="00C4229B">
          <w:rPr>
            <w:noProof/>
            <w:webHidden/>
          </w:rPr>
          <w:t>48</w:t>
        </w:r>
        <w:r w:rsidR="00C4229B">
          <w:rPr>
            <w:noProof/>
            <w:webHidden/>
          </w:rPr>
          <w:fldChar w:fldCharType="end"/>
        </w:r>
      </w:hyperlink>
    </w:p>
    <w:p w14:paraId="562BC784" w14:textId="607FB57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89" w:history="1">
        <w:r w:rsidR="00C4229B" w:rsidRPr="00D812BC">
          <w:rPr>
            <w:rStyle w:val="Hyperlink"/>
            <w:noProof/>
          </w:rPr>
          <w:t>3.14.12 conversion property</w:t>
        </w:r>
        <w:r w:rsidR="00C4229B">
          <w:rPr>
            <w:noProof/>
            <w:webHidden/>
          </w:rPr>
          <w:tab/>
        </w:r>
        <w:r w:rsidR="00C4229B">
          <w:rPr>
            <w:noProof/>
            <w:webHidden/>
          </w:rPr>
          <w:fldChar w:fldCharType="begin"/>
        </w:r>
        <w:r w:rsidR="00C4229B">
          <w:rPr>
            <w:noProof/>
            <w:webHidden/>
          </w:rPr>
          <w:instrText xml:space="preserve"> PAGEREF _Toc6219789 \h </w:instrText>
        </w:r>
        <w:r w:rsidR="00C4229B">
          <w:rPr>
            <w:noProof/>
            <w:webHidden/>
          </w:rPr>
        </w:r>
        <w:r w:rsidR="00C4229B">
          <w:rPr>
            <w:noProof/>
            <w:webHidden/>
          </w:rPr>
          <w:fldChar w:fldCharType="separate"/>
        </w:r>
        <w:r w:rsidR="00C4229B">
          <w:rPr>
            <w:noProof/>
            <w:webHidden/>
          </w:rPr>
          <w:t>49</w:t>
        </w:r>
        <w:r w:rsidR="00C4229B">
          <w:rPr>
            <w:noProof/>
            <w:webHidden/>
          </w:rPr>
          <w:fldChar w:fldCharType="end"/>
        </w:r>
      </w:hyperlink>
    </w:p>
    <w:p w14:paraId="6891EA18" w14:textId="3640E49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0" w:history="1">
        <w:r w:rsidR="00C4229B" w:rsidRPr="00D812BC">
          <w:rPr>
            <w:rStyle w:val="Hyperlink"/>
            <w:noProof/>
          </w:rPr>
          <w:t>3.14.13 versionControlProvenance property</w:t>
        </w:r>
        <w:r w:rsidR="00C4229B">
          <w:rPr>
            <w:noProof/>
            <w:webHidden/>
          </w:rPr>
          <w:tab/>
        </w:r>
        <w:r w:rsidR="00C4229B">
          <w:rPr>
            <w:noProof/>
            <w:webHidden/>
          </w:rPr>
          <w:fldChar w:fldCharType="begin"/>
        </w:r>
        <w:r w:rsidR="00C4229B">
          <w:rPr>
            <w:noProof/>
            <w:webHidden/>
          </w:rPr>
          <w:instrText xml:space="preserve"> PAGEREF _Toc6219790 \h </w:instrText>
        </w:r>
        <w:r w:rsidR="00C4229B">
          <w:rPr>
            <w:noProof/>
            <w:webHidden/>
          </w:rPr>
        </w:r>
        <w:r w:rsidR="00C4229B">
          <w:rPr>
            <w:noProof/>
            <w:webHidden/>
          </w:rPr>
          <w:fldChar w:fldCharType="separate"/>
        </w:r>
        <w:r w:rsidR="00C4229B">
          <w:rPr>
            <w:noProof/>
            <w:webHidden/>
          </w:rPr>
          <w:t>49</w:t>
        </w:r>
        <w:r w:rsidR="00C4229B">
          <w:rPr>
            <w:noProof/>
            <w:webHidden/>
          </w:rPr>
          <w:fldChar w:fldCharType="end"/>
        </w:r>
      </w:hyperlink>
    </w:p>
    <w:p w14:paraId="40CE7E13" w14:textId="120CB58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1" w:history="1">
        <w:r w:rsidR="00C4229B" w:rsidRPr="00D812BC">
          <w:rPr>
            <w:rStyle w:val="Hyperlink"/>
            <w:noProof/>
          </w:rPr>
          <w:t>3.14.14 originalUriBaseIds property</w:t>
        </w:r>
        <w:r w:rsidR="00C4229B">
          <w:rPr>
            <w:noProof/>
            <w:webHidden/>
          </w:rPr>
          <w:tab/>
        </w:r>
        <w:r w:rsidR="00C4229B">
          <w:rPr>
            <w:noProof/>
            <w:webHidden/>
          </w:rPr>
          <w:fldChar w:fldCharType="begin"/>
        </w:r>
        <w:r w:rsidR="00C4229B">
          <w:rPr>
            <w:noProof/>
            <w:webHidden/>
          </w:rPr>
          <w:instrText xml:space="preserve"> PAGEREF _Toc6219791 \h </w:instrText>
        </w:r>
        <w:r w:rsidR="00C4229B">
          <w:rPr>
            <w:noProof/>
            <w:webHidden/>
          </w:rPr>
        </w:r>
        <w:r w:rsidR="00C4229B">
          <w:rPr>
            <w:noProof/>
            <w:webHidden/>
          </w:rPr>
          <w:fldChar w:fldCharType="separate"/>
        </w:r>
        <w:r w:rsidR="00C4229B">
          <w:rPr>
            <w:noProof/>
            <w:webHidden/>
          </w:rPr>
          <w:t>49</w:t>
        </w:r>
        <w:r w:rsidR="00C4229B">
          <w:rPr>
            <w:noProof/>
            <w:webHidden/>
          </w:rPr>
          <w:fldChar w:fldCharType="end"/>
        </w:r>
      </w:hyperlink>
    </w:p>
    <w:p w14:paraId="4CC77332" w14:textId="558C748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2" w:history="1">
        <w:r w:rsidR="00C4229B" w:rsidRPr="00D812BC">
          <w:rPr>
            <w:rStyle w:val="Hyperlink"/>
            <w:noProof/>
          </w:rPr>
          <w:t>3.14.15 artifacts property</w:t>
        </w:r>
        <w:r w:rsidR="00C4229B">
          <w:rPr>
            <w:noProof/>
            <w:webHidden/>
          </w:rPr>
          <w:tab/>
        </w:r>
        <w:r w:rsidR="00C4229B">
          <w:rPr>
            <w:noProof/>
            <w:webHidden/>
          </w:rPr>
          <w:fldChar w:fldCharType="begin"/>
        </w:r>
        <w:r w:rsidR="00C4229B">
          <w:rPr>
            <w:noProof/>
            <w:webHidden/>
          </w:rPr>
          <w:instrText xml:space="preserve"> PAGEREF _Toc6219792 \h </w:instrText>
        </w:r>
        <w:r w:rsidR="00C4229B">
          <w:rPr>
            <w:noProof/>
            <w:webHidden/>
          </w:rPr>
        </w:r>
        <w:r w:rsidR="00C4229B">
          <w:rPr>
            <w:noProof/>
            <w:webHidden/>
          </w:rPr>
          <w:fldChar w:fldCharType="separate"/>
        </w:r>
        <w:r w:rsidR="00C4229B">
          <w:rPr>
            <w:noProof/>
            <w:webHidden/>
          </w:rPr>
          <w:t>51</w:t>
        </w:r>
        <w:r w:rsidR="00C4229B">
          <w:rPr>
            <w:noProof/>
            <w:webHidden/>
          </w:rPr>
          <w:fldChar w:fldCharType="end"/>
        </w:r>
      </w:hyperlink>
    </w:p>
    <w:p w14:paraId="1A9B2C45" w14:textId="62ED22D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3" w:history="1">
        <w:r w:rsidR="00C4229B" w:rsidRPr="00D812BC">
          <w:rPr>
            <w:rStyle w:val="Hyperlink"/>
            <w:noProof/>
          </w:rPr>
          <w:t>3.14.16 logicalLocations property</w:t>
        </w:r>
        <w:r w:rsidR="00C4229B">
          <w:rPr>
            <w:noProof/>
            <w:webHidden/>
          </w:rPr>
          <w:tab/>
        </w:r>
        <w:r w:rsidR="00C4229B">
          <w:rPr>
            <w:noProof/>
            <w:webHidden/>
          </w:rPr>
          <w:fldChar w:fldCharType="begin"/>
        </w:r>
        <w:r w:rsidR="00C4229B">
          <w:rPr>
            <w:noProof/>
            <w:webHidden/>
          </w:rPr>
          <w:instrText xml:space="preserve"> PAGEREF _Toc6219793 \h </w:instrText>
        </w:r>
        <w:r w:rsidR="00C4229B">
          <w:rPr>
            <w:noProof/>
            <w:webHidden/>
          </w:rPr>
        </w:r>
        <w:r w:rsidR="00C4229B">
          <w:rPr>
            <w:noProof/>
            <w:webHidden/>
          </w:rPr>
          <w:fldChar w:fldCharType="separate"/>
        </w:r>
        <w:r w:rsidR="00C4229B">
          <w:rPr>
            <w:noProof/>
            <w:webHidden/>
          </w:rPr>
          <w:t>51</w:t>
        </w:r>
        <w:r w:rsidR="00C4229B">
          <w:rPr>
            <w:noProof/>
            <w:webHidden/>
          </w:rPr>
          <w:fldChar w:fldCharType="end"/>
        </w:r>
      </w:hyperlink>
    </w:p>
    <w:p w14:paraId="4DFE0425" w14:textId="07A4E44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4" w:history="1">
        <w:r w:rsidR="00C4229B" w:rsidRPr="00D812BC">
          <w:rPr>
            <w:rStyle w:val="Hyperlink"/>
            <w:noProof/>
          </w:rPr>
          <w:t>3.14.17 addresses property</w:t>
        </w:r>
        <w:r w:rsidR="00C4229B">
          <w:rPr>
            <w:noProof/>
            <w:webHidden/>
          </w:rPr>
          <w:tab/>
        </w:r>
        <w:r w:rsidR="00C4229B">
          <w:rPr>
            <w:noProof/>
            <w:webHidden/>
          </w:rPr>
          <w:fldChar w:fldCharType="begin"/>
        </w:r>
        <w:r w:rsidR="00C4229B">
          <w:rPr>
            <w:noProof/>
            <w:webHidden/>
          </w:rPr>
          <w:instrText xml:space="preserve"> PAGEREF _Toc6219794 \h </w:instrText>
        </w:r>
        <w:r w:rsidR="00C4229B">
          <w:rPr>
            <w:noProof/>
            <w:webHidden/>
          </w:rPr>
        </w:r>
        <w:r w:rsidR="00C4229B">
          <w:rPr>
            <w:noProof/>
            <w:webHidden/>
          </w:rPr>
          <w:fldChar w:fldCharType="separate"/>
        </w:r>
        <w:r w:rsidR="00C4229B">
          <w:rPr>
            <w:noProof/>
            <w:webHidden/>
          </w:rPr>
          <w:t>52</w:t>
        </w:r>
        <w:r w:rsidR="00C4229B">
          <w:rPr>
            <w:noProof/>
            <w:webHidden/>
          </w:rPr>
          <w:fldChar w:fldCharType="end"/>
        </w:r>
      </w:hyperlink>
    </w:p>
    <w:p w14:paraId="24F1D84F" w14:textId="3A0EA2B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5" w:history="1">
        <w:r w:rsidR="00C4229B" w:rsidRPr="00D812BC">
          <w:rPr>
            <w:rStyle w:val="Hyperlink"/>
            <w:noProof/>
          </w:rPr>
          <w:t>3.14.18 threadFlowLocations property</w:t>
        </w:r>
        <w:r w:rsidR="00C4229B">
          <w:rPr>
            <w:noProof/>
            <w:webHidden/>
          </w:rPr>
          <w:tab/>
        </w:r>
        <w:r w:rsidR="00C4229B">
          <w:rPr>
            <w:noProof/>
            <w:webHidden/>
          </w:rPr>
          <w:fldChar w:fldCharType="begin"/>
        </w:r>
        <w:r w:rsidR="00C4229B">
          <w:rPr>
            <w:noProof/>
            <w:webHidden/>
          </w:rPr>
          <w:instrText xml:space="preserve"> PAGEREF _Toc6219795 \h </w:instrText>
        </w:r>
        <w:r w:rsidR="00C4229B">
          <w:rPr>
            <w:noProof/>
            <w:webHidden/>
          </w:rPr>
        </w:r>
        <w:r w:rsidR="00C4229B">
          <w:rPr>
            <w:noProof/>
            <w:webHidden/>
          </w:rPr>
          <w:fldChar w:fldCharType="separate"/>
        </w:r>
        <w:r w:rsidR="00C4229B">
          <w:rPr>
            <w:noProof/>
            <w:webHidden/>
          </w:rPr>
          <w:t>53</w:t>
        </w:r>
        <w:r w:rsidR="00C4229B">
          <w:rPr>
            <w:noProof/>
            <w:webHidden/>
          </w:rPr>
          <w:fldChar w:fldCharType="end"/>
        </w:r>
      </w:hyperlink>
    </w:p>
    <w:p w14:paraId="6D041282" w14:textId="19713E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6" w:history="1">
        <w:r w:rsidR="00C4229B" w:rsidRPr="00D812BC">
          <w:rPr>
            <w:rStyle w:val="Hyperlink"/>
            <w:noProof/>
          </w:rPr>
          <w:t>3.14.19 graphs property</w:t>
        </w:r>
        <w:r w:rsidR="00C4229B">
          <w:rPr>
            <w:noProof/>
            <w:webHidden/>
          </w:rPr>
          <w:tab/>
        </w:r>
        <w:r w:rsidR="00C4229B">
          <w:rPr>
            <w:noProof/>
            <w:webHidden/>
          </w:rPr>
          <w:fldChar w:fldCharType="begin"/>
        </w:r>
        <w:r w:rsidR="00C4229B">
          <w:rPr>
            <w:noProof/>
            <w:webHidden/>
          </w:rPr>
          <w:instrText xml:space="preserve"> PAGEREF _Toc6219796 \h </w:instrText>
        </w:r>
        <w:r w:rsidR="00C4229B">
          <w:rPr>
            <w:noProof/>
            <w:webHidden/>
          </w:rPr>
        </w:r>
        <w:r w:rsidR="00C4229B">
          <w:rPr>
            <w:noProof/>
            <w:webHidden/>
          </w:rPr>
          <w:fldChar w:fldCharType="separate"/>
        </w:r>
        <w:r w:rsidR="00C4229B">
          <w:rPr>
            <w:noProof/>
            <w:webHidden/>
          </w:rPr>
          <w:t>53</w:t>
        </w:r>
        <w:r w:rsidR="00C4229B">
          <w:rPr>
            <w:noProof/>
            <w:webHidden/>
          </w:rPr>
          <w:fldChar w:fldCharType="end"/>
        </w:r>
      </w:hyperlink>
    </w:p>
    <w:p w14:paraId="5046EDD3" w14:textId="027A5BD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7" w:history="1">
        <w:r w:rsidR="00C4229B" w:rsidRPr="00D812BC">
          <w:rPr>
            <w:rStyle w:val="Hyperlink"/>
            <w:noProof/>
          </w:rPr>
          <w:t>3.14.20 requests property</w:t>
        </w:r>
        <w:r w:rsidR="00C4229B">
          <w:rPr>
            <w:noProof/>
            <w:webHidden/>
          </w:rPr>
          <w:tab/>
        </w:r>
        <w:r w:rsidR="00C4229B">
          <w:rPr>
            <w:noProof/>
            <w:webHidden/>
          </w:rPr>
          <w:fldChar w:fldCharType="begin"/>
        </w:r>
        <w:r w:rsidR="00C4229B">
          <w:rPr>
            <w:noProof/>
            <w:webHidden/>
          </w:rPr>
          <w:instrText xml:space="preserve"> PAGEREF _Toc6219797 \h </w:instrText>
        </w:r>
        <w:r w:rsidR="00C4229B">
          <w:rPr>
            <w:noProof/>
            <w:webHidden/>
          </w:rPr>
        </w:r>
        <w:r w:rsidR="00C4229B">
          <w:rPr>
            <w:noProof/>
            <w:webHidden/>
          </w:rPr>
          <w:fldChar w:fldCharType="separate"/>
        </w:r>
        <w:r w:rsidR="00C4229B">
          <w:rPr>
            <w:noProof/>
            <w:webHidden/>
          </w:rPr>
          <w:t>53</w:t>
        </w:r>
        <w:r w:rsidR="00C4229B">
          <w:rPr>
            <w:noProof/>
            <w:webHidden/>
          </w:rPr>
          <w:fldChar w:fldCharType="end"/>
        </w:r>
      </w:hyperlink>
    </w:p>
    <w:p w14:paraId="4C1EA75F" w14:textId="625A459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8" w:history="1">
        <w:r w:rsidR="00C4229B" w:rsidRPr="00D812BC">
          <w:rPr>
            <w:rStyle w:val="Hyperlink"/>
            <w:noProof/>
          </w:rPr>
          <w:t>3.14.21 responses property</w:t>
        </w:r>
        <w:r w:rsidR="00C4229B">
          <w:rPr>
            <w:noProof/>
            <w:webHidden/>
          </w:rPr>
          <w:tab/>
        </w:r>
        <w:r w:rsidR="00C4229B">
          <w:rPr>
            <w:noProof/>
            <w:webHidden/>
          </w:rPr>
          <w:fldChar w:fldCharType="begin"/>
        </w:r>
        <w:r w:rsidR="00C4229B">
          <w:rPr>
            <w:noProof/>
            <w:webHidden/>
          </w:rPr>
          <w:instrText xml:space="preserve"> PAGEREF _Toc6219798 \h </w:instrText>
        </w:r>
        <w:r w:rsidR="00C4229B">
          <w:rPr>
            <w:noProof/>
            <w:webHidden/>
          </w:rPr>
        </w:r>
        <w:r w:rsidR="00C4229B">
          <w:rPr>
            <w:noProof/>
            <w:webHidden/>
          </w:rPr>
          <w:fldChar w:fldCharType="separate"/>
        </w:r>
        <w:r w:rsidR="00C4229B">
          <w:rPr>
            <w:noProof/>
            <w:webHidden/>
          </w:rPr>
          <w:t>53</w:t>
        </w:r>
        <w:r w:rsidR="00C4229B">
          <w:rPr>
            <w:noProof/>
            <w:webHidden/>
          </w:rPr>
          <w:fldChar w:fldCharType="end"/>
        </w:r>
      </w:hyperlink>
    </w:p>
    <w:p w14:paraId="4F07BAAE" w14:textId="29FE575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799" w:history="1">
        <w:r w:rsidR="00C4229B" w:rsidRPr="00D812BC">
          <w:rPr>
            <w:rStyle w:val="Hyperlink"/>
            <w:noProof/>
          </w:rPr>
          <w:t>3.14.22 results property</w:t>
        </w:r>
        <w:r w:rsidR="00C4229B">
          <w:rPr>
            <w:noProof/>
            <w:webHidden/>
          </w:rPr>
          <w:tab/>
        </w:r>
        <w:r w:rsidR="00C4229B">
          <w:rPr>
            <w:noProof/>
            <w:webHidden/>
          </w:rPr>
          <w:fldChar w:fldCharType="begin"/>
        </w:r>
        <w:r w:rsidR="00C4229B">
          <w:rPr>
            <w:noProof/>
            <w:webHidden/>
          </w:rPr>
          <w:instrText xml:space="preserve"> PAGEREF _Toc6219799 \h </w:instrText>
        </w:r>
        <w:r w:rsidR="00C4229B">
          <w:rPr>
            <w:noProof/>
            <w:webHidden/>
          </w:rPr>
        </w:r>
        <w:r w:rsidR="00C4229B">
          <w:rPr>
            <w:noProof/>
            <w:webHidden/>
          </w:rPr>
          <w:fldChar w:fldCharType="separate"/>
        </w:r>
        <w:r w:rsidR="00C4229B">
          <w:rPr>
            <w:noProof/>
            <w:webHidden/>
          </w:rPr>
          <w:t>53</w:t>
        </w:r>
        <w:r w:rsidR="00C4229B">
          <w:rPr>
            <w:noProof/>
            <w:webHidden/>
          </w:rPr>
          <w:fldChar w:fldCharType="end"/>
        </w:r>
      </w:hyperlink>
    </w:p>
    <w:p w14:paraId="769196E0" w14:textId="31D7E55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0" w:history="1">
        <w:r w:rsidR="00C4229B" w:rsidRPr="00D812BC">
          <w:rPr>
            <w:rStyle w:val="Hyperlink"/>
            <w:noProof/>
          </w:rPr>
          <w:t>3.14.23 defaultEncoding property</w:t>
        </w:r>
        <w:r w:rsidR="00C4229B">
          <w:rPr>
            <w:noProof/>
            <w:webHidden/>
          </w:rPr>
          <w:tab/>
        </w:r>
        <w:r w:rsidR="00C4229B">
          <w:rPr>
            <w:noProof/>
            <w:webHidden/>
          </w:rPr>
          <w:fldChar w:fldCharType="begin"/>
        </w:r>
        <w:r w:rsidR="00C4229B">
          <w:rPr>
            <w:noProof/>
            <w:webHidden/>
          </w:rPr>
          <w:instrText xml:space="preserve"> PAGEREF _Toc6219800 \h </w:instrText>
        </w:r>
        <w:r w:rsidR="00C4229B">
          <w:rPr>
            <w:noProof/>
            <w:webHidden/>
          </w:rPr>
        </w:r>
        <w:r w:rsidR="00C4229B">
          <w:rPr>
            <w:noProof/>
            <w:webHidden/>
          </w:rPr>
          <w:fldChar w:fldCharType="separate"/>
        </w:r>
        <w:r w:rsidR="00C4229B">
          <w:rPr>
            <w:noProof/>
            <w:webHidden/>
          </w:rPr>
          <w:t>54</w:t>
        </w:r>
        <w:r w:rsidR="00C4229B">
          <w:rPr>
            <w:noProof/>
            <w:webHidden/>
          </w:rPr>
          <w:fldChar w:fldCharType="end"/>
        </w:r>
      </w:hyperlink>
    </w:p>
    <w:p w14:paraId="4A55FE45" w14:textId="511EEA2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1" w:history="1">
        <w:r w:rsidR="00C4229B" w:rsidRPr="00D812BC">
          <w:rPr>
            <w:rStyle w:val="Hyperlink"/>
            <w:noProof/>
          </w:rPr>
          <w:t>3.14.24 defaultSourceLanguage property</w:t>
        </w:r>
        <w:r w:rsidR="00C4229B">
          <w:rPr>
            <w:noProof/>
            <w:webHidden/>
          </w:rPr>
          <w:tab/>
        </w:r>
        <w:r w:rsidR="00C4229B">
          <w:rPr>
            <w:noProof/>
            <w:webHidden/>
          </w:rPr>
          <w:fldChar w:fldCharType="begin"/>
        </w:r>
        <w:r w:rsidR="00C4229B">
          <w:rPr>
            <w:noProof/>
            <w:webHidden/>
          </w:rPr>
          <w:instrText xml:space="preserve"> PAGEREF _Toc6219801 \h </w:instrText>
        </w:r>
        <w:r w:rsidR="00C4229B">
          <w:rPr>
            <w:noProof/>
            <w:webHidden/>
          </w:rPr>
        </w:r>
        <w:r w:rsidR="00C4229B">
          <w:rPr>
            <w:noProof/>
            <w:webHidden/>
          </w:rPr>
          <w:fldChar w:fldCharType="separate"/>
        </w:r>
        <w:r w:rsidR="00C4229B">
          <w:rPr>
            <w:noProof/>
            <w:webHidden/>
          </w:rPr>
          <w:t>54</w:t>
        </w:r>
        <w:r w:rsidR="00C4229B">
          <w:rPr>
            <w:noProof/>
            <w:webHidden/>
          </w:rPr>
          <w:fldChar w:fldCharType="end"/>
        </w:r>
      </w:hyperlink>
    </w:p>
    <w:p w14:paraId="6008704F" w14:textId="4B2A646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2" w:history="1">
        <w:r w:rsidR="00C4229B" w:rsidRPr="00D812BC">
          <w:rPr>
            <w:rStyle w:val="Hyperlink"/>
            <w:noProof/>
          </w:rPr>
          <w:t>3.14.25 newlineSequences property</w:t>
        </w:r>
        <w:r w:rsidR="00C4229B">
          <w:rPr>
            <w:noProof/>
            <w:webHidden/>
          </w:rPr>
          <w:tab/>
        </w:r>
        <w:r w:rsidR="00C4229B">
          <w:rPr>
            <w:noProof/>
            <w:webHidden/>
          </w:rPr>
          <w:fldChar w:fldCharType="begin"/>
        </w:r>
        <w:r w:rsidR="00C4229B">
          <w:rPr>
            <w:noProof/>
            <w:webHidden/>
          </w:rPr>
          <w:instrText xml:space="preserve"> PAGEREF _Toc6219802 \h </w:instrText>
        </w:r>
        <w:r w:rsidR="00C4229B">
          <w:rPr>
            <w:noProof/>
            <w:webHidden/>
          </w:rPr>
        </w:r>
        <w:r w:rsidR="00C4229B">
          <w:rPr>
            <w:noProof/>
            <w:webHidden/>
          </w:rPr>
          <w:fldChar w:fldCharType="separate"/>
        </w:r>
        <w:r w:rsidR="00C4229B">
          <w:rPr>
            <w:noProof/>
            <w:webHidden/>
          </w:rPr>
          <w:t>54</w:t>
        </w:r>
        <w:r w:rsidR="00C4229B">
          <w:rPr>
            <w:noProof/>
            <w:webHidden/>
          </w:rPr>
          <w:fldChar w:fldCharType="end"/>
        </w:r>
      </w:hyperlink>
    </w:p>
    <w:p w14:paraId="3EC97F56" w14:textId="7100A07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3" w:history="1">
        <w:r w:rsidR="00C4229B" w:rsidRPr="00D812BC">
          <w:rPr>
            <w:rStyle w:val="Hyperlink"/>
            <w:noProof/>
          </w:rPr>
          <w:t>3.14.26 columnKind property</w:t>
        </w:r>
        <w:r w:rsidR="00C4229B">
          <w:rPr>
            <w:noProof/>
            <w:webHidden/>
          </w:rPr>
          <w:tab/>
        </w:r>
        <w:r w:rsidR="00C4229B">
          <w:rPr>
            <w:noProof/>
            <w:webHidden/>
          </w:rPr>
          <w:fldChar w:fldCharType="begin"/>
        </w:r>
        <w:r w:rsidR="00C4229B">
          <w:rPr>
            <w:noProof/>
            <w:webHidden/>
          </w:rPr>
          <w:instrText xml:space="preserve"> PAGEREF _Toc6219803 \h </w:instrText>
        </w:r>
        <w:r w:rsidR="00C4229B">
          <w:rPr>
            <w:noProof/>
            <w:webHidden/>
          </w:rPr>
        </w:r>
        <w:r w:rsidR="00C4229B">
          <w:rPr>
            <w:noProof/>
            <w:webHidden/>
          </w:rPr>
          <w:fldChar w:fldCharType="separate"/>
        </w:r>
        <w:r w:rsidR="00C4229B">
          <w:rPr>
            <w:noProof/>
            <w:webHidden/>
          </w:rPr>
          <w:t>55</w:t>
        </w:r>
        <w:r w:rsidR="00C4229B">
          <w:rPr>
            <w:noProof/>
            <w:webHidden/>
          </w:rPr>
          <w:fldChar w:fldCharType="end"/>
        </w:r>
      </w:hyperlink>
    </w:p>
    <w:p w14:paraId="5326CAA7" w14:textId="549272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4" w:history="1">
        <w:r w:rsidR="00C4229B" w:rsidRPr="00D812BC">
          <w:rPr>
            <w:rStyle w:val="Hyperlink"/>
            <w:noProof/>
          </w:rPr>
          <w:t>3.14.27 redactionToken property</w:t>
        </w:r>
        <w:r w:rsidR="00C4229B">
          <w:rPr>
            <w:noProof/>
            <w:webHidden/>
          </w:rPr>
          <w:tab/>
        </w:r>
        <w:r w:rsidR="00C4229B">
          <w:rPr>
            <w:noProof/>
            <w:webHidden/>
          </w:rPr>
          <w:fldChar w:fldCharType="begin"/>
        </w:r>
        <w:r w:rsidR="00C4229B">
          <w:rPr>
            <w:noProof/>
            <w:webHidden/>
          </w:rPr>
          <w:instrText xml:space="preserve"> PAGEREF _Toc6219804 \h </w:instrText>
        </w:r>
        <w:r w:rsidR="00C4229B">
          <w:rPr>
            <w:noProof/>
            <w:webHidden/>
          </w:rPr>
        </w:r>
        <w:r w:rsidR="00C4229B">
          <w:rPr>
            <w:noProof/>
            <w:webHidden/>
          </w:rPr>
          <w:fldChar w:fldCharType="separate"/>
        </w:r>
        <w:r w:rsidR="00C4229B">
          <w:rPr>
            <w:noProof/>
            <w:webHidden/>
          </w:rPr>
          <w:t>55</w:t>
        </w:r>
        <w:r w:rsidR="00C4229B">
          <w:rPr>
            <w:noProof/>
            <w:webHidden/>
          </w:rPr>
          <w:fldChar w:fldCharType="end"/>
        </w:r>
      </w:hyperlink>
    </w:p>
    <w:p w14:paraId="12393C4B" w14:textId="062B0B27"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05" w:history="1">
        <w:r w:rsidR="00C4229B" w:rsidRPr="00D812BC">
          <w:rPr>
            <w:rStyle w:val="Hyperlink"/>
            <w:noProof/>
          </w:rPr>
          <w:t>3.15 externalPropertyFileReferences object</w:t>
        </w:r>
        <w:r w:rsidR="00C4229B">
          <w:rPr>
            <w:noProof/>
            <w:webHidden/>
          </w:rPr>
          <w:tab/>
        </w:r>
        <w:r w:rsidR="00C4229B">
          <w:rPr>
            <w:noProof/>
            <w:webHidden/>
          </w:rPr>
          <w:fldChar w:fldCharType="begin"/>
        </w:r>
        <w:r w:rsidR="00C4229B">
          <w:rPr>
            <w:noProof/>
            <w:webHidden/>
          </w:rPr>
          <w:instrText xml:space="preserve"> PAGEREF _Toc6219805 \h </w:instrText>
        </w:r>
        <w:r w:rsidR="00C4229B">
          <w:rPr>
            <w:noProof/>
            <w:webHidden/>
          </w:rPr>
        </w:r>
        <w:r w:rsidR="00C4229B">
          <w:rPr>
            <w:noProof/>
            <w:webHidden/>
          </w:rPr>
          <w:fldChar w:fldCharType="separate"/>
        </w:r>
        <w:r w:rsidR="00C4229B">
          <w:rPr>
            <w:noProof/>
            <w:webHidden/>
          </w:rPr>
          <w:t>55</w:t>
        </w:r>
        <w:r w:rsidR="00C4229B">
          <w:rPr>
            <w:noProof/>
            <w:webHidden/>
          </w:rPr>
          <w:fldChar w:fldCharType="end"/>
        </w:r>
      </w:hyperlink>
    </w:p>
    <w:p w14:paraId="38CAB1A2" w14:textId="26F0C57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6" w:history="1">
        <w:r w:rsidR="00C4229B" w:rsidRPr="00D812BC">
          <w:rPr>
            <w:rStyle w:val="Hyperlink"/>
            <w:noProof/>
          </w:rPr>
          <w:t>3.15.1 General</w:t>
        </w:r>
        <w:r w:rsidR="00C4229B">
          <w:rPr>
            <w:noProof/>
            <w:webHidden/>
          </w:rPr>
          <w:tab/>
        </w:r>
        <w:r w:rsidR="00C4229B">
          <w:rPr>
            <w:noProof/>
            <w:webHidden/>
          </w:rPr>
          <w:fldChar w:fldCharType="begin"/>
        </w:r>
        <w:r w:rsidR="00C4229B">
          <w:rPr>
            <w:noProof/>
            <w:webHidden/>
          </w:rPr>
          <w:instrText xml:space="preserve"> PAGEREF _Toc6219806 \h </w:instrText>
        </w:r>
        <w:r w:rsidR="00C4229B">
          <w:rPr>
            <w:noProof/>
            <w:webHidden/>
          </w:rPr>
        </w:r>
        <w:r w:rsidR="00C4229B">
          <w:rPr>
            <w:noProof/>
            <w:webHidden/>
          </w:rPr>
          <w:fldChar w:fldCharType="separate"/>
        </w:r>
        <w:r w:rsidR="00C4229B">
          <w:rPr>
            <w:noProof/>
            <w:webHidden/>
          </w:rPr>
          <w:t>55</w:t>
        </w:r>
        <w:r w:rsidR="00C4229B">
          <w:rPr>
            <w:noProof/>
            <w:webHidden/>
          </w:rPr>
          <w:fldChar w:fldCharType="end"/>
        </w:r>
      </w:hyperlink>
    </w:p>
    <w:p w14:paraId="530D6A05" w14:textId="7E69A65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7" w:history="1">
        <w:r w:rsidR="00C4229B" w:rsidRPr="00D812BC">
          <w:rPr>
            <w:rStyle w:val="Hyperlink"/>
            <w:noProof/>
          </w:rPr>
          <w:t>3.15.2 Rationale</w:t>
        </w:r>
        <w:r w:rsidR="00C4229B">
          <w:rPr>
            <w:noProof/>
            <w:webHidden/>
          </w:rPr>
          <w:tab/>
        </w:r>
        <w:r w:rsidR="00C4229B">
          <w:rPr>
            <w:noProof/>
            <w:webHidden/>
          </w:rPr>
          <w:fldChar w:fldCharType="begin"/>
        </w:r>
        <w:r w:rsidR="00C4229B">
          <w:rPr>
            <w:noProof/>
            <w:webHidden/>
          </w:rPr>
          <w:instrText xml:space="preserve"> PAGEREF _Toc6219807 \h </w:instrText>
        </w:r>
        <w:r w:rsidR="00C4229B">
          <w:rPr>
            <w:noProof/>
            <w:webHidden/>
          </w:rPr>
        </w:r>
        <w:r w:rsidR="00C4229B">
          <w:rPr>
            <w:noProof/>
            <w:webHidden/>
          </w:rPr>
          <w:fldChar w:fldCharType="separate"/>
        </w:r>
        <w:r w:rsidR="00C4229B">
          <w:rPr>
            <w:noProof/>
            <w:webHidden/>
          </w:rPr>
          <w:t>56</w:t>
        </w:r>
        <w:r w:rsidR="00C4229B">
          <w:rPr>
            <w:noProof/>
            <w:webHidden/>
          </w:rPr>
          <w:fldChar w:fldCharType="end"/>
        </w:r>
      </w:hyperlink>
    </w:p>
    <w:p w14:paraId="44A9174F" w14:textId="5698368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08" w:history="1">
        <w:r w:rsidR="00C4229B" w:rsidRPr="00D812BC">
          <w:rPr>
            <w:rStyle w:val="Hyperlink"/>
            <w:noProof/>
          </w:rPr>
          <w:t>3.15.3 Properties</w:t>
        </w:r>
        <w:r w:rsidR="00C4229B">
          <w:rPr>
            <w:noProof/>
            <w:webHidden/>
          </w:rPr>
          <w:tab/>
        </w:r>
        <w:r w:rsidR="00C4229B">
          <w:rPr>
            <w:noProof/>
            <w:webHidden/>
          </w:rPr>
          <w:fldChar w:fldCharType="begin"/>
        </w:r>
        <w:r w:rsidR="00C4229B">
          <w:rPr>
            <w:noProof/>
            <w:webHidden/>
          </w:rPr>
          <w:instrText xml:space="preserve"> PAGEREF _Toc6219808 \h </w:instrText>
        </w:r>
        <w:r w:rsidR="00C4229B">
          <w:rPr>
            <w:noProof/>
            <w:webHidden/>
          </w:rPr>
        </w:r>
        <w:r w:rsidR="00C4229B">
          <w:rPr>
            <w:noProof/>
            <w:webHidden/>
          </w:rPr>
          <w:fldChar w:fldCharType="separate"/>
        </w:r>
        <w:r w:rsidR="00C4229B">
          <w:rPr>
            <w:noProof/>
            <w:webHidden/>
          </w:rPr>
          <w:t>56</w:t>
        </w:r>
        <w:r w:rsidR="00C4229B">
          <w:rPr>
            <w:noProof/>
            <w:webHidden/>
          </w:rPr>
          <w:fldChar w:fldCharType="end"/>
        </w:r>
      </w:hyperlink>
    </w:p>
    <w:p w14:paraId="25F01535" w14:textId="11A218F1"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09" w:history="1">
        <w:r w:rsidR="00C4229B" w:rsidRPr="00D812BC">
          <w:rPr>
            <w:rStyle w:val="Hyperlink"/>
            <w:noProof/>
          </w:rPr>
          <w:t>3.16 externalPropertyFileReference object</w:t>
        </w:r>
        <w:r w:rsidR="00C4229B">
          <w:rPr>
            <w:noProof/>
            <w:webHidden/>
          </w:rPr>
          <w:tab/>
        </w:r>
        <w:r w:rsidR="00C4229B">
          <w:rPr>
            <w:noProof/>
            <w:webHidden/>
          </w:rPr>
          <w:fldChar w:fldCharType="begin"/>
        </w:r>
        <w:r w:rsidR="00C4229B">
          <w:rPr>
            <w:noProof/>
            <w:webHidden/>
          </w:rPr>
          <w:instrText xml:space="preserve"> PAGEREF _Toc6219809 \h </w:instrText>
        </w:r>
        <w:r w:rsidR="00C4229B">
          <w:rPr>
            <w:noProof/>
            <w:webHidden/>
          </w:rPr>
        </w:r>
        <w:r w:rsidR="00C4229B">
          <w:rPr>
            <w:noProof/>
            <w:webHidden/>
          </w:rPr>
          <w:fldChar w:fldCharType="separate"/>
        </w:r>
        <w:r w:rsidR="00C4229B">
          <w:rPr>
            <w:noProof/>
            <w:webHidden/>
          </w:rPr>
          <w:t>59</w:t>
        </w:r>
        <w:r w:rsidR="00C4229B">
          <w:rPr>
            <w:noProof/>
            <w:webHidden/>
          </w:rPr>
          <w:fldChar w:fldCharType="end"/>
        </w:r>
      </w:hyperlink>
    </w:p>
    <w:p w14:paraId="066A4E20" w14:textId="48471BD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0" w:history="1">
        <w:r w:rsidR="00C4229B" w:rsidRPr="00D812BC">
          <w:rPr>
            <w:rStyle w:val="Hyperlink"/>
            <w:noProof/>
          </w:rPr>
          <w:t>3.16.1 General</w:t>
        </w:r>
        <w:r w:rsidR="00C4229B">
          <w:rPr>
            <w:noProof/>
            <w:webHidden/>
          </w:rPr>
          <w:tab/>
        </w:r>
        <w:r w:rsidR="00C4229B">
          <w:rPr>
            <w:noProof/>
            <w:webHidden/>
          </w:rPr>
          <w:fldChar w:fldCharType="begin"/>
        </w:r>
        <w:r w:rsidR="00C4229B">
          <w:rPr>
            <w:noProof/>
            <w:webHidden/>
          </w:rPr>
          <w:instrText xml:space="preserve"> PAGEREF _Toc6219810 \h </w:instrText>
        </w:r>
        <w:r w:rsidR="00C4229B">
          <w:rPr>
            <w:noProof/>
            <w:webHidden/>
          </w:rPr>
        </w:r>
        <w:r w:rsidR="00C4229B">
          <w:rPr>
            <w:noProof/>
            <w:webHidden/>
          </w:rPr>
          <w:fldChar w:fldCharType="separate"/>
        </w:r>
        <w:r w:rsidR="00C4229B">
          <w:rPr>
            <w:noProof/>
            <w:webHidden/>
          </w:rPr>
          <w:t>59</w:t>
        </w:r>
        <w:r w:rsidR="00C4229B">
          <w:rPr>
            <w:noProof/>
            <w:webHidden/>
          </w:rPr>
          <w:fldChar w:fldCharType="end"/>
        </w:r>
      </w:hyperlink>
    </w:p>
    <w:p w14:paraId="3743DA1F" w14:textId="46CBC9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1" w:history="1">
        <w:r w:rsidR="00C4229B" w:rsidRPr="00D812BC">
          <w:rPr>
            <w:rStyle w:val="Hyperlink"/>
            <w:noProof/>
          </w:rPr>
          <w:t>3.16.2 location property</w:t>
        </w:r>
        <w:r w:rsidR="00C4229B">
          <w:rPr>
            <w:noProof/>
            <w:webHidden/>
          </w:rPr>
          <w:tab/>
        </w:r>
        <w:r w:rsidR="00C4229B">
          <w:rPr>
            <w:noProof/>
            <w:webHidden/>
          </w:rPr>
          <w:fldChar w:fldCharType="begin"/>
        </w:r>
        <w:r w:rsidR="00C4229B">
          <w:rPr>
            <w:noProof/>
            <w:webHidden/>
          </w:rPr>
          <w:instrText xml:space="preserve"> PAGEREF _Toc6219811 \h </w:instrText>
        </w:r>
        <w:r w:rsidR="00C4229B">
          <w:rPr>
            <w:noProof/>
            <w:webHidden/>
          </w:rPr>
        </w:r>
        <w:r w:rsidR="00C4229B">
          <w:rPr>
            <w:noProof/>
            <w:webHidden/>
          </w:rPr>
          <w:fldChar w:fldCharType="separate"/>
        </w:r>
        <w:r w:rsidR="00C4229B">
          <w:rPr>
            <w:noProof/>
            <w:webHidden/>
          </w:rPr>
          <w:t>59</w:t>
        </w:r>
        <w:r w:rsidR="00C4229B">
          <w:rPr>
            <w:noProof/>
            <w:webHidden/>
          </w:rPr>
          <w:fldChar w:fldCharType="end"/>
        </w:r>
      </w:hyperlink>
    </w:p>
    <w:p w14:paraId="4113AF74" w14:textId="2BF41A8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2" w:history="1">
        <w:r w:rsidR="00C4229B" w:rsidRPr="00D812BC">
          <w:rPr>
            <w:rStyle w:val="Hyperlink"/>
            <w:noProof/>
          </w:rPr>
          <w:t>3.16.3 guid property</w:t>
        </w:r>
        <w:r w:rsidR="00C4229B">
          <w:rPr>
            <w:noProof/>
            <w:webHidden/>
          </w:rPr>
          <w:tab/>
        </w:r>
        <w:r w:rsidR="00C4229B">
          <w:rPr>
            <w:noProof/>
            <w:webHidden/>
          </w:rPr>
          <w:fldChar w:fldCharType="begin"/>
        </w:r>
        <w:r w:rsidR="00C4229B">
          <w:rPr>
            <w:noProof/>
            <w:webHidden/>
          </w:rPr>
          <w:instrText xml:space="preserve"> PAGEREF _Toc6219812 \h </w:instrText>
        </w:r>
        <w:r w:rsidR="00C4229B">
          <w:rPr>
            <w:noProof/>
            <w:webHidden/>
          </w:rPr>
        </w:r>
        <w:r w:rsidR="00C4229B">
          <w:rPr>
            <w:noProof/>
            <w:webHidden/>
          </w:rPr>
          <w:fldChar w:fldCharType="separate"/>
        </w:r>
        <w:r w:rsidR="00C4229B">
          <w:rPr>
            <w:noProof/>
            <w:webHidden/>
          </w:rPr>
          <w:t>59</w:t>
        </w:r>
        <w:r w:rsidR="00C4229B">
          <w:rPr>
            <w:noProof/>
            <w:webHidden/>
          </w:rPr>
          <w:fldChar w:fldCharType="end"/>
        </w:r>
      </w:hyperlink>
    </w:p>
    <w:p w14:paraId="2B3EC6F7" w14:textId="3BFA9C4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3" w:history="1">
        <w:r w:rsidR="00C4229B" w:rsidRPr="00D812BC">
          <w:rPr>
            <w:rStyle w:val="Hyperlink"/>
            <w:noProof/>
          </w:rPr>
          <w:t>3.16.4 itemCount property</w:t>
        </w:r>
        <w:r w:rsidR="00C4229B">
          <w:rPr>
            <w:noProof/>
            <w:webHidden/>
          </w:rPr>
          <w:tab/>
        </w:r>
        <w:r w:rsidR="00C4229B">
          <w:rPr>
            <w:noProof/>
            <w:webHidden/>
          </w:rPr>
          <w:fldChar w:fldCharType="begin"/>
        </w:r>
        <w:r w:rsidR="00C4229B">
          <w:rPr>
            <w:noProof/>
            <w:webHidden/>
          </w:rPr>
          <w:instrText xml:space="preserve"> PAGEREF _Toc6219813 \h </w:instrText>
        </w:r>
        <w:r w:rsidR="00C4229B">
          <w:rPr>
            <w:noProof/>
            <w:webHidden/>
          </w:rPr>
        </w:r>
        <w:r w:rsidR="00C4229B">
          <w:rPr>
            <w:noProof/>
            <w:webHidden/>
          </w:rPr>
          <w:fldChar w:fldCharType="separate"/>
        </w:r>
        <w:r w:rsidR="00C4229B">
          <w:rPr>
            <w:noProof/>
            <w:webHidden/>
          </w:rPr>
          <w:t>59</w:t>
        </w:r>
        <w:r w:rsidR="00C4229B">
          <w:rPr>
            <w:noProof/>
            <w:webHidden/>
          </w:rPr>
          <w:fldChar w:fldCharType="end"/>
        </w:r>
      </w:hyperlink>
    </w:p>
    <w:p w14:paraId="2263B2B2" w14:textId="21BC1948"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14" w:history="1">
        <w:r w:rsidR="00C4229B" w:rsidRPr="00D812BC">
          <w:rPr>
            <w:rStyle w:val="Hyperlink"/>
            <w:noProof/>
          </w:rPr>
          <w:t>3.17 runAutomationDetails object</w:t>
        </w:r>
        <w:r w:rsidR="00C4229B">
          <w:rPr>
            <w:noProof/>
            <w:webHidden/>
          </w:rPr>
          <w:tab/>
        </w:r>
        <w:r w:rsidR="00C4229B">
          <w:rPr>
            <w:noProof/>
            <w:webHidden/>
          </w:rPr>
          <w:fldChar w:fldCharType="begin"/>
        </w:r>
        <w:r w:rsidR="00C4229B">
          <w:rPr>
            <w:noProof/>
            <w:webHidden/>
          </w:rPr>
          <w:instrText xml:space="preserve"> PAGEREF _Toc6219814 \h </w:instrText>
        </w:r>
        <w:r w:rsidR="00C4229B">
          <w:rPr>
            <w:noProof/>
            <w:webHidden/>
          </w:rPr>
        </w:r>
        <w:r w:rsidR="00C4229B">
          <w:rPr>
            <w:noProof/>
            <w:webHidden/>
          </w:rPr>
          <w:fldChar w:fldCharType="separate"/>
        </w:r>
        <w:r w:rsidR="00C4229B">
          <w:rPr>
            <w:noProof/>
            <w:webHidden/>
          </w:rPr>
          <w:t>60</w:t>
        </w:r>
        <w:r w:rsidR="00C4229B">
          <w:rPr>
            <w:noProof/>
            <w:webHidden/>
          </w:rPr>
          <w:fldChar w:fldCharType="end"/>
        </w:r>
      </w:hyperlink>
    </w:p>
    <w:p w14:paraId="65CB1CA5" w14:textId="4A05AA9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5" w:history="1">
        <w:r w:rsidR="00C4229B" w:rsidRPr="00D812BC">
          <w:rPr>
            <w:rStyle w:val="Hyperlink"/>
            <w:noProof/>
          </w:rPr>
          <w:t>3.17.1 General</w:t>
        </w:r>
        <w:r w:rsidR="00C4229B">
          <w:rPr>
            <w:noProof/>
            <w:webHidden/>
          </w:rPr>
          <w:tab/>
        </w:r>
        <w:r w:rsidR="00C4229B">
          <w:rPr>
            <w:noProof/>
            <w:webHidden/>
          </w:rPr>
          <w:fldChar w:fldCharType="begin"/>
        </w:r>
        <w:r w:rsidR="00C4229B">
          <w:rPr>
            <w:noProof/>
            <w:webHidden/>
          </w:rPr>
          <w:instrText xml:space="preserve"> PAGEREF _Toc6219815 \h </w:instrText>
        </w:r>
        <w:r w:rsidR="00C4229B">
          <w:rPr>
            <w:noProof/>
            <w:webHidden/>
          </w:rPr>
        </w:r>
        <w:r w:rsidR="00C4229B">
          <w:rPr>
            <w:noProof/>
            <w:webHidden/>
          </w:rPr>
          <w:fldChar w:fldCharType="separate"/>
        </w:r>
        <w:r w:rsidR="00C4229B">
          <w:rPr>
            <w:noProof/>
            <w:webHidden/>
          </w:rPr>
          <w:t>60</w:t>
        </w:r>
        <w:r w:rsidR="00C4229B">
          <w:rPr>
            <w:noProof/>
            <w:webHidden/>
          </w:rPr>
          <w:fldChar w:fldCharType="end"/>
        </w:r>
      </w:hyperlink>
    </w:p>
    <w:p w14:paraId="3C16D8CF" w14:textId="4D90CCE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6" w:history="1">
        <w:r w:rsidR="00C4229B" w:rsidRPr="00D812BC">
          <w:rPr>
            <w:rStyle w:val="Hyperlink"/>
            <w:noProof/>
          </w:rPr>
          <w:t>3.17.2 Constraints</w:t>
        </w:r>
        <w:r w:rsidR="00C4229B">
          <w:rPr>
            <w:noProof/>
            <w:webHidden/>
          </w:rPr>
          <w:tab/>
        </w:r>
        <w:r w:rsidR="00C4229B">
          <w:rPr>
            <w:noProof/>
            <w:webHidden/>
          </w:rPr>
          <w:fldChar w:fldCharType="begin"/>
        </w:r>
        <w:r w:rsidR="00C4229B">
          <w:rPr>
            <w:noProof/>
            <w:webHidden/>
          </w:rPr>
          <w:instrText xml:space="preserve"> PAGEREF _Toc6219816 \h </w:instrText>
        </w:r>
        <w:r w:rsidR="00C4229B">
          <w:rPr>
            <w:noProof/>
            <w:webHidden/>
          </w:rPr>
        </w:r>
        <w:r w:rsidR="00C4229B">
          <w:rPr>
            <w:noProof/>
            <w:webHidden/>
          </w:rPr>
          <w:fldChar w:fldCharType="separate"/>
        </w:r>
        <w:r w:rsidR="00C4229B">
          <w:rPr>
            <w:noProof/>
            <w:webHidden/>
          </w:rPr>
          <w:t>60</w:t>
        </w:r>
        <w:r w:rsidR="00C4229B">
          <w:rPr>
            <w:noProof/>
            <w:webHidden/>
          </w:rPr>
          <w:fldChar w:fldCharType="end"/>
        </w:r>
      </w:hyperlink>
    </w:p>
    <w:p w14:paraId="53884222" w14:textId="275D310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7" w:history="1">
        <w:r w:rsidR="00C4229B" w:rsidRPr="00D812BC">
          <w:rPr>
            <w:rStyle w:val="Hyperlink"/>
            <w:noProof/>
          </w:rPr>
          <w:t>3.17.3 description property</w:t>
        </w:r>
        <w:r w:rsidR="00C4229B">
          <w:rPr>
            <w:noProof/>
            <w:webHidden/>
          </w:rPr>
          <w:tab/>
        </w:r>
        <w:r w:rsidR="00C4229B">
          <w:rPr>
            <w:noProof/>
            <w:webHidden/>
          </w:rPr>
          <w:fldChar w:fldCharType="begin"/>
        </w:r>
        <w:r w:rsidR="00C4229B">
          <w:rPr>
            <w:noProof/>
            <w:webHidden/>
          </w:rPr>
          <w:instrText xml:space="preserve"> PAGEREF _Toc6219817 \h </w:instrText>
        </w:r>
        <w:r w:rsidR="00C4229B">
          <w:rPr>
            <w:noProof/>
            <w:webHidden/>
          </w:rPr>
        </w:r>
        <w:r w:rsidR="00C4229B">
          <w:rPr>
            <w:noProof/>
            <w:webHidden/>
          </w:rPr>
          <w:fldChar w:fldCharType="separate"/>
        </w:r>
        <w:r w:rsidR="00C4229B">
          <w:rPr>
            <w:noProof/>
            <w:webHidden/>
          </w:rPr>
          <w:t>60</w:t>
        </w:r>
        <w:r w:rsidR="00C4229B">
          <w:rPr>
            <w:noProof/>
            <w:webHidden/>
          </w:rPr>
          <w:fldChar w:fldCharType="end"/>
        </w:r>
      </w:hyperlink>
    </w:p>
    <w:p w14:paraId="2D5DF063" w14:textId="208C2F6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8" w:history="1">
        <w:r w:rsidR="00C4229B" w:rsidRPr="00D812BC">
          <w:rPr>
            <w:rStyle w:val="Hyperlink"/>
            <w:noProof/>
          </w:rPr>
          <w:t>3.17.4 id property</w:t>
        </w:r>
        <w:r w:rsidR="00C4229B">
          <w:rPr>
            <w:noProof/>
            <w:webHidden/>
          </w:rPr>
          <w:tab/>
        </w:r>
        <w:r w:rsidR="00C4229B">
          <w:rPr>
            <w:noProof/>
            <w:webHidden/>
          </w:rPr>
          <w:fldChar w:fldCharType="begin"/>
        </w:r>
        <w:r w:rsidR="00C4229B">
          <w:rPr>
            <w:noProof/>
            <w:webHidden/>
          </w:rPr>
          <w:instrText xml:space="preserve"> PAGEREF _Toc6219818 \h </w:instrText>
        </w:r>
        <w:r w:rsidR="00C4229B">
          <w:rPr>
            <w:noProof/>
            <w:webHidden/>
          </w:rPr>
        </w:r>
        <w:r w:rsidR="00C4229B">
          <w:rPr>
            <w:noProof/>
            <w:webHidden/>
          </w:rPr>
          <w:fldChar w:fldCharType="separate"/>
        </w:r>
        <w:r w:rsidR="00C4229B">
          <w:rPr>
            <w:noProof/>
            <w:webHidden/>
          </w:rPr>
          <w:t>61</w:t>
        </w:r>
        <w:r w:rsidR="00C4229B">
          <w:rPr>
            <w:noProof/>
            <w:webHidden/>
          </w:rPr>
          <w:fldChar w:fldCharType="end"/>
        </w:r>
      </w:hyperlink>
    </w:p>
    <w:p w14:paraId="07DBDE3C" w14:textId="60D215D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19" w:history="1">
        <w:r w:rsidR="00C4229B" w:rsidRPr="00D812BC">
          <w:rPr>
            <w:rStyle w:val="Hyperlink"/>
            <w:noProof/>
          </w:rPr>
          <w:t>3.17.5 guid property</w:t>
        </w:r>
        <w:r w:rsidR="00C4229B">
          <w:rPr>
            <w:noProof/>
            <w:webHidden/>
          </w:rPr>
          <w:tab/>
        </w:r>
        <w:r w:rsidR="00C4229B">
          <w:rPr>
            <w:noProof/>
            <w:webHidden/>
          </w:rPr>
          <w:fldChar w:fldCharType="begin"/>
        </w:r>
        <w:r w:rsidR="00C4229B">
          <w:rPr>
            <w:noProof/>
            <w:webHidden/>
          </w:rPr>
          <w:instrText xml:space="preserve"> PAGEREF _Toc6219819 \h </w:instrText>
        </w:r>
        <w:r w:rsidR="00C4229B">
          <w:rPr>
            <w:noProof/>
            <w:webHidden/>
          </w:rPr>
        </w:r>
        <w:r w:rsidR="00C4229B">
          <w:rPr>
            <w:noProof/>
            <w:webHidden/>
          </w:rPr>
          <w:fldChar w:fldCharType="separate"/>
        </w:r>
        <w:r w:rsidR="00C4229B">
          <w:rPr>
            <w:noProof/>
            <w:webHidden/>
          </w:rPr>
          <w:t>61</w:t>
        </w:r>
        <w:r w:rsidR="00C4229B">
          <w:rPr>
            <w:noProof/>
            <w:webHidden/>
          </w:rPr>
          <w:fldChar w:fldCharType="end"/>
        </w:r>
      </w:hyperlink>
    </w:p>
    <w:p w14:paraId="18E9563A" w14:textId="060541B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0" w:history="1">
        <w:r w:rsidR="00C4229B" w:rsidRPr="00D812BC">
          <w:rPr>
            <w:rStyle w:val="Hyperlink"/>
            <w:noProof/>
          </w:rPr>
          <w:t>3.17.6 correlationGuid property</w:t>
        </w:r>
        <w:r w:rsidR="00C4229B">
          <w:rPr>
            <w:noProof/>
            <w:webHidden/>
          </w:rPr>
          <w:tab/>
        </w:r>
        <w:r w:rsidR="00C4229B">
          <w:rPr>
            <w:noProof/>
            <w:webHidden/>
          </w:rPr>
          <w:fldChar w:fldCharType="begin"/>
        </w:r>
        <w:r w:rsidR="00C4229B">
          <w:rPr>
            <w:noProof/>
            <w:webHidden/>
          </w:rPr>
          <w:instrText xml:space="preserve"> PAGEREF _Toc6219820 \h </w:instrText>
        </w:r>
        <w:r w:rsidR="00C4229B">
          <w:rPr>
            <w:noProof/>
            <w:webHidden/>
          </w:rPr>
        </w:r>
        <w:r w:rsidR="00C4229B">
          <w:rPr>
            <w:noProof/>
            <w:webHidden/>
          </w:rPr>
          <w:fldChar w:fldCharType="separate"/>
        </w:r>
        <w:r w:rsidR="00C4229B">
          <w:rPr>
            <w:noProof/>
            <w:webHidden/>
          </w:rPr>
          <w:t>61</w:t>
        </w:r>
        <w:r w:rsidR="00C4229B">
          <w:rPr>
            <w:noProof/>
            <w:webHidden/>
          </w:rPr>
          <w:fldChar w:fldCharType="end"/>
        </w:r>
      </w:hyperlink>
    </w:p>
    <w:p w14:paraId="4A9DABE9" w14:textId="7A2A95FC"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21" w:history="1">
        <w:r w:rsidR="00C4229B" w:rsidRPr="00D812BC">
          <w:rPr>
            <w:rStyle w:val="Hyperlink"/>
            <w:noProof/>
          </w:rPr>
          <w:t>3.18 tool object</w:t>
        </w:r>
        <w:r w:rsidR="00C4229B">
          <w:rPr>
            <w:noProof/>
            <w:webHidden/>
          </w:rPr>
          <w:tab/>
        </w:r>
        <w:r w:rsidR="00C4229B">
          <w:rPr>
            <w:noProof/>
            <w:webHidden/>
          </w:rPr>
          <w:fldChar w:fldCharType="begin"/>
        </w:r>
        <w:r w:rsidR="00C4229B">
          <w:rPr>
            <w:noProof/>
            <w:webHidden/>
          </w:rPr>
          <w:instrText xml:space="preserve"> PAGEREF _Toc6219821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1DD8F65E" w14:textId="17B39A8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2" w:history="1">
        <w:r w:rsidR="00C4229B" w:rsidRPr="00D812BC">
          <w:rPr>
            <w:rStyle w:val="Hyperlink"/>
            <w:noProof/>
          </w:rPr>
          <w:t>3.18.1 General</w:t>
        </w:r>
        <w:r w:rsidR="00C4229B">
          <w:rPr>
            <w:noProof/>
            <w:webHidden/>
          </w:rPr>
          <w:tab/>
        </w:r>
        <w:r w:rsidR="00C4229B">
          <w:rPr>
            <w:noProof/>
            <w:webHidden/>
          </w:rPr>
          <w:fldChar w:fldCharType="begin"/>
        </w:r>
        <w:r w:rsidR="00C4229B">
          <w:rPr>
            <w:noProof/>
            <w:webHidden/>
          </w:rPr>
          <w:instrText xml:space="preserve"> PAGEREF _Toc6219822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27703D21" w14:textId="038799C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3" w:history="1">
        <w:r w:rsidR="00C4229B" w:rsidRPr="00D812BC">
          <w:rPr>
            <w:rStyle w:val="Hyperlink"/>
            <w:noProof/>
          </w:rPr>
          <w:t>3.18.2 driver property</w:t>
        </w:r>
        <w:r w:rsidR="00C4229B">
          <w:rPr>
            <w:noProof/>
            <w:webHidden/>
          </w:rPr>
          <w:tab/>
        </w:r>
        <w:r w:rsidR="00C4229B">
          <w:rPr>
            <w:noProof/>
            <w:webHidden/>
          </w:rPr>
          <w:fldChar w:fldCharType="begin"/>
        </w:r>
        <w:r w:rsidR="00C4229B">
          <w:rPr>
            <w:noProof/>
            <w:webHidden/>
          </w:rPr>
          <w:instrText xml:space="preserve"> PAGEREF _Toc6219823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17E5F1AF" w14:textId="5C6A668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4" w:history="1">
        <w:r w:rsidR="00C4229B" w:rsidRPr="00D812BC">
          <w:rPr>
            <w:rStyle w:val="Hyperlink"/>
            <w:noProof/>
          </w:rPr>
          <w:t>3.18.3 extensions property</w:t>
        </w:r>
        <w:r w:rsidR="00C4229B">
          <w:rPr>
            <w:noProof/>
            <w:webHidden/>
          </w:rPr>
          <w:tab/>
        </w:r>
        <w:r w:rsidR="00C4229B">
          <w:rPr>
            <w:noProof/>
            <w:webHidden/>
          </w:rPr>
          <w:fldChar w:fldCharType="begin"/>
        </w:r>
        <w:r w:rsidR="00C4229B">
          <w:rPr>
            <w:noProof/>
            <w:webHidden/>
          </w:rPr>
          <w:instrText xml:space="preserve"> PAGEREF _Toc6219824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6B75801E" w14:textId="7BFFB26D"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25" w:history="1">
        <w:r w:rsidR="00C4229B" w:rsidRPr="00D812BC">
          <w:rPr>
            <w:rStyle w:val="Hyperlink"/>
            <w:noProof/>
          </w:rPr>
          <w:t>3.19 toolComponent object</w:t>
        </w:r>
        <w:r w:rsidR="00C4229B">
          <w:rPr>
            <w:noProof/>
            <w:webHidden/>
          </w:rPr>
          <w:tab/>
        </w:r>
        <w:r w:rsidR="00C4229B">
          <w:rPr>
            <w:noProof/>
            <w:webHidden/>
          </w:rPr>
          <w:fldChar w:fldCharType="begin"/>
        </w:r>
        <w:r w:rsidR="00C4229B">
          <w:rPr>
            <w:noProof/>
            <w:webHidden/>
          </w:rPr>
          <w:instrText xml:space="preserve"> PAGEREF _Toc6219825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15C0EBEC" w14:textId="2AC4226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6" w:history="1">
        <w:r w:rsidR="00C4229B" w:rsidRPr="00D812BC">
          <w:rPr>
            <w:rStyle w:val="Hyperlink"/>
            <w:noProof/>
          </w:rPr>
          <w:t>3.19.1 General</w:t>
        </w:r>
        <w:r w:rsidR="00C4229B">
          <w:rPr>
            <w:noProof/>
            <w:webHidden/>
          </w:rPr>
          <w:tab/>
        </w:r>
        <w:r w:rsidR="00C4229B">
          <w:rPr>
            <w:noProof/>
            <w:webHidden/>
          </w:rPr>
          <w:fldChar w:fldCharType="begin"/>
        </w:r>
        <w:r w:rsidR="00C4229B">
          <w:rPr>
            <w:noProof/>
            <w:webHidden/>
          </w:rPr>
          <w:instrText xml:space="preserve"> PAGEREF _Toc6219826 \h </w:instrText>
        </w:r>
        <w:r w:rsidR="00C4229B">
          <w:rPr>
            <w:noProof/>
            <w:webHidden/>
          </w:rPr>
        </w:r>
        <w:r w:rsidR="00C4229B">
          <w:rPr>
            <w:noProof/>
            <w:webHidden/>
          </w:rPr>
          <w:fldChar w:fldCharType="separate"/>
        </w:r>
        <w:r w:rsidR="00C4229B">
          <w:rPr>
            <w:noProof/>
            <w:webHidden/>
          </w:rPr>
          <w:t>62</w:t>
        </w:r>
        <w:r w:rsidR="00C4229B">
          <w:rPr>
            <w:noProof/>
            <w:webHidden/>
          </w:rPr>
          <w:fldChar w:fldCharType="end"/>
        </w:r>
      </w:hyperlink>
    </w:p>
    <w:p w14:paraId="25277B4D" w14:textId="2EC2D82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7" w:history="1">
        <w:r w:rsidR="00C4229B" w:rsidRPr="00D812BC">
          <w:rPr>
            <w:rStyle w:val="Hyperlink"/>
            <w:noProof/>
          </w:rPr>
          <w:t>3.19.2 Taxonomies</w:t>
        </w:r>
        <w:r w:rsidR="00C4229B">
          <w:rPr>
            <w:noProof/>
            <w:webHidden/>
          </w:rPr>
          <w:tab/>
        </w:r>
        <w:r w:rsidR="00C4229B">
          <w:rPr>
            <w:noProof/>
            <w:webHidden/>
          </w:rPr>
          <w:fldChar w:fldCharType="begin"/>
        </w:r>
        <w:r w:rsidR="00C4229B">
          <w:rPr>
            <w:noProof/>
            <w:webHidden/>
          </w:rPr>
          <w:instrText xml:space="preserve"> PAGEREF _Toc6219827 \h </w:instrText>
        </w:r>
        <w:r w:rsidR="00C4229B">
          <w:rPr>
            <w:noProof/>
            <w:webHidden/>
          </w:rPr>
        </w:r>
        <w:r w:rsidR="00C4229B">
          <w:rPr>
            <w:noProof/>
            <w:webHidden/>
          </w:rPr>
          <w:fldChar w:fldCharType="separate"/>
        </w:r>
        <w:r w:rsidR="00C4229B">
          <w:rPr>
            <w:noProof/>
            <w:webHidden/>
          </w:rPr>
          <w:t>63</w:t>
        </w:r>
        <w:r w:rsidR="00C4229B">
          <w:rPr>
            <w:noProof/>
            <w:webHidden/>
          </w:rPr>
          <w:fldChar w:fldCharType="end"/>
        </w:r>
      </w:hyperlink>
    </w:p>
    <w:p w14:paraId="76B20625" w14:textId="1BD363E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8" w:history="1">
        <w:r w:rsidR="00C4229B" w:rsidRPr="00D812BC">
          <w:rPr>
            <w:rStyle w:val="Hyperlink"/>
            <w:noProof/>
          </w:rPr>
          <w:t>3.19.3 Translations</w:t>
        </w:r>
        <w:r w:rsidR="00C4229B">
          <w:rPr>
            <w:noProof/>
            <w:webHidden/>
          </w:rPr>
          <w:tab/>
        </w:r>
        <w:r w:rsidR="00C4229B">
          <w:rPr>
            <w:noProof/>
            <w:webHidden/>
          </w:rPr>
          <w:fldChar w:fldCharType="begin"/>
        </w:r>
        <w:r w:rsidR="00C4229B">
          <w:rPr>
            <w:noProof/>
            <w:webHidden/>
          </w:rPr>
          <w:instrText xml:space="preserve"> PAGEREF _Toc6219828 \h </w:instrText>
        </w:r>
        <w:r w:rsidR="00C4229B">
          <w:rPr>
            <w:noProof/>
            <w:webHidden/>
          </w:rPr>
        </w:r>
        <w:r w:rsidR="00C4229B">
          <w:rPr>
            <w:noProof/>
            <w:webHidden/>
          </w:rPr>
          <w:fldChar w:fldCharType="separate"/>
        </w:r>
        <w:r w:rsidR="00C4229B">
          <w:rPr>
            <w:noProof/>
            <w:webHidden/>
          </w:rPr>
          <w:t>65</w:t>
        </w:r>
        <w:r w:rsidR="00C4229B">
          <w:rPr>
            <w:noProof/>
            <w:webHidden/>
          </w:rPr>
          <w:fldChar w:fldCharType="end"/>
        </w:r>
      </w:hyperlink>
    </w:p>
    <w:p w14:paraId="26A2BD18" w14:textId="3BC713B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29" w:history="1">
        <w:r w:rsidR="00C4229B" w:rsidRPr="00D812BC">
          <w:rPr>
            <w:rStyle w:val="Hyperlink"/>
            <w:noProof/>
          </w:rPr>
          <w:t>3.19.4 Policies</w:t>
        </w:r>
        <w:r w:rsidR="00C4229B">
          <w:rPr>
            <w:noProof/>
            <w:webHidden/>
          </w:rPr>
          <w:tab/>
        </w:r>
        <w:r w:rsidR="00C4229B">
          <w:rPr>
            <w:noProof/>
            <w:webHidden/>
          </w:rPr>
          <w:fldChar w:fldCharType="begin"/>
        </w:r>
        <w:r w:rsidR="00C4229B">
          <w:rPr>
            <w:noProof/>
            <w:webHidden/>
          </w:rPr>
          <w:instrText xml:space="preserve"> PAGEREF _Toc6219829 \h </w:instrText>
        </w:r>
        <w:r w:rsidR="00C4229B">
          <w:rPr>
            <w:noProof/>
            <w:webHidden/>
          </w:rPr>
        </w:r>
        <w:r w:rsidR="00C4229B">
          <w:rPr>
            <w:noProof/>
            <w:webHidden/>
          </w:rPr>
          <w:fldChar w:fldCharType="separate"/>
        </w:r>
        <w:r w:rsidR="00C4229B">
          <w:rPr>
            <w:noProof/>
            <w:webHidden/>
          </w:rPr>
          <w:t>66</w:t>
        </w:r>
        <w:r w:rsidR="00C4229B">
          <w:rPr>
            <w:noProof/>
            <w:webHidden/>
          </w:rPr>
          <w:fldChar w:fldCharType="end"/>
        </w:r>
      </w:hyperlink>
    </w:p>
    <w:p w14:paraId="4C3CFABD" w14:textId="3FEFD9B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0" w:history="1">
        <w:r w:rsidR="00C4229B" w:rsidRPr="00D812BC">
          <w:rPr>
            <w:rStyle w:val="Hyperlink"/>
            <w:noProof/>
          </w:rPr>
          <w:t>3.19.5 guid property</w:t>
        </w:r>
        <w:r w:rsidR="00C4229B">
          <w:rPr>
            <w:noProof/>
            <w:webHidden/>
          </w:rPr>
          <w:tab/>
        </w:r>
        <w:r w:rsidR="00C4229B">
          <w:rPr>
            <w:noProof/>
            <w:webHidden/>
          </w:rPr>
          <w:fldChar w:fldCharType="begin"/>
        </w:r>
        <w:r w:rsidR="00C4229B">
          <w:rPr>
            <w:noProof/>
            <w:webHidden/>
          </w:rPr>
          <w:instrText xml:space="preserve"> PAGEREF _Toc6219830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5A6C0744" w14:textId="2DC7E0A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1" w:history="1">
        <w:r w:rsidR="00C4229B" w:rsidRPr="00D812BC">
          <w:rPr>
            <w:rStyle w:val="Hyperlink"/>
            <w:noProof/>
          </w:rPr>
          <w:t>3.19.6 name property</w:t>
        </w:r>
        <w:r w:rsidR="00C4229B">
          <w:rPr>
            <w:noProof/>
            <w:webHidden/>
          </w:rPr>
          <w:tab/>
        </w:r>
        <w:r w:rsidR="00C4229B">
          <w:rPr>
            <w:noProof/>
            <w:webHidden/>
          </w:rPr>
          <w:fldChar w:fldCharType="begin"/>
        </w:r>
        <w:r w:rsidR="00C4229B">
          <w:rPr>
            <w:noProof/>
            <w:webHidden/>
          </w:rPr>
          <w:instrText xml:space="preserve"> PAGEREF _Toc6219831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7D5F970A" w14:textId="36A363A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2" w:history="1">
        <w:r w:rsidR="00C4229B" w:rsidRPr="00D812BC">
          <w:rPr>
            <w:rStyle w:val="Hyperlink"/>
            <w:noProof/>
          </w:rPr>
          <w:t>3.19.7 fullName property</w:t>
        </w:r>
        <w:r w:rsidR="00C4229B">
          <w:rPr>
            <w:noProof/>
            <w:webHidden/>
          </w:rPr>
          <w:tab/>
        </w:r>
        <w:r w:rsidR="00C4229B">
          <w:rPr>
            <w:noProof/>
            <w:webHidden/>
          </w:rPr>
          <w:fldChar w:fldCharType="begin"/>
        </w:r>
        <w:r w:rsidR="00C4229B">
          <w:rPr>
            <w:noProof/>
            <w:webHidden/>
          </w:rPr>
          <w:instrText xml:space="preserve"> PAGEREF _Toc6219832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57324495" w14:textId="4751C0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3" w:history="1">
        <w:r w:rsidR="00C4229B" w:rsidRPr="00D812BC">
          <w:rPr>
            <w:rStyle w:val="Hyperlink"/>
            <w:noProof/>
          </w:rPr>
          <w:t>3.19.8 semanticVersion property</w:t>
        </w:r>
        <w:r w:rsidR="00C4229B">
          <w:rPr>
            <w:noProof/>
            <w:webHidden/>
          </w:rPr>
          <w:tab/>
        </w:r>
        <w:r w:rsidR="00C4229B">
          <w:rPr>
            <w:noProof/>
            <w:webHidden/>
          </w:rPr>
          <w:fldChar w:fldCharType="begin"/>
        </w:r>
        <w:r w:rsidR="00C4229B">
          <w:rPr>
            <w:noProof/>
            <w:webHidden/>
          </w:rPr>
          <w:instrText xml:space="preserve"> PAGEREF _Toc6219833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3E7DDBF9" w14:textId="1404688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4" w:history="1">
        <w:r w:rsidR="00C4229B" w:rsidRPr="00D812BC">
          <w:rPr>
            <w:rStyle w:val="Hyperlink"/>
            <w:noProof/>
          </w:rPr>
          <w:t>3.19.9 version property</w:t>
        </w:r>
        <w:r w:rsidR="00C4229B">
          <w:rPr>
            <w:noProof/>
            <w:webHidden/>
          </w:rPr>
          <w:tab/>
        </w:r>
        <w:r w:rsidR="00C4229B">
          <w:rPr>
            <w:noProof/>
            <w:webHidden/>
          </w:rPr>
          <w:fldChar w:fldCharType="begin"/>
        </w:r>
        <w:r w:rsidR="00C4229B">
          <w:rPr>
            <w:noProof/>
            <w:webHidden/>
          </w:rPr>
          <w:instrText xml:space="preserve"> PAGEREF _Toc6219834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7D6CC31C" w14:textId="61C234A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5" w:history="1">
        <w:r w:rsidR="00C4229B" w:rsidRPr="00D812BC">
          <w:rPr>
            <w:rStyle w:val="Hyperlink"/>
            <w:noProof/>
          </w:rPr>
          <w:t>3.19.10 dottedQuadFileVersion property</w:t>
        </w:r>
        <w:r w:rsidR="00C4229B">
          <w:rPr>
            <w:noProof/>
            <w:webHidden/>
          </w:rPr>
          <w:tab/>
        </w:r>
        <w:r w:rsidR="00C4229B">
          <w:rPr>
            <w:noProof/>
            <w:webHidden/>
          </w:rPr>
          <w:fldChar w:fldCharType="begin"/>
        </w:r>
        <w:r w:rsidR="00C4229B">
          <w:rPr>
            <w:noProof/>
            <w:webHidden/>
          </w:rPr>
          <w:instrText xml:space="preserve"> PAGEREF _Toc6219835 \h </w:instrText>
        </w:r>
        <w:r w:rsidR="00C4229B">
          <w:rPr>
            <w:noProof/>
            <w:webHidden/>
          </w:rPr>
        </w:r>
        <w:r w:rsidR="00C4229B">
          <w:rPr>
            <w:noProof/>
            <w:webHidden/>
          </w:rPr>
          <w:fldChar w:fldCharType="separate"/>
        </w:r>
        <w:r w:rsidR="00C4229B">
          <w:rPr>
            <w:noProof/>
            <w:webHidden/>
          </w:rPr>
          <w:t>68</w:t>
        </w:r>
        <w:r w:rsidR="00C4229B">
          <w:rPr>
            <w:noProof/>
            <w:webHidden/>
          </w:rPr>
          <w:fldChar w:fldCharType="end"/>
        </w:r>
      </w:hyperlink>
    </w:p>
    <w:p w14:paraId="5085F957" w14:textId="7827774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6" w:history="1">
        <w:r w:rsidR="00C4229B" w:rsidRPr="00D812BC">
          <w:rPr>
            <w:rStyle w:val="Hyperlink"/>
            <w:noProof/>
          </w:rPr>
          <w:t>3.19.11 releaseDateUtc</w:t>
        </w:r>
        <w:r w:rsidR="00C4229B">
          <w:rPr>
            <w:noProof/>
            <w:webHidden/>
          </w:rPr>
          <w:tab/>
        </w:r>
        <w:r w:rsidR="00C4229B">
          <w:rPr>
            <w:noProof/>
            <w:webHidden/>
          </w:rPr>
          <w:fldChar w:fldCharType="begin"/>
        </w:r>
        <w:r w:rsidR="00C4229B">
          <w:rPr>
            <w:noProof/>
            <w:webHidden/>
          </w:rPr>
          <w:instrText xml:space="preserve"> PAGEREF _Toc6219836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3EBB554C" w14:textId="39999B6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7" w:history="1">
        <w:r w:rsidR="00C4229B" w:rsidRPr="00D812BC">
          <w:rPr>
            <w:rStyle w:val="Hyperlink"/>
            <w:noProof/>
          </w:rPr>
          <w:t>3.19.12 downloadUri property</w:t>
        </w:r>
        <w:r w:rsidR="00C4229B">
          <w:rPr>
            <w:noProof/>
            <w:webHidden/>
          </w:rPr>
          <w:tab/>
        </w:r>
        <w:r w:rsidR="00C4229B">
          <w:rPr>
            <w:noProof/>
            <w:webHidden/>
          </w:rPr>
          <w:fldChar w:fldCharType="begin"/>
        </w:r>
        <w:r w:rsidR="00C4229B">
          <w:rPr>
            <w:noProof/>
            <w:webHidden/>
          </w:rPr>
          <w:instrText xml:space="preserve"> PAGEREF _Toc6219837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33C42485" w14:textId="0FE44D6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8" w:history="1">
        <w:r w:rsidR="00C4229B" w:rsidRPr="00D812BC">
          <w:rPr>
            <w:rStyle w:val="Hyperlink"/>
            <w:noProof/>
          </w:rPr>
          <w:t>3.19.13 informationUri property</w:t>
        </w:r>
        <w:r w:rsidR="00C4229B">
          <w:rPr>
            <w:noProof/>
            <w:webHidden/>
          </w:rPr>
          <w:tab/>
        </w:r>
        <w:r w:rsidR="00C4229B">
          <w:rPr>
            <w:noProof/>
            <w:webHidden/>
          </w:rPr>
          <w:fldChar w:fldCharType="begin"/>
        </w:r>
        <w:r w:rsidR="00C4229B">
          <w:rPr>
            <w:noProof/>
            <w:webHidden/>
          </w:rPr>
          <w:instrText xml:space="preserve"> PAGEREF _Toc6219838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06B9C8FA" w14:textId="4701EE3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39" w:history="1">
        <w:r w:rsidR="00C4229B" w:rsidRPr="00D812BC">
          <w:rPr>
            <w:rStyle w:val="Hyperlink"/>
            <w:noProof/>
          </w:rPr>
          <w:t>3.19.14 organization property</w:t>
        </w:r>
        <w:r w:rsidR="00C4229B">
          <w:rPr>
            <w:noProof/>
            <w:webHidden/>
          </w:rPr>
          <w:tab/>
        </w:r>
        <w:r w:rsidR="00C4229B">
          <w:rPr>
            <w:noProof/>
            <w:webHidden/>
          </w:rPr>
          <w:fldChar w:fldCharType="begin"/>
        </w:r>
        <w:r w:rsidR="00C4229B">
          <w:rPr>
            <w:noProof/>
            <w:webHidden/>
          </w:rPr>
          <w:instrText xml:space="preserve"> PAGEREF _Toc6219839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205FDD50" w14:textId="48B4A64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0" w:history="1">
        <w:r w:rsidR="00C4229B" w:rsidRPr="00D812BC">
          <w:rPr>
            <w:rStyle w:val="Hyperlink"/>
            <w:noProof/>
          </w:rPr>
          <w:t>3.19.15 product property</w:t>
        </w:r>
        <w:r w:rsidR="00C4229B">
          <w:rPr>
            <w:noProof/>
            <w:webHidden/>
          </w:rPr>
          <w:tab/>
        </w:r>
        <w:r w:rsidR="00C4229B">
          <w:rPr>
            <w:noProof/>
            <w:webHidden/>
          </w:rPr>
          <w:fldChar w:fldCharType="begin"/>
        </w:r>
        <w:r w:rsidR="00C4229B">
          <w:rPr>
            <w:noProof/>
            <w:webHidden/>
          </w:rPr>
          <w:instrText xml:space="preserve"> PAGEREF _Toc6219840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18BA0C46" w14:textId="015423A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1" w:history="1">
        <w:r w:rsidR="00C4229B" w:rsidRPr="00D812BC">
          <w:rPr>
            <w:rStyle w:val="Hyperlink"/>
            <w:noProof/>
          </w:rPr>
          <w:t>3.19.16 productSuite property</w:t>
        </w:r>
        <w:r w:rsidR="00C4229B">
          <w:rPr>
            <w:noProof/>
            <w:webHidden/>
          </w:rPr>
          <w:tab/>
        </w:r>
        <w:r w:rsidR="00C4229B">
          <w:rPr>
            <w:noProof/>
            <w:webHidden/>
          </w:rPr>
          <w:fldChar w:fldCharType="begin"/>
        </w:r>
        <w:r w:rsidR="00C4229B">
          <w:rPr>
            <w:noProof/>
            <w:webHidden/>
          </w:rPr>
          <w:instrText xml:space="preserve"> PAGEREF _Toc6219841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34759479" w14:textId="30299A5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2" w:history="1">
        <w:r w:rsidR="00C4229B" w:rsidRPr="00D812BC">
          <w:rPr>
            <w:rStyle w:val="Hyperlink"/>
            <w:noProof/>
          </w:rPr>
          <w:t>3.19.17 shortDescription property</w:t>
        </w:r>
        <w:r w:rsidR="00C4229B">
          <w:rPr>
            <w:noProof/>
            <w:webHidden/>
          </w:rPr>
          <w:tab/>
        </w:r>
        <w:r w:rsidR="00C4229B">
          <w:rPr>
            <w:noProof/>
            <w:webHidden/>
          </w:rPr>
          <w:fldChar w:fldCharType="begin"/>
        </w:r>
        <w:r w:rsidR="00C4229B">
          <w:rPr>
            <w:noProof/>
            <w:webHidden/>
          </w:rPr>
          <w:instrText xml:space="preserve"> PAGEREF _Toc6219842 \h </w:instrText>
        </w:r>
        <w:r w:rsidR="00C4229B">
          <w:rPr>
            <w:noProof/>
            <w:webHidden/>
          </w:rPr>
        </w:r>
        <w:r w:rsidR="00C4229B">
          <w:rPr>
            <w:noProof/>
            <w:webHidden/>
          </w:rPr>
          <w:fldChar w:fldCharType="separate"/>
        </w:r>
        <w:r w:rsidR="00C4229B">
          <w:rPr>
            <w:noProof/>
            <w:webHidden/>
          </w:rPr>
          <w:t>69</w:t>
        </w:r>
        <w:r w:rsidR="00C4229B">
          <w:rPr>
            <w:noProof/>
            <w:webHidden/>
          </w:rPr>
          <w:fldChar w:fldCharType="end"/>
        </w:r>
      </w:hyperlink>
    </w:p>
    <w:p w14:paraId="1DCDC4E5" w14:textId="0E91520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3" w:history="1">
        <w:r w:rsidR="00C4229B" w:rsidRPr="00D812BC">
          <w:rPr>
            <w:rStyle w:val="Hyperlink"/>
            <w:noProof/>
          </w:rPr>
          <w:t>3.19.18 fullDescription property</w:t>
        </w:r>
        <w:r w:rsidR="00C4229B">
          <w:rPr>
            <w:noProof/>
            <w:webHidden/>
          </w:rPr>
          <w:tab/>
        </w:r>
        <w:r w:rsidR="00C4229B">
          <w:rPr>
            <w:noProof/>
            <w:webHidden/>
          </w:rPr>
          <w:fldChar w:fldCharType="begin"/>
        </w:r>
        <w:r w:rsidR="00C4229B">
          <w:rPr>
            <w:noProof/>
            <w:webHidden/>
          </w:rPr>
          <w:instrText xml:space="preserve"> PAGEREF _Toc6219843 \h </w:instrText>
        </w:r>
        <w:r w:rsidR="00C4229B">
          <w:rPr>
            <w:noProof/>
            <w:webHidden/>
          </w:rPr>
        </w:r>
        <w:r w:rsidR="00C4229B">
          <w:rPr>
            <w:noProof/>
            <w:webHidden/>
          </w:rPr>
          <w:fldChar w:fldCharType="separate"/>
        </w:r>
        <w:r w:rsidR="00C4229B">
          <w:rPr>
            <w:noProof/>
            <w:webHidden/>
          </w:rPr>
          <w:t>70</w:t>
        </w:r>
        <w:r w:rsidR="00C4229B">
          <w:rPr>
            <w:noProof/>
            <w:webHidden/>
          </w:rPr>
          <w:fldChar w:fldCharType="end"/>
        </w:r>
      </w:hyperlink>
    </w:p>
    <w:p w14:paraId="7A073DFC" w14:textId="0A68451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4" w:history="1">
        <w:r w:rsidR="00C4229B" w:rsidRPr="00D812BC">
          <w:rPr>
            <w:rStyle w:val="Hyperlink"/>
            <w:noProof/>
          </w:rPr>
          <w:t>3.19.19 language property</w:t>
        </w:r>
        <w:r w:rsidR="00C4229B">
          <w:rPr>
            <w:noProof/>
            <w:webHidden/>
          </w:rPr>
          <w:tab/>
        </w:r>
        <w:r w:rsidR="00C4229B">
          <w:rPr>
            <w:noProof/>
            <w:webHidden/>
          </w:rPr>
          <w:fldChar w:fldCharType="begin"/>
        </w:r>
        <w:r w:rsidR="00C4229B">
          <w:rPr>
            <w:noProof/>
            <w:webHidden/>
          </w:rPr>
          <w:instrText xml:space="preserve"> PAGEREF _Toc6219844 \h </w:instrText>
        </w:r>
        <w:r w:rsidR="00C4229B">
          <w:rPr>
            <w:noProof/>
            <w:webHidden/>
          </w:rPr>
        </w:r>
        <w:r w:rsidR="00C4229B">
          <w:rPr>
            <w:noProof/>
            <w:webHidden/>
          </w:rPr>
          <w:fldChar w:fldCharType="separate"/>
        </w:r>
        <w:r w:rsidR="00C4229B">
          <w:rPr>
            <w:noProof/>
            <w:webHidden/>
          </w:rPr>
          <w:t>70</w:t>
        </w:r>
        <w:r w:rsidR="00C4229B">
          <w:rPr>
            <w:noProof/>
            <w:webHidden/>
          </w:rPr>
          <w:fldChar w:fldCharType="end"/>
        </w:r>
      </w:hyperlink>
    </w:p>
    <w:p w14:paraId="02E1E09D" w14:textId="7415B13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5" w:history="1">
        <w:r w:rsidR="00C4229B" w:rsidRPr="00D812BC">
          <w:rPr>
            <w:rStyle w:val="Hyperlink"/>
            <w:noProof/>
          </w:rPr>
          <w:t>3.19.20 globalMessageStrings property</w:t>
        </w:r>
        <w:r w:rsidR="00C4229B">
          <w:rPr>
            <w:noProof/>
            <w:webHidden/>
          </w:rPr>
          <w:tab/>
        </w:r>
        <w:r w:rsidR="00C4229B">
          <w:rPr>
            <w:noProof/>
            <w:webHidden/>
          </w:rPr>
          <w:fldChar w:fldCharType="begin"/>
        </w:r>
        <w:r w:rsidR="00C4229B">
          <w:rPr>
            <w:noProof/>
            <w:webHidden/>
          </w:rPr>
          <w:instrText xml:space="preserve"> PAGEREF _Toc6219845 \h </w:instrText>
        </w:r>
        <w:r w:rsidR="00C4229B">
          <w:rPr>
            <w:noProof/>
            <w:webHidden/>
          </w:rPr>
        </w:r>
        <w:r w:rsidR="00C4229B">
          <w:rPr>
            <w:noProof/>
            <w:webHidden/>
          </w:rPr>
          <w:fldChar w:fldCharType="separate"/>
        </w:r>
        <w:r w:rsidR="00C4229B">
          <w:rPr>
            <w:noProof/>
            <w:webHidden/>
          </w:rPr>
          <w:t>70</w:t>
        </w:r>
        <w:r w:rsidR="00C4229B">
          <w:rPr>
            <w:noProof/>
            <w:webHidden/>
          </w:rPr>
          <w:fldChar w:fldCharType="end"/>
        </w:r>
      </w:hyperlink>
    </w:p>
    <w:p w14:paraId="2E72A873" w14:textId="030BF18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6" w:history="1">
        <w:r w:rsidR="00C4229B" w:rsidRPr="00D812BC">
          <w:rPr>
            <w:rStyle w:val="Hyperlink"/>
            <w:noProof/>
          </w:rPr>
          <w:t>3.19.21 rules property</w:t>
        </w:r>
        <w:r w:rsidR="00C4229B">
          <w:rPr>
            <w:noProof/>
            <w:webHidden/>
          </w:rPr>
          <w:tab/>
        </w:r>
        <w:r w:rsidR="00C4229B">
          <w:rPr>
            <w:noProof/>
            <w:webHidden/>
          </w:rPr>
          <w:fldChar w:fldCharType="begin"/>
        </w:r>
        <w:r w:rsidR="00C4229B">
          <w:rPr>
            <w:noProof/>
            <w:webHidden/>
          </w:rPr>
          <w:instrText xml:space="preserve"> PAGEREF _Toc6219846 \h </w:instrText>
        </w:r>
        <w:r w:rsidR="00C4229B">
          <w:rPr>
            <w:noProof/>
            <w:webHidden/>
          </w:rPr>
        </w:r>
        <w:r w:rsidR="00C4229B">
          <w:rPr>
            <w:noProof/>
            <w:webHidden/>
          </w:rPr>
          <w:fldChar w:fldCharType="separate"/>
        </w:r>
        <w:r w:rsidR="00C4229B">
          <w:rPr>
            <w:noProof/>
            <w:webHidden/>
          </w:rPr>
          <w:t>71</w:t>
        </w:r>
        <w:r w:rsidR="00C4229B">
          <w:rPr>
            <w:noProof/>
            <w:webHidden/>
          </w:rPr>
          <w:fldChar w:fldCharType="end"/>
        </w:r>
      </w:hyperlink>
    </w:p>
    <w:p w14:paraId="7FB50D35" w14:textId="49CEB3D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7" w:history="1">
        <w:r w:rsidR="00C4229B" w:rsidRPr="00D812BC">
          <w:rPr>
            <w:rStyle w:val="Hyperlink"/>
            <w:noProof/>
          </w:rPr>
          <w:t>3.19.22 notifications property</w:t>
        </w:r>
        <w:r w:rsidR="00C4229B">
          <w:rPr>
            <w:noProof/>
            <w:webHidden/>
          </w:rPr>
          <w:tab/>
        </w:r>
        <w:r w:rsidR="00C4229B">
          <w:rPr>
            <w:noProof/>
            <w:webHidden/>
          </w:rPr>
          <w:fldChar w:fldCharType="begin"/>
        </w:r>
        <w:r w:rsidR="00C4229B">
          <w:rPr>
            <w:noProof/>
            <w:webHidden/>
          </w:rPr>
          <w:instrText xml:space="preserve"> PAGEREF _Toc6219847 \h </w:instrText>
        </w:r>
        <w:r w:rsidR="00C4229B">
          <w:rPr>
            <w:noProof/>
            <w:webHidden/>
          </w:rPr>
        </w:r>
        <w:r w:rsidR="00C4229B">
          <w:rPr>
            <w:noProof/>
            <w:webHidden/>
          </w:rPr>
          <w:fldChar w:fldCharType="separate"/>
        </w:r>
        <w:r w:rsidR="00C4229B">
          <w:rPr>
            <w:noProof/>
            <w:webHidden/>
          </w:rPr>
          <w:t>71</w:t>
        </w:r>
        <w:r w:rsidR="00C4229B">
          <w:rPr>
            <w:noProof/>
            <w:webHidden/>
          </w:rPr>
          <w:fldChar w:fldCharType="end"/>
        </w:r>
      </w:hyperlink>
    </w:p>
    <w:p w14:paraId="5FC89B65" w14:textId="15D498C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8" w:history="1">
        <w:r w:rsidR="00C4229B" w:rsidRPr="00D812BC">
          <w:rPr>
            <w:rStyle w:val="Hyperlink"/>
            <w:noProof/>
          </w:rPr>
          <w:t>3.19.23 taxa</w:t>
        </w:r>
        <w:r w:rsidR="00C4229B">
          <w:rPr>
            <w:noProof/>
            <w:webHidden/>
          </w:rPr>
          <w:tab/>
        </w:r>
        <w:r w:rsidR="00C4229B">
          <w:rPr>
            <w:noProof/>
            <w:webHidden/>
          </w:rPr>
          <w:fldChar w:fldCharType="begin"/>
        </w:r>
        <w:r w:rsidR="00C4229B">
          <w:rPr>
            <w:noProof/>
            <w:webHidden/>
          </w:rPr>
          <w:instrText xml:space="preserve"> PAGEREF _Toc6219848 \h </w:instrText>
        </w:r>
        <w:r w:rsidR="00C4229B">
          <w:rPr>
            <w:noProof/>
            <w:webHidden/>
          </w:rPr>
        </w:r>
        <w:r w:rsidR="00C4229B">
          <w:rPr>
            <w:noProof/>
            <w:webHidden/>
          </w:rPr>
          <w:fldChar w:fldCharType="separate"/>
        </w:r>
        <w:r w:rsidR="00C4229B">
          <w:rPr>
            <w:noProof/>
            <w:webHidden/>
          </w:rPr>
          <w:t>72</w:t>
        </w:r>
        <w:r w:rsidR="00C4229B">
          <w:rPr>
            <w:noProof/>
            <w:webHidden/>
          </w:rPr>
          <w:fldChar w:fldCharType="end"/>
        </w:r>
      </w:hyperlink>
    </w:p>
    <w:p w14:paraId="2DFE5652" w14:textId="2E4AEE1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49" w:history="1">
        <w:r w:rsidR="00C4229B" w:rsidRPr="00D812BC">
          <w:rPr>
            <w:rStyle w:val="Hyperlink"/>
            <w:noProof/>
          </w:rPr>
          <w:t>3.19.24 supportedTaxonomies</w:t>
        </w:r>
        <w:r w:rsidR="00C4229B">
          <w:rPr>
            <w:noProof/>
            <w:webHidden/>
          </w:rPr>
          <w:tab/>
        </w:r>
        <w:r w:rsidR="00C4229B">
          <w:rPr>
            <w:noProof/>
            <w:webHidden/>
          </w:rPr>
          <w:fldChar w:fldCharType="begin"/>
        </w:r>
        <w:r w:rsidR="00C4229B">
          <w:rPr>
            <w:noProof/>
            <w:webHidden/>
          </w:rPr>
          <w:instrText xml:space="preserve"> PAGEREF _Toc6219849 \h </w:instrText>
        </w:r>
        <w:r w:rsidR="00C4229B">
          <w:rPr>
            <w:noProof/>
            <w:webHidden/>
          </w:rPr>
        </w:r>
        <w:r w:rsidR="00C4229B">
          <w:rPr>
            <w:noProof/>
            <w:webHidden/>
          </w:rPr>
          <w:fldChar w:fldCharType="separate"/>
        </w:r>
        <w:r w:rsidR="00C4229B">
          <w:rPr>
            <w:noProof/>
            <w:webHidden/>
          </w:rPr>
          <w:t>73</w:t>
        </w:r>
        <w:r w:rsidR="00C4229B">
          <w:rPr>
            <w:noProof/>
            <w:webHidden/>
          </w:rPr>
          <w:fldChar w:fldCharType="end"/>
        </w:r>
      </w:hyperlink>
    </w:p>
    <w:p w14:paraId="11425F75" w14:textId="1E0D921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0" w:history="1">
        <w:r w:rsidR="00C4229B" w:rsidRPr="00D812BC">
          <w:rPr>
            <w:rStyle w:val="Hyperlink"/>
            <w:noProof/>
          </w:rPr>
          <w:t>3.19.25 translationMetadata property</w:t>
        </w:r>
        <w:r w:rsidR="00C4229B">
          <w:rPr>
            <w:noProof/>
            <w:webHidden/>
          </w:rPr>
          <w:tab/>
        </w:r>
        <w:r w:rsidR="00C4229B">
          <w:rPr>
            <w:noProof/>
            <w:webHidden/>
          </w:rPr>
          <w:fldChar w:fldCharType="begin"/>
        </w:r>
        <w:r w:rsidR="00C4229B">
          <w:rPr>
            <w:noProof/>
            <w:webHidden/>
          </w:rPr>
          <w:instrText xml:space="preserve"> PAGEREF _Toc6219850 \h </w:instrText>
        </w:r>
        <w:r w:rsidR="00C4229B">
          <w:rPr>
            <w:noProof/>
            <w:webHidden/>
          </w:rPr>
        </w:r>
        <w:r w:rsidR="00C4229B">
          <w:rPr>
            <w:noProof/>
            <w:webHidden/>
          </w:rPr>
          <w:fldChar w:fldCharType="separate"/>
        </w:r>
        <w:r w:rsidR="00C4229B">
          <w:rPr>
            <w:noProof/>
            <w:webHidden/>
          </w:rPr>
          <w:t>73</w:t>
        </w:r>
        <w:r w:rsidR="00C4229B">
          <w:rPr>
            <w:noProof/>
            <w:webHidden/>
          </w:rPr>
          <w:fldChar w:fldCharType="end"/>
        </w:r>
      </w:hyperlink>
    </w:p>
    <w:p w14:paraId="3A54D2E9" w14:textId="4FCDFF4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1" w:history="1">
        <w:r w:rsidR="00C4229B" w:rsidRPr="00D812BC">
          <w:rPr>
            <w:rStyle w:val="Hyperlink"/>
            <w:noProof/>
          </w:rPr>
          <w:t>3.19.26 locations property</w:t>
        </w:r>
        <w:r w:rsidR="00C4229B">
          <w:rPr>
            <w:noProof/>
            <w:webHidden/>
          </w:rPr>
          <w:tab/>
        </w:r>
        <w:r w:rsidR="00C4229B">
          <w:rPr>
            <w:noProof/>
            <w:webHidden/>
          </w:rPr>
          <w:fldChar w:fldCharType="begin"/>
        </w:r>
        <w:r w:rsidR="00C4229B">
          <w:rPr>
            <w:noProof/>
            <w:webHidden/>
          </w:rPr>
          <w:instrText xml:space="preserve"> PAGEREF _Toc6219851 \h </w:instrText>
        </w:r>
        <w:r w:rsidR="00C4229B">
          <w:rPr>
            <w:noProof/>
            <w:webHidden/>
          </w:rPr>
        </w:r>
        <w:r w:rsidR="00C4229B">
          <w:rPr>
            <w:noProof/>
            <w:webHidden/>
          </w:rPr>
          <w:fldChar w:fldCharType="separate"/>
        </w:r>
        <w:r w:rsidR="00C4229B">
          <w:rPr>
            <w:noProof/>
            <w:webHidden/>
          </w:rPr>
          <w:t>74</w:t>
        </w:r>
        <w:r w:rsidR="00C4229B">
          <w:rPr>
            <w:noProof/>
            <w:webHidden/>
          </w:rPr>
          <w:fldChar w:fldCharType="end"/>
        </w:r>
      </w:hyperlink>
    </w:p>
    <w:p w14:paraId="632C1274" w14:textId="08A49AF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2" w:history="1">
        <w:r w:rsidR="00C4229B" w:rsidRPr="00D812BC">
          <w:rPr>
            <w:rStyle w:val="Hyperlink"/>
            <w:noProof/>
          </w:rPr>
          <w:t>3.19.27 contents property</w:t>
        </w:r>
        <w:r w:rsidR="00C4229B">
          <w:rPr>
            <w:noProof/>
            <w:webHidden/>
          </w:rPr>
          <w:tab/>
        </w:r>
        <w:r w:rsidR="00C4229B">
          <w:rPr>
            <w:noProof/>
            <w:webHidden/>
          </w:rPr>
          <w:fldChar w:fldCharType="begin"/>
        </w:r>
        <w:r w:rsidR="00C4229B">
          <w:rPr>
            <w:noProof/>
            <w:webHidden/>
          </w:rPr>
          <w:instrText xml:space="preserve"> PAGEREF _Toc6219852 \h </w:instrText>
        </w:r>
        <w:r w:rsidR="00C4229B">
          <w:rPr>
            <w:noProof/>
            <w:webHidden/>
          </w:rPr>
        </w:r>
        <w:r w:rsidR="00C4229B">
          <w:rPr>
            <w:noProof/>
            <w:webHidden/>
          </w:rPr>
          <w:fldChar w:fldCharType="separate"/>
        </w:r>
        <w:r w:rsidR="00C4229B">
          <w:rPr>
            <w:noProof/>
            <w:webHidden/>
          </w:rPr>
          <w:t>74</w:t>
        </w:r>
        <w:r w:rsidR="00C4229B">
          <w:rPr>
            <w:noProof/>
            <w:webHidden/>
          </w:rPr>
          <w:fldChar w:fldCharType="end"/>
        </w:r>
      </w:hyperlink>
    </w:p>
    <w:p w14:paraId="2CCCD5DE" w14:textId="3D4C29B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3" w:history="1">
        <w:r w:rsidR="00C4229B" w:rsidRPr="00D812BC">
          <w:rPr>
            <w:rStyle w:val="Hyperlink"/>
            <w:noProof/>
          </w:rPr>
          <w:t>3.19.28 isComprehensive property</w:t>
        </w:r>
        <w:r w:rsidR="00C4229B">
          <w:rPr>
            <w:noProof/>
            <w:webHidden/>
          </w:rPr>
          <w:tab/>
        </w:r>
        <w:r w:rsidR="00C4229B">
          <w:rPr>
            <w:noProof/>
            <w:webHidden/>
          </w:rPr>
          <w:fldChar w:fldCharType="begin"/>
        </w:r>
        <w:r w:rsidR="00C4229B">
          <w:rPr>
            <w:noProof/>
            <w:webHidden/>
          </w:rPr>
          <w:instrText xml:space="preserve"> PAGEREF _Toc6219853 \h </w:instrText>
        </w:r>
        <w:r w:rsidR="00C4229B">
          <w:rPr>
            <w:noProof/>
            <w:webHidden/>
          </w:rPr>
        </w:r>
        <w:r w:rsidR="00C4229B">
          <w:rPr>
            <w:noProof/>
            <w:webHidden/>
          </w:rPr>
          <w:fldChar w:fldCharType="separate"/>
        </w:r>
        <w:r w:rsidR="00C4229B">
          <w:rPr>
            <w:noProof/>
            <w:webHidden/>
          </w:rPr>
          <w:t>74</w:t>
        </w:r>
        <w:r w:rsidR="00C4229B">
          <w:rPr>
            <w:noProof/>
            <w:webHidden/>
          </w:rPr>
          <w:fldChar w:fldCharType="end"/>
        </w:r>
      </w:hyperlink>
    </w:p>
    <w:p w14:paraId="49356470" w14:textId="3D00E12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4" w:history="1">
        <w:r w:rsidR="00C4229B" w:rsidRPr="00D812BC">
          <w:rPr>
            <w:rStyle w:val="Hyperlink"/>
            <w:noProof/>
          </w:rPr>
          <w:t>3.19.29 localizedDataSemanticVersion property</w:t>
        </w:r>
        <w:r w:rsidR="00C4229B">
          <w:rPr>
            <w:noProof/>
            <w:webHidden/>
          </w:rPr>
          <w:tab/>
        </w:r>
        <w:r w:rsidR="00C4229B">
          <w:rPr>
            <w:noProof/>
            <w:webHidden/>
          </w:rPr>
          <w:fldChar w:fldCharType="begin"/>
        </w:r>
        <w:r w:rsidR="00C4229B">
          <w:rPr>
            <w:noProof/>
            <w:webHidden/>
          </w:rPr>
          <w:instrText xml:space="preserve"> PAGEREF _Toc6219854 \h </w:instrText>
        </w:r>
        <w:r w:rsidR="00C4229B">
          <w:rPr>
            <w:noProof/>
            <w:webHidden/>
          </w:rPr>
        </w:r>
        <w:r w:rsidR="00C4229B">
          <w:rPr>
            <w:noProof/>
            <w:webHidden/>
          </w:rPr>
          <w:fldChar w:fldCharType="separate"/>
        </w:r>
        <w:r w:rsidR="00C4229B">
          <w:rPr>
            <w:noProof/>
            <w:webHidden/>
          </w:rPr>
          <w:t>74</w:t>
        </w:r>
        <w:r w:rsidR="00C4229B">
          <w:rPr>
            <w:noProof/>
            <w:webHidden/>
          </w:rPr>
          <w:fldChar w:fldCharType="end"/>
        </w:r>
      </w:hyperlink>
    </w:p>
    <w:p w14:paraId="205AFEC5" w14:textId="6EBA938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5" w:history="1">
        <w:r w:rsidR="00C4229B" w:rsidRPr="00D812BC">
          <w:rPr>
            <w:rStyle w:val="Hyperlink"/>
            <w:noProof/>
          </w:rPr>
          <w:t>3.19.30 minimumRequiredLocalizedDataSemanticVersion property</w:t>
        </w:r>
        <w:r w:rsidR="00C4229B">
          <w:rPr>
            <w:noProof/>
            <w:webHidden/>
          </w:rPr>
          <w:tab/>
        </w:r>
        <w:r w:rsidR="00C4229B">
          <w:rPr>
            <w:noProof/>
            <w:webHidden/>
          </w:rPr>
          <w:fldChar w:fldCharType="begin"/>
        </w:r>
        <w:r w:rsidR="00C4229B">
          <w:rPr>
            <w:noProof/>
            <w:webHidden/>
          </w:rPr>
          <w:instrText xml:space="preserve"> PAGEREF _Toc6219855 \h </w:instrText>
        </w:r>
        <w:r w:rsidR="00C4229B">
          <w:rPr>
            <w:noProof/>
            <w:webHidden/>
          </w:rPr>
        </w:r>
        <w:r w:rsidR="00C4229B">
          <w:rPr>
            <w:noProof/>
            <w:webHidden/>
          </w:rPr>
          <w:fldChar w:fldCharType="separate"/>
        </w:r>
        <w:r w:rsidR="00C4229B">
          <w:rPr>
            <w:noProof/>
            <w:webHidden/>
          </w:rPr>
          <w:t>75</w:t>
        </w:r>
        <w:r w:rsidR="00C4229B">
          <w:rPr>
            <w:noProof/>
            <w:webHidden/>
          </w:rPr>
          <w:fldChar w:fldCharType="end"/>
        </w:r>
      </w:hyperlink>
    </w:p>
    <w:p w14:paraId="5DEC9C7D" w14:textId="61EAF34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6" w:history="1">
        <w:r w:rsidR="00C4229B" w:rsidRPr="00D812BC">
          <w:rPr>
            <w:rStyle w:val="Hyperlink"/>
            <w:noProof/>
          </w:rPr>
          <w:t>3.19.31 associatedComponent property</w:t>
        </w:r>
        <w:r w:rsidR="00C4229B">
          <w:rPr>
            <w:noProof/>
            <w:webHidden/>
          </w:rPr>
          <w:tab/>
        </w:r>
        <w:r w:rsidR="00C4229B">
          <w:rPr>
            <w:noProof/>
            <w:webHidden/>
          </w:rPr>
          <w:fldChar w:fldCharType="begin"/>
        </w:r>
        <w:r w:rsidR="00C4229B">
          <w:rPr>
            <w:noProof/>
            <w:webHidden/>
          </w:rPr>
          <w:instrText xml:space="preserve"> PAGEREF _Toc6219856 \h </w:instrText>
        </w:r>
        <w:r w:rsidR="00C4229B">
          <w:rPr>
            <w:noProof/>
            <w:webHidden/>
          </w:rPr>
        </w:r>
        <w:r w:rsidR="00C4229B">
          <w:rPr>
            <w:noProof/>
            <w:webHidden/>
          </w:rPr>
          <w:fldChar w:fldCharType="separate"/>
        </w:r>
        <w:r w:rsidR="00C4229B">
          <w:rPr>
            <w:noProof/>
            <w:webHidden/>
          </w:rPr>
          <w:t>75</w:t>
        </w:r>
        <w:r w:rsidR="00C4229B">
          <w:rPr>
            <w:noProof/>
            <w:webHidden/>
          </w:rPr>
          <w:fldChar w:fldCharType="end"/>
        </w:r>
      </w:hyperlink>
    </w:p>
    <w:p w14:paraId="593C47D7" w14:textId="5C769FB5"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57" w:history="1">
        <w:r w:rsidR="00C4229B" w:rsidRPr="00D812BC">
          <w:rPr>
            <w:rStyle w:val="Hyperlink"/>
            <w:noProof/>
          </w:rPr>
          <w:t>3.20 invocation object</w:t>
        </w:r>
        <w:r w:rsidR="00C4229B">
          <w:rPr>
            <w:noProof/>
            <w:webHidden/>
          </w:rPr>
          <w:tab/>
        </w:r>
        <w:r w:rsidR="00C4229B">
          <w:rPr>
            <w:noProof/>
            <w:webHidden/>
          </w:rPr>
          <w:fldChar w:fldCharType="begin"/>
        </w:r>
        <w:r w:rsidR="00C4229B">
          <w:rPr>
            <w:noProof/>
            <w:webHidden/>
          </w:rPr>
          <w:instrText xml:space="preserve"> PAGEREF _Toc6219857 \h </w:instrText>
        </w:r>
        <w:r w:rsidR="00C4229B">
          <w:rPr>
            <w:noProof/>
            <w:webHidden/>
          </w:rPr>
        </w:r>
        <w:r w:rsidR="00C4229B">
          <w:rPr>
            <w:noProof/>
            <w:webHidden/>
          </w:rPr>
          <w:fldChar w:fldCharType="separate"/>
        </w:r>
        <w:r w:rsidR="00C4229B">
          <w:rPr>
            <w:noProof/>
            <w:webHidden/>
          </w:rPr>
          <w:t>76</w:t>
        </w:r>
        <w:r w:rsidR="00C4229B">
          <w:rPr>
            <w:noProof/>
            <w:webHidden/>
          </w:rPr>
          <w:fldChar w:fldCharType="end"/>
        </w:r>
      </w:hyperlink>
    </w:p>
    <w:p w14:paraId="789CFA8A" w14:textId="73B94E3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8" w:history="1">
        <w:r w:rsidR="00C4229B" w:rsidRPr="00D812BC">
          <w:rPr>
            <w:rStyle w:val="Hyperlink"/>
            <w:noProof/>
          </w:rPr>
          <w:t>3.20.1 General</w:t>
        </w:r>
        <w:r w:rsidR="00C4229B">
          <w:rPr>
            <w:noProof/>
            <w:webHidden/>
          </w:rPr>
          <w:tab/>
        </w:r>
        <w:r w:rsidR="00C4229B">
          <w:rPr>
            <w:noProof/>
            <w:webHidden/>
          </w:rPr>
          <w:fldChar w:fldCharType="begin"/>
        </w:r>
        <w:r w:rsidR="00C4229B">
          <w:rPr>
            <w:noProof/>
            <w:webHidden/>
          </w:rPr>
          <w:instrText xml:space="preserve"> PAGEREF _Toc6219858 \h </w:instrText>
        </w:r>
        <w:r w:rsidR="00C4229B">
          <w:rPr>
            <w:noProof/>
            <w:webHidden/>
          </w:rPr>
        </w:r>
        <w:r w:rsidR="00C4229B">
          <w:rPr>
            <w:noProof/>
            <w:webHidden/>
          </w:rPr>
          <w:fldChar w:fldCharType="separate"/>
        </w:r>
        <w:r w:rsidR="00C4229B">
          <w:rPr>
            <w:noProof/>
            <w:webHidden/>
          </w:rPr>
          <w:t>76</w:t>
        </w:r>
        <w:r w:rsidR="00C4229B">
          <w:rPr>
            <w:noProof/>
            <w:webHidden/>
          </w:rPr>
          <w:fldChar w:fldCharType="end"/>
        </w:r>
      </w:hyperlink>
    </w:p>
    <w:p w14:paraId="39446E81" w14:textId="7E31C05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59" w:history="1">
        <w:r w:rsidR="00C4229B" w:rsidRPr="00D812BC">
          <w:rPr>
            <w:rStyle w:val="Hyperlink"/>
            <w:noProof/>
          </w:rPr>
          <w:t>3.20.2 commandLine property</w:t>
        </w:r>
        <w:r w:rsidR="00C4229B">
          <w:rPr>
            <w:noProof/>
            <w:webHidden/>
          </w:rPr>
          <w:tab/>
        </w:r>
        <w:r w:rsidR="00C4229B">
          <w:rPr>
            <w:noProof/>
            <w:webHidden/>
          </w:rPr>
          <w:fldChar w:fldCharType="begin"/>
        </w:r>
        <w:r w:rsidR="00C4229B">
          <w:rPr>
            <w:noProof/>
            <w:webHidden/>
          </w:rPr>
          <w:instrText xml:space="preserve"> PAGEREF _Toc6219859 \h </w:instrText>
        </w:r>
        <w:r w:rsidR="00C4229B">
          <w:rPr>
            <w:noProof/>
            <w:webHidden/>
          </w:rPr>
        </w:r>
        <w:r w:rsidR="00C4229B">
          <w:rPr>
            <w:noProof/>
            <w:webHidden/>
          </w:rPr>
          <w:fldChar w:fldCharType="separate"/>
        </w:r>
        <w:r w:rsidR="00C4229B">
          <w:rPr>
            <w:noProof/>
            <w:webHidden/>
          </w:rPr>
          <w:t>76</w:t>
        </w:r>
        <w:r w:rsidR="00C4229B">
          <w:rPr>
            <w:noProof/>
            <w:webHidden/>
          </w:rPr>
          <w:fldChar w:fldCharType="end"/>
        </w:r>
      </w:hyperlink>
    </w:p>
    <w:p w14:paraId="115013C6" w14:textId="78CB482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0" w:history="1">
        <w:r w:rsidR="00C4229B" w:rsidRPr="00D812BC">
          <w:rPr>
            <w:rStyle w:val="Hyperlink"/>
            <w:noProof/>
          </w:rPr>
          <w:t>3.20.3 arguments property</w:t>
        </w:r>
        <w:r w:rsidR="00C4229B">
          <w:rPr>
            <w:noProof/>
            <w:webHidden/>
          </w:rPr>
          <w:tab/>
        </w:r>
        <w:r w:rsidR="00C4229B">
          <w:rPr>
            <w:noProof/>
            <w:webHidden/>
          </w:rPr>
          <w:fldChar w:fldCharType="begin"/>
        </w:r>
        <w:r w:rsidR="00C4229B">
          <w:rPr>
            <w:noProof/>
            <w:webHidden/>
          </w:rPr>
          <w:instrText xml:space="preserve"> PAGEREF _Toc6219860 \h </w:instrText>
        </w:r>
        <w:r w:rsidR="00C4229B">
          <w:rPr>
            <w:noProof/>
            <w:webHidden/>
          </w:rPr>
        </w:r>
        <w:r w:rsidR="00C4229B">
          <w:rPr>
            <w:noProof/>
            <w:webHidden/>
          </w:rPr>
          <w:fldChar w:fldCharType="separate"/>
        </w:r>
        <w:r w:rsidR="00C4229B">
          <w:rPr>
            <w:noProof/>
            <w:webHidden/>
          </w:rPr>
          <w:t>76</w:t>
        </w:r>
        <w:r w:rsidR="00C4229B">
          <w:rPr>
            <w:noProof/>
            <w:webHidden/>
          </w:rPr>
          <w:fldChar w:fldCharType="end"/>
        </w:r>
      </w:hyperlink>
    </w:p>
    <w:p w14:paraId="48133C4A" w14:textId="58C7921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1" w:history="1">
        <w:r w:rsidR="00C4229B" w:rsidRPr="00D812BC">
          <w:rPr>
            <w:rStyle w:val="Hyperlink"/>
            <w:noProof/>
          </w:rPr>
          <w:t>3.20.4 responseFiles property</w:t>
        </w:r>
        <w:r w:rsidR="00C4229B">
          <w:rPr>
            <w:noProof/>
            <w:webHidden/>
          </w:rPr>
          <w:tab/>
        </w:r>
        <w:r w:rsidR="00C4229B">
          <w:rPr>
            <w:noProof/>
            <w:webHidden/>
          </w:rPr>
          <w:fldChar w:fldCharType="begin"/>
        </w:r>
        <w:r w:rsidR="00C4229B">
          <w:rPr>
            <w:noProof/>
            <w:webHidden/>
          </w:rPr>
          <w:instrText xml:space="preserve"> PAGEREF _Toc6219861 \h </w:instrText>
        </w:r>
        <w:r w:rsidR="00C4229B">
          <w:rPr>
            <w:noProof/>
            <w:webHidden/>
          </w:rPr>
        </w:r>
        <w:r w:rsidR="00C4229B">
          <w:rPr>
            <w:noProof/>
            <w:webHidden/>
          </w:rPr>
          <w:fldChar w:fldCharType="separate"/>
        </w:r>
        <w:r w:rsidR="00C4229B">
          <w:rPr>
            <w:noProof/>
            <w:webHidden/>
          </w:rPr>
          <w:t>77</w:t>
        </w:r>
        <w:r w:rsidR="00C4229B">
          <w:rPr>
            <w:noProof/>
            <w:webHidden/>
          </w:rPr>
          <w:fldChar w:fldCharType="end"/>
        </w:r>
      </w:hyperlink>
    </w:p>
    <w:p w14:paraId="24FCC6EA" w14:textId="75E584E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2" w:history="1">
        <w:r w:rsidR="00C4229B" w:rsidRPr="00D812BC">
          <w:rPr>
            <w:rStyle w:val="Hyperlink"/>
            <w:noProof/>
          </w:rPr>
          <w:t>3.20.5 ruleConfigurationOverrides property</w:t>
        </w:r>
        <w:r w:rsidR="00C4229B">
          <w:rPr>
            <w:noProof/>
            <w:webHidden/>
          </w:rPr>
          <w:tab/>
        </w:r>
        <w:r w:rsidR="00C4229B">
          <w:rPr>
            <w:noProof/>
            <w:webHidden/>
          </w:rPr>
          <w:fldChar w:fldCharType="begin"/>
        </w:r>
        <w:r w:rsidR="00C4229B">
          <w:rPr>
            <w:noProof/>
            <w:webHidden/>
          </w:rPr>
          <w:instrText xml:space="preserve"> PAGEREF _Toc6219862 \h </w:instrText>
        </w:r>
        <w:r w:rsidR="00C4229B">
          <w:rPr>
            <w:noProof/>
            <w:webHidden/>
          </w:rPr>
        </w:r>
        <w:r w:rsidR="00C4229B">
          <w:rPr>
            <w:noProof/>
            <w:webHidden/>
          </w:rPr>
          <w:fldChar w:fldCharType="separate"/>
        </w:r>
        <w:r w:rsidR="00C4229B">
          <w:rPr>
            <w:noProof/>
            <w:webHidden/>
          </w:rPr>
          <w:t>77</w:t>
        </w:r>
        <w:r w:rsidR="00C4229B">
          <w:rPr>
            <w:noProof/>
            <w:webHidden/>
          </w:rPr>
          <w:fldChar w:fldCharType="end"/>
        </w:r>
      </w:hyperlink>
    </w:p>
    <w:p w14:paraId="1067C54B" w14:textId="6EBC1E0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3" w:history="1">
        <w:r w:rsidR="00C4229B" w:rsidRPr="00D812BC">
          <w:rPr>
            <w:rStyle w:val="Hyperlink"/>
            <w:noProof/>
          </w:rPr>
          <w:t>3.20.6 notificationConfigurationOverrides property</w:t>
        </w:r>
        <w:r w:rsidR="00C4229B">
          <w:rPr>
            <w:noProof/>
            <w:webHidden/>
          </w:rPr>
          <w:tab/>
        </w:r>
        <w:r w:rsidR="00C4229B">
          <w:rPr>
            <w:noProof/>
            <w:webHidden/>
          </w:rPr>
          <w:fldChar w:fldCharType="begin"/>
        </w:r>
        <w:r w:rsidR="00C4229B">
          <w:rPr>
            <w:noProof/>
            <w:webHidden/>
          </w:rPr>
          <w:instrText xml:space="preserve"> PAGEREF _Toc6219863 \h </w:instrText>
        </w:r>
        <w:r w:rsidR="00C4229B">
          <w:rPr>
            <w:noProof/>
            <w:webHidden/>
          </w:rPr>
        </w:r>
        <w:r w:rsidR="00C4229B">
          <w:rPr>
            <w:noProof/>
            <w:webHidden/>
          </w:rPr>
          <w:fldChar w:fldCharType="separate"/>
        </w:r>
        <w:r w:rsidR="00C4229B">
          <w:rPr>
            <w:noProof/>
            <w:webHidden/>
          </w:rPr>
          <w:t>77</w:t>
        </w:r>
        <w:r w:rsidR="00C4229B">
          <w:rPr>
            <w:noProof/>
            <w:webHidden/>
          </w:rPr>
          <w:fldChar w:fldCharType="end"/>
        </w:r>
      </w:hyperlink>
    </w:p>
    <w:p w14:paraId="78089041" w14:textId="5D0694B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4" w:history="1">
        <w:r w:rsidR="00C4229B" w:rsidRPr="00D812BC">
          <w:rPr>
            <w:rStyle w:val="Hyperlink"/>
            <w:noProof/>
          </w:rPr>
          <w:t>3.20.7 startTimeUtc property</w:t>
        </w:r>
        <w:r w:rsidR="00C4229B">
          <w:rPr>
            <w:noProof/>
            <w:webHidden/>
          </w:rPr>
          <w:tab/>
        </w:r>
        <w:r w:rsidR="00C4229B">
          <w:rPr>
            <w:noProof/>
            <w:webHidden/>
          </w:rPr>
          <w:fldChar w:fldCharType="begin"/>
        </w:r>
        <w:r w:rsidR="00C4229B">
          <w:rPr>
            <w:noProof/>
            <w:webHidden/>
          </w:rPr>
          <w:instrText xml:space="preserve"> PAGEREF _Toc6219864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7B930EC9" w14:textId="2ECF043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5" w:history="1">
        <w:r w:rsidR="00C4229B" w:rsidRPr="00D812BC">
          <w:rPr>
            <w:rStyle w:val="Hyperlink"/>
            <w:noProof/>
          </w:rPr>
          <w:t>3.20.8 endTimeUtc property</w:t>
        </w:r>
        <w:r w:rsidR="00C4229B">
          <w:rPr>
            <w:noProof/>
            <w:webHidden/>
          </w:rPr>
          <w:tab/>
        </w:r>
        <w:r w:rsidR="00C4229B">
          <w:rPr>
            <w:noProof/>
            <w:webHidden/>
          </w:rPr>
          <w:fldChar w:fldCharType="begin"/>
        </w:r>
        <w:r w:rsidR="00C4229B">
          <w:rPr>
            <w:noProof/>
            <w:webHidden/>
          </w:rPr>
          <w:instrText xml:space="preserve"> PAGEREF _Toc6219865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53AB3AEA" w14:textId="75561D5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6" w:history="1">
        <w:r w:rsidR="00C4229B" w:rsidRPr="00D812BC">
          <w:rPr>
            <w:rStyle w:val="Hyperlink"/>
            <w:noProof/>
          </w:rPr>
          <w:t>3.20.9 exitCode property</w:t>
        </w:r>
        <w:r w:rsidR="00C4229B">
          <w:rPr>
            <w:noProof/>
            <w:webHidden/>
          </w:rPr>
          <w:tab/>
        </w:r>
        <w:r w:rsidR="00C4229B">
          <w:rPr>
            <w:noProof/>
            <w:webHidden/>
          </w:rPr>
          <w:fldChar w:fldCharType="begin"/>
        </w:r>
        <w:r w:rsidR="00C4229B">
          <w:rPr>
            <w:noProof/>
            <w:webHidden/>
          </w:rPr>
          <w:instrText xml:space="preserve"> PAGEREF _Toc6219866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6B00139F" w14:textId="433C212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7" w:history="1">
        <w:r w:rsidR="00C4229B" w:rsidRPr="00D812BC">
          <w:rPr>
            <w:rStyle w:val="Hyperlink"/>
            <w:noProof/>
          </w:rPr>
          <w:t>3.20.10 exitCodeDescription property</w:t>
        </w:r>
        <w:r w:rsidR="00C4229B">
          <w:rPr>
            <w:noProof/>
            <w:webHidden/>
          </w:rPr>
          <w:tab/>
        </w:r>
        <w:r w:rsidR="00C4229B">
          <w:rPr>
            <w:noProof/>
            <w:webHidden/>
          </w:rPr>
          <w:fldChar w:fldCharType="begin"/>
        </w:r>
        <w:r w:rsidR="00C4229B">
          <w:rPr>
            <w:noProof/>
            <w:webHidden/>
          </w:rPr>
          <w:instrText xml:space="preserve"> PAGEREF _Toc6219867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7CFDBB2F" w14:textId="19F2AD0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8" w:history="1">
        <w:r w:rsidR="00C4229B" w:rsidRPr="00D812BC">
          <w:rPr>
            <w:rStyle w:val="Hyperlink"/>
            <w:noProof/>
          </w:rPr>
          <w:t>3.20.11 exitSignalName property</w:t>
        </w:r>
        <w:r w:rsidR="00C4229B">
          <w:rPr>
            <w:noProof/>
            <w:webHidden/>
          </w:rPr>
          <w:tab/>
        </w:r>
        <w:r w:rsidR="00C4229B">
          <w:rPr>
            <w:noProof/>
            <w:webHidden/>
          </w:rPr>
          <w:fldChar w:fldCharType="begin"/>
        </w:r>
        <w:r w:rsidR="00C4229B">
          <w:rPr>
            <w:noProof/>
            <w:webHidden/>
          </w:rPr>
          <w:instrText xml:space="preserve"> PAGEREF _Toc6219868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2D03072A" w14:textId="6C97D96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69" w:history="1">
        <w:r w:rsidR="00C4229B" w:rsidRPr="00D812BC">
          <w:rPr>
            <w:rStyle w:val="Hyperlink"/>
            <w:noProof/>
          </w:rPr>
          <w:t>3.20.12 exitSignalNumber property</w:t>
        </w:r>
        <w:r w:rsidR="00C4229B">
          <w:rPr>
            <w:noProof/>
            <w:webHidden/>
          </w:rPr>
          <w:tab/>
        </w:r>
        <w:r w:rsidR="00C4229B">
          <w:rPr>
            <w:noProof/>
            <w:webHidden/>
          </w:rPr>
          <w:fldChar w:fldCharType="begin"/>
        </w:r>
        <w:r w:rsidR="00C4229B">
          <w:rPr>
            <w:noProof/>
            <w:webHidden/>
          </w:rPr>
          <w:instrText xml:space="preserve"> PAGEREF _Toc6219869 \h </w:instrText>
        </w:r>
        <w:r w:rsidR="00C4229B">
          <w:rPr>
            <w:noProof/>
            <w:webHidden/>
          </w:rPr>
        </w:r>
        <w:r w:rsidR="00C4229B">
          <w:rPr>
            <w:noProof/>
            <w:webHidden/>
          </w:rPr>
          <w:fldChar w:fldCharType="separate"/>
        </w:r>
        <w:r w:rsidR="00C4229B">
          <w:rPr>
            <w:noProof/>
            <w:webHidden/>
          </w:rPr>
          <w:t>78</w:t>
        </w:r>
        <w:r w:rsidR="00C4229B">
          <w:rPr>
            <w:noProof/>
            <w:webHidden/>
          </w:rPr>
          <w:fldChar w:fldCharType="end"/>
        </w:r>
      </w:hyperlink>
    </w:p>
    <w:p w14:paraId="6836B14B" w14:textId="2A3EBF2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0" w:history="1">
        <w:r w:rsidR="00C4229B" w:rsidRPr="00D812BC">
          <w:rPr>
            <w:rStyle w:val="Hyperlink"/>
            <w:noProof/>
          </w:rPr>
          <w:t>3.20.13 processStartFailureMessage property</w:t>
        </w:r>
        <w:r w:rsidR="00C4229B">
          <w:rPr>
            <w:noProof/>
            <w:webHidden/>
          </w:rPr>
          <w:tab/>
        </w:r>
        <w:r w:rsidR="00C4229B">
          <w:rPr>
            <w:noProof/>
            <w:webHidden/>
          </w:rPr>
          <w:fldChar w:fldCharType="begin"/>
        </w:r>
        <w:r w:rsidR="00C4229B">
          <w:rPr>
            <w:noProof/>
            <w:webHidden/>
          </w:rPr>
          <w:instrText xml:space="preserve"> PAGEREF _Toc6219870 \h </w:instrText>
        </w:r>
        <w:r w:rsidR="00C4229B">
          <w:rPr>
            <w:noProof/>
            <w:webHidden/>
          </w:rPr>
        </w:r>
        <w:r w:rsidR="00C4229B">
          <w:rPr>
            <w:noProof/>
            <w:webHidden/>
          </w:rPr>
          <w:fldChar w:fldCharType="separate"/>
        </w:r>
        <w:r w:rsidR="00C4229B">
          <w:rPr>
            <w:noProof/>
            <w:webHidden/>
          </w:rPr>
          <w:t>79</w:t>
        </w:r>
        <w:r w:rsidR="00C4229B">
          <w:rPr>
            <w:noProof/>
            <w:webHidden/>
          </w:rPr>
          <w:fldChar w:fldCharType="end"/>
        </w:r>
      </w:hyperlink>
    </w:p>
    <w:p w14:paraId="153C7EB0" w14:textId="119DA9F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1" w:history="1">
        <w:r w:rsidR="00C4229B" w:rsidRPr="00D812BC">
          <w:rPr>
            <w:rStyle w:val="Hyperlink"/>
            <w:noProof/>
          </w:rPr>
          <w:t>3.20.14 toolExecutionSuccessful property</w:t>
        </w:r>
        <w:r w:rsidR="00C4229B">
          <w:rPr>
            <w:noProof/>
            <w:webHidden/>
          </w:rPr>
          <w:tab/>
        </w:r>
        <w:r w:rsidR="00C4229B">
          <w:rPr>
            <w:noProof/>
            <w:webHidden/>
          </w:rPr>
          <w:fldChar w:fldCharType="begin"/>
        </w:r>
        <w:r w:rsidR="00C4229B">
          <w:rPr>
            <w:noProof/>
            <w:webHidden/>
          </w:rPr>
          <w:instrText xml:space="preserve"> PAGEREF _Toc6219871 \h </w:instrText>
        </w:r>
        <w:r w:rsidR="00C4229B">
          <w:rPr>
            <w:noProof/>
            <w:webHidden/>
          </w:rPr>
        </w:r>
        <w:r w:rsidR="00C4229B">
          <w:rPr>
            <w:noProof/>
            <w:webHidden/>
          </w:rPr>
          <w:fldChar w:fldCharType="separate"/>
        </w:r>
        <w:r w:rsidR="00C4229B">
          <w:rPr>
            <w:noProof/>
            <w:webHidden/>
          </w:rPr>
          <w:t>79</w:t>
        </w:r>
        <w:r w:rsidR="00C4229B">
          <w:rPr>
            <w:noProof/>
            <w:webHidden/>
          </w:rPr>
          <w:fldChar w:fldCharType="end"/>
        </w:r>
      </w:hyperlink>
    </w:p>
    <w:p w14:paraId="4CD4E3C1" w14:textId="1B98847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2" w:history="1">
        <w:r w:rsidR="00C4229B" w:rsidRPr="00D812BC">
          <w:rPr>
            <w:rStyle w:val="Hyperlink"/>
            <w:noProof/>
          </w:rPr>
          <w:t>3.20.15 machine property</w:t>
        </w:r>
        <w:r w:rsidR="00C4229B">
          <w:rPr>
            <w:noProof/>
            <w:webHidden/>
          </w:rPr>
          <w:tab/>
        </w:r>
        <w:r w:rsidR="00C4229B">
          <w:rPr>
            <w:noProof/>
            <w:webHidden/>
          </w:rPr>
          <w:fldChar w:fldCharType="begin"/>
        </w:r>
        <w:r w:rsidR="00C4229B">
          <w:rPr>
            <w:noProof/>
            <w:webHidden/>
          </w:rPr>
          <w:instrText xml:space="preserve"> PAGEREF _Toc6219872 \h </w:instrText>
        </w:r>
        <w:r w:rsidR="00C4229B">
          <w:rPr>
            <w:noProof/>
            <w:webHidden/>
          </w:rPr>
        </w:r>
        <w:r w:rsidR="00C4229B">
          <w:rPr>
            <w:noProof/>
            <w:webHidden/>
          </w:rPr>
          <w:fldChar w:fldCharType="separate"/>
        </w:r>
        <w:r w:rsidR="00C4229B">
          <w:rPr>
            <w:noProof/>
            <w:webHidden/>
          </w:rPr>
          <w:t>79</w:t>
        </w:r>
        <w:r w:rsidR="00C4229B">
          <w:rPr>
            <w:noProof/>
            <w:webHidden/>
          </w:rPr>
          <w:fldChar w:fldCharType="end"/>
        </w:r>
      </w:hyperlink>
    </w:p>
    <w:p w14:paraId="1E323756" w14:textId="4A761C7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3" w:history="1">
        <w:r w:rsidR="00C4229B" w:rsidRPr="00D812BC">
          <w:rPr>
            <w:rStyle w:val="Hyperlink"/>
            <w:noProof/>
          </w:rPr>
          <w:t>3.20.16 account property</w:t>
        </w:r>
        <w:r w:rsidR="00C4229B">
          <w:rPr>
            <w:noProof/>
            <w:webHidden/>
          </w:rPr>
          <w:tab/>
        </w:r>
        <w:r w:rsidR="00C4229B">
          <w:rPr>
            <w:noProof/>
            <w:webHidden/>
          </w:rPr>
          <w:fldChar w:fldCharType="begin"/>
        </w:r>
        <w:r w:rsidR="00C4229B">
          <w:rPr>
            <w:noProof/>
            <w:webHidden/>
          </w:rPr>
          <w:instrText xml:space="preserve"> PAGEREF _Toc6219873 \h </w:instrText>
        </w:r>
        <w:r w:rsidR="00C4229B">
          <w:rPr>
            <w:noProof/>
            <w:webHidden/>
          </w:rPr>
        </w:r>
        <w:r w:rsidR="00C4229B">
          <w:rPr>
            <w:noProof/>
            <w:webHidden/>
          </w:rPr>
          <w:fldChar w:fldCharType="separate"/>
        </w:r>
        <w:r w:rsidR="00C4229B">
          <w:rPr>
            <w:noProof/>
            <w:webHidden/>
          </w:rPr>
          <w:t>79</w:t>
        </w:r>
        <w:r w:rsidR="00C4229B">
          <w:rPr>
            <w:noProof/>
            <w:webHidden/>
          </w:rPr>
          <w:fldChar w:fldCharType="end"/>
        </w:r>
      </w:hyperlink>
    </w:p>
    <w:p w14:paraId="07819804" w14:textId="63F6BC9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4" w:history="1">
        <w:r w:rsidR="00C4229B" w:rsidRPr="00D812BC">
          <w:rPr>
            <w:rStyle w:val="Hyperlink"/>
            <w:noProof/>
          </w:rPr>
          <w:t>3.20.17 processId property</w:t>
        </w:r>
        <w:r w:rsidR="00C4229B">
          <w:rPr>
            <w:noProof/>
            <w:webHidden/>
          </w:rPr>
          <w:tab/>
        </w:r>
        <w:r w:rsidR="00C4229B">
          <w:rPr>
            <w:noProof/>
            <w:webHidden/>
          </w:rPr>
          <w:fldChar w:fldCharType="begin"/>
        </w:r>
        <w:r w:rsidR="00C4229B">
          <w:rPr>
            <w:noProof/>
            <w:webHidden/>
          </w:rPr>
          <w:instrText xml:space="preserve"> PAGEREF _Toc6219874 \h </w:instrText>
        </w:r>
        <w:r w:rsidR="00C4229B">
          <w:rPr>
            <w:noProof/>
            <w:webHidden/>
          </w:rPr>
        </w:r>
        <w:r w:rsidR="00C4229B">
          <w:rPr>
            <w:noProof/>
            <w:webHidden/>
          </w:rPr>
          <w:fldChar w:fldCharType="separate"/>
        </w:r>
        <w:r w:rsidR="00C4229B">
          <w:rPr>
            <w:noProof/>
            <w:webHidden/>
          </w:rPr>
          <w:t>79</w:t>
        </w:r>
        <w:r w:rsidR="00C4229B">
          <w:rPr>
            <w:noProof/>
            <w:webHidden/>
          </w:rPr>
          <w:fldChar w:fldCharType="end"/>
        </w:r>
      </w:hyperlink>
    </w:p>
    <w:p w14:paraId="11B186A8" w14:textId="4CDD4A0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5" w:history="1">
        <w:r w:rsidR="00C4229B" w:rsidRPr="00D812BC">
          <w:rPr>
            <w:rStyle w:val="Hyperlink"/>
            <w:noProof/>
          </w:rPr>
          <w:t>3.20.18 executableLocation property</w:t>
        </w:r>
        <w:r w:rsidR="00C4229B">
          <w:rPr>
            <w:noProof/>
            <w:webHidden/>
          </w:rPr>
          <w:tab/>
        </w:r>
        <w:r w:rsidR="00C4229B">
          <w:rPr>
            <w:noProof/>
            <w:webHidden/>
          </w:rPr>
          <w:fldChar w:fldCharType="begin"/>
        </w:r>
        <w:r w:rsidR="00C4229B">
          <w:rPr>
            <w:noProof/>
            <w:webHidden/>
          </w:rPr>
          <w:instrText xml:space="preserve"> PAGEREF _Toc6219875 \h </w:instrText>
        </w:r>
        <w:r w:rsidR="00C4229B">
          <w:rPr>
            <w:noProof/>
            <w:webHidden/>
          </w:rPr>
        </w:r>
        <w:r w:rsidR="00C4229B">
          <w:rPr>
            <w:noProof/>
            <w:webHidden/>
          </w:rPr>
          <w:fldChar w:fldCharType="separate"/>
        </w:r>
        <w:r w:rsidR="00C4229B">
          <w:rPr>
            <w:noProof/>
            <w:webHidden/>
          </w:rPr>
          <w:t>80</w:t>
        </w:r>
        <w:r w:rsidR="00C4229B">
          <w:rPr>
            <w:noProof/>
            <w:webHidden/>
          </w:rPr>
          <w:fldChar w:fldCharType="end"/>
        </w:r>
      </w:hyperlink>
    </w:p>
    <w:p w14:paraId="62878D28" w14:textId="55B11F2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6" w:history="1">
        <w:r w:rsidR="00C4229B" w:rsidRPr="00D812BC">
          <w:rPr>
            <w:rStyle w:val="Hyperlink"/>
            <w:noProof/>
          </w:rPr>
          <w:t>3.20.19 workingDirectory property</w:t>
        </w:r>
        <w:r w:rsidR="00C4229B">
          <w:rPr>
            <w:noProof/>
            <w:webHidden/>
          </w:rPr>
          <w:tab/>
        </w:r>
        <w:r w:rsidR="00C4229B">
          <w:rPr>
            <w:noProof/>
            <w:webHidden/>
          </w:rPr>
          <w:fldChar w:fldCharType="begin"/>
        </w:r>
        <w:r w:rsidR="00C4229B">
          <w:rPr>
            <w:noProof/>
            <w:webHidden/>
          </w:rPr>
          <w:instrText xml:space="preserve"> PAGEREF _Toc6219876 \h </w:instrText>
        </w:r>
        <w:r w:rsidR="00C4229B">
          <w:rPr>
            <w:noProof/>
            <w:webHidden/>
          </w:rPr>
        </w:r>
        <w:r w:rsidR="00C4229B">
          <w:rPr>
            <w:noProof/>
            <w:webHidden/>
          </w:rPr>
          <w:fldChar w:fldCharType="separate"/>
        </w:r>
        <w:r w:rsidR="00C4229B">
          <w:rPr>
            <w:noProof/>
            <w:webHidden/>
          </w:rPr>
          <w:t>80</w:t>
        </w:r>
        <w:r w:rsidR="00C4229B">
          <w:rPr>
            <w:noProof/>
            <w:webHidden/>
          </w:rPr>
          <w:fldChar w:fldCharType="end"/>
        </w:r>
      </w:hyperlink>
    </w:p>
    <w:p w14:paraId="053F253B" w14:textId="179D0A0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7" w:history="1">
        <w:r w:rsidR="00C4229B" w:rsidRPr="00D812BC">
          <w:rPr>
            <w:rStyle w:val="Hyperlink"/>
            <w:noProof/>
          </w:rPr>
          <w:t>3.20.20 environmentVariables property</w:t>
        </w:r>
        <w:r w:rsidR="00C4229B">
          <w:rPr>
            <w:noProof/>
            <w:webHidden/>
          </w:rPr>
          <w:tab/>
        </w:r>
        <w:r w:rsidR="00C4229B">
          <w:rPr>
            <w:noProof/>
            <w:webHidden/>
          </w:rPr>
          <w:fldChar w:fldCharType="begin"/>
        </w:r>
        <w:r w:rsidR="00C4229B">
          <w:rPr>
            <w:noProof/>
            <w:webHidden/>
          </w:rPr>
          <w:instrText xml:space="preserve"> PAGEREF _Toc6219877 \h </w:instrText>
        </w:r>
        <w:r w:rsidR="00C4229B">
          <w:rPr>
            <w:noProof/>
            <w:webHidden/>
          </w:rPr>
        </w:r>
        <w:r w:rsidR="00C4229B">
          <w:rPr>
            <w:noProof/>
            <w:webHidden/>
          </w:rPr>
          <w:fldChar w:fldCharType="separate"/>
        </w:r>
        <w:r w:rsidR="00C4229B">
          <w:rPr>
            <w:noProof/>
            <w:webHidden/>
          </w:rPr>
          <w:t>80</w:t>
        </w:r>
        <w:r w:rsidR="00C4229B">
          <w:rPr>
            <w:noProof/>
            <w:webHidden/>
          </w:rPr>
          <w:fldChar w:fldCharType="end"/>
        </w:r>
      </w:hyperlink>
    </w:p>
    <w:p w14:paraId="6283F8E9" w14:textId="1BD5D71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8" w:history="1">
        <w:r w:rsidR="00C4229B" w:rsidRPr="00D812BC">
          <w:rPr>
            <w:rStyle w:val="Hyperlink"/>
            <w:noProof/>
          </w:rPr>
          <w:t>3.20.21 toolExecutionNotifications property</w:t>
        </w:r>
        <w:r w:rsidR="00C4229B">
          <w:rPr>
            <w:noProof/>
            <w:webHidden/>
          </w:rPr>
          <w:tab/>
        </w:r>
        <w:r w:rsidR="00C4229B">
          <w:rPr>
            <w:noProof/>
            <w:webHidden/>
          </w:rPr>
          <w:fldChar w:fldCharType="begin"/>
        </w:r>
        <w:r w:rsidR="00C4229B">
          <w:rPr>
            <w:noProof/>
            <w:webHidden/>
          </w:rPr>
          <w:instrText xml:space="preserve"> PAGEREF _Toc6219878 \h </w:instrText>
        </w:r>
        <w:r w:rsidR="00C4229B">
          <w:rPr>
            <w:noProof/>
            <w:webHidden/>
          </w:rPr>
        </w:r>
        <w:r w:rsidR="00C4229B">
          <w:rPr>
            <w:noProof/>
            <w:webHidden/>
          </w:rPr>
          <w:fldChar w:fldCharType="separate"/>
        </w:r>
        <w:r w:rsidR="00C4229B">
          <w:rPr>
            <w:noProof/>
            <w:webHidden/>
          </w:rPr>
          <w:t>80</w:t>
        </w:r>
        <w:r w:rsidR="00C4229B">
          <w:rPr>
            <w:noProof/>
            <w:webHidden/>
          </w:rPr>
          <w:fldChar w:fldCharType="end"/>
        </w:r>
      </w:hyperlink>
    </w:p>
    <w:p w14:paraId="7BF0F07C" w14:textId="202F84C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79" w:history="1">
        <w:r w:rsidR="00C4229B" w:rsidRPr="00D812BC">
          <w:rPr>
            <w:rStyle w:val="Hyperlink"/>
            <w:noProof/>
          </w:rPr>
          <w:t>3.20.22 toolConfigurationNotifications property</w:t>
        </w:r>
        <w:r w:rsidR="00C4229B">
          <w:rPr>
            <w:noProof/>
            <w:webHidden/>
          </w:rPr>
          <w:tab/>
        </w:r>
        <w:r w:rsidR="00C4229B">
          <w:rPr>
            <w:noProof/>
            <w:webHidden/>
          </w:rPr>
          <w:fldChar w:fldCharType="begin"/>
        </w:r>
        <w:r w:rsidR="00C4229B">
          <w:rPr>
            <w:noProof/>
            <w:webHidden/>
          </w:rPr>
          <w:instrText xml:space="preserve"> PAGEREF _Toc6219879 \h </w:instrText>
        </w:r>
        <w:r w:rsidR="00C4229B">
          <w:rPr>
            <w:noProof/>
            <w:webHidden/>
          </w:rPr>
        </w:r>
        <w:r w:rsidR="00C4229B">
          <w:rPr>
            <w:noProof/>
            <w:webHidden/>
          </w:rPr>
          <w:fldChar w:fldCharType="separate"/>
        </w:r>
        <w:r w:rsidR="00C4229B">
          <w:rPr>
            <w:noProof/>
            <w:webHidden/>
          </w:rPr>
          <w:t>81</w:t>
        </w:r>
        <w:r w:rsidR="00C4229B">
          <w:rPr>
            <w:noProof/>
            <w:webHidden/>
          </w:rPr>
          <w:fldChar w:fldCharType="end"/>
        </w:r>
      </w:hyperlink>
    </w:p>
    <w:p w14:paraId="6546D030" w14:textId="77D40EE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0" w:history="1">
        <w:r w:rsidR="00C4229B" w:rsidRPr="00D812BC">
          <w:rPr>
            <w:rStyle w:val="Hyperlink"/>
            <w:noProof/>
          </w:rPr>
          <w:t>3.20.23 stdin, stdout, stderr, and stdoutStderr properties</w:t>
        </w:r>
        <w:r w:rsidR="00C4229B">
          <w:rPr>
            <w:noProof/>
            <w:webHidden/>
          </w:rPr>
          <w:tab/>
        </w:r>
        <w:r w:rsidR="00C4229B">
          <w:rPr>
            <w:noProof/>
            <w:webHidden/>
          </w:rPr>
          <w:fldChar w:fldCharType="begin"/>
        </w:r>
        <w:r w:rsidR="00C4229B">
          <w:rPr>
            <w:noProof/>
            <w:webHidden/>
          </w:rPr>
          <w:instrText xml:space="preserve"> PAGEREF _Toc6219880 \h </w:instrText>
        </w:r>
        <w:r w:rsidR="00C4229B">
          <w:rPr>
            <w:noProof/>
            <w:webHidden/>
          </w:rPr>
        </w:r>
        <w:r w:rsidR="00C4229B">
          <w:rPr>
            <w:noProof/>
            <w:webHidden/>
          </w:rPr>
          <w:fldChar w:fldCharType="separate"/>
        </w:r>
        <w:r w:rsidR="00C4229B">
          <w:rPr>
            <w:noProof/>
            <w:webHidden/>
          </w:rPr>
          <w:t>82</w:t>
        </w:r>
        <w:r w:rsidR="00C4229B">
          <w:rPr>
            <w:noProof/>
            <w:webHidden/>
          </w:rPr>
          <w:fldChar w:fldCharType="end"/>
        </w:r>
      </w:hyperlink>
    </w:p>
    <w:p w14:paraId="68ADA71D" w14:textId="0B60AEE7"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81" w:history="1">
        <w:r w:rsidR="00C4229B" w:rsidRPr="00D812BC">
          <w:rPr>
            <w:rStyle w:val="Hyperlink"/>
            <w:noProof/>
          </w:rPr>
          <w:t>3.21 attachment object</w:t>
        </w:r>
        <w:r w:rsidR="00C4229B">
          <w:rPr>
            <w:noProof/>
            <w:webHidden/>
          </w:rPr>
          <w:tab/>
        </w:r>
        <w:r w:rsidR="00C4229B">
          <w:rPr>
            <w:noProof/>
            <w:webHidden/>
          </w:rPr>
          <w:fldChar w:fldCharType="begin"/>
        </w:r>
        <w:r w:rsidR="00C4229B">
          <w:rPr>
            <w:noProof/>
            <w:webHidden/>
          </w:rPr>
          <w:instrText xml:space="preserve"> PAGEREF _Toc6219881 \h </w:instrText>
        </w:r>
        <w:r w:rsidR="00C4229B">
          <w:rPr>
            <w:noProof/>
            <w:webHidden/>
          </w:rPr>
        </w:r>
        <w:r w:rsidR="00C4229B">
          <w:rPr>
            <w:noProof/>
            <w:webHidden/>
          </w:rPr>
          <w:fldChar w:fldCharType="separate"/>
        </w:r>
        <w:r w:rsidR="00C4229B">
          <w:rPr>
            <w:noProof/>
            <w:webHidden/>
          </w:rPr>
          <w:t>82</w:t>
        </w:r>
        <w:r w:rsidR="00C4229B">
          <w:rPr>
            <w:noProof/>
            <w:webHidden/>
          </w:rPr>
          <w:fldChar w:fldCharType="end"/>
        </w:r>
      </w:hyperlink>
    </w:p>
    <w:p w14:paraId="68F0F007" w14:textId="34E2D7E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2" w:history="1">
        <w:r w:rsidR="00C4229B" w:rsidRPr="00D812BC">
          <w:rPr>
            <w:rStyle w:val="Hyperlink"/>
            <w:noProof/>
          </w:rPr>
          <w:t>3.21.1 General</w:t>
        </w:r>
        <w:r w:rsidR="00C4229B">
          <w:rPr>
            <w:noProof/>
            <w:webHidden/>
          </w:rPr>
          <w:tab/>
        </w:r>
        <w:r w:rsidR="00C4229B">
          <w:rPr>
            <w:noProof/>
            <w:webHidden/>
          </w:rPr>
          <w:fldChar w:fldCharType="begin"/>
        </w:r>
        <w:r w:rsidR="00C4229B">
          <w:rPr>
            <w:noProof/>
            <w:webHidden/>
          </w:rPr>
          <w:instrText xml:space="preserve"> PAGEREF _Toc6219882 \h </w:instrText>
        </w:r>
        <w:r w:rsidR="00C4229B">
          <w:rPr>
            <w:noProof/>
            <w:webHidden/>
          </w:rPr>
        </w:r>
        <w:r w:rsidR="00C4229B">
          <w:rPr>
            <w:noProof/>
            <w:webHidden/>
          </w:rPr>
          <w:fldChar w:fldCharType="separate"/>
        </w:r>
        <w:r w:rsidR="00C4229B">
          <w:rPr>
            <w:noProof/>
            <w:webHidden/>
          </w:rPr>
          <w:t>82</w:t>
        </w:r>
        <w:r w:rsidR="00C4229B">
          <w:rPr>
            <w:noProof/>
            <w:webHidden/>
          </w:rPr>
          <w:fldChar w:fldCharType="end"/>
        </w:r>
      </w:hyperlink>
    </w:p>
    <w:p w14:paraId="7E353D57" w14:textId="6A9EA50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3" w:history="1">
        <w:r w:rsidR="00C4229B" w:rsidRPr="00D812BC">
          <w:rPr>
            <w:rStyle w:val="Hyperlink"/>
            <w:noProof/>
          </w:rPr>
          <w:t>3.21.2 description property</w:t>
        </w:r>
        <w:r w:rsidR="00C4229B">
          <w:rPr>
            <w:noProof/>
            <w:webHidden/>
          </w:rPr>
          <w:tab/>
        </w:r>
        <w:r w:rsidR="00C4229B">
          <w:rPr>
            <w:noProof/>
            <w:webHidden/>
          </w:rPr>
          <w:fldChar w:fldCharType="begin"/>
        </w:r>
        <w:r w:rsidR="00C4229B">
          <w:rPr>
            <w:noProof/>
            <w:webHidden/>
          </w:rPr>
          <w:instrText xml:space="preserve"> PAGEREF _Toc6219883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5B7F3C06" w14:textId="1848EC2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4" w:history="1">
        <w:r w:rsidR="00C4229B" w:rsidRPr="00D812BC">
          <w:rPr>
            <w:rStyle w:val="Hyperlink"/>
            <w:noProof/>
          </w:rPr>
          <w:t>3.21.3 location property</w:t>
        </w:r>
        <w:r w:rsidR="00C4229B">
          <w:rPr>
            <w:noProof/>
            <w:webHidden/>
          </w:rPr>
          <w:tab/>
        </w:r>
        <w:r w:rsidR="00C4229B">
          <w:rPr>
            <w:noProof/>
            <w:webHidden/>
          </w:rPr>
          <w:fldChar w:fldCharType="begin"/>
        </w:r>
        <w:r w:rsidR="00C4229B">
          <w:rPr>
            <w:noProof/>
            <w:webHidden/>
          </w:rPr>
          <w:instrText xml:space="preserve"> PAGEREF _Toc6219884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3B2E911D" w14:textId="12055F2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5" w:history="1">
        <w:r w:rsidR="00C4229B" w:rsidRPr="00D812BC">
          <w:rPr>
            <w:rStyle w:val="Hyperlink"/>
            <w:noProof/>
          </w:rPr>
          <w:t>3.21.4 regions property</w:t>
        </w:r>
        <w:r w:rsidR="00C4229B">
          <w:rPr>
            <w:noProof/>
            <w:webHidden/>
          </w:rPr>
          <w:tab/>
        </w:r>
        <w:r w:rsidR="00C4229B">
          <w:rPr>
            <w:noProof/>
            <w:webHidden/>
          </w:rPr>
          <w:fldChar w:fldCharType="begin"/>
        </w:r>
        <w:r w:rsidR="00C4229B">
          <w:rPr>
            <w:noProof/>
            <w:webHidden/>
          </w:rPr>
          <w:instrText xml:space="preserve"> PAGEREF _Toc6219885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0481E4B3" w14:textId="4AF75F0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6" w:history="1">
        <w:r w:rsidR="00C4229B" w:rsidRPr="00D812BC">
          <w:rPr>
            <w:rStyle w:val="Hyperlink"/>
            <w:noProof/>
          </w:rPr>
          <w:t>3.21.5 rectangles property</w:t>
        </w:r>
        <w:r w:rsidR="00C4229B">
          <w:rPr>
            <w:noProof/>
            <w:webHidden/>
          </w:rPr>
          <w:tab/>
        </w:r>
        <w:r w:rsidR="00C4229B">
          <w:rPr>
            <w:noProof/>
            <w:webHidden/>
          </w:rPr>
          <w:fldChar w:fldCharType="begin"/>
        </w:r>
        <w:r w:rsidR="00C4229B">
          <w:rPr>
            <w:noProof/>
            <w:webHidden/>
          </w:rPr>
          <w:instrText xml:space="preserve"> PAGEREF _Toc6219886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062F4E5E" w14:textId="66829FF3"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87" w:history="1">
        <w:r w:rsidR="00C4229B" w:rsidRPr="00D812BC">
          <w:rPr>
            <w:rStyle w:val="Hyperlink"/>
            <w:noProof/>
          </w:rPr>
          <w:t>3.22 conversion object</w:t>
        </w:r>
        <w:r w:rsidR="00C4229B">
          <w:rPr>
            <w:noProof/>
            <w:webHidden/>
          </w:rPr>
          <w:tab/>
        </w:r>
        <w:r w:rsidR="00C4229B">
          <w:rPr>
            <w:noProof/>
            <w:webHidden/>
          </w:rPr>
          <w:fldChar w:fldCharType="begin"/>
        </w:r>
        <w:r w:rsidR="00C4229B">
          <w:rPr>
            <w:noProof/>
            <w:webHidden/>
          </w:rPr>
          <w:instrText xml:space="preserve"> PAGEREF _Toc6219887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5FDE2D7C" w14:textId="5B8935E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8" w:history="1">
        <w:r w:rsidR="00C4229B" w:rsidRPr="00D812BC">
          <w:rPr>
            <w:rStyle w:val="Hyperlink"/>
            <w:noProof/>
          </w:rPr>
          <w:t>3.22.1 General</w:t>
        </w:r>
        <w:r w:rsidR="00C4229B">
          <w:rPr>
            <w:noProof/>
            <w:webHidden/>
          </w:rPr>
          <w:tab/>
        </w:r>
        <w:r w:rsidR="00C4229B">
          <w:rPr>
            <w:noProof/>
            <w:webHidden/>
          </w:rPr>
          <w:fldChar w:fldCharType="begin"/>
        </w:r>
        <w:r w:rsidR="00C4229B">
          <w:rPr>
            <w:noProof/>
            <w:webHidden/>
          </w:rPr>
          <w:instrText xml:space="preserve"> PAGEREF _Toc6219888 \h </w:instrText>
        </w:r>
        <w:r w:rsidR="00C4229B">
          <w:rPr>
            <w:noProof/>
            <w:webHidden/>
          </w:rPr>
        </w:r>
        <w:r w:rsidR="00C4229B">
          <w:rPr>
            <w:noProof/>
            <w:webHidden/>
          </w:rPr>
          <w:fldChar w:fldCharType="separate"/>
        </w:r>
        <w:r w:rsidR="00C4229B">
          <w:rPr>
            <w:noProof/>
            <w:webHidden/>
          </w:rPr>
          <w:t>83</w:t>
        </w:r>
        <w:r w:rsidR="00C4229B">
          <w:rPr>
            <w:noProof/>
            <w:webHidden/>
          </w:rPr>
          <w:fldChar w:fldCharType="end"/>
        </w:r>
      </w:hyperlink>
    </w:p>
    <w:p w14:paraId="6983D6DF" w14:textId="7ADC865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89" w:history="1">
        <w:r w:rsidR="00C4229B" w:rsidRPr="00D812BC">
          <w:rPr>
            <w:rStyle w:val="Hyperlink"/>
            <w:noProof/>
          </w:rPr>
          <w:t>3.22.2 tool property</w:t>
        </w:r>
        <w:r w:rsidR="00C4229B">
          <w:rPr>
            <w:noProof/>
            <w:webHidden/>
          </w:rPr>
          <w:tab/>
        </w:r>
        <w:r w:rsidR="00C4229B">
          <w:rPr>
            <w:noProof/>
            <w:webHidden/>
          </w:rPr>
          <w:fldChar w:fldCharType="begin"/>
        </w:r>
        <w:r w:rsidR="00C4229B">
          <w:rPr>
            <w:noProof/>
            <w:webHidden/>
          </w:rPr>
          <w:instrText xml:space="preserve"> PAGEREF _Toc6219889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01D70747" w14:textId="4C1C1BF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0" w:history="1">
        <w:r w:rsidR="00C4229B" w:rsidRPr="00D812BC">
          <w:rPr>
            <w:rStyle w:val="Hyperlink"/>
            <w:noProof/>
          </w:rPr>
          <w:t>3.22.3 invocation property</w:t>
        </w:r>
        <w:r w:rsidR="00C4229B">
          <w:rPr>
            <w:noProof/>
            <w:webHidden/>
          </w:rPr>
          <w:tab/>
        </w:r>
        <w:r w:rsidR="00C4229B">
          <w:rPr>
            <w:noProof/>
            <w:webHidden/>
          </w:rPr>
          <w:fldChar w:fldCharType="begin"/>
        </w:r>
        <w:r w:rsidR="00C4229B">
          <w:rPr>
            <w:noProof/>
            <w:webHidden/>
          </w:rPr>
          <w:instrText xml:space="preserve"> PAGEREF _Toc6219890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313ECF3D" w14:textId="6CE74A0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1" w:history="1">
        <w:r w:rsidR="00C4229B" w:rsidRPr="00D812BC">
          <w:rPr>
            <w:rStyle w:val="Hyperlink"/>
            <w:noProof/>
          </w:rPr>
          <w:t>3.22.4 analysisToolLogFiles property</w:t>
        </w:r>
        <w:r w:rsidR="00C4229B">
          <w:rPr>
            <w:noProof/>
            <w:webHidden/>
          </w:rPr>
          <w:tab/>
        </w:r>
        <w:r w:rsidR="00C4229B">
          <w:rPr>
            <w:noProof/>
            <w:webHidden/>
          </w:rPr>
          <w:fldChar w:fldCharType="begin"/>
        </w:r>
        <w:r w:rsidR="00C4229B">
          <w:rPr>
            <w:noProof/>
            <w:webHidden/>
          </w:rPr>
          <w:instrText xml:space="preserve"> PAGEREF _Toc6219891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51A12397" w14:textId="45C34D4F" w:rsidR="00C4229B" w:rsidRDefault="00A51564">
      <w:pPr>
        <w:pStyle w:val="TOC2"/>
        <w:tabs>
          <w:tab w:val="right" w:leader="dot" w:pos="9350"/>
        </w:tabs>
        <w:rPr>
          <w:rFonts w:asciiTheme="minorHAnsi" w:eastAsiaTheme="minorEastAsia" w:hAnsiTheme="minorHAnsi" w:cstheme="minorBidi"/>
          <w:noProof/>
          <w:sz w:val="22"/>
          <w:szCs w:val="22"/>
        </w:rPr>
      </w:pPr>
      <w:hyperlink w:anchor="_Toc6219892" w:history="1">
        <w:r w:rsidR="00C4229B" w:rsidRPr="00D812BC">
          <w:rPr>
            <w:rStyle w:val="Hyperlink"/>
            <w:noProof/>
          </w:rPr>
          <w:t>3.23 versionControlDetails object</w:t>
        </w:r>
        <w:r w:rsidR="00C4229B">
          <w:rPr>
            <w:noProof/>
            <w:webHidden/>
          </w:rPr>
          <w:tab/>
        </w:r>
        <w:r w:rsidR="00C4229B">
          <w:rPr>
            <w:noProof/>
            <w:webHidden/>
          </w:rPr>
          <w:fldChar w:fldCharType="begin"/>
        </w:r>
        <w:r w:rsidR="00C4229B">
          <w:rPr>
            <w:noProof/>
            <w:webHidden/>
          </w:rPr>
          <w:instrText xml:space="preserve"> PAGEREF _Toc6219892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2DDF2CD3" w14:textId="33ED431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3" w:history="1">
        <w:r w:rsidR="00C4229B" w:rsidRPr="00D812BC">
          <w:rPr>
            <w:rStyle w:val="Hyperlink"/>
            <w:noProof/>
          </w:rPr>
          <w:t>3.23.1 General</w:t>
        </w:r>
        <w:r w:rsidR="00C4229B">
          <w:rPr>
            <w:noProof/>
            <w:webHidden/>
          </w:rPr>
          <w:tab/>
        </w:r>
        <w:r w:rsidR="00C4229B">
          <w:rPr>
            <w:noProof/>
            <w:webHidden/>
          </w:rPr>
          <w:fldChar w:fldCharType="begin"/>
        </w:r>
        <w:r w:rsidR="00C4229B">
          <w:rPr>
            <w:noProof/>
            <w:webHidden/>
          </w:rPr>
          <w:instrText xml:space="preserve"> PAGEREF _Toc6219893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65C773BD" w14:textId="5734AD3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4" w:history="1">
        <w:r w:rsidR="00C4229B" w:rsidRPr="00D812BC">
          <w:rPr>
            <w:rStyle w:val="Hyperlink"/>
            <w:noProof/>
          </w:rPr>
          <w:t>3.23.2 Constraints</w:t>
        </w:r>
        <w:r w:rsidR="00C4229B">
          <w:rPr>
            <w:noProof/>
            <w:webHidden/>
          </w:rPr>
          <w:tab/>
        </w:r>
        <w:r w:rsidR="00C4229B">
          <w:rPr>
            <w:noProof/>
            <w:webHidden/>
          </w:rPr>
          <w:fldChar w:fldCharType="begin"/>
        </w:r>
        <w:r w:rsidR="00C4229B">
          <w:rPr>
            <w:noProof/>
            <w:webHidden/>
          </w:rPr>
          <w:instrText xml:space="preserve"> PAGEREF _Toc6219894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2FB018BD" w14:textId="3AD67CE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5" w:history="1">
        <w:r w:rsidR="00C4229B" w:rsidRPr="00D812BC">
          <w:rPr>
            <w:rStyle w:val="Hyperlink"/>
            <w:noProof/>
          </w:rPr>
          <w:t>3.23.3 repositoryUri property</w:t>
        </w:r>
        <w:r w:rsidR="00C4229B">
          <w:rPr>
            <w:noProof/>
            <w:webHidden/>
          </w:rPr>
          <w:tab/>
        </w:r>
        <w:r w:rsidR="00C4229B">
          <w:rPr>
            <w:noProof/>
            <w:webHidden/>
          </w:rPr>
          <w:fldChar w:fldCharType="begin"/>
        </w:r>
        <w:r w:rsidR="00C4229B">
          <w:rPr>
            <w:noProof/>
            <w:webHidden/>
          </w:rPr>
          <w:instrText xml:space="preserve"> PAGEREF _Toc6219895 \h </w:instrText>
        </w:r>
        <w:r w:rsidR="00C4229B">
          <w:rPr>
            <w:noProof/>
            <w:webHidden/>
          </w:rPr>
        </w:r>
        <w:r w:rsidR="00C4229B">
          <w:rPr>
            <w:noProof/>
            <w:webHidden/>
          </w:rPr>
          <w:fldChar w:fldCharType="separate"/>
        </w:r>
        <w:r w:rsidR="00C4229B">
          <w:rPr>
            <w:noProof/>
            <w:webHidden/>
          </w:rPr>
          <w:t>84</w:t>
        </w:r>
        <w:r w:rsidR="00C4229B">
          <w:rPr>
            <w:noProof/>
            <w:webHidden/>
          </w:rPr>
          <w:fldChar w:fldCharType="end"/>
        </w:r>
      </w:hyperlink>
    </w:p>
    <w:p w14:paraId="11B1E6E6" w14:textId="78C932D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6" w:history="1">
        <w:r w:rsidR="00C4229B" w:rsidRPr="00D812BC">
          <w:rPr>
            <w:rStyle w:val="Hyperlink"/>
            <w:noProof/>
          </w:rPr>
          <w:t>3.23.4 revisionId property</w:t>
        </w:r>
        <w:r w:rsidR="00C4229B">
          <w:rPr>
            <w:noProof/>
            <w:webHidden/>
          </w:rPr>
          <w:tab/>
        </w:r>
        <w:r w:rsidR="00C4229B">
          <w:rPr>
            <w:noProof/>
            <w:webHidden/>
          </w:rPr>
          <w:fldChar w:fldCharType="begin"/>
        </w:r>
        <w:r w:rsidR="00C4229B">
          <w:rPr>
            <w:noProof/>
            <w:webHidden/>
          </w:rPr>
          <w:instrText xml:space="preserve"> PAGEREF _Toc6219896 \h </w:instrText>
        </w:r>
        <w:r w:rsidR="00C4229B">
          <w:rPr>
            <w:noProof/>
            <w:webHidden/>
          </w:rPr>
        </w:r>
        <w:r w:rsidR="00C4229B">
          <w:rPr>
            <w:noProof/>
            <w:webHidden/>
          </w:rPr>
          <w:fldChar w:fldCharType="separate"/>
        </w:r>
        <w:r w:rsidR="00C4229B">
          <w:rPr>
            <w:noProof/>
            <w:webHidden/>
          </w:rPr>
          <w:t>85</w:t>
        </w:r>
        <w:r w:rsidR="00C4229B">
          <w:rPr>
            <w:noProof/>
            <w:webHidden/>
          </w:rPr>
          <w:fldChar w:fldCharType="end"/>
        </w:r>
      </w:hyperlink>
    </w:p>
    <w:p w14:paraId="70F3D008" w14:textId="1552114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7" w:history="1">
        <w:r w:rsidR="00C4229B" w:rsidRPr="00D812BC">
          <w:rPr>
            <w:rStyle w:val="Hyperlink"/>
            <w:noProof/>
          </w:rPr>
          <w:t>3.23.5 branch property</w:t>
        </w:r>
        <w:r w:rsidR="00C4229B">
          <w:rPr>
            <w:noProof/>
            <w:webHidden/>
          </w:rPr>
          <w:tab/>
        </w:r>
        <w:r w:rsidR="00C4229B">
          <w:rPr>
            <w:noProof/>
            <w:webHidden/>
          </w:rPr>
          <w:fldChar w:fldCharType="begin"/>
        </w:r>
        <w:r w:rsidR="00C4229B">
          <w:rPr>
            <w:noProof/>
            <w:webHidden/>
          </w:rPr>
          <w:instrText xml:space="preserve"> PAGEREF _Toc6219897 \h </w:instrText>
        </w:r>
        <w:r w:rsidR="00C4229B">
          <w:rPr>
            <w:noProof/>
            <w:webHidden/>
          </w:rPr>
        </w:r>
        <w:r w:rsidR="00C4229B">
          <w:rPr>
            <w:noProof/>
            <w:webHidden/>
          </w:rPr>
          <w:fldChar w:fldCharType="separate"/>
        </w:r>
        <w:r w:rsidR="00C4229B">
          <w:rPr>
            <w:noProof/>
            <w:webHidden/>
          </w:rPr>
          <w:t>85</w:t>
        </w:r>
        <w:r w:rsidR="00C4229B">
          <w:rPr>
            <w:noProof/>
            <w:webHidden/>
          </w:rPr>
          <w:fldChar w:fldCharType="end"/>
        </w:r>
      </w:hyperlink>
    </w:p>
    <w:p w14:paraId="5480B1E0" w14:textId="58A660E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8" w:history="1">
        <w:r w:rsidR="00C4229B" w:rsidRPr="00D812BC">
          <w:rPr>
            <w:rStyle w:val="Hyperlink"/>
            <w:noProof/>
          </w:rPr>
          <w:t>3.23.6 revisionTag property</w:t>
        </w:r>
        <w:r w:rsidR="00C4229B">
          <w:rPr>
            <w:noProof/>
            <w:webHidden/>
          </w:rPr>
          <w:tab/>
        </w:r>
        <w:r w:rsidR="00C4229B">
          <w:rPr>
            <w:noProof/>
            <w:webHidden/>
          </w:rPr>
          <w:fldChar w:fldCharType="begin"/>
        </w:r>
        <w:r w:rsidR="00C4229B">
          <w:rPr>
            <w:noProof/>
            <w:webHidden/>
          </w:rPr>
          <w:instrText xml:space="preserve"> PAGEREF _Toc6219898 \h </w:instrText>
        </w:r>
        <w:r w:rsidR="00C4229B">
          <w:rPr>
            <w:noProof/>
            <w:webHidden/>
          </w:rPr>
        </w:r>
        <w:r w:rsidR="00C4229B">
          <w:rPr>
            <w:noProof/>
            <w:webHidden/>
          </w:rPr>
          <w:fldChar w:fldCharType="separate"/>
        </w:r>
        <w:r w:rsidR="00C4229B">
          <w:rPr>
            <w:noProof/>
            <w:webHidden/>
          </w:rPr>
          <w:t>85</w:t>
        </w:r>
        <w:r w:rsidR="00C4229B">
          <w:rPr>
            <w:noProof/>
            <w:webHidden/>
          </w:rPr>
          <w:fldChar w:fldCharType="end"/>
        </w:r>
      </w:hyperlink>
    </w:p>
    <w:p w14:paraId="6834B8A9" w14:textId="2385882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899" w:history="1">
        <w:r w:rsidR="00C4229B" w:rsidRPr="00D812BC">
          <w:rPr>
            <w:rStyle w:val="Hyperlink"/>
            <w:noProof/>
          </w:rPr>
          <w:t>3.23.7 asOfTimeUtc property</w:t>
        </w:r>
        <w:r w:rsidR="00C4229B">
          <w:rPr>
            <w:noProof/>
            <w:webHidden/>
          </w:rPr>
          <w:tab/>
        </w:r>
        <w:r w:rsidR="00C4229B">
          <w:rPr>
            <w:noProof/>
            <w:webHidden/>
          </w:rPr>
          <w:fldChar w:fldCharType="begin"/>
        </w:r>
        <w:r w:rsidR="00C4229B">
          <w:rPr>
            <w:noProof/>
            <w:webHidden/>
          </w:rPr>
          <w:instrText xml:space="preserve"> PAGEREF _Toc6219899 \h </w:instrText>
        </w:r>
        <w:r w:rsidR="00C4229B">
          <w:rPr>
            <w:noProof/>
            <w:webHidden/>
          </w:rPr>
        </w:r>
        <w:r w:rsidR="00C4229B">
          <w:rPr>
            <w:noProof/>
            <w:webHidden/>
          </w:rPr>
          <w:fldChar w:fldCharType="separate"/>
        </w:r>
        <w:r w:rsidR="00C4229B">
          <w:rPr>
            <w:noProof/>
            <w:webHidden/>
          </w:rPr>
          <w:t>85</w:t>
        </w:r>
        <w:r w:rsidR="00C4229B">
          <w:rPr>
            <w:noProof/>
            <w:webHidden/>
          </w:rPr>
          <w:fldChar w:fldCharType="end"/>
        </w:r>
      </w:hyperlink>
    </w:p>
    <w:p w14:paraId="499D26E0" w14:textId="18481A5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0" w:history="1">
        <w:r w:rsidR="00C4229B" w:rsidRPr="00D812BC">
          <w:rPr>
            <w:rStyle w:val="Hyperlink"/>
            <w:noProof/>
          </w:rPr>
          <w:t>3.23.8 mappedTo property</w:t>
        </w:r>
        <w:r w:rsidR="00C4229B">
          <w:rPr>
            <w:noProof/>
            <w:webHidden/>
          </w:rPr>
          <w:tab/>
        </w:r>
        <w:r w:rsidR="00C4229B">
          <w:rPr>
            <w:noProof/>
            <w:webHidden/>
          </w:rPr>
          <w:fldChar w:fldCharType="begin"/>
        </w:r>
        <w:r w:rsidR="00C4229B">
          <w:rPr>
            <w:noProof/>
            <w:webHidden/>
          </w:rPr>
          <w:instrText xml:space="preserve"> PAGEREF _Toc6219900 \h </w:instrText>
        </w:r>
        <w:r w:rsidR="00C4229B">
          <w:rPr>
            <w:noProof/>
            <w:webHidden/>
          </w:rPr>
        </w:r>
        <w:r w:rsidR="00C4229B">
          <w:rPr>
            <w:noProof/>
            <w:webHidden/>
          </w:rPr>
          <w:fldChar w:fldCharType="separate"/>
        </w:r>
        <w:r w:rsidR="00C4229B">
          <w:rPr>
            <w:noProof/>
            <w:webHidden/>
          </w:rPr>
          <w:t>85</w:t>
        </w:r>
        <w:r w:rsidR="00C4229B">
          <w:rPr>
            <w:noProof/>
            <w:webHidden/>
          </w:rPr>
          <w:fldChar w:fldCharType="end"/>
        </w:r>
      </w:hyperlink>
    </w:p>
    <w:p w14:paraId="2CE94667" w14:textId="75B96117"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01" w:history="1">
        <w:r w:rsidR="00C4229B" w:rsidRPr="00D812BC">
          <w:rPr>
            <w:rStyle w:val="Hyperlink"/>
            <w:noProof/>
          </w:rPr>
          <w:t>3.24 artifact object</w:t>
        </w:r>
        <w:r w:rsidR="00C4229B">
          <w:rPr>
            <w:noProof/>
            <w:webHidden/>
          </w:rPr>
          <w:tab/>
        </w:r>
        <w:r w:rsidR="00C4229B">
          <w:rPr>
            <w:noProof/>
            <w:webHidden/>
          </w:rPr>
          <w:fldChar w:fldCharType="begin"/>
        </w:r>
        <w:r w:rsidR="00C4229B">
          <w:rPr>
            <w:noProof/>
            <w:webHidden/>
          </w:rPr>
          <w:instrText xml:space="preserve"> PAGEREF _Toc6219901 \h </w:instrText>
        </w:r>
        <w:r w:rsidR="00C4229B">
          <w:rPr>
            <w:noProof/>
            <w:webHidden/>
          </w:rPr>
        </w:r>
        <w:r w:rsidR="00C4229B">
          <w:rPr>
            <w:noProof/>
            <w:webHidden/>
          </w:rPr>
          <w:fldChar w:fldCharType="separate"/>
        </w:r>
        <w:r w:rsidR="00C4229B">
          <w:rPr>
            <w:noProof/>
            <w:webHidden/>
          </w:rPr>
          <w:t>87</w:t>
        </w:r>
        <w:r w:rsidR="00C4229B">
          <w:rPr>
            <w:noProof/>
            <w:webHidden/>
          </w:rPr>
          <w:fldChar w:fldCharType="end"/>
        </w:r>
      </w:hyperlink>
    </w:p>
    <w:p w14:paraId="0C3EADE5" w14:textId="22873E9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2" w:history="1">
        <w:r w:rsidR="00C4229B" w:rsidRPr="00D812BC">
          <w:rPr>
            <w:rStyle w:val="Hyperlink"/>
            <w:noProof/>
          </w:rPr>
          <w:t>3.24.1 General</w:t>
        </w:r>
        <w:r w:rsidR="00C4229B">
          <w:rPr>
            <w:noProof/>
            <w:webHidden/>
          </w:rPr>
          <w:tab/>
        </w:r>
        <w:r w:rsidR="00C4229B">
          <w:rPr>
            <w:noProof/>
            <w:webHidden/>
          </w:rPr>
          <w:fldChar w:fldCharType="begin"/>
        </w:r>
        <w:r w:rsidR="00C4229B">
          <w:rPr>
            <w:noProof/>
            <w:webHidden/>
          </w:rPr>
          <w:instrText xml:space="preserve"> PAGEREF _Toc6219902 \h </w:instrText>
        </w:r>
        <w:r w:rsidR="00C4229B">
          <w:rPr>
            <w:noProof/>
            <w:webHidden/>
          </w:rPr>
        </w:r>
        <w:r w:rsidR="00C4229B">
          <w:rPr>
            <w:noProof/>
            <w:webHidden/>
          </w:rPr>
          <w:fldChar w:fldCharType="separate"/>
        </w:r>
        <w:r w:rsidR="00C4229B">
          <w:rPr>
            <w:noProof/>
            <w:webHidden/>
          </w:rPr>
          <w:t>87</w:t>
        </w:r>
        <w:r w:rsidR="00C4229B">
          <w:rPr>
            <w:noProof/>
            <w:webHidden/>
          </w:rPr>
          <w:fldChar w:fldCharType="end"/>
        </w:r>
      </w:hyperlink>
    </w:p>
    <w:p w14:paraId="5BA1E0D0" w14:textId="1446E50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3" w:history="1">
        <w:r w:rsidR="00C4229B" w:rsidRPr="00D812BC">
          <w:rPr>
            <w:rStyle w:val="Hyperlink"/>
            <w:noProof/>
          </w:rPr>
          <w:t>3.24.2 location property</w:t>
        </w:r>
        <w:r w:rsidR="00C4229B">
          <w:rPr>
            <w:noProof/>
            <w:webHidden/>
          </w:rPr>
          <w:tab/>
        </w:r>
        <w:r w:rsidR="00C4229B">
          <w:rPr>
            <w:noProof/>
            <w:webHidden/>
          </w:rPr>
          <w:fldChar w:fldCharType="begin"/>
        </w:r>
        <w:r w:rsidR="00C4229B">
          <w:rPr>
            <w:noProof/>
            <w:webHidden/>
          </w:rPr>
          <w:instrText xml:space="preserve"> PAGEREF _Toc6219903 \h </w:instrText>
        </w:r>
        <w:r w:rsidR="00C4229B">
          <w:rPr>
            <w:noProof/>
            <w:webHidden/>
          </w:rPr>
        </w:r>
        <w:r w:rsidR="00C4229B">
          <w:rPr>
            <w:noProof/>
            <w:webHidden/>
          </w:rPr>
          <w:fldChar w:fldCharType="separate"/>
        </w:r>
        <w:r w:rsidR="00C4229B">
          <w:rPr>
            <w:noProof/>
            <w:webHidden/>
          </w:rPr>
          <w:t>87</w:t>
        </w:r>
        <w:r w:rsidR="00C4229B">
          <w:rPr>
            <w:noProof/>
            <w:webHidden/>
          </w:rPr>
          <w:fldChar w:fldCharType="end"/>
        </w:r>
      </w:hyperlink>
    </w:p>
    <w:p w14:paraId="6C3A755C" w14:textId="2DD9F08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4" w:history="1">
        <w:r w:rsidR="00C4229B" w:rsidRPr="00D812BC">
          <w:rPr>
            <w:rStyle w:val="Hyperlink"/>
            <w:noProof/>
          </w:rPr>
          <w:t>3.24.3 parentIndex property</w:t>
        </w:r>
        <w:r w:rsidR="00C4229B">
          <w:rPr>
            <w:noProof/>
            <w:webHidden/>
          </w:rPr>
          <w:tab/>
        </w:r>
        <w:r w:rsidR="00C4229B">
          <w:rPr>
            <w:noProof/>
            <w:webHidden/>
          </w:rPr>
          <w:fldChar w:fldCharType="begin"/>
        </w:r>
        <w:r w:rsidR="00C4229B">
          <w:rPr>
            <w:noProof/>
            <w:webHidden/>
          </w:rPr>
          <w:instrText xml:space="preserve"> PAGEREF _Toc6219904 \h </w:instrText>
        </w:r>
        <w:r w:rsidR="00C4229B">
          <w:rPr>
            <w:noProof/>
            <w:webHidden/>
          </w:rPr>
        </w:r>
        <w:r w:rsidR="00C4229B">
          <w:rPr>
            <w:noProof/>
            <w:webHidden/>
          </w:rPr>
          <w:fldChar w:fldCharType="separate"/>
        </w:r>
        <w:r w:rsidR="00C4229B">
          <w:rPr>
            <w:noProof/>
            <w:webHidden/>
          </w:rPr>
          <w:t>88</w:t>
        </w:r>
        <w:r w:rsidR="00C4229B">
          <w:rPr>
            <w:noProof/>
            <w:webHidden/>
          </w:rPr>
          <w:fldChar w:fldCharType="end"/>
        </w:r>
      </w:hyperlink>
    </w:p>
    <w:p w14:paraId="19B5368C" w14:textId="522EA69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5" w:history="1">
        <w:r w:rsidR="00C4229B" w:rsidRPr="00D812BC">
          <w:rPr>
            <w:rStyle w:val="Hyperlink"/>
            <w:noProof/>
          </w:rPr>
          <w:t>3.24.4 offset property</w:t>
        </w:r>
        <w:r w:rsidR="00C4229B">
          <w:rPr>
            <w:noProof/>
            <w:webHidden/>
          </w:rPr>
          <w:tab/>
        </w:r>
        <w:r w:rsidR="00C4229B">
          <w:rPr>
            <w:noProof/>
            <w:webHidden/>
          </w:rPr>
          <w:fldChar w:fldCharType="begin"/>
        </w:r>
        <w:r w:rsidR="00C4229B">
          <w:rPr>
            <w:noProof/>
            <w:webHidden/>
          </w:rPr>
          <w:instrText xml:space="preserve"> PAGEREF _Toc6219905 \h </w:instrText>
        </w:r>
        <w:r w:rsidR="00C4229B">
          <w:rPr>
            <w:noProof/>
            <w:webHidden/>
          </w:rPr>
        </w:r>
        <w:r w:rsidR="00C4229B">
          <w:rPr>
            <w:noProof/>
            <w:webHidden/>
          </w:rPr>
          <w:fldChar w:fldCharType="separate"/>
        </w:r>
        <w:r w:rsidR="00C4229B">
          <w:rPr>
            <w:noProof/>
            <w:webHidden/>
          </w:rPr>
          <w:t>88</w:t>
        </w:r>
        <w:r w:rsidR="00C4229B">
          <w:rPr>
            <w:noProof/>
            <w:webHidden/>
          </w:rPr>
          <w:fldChar w:fldCharType="end"/>
        </w:r>
      </w:hyperlink>
    </w:p>
    <w:p w14:paraId="57FA5088" w14:textId="4C2F235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6" w:history="1">
        <w:r w:rsidR="00C4229B" w:rsidRPr="00D812BC">
          <w:rPr>
            <w:rStyle w:val="Hyperlink"/>
            <w:noProof/>
          </w:rPr>
          <w:t>3.24.5 length property</w:t>
        </w:r>
        <w:r w:rsidR="00C4229B">
          <w:rPr>
            <w:noProof/>
            <w:webHidden/>
          </w:rPr>
          <w:tab/>
        </w:r>
        <w:r w:rsidR="00C4229B">
          <w:rPr>
            <w:noProof/>
            <w:webHidden/>
          </w:rPr>
          <w:fldChar w:fldCharType="begin"/>
        </w:r>
        <w:r w:rsidR="00C4229B">
          <w:rPr>
            <w:noProof/>
            <w:webHidden/>
          </w:rPr>
          <w:instrText xml:space="preserve"> PAGEREF _Toc6219906 \h </w:instrText>
        </w:r>
        <w:r w:rsidR="00C4229B">
          <w:rPr>
            <w:noProof/>
            <w:webHidden/>
          </w:rPr>
        </w:r>
        <w:r w:rsidR="00C4229B">
          <w:rPr>
            <w:noProof/>
            <w:webHidden/>
          </w:rPr>
          <w:fldChar w:fldCharType="separate"/>
        </w:r>
        <w:r w:rsidR="00C4229B">
          <w:rPr>
            <w:noProof/>
            <w:webHidden/>
          </w:rPr>
          <w:t>89</w:t>
        </w:r>
        <w:r w:rsidR="00C4229B">
          <w:rPr>
            <w:noProof/>
            <w:webHidden/>
          </w:rPr>
          <w:fldChar w:fldCharType="end"/>
        </w:r>
      </w:hyperlink>
    </w:p>
    <w:p w14:paraId="38F049AC" w14:textId="252CFEE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7" w:history="1">
        <w:r w:rsidR="00C4229B" w:rsidRPr="00D812BC">
          <w:rPr>
            <w:rStyle w:val="Hyperlink"/>
            <w:noProof/>
          </w:rPr>
          <w:t>3.24.6 roles property</w:t>
        </w:r>
        <w:r w:rsidR="00C4229B">
          <w:rPr>
            <w:noProof/>
            <w:webHidden/>
          </w:rPr>
          <w:tab/>
        </w:r>
        <w:r w:rsidR="00C4229B">
          <w:rPr>
            <w:noProof/>
            <w:webHidden/>
          </w:rPr>
          <w:fldChar w:fldCharType="begin"/>
        </w:r>
        <w:r w:rsidR="00C4229B">
          <w:rPr>
            <w:noProof/>
            <w:webHidden/>
          </w:rPr>
          <w:instrText xml:space="preserve"> PAGEREF _Toc6219907 \h </w:instrText>
        </w:r>
        <w:r w:rsidR="00C4229B">
          <w:rPr>
            <w:noProof/>
            <w:webHidden/>
          </w:rPr>
        </w:r>
        <w:r w:rsidR="00C4229B">
          <w:rPr>
            <w:noProof/>
            <w:webHidden/>
          </w:rPr>
          <w:fldChar w:fldCharType="separate"/>
        </w:r>
        <w:r w:rsidR="00C4229B">
          <w:rPr>
            <w:noProof/>
            <w:webHidden/>
          </w:rPr>
          <w:t>89</w:t>
        </w:r>
        <w:r w:rsidR="00C4229B">
          <w:rPr>
            <w:noProof/>
            <w:webHidden/>
          </w:rPr>
          <w:fldChar w:fldCharType="end"/>
        </w:r>
      </w:hyperlink>
    </w:p>
    <w:p w14:paraId="75472445" w14:textId="713397F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8" w:history="1">
        <w:r w:rsidR="00C4229B" w:rsidRPr="00D812BC">
          <w:rPr>
            <w:rStyle w:val="Hyperlink"/>
            <w:noProof/>
          </w:rPr>
          <w:t>3.24.7 mimeType property</w:t>
        </w:r>
        <w:r w:rsidR="00C4229B">
          <w:rPr>
            <w:noProof/>
            <w:webHidden/>
          </w:rPr>
          <w:tab/>
        </w:r>
        <w:r w:rsidR="00C4229B">
          <w:rPr>
            <w:noProof/>
            <w:webHidden/>
          </w:rPr>
          <w:fldChar w:fldCharType="begin"/>
        </w:r>
        <w:r w:rsidR="00C4229B">
          <w:rPr>
            <w:noProof/>
            <w:webHidden/>
          </w:rPr>
          <w:instrText xml:space="preserve"> PAGEREF _Toc6219908 \h </w:instrText>
        </w:r>
        <w:r w:rsidR="00C4229B">
          <w:rPr>
            <w:noProof/>
            <w:webHidden/>
          </w:rPr>
        </w:r>
        <w:r w:rsidR="00C4229B">
          <w:rPr>
            <w:noProof/>
            <w:webHidden/>
          </w:rPr>
          <w:fldChar w:fldCharType="separate"/>
        </w:r>
        <w:r w:rsidR="00C4229B">
          <w:rPr>
            <w:noProof/>
            <w:webHidden/>
          </w:rPr>
          <w:t>90</w:t>
        </w:r>
        <w:r w:rsidR="00C4229B">
          <w:rPr>
            <w:noProof/>
            <w:webHidden/>
          </w:rPr>
          <w:fldChar w:fldCharType="end"/>
        </w:r>
      </w:hyperlink>
    </w:p>
    <w:p w14:paraId="454774A2" w14:textId="4984133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09" w:history="1">
        <w:r w:rsidR="00C4229B" w:rsidRPr="00D812BC">
          <w:rPr>
            <w:rStyle w:val="Hyperlink"/>
            <w:noProof/>
          </w:rPr>
          <w:t>3.24.8 contents property</w:t>
        </w:r>
        <w:r w:rsidR="00C4229B">
          <w:rPr>
            <w:noProof/>
            <w:webHidden/>
          </w:rPr>
          <w:tab/>
        </w:r>
        <w:r w:rsidR="00C4229B">
          <w:rPr>
            <w:noProof/>
            <w:webHidden/>
          </w:rPr>
          <w:fldChar w:fldCharType="begin"/>
        </w:r>
        <w:r w:rsidR="00C4229B">
          <w:rPr>
            <w:noProof/>
            <w:webHidden/>
          </w:rPr>
          <w:instrText xml:space="preserve"> PAGEREF _Toc6219909 \h </w:instrText>
        </w:r>
        <w:r w:rsidR="00C4229B">
          <w:rPr>
            <w:noProof/>
            <w:webHidden/>
          </w:rPr>
        </w:r>
        <w:r w:rsidR="00C4229B">
          <w:rPr>
            <w:noProof/>
            <w:webHidden/>
          </w:rPr>
          <w:fldChar w:fldCharType="separate"/>
        </w:r>
        <w:r w:rsidR="00C4229B">
          <w:rPr>
            <w:noProof/>
            <w:webHidden/>
          </w:rPr>
          <w:t>90</w:t>
        </w:r>
        <w:r w:rsidR="00C4229B">
          <w:rPr>
            <w:noProof/>
            <w:webHidden/>
          </w:rPr>
          <w:fldChar w:fldCharType="end"/>
        </w:r>
      </w:hyperlink>
    </w:p>
    <w:p w14:paraId="61525792" w14:textId="31137E7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0" w:history="1">
        <w:r w:rsidR="00C4229B" w:rsidRPr="00D812BC">
          <w:rPr>
            <w:rStyle w:val="Hyperlink"/>
            <w:noProof/>
          </w:rPr>
          <w:t>3.24.9 encoding property</w:t>
        </w:r>
        <w:r w:rsidR="00C4229B">
          <w:rPr>
            <w:noProof/>
            <w:webHidden/>
          </w:rPr>
          <w:tab/>
        </w:r>
        <w:r w:rsidR="00C4229B">
          <w:rPr>
            <w:noProof/>
            <w:webHidden/>
          </w:rPr>
          <w:fldChar w:fldCharType="begin"/>
        </w:r>
        <w:r w:rsidR="00C4229B">
          <w:rPr>
            <w:noProof/>
            <w:webHidden/>
          </w:rPr>
          <w:instrText xml:space="preserve"> PAGEREF _Toc6219910 \h </w:instrText>
        </w:r>
        <w:r w:rsidR="00C4229B">
          <w:rPr>
            <w:noProof/>
            <w:webHidden/>
          </w:rPr>
        </w:r>
        <w:r w:rsidR="00C4229B">
          <w:rPr>
            <w:noProof/>
            <w:webHidden/>
          </w:rPr>
          <w:fldChar w:fldCharType="separate"/>
        </w:r>
        <w:r w:rsidR="00C4229B">
          <w:rPr>
            <w:noProof/>
            <w:webHidden/>
          </w:rPr>
          <w:t>90</w:t>
        </w:r>
        <w:r w:rsidR="00C4229B">
          <w:rPr>
            <w:noProof/>
            <w:webHidden/>
          </w:rPr>
          <w:fldChar w:fldCharType="end"/>
        </w:r>
      </w:hyperlink>
    </w:p>
    <w:p w14:paraId="2EF66B62" w14:textId="1613AD8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1" w:history="1">
        <w:r w:rsidR="00C4229B" w:rsidRPr="00D812BC">
          <w:rPr>
            <w:rStyle w:val="Hyperlink"/>
            <w:noProof/>
          </w:rPr>
          <w:t>3.24.10 sourceLanguage property</w:t>
        </w:r>
        <w:r w:rsidR="00C4229B">
          <w:rPr>
            <w:noProof/>
            <w:webHidden/>
          </w:rPr>
          <w:tab/>
        </w:r>
        <w:r w:rsidR="00C4229B">
          <w:rPr>
            <w:noProof/>
            <w:webHidden/>
          </w:rPr>
          <w:fldChar w:fldCharType="begin"/>
        </w:r>
        <w:r w:rsidR="00C4229B">
          <w:rPr>
            <w:noProof/>
            <w:webHidden/>
          </w:rPr>
          <w:instrText xml:space="preserve"> PAGEREF _Toc6219911 \h </w:instrText>
        </w:r>
        <w:r w:rsidR="00C4229B">
          <w:rPr>
            <w:noProof/>
            <w:webHidden/>
          </w:rPr>
        </w:r>
        <w:r w:rsidR="00C4229B">
          <w:rPr>
            <w:noProof/>
            <w:webHidden/>
          </w:rPr>
          <w:fldChar w:fldCharType="separate"/>
        </w:r>
        <w:r w:rsidR="00C4229B">
          <w:rPr>
            <w:noProof/>
            <w:webHidden/>
          </w:rPr>
          <w:t>90</w:t>
        </w:r>
        <w:r w:rsidR="00C4229B">
          <w:rPr>
            <w:noProof/>
            <w:webHidden/>
          </w:rPr>
          <w:fldChar w:fldCharType="end"/>
        </w:r>
      </w:hyperlink>
    </w:p>
    <w:p w14:paraId="3E82654B" w14:textId="5CBBA5C6" w:rsidR="00C4229B" w:rsidRDefault="00A51564">
      <w:pPr>
        <w:pStyle w:val="TOC4"/>
        <w:tabs>
          <w:tab w:val="right" w:leader="dot" w:pos="9350"/>
        </w:tabs>
        <w:rPr>
          <w:rFonts w:asciiTheme="minorHAnsi" w:eastAsiaTheme="minorEastAsia" w:hAnsiTheme="minorHAnsi" w:cstheme="minorBidi"/>
          <w:noProof/>
          <w:sz w:val="22"/>
          <w:szCs w:val="22"/>
        </w:rPr>
      </w:pPr>
      <w:hyperlink w:anchor="_Toc6219912" w:history="1">
        <w:r w:rsidR="00C4229B" w:rsidRPr="00D812BC">
          <w:rPr>
            <w:rStyle w:val="Hyperlink"/>
            <w:noProof/>
          </w:rPr>
          <w:t>3.24.10.1 General</w:t>
        </w:r>
        <w:r w:rsidR="00C4229B">
          <w:rPr>
            <w:noProof/>
            <w:webHidden/>
          </w:rPr>
          <w:tab/>
        </w:r>
        <w:r w:rsidR="00C4229B">
          <w:rPr>
            <w:noProof/>
            <w:webHidden/>
          </w:rPr>
          <w:fldChar w:fldCharType="begin"/>
        </w:r>
        <w:r w:rsidR="00C4229B">
          <w:rPr>
            <w:noProof/>
            <w:webHidden/>
          </w:rPr>
          <w:instrText xml:space="preserve"> PAGEREF _Toc6219912 \h </w:instrText>
        </w:r>
        <w:r w:rsidR="00C4229B">
          <w:rPr>
            <w:noProof/>
            <w:webHidden/>
          </w:rPr>
        </w:r>
        <w:r w:rsidR="00C4229B">
          <w:rPr>
            <w:noProof/>
            <w:webHidden/>
          </w:rPr>
          <w:fldChar w:fldCharType="separate"/>
        </w:r>
        <w:r w:rsidR="00C4229B">
          <w:rPr>
            <w:noProof/>
            <w:webHidden/>
          </w:rPr>
          <w:t>90</w:t>
        </w:r>
        <w:r w:rsidR="00C4229B">
          <w:rPr>
            <w:noProof/>
            <w:webHidden/>
          </w:rPr>
          <w:fldChar w:fldCharType="end"/>
        </w:r>
      </w:hyperlink>
    </w:p>
    <w:p w14:paraId="2B74CE28" w14:textId="54C65CE5" w:rsidR="00C4229B" w:rsidRDefault="00A51564">
      <w:pPr>
        <w:pStyle w:val="TOC4"/>
        <w:tabs>
          <w:tab w:val="right" w:leader="dot" w:pos="9350"/>
        </w:tabs>
        <w:rPr>
          <w:rFonts w:asciiTheme="minorHAnsi" w:eastAsiaTheme="minorEastAsia" w:hAnsiTheme="minorHAnsi" w:cstheme="minorBidi"/>
          <w:noProof/>
          <w:sz w:val="22"/>
          <w:szCs w:val="22"/>
        </w:rPr>
      </w:pPr>
      <w:hyperlink w:anchor="_Toc6219913" w:history="1">
        <w:r w:rsidR="00C4229B" w:rsidRPr="00D812BC">
          <w:rPr>
            <w:rStyle w:val="Hyperlink"/>
            <w:noProof/>
          </w:rPr>
          <w:t>3.24.10.2 Source language identifier conventions and practices</w:t>
        </w:r>
        <w:r w:rsidR="00C4229B">
          <w:rPr>
            <w:noProof/>
            <w:webHidden/>
          </w:rPr>
          <w:tab/>
        </w:r>
        <w:r w:rsidR="00C4229B">
          <w:rPr>
            <w:noProof/>
            <w:webHidden/>
          </w:rPr>
          <w:fldChar w:fldCharType="begin"/>
        </w:r>
        <w:r w:rsidR="00C4229B">
          <w:rPr>
            <w:noProof/>
            <w:webHidden/>
          </w:rPr>
          <w:instrText xml:space="preserve"> PAGEREF _Toc6219913 \h </w:instrText>
        </w:r>
        <w:r w:rsidR="00C4229B">
          <w:rPr>
            <w:noProof/>
            <w:webHidden/>
          </w:rPr>
        </w:r>
        <w:r w:rsidR="00C4229B">
          <w:rPr>
            <w:noProof/>
            <w:webHidden/>
          </w:rPr>
          <w:fldChar w:fldCharType="separate"/>
        </w:r>
        <w:r w:rsidR="00C4229B">
          <w:rPr>
            <w:noProof/>
            <w:webHidden/>
          </w:rPr>
          <w:t>91</w:t>
        </w:r>
        <w:r w:rsidR="00C4229B">
          <w:rPr>
            <w:noProof/>
            <w:webHidden/>
          </w:rPr>
          <w:fldChar w:fldCharType="end"/>
        </w:r>
      </w:hyperlink>
    </w:p>
    <w:p w14:paraId="3B159B30" w14:textId="59A48C2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4" w:history="1">
        <w:r w:rsidR="00C4229B" w:rsidRPr="00D812BC">
          <w:rPr>
            <w:rStyle w:val="Hyperlink"/>
            <w:noProof/>
          </w:rPr>
          <w:t>3.24.11 hashes property</w:t>
        </w:r>
        <w:r w:rsidR="00C4229B">
          <w:rPr>
            <w:noProof/>
            <w:webHidden/>
          </w:rPr>
          <w:tab/>
        </w:r>
        <w:r w:rsidR="00C4229B">
          <w:rPr>
            <w:noProof/>
            <w:webHidden/>
          </w:rPr>
          <w:fldChar w:fldCharType="begin"/>
        </w:r>
        <w:r w:rsidR="00C4229B">
          <w:rPr>
            <w:noProof/>
            <w:webHidden/>
          </w:rPr>
          <w:instrText xml:space="preserve"> PAGEREF _Toc6219914 \h </w:instrText>
        </w:r>
        <w:r w:rsidR="00C4229B">
          <w:rPr>
            <w:noProof/>
            <w:webHidden/>
          </w:rPr>
        </w:r>
        <w:r w:rsidR="00C4229B">
          <w:rPr>
            <w:noProof/>
            <w:webHidden/>
          </w:rPr>
          <w:fldChar w:fldCharType="separate"/>
        </w:r>
        <w:r w:rsidR="00C4229B">
          <w:rPr>
            <w:noProof/>
            <w:webHidden/>
          </w:rPr>
          <w:t>91</w:t>
        </w:r>
        <w:r w:rsidR="00C4229B">
          <w:rPr>
            <w:noProof/>
            <w:webHidden/>
          </w:rPr>
          <w:fldChar w:fldCharType="end"/>
        </w:r>
      </w:hyperlink>
    </w:p>
    <w:p w14:paraId="46EF654A" w14:textId="2046AC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5" w:history="1">
        <w:r w:rsidR="00C4229B" w:rsidRPr="00D812BC">
          <w:rPr>
            <w:rStyle w:val="Hyperlink"/>
            <w:noProof/>
          </w:rPr>
          <w:t>3.24.12 lastModifiedTimeUtc property</w:t>
        </w:r>
        <w:r w:rsidR="00C4229B">
          <w:rPr>
            <w:noProof/>
            <w:webHidden/>
          </w:rPr>
          <w:tab/>
        </w:r>
        <w:r w:rsidR="00C4229B">
          <w:rPr>
            <w:noProof/>
            <w:webHidden/>
          </w:rPr>
          <w:fldChar w:fldCharType="begin"/>
        </w:r>
        <w:r w:rsidR="00C4229B">
          <w:rPr>
            <w:noProof/>
            <w:webHidden/>
          </w:rPr>
          <w:instrText xml:space="preserve"> PAGEREF _Toc6219915 \h </w:instrText>
        </w:r>
        <w:r w:rsidR="00C4229B">
          <w:rPr>
            <w:noProof/>
            <w:webHidden/>
          </w:rPr>
        </w:r>
        <w:r w:rsidR="00C4229B">
          <w:rPr>
            <w:noProof/>
            <w:webHidden/>
          </w:rPr>
          <w:fldChar w:fldCharType="separate"/>
        </w:r>
        <w:r w:rsidR="00C4229B">
          <w:rPr>
            <w:noProof/>
            <w:webHidden/>
          </w:rPr>
          <w:t>92</w:t>
        </w:r>
        <w:r w:rsidR="00C4229B">
          <w:rPr>
            <w:noProof/>
            <w:webHidden/>
          </w:rPr>
          <w:fldChar w:fldCharType="end"/>
        </w:r>
      </w:hyperlink>
    </w:p>
    <w:p w14:paraId="690DB474" w14:textId="52485E7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6" w:history="1">
        <w:r w:rsidR="00C4229B" w:rsidRPr="00D812BC">
          <w:rPr>
            <w:rStyle w:val="Hyperlink"/>
            <w:noProof/>
          </w:rPr>
          <w:t>3.24.13 description property</w:t>
        </w:r>
        <w:r w:rsidR="00C4229B">
          <w:rPr>
            <w:noProof/>
            <w:webHidden/>
          </w:rPr>
          <w:tab/>
        </w:r>
        <w:r w:rsidR="00C4229B">
          <w:rPr>
            <w:noProof/>
            <w:webHidden/>
          </w:rPr>
          <w:fldChar w:fldCharType="begin"/>
        </w:r>
        <w:r w:rsidR="00C4229B">
          <w:rPr>
            <w:noProof/>
            <w:webHidden/>
          </w:rPr>
          <w:instrText xml:space="preserve"> PAGEREF _Toc6219916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4DD0A78C" w14:textId="18F31C6C"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17" w:history="1">
        <w:r w:rsidR="00C4229B" w:rsidRPr="00D812BC">
          <w:rPr>
            <w:rStyle w:val="Hyperlink"/>
            <w:noProof/>
          </w:rPr>
          <w:t>3.25 translationMetadata object</w:t>
        </w:r>
        <w:r w:rsidR="00C4229B">
          <w:rPr>
            <w:noProof/>
            <w:webHidden/>
          </w:rPr>
          <w:tab/>
        </w:r>
        <w:r w:rsidR="00C4229B">
          <w:rPr>
            <w:noProof/>
            <w:webHidden/>
          </w:rPr>
          <w:fldChar w:fldCharType="begin"/>
        </w:r>
        <w:r w:rsidR="00C4229B">
          <w:rPr>
            <w:noProof/>
            <w:webHidden/>
          </w:rPr>
          <w:instrText xml:space="preserve"> PAGEREF _Toc6219917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58B884CB" w14:textId="6FF8225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8" w:history="1">
        <w:r w:rsidR="00C4229B" w:rsidRPr="00D812BC">
          <w:rPr>
            <w:rStyle w:val="Hyperlink"/>
            <w:noProof/>
          </w:rPr>
          <w:t>3.25.1 General</w:t>
        </w:r>
        <w:r w:rsidR="00C4229B">
          <w:rPr>
            <w:noProof/>
            <w:webHidden/>
          </w:rPr>
          <w:tab/>
        </w:r>
        <w:r w:rsidR="00C4229B">
          <w:rPr>
            <w:noProof/>
            <w:webHidden/>
          </w:rPr>
          <w:fldChar w:fldCharType="begin"/>
        </w:r>
        <w:r w:rsidR="00C4229B">
          <w:rPr>
            <w:noProof/>
            <w:webHidden/>
          </w:rPr>
          <w:instrText xml:space="preserve"> PAGEREF _Toc6219918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39CB3EE8" w14:textId="136DDCD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19" w:history="1">
        <w:r w:rsidR="00C4229B" w:rsidRPr="00D812BC">
          <w:rPr>
            <w:rStyle w:val="Hyperlink"/>
            <w:noProof/>
          </w:rPr>
          <w:t>3.25.2 name property</w:t>
        </w:r>
        <w:r w:rsidR="00C4229B">
          <w:rPr>
            <w:noProof/>
            <w:webHidden/>
          </w:rPr>
          <w:tab/>
        </w:r>
        <w:r w:rsidR="00C4229B">
          <w:rPr>
            <w:noProof/>
            <w:webHidden/>
          </w:rPr>
          <w:fldChar w:fldCharType="begin"/>
        </w:r>
        <w:r w:rsidR="00C4229B">
          <w:rPr>
            <w:noProof/>
            <w:webHidden/>
          </w:rPr>
          <w:instrText xml:space="preserve"> PAGEREF _Toc6219919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453917FB" w14:textId="687FE51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0" w:history="1">
        <w:r w:rsidR="00C4229B" w:rsidRPr="00D812BC">
          <w:rPr>
            <w:rStyle w:val="Hyperlink"/>
            <w:noProof/>
          </w:rPr>
          <w:t>3.25.3 fullName property</w:t>
        </w:r>
        <w:r w:rsidR="00C4229B">
          <w:rPr>
            <w:noProof/>
            <w:webHidden/>
          </w:rPr>
          <w:tab/>
        </w:r>
        <w:r w:rsidR="00C4229B">
          <w:rPr>
            <w:noProof/>
            <w:webHidden/>
          </w:rPr>
          <w:fldChar w:fldCharType="begin"/>
        </w:r>
        <w:r w:rsidR="00C4229B">
          <w:rPr>
            <w:noProof/>
            <w:webHidden/>
          </w:rPr>
          <w:instrText xml:space="preserve"> PAGEREF _Toc6219920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3A59DFE3" w14:textId="19657CC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1" w:history="1">
        <w:r w:rsidR="00C4229B" w:rsidRPr="00D812BC">
          <w:rPr>
            <w:rStyle w:val="Hyperlink"/>
            <w:noProof/>
          </w:rPr>
          <w:t>3.25.4 shortDescription property</w:t>
        </w:r>
        <w:r w:rsidR="00C4229B">
          <w:rPr>
            <w:noProof/>
            <w:webHidden/>
          </w:rPr>
          <w:tab/>
        </w:r>
        <w:r w:rsidR="00C4229B">
          <w:rPr>
            <w:noProof/>
            <w:webHidden/>
          </w:rPr>
          <w:fldChar w:fldCharType="begin"/>
        </w:r>
        <w:r w:rsidR="00C4229B">
          <w:rPr>
            <w:noProof/>
            <w:webHidden/>
          </w:rPr>
          <w:instrText xml:space="preserve"> PAGEREF _Toc6219921 \h </w:instrText>
        </w:r>
        <w:r w:rsidR="00C4229B">
          <w:rPr>
            <w:noProof/>
            <w:webHidden/>
          </w:rPr>
        </w:r>
        <w:r w:rsidR="00C4229B">
          <w:rPr>
            <w:noProof/>
            <w:webHidden/>
          </w:rPr>
          <w:fldChar w:fldCharType="separate"/>
        </w:r>
        <w:r w:rsidR="00C4229B">
          <w:rPr>
            <w:noProof/>
            <w:webHidden/>
          </w:rPr>
          <w:t>93</w:t>
        </w:r>
        <w:r w:rsidR="00C4229B">
          <w:rPr>
            <w:noProof/>
            <w:webHidden/>
          </w:rPr>
          <w:fldChar w:fldCharType="end"/>
        </w:r>
      </w:hyperlink>
    </w:p>
    <w:p w14:paraId="24EEC9EE" w14:textId="48BDD63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2" w:history="1">
        <w:r w:rsidR="00C4229B" w:rsidRPr="00D812BC">
          <w:rPr>
            <w:rStyle w:val="Hyperlink"/>
            <w:noProof/>
          </w:rPr>
          <w:t>3.25.5 fullDescription property</w:t>
        </w:r>
        <w:r w:rsidR="00C4229B">
          <w:rPr>
            <w:noProof/>
            <w:webHidden/>
          </w:rPr>
          <w:tab/>
        </w:r>
        <w:r w:rsidR="00C4229B">
          <w:rPr>
            <w:noProof/>
            <w:webHidden/>
          </w:rPr>
          <w:fldChar w:fldCharType="begin"/>
        </w:r>
        <w:r w:rsidR="00C4229B">
          <w:rPr>
            <w:noProof/>
            <w:webHidden/>
          </w:rPr>
          <w:instrText xml:space="preserve"> PAGEREF _Toc6219922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77C5675B" w14:textId="613E657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3" w:history="1">
        <w:r w:rsidR="00C4229B" w:rsidRPr="00D812BC">
          <w:rPr>
            <w:rStyle w:val="Hyperlink"/>
            <w:noProof/>
          </w:rPr>
          <w:t>3.25.6 downloadUri property</w:t>
        </w:r>
        <w:r w:rsidR="00C4229B">
          <w:rPr>
            <w:noProof/>
            <w:webHidden/>
          </w:rPr>
          <w:tab/>
        </w:r>
        <w:r w:rsidR="00C4229B">
          <w:rPr>
            <w:noProof/>
            <w:webHidden/>
          </w:rPr>
          <w:fldChar w:fldCharType="begin"/>
        </w:r>
        <w:r w:rsidR="00C4229B">
          <w:rPr>
            <w:noProof/>
            <w:webHidden/>
          </w:rPr>
          <w:instrText xml:space="preserve"> PAGEREF _Toc6219923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6B1AFB3A" w14:textId="21DF369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4" w:history="1">
        <w:r w:rsidR="00C4229B" w:rsidRPr="00D812BC">
          <w:rPr>
            <w:rStyle w:val="Hyperlink"/>
            <w:noProof/>
          </w:rPr>
          <w:t>3.25.7 informationUri property</w:t>
        </w:r>
        <w:r w:rsidR="00C4229B">
          <w:rPr>
            <w:noProof/>
            <w:webHidden/>
          </w:rPr>
          <w:tab/>
        </w:r>
        <w:r w:rsidR="00C4229B">
          <w:rPr>
            <w:noProof/>
            <w:webHidden/>
          </w:rPr>
          <w:fldChar w:fldCharType="begin"/>
        </w:r>
        <w:r w:rsidR="00C4229B">
          <w:rPr>
            <w:noProof/>
            <w:webHidden/>
          </w:rPr>
          <w:instrText xml:space="preserve"> PAGEREF _Toc6219924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0524D2F0" w14:textId="6AAA60C5"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25" w:history="1">
        <w:r w:rsidR="00C4229B" w:rsidRPr="00D812BC">
          <w:rPr>
            <w:rStyle w:val="Hyperlink"/>
            <w:noProof/>
          </w:rPr>
          <w:t>3.26 result object</w:t>
        </w:r>
        <w:r w:rsidR="00C4229B">
          <w:rPr>
            <w:noProof/>
            <w:webHidden/>
          </w:rPr>
          <w:tab/>
        </w:r>
        <w:r w:rsidR="00C4229B">
          <w:rPr>
            <w:noProof/>
            <w:webHidden/>
          </w:rPr>
          <w:fldChar w:fldCharType="begin"/>
        </w:r>
        <w:r w:rsidR="00C4229B">
          <w:rPr>
            <w:noProof/>
            <w:webHidden/>
          </w:rPr>
          <w:instrText xml:space="preserve"> PAGEREF _Toc6219925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70BD0632" w14:textId="1D27965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6" w:history="1">
        <w:r w:rsidR="00C4229B" w:rsidRPr="00D812BC">
          <w:rPr>
            <w:rStyle w:val="Hyperlink"/>
            <w:noProof/>
          </w:rPr>
          <w:t>3.26.1 General</w:t>
        </w:r>
        <w:r w:rsidR="00C4229B">
          <w:rPr>
            <w:noProof/>
            <w:webHidden/>
          </w:rPr>
          <w:tab/>
        </w:r>
        <w:r w:rsidR="00C4229B">
          <w:rPr>
            <w:noProof/>
            <w:webHidden/>
          </w:rPr>
          <w:fldChar w:fldCharType="begin"/>
        </w:r>
        <w:r w:rsidR="00C4229B">
          <w:rPr>
            <w:noProof/>
            <w:webHidden/>
          </w:rPr>
          <w:instrText xml:space="preserve"> PAGEREF _Toc6219926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1EA3912B" w14:textId="2400A1F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7" w:history="1">
        <w:r w:rsidR="00C4229B" w:rsidRPr="00D812BC">
          <w:rPr>
            <w:rStyle w:val="Hyperlink"/>
            <w:noProof/>
          </w:rPr>
          <w:t>3.26.2 Distinguishing logically identical from logically distinct results</w:t>
        </w:r>
        <w:r w:rsidR="00C4229B">
          <w:rPr>
            <w:noProof/>
            <w:webHidden/>
          </w:rPr>
          <w:tab/>
        </w:r>
        <w:r w:rsidR="00C4229B">
          <w:rPr>
            <w:noProof/>
            <w:webHidden/>
          </w:rPr>
          <w:fldChar w:fldCharType="begin"/>
        </w:r>
        <w:r w:rsidR="00C4229B">
          <w:rPr>
            <w:noProof/>
            <w:webHidden/>
          </w:rPr>
          <w:instrText xml:space="preserve"> PAGEREF _Toc6219927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0404F2C5" w14:textId="0C2D8C8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8" w:history="1">
        <w:r w:rsidR="00C4229B" w:rsidRPr="00D812BC">
          <w:rPr>
            <w:rStyle w:val="Hyperlink"/>
            <w:noProof/>
          </w:rPr>
          <w:t>3.26.3 guid property</w:t>
        </w:r>
        <w:r w:rsidR="00C4229B">
          <w:rPr>
            <w:noProof/>
            <w:webHidden/>
          </w:rPr>
          <w:tab/>
        </w:r>
        <w:r w:rsidR="00C4229B">
          <w:rPr>
            <w:noProof/>
            <w:webHidden/>
          </w:rPr>
          <w:fldChar w:fldCharType="begin"/>
        </w:r>
        <w:r w:rsidR="00C4229B">
          <w:rPr>
            <w:noProof/>
            <w:webHidden/>
          </w:rPr>
          <w:instrText xml:space="preserve"> PAGEREF _Toc6219928 \h </w:instrText>
        </w:r>
        <w:r w:rsidR="00C4229B">
          <w:rPr>
            <w:noProof/>
            <w:webHidden/>
          </w:rPr>
        </w:r>
        <w:r w:rsidR="00C4229B">
          <w:rPr>
            <w:noProof/>
            <w:webHidden/>
          </w:rPr>
          <w:fldChar w:fldCharType="separate"/>
        </w:r>
        <w:r w:rsidR="00C4229B">
          <w:rPr>
            <w:noProof/>
            <w:webHidden/>
          </w:rPr>
          <w:t>94</w:t>
        </w:r>
        <w:r w:rsidR="00C4229B">
          <w:rPr>
            <w:noProof/>
            <w:webHidden/>
          </w:rPr>
          <w:fldChar w:fldCharType="end"/>
        </w:r>
      </w:hyperlink>
    </w:p>
    <w:p w14:paraId="4CE2225E" w14:textId="10A2ED0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29" w:history="1">
        <w:r w:rsidR="00C4229B" w:rsidRPr="00D812BC">
          <w:rPr>
            <w:rStyle w:val="Hyperlink"/>
            <w:noProof/>
          </w:rPr>
          <w:t>3.26.4 correlationGuid property</w:t>
        </w:r>
        <w:r w:rsidR="00C4229B">
          <w:rPr>
            <w:noProof/>
            <w:webHidden/>
          </w:rPr>
          <w:tab/>
        </w:r>
        <w:r w:rsidR="00C4229B">
          <w:rPr>
            <w:noProof/>
            <w:webHidden/>
          </w:rPr>
          <w:fldChar w:fldCharType="begin"/>
        </w:r>
        <w:r w:rsidR="00C4229B">
          <w:rPr>
            <w:noProof/>
            <w:webHidden/>
          </w:rPr>
          <w:instrText xml:space="preserve"> PAGEREF _Toc6219929 \h </w:instrText>
        </w:r>
        <w:r w:rsidR="00C4229B">
          <w:rPr>
            <w:noProof/>
            <w:webHidden/>
          </w:rPr>
        </w:r>
        <w:r w:rsidR="00C4229B">
          <w:rPr>
            <w:noProof/>
            <w:webHidden/>
          </w:rPr>
          <w:fldChar w:fldCharType="separate"/>
        </w:r>
        <w:r w:rsidR="00C4229B">
          <w:rPr>
            <w:noProof/>
            <w:webHidden/>
          </w:rPr>
          <w:t>95</w:t>
        </w:r>
        <w:r w:rsidR="00C4229B">
          <w:rPr>
            <w:noProof/>
            <w:webHidden/>
          </w:rPr>
          <w:fldChar w:fldCharType="end"/>
        </w:r>
      </w:hyperlink>
    </w:p>
    <w:p w14:paraId="1A4D4FD6" w14:textId="3E8B335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0" w:history="1">
        <w:r w:rsidR="00C4229B" w:rsidRPr="00D812BC">
          <w:rPr>
            <w:rStyle w:val="Hyperlink"/>
            <w:noProof/>
          </w:rPr>
          <w:t>3.26.5 ruleId property</w:t>
        </w:r>
        <w:r w:rsidR="00C4229B">
          <w:rPr>
            <w:noProof/>
            <w:webHidden/>
          </w:rPr>
          <w:tab/>
        </w:r>
        <w:r w:rsidR="00C4229B">
          <w:rPr>
            <w:noProof/>
            <w:webHidden/>
          </w:rPr>
          <w:fldChar w:fldCharType="begin"/>
        </w:r>
        <w:r w:rsidR="00C4229B">
          <w:rPr>
            <w:noProof/>
            <w:webHidden/>
          </w:rPr>
          <w:instrText xml:space="preserve"> PAGEREF _Toc6219930 \h </w:instrText>
        </w:r>
        <w:r w:rsidR="00C4229B">
          <w:rPr>
            <w:noProof/>
            <w:webHidden/>
          </w:rPr>
        </w:r>
        <w:r w:rsidR="00C4229B">
          <w:rPr>
            <w:noProof/>
            <w:webHidden/>
          </w:rPr>
          <w:fldChar w:fldCharType="separate"/>
        </w:r>
        <w:r w:rsidR="00C4229B">
          <w:rPr>
            <w:noProof/>
            <w:webHidden/>
          </w:rPr>
          <w:t>95</w:t>
        </w:r>
        <w:r w:rsidR="00C4229B">
          <w:rPr>
            <w:noProof/>
            <w:webHidden/>
          </w:rPr>
          <w:fldChar w:fldCharType="end"/>
        </w:r>
      </w:hyperlink>
    </w:p>
    <w:p w14:paraId="22FC767F" w14:textId="56518E4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1" w:history="1">
        <w:r w:rsidR="00C4229B" w:rsidRPr="00D812BC">
          <w:rPr>
            <w:rStyle w:val="Hyperlink"/>
            <w:noProof/>
          </w:rPr>
          <w:t>3.26.6 ruleIndex property</w:t>
        </w:r>
        <w:r w:rsidR="00C4229B">
          <w:rPr>
            <w:noProof/>
            <w:webHidden/>
          </w:rPr>
          <w:tab/>
        </w:r>
        <w:r w:rsidR="00C4229B">
          <w:rPr>
            <w:noProof/>
            <w:webHidden/>
          </w:rPr>
          <w:fldChar w:fldCharType="begin"/>
        </w:r>
        <w:r w:rsidR="00C4229B">
          <w:rPr>
            <w:noProof/>
            <w:webHidden/>
          </w:rPr>
          <w:instrText xml:space="preserve"> PAGEREF _Toc6219931 \h </w:instrText>
        </w:r>
        <w:r w:rsidR="00C4229B">
          <w:rPr>
            <w:noProof/>
            <w:webHidden/>
          </w:rPr>
        </w:r>
        <w:r w:rsidR="00C4229B">
          <w:rPr>
            <w:noProof/>
            <w:webHidden/>
          </w:rPr>
          <w:fldChar w:fldCharType="separate"/>
        </w:r>
        <w:r w:rsidR="00C4229B">
          <w:rPr>
            <w:noProof/>
            <w:webHidden/>
          </w:rPr>
          <w:t>96</w:t>
        </w:r>
        <w:r w:rsidR="00C4229B">
          <w:rPr>
            <w:noProof/>
            <w:webHidden/>
          </w:rPr>
          <w:fldChar w:fldCharType="end"/>
        </w:r>
      </w:hyperlink>
    </w:p>
    <w:p w14:paraId="4A5AB0FD" w14:textId="6B54857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2" w:history="1">
        <w:r w:rsidR="00C4229B" w:rsidRPr="00D812BC">
          <w:rPr>
            <w:rStyle w:val="Hyperlink"/>
            <w:noProof/>
          </w:rPr>
          <w:t>3.26.7 rule property</w:t>
        </w:r>
        <w:r w:rsidR="00C4229B">
          <w:rPr>
            <w:noProof/>
            <w:webHidden/>
          </w:rPr>
          <w:tab/>
        </w:r>
        <w:r w:rsidR="00C4229B">
          <w:rPr>
            <w:noProof/>
            <w:webHidden/>
          </w:rPr>
          <w:fldChar w:fldCharType="begin"/>
        </w:r>
        <w:r w:rsidR="00C4229B">
          <w:rPr>
            <w:noProof/>
            <w:webHidden/>
          </w:rPr>
          <w:instrText xml:space="preserve"> PAGEREF _Toc6219932 \h </w:instrText>
        </w:r>
        <w:r w:rsidR="00C4229B">
          <w:rPr>
            <w:noProof/>
            <w:webHidden/>
          </w:rPr>
        </w:r>
        <w:r w:rsidR="00C4229B">
          <w:rPr>
            <w:noProof/>
            <w:webHidden/>
          </w:rPr>
          <w:fldChar w:fldCharType="separate"/>
        </w:r>
        <w:r w:rsidR="00C4229B">
          <w:rPr>
            <w:noProof/>
            <w:webHidden/>
          </w:rPr>
          <w:t>96</w:t>
        </w:r>
        <w:r w:rsidR="00C4229B">
          <w:rPr>
            <w:noProof/>
            <w:webHidden/>
          </w:rPr>
          <w:fldChar w:fldCharType="end"/>
        </w:r>
      </w:hyperlink>
    </w:p>
    <w:p w14:paraId="1444C55C" w14:textId="48F50A7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3" w:history="1">
        <w:r w:rsidR="00C4229B" w:rsidRPr="00D812BC">
          <w:rPr>
            <w:rStyle w:val="Hyperlink"/>
            <w:noProof/>
          </w:rPr>
          <w:t>3.26.8 taxa</w:t>
        </w:r>
        <w:r w:rsidR="00C4229B">
          <w:rPr>
            <w:noProof/>
            <w:webHidden/>
          </w:rPr>
          <w:tab/>
        </w:r>
        <w:r w:rsidR="00C4229B">
          <w:rPr>
            <w:noProof/>
            <w:webHidden/>
          </w:rPr>
          <w:fldChar w:fldCharType="begin"/>
        </w:r>
        <w:r w:rsidR="00C4229B">
          <w:rPr>
            <w:noProof/>
            <w:webHidden/>
          </w:rPr>
          <w:instrText xml:space="preserve"> PAGEREF _Toc6219933 \h </w:instrText>
        </w:r>
        <w:r w:rsidR="00C4229B">
          <w:rPr>
            <w:noProof/>
            <w:webHidden/>
          </w:rPr>
        </w:r>
        <w:r w:rsidR="00C4229B">
          <w:rPr>
            <w:noProof/>
            <w:webHidden/>
          </w:rPr>
          <w:fldChar w:fldCharType="separate"/>
        </w:r>
        <w:r w:rsidR="00C4229B">
          <w:rPr>
            <w:noProof/>
            <w:webHidden/>
          </w:rPr>
          <w:t>97</w:t>
        </w:r>
        <w:r w:rsidR="00C4229B">
          <w:rPr>
            <w:noProof/>
            <w:webHidden/>
          </w:rPr>
          <w:fldChar w:fldCharType="end"/>
        </w:r>
      </w:hyperlink>
    </w:p>
    <w:p w14:paraId="2D542008" w14:textId="52135E3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4" w:history="1">
        <w:r w:rsidR="00C4229B" w:rsidRPr="00D812BC">
          <w:rPr>
            <w:rStyle w:val="Hyperlink"/>
            <w:noProof/>
          </w:rPr>
          <w:t>3.26.9 kind property</w:t>
        </w:r>
        <w:r w:rsidR="00C4229B">
          <w:rPr>
            <w:noProof/>
            <w:webHidden/>
          </w:rPr>
          <w:tab/>
        </w:r>
        <w:r w:rsidR="00C4229B">
          <w:rPr>
            <w:noProof/>
            <w:webHidden/>
          </w:rPr>
          <w:fldChar w:fldCharType="begin"/>
        </w:r>
        <w:r w:rsidR="00C4229B">
          <w:rPr>
            <w:noProof/>
            <w:webHidden/>
          </w:rPr>
          <w:instrText xml:space="preserve"> PAGEREF _Toc6219934 \h </w:instrText>
        </w:r>
        <w:r w:rsidR="00C4229B">
          <w:rPr>
            <w:noProof/>
            <w:webHidden/>
          </w:rPr>
        </w:r>
        <w:r w:rsidR="00C4229B">
          <w:rPr>
            <w:noProof/>
            <w:webHidden/>
          </w:rPr>
          <w:fldChar w:fldCharType="separate"/>
        </w:r>
        <w:r w:rsidR="00C4229B">
          <w:rPr>
            <w:noProof/>
            <w:webHidden/>
          </w:rPr>
          <w:t>99</w:t>
        </w:r>
        <w:r w:rsidR="00C4229B">
          <w:rPr>
            <w:noProof/>
            <w:webHidden/>
          </w:rPr>
          <w:fldChar w:fldCharType="end"/>
        </w:r>
      </w:hyperlink>
    </w:p>
    <w:p w14:paraId="0F5DA2EF" w14:textId="78114A6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5" w:history="1">
        <w:r w:rsidR="00C4229B" w:rsidRPr="00D812BC">
          <w:rPr>
            <w:rStyle w:val="Hyperlink"/>
            <w:noProof/>
          </w:rPr>
          <w:t>3.26.10 level property</w:t>
        </w:r>
        <w:r w:rsidR="00C4229B">
          <w:rPr>
            <w:noProof/>
            <w:webHidden/>
          </w:rPr>
          <w:tab/>
        </w:r>
        <w:r w:rsidR="00C4229B">
          <w:rPr>
            <w:noProof/>
            <w:webHidden/>
          </w:rPr>
          <w:fldChar w:fldCharType="begin"/>
        </w:r>
        <w:r w:rsidR="00C4229B">
          <w:rPr>
            <w:noProof/>
            <w:webHidden/>
          </w:rPr>
          <w:instrText xml:space="preserve"> PAGEREF _Toc6219935 \h </w:instrText>
        </w:r>
        <w:r w:rsidR="00C4229B">
          <w:rPr>
            <w:noProof/>
            <w:webHidden/>
          </w:rPr>
        </w:r>
        <w:r w:rsidR="00C4229B">
          <w:rPr>
            <w:noProof/>
            <w:webHidden/>
          </w:rPr>
          <w:fldChar w:fldCharType="separate"/>
        </w:r>
        <w:r w:rsidR="00C4229B">
          <w:rPr>
            <w:noProof/>
            <w:webHidden/>
          </w:rPr>
          <w:t>100</w:t>
        </w:r>
        <w:r w:rsidR="00C4229B">
          <w:rPr>
            <w:noProof/>
            <w:webHidden/>
          </w:rPr>
          <w:fldChar w:fldCharType="end"/>
        </w:r>
      </w:hyperlink>
    </w:p>
    <w:p w14:paraId="16405E01" w14:textId="0DF264B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6" w:history="1">
        <w:r w:rsidR="00C4229B" w:rsidRPr="00D812BC">
          <w:rPr>
            <w:rStyle w:val="Hyperlink"/>
            <w:noProof/>
          </w:rPr>
          <w:t>3.26.11 message property</w:t>
        </w:r>
        <w:r w:rsidR="00C4229B">
          <w:rPr>
            <w:noProof/>
            <w:webHidden/>
          </w:rPr>
          <w:tab/>
        </w:r>
        <w:r w:rsidR="00C4229B">
          <w:rPr>
            <w:noProof/>
            <w:webHidden/>
          </w:rPr>
          <w:fldChar w:fldCharType="begin"/>
        </w:r>
        <w:r w:rsidR="00C4229B">
          <w:rPr>
            <w:noProof/>
            <w:webHidden/>
          </w:rPr>
          <w:instrText xml:space="preserve"> PAGEREF _Toc6219936 \h </w:instrText>
        </w:r>
        <w:r w:rsidR="00C4229B">
          <w:rPr>
            <w:noProof/>
            <w:webHidden/>
          </w:rPr>
        </w:r>
        <w:r w:rsidR="00C4229B">
          <w:rPr>
            <w:noProof/>
            <w:webHidden/>
          </w:rPr>
          <w:fldChar w:fldCharType="separate"/>
        </w:r>
        <w:r w:rsidR="00C4229B">
          <w:rPr>
            <w:noProof/>
            <w:webHidden/>
          </w:rPr>
          <w:t>101</w:t>
        </w:r>
        <w:r w:rsidR="00C4229B">
          <w:rPr>
            <w:noProof/>
            <w:webHidden/>
          </w:rPr>
          <w:fldChar w:fldCharType="end"/>
        </w:r>
      </w:hyperlink>
    </w:p>
    <w:p w14:paraId="3E63022A" w14:textId="3A0698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7" w:history="1">
        <w:r w:rsidR="00C4229B" w:rsidRPr="00D812BC">
          <w:rPr>
            <w:rStyle w:val="Hyperlink"/>
            <w:noProof/>
          </w:rPr>
          <w:t>3.26.12 locations property</w:t>
        </w:r>
        <w:r w:rsidR="00C4229B">
          <w:rPr>
            <w:noProof/>
            <w:webHidden/>
          </w:rPr>
          <w:tab/>
        </w:r>
        <w:r w:rsidR="00C4229B">
          <w:rPr>
            <w:noProof/>
            <w:webHidden/>
          </w:rPr>
          <w:fldChar w:fldCharType="begin"/>
        </w:r>
        <w:r w:rsidR="00C4229B">
          <w:rPr>
            <w:noProof/>
            <w:webHidden/>
          </w:rPr>
          <w:instrText xml:space="preserve"> PAGEREF _Toc6219937 \h </w:instrText>
        </w:r>
        <w:r w:rsidR="00C4229B">
          <w:rPr>
            <w:noProof/>
            <w:webHidden/>
          </w:rPr>
        </w:r>
        <w:r w:rsidR="00C4229B">
          <w:rPr>
            <w:noProof/>
            <w:webHidden/>
          </w:rPr>
          <w:fldChar w:fldCharType="separate"/>
        </w:r>
        <w:r w:rsidR="00C4229B">
          <w:rPr>
            <w:noProof/>
            <w:webHidden/>
          </w:rPr>
          <w:t>103</w:t>
        </w:r>
        <w:r w:rsidR="00C4229B">
          <w:rPr>
            <w:noProof/>
            <w:webHidden/>
          </w:rPr>
          <w:fldChar w:fldCharType="end"/>
        </w:r>
      </w:hyperlink>
    </w:p>
    <w:p w14:paraId="7756C8C4" w14:textId="36DBCA0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8" w:history="1">
        <w:r w:rsidR="00C4229B" w:rsidRPr="00D812BC">
          <w:rPr>
            <w:rStyle w:val="Hyperlink"/>
            <w:noProof/>
          </w:rPr>
          <w:t>3.26.13 analysisTarget property</w:t>
        </w:r>
        <w:r w:rsidR="00C4229B">
          <w:rPr>
            <w:noProof/>
            <w:webHidden/>
          </w:rPr>
          <w:tab/>
        </w:r>
        <w:r w:rsidR="00C4229B">
          <w:rPr>
            <w:noProof/>
            <w:webHidden/>
          </w:rPr>
          <w:fldChar w:fldCharType="begin"/>
        </w:r>
        <w:r w:rsidR="00C4229B">
          <w:rPr>
            <w:noProof/>
            <w:webHidden/>
          </w:rPr>
          <w:instrText xml:space="preserve"> PAGEREF _Toc6219938 \h </w:instrText>
        </w:r>
        <w:r w:rsidR="00C4229B">
          <w:rPr>
            <w:noProof/>
            <w:webHidden/>
          </w:rPr>
        </w:r>
        <w:r w:rsidR="00C4229B">
          <w:rPr>
            <w:noProof/>
            <w:webHidden/>
          </w:rPr>
          <w:fldChar w:fldCharType="separate"/>
        </w:r>
        <w:r w:rsidR="00C4229B">
          <w:rPr>
            <w:noProof/>
            <w:webHidden/>
          </w:rPr>
          <w:t>103</w:t>
        </w:r>
        <w:r w:rsidR="00C4229B">
          <w:rPr>
            <w:noProof/>
            <w:webHidden/>
          </w:rPr>
          <w:fldChar w:fldCharType="end"/>
        </w:r>
      </w:hyperlink>
    </w:p>
    <w:p w14:paraId="5760FA4B" w14:textId="2296A38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39" w:history="1">
        <w:r w:rsidR="00C4229B" w:rsidRPr="00D812BC">
          <w:rPr>
            <w:rStyle w:val="Hyperlink"/>
            <w:noProof/>
          </w:rPr>
          <w:t>3.26.14 request property</w:t>
        </w:r>
        <w:r w:rsidR="00C4229B">
          <w:rPr>
            <w:noProof/>
            <w:webHidden/>
          </w:rPr>
          <w:tab/>
        </w:r>
        <w:r w:rsidR="00C4229B">
          <w:rPr>
            <w:noProof/>
            <w:webHidden/>
          </w:rPr>
          <w:fldChar w:fldCharType="begin"/>
        </w:r>
        <w:r w:rsidR="00C4229B">
          <w:rPr>
            <w:noProof/>
            <w:webHidden/>
          </w:rPr>
          <w:instrText xml:space="preserve"> PAGEREF _Toc6219939 \h </w:instrText>
        </w:r>
        <w:r w:rsidR="00C4229B">
          <w:rPr>
            <w:noProof/>
            <w:webHidden/>
          </w:rPr>
        </w:r>
        <w:r w:rsidR="00C4229B">
          <w:rPr>
            <w:noProof/>
            <w:webHidden/>
          </w:rPr>
          <w:fldChar w:fldCharType="separate"/>
        </w:r>
        <w:r w:rsidR="00C4229B">
          <w:rPr>
            <w:noProof/>
            <w:webHidden/>
          </w:rPr>
          <w:t>104</w:t>
        </w:r>
        <w:r w:rsidR="00C4229B">
          <w:rPr>
            <w:noProof/>
            <w:webHidden/>
          </w:rPr>
          <w:fldChar w:fldCharType="end"/>
        </w:r>
      </w:hyperlink>
    </w:p>
    <w:p w14:paraId="3E6EE916" w14:textId="3A291DF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0" w:history="1">
        <w:r w:rsidR="00C4229B" w:rsidRPr="00D812BC">
          <w:rPr>
            <w:rStyle w:val="Hyperlink"/>
            <w:noProof/>
          </w:rPr>
          <w:t>3.26.15 response property</w:t>
        </w:r>
        <w:r w:rsidR="00C4229B">
          <w:rPr>
            <w:noProof/>
            <w:webHidden/>
          </w:rPr>
          <w:tab/>
        </w:r>
        <w:r w:rsidR="00C4229B">
          <w:rPr>
            <w:noProof/>
            <w:webHidden/>
          </w:rPr>
          <w:fldChar w:fldCharType="begin"/>
        </w:r>
        <w:r w:rsidR="00C4229B">
          <w:rPr>
            <w:noProof/>
            <w:webHidden/>
          </w:rPr>
          <w:instrText xml:space="preserve"> PAGEREF _Toc6219940 \h </w:instrText>
        </w:r>
        <w:r w:rsidR="00C4229B">
          <w:rPr>
            <w:noProof/>
            <w:webHidden/>
          </w:rPr>
        </w:r>
        <w:r w:rsidR="00C4229B">
          <w:rPr>
            <w:noProof/>
            <w:webHidden/>
          </w:rPr>
          <w:fldChar w:fldCharType="separate"/>
        </w:r>
        <w:r w:rsidR="00C4229B">
          <w:rPr>
            <w:noProof/>
            <w:webHidden/>
          </w:rPr>
          <w:t>104</w:t>
        </w:r>
        <w:r w:rsidR="00C4229B">
          <w:rPr>
            <w:noProof/>
            <w:webHidden/>
          </w:rPr>
          <w:fldChar w:fldCharType="end"/>
        </w:r>
      </w:hyperlink>
    </w:p>
    <w:p w14:paraId="3FF0C2AA" w14:textId="565FDCF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1" w:history="1">
        <w:r w:rsidR="00C4229B" w:rsidRPr="00D812BC">
          <w:rPr>
            <w:rStyle w:val="Hyperlink"/>
            <w:noProof/>
          </w:rPr>
          <w:t>3.26.16 fingerprints property</w:t>
        </w:r>
        <w:r w:rsidR="00C4229B">
          <w:rPr>
            <w:noProof/>
            <w:webHidden/>
          </w:rPr>
          <w:tab/>
        </w:r>
        <w:r w:rsidR="00C4229B">
          <w:rPr>
            <w:noProof/>
            <w:webHidden/>
          </w:rPr>
          <w:fldChar w:fldCharType="begin"/>
        </w:r>
        <w:r w:rsidR="00C4229B">
          <w:rPr>
            <w:noProof/>
            <w:webHidden/>
          </w:rPr>
          <w:instrText xml:space="preserve"> PAGEREF _Toc6219941 \h </w:instrText>
        </w:r>
        <w:r w:rsidR="00C4229B">
          <w:rPr>
            <w:noProof/>
            <w:webHidden/>
          </w:rPr>
        </w:r>
        <w:r w:rsidR="00C4229B">
          <w:rPr>
            <w:noProof/>
            <w:webHidden/>
          </w:rPr>
          <w:fldChar w:fldCharType="separate"/>
        </w:r>
        <w:r w:rsidR="00C4229B">
          <w:rPr>
            <w:noProof/>
            <w:webHidden/>
          </w:rPr>
          <w:t>104</w:t>
        </w:r>
        <w:r w:rsidR="00C4229B">
          <w:rPr>
            <w:noProof/>
            <w:webHidden/>
          </w:rPr>
          <w:fldChar w:fldCharType="end"/>
        </w:r>
      </w:hyperlink>
    </w:p>
    <w:p w14:paraId="1268CD26" w14:textId="1262028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2" w:history="1">
        <w:r w:rsidR="00C4229B" w:rsidRPr="00D812BC">
          <w:rPr>
            <w:rStyle w:val="Hyperlink"/>
            <w:noProof/>
          </w:rPr>
          <w:t>3.26.17 partialFingerprints property</w:t>
        </w:r>
        <w:r w:rsidR="00C4229B">
          <w:rPr>
            <w:noProof/>
            <w:webHidden/>
          </w:rPr>
          <w:tab/>
        </w:r>
        <w:r w:rsidR="00C4229B">
          <w:rPr>
            <w:noProof/>
            <w:webHidden/>
          </w:rPr>
          <w:fldChar w:fldCharType="begin"/>
        </w:r>
        <w:r w:rsidR="00C4229B">
          <w:rPr>
            <w:noProof/>
            <w:webHidden/>
          </w:rPr>
          <w:instrText xml:space="preserve"> PAGEREF _Toc6219942 \h </w:instrText>
        </w:r>
        <w:r w:rsidR="00C4229B">
          <w:rPr>
            <w:noProof/>
            <w:webHidden/>
          </w:rPr>
        </w:r>
        <w:r w:rsidR="00C4229B">
          <w:rPr>
            <w:noProof/>
            <w:webHidden/>
          </w:rPr>
          <w:fldChar w:fldCharType="separate"/>
        </w:r>
        <w:r w:rsidR="00C4229B">
          <w:rPr>
            <w:noProof/>
            <w:webHidden/>
          </w:rPr>
          <w:t>105</w:t>
        </w:r>
        <w:r w:rsidR="00C4229B">
          <w:rPr>
            <w:noProof/>
            <w:webHidden/>
          </w:rPr>
          <w:fldChar w:fldCharType="end"/>
        </w:r>
      </w:hyperlink>
    </w:p>
    <w:p w14:paraId="5992F907" w14:textId="253085D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3" w:history="1">
        <w:r w:rsidR="00C4229B" w:rsidRPr="00D812BC">
          <w:rPr>
            <w:rStyle w:val="Hyperlink"/>
            <w:noProof/>
          </w:rPr>
          <w:t>3.26.18 codeFlows property</w:t>
        </w:r>
        <w:r w:rsidR="00C4229B">
          <w:rPr>
            <w:noProof/>
            <w:webHidden/>
          </w:rPr>
          <w:tab/>
        </w:r>
        <w:r w:rsidR="00C4229B">
          <w:rPr>
            <w:noProof/>
            <w:webHidden/>
          </w:rPr>
          <w:fldChar w:fldCharType="begin"/>
        </w:r>
        <w:r w:rsidR="00C4229B">
          <w:rPr>
            <w:noProof/>
            <w:webHidden/>
          </w:rPr>
          <w:instrText xml:space="preserve"> PAGEREF _Toc6219943 \h </w:instrText>
        </w:r>
        <w:r w:rsidR="00C4229B">
          <w:rPr>
            <w:noProof/>
            <w:webHidden/>
          </w:rPr>
        </w:r>
        <w:r w:rsidR="00C4229B">
          <w:rPr>
            <w:noProof/>
            <w:webHidden/>
          </w:rPr>
          <w:fldChar w:fldCharType="separate"/>
        </w:r>
        <w:r w:rsidR="00C4229B">
          <w:rPr>
            <w:noProof/>
            <w:webHidden/>
          </w:rPr>
          <w:t>106</w:t>
        </w:r>
        <w:r w:rsidR="00C4229B">
          <w:rPr>
            <w:noProof/>
            <w:webHidden/>
          </w:rPr>
          <w:fldChar w:fldCharType="end"/>
        </w:r>
      </w:hyperlink>
    </w:p>
    <w:p w14:paraId="766873A8" w14:textId="000F2E6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4" w:history="1">
        <w:r w:rsidR="00C4229B" w:rsidRPr="00D812BC">
          <w:rPr>
            <w:rStyle w:val="Hyperlink"/>
            <w:noProof/>
          </w:rPr>
          <w:t>3.26.19 graphs property</w:t>
        </w:r>
        <w:r w:rsidR="00C4229B">
          <w:rPr>
            <w:noProof/>
            <w:webHidden/>
          </w:rPr>
          <w:tab/>
        </w:r>
        <w:r w:rsidR="00C4229B">
          <w:rPr>
            <w:noProof/>
            <w:webHidden/>
          </w:rPr>
          <w:fldChar w:fldCharType="begin"/>
        </w:r>
        <w:r w:rsidR="00C4229B">
          <w:rPr>
            <w:noProof/>
            <w:webHidden/>
          </w:rPr>
          <w:instrText xml:space="preserve"> PAGEREF _Toc6219944 \h </w:instrText>
        </w:r>
        <w:r w:rsidR="00C4229B">
          <w:rPr>
            <w:noProof/>
            <w:webHidden/>
          </w:rPr>
        </w:r>
        <w:r w:rsidR="00C4229B">
          <w:rPr>
            <w:noProof/>
            <w:webHidden/>
          </w:rPr>
          <w:fldChar w:fldCharType="separate"/>
        </w:r>
        <w:r w:rsidR="00C4229B">
          <w:rPr>
            <w:noProof/>
            <w:webHidden/>
          </w:rPr>
          <w:t>107</w:t>
        </w:r>
        <w:r w:rsidR="00C4229B">
          <w:rPr>
            <w:noProof/>
            <w:webHidden/>
          </w:rPr>
          <w:fldChar w:fldCharType="end"/>
        </w:r>
      </w:hyperlink>
    </w:p>
    <w:p w14:paraId="2029E660" w14:textId="5EB04D3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5" w:history="1">
        <w:r w:rsidR="00C4229B" w:rsidRPr="00D812BC">
          <w:rPr>
            <w:rStyle w:val="Hyperlink"/>
            <w:noProof/>
          </w:rPr>
          <w:t>3.26.20 graphTraversals property</w:t>
        </w:r>
        <w:r w:rsidR="00C4229B">
          <w:rPr>
            <w:noProof/>
            <w:webHidden/>
          </w:rPr>
          <w:tab/>
        </w:r>
        <w:r w:rsidR="00C4229B">
          <w:rPr>
            <w:noProof/>
            <w:webHidden/>
          </w:rPr>
          <w:fldChar w:fldCharType="begin"/>
        </w:r>
        <w:r w:rsidR="00C4229B">
          <w:rPr>
            <w:noProof/>
            <w:webHidden/>
          </w:rPr>
          <w:instrText xml:space="preserve"> PAGEREF _Toc6219945 \h </w:instrText>
        </w:r>
        <w:r w:rsidR="00C4229B">
          <w:rPr>
            <w:noProof/>
            <w:webHidden/>
          </w:rPr>
        </w:r>
        <w:r w:rsidR="00C4229B">
          <w:rPr>
            <w:noProof/>
            <w:webHidden/>
          </w:rPr>
          <w:fldChar w:fldCharType="separate"/>
        </w:r>
        <w:r w:rsidR="00C4229B">
          <w:rPr>
            <w:noProof/>
            <w:webHidden/>
          </w:rPr>
          <w:t>107</w:t>
        </w:r>
        <w:r w:rsidR="00C4229B">
          <w:rPr>
            <w:noProof/>
            <w:webHidden/>
          </w:rPr>
          <w:fldChar w:fldCharType="end"/>
        </w:r>
      </w:hyperlink>
    </w:p>
    <w:p w14:paraId="0277AB8C" w14:textId="719FFC3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6" w:history="1">
        <w:r w:rsidR="00C4229B" w:rsidRPr="00D812BC">
          <w:rPr>
            <w:rStyle w:val="Hyperlink"/>
            <w:noProof/>
          </w:rPr>
          <w:t>3.26.21 stacks property</w:t>
        </w:r>
        <w:r w:rsidR="00C4229B">
          <w:rPr>
            <w:noProof/>
            <w:webHidden/>
          </w:rPr>
          <w:tab/>
        </w:r>
        <w:r w:rsidR="00C4229B">
          <w:rPr>
            <w:noProof/>
            <w:webHidden/>
          </w:rPr>
          <w:fldChar w:fldCharType="begin"/>
        </w:r>
        <w:r w:rsidR="00C4229B">
          <w:rPr>
            <w:noProof/>
            <w:webHidden/>
          </w:rPr>
          <w:instrText xml:space="preserve"> PAGEREF _Toc6219946 \h </w:instrText>
        </w:r>
        <w:r w:rsidR="00C4229B">
          <w:rPr>
            <w:noProof/>
            <w:webHidden/>
          </w:rPr>
        </w:r>
        <w:r w:rsidR="00C4229B">
          <w:rPr>
            <w:noProof/>
            <w:webHidden/>
          </w:rPr>
          <w:fldChar w:fldCharType="separate"/>
        </w:r>
        <w:r w:rsidR="00C4229B">
          <w:rPr>
            <w:noProof/>
            <w:webHidden/>
          </w:rPr>
          <w:t>107</w:t>
        </w:r>
        <w:r w:rsidR="00C4229B">
          <w:rPr>
            <w:noProof/>
            <w:webHidden/>
          </w:rPr>
          <w:fldChar w:fldCharType="end"/>
        </w:r>
      </w:hyperlink>
    </w:p>
    <w:p w14:paraId="43FCD5F4" w14:textId="2B6CADDD"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7" w:history="1">
        <w:r w:rsidR="00C4229B" w:rsidRPr="00D812BC">
          <w:rPr>
            <w:rStyle w:val="Hyperlink"/>
            <w:noProof/>
          </w:rPr>
          <w:t>3.26.22 relatedLocations property</w:t>
        </w:r>
        <w:r w:rsidR="00C4229B">
          <w:rPr>
            <w:noProof/>
            <w:webHidden/>
          </w:rPr>
          <w:tab/>
        </w:r>
        <w:r w:rsidR="00C4229B">
          <w:rPr>
            <w:noProof/>
            <w:webHidden/>
          </w:rPr>
          <w:fldChar w:fldCharType="begin"/>
        </w:r>
        <w:r w:rsidR="00C4229B">
          <w:rPr>
            <w:noProof/>
            <w:webHidden/>
          </w:rPr>
          <w:instrText xml:space="preserve"> PAGEREF _Toc6219947 \h </w:instrText>
        </w:r>
        <w:r w:rsidR="00C4229B">
          <w:rPr>
            <w:noProof/>
            <w:webHidden/>
          </w:rPr>
        </w:r>
        <w:r w:rsidR="00C4229B">
          <w:rPr>
            <w:noProof/>
            <w:webHidden/>
          </w:rPr>
          <w:fldChar w:fldCharType="separate"/>
        </w:r>
        <w:r w:rsidR="00C4229B">
          <w:rPr>
            <w:noProof/>
            <w:webHidden/>
          </w:rPr>
          <w:t>107</w:t>
        </w:r>
        <w:r w:rsidR="00C4229B">
          <w:rPr>
            <w:noProof/>
            <w:webHidden/>
          </w:rPr>
          <w:fldChar w:fldCharType="end"/>
        </w:r>
      </w:hyperlink>
    </w:p>
    <w:p w14:paraId="55A8BF0B" w14:textId="267AD06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8" w:history="1">
        <w:r w:rsidR="00C4229B" w:rsidRPr="00D812BC">
          <w:rPr>
            <w:rStyle w:val="Hyperlink"/>
            <w:noProof/>
          </w:rPr>
          <w:t>3.26.23 suppressions property</w:t>
        </w:r>
        <w:r w:rsidR="00C4229B">
          <w:rPr>
            <w:noProof/>
            <w:webHidden/>
          </w:rPr>
          <w:tab/>
        </w:r>
        <w:r w:rsidR="00C4229B">
          <w:rPr>
            <w:noProof/>
            <w:webHidden/>
          </w:rPr>
          <w:fldChar w:fldCharType="begin"/>
        </w:r>
        <w:r w:rsidR="00C4229B">
          <w:rPr>
            <w:noProof/>
            <w:webHidden/>
          </w:rPr>
          <w:instrText xml:space="preserve"> PAGEREF _Toc6219948 \h </w:instrText>
        </w:r>
        <w:r w:rsidR="00C4229B">
          <w:rPr>
            <w:noProof/>
            <w:webHidden/>
          </w:rPr>
        </w:r>
        <w:r w:rsidR="00C4229B">
          <w:rPr>
            <w:noProof/>
            <w:webHidden/>
          </w:rPr>
          <w:fldChar w:fldCharType="separate"/>
        </w:r>
        <w:r w:rsidR="00C4229B">
          <w:rPr>
            <w:noProof/>
            <w:webHidden/>
          </w:rPr>
          <w:t>108</w:t>
        </w:r>
        <w:r w:rsidR="00C4229B">
          <w:rPr>
            <w:noProof/>
            <w:webHidden/>
          </w:rPr>
          <w:fldChar w:fldCharType="end"/>
        </w:r>
      </w:hyperlink>
    </w:p>
    <w:p w14:paraId="45B5EBD4" w14:textId="556293C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49" w:history="1">
        <w:r w:rsidR="00C4229B" w:rsidRPr="00D812BC">
          <w:rPr>
            <w:rStyle w:val="Hyperlink"/>
            <w:noProof/>
          </w:rPr>
          <w:t>3.26.24 baselineState property</w:t>
        </w:r>
        <w:r w:rsidR="00C4229B">
          <w:rPr>
            <w:noProof/>
            <w:webHidden/>
          </w:rPr>
          <w:tab/>
        </w:r>
        <w:r w:rsidR="00C4229B">
          <w:rPr>
            <w:noProof/>
            <w:webHidden/>
          </w:rPr>
          <w:fldChar w:fldCharType="begin"/>
        </w:r>
        <w:r w:rsidR="00C4229B">
          <w:rPr>
            <w:noProof/>
            <w:webHidden/>
          </w:rPr>
          <w:instrText xml:space="preserve"> PAGEREF _Toc6219949 \h </w:instrText>
        </w:r>
        <w:r w:rsidR="00C4229B">
          <w:rPr>
            <w:noProof/>
            <w:webHidden/>
          </w:rPr>
        </w:r>
        <w:r w:rsidR="00C4229B">
          <w:rPr>
            <w:noProof/>
            <w:webHidden/>
          </w:rPr>
          <w:fldChar w:fldCharType="separate"/>
        </w:r>
        <w:r w:rsidR="00C4229B">
          <w:rPr>
            <w:noProof/>
            <w:webHidden/>
          </w:rPr>
          <w:t>108</w:t>
        </w:r>
        <w:r w:rsidR="00C4229B">
          <w:rPr>
            <w:noProof/>
            <w:webHidden/>
          </w:rPr>
          <w:fldChar w:fldCharType="end"/>
        </w:r>
      </w:hyperlink>
    </w:p>
    <w:p w14:paraId="6F24EDE4" w14:textId="4FA2AB5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0" w:history="1">
        <w:r w:rsidR="00C4229B" w:rsidRPr="00D812BC">
          <w:rPr>
            <w:rStyle w:val="Hyperlink"/>
            <w:noProof/>
          </w:rPr>
          <w:t>3.26.25 rank property</w:t>
        </w:r>
        <w:r w:rsidR="00C4229B">
          <w:rPr>
            <w:noProof/>
            <w:webHidden/>
          </w:rPr>
          <w:tab/>
        </w:r>
        <w:r w:rsidR="00C4229B">
          <w:rPr>
            <w:noProof/>
            <w:webHidden/>
          </w:rPr>
          <w:fldChar w:fldCharType="begin"/>
        </w:r>
        <w:r w:rsidR="00C4229B">
          <w:rPr>
            <w:noProof/>
            <w:webHidden/>
          </w:rPr>
          <w:instrText xml:space="preserve"> PAGEREF _Toc6219950 \h </w:instrText>
        </w:r>
        <w:r w:rsidR="00C4229B">
          <w:rPr>
            <w:noProof/>
            <w:webHidden/>
          </w:rPr>
        </w:r>
        <w:r w:rsidR="00C4229B">
          <w:rPr>
            <w:noProof/>
            <w:webHidden/>
          </w:rPr>
          <w:fldChar w:fldCharType="separate"/>
        </w:r>
        <w:r w:rsidR="00C4229B">
          <w:rPr>
            <w:noProof/>
            <w:webHidden/>
          </w:rPr>
          <w:t>109</w:t>
        </w:r>
        <w:r w:rsidR="00C4229B">
          <w:rPr>
            <w:noProof/>
            <w:webHidden/>
          </w:rPr>
          <w:fldChar w:fldCharType="end"/>
        </w:r>
      </w:hyperlink>
    </w:p>
    <w:p w14:paraId="76C747C6" w14:textId="4865806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1" w:history="1">
        <w:r w:rsidR="00C4229B" w:rsidRPr="00D812BC">
          <w:rPr>
            <w:rStyle w:val="Hyperlink"/>
            <w:noProof/>
          </w:rPr>
          <w:t>3.26.26 attachments property</w:t>
        </w:r>
        <w:r w:rsidR="00C4229B">
          <w:rPr>
            <w:noProof/>
            <w:webHidden/>
          </w:rPr>
          <w:tab/>
        </w:r>
        <w:r w:rsidR="00C4229B">
          <w:rPr>
            <w:noProof/>
            <w:webHidden/>
          </w:rPr>
          <w:fldChar w:fldCharType="begin"/>
        </w:r>
        <w:r w:rsidR="00C4229B">
          <w:rPr>
            <w:noProof/>
            <w:webHidden/>
          </w:rPr>
          <w:instrText xml:space="preserve"> PAGEREF _Toc6219951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56197230" w14:textId="454A1A1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2" w:history="1">
        <w:r w:rsidR="00C4229B" w:rsidRPr="00D812BC">
          <w:rPr>
            <w:rStyle w:val="Hyperlink"/>
            <w:noProof/>
          </w:rPr>
          <w:t>3.26.27 workItemUris property</w:t>
        </w:r>
        <w:r w:rsidR="00C4229B">
          <w:rPr>
            <w:noProof/>
            <w:webHidden/>
          </w:rPr>
          <w:tab/>
        </w:r>
        <w:r w:rsidR="00C4229B">
          <w:rPr>
            <w:noProof/>
            <w:webHidden/>
          </w:rPr>
          <w:fldChar w:fldCharType="begin"/>
        </w:r>
        <w:r w:rsidR="00C4229B">
          <w:rPr>
            <w:noProof/>
            <w:webHidden/>
          </w:rPr>
          <w:instrText xml:space="preserve"> PAGEREF _Toc6219952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293E6DA3" w14:textId="4D825F4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3" w:history="1">
        <w:r w:rsidR="00C4229B" w:rsidRPr="00D812BC">
          <w:rPr>
            <w:rStyle w:val="Hyperlink"/>
            <w:noProof/>
          </w:rPr>
          <w:t>3.26.28 hostedViewerUri property</w:t>
        </w:r>
        <w:r w:rsidR="00C4229B">
          <w:rPr>
            <w:noProof/>
            <w:webHidden/>
          </w:rPr>
          <w:tab/>
        </w:r>
        <w:r w:rsidR="00C4229B">
          <w:rPr>
            <w:noProof/>
            <w:webHidden/>
          </w:rPr>
          <w:fldChar w:fldCharType="begin"/>
        </w:r>
        <w:r w:rsidR="00C4229B">
          <w:rPr>
            <w:noProof/>
            <w:webHidden/>
          </w:rPr>
          <w:instrText xml:space="preserve"> PAGEREF _Toc6219953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5B00C3A8" w14:textId="34A9A4A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4" w:history="1">
        <w:r w:rsidR="00C4229B" w:rsidRPr="00D812BC">
          <w:rPr>
            <w:rStyle w:val="Hyperlink"/>
            <w:noProof/>
          </w:rPr>
          <w:t>3.26.29 provenance property</w:t>
        </w:r>
        <w:r w:rsidR="00C4229B">
          <w:rPr>
            <w:noProof/>
            <w:webHidden/>
          </w:rPr>
          <w:tab/>
        </w:r>
        <w:r w:rsidR="00C4229B">
          <w:rPr>
            <w:noProof/>
            <w:webHidden/>
          </w:rPr>
          <w:fldChar w:fldCharType="begin"/>
        </w:r>
        <w:r w:rsidR="00C4229B">
          <w:rPr>
            <w:noProof/>
            <w:webHidden/>
          </w:rPr>
          <w:instrText xml:space="preserve"> PAGEREF _Toc6219954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475EDBC6" w14:textId="2167A7E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5" w:history="1">
        <w:r w:rsidR="00C4229B" w:rsidRPr="00D812BC">
          <w:rPr>
            <w:rStyle w:val="Hyperlink"/>
            <w:noProof/>
          </w:rPr>
          <w:t>3.26.30 fixes property</w:t>
        </w:r>
        <w:r w:rsidR="00C4229B">
          <w:rPr>
            <w:noProof/>
            <w:webHidden/>
          </w:rPr>
          <w:tab/>
        </w:r>
        <w:r w:rsidR="00C4229B">
          <w:rPr>
            <w:noProof/>
            <w:webHidden/>
          </w:rPr>
          <w:fldChar w:fldCharType="begin"/>
        </w:r>
        <w:r w:rsidR="00C4229B">
          <w:rPr>
            <w:noProof/>
            <w:webHidden/>
          </w:rPr>
          <w:instrText xml:space="preserve"> PAGEREF _Toc6219955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1D22094F" w14:textId="13A368D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6" w:history="1">
        <w:r w:rsidR="00C4229B" w:rsidRPr="00D812BC">
          <w:rPr>
            <w:rStyle w:val="Hyperlink"/>
            <w:noProof/>
          </w:rPr>
          <w:t>3.26.31 occurrenceCount property</w:t>
        </w:r>
        <w:r w:rsidR="00C4229B">
          <w:rPr>
            <w:noProof/>
            <w:webHidden/>
          </w:rPr>
          <w:tab/>
        </w:r>
        <w:r w:rsidR="00C4229B">
          <w:rPr>
            <w:noProof/>
            <w:webHidden/>
          </w:rPr>
          <w:fldChar w:fldCharType="begin"/>
        </w:r>
        <w:r w:rsidR="00C4229B">
          <w:rPr>
            <w:noProof/>
            <w:webHidden/>
          </w:rPr>
          <w:instrText xml:space="preserve"> PAGEREF _Toc6219956 \h </w:instrText>
        </w:r>
        <w:r w:rsidR="00C4229B">
          <w:rPr>
            <w:noProof/>
            <w:webHidden/>
          </w:rPr>
        </w:r>
        <w:r w:rsidR="00C4229B">
          <w:rPr>
            <w:noProof/>
            <w:webHidden/>
          </w:rPr>
          <w:fldChar w:fldCharType="separate"/>
        </w:r>
        <w:r w:rsidR="00C4229B">
          <w:rPr>
            <w:noProof/>
            <w:webHidden/>
          </w:rPr>
          <w:t>110</w:t>
        </w:r>
        <w:r w:rsidR="00C4229B">
          <w:rPr>
            <w:noProof/>
            <w:webHidden/>
          </w:rPr>
          <w:fldChar w:fldCharType="end"/>
        </w:r>
      </w:hyperlink>
    </w:p>
    <w:p w14:paraId="3DCBCF07" w14:textId="25375EF9"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57" w:history="1">
        <w:r w:rsidR="00C4229B" w:rsidRPr="00D812BC">
          <w:rPr>
            <w:rStyle w:val="Hyperlink"/>
            <w:noProof/>
          </w:rPr>
          <w:t>3.27 location object</w:t>
        </w:r>
        <w:r w:rsidR="00C4229B">
          <w:rPr>
            <w:noProof/>
            <w:webHidden/>
          </w:rPr>
          <w:tab/>
        </w:r>
        <w:r w:rsidR="00C4229B">
          <w:rPr>
            <w:noProof/>
            <w:webHidden/>
          </w:rPr>
          <w:fldChar w:fldCharType="begin"/>
        </w:r>
        <w:r w:rsidR="00C4229B">
          <w:rPr>
            <w:noProof/>
            <w:webHidden/>
          </w:rPr>
          <w:instrText xml:space="preserve"> PAGEREF _Toc6219957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4ED20347" w14:textId="1B051E8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8" w:history="1">
        <w:r w:rsidR="00C4229B" w:rsidRPr="00D812BC">
          <w:rPr>
            <w:rStyle w:val="Hyperlink"/>
            <w:noProof/>
          </w:rPr>
          <w:t>3.27.1 General</w:t>
        </w:r>
        <w:r w:rsidR="00C4229B">
          <w:rPr>
            <w:noProof/>
            <w:webHidden/>
          </w:rPr>
          <w:tab/>
        </w:r>
        <w:r w:rsidR="00C4229B">
          <w:rPr>
            <w:noProof/>
            <w:webHidden/>
          </w:rPr>
          <w:fldChar w:fldCharType="begin"/>
        </w:r>
        <w:r w:rsidR="00C4229B">
          <w:rPr>
            <w:noProof/>
            <w:webHidden/>
          </w:rPr>
          <w:instrText xml:space="preserve"> PAGEREF _Toc6219958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69D49C6C" w14:textId="5247FAE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59" w:history="1">
        <w:r w:rsidR="00C4229B" w:rsidRPr="00D812BC">
          <w:rPr>
            <w:rStyle w:val="Hyperlink"/>
            <w:noProof/>
          </w:rPr>
          <w:t>3.27.2 physicalLocation property</w:t>
        </w:r>
        <w:r w:rsidR="00C4229B">
          <w:rPr>
            <w:noProof/>
            <w:webHidden/>
          </w:rPr>
          <w:tab/>
        </w:r>
        <w:r w:rsidR="00C4229B">
          <w:rPr>
            <w:noProof/>
            <w:webHidden/>
          </w:rPr>
          <w:fldChar w:fldCharType="begin"/>
        </w:r>
        <w:r w:rsidR="00C4229B">
          <w:rPr>
            <w:noProof/>
            <w:webHidden/>
          </w:rPr>
          <w:instrText xml:space="preserve"> PAGEREF _Toc6219959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1C81CF13" w14:textId="70C4F12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0" w:history="1">
        <w:r w:rsidR="00C4229B" w:rsidRPr="00D812BC">
          <w:rPr>
            <w:rStyle w:val="Hyperlink"/>
            <w:noProof/>
          </w:rPr>
          <w:t>3.27.3 logicalLocation property</w:t>
        </w:r>
        <w:r w:rsidR="00C4229B">
          <w:rPr>
            <w:noProof/>
            <w:webHidden/>
          </w:rPr>
          <w:tab/>
        </w:r>
        <w:r w:rsidR="00C4229B">
          <w:rPr>
            <w:noProof/>
            <w:webHidden/>
          </w:rPr>
          <w:fldChar w:fldCharType="begin"/>
        </w:r>
        <w:r w:rsidR="00C4229B">
          <w:rPr>
            <w:noProof/>
            <w:webHidden/>
          </w:rPr>
          <w:instrText xml:space="preserve"> PAGEREF _Toc6219960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3AF1DEB3" w14:textId="7C749362"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1" w:history="1">
        <w:r w:rsidR="00C4229B" w:rsidRPr="00D812BC">
          <w:rPr>
            <w:rStyle w:val="Hyperlink"/>
            <w:noProof/>
          </w:rPr>
          <w:t>3.27.4 message property</w:t>
        </w:r>
        <w:r w:rsidR="00C4229B">
          <w:rPr>
            <w:noProof/>
            <w:webHidden/>
          </w:rPr>
          <w:tab/>
        </w:r>
        <w:r w:rsidR="00C4229B">
          <w:rPr>
            <w:noProof/>
            <w:webHidden/>
          </w:rPr>
          <w:fldChar w:fldCharType="begin"/>
        </w:r>
        <w:r w:rsidR="00C4229B">
          <w:rPr>
            <w:noProof/>
            <w:webHidden/>
          </w:rPr>
          <w:instrText xml:space="preserve"> PAGEREF _Toc6219961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6BF947D9" w14:textId="0ADAC36F"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2" w:history="1">
        <w:r w:rsidR="00C4229B" w:rsidRPr="00D812BC">
          <w:rPr>
            <w:rStyle w:val="Hyperlink"/>
            <w:noProof/>
          </w:rPr>
          <w:t>3.27.5 annotations property</w:t>
        </w:r>
        <w:r w:rsidR="00C4229B">
          <w:rPr>
            <w:noProof/>
            <w:webHidden/>
          </w:rPr>
          <w:tab/>
        </w:r>
        <w:r w:rsidR="00C4229B">
          <w:rPr>
            <w:noProof/>
            <w:webHidden/>
          </w:rPr>
          <w:fldChar w:fldCharType="begin"/>
        </w:r>
        <w:r w:rsidR="00C4229B">
          <w:rPr>
            <w:noProof/>
            <w:webHidden/>
          </w:rPr>
          <w:instrText xml:space="preserve"> PAGEREF _Toc6219962 \h </w:instrText>
        </w:r>
        <w:r w:rsidR="00C4229B">
          <w:rPr>
            <w:noProof/>
            <w:webHidden/>
          </w:rPr>
        </w:r>
        <w:r w:rsidR="00C4229B">
          <w:rPr>
            <w:noProof/>
            <w:webHidden/>
          </w:rPr>
          <w:fldChar w:fldCharType="separate"/>
        </w:r>
        <w:r w:rsidR="00C4229B">
          <w:rPr>
            <w:noProof/>
            <w:webHidden/>
          </w:rPr>
          <w:t>111</w:t>
        </w:r>
        <w:r w:rsidR="00C4229B">
          <w:rPr>
            <w:noProof/>
            <w:webHidden/>
          </w:rPr>
          <w:fldChar w:fldCharType="end"/>
        </w:r>
      </w:hyperlink>
    </w:p>
    <w:p w14:paraId="55465355" w14:textId="2E05D637"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63" w:history="1">
        <w:r w:rsidR="00C4229B" w:rsidRPr="00D812BC">
          <w:rPr>
            <w:rStyle w:val="Hyperlink"/>
            <w:noProof/>
          </w:rPr>
          <w:t>3.28 physicalLocation object</w:t>
        </w:r>
        <w:r w:rsidR="00C4229B">
          <w:rPr>
            <w:noProof/>
            <w:webHidden/>
          </w:rPr>
          <w:tab/>
        </w:r>
        <w:r w:rsidR="00C4229B">
          <w:rPr>
            <w:noProof/>
            <w:webHidden/>
          </w:rPr>
          <w:fldChar w:fldCharType="begin"/>
        </w:r>
        <w:r w:rsidR="00C4229B">
          <w:rPr>
            <w:noProof/>
            <w:webHidden/>
          </w:rPr>
          <w:instrText xml:space="preserve"> PAGEREF _Toc6219963 \h </w:instrText>
        </w:r>
        <w:r w:rsidR="00C4229B">
          <w:rPr>
            <w:noProof/>
            <w:webHidden/>
          </w:rPr>
        </w:r>
        <w:r w:rsidR="00C4229B">
          <w:rPr>
            <w:noProof/>
            <w:webHidden/>
          </w:rPr>
          <w:fldChar w:fldCharType="separate"/>
        </w:r>
        <w:r w:rsidR="00C4229B">
          <w:rPr>
            <w:noProof/>
            <w:webHidden/>
          </w:rPr>
          <w:t>112</w:t>
        </w:r>
        <w:r w:rsidR="00C4229B">
          <w:rPr>
            <w:noProof/>
            <w:webHidden/>
          </w:rPr>
          <w:fldChar w:fldCharType="end"/>
        </w:r>
      </w:hyperlink>
    </w:p>
    <w:p w14:paraId="05F7B554" w14:textId="02EB918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4" w:history="1">
        <w:r w:rsidR="00C4229B" w:rsidRPr="00D812BC">
          <w:rPr>
            <w:rStyle w:val="Hyperlink"/>
            <w:noProof/>
          </w:rPr>
          <w:t>3.28.1 General</w:t>
        </w:r>
        <w:r w:rsidR="00C4229B">
          <w:rPr>
            <w:noProof/>
            <w:webHidden/>
          </w:rPr>
          <w:tab/>
        </w:r>
        <w:r w:rsidR="00C4229B">
          <w:rPr>
            <w:noProof/>
            <w:webHidden/>
          </w:rPr>
          <w:fldChar w:fldCharType="begin"/>
        </w:r>
        <w:r w:rsidR="00C4229B">
          <w:rPr>
            <w:noProof/>
            <w:webHidden/>
          </w:rPr>
          <w:instrText xml:space="preserve"> PAGEREF _Toc6219964 \h </w:instrText>
        </w:r>
        <w:r w:rsidR="00C4229B">
          <w:rPr>
            <w:noProof/>
            <w:webHidden/>
          </w:rPr>
        </w:r>
        <w:r w:rsidR="00C4229B">
          <w:rPr>
            <w:noProof/>
            <w:webHidden/>
          </w:rPr>
          <w:fldChar w:fldCharType="separate"/>
        </w:r>
        <w:r w:rsidR="00C4229B">
          <w:rPr>
            <w:noProof/>
            <w:webHidden/>
          </w:rPr>
          <w:t>112</w:t>
        </w:r>
        <w:r w:rsidR="00C4229B">
          <w:rPr>
            <w:noProof/>
            <w:webHidden/>
          </w:rPr>
          <w:fldChar w:fldCharType="end"/>
        </w:r>
      </w:hyperlink>
    </w:p>
    <w:p w14:paraId="0AF41C01" w14:textId="666B71D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5" w:history="1">
        <w:r w:rsidR="00C4229B" w:rsidRPr="00D812BC">
          <w:rPr>
            <w:rStyle w:val="Hyperlink"/>
            <w:noProof/>
          </w:rPr>
          <w:t>3.28.2 Constraints</w:t>
        </w:r>
        <w:r w:rsidR="00C4229B">
          <w:rPr>
            <w:noProof/>
            <w:webHidden/>
          </w:rPr>
          <w:tab/>
        </w:r>
        <w:r w:rsidR="00C4229B">
          <w:rPr>
            <w:noProof/>
            <w:webHidden/>
          </w:rPr>
          <w:fldChar w:fldCharType="begin"/>
        </w:r>
        <w:r w:rsidR="00C4229B">
          <w:rPr>
            <w:noProof/>
            <w:webHidden/>
          </w:rPr>
          <w:instrText xml:space="preserve"> PAGEREF _Toc6219965 \h </w:instrText>
        </w:r>
        <w:r w:rsidR="00C4229B">
          <w:rPr>
            <w:noProof/>
            <w:webHidden/>
          </w:rPr>
        </w:r>
        <w:r w:rsidR="00C4229B">
          <w:rPr>
            <w:noProof/>
            <w:webHidden/>
          </w:rPr>
          <w:fldChar w:fldCharType="separate"/>
        </w:r>
        <w:r w:rsidR="00C4229B">
          <w:rPr>
            <w:noProof/>
            <w:webHidden/>
          </w:rPr>
          <w:t>112</w:t>
        </w:r>
        <w:r w:rsidR="00C4229B">
          <w:rPr>
            <w:noProof/>
            <w:webHidden/>
          </w:rPr>
          <w:fldChar w:fldCharType="end"/>
        </w:r>
      </w:hyperlink>
    </w:p>
    <w:p w14:paraId="51E30696" w14:textId="49BDCAC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6" w:history="1">
        <w:r w:rsidR="00C4229B" w:rsidRPr="00D812BC">
          <w:rPr>
            <w:rStyle w:val="Hyperlink"/>
            <w:noProof/>
          </w:rPr>
          <w:t>3.28.3 id property</w:t>
        </w:r>
        <w:r w:rsidR="00C4229B">
          <w:rPr>
            <w:noProof/>
            <w:webHidden/>
          </w:rPr>
          <w:tab/>
        </w:r>
        <w:r w:rsidR="00C4229B">
          <w:rPr>
            <w:noProof/>
            <w:webHidden/>
          </w:rPr>
          <w:fldChar w:fldCharType="begin"/>
        </w:r>
        <w:r w:rsidR="00C4229B">
          <w:rPr>
            <w:noProof/>
            <w:webHidden/>
          </w:rPr>
          <w:instrText xml:space="preserve"> PAGEREF _Toc6219966 \h </w:instrText>
        </w:r>
        <w:r w:rsidR="00C4229B">
          <w:rPr>
            <w:noProof/>
            <w:webHidden/>
          </w:rPr>
        </w:r>
        <w:r w:rsidR="00C4229B">
          <w:rPr>
            <w:noProof/>
            <w:webHidden/>
          </w:rPr>
          <w:fldChar w:fldCharType="separate"/>
        </w:r>
        <w:r w:rsidR="00C4229B">
          <w:rPr>
            <w:noProof/>
            <w:webHidden/>
          </w:rPr>
          <w:t>112</w:t>
        </w:r>
        <w:r w:rsidR="00C4229B">
          <w:rPr>
            <w:noProof/>
            <w:webHidden/>
          </w:rPr>
          <w:fldChar w:fldCharType="end"/>
        </w:r>
      </w:hyperlink>
    </w:p>
    <w:p w14:paraId="0D80997D" w14:textId="7A9D6EE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7" w:history="1">
        <w:r w:rsidR="00C4229B" w:rsidRPr="00D812BC">
          <w:rPr>
            <w:rStyle w:val="Hyperlink"/>
            <w:noProof/>
          </w:rPr>
          <w:t>3.28.4 artifactLocation property</w:t>
        </w:r>
        <w:r w:rsidR="00C4229B">
          <w:rPr>
            <w:noProof/>
            <w:webHidden/>
          </w:rPr>
          <w:tab/>
        </w:r>
        <w:r w:rsidR="00C4229B">
          <w:rPr>
            <w:noProof/>
            <w:webHidden/>
          </w:rPr>
          <w:fldChar w:fldCharType="begin"/>
        </w:r>
        <w:r w:rsidR="00C4229B">
          <w:rPr>
            <w:noProof/>
            <w:webHidden/>
          </w:rPr>
          <w:instrText xml:space="preserve"> PAGEREF _Toc6219967 \h </w:instrText>
        </w:r>
        <w:r w:rsidR="00C4229B">
          <w:rPr>
            <w:noProof/>
            <w:webHidden/>
          </w:rPr>
        </w:r>
        <w:r w:rsidR="00C4229B">
          <w:rPr>
            <w:noProof/>
            <w:webHidden/>
          </w:rPr>
          <w:fldChar w:fldCharType="separate"/>
        </w:r>
        <w:r w:rsidR="00C4229B">
          <w:rPr>
            <w:noProof/>
            <w:webHidden/>
          </w:rPr>
          <w:t>112</w:t>
        </w:r>
        <w:r w:rsidR="00C4229B">
          <w:rPr>
            <w:noProof/>
            <w:webHidden/>
          </w:rPr>
          <w:fldChar w:fldCharType="end"/>
        </w:r>
      </w:hyperlink>
    </w:p>
    <w:p w14:paraId="198D0097" w14:textId="3FFBB4D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8" w:history="1">
        <w:r w:rsidR="00C4229B" w:rsidRPr="00D812BC">
          <w:rPr>
            <w:rStyle w:val="Hyperlink"/>
            <w:noProof/>
          </w:rPr>
          <w:t>3.28.5 region property</w:t>
        </w:r>
        <w:r w:rsidR="00C4229B">
          <w:rPr>
            <w:noProof/>
            <w:webHidden/>
          </w:rPr>
          <w:tab/>
        </w:r>
        <w:r w:rsidR="00C4229B">
          <w:rPr>
            <w:noProof/>
            <w:webHidden/>
          </w:rPr>
          <w:fldChar w:fldCharType="begin"/>
        </w:r>
        <w:r w:rsidR="00C4229B">
          <w:rPr>
            <w:noProof/>
            <w:webHidden/>
          </w:rPr>
          <w:instrText xml:space="preserve"> PAGEREF _Toc6219968 \h </w:instrText>
        </w:r>
        <w:r w:rsidR="00C4229B">
          <w:rPr>
            <w:noProof/>
            <w:webHidden/>
          </w:rPr>
        </w:r>
        <w:r w:rsidR="00C4229B">
          <w:rPr>
            <w:noProof/>
            <w:webHidden/>
          </w:rPr>
          <w:fldChar w:fldCharType="separate"/>
        </w:r>
        <w:r w:rsidR="00C4229B">
          <w:rPr>
            <w:noProof/>
            <w:webHidden/>
          </w:rPr>
          <w:t>113</w:t>
        </w:r>
        <w:r w:rsidR="00C4229B">
          <w:rPr>
            <w:noProof/>
            <w:webHidden/>
          </w:rPr>
          <w:fldChar w:fldCharType="end"/>
        </w:r>
      </w:hyperlink>
    </w:p>
    <w:p w14:paraId="515C72D4" w14:textId="2787ABD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69" w:history="1">
        <w:r w:rsidR="00C4229B" w:rsidRPr="00D812BC">
          <w:rPr>
            <w:rStyle w:val="Hyperlink"/>
            <w:noProof/>
          </w:rPr>
          <w:t>3.28.6 contextRegion property</w:t>
        </w:r>
        <w:r w:rsidR="00C4229B">
          <w:rPr>
            <w:noProof/>
            <w:webHidden/>
          </w:rPr>
          <w:tab/>
        </w:r>
        <w:r w:rsidR="00C4229B">
          <w:rPr>
            <w:noProof/>
            <w:webHidden/>
          </w:rPr>
          <w:fldChar w:fldCharType="begin"/>
        </w:r>
        <w:r w:rsidR="00C4229B">
          <w:rPr>
            <w:noProof/>
            <w:webHidden/>
          </w:rPr>
          <w:instrText xml:space="preserve"> PAGEREF _Toc6219969 \h </w:instrText>
        </w:r>
        <w:r w:rsidR="00C4229B">
          <w:rPr>
            <w:noProof/>
            <w:webHidden/>
          </w:rPr>
        </w:r>
        <w:r w:rsidR="00C4229B">
          <w:rPr>
            <w:noProof/>
            <w:webHidden/>
          </w:rPr>
          <w:fldChar w:fldCharType="separate"/>
        </w:r>
        <w:r w:rsidR="00C4229B">
          <w:rPr>
            <w:noProof/>
            <w:webHidden/>
          </w:rPr>
          <w:t>113</w:t>
        </w:r>
        <w:r w:rsidR="00C4229B">
          <w:rPr>
            <w:noProof/>
            <w:webHidden/>
          </w:rPr>
          <w:fldChar w:fldCharType="end"/>
        </w:r>
      </w:hyperlink>
    </w:p>
    <w:p w14:paraId="62ADFDEA" w14:textId="24387C1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0" w:history="1">
        <w:r w:rsidR="00C4229B" w:rsidRPr="00D812BC">
          <w:rPr>
            <w:rStyle w:val="Hyperlink"/>
            <w:noProof/>
          </w:rPr>
          <w:t>3.28.7 address property</w:t>
        </w:r>
        <w:r w:rsidR="00C4229B">
          <w:rPr>
            <w:noProof/>
            <w:webHidden/>
          </w:rPr>
          <w:tab/>
        </w:r>
        <w:r w:rsidR="00C4229B">
          <w:rPr>
            <w:noProof/>
            <w:webHidden/>
          </w:rPr>
          <w:fldChar w:fldCharType="begin"/>
        </w:r>
        <w:r w:rsidR="00C4229B">
          <w:rPr>
            <w:noProof/>
            <w:webHidden/>
          </w:rPr>
          <w:instrText xml:space="preserve"> PAGEREF _Toc6219970 \h </w:instrText>
        </w:r>
        <w:r w:rsidR="00C4229B">
          <w:rPr>
            <w:noProof/>
            <w:webHidden/>
          </w:rPr>
        </w:r>
        <w:r w:rsidR="00C4229B">
          <w:rPr>
            <w:noProof/>
            <w:webHidden/>
          </w:rPr>
          <w:fldChar w:fldCharType="separate"/>
        </w:r>
        <w:r w:rsidR="00C4229B">
          <w:rPr>
            <w:noProof/>
            <w:webHidden/>
          </w:rPr>
          <w:t>114</w:t>
        </w:r>
        <w:r w:rsidR="00C4229B">
          <w:rPr>
            <w:noProof/>
            <w:webHidden/>
          </w:rPr>
          <w:fldChar w:fldCharType="end"/>
        </w:r>
      </w:hyperlink>
    </w:p>
    <w:p w14:paraId="47F2DE1D" w14:textId="3B68EAD3"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71" w:history="1">
        <w:r w:rsidR="00C4229B" w:rsidRPr="00D812BC">
          <w:rPr>
            <w:rStyle w:val="Hyperlink"/>
            <w:noProof/>
          </w:rPr>
          <w:t>3.29 region object</w:t>
        </w:r>
        <w:r w:rsidR="00C4229B">
          <w:rPr>
            <w:noProof/>
            <w:webHidden/>
          </w:rPr>
          <w:tab/>
        </w:r>
        <w:r w:rsidR="00C4229B">
          <w:rPr>
            <w:noProof/>
            <w:webHidden/>
          </w:rPr>
          <w:fldChar w:fldCharType="begin"/>
        </w:r>
        <w:r w:rsidR="00C4229B">
          <w:rPr>
            <w:noProof/>
            <w:webHidden/>
          </w:rPr>
          <w:instrText xml:space="preserve"> PAGEREF _Toc6219971 \h </w:instrText>
        </w:r>
        <w:r w:rsidR="00C4229B">
          <w:rPr>
            <w:noProof/>
            <w:webHidden/>
          </w:rPr>
        </w:r>
        <w:r w:rsidR="00C4229B">
          <w:rPr>
            <w:noProof/>
            <w:webHidden/>
          </w:rPr>
          <w:fldChar w:fldCharType="separate"/>
        </w:r>
        <w:r w:rsidR="00C4229B">
          <w:rPr>
            <w:noProof/>
            <w:webHidden/>
          </w:rPr>
          <w:t>114</w:t>
        </w:r>
        <w:r w:rsidR="00C4229B">
          <w:rPr>
            <w:noProof/>
            <w:webHidden/>
          </w:rPr>
          <w:fldChar w:fldCharType="end"/>
        </w:r>
      </w:hyperlink>
    </w:p>
    <w:p w14:paraId="4B3FCBC9" w14:textId="334E77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2" w:history="1">
        <w:r w:rsidR="00C4229B" w:rsidRPr="00D812BC">
          <w:rPr>
            <w:rStyle w:val="Hyperlink"/>
            <w:noProof/>
          </w:rPr>
          <w:t>3.29.1 General</w:t>
        </w:r>
        <w:r w:rsidR="00C4229B">
          <w:rPr>
            <w:noProof/>
            <w:webHidden/>
          </w:rPr>
          <w:tab/>
        </w:r>
        <w:r w:rsidR="00C4229B">
          <w:rPr>
            <w:noProof/>
            <w:webHidden/>
          </w:rPr>
          <w:fldChar w:fldCharType="begin"/>
        </w:r>
        <w:r w:rsidR="00C4229B">
          <w:rPr>
            <w:noProof/>
            <w:webHidden/>
          </w:rPr>
          <w:instrText xml:space="preserve"> PAGEREF _Toc6219972 \h </w:instrText>
        </w:r>
        <w:r w:rsidR="00C4229B">
          <w:rPr>
            <w:noProof/>
            <w:webHidden/>
          </w:rPr>
        </w:r>
        <w:r w:rsidR="00C4229B">
          <w:rPr>
            <w:noProof/>
            <w:webHidden/>
          </w:rPr>
          <w:fldChar w:fldCharType="separate"/>
        </w:r>
        <w:r w:rsidR="00C4229B">
          <w:rPr>
            <w:noProof/>
            <w:webHidden/>
          </w:rPr>
          <w:t>114</w:t>
        </w:r>
        <w:r w:rsidR="00C4229B">
          <w:rPr>
            <w:noProof/>
            <w:webHidden/>
          </w:rPr>
          <w:fldChar w:fldCharType="end"/>
        </w:r>
      </w:hyperlink>
    </w:p>
    <w:p w14:paraId="6979C245" w14:textId="431569D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3" w:history="1">
        <w:r w:rsidR="00C4229B" w:rsidRPr="00D812BC">
          <w:rPr>
            <w:rStyle w:val="Hyperlink"/>
            <w:noProof/>
          </w:rPr>
          <w:t>3.29.2 Text regions</w:t>
        </w:r>
        <w:r w:rsidR="00C4229B">
          <w:rPr>
            <w:noProof/>
            <w:webHidden/>
          </w:rPr>
          <w:tab/>
        </w:r>
        <w:r w:rsidR="00C4229B">
          <w:rPr>
            <w:noProof/>
            <w:webHidden/>
          </w:rPr>
          <w:fldChar w:fldCharType="begin"/>
        </w:r>
        <w:r w:rsidR="00C4229B">
          <w:rPr>
            <w:noProof/>
            <w:webHidden/>
          </w:rPr>
          <w:instrText xml:space="preserve"> PAGEREF _Toc6219973 \h </w:instrText>
        </w:r>
        <w:r w:rsidR="00C4229B">
          <w:rPr>
            <w:noProof/>
            <w:webHidden/>
          </w:rPr>
        </w:r>
        <w:r w:rsidR="00C4229B">
          <w:rPr>
            <w:noProof/>
            <w:webHidden/>
          </w:rPr>
          <w:fldChar w:fldCharType="separate"/>
        </w:r>
        <w:r w:rsidR="00C4229B">
          <w:rPr>
            <w:noProof/>
            <w:webHidden/>
          </w:rPr>
          <w:t>114</w:t>
        </w:r>
        <w:r w:rsidR="00C4229B">
          <w:rPr>
            <w:noProof/>
            <w:webHidden/>
          </w:rPr>
          <w:fldChar w:fldCharType="end"/>
        </w:r>
      </w:hyperlink>
    </w:p>
    <w:p w14:paraId="7F1ED29D" w14:textId="48E76F8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4" w:history="1">
        <w:r w:rsidR="00C4229B" w:rsidRPr="00D812BC">
          <w:rPr>
            <w:rStyle w:val="Hyperlink"/>
            <w:noProof/>
          </w:rPr>
          <w:t>3.29.3 Binary regions</w:t>
        </w:r>
        <w:r w:rsidR="00C4229B">
          <w:rPr>
            <w:noProof/>
            <w:webHidden/>
          </w:rPr>
          <w:tab/>
        </w:r>
        <w:r w:rsidR="00C4229B">
          <w:rPr>
            <w:noProof/>
            <w:webHidden/>
          </w:rPr>
          <w:fldChar w:fldCharType="begin"/>
        </w:r>
        <w:r w:rsidR="00C4229B">
          <w:rPr>
            <w:noProof/>
            <w:webHidden/>
          </w:rPr>
          <w:instrText xml:space="preserve"> PAGEREF _Toc6219974 \h </w:instrText>
        </w:r>
        <w:r w:rsidR="00C4229B">
          <w:rPr>
            <w:noProof/>
            <w:webHidden/>
          </w:rPr>
        </w:r>
        <w:r w:rsidR="00C4229B">
          <w:rPr>
            <w:noProof/>
            <w:webHidden/>
          </w:rPr>
          <w:fldChar w:fldCharType="separate"/>
        </w:r>
        <w:r w:rsidR="00C4229B">
          <w:rPr>
            <w:noProof/>
            <w:webHidden/>
          </w:rPr>
          <w:t>117</w:t>
        </w:r>
        <w:r w:rsidR="00C4229B">
          <w:rPr>
            <w:noProof/>
            <w:webHidden/>
          </w:rPr>
          <w:fldChar w:fldCharType="end"/>
        </w:r>
      </w:hyperlink>
    </w:p>
    <w:p w14:paraId="5C82D369" w14:textId="354689A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5" w:history="1">
        <w:r w:rsidR="00C4229B" w:rsidRPr="00D812BC">
          <w:rPr>
            <w:rStyle w:val="Hyperlink"/>
            <w:noProof/>
          </w:rPr>
          <w:t>3.29.4 Independence of text and binary regions</w:t>
        </w:r>
        <w:r w:rsidR="00C4229B">
          <w:rPr>
            <w:noProof/>
            <w:webHidden/>
          </w:rPr>
          <w:tab/>
        </w:r>
        <w:r w:rsidR="00C4229B">
          <w:rPr>
            <w:noProof/>
            <w:webHidden/>
          </w:rPr>
          <w:fldChar w:fldCharType="begin"/>
        </w:r>
        <w:r w:rsidR="00C4229B">
          <w:rPr>
            <w:noProof/>
            <w:webHidden/>
          </w:rPr>
          <w:instrText xml:space="preserve"> PAGEREF _Toc6219975 \h </w:instrText>
        </w:r>
        <w:r w:rsidR="00C4229B">
          <w:rPr>
            <w:noProof/>
            <w:webHidden/>
          </w:rPr>
        </w:r>
        <w:r w:rsidR="00C4229B">
          <w:rPr>
            <w:noProof/>
            <w:webHidden/>
          </w:rPr>
          <w:fldChar w:fldCharType="separate"/>
        </w:r>
        <w:r w:rsidR="00C4229B">
          <w:rPr>
            <w:noProof/>
            <w:webHidden/>
          </w:rPr>
          <w:t>117</w:t>
        </w:r>
        <w:r w:rsidR="00C4229B">
          <w:rPr>
            <w:noProof/>
            <w:webHidden/>
          </w:rPr>
          <w:fldChar w:fldCharType="end"/>
        </w:r>
      </w:hyperlink>
    </w:p>
    <w:p w14:paraId="21F53F15" w14:textId="6DD4D93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6" w:history="1">
        <w:r w:rsidR="00C4229B" w:rsidRPr="00D812BC">
          <w:rPr>
            <w:rStyle w:val="Hyperlink"/>
            <w:noProof/>
          </w:rPr>
          <w:t>3.29.5 startLine property</w:t>
        </w:r>
        <w:r w:rsidR="00C4229B">
          <w:rPr>
            <w:noProof/>
            <w:webHidden/>
          </w:rPr>
          <w:tab/>
        </w:r>
        <w:r w:rsidR="00C4229B">
          <w:rPr>
            <w:noProof/>
            <w:webHidden/>
          </w:rPr>
          <w:fldChar w:fldCharType="begin"/>
        </w:r>
        <w:r w:rsidR="00C4229B">
          <w:rPr>
            <w:noProof/>
            <w:webHidden/>
          </w:rPr>
          <w:instrText xml:space="preserve"> PAGEREF _Toc6219976 \h </w:instrText>
        </w:r>
        <w:r w:rsidR="00C4229B">
          <w:rPr>
            <w:noProof/>
            <w:webHidden/>
          </w:rPr>
        </w:r>
        <w:r w:rsidR="00C4229B">
          <w:rPr>
            <w:noProof/>
            <w:webHidden/>
          </w:rPr>
          <w:fldChar w:fldCharType="separate"/>
        </w:r>
        <w:r w:rsidR="00C4229B">
          <w:rPr>
            <w:noProof/>
            <w:webHidden/>
          </w:rPr>
          <w:t>117</w:t>
        </w:r>
        <w:r w:rsidR="00C4229B">
          <w:rPr>
            <w:noProof/>
            <w:webHidden/>
          </w:rPr>
          <w:fldChar w:fldCharType="end"/>
        </w:r>
      </w:hyperlink>
    </w:p>
    <w:p w14:paraId="5881DD99" w14:textId="0BBB0DA1"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7" w:history="1">
        <w:r w:rsidR="00C4229B" w:rsidRPr="00D812BC">
          <w:rPr>
            <w:rStyle w:val="Hyperlink"/>
            <w:noProof/>
          </w:rPr>
          <w:t>3.29.6 startColumn property</w:t>
        </w:r>
        <w:r w:rsidR="00C4229B">
          <w:rPr>
            <w:noProof/>
            <w:webHidden/>
          </w:rPr>
          <w:tab/>
        </w:r>
        <w:r w:rsidR="00C4229B">
          <w:rPr>
            <w:noProof/>
            <w:webHidden/>
          </w:rPr>
          <w:fldChar w:fldCharType="begin"/>
        </w:r>
        <w:r w:rsidR="00C4229B">
          <w:rPr>
            <w:noProof/>
            <w:webHidden/>
          </w:rPr>
          <w:instrText xml:space="preserve"> PAGEREF _Toc6219977 \h </w:instrText>
        </w:r>
        <w:r w:rsidR="00C4229B">
          <w:rPr>
            <w:noProof/>
            <w:webHidden/>
          </w:rPr>
        </w:r>
        <w:r w:rsidR="00C4229B">
          <w:rPr>
            <w:noProof/>
            <w:webHidden/>
          </w:rPr>
          <w:fldChar w:fldCharType="separate"/>
        </w:r>
        <w:r w:rsidR="00C4229B">
          <w:rPr>
            <w:noProof/>
            <w:webHidden/>
          </w:rPr>
          <w:t>117</w:t>
        </w:r>
        <w:r w:rsidR="00C4229B">
          <w:rPr>
            <w:noProof/>
            <w:webHidden/>
          </w:rPr>
          <w:fldChar w:fldCharType="end"/>
        </w:r>
      </w:hyperlink>
    </w:p>
    <w:p w14:paraId="091F0FAD" w14:textId="741BE61B"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8" w:history="1">
        <w:r w:rsidR="00C4229B" w:rsidRPr="00D812BC">
          <w:rPr>
            <w:rStyle w:val="Hyperlink"/>
            <w:noProof/>
          </w:rPr>
          <w:t>3.29.7 endLine property</w:t>
        </w:r>
        <w:r w:rsidR="00C4229B">
          <w:rPr>
            <w:noProof/>
            <w:webHidden/>
          </w:rPr>
          <w:tab/>
        </w:r>
        <w:r w:rsidR="00C4229B">
          <w:rPr>
            <w:noProof/>
            <w:webHidden/>
          </w:rPr>
          <w:fldChar w:fldCharType="begin"/>
        </w:r>
        <w:r w:rsidR="00C4229B">
          <w:rPr>
            <w:noProof/>
            <w:webHidden/>
          </w:rPr>
          <w:instrText xml:space="preserve"> PAGEREF _Toc6219978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07A91234" w14:textId="5EFCB5A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79" w:history="1">
        <w:r w:rsidR="00C4229B" w:rsidRPr="00D812BC">
          <w:rPr>
            <w:rStyle w:val="Hyperlink"/>
            <w:noProof/>
          </w:rPr>
          <w:t>3.29.8 endColumn property</w:t>
        </w:r>
        <w:r w:rsidR="00C4229B">
          <w:rPr>
            <w:noProof/>
            <w:webHidden/>
          </w:rPr>
          <w:tab/>
        </w:r>
        <w:r w:rsidR="00C4229B">
          <w:rPr>
            <w:noProof/>
            <w:webHidden/>
          </w:rPr>
          <w:fldChar w:fldCharType="begin"/>
        </w:r>
        <w:r w:rsidR="00C4229B">
          <w:rPr>
            <w:noProof/>
            <w:webHidden/>
          </w:rPr>
          <w:instrText xml:space="preserve"> PAGEREF _Toc6219979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7C2C0AC3" w14:textId="1A7457F4"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0" w:history="1">
        <w:r w:rsidR="00C4229B" w:rsidRPr="00D812BC">
          <w:rPr>
            <w:rStyle w:val="Hyperlink"/>
            <w:noProof/>
          </w:rPr>
          <w:t>3.29.9 charOffset property</w:t>
        </w:r>
        <w:r w:rsidR="00C4229B">
          <w:rPr>
            <w:noProof/>
            <w:webHidden/>
          </w:rPr>
          <w:tab/>
        </w:r>
        <w:r w:rsidR="00C4229B">
          <w:rPr>
            <w:noProof/>
            <w:webHidden/>
          </w:rPr>
          <w:fldChar w:fldCharType="begin"/>
        </w:r>
        <w:r w:rsidR="00C4229B">
          <w:rPr>
            <w:noProof/>
            <w:webHidden/>
          </w:rPr>
          <w:instrText xml:space="preserve"> PAGEREF _Toc6219980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40A5CBAF" w14:textId="0F68C276"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1" w:history="1">
        <w:r w:rsidR="00C4229B" w:rsidRPr="00D812BC">
          <w:rPr>
            <w:rStyle w:val="Hyperlink"/>
            <w:noProof/>
          </w:rPr>
          <w:t>3.29.10 charLength property</w:t>
        </w:r>
        <w:r w:rsidR="00C4229B">
          <w:rPr>
            <w:noProof/>
            <w:webHidden/>
          </w:rPr>
          <w:tab/>
        </w:r>
        <w:r w:rsidR="00C4229B">
          <w:rPr>
            <w:noProof/>
            <w:webHidden/>
          </w:rPr>
          <w:fldChar w:fldCharType="begin"/>
        </w:r>
        <w:r w:rsidR="00C4229B">
          <w:rPr>
            <w:noProof/>
            <w:webHidden/>
          </w:rPr>
          <w:instrText xml:space="preserve"> PAGEREF _Toc6219981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3383C155" w14:textId="6C3F08F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2" w:history="1">
        <w:r w:rsidR="00C4229B" w:rsidRPr="00D812BC">
          <w:rPr>
            <w:rStyle w:val="Hyperlink"/>
            <w:noProof/>
          </w:rPr>
          <w:t>3.29.11 byteOffset property</w:t>
        </w:r>
        <w:r w:rsidR="00C4229B">
          <w:rPr>
            <w:noProof/>
            <w:webHidden/>
          </w:rPr>
          <w:tab/>
        </w:r>
        <w:r w:rsidR="00C4229B">
          <w:rPr>
            <w:noProof/>
            <w:webHidden/>
          </w:rPr>
          <w:fldChar w:fldCharType="begin"/>
        </w:r>
        <w:r w:rsidR="00C4229B">
          <w:rPr>
            <w:noProof/>
            <w:webHidden/>
          </w:rPr>
          <w:instrText xml:space="preserve"> PAGEREF _Toc6219982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609C9BAA" w14:textId="396291A0"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3" w:history="1">
        <w:r w:rsidR="00C4229B" w:rsidRPr="00D812BC">
          <w:rPr>
            <w:rStyle w:val="Hyperlink"/>
            <w:noProof/>
          </w:rPr>
          <w:t>3.29.12 byteLength property</w:t>
        </w:r>
        <w:r w:rsidR="00C4229B">
          <w:rPr>
            <w:noProof/>
            <w:webHidden/>
          </w:rPr>
          <w:tab/>
        </w:r>
        <w:r w:rsidR="00C4229B">
          <w:rPr>
            <w:noProof/>
            <w:webHidden/>
          </w:rPr>
          <w:fldChar w:fldCharType="begin"/>
        </w:r>
        <w:r w:rsidR="00C4229B">
          <w:rPr>
            <w:noProof/>
            <w:webHidden/>
          </w:rPr>
          <w:instrText xml:space="preserve"> PAGEREF _Toc6219983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730CB507" w14:textId="485A6F0A"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4" w:history="1">
        <w:r w:rsidR="00C4229B" w:rsidRPr="00D812BC">
          <w:rPr>
            <w:rStyle w:val="Hyperlink"/>
            <w:noProof/>
          </w:rPr>
          <w:t>3.29.13 snippet property</w:t>
        </w:r>
        <w:r w:rsidR="00C4229B">
          <w:rPr>
            <w:noProof/>
            <w:webHidden/>
          </w:rPr>
          <w:tab/>
        </w:r>
        <w:r w:rsidR="00C4229B">
          <w:rPr>
            <w:noProof/>
            <w:webHidden/>
          </w:rPr>
          <w:fldChar w:fldCharType="begin"/>
        </w:r>
        <w:r w:rsidR="00C4229B">
          <w:rPr>
            <w:noProof/>
            <w:webHidden/>
          </w:rPr>
          <w:instrText xml:space="preserve"> PAGEREF _Toc6219984 \h </w:instrText>
        </w:r>
        <w:r w:rsidR="00C4229B">
          <w:rPr>
            <w:noProof/>
            <w:webHidden/>
          </w:rPr>
        </w:r>
        <w:r w:rsidR="00C4229B">
          <w:rPr>
            <w:noProof/>
            <w:webHidden/>
          </w:rPr>
          <w:fldChar w:fldCharType="separate"/>
        </w:r>
        <w:r w:rsidR="00C4229B">
          <w:rPr>
            <w:noProof/>
            <w:webHidden/>
          </w:rPr>
          <w:t>118</w:t>
        </w:r>
        <w:r w:rsidR="00C4229B">
          <w:rPr>
            <w:noProof/>
            <w:webHidden/>
          </w:rPr>
          <w:fldChar w:fldCharType="end"/>
        </w:r>
      </w:hyperlink>
    </w:p>
    <w:p w14:paraId="4989B970" w14:textId="0034F4A8"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5" w:history="1">
        <w:r w:rsidR="00C4229B" w:rsidRPr="00D812BC">
          <w:rPr>
            <w:rStyle w:val="Hyperlink"/>
            <w:noProof/>
          </w:rPr>
          <w:t>3.29.14 message property</w:t>
        </w:r>
        <w:r w:rsidR="00C4229B">
          <w:rPr>
            <w:noProof/>
            <w:webHidden/>
          </w:rPr>
          <w:tab/>
        </w:r>
        <w:r w:rsidR="00C4229B">
          <w:rPr>
            <w:noProof/>
            <w:webHidden/>
          </w:rPr>
          <w:fldChar w:fldCharType="begin"/>
        </w:r>
        <w:r w:rsidR="00C4229B">
          <w:rPr>
            <w:noProof/>
            <w:webHidden/>
          </w:rPr>
          <w:instrText xml:space="preserve"> PAGEREF _Toc6219985 \h </w:instrText>
        </w:r>
        <w:r w:rsidR="00C4229B">
          <w:rPr>
            <w:noProof/>
            <w:webHidden/>
          </w:rPr>
        </w:r>
        <w:r w:rsidR="00C4229B">
          <w:rPr>
            <w:noProof/>
            <w:webHidden/>
          </w:rPr>
          <w:fldChar w:fldCharType="separate"/>
        </w:r>
        <w:r w:rsidR="00C4229B">
          <w:rPr>
            <w:noProof/>
            <w:webHidden/>
          </w:rPr>
          <w:t>119</w:t>
        </w:r>
        <w:r w:rsidR="00C4229B">
          <w:rPr>
            <w:noProof/>
            <w:webHidden/>
          </w:rPr>
          <w:fldChar w:fldCharType="end"/>
        </w:r>
      </w:hyperlink>
    </w:p>
    <w:p w14:paraId="439BED1B" w14:textId="1A4D270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6" w:history="1">
        <w:r w:rsidR="00C4229B" w:rsidRPr="00D812BC">
          <w:rPr>
            <w:rStyle w:val="Hyperlink"/>
            <w:noProof/>
          </w:rPr>
          <w:t>3.29.15 sourceLanguage property</w:t>
        </w:r>
        <w:r w:rsidR="00C4229B">
          <w:rPr>
            <w:noProof/>
            <w:webHidden/>
          </w:rPr>
          <w:tab/>
        </w:r>
        <w:r w:rsidR="00C4229B">
          <w:rPr>
            <w:noProof/>
            <w:webHidden/>
          </w:rPr>
          <w:fldChar w:fldCharType="begin"/>
        </w:r>
        <w:r w:rsidR="00C4229B">
          <w:rPr>
            <w:noProof/>
            <w:webHidden/>
          </w:rPr>
          <w:instrText xml:space="preserve"> PAGEREF _Toc6219986 \h </w:instrText>
        </w:r>
        <w:r w:rsidR="00C4229B">
          <w:rPr>
            <w:noProof/>
            <w:webHidden/>
          </w:rPr>
        </w:r>
        <w:r w:rsidR="00C4229B">
          <w:rPr>
            <w:noProof/>
            <w:webHidden/>
          </w:rPr>
          <w:fldChar w:fldCharType="separate"/>
        </w:r>
        <w:r w:rsidR="00C4229B">
          <w:rPr>
            <w:noProof/>
            <w:webHidden/>
          </w:rPr>
          <w:t>119</w:t>
        </w:r>
        <w:r w:rsidR="00C4229B">
          <w:rPr>
            <w:noProof/>
            <w:webHidden/>
          </w:rPr>
          <w:fldChar w:fldCharType="end"/>
        </w:r>
      </w:hyperlink>
    </w:p>
    <w:p w14:paraId="4FE40278" w14:textId="045ADD80"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87" w:history="1">
        <w:r w:rsidR="00C4229B" w:rsidRPr="00D812BC">
          <w:rPr>
            <w:rStyle w:val="Hyperlink"/>
            <w:noProof/>
          </w:rPr>
          <w:t>3.30 rectangle object</w:t>
        </w:r>
        <w:r w:rsidR="00C4229B">
          <w:rPr>
            <w:noProof/>
            <w:webHidden/>
          </w:rPr>
          <w:tab/>
        </w:r>
        <w:r w:rsidR="00C4229B">
          <w:rPr>
            <w:noProof/>
            <w:webHidden/>
          </w:rPr>
          <w:fldChar w:fldCharType="begin"/>
        </w:r>
        <w:r w:rsidR="00C4229B">
          <w:rPr>
            <w:noProof/>
            <w:webHidden/>
          </w:rPr>
          <w:instrText xml:space="preserve"> PAGEREF _Toc6219987 \h </w:instrText>
        </w:r>
        <w:r w:rsidR="00C4229B">
          <w:rPr>
            <w:noProof/>
            <w:webHidden/>
          </w:rPr>
        </w:r>
        <w:r w:rsidR="00C4229B">
          <w:rPr>
            <w:noProof/>
            <w:webHidden/>
          </w:rPr>
          <w:fldChar w:fldCharType="separate"/>
        </w:r>
        <w:r w:rsidR="00C4229B">
          <w:rPr>
            <w:noProof/>
            <w:webHidden/>
          </w:rPr>
          <w:t>119</w:t>
        </w:r>
        <w:r w:rsidR="00C4229B">
          <w:rPr>
            <w:noProof/>
            <w:webHidden/>
          </w:rPr>
          <w:fldChar w:fldCharType="end"/>
        </w:r>
      </w:hyperlink>
    </w:p>
    <w:p w14:paraId="793F9161" w14:textId="242C3F1C"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8" w:history="1">
        <w:r w:rsidR="00C4229B" w:rsidRPr="00D812BC">
          <w:rPr>
            <w:rStyle w:val="Hyperlink"/>
            <w:noProof/>
          </w:rPr>
          <w:t>3.30.1 General</w:t>
        </w:r>
        <w:r w:rsidR="00C4229B">
          <w:rPr>
            <w:noProof/>
            <w:webHidden/>
          </w:rPr>
          <w:tab/>
        </w:r>
        <w:r w:rsidR="00C4229B">
          <w:rPr>
            <w:noProof/>
            <w:webHidden/>
          </w:rPr>
          <w:fldChar w:fldCharType="begin"/>
        </w:r>
        <w:r w:rsidR="00C4229B">
          <w:rPr>
            <w:noProof/>
            <w:webHidden/>
          </w:rPr>
          <w:instrText xml:space="preserve"> PAGEREF _Toc6219988 \h </w:instrText>
        </w:r>
        <w:r w:rsidR="00C4229B">
          <w:rPr>
            <w:noProof/>
            <w:webHidden/>
          </w:rPr>
        </w:r>
        <w:r w:rsidR="00C4229B">
          <w:rPr>
            <w:noProof/>
            <w:webHidden/>
          </w:rPr>
          <w:fldChar w:fldCharType="separate"/>
        </w:r>
        <w:r w:rsidR="00C4229B">
          <w:rPr>
            <w:noProof/>
            <w:webHidden/>
          </w:rPr>
          <w:t>119</w:t>
        </w:r>
        <w:r w:rsidR="00C4229B">
          <w:rPr>
            <w:noProof/>
            <w:webHidden/>
          </w:rPr>
          <w:fldChar w:fldCharType="end"/>
        </w:r>
      </w:hyperlink>
    </w:p>
    <w:p w14:paraId="16B923A3" w14:textId="6C4315D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89" w:history="1">
        <w:r w:rsidR="00C4229B" w:rsidRPr="00D812BC">
          <w:rPr>
            <w:rStyle w:val="Hyperlink"/>
            <w:noProof/>
          </w:rPr>
          <w:t>3.30.2 top, left, bottom, and right properties</w:t>
        </w:r>
        <w:r w:rsidR="00C4229B">
          <w:rPr>
            <w:noProof/>
            <w:webHidden/>
          </w:rPr>
          <w:tab/>
        </w:r>
        <w:r w:rsidR="00C4229B">
          <w:rPr>
            <w:noProof/>
            <w:webHidden/>
          </w:rPr>
          <w:fldChar w:fldCharType="begin"/>
        </w:r>
        <w:r w:rsidR="00C4229B">
          <w:rPr>
            <w:noProof/>
            <w:webHidden/>
          </w:rPr>
          <w:instrText xml:space="preserve"> PAGEREF _Toc6219989 \h </w:instrText>
        </w:r>
        <w:r w:rsidR="00C4229B">
          <w:rPr>
            <w:noProof/>
            <w:webHidden/>
          </w:rPr>
        </w:r>
        <w:r w:rsidR="00C4229B">
          <w:rPr>
            <w:noProof/>
            <w:webHidden/>
          </w:rPr>
          <w:fldChar w:fldCharType="separate"/>
        </w:r>
        <w:r w:rsidR="00C4229B">
          <w:rPr>
            <w:noProof/>
            <w:webHidden/>
          </w:rPr>
          <w:t>119</w:t>
        </w:r>
        <w:r w:rsidR="00C4229B">
          <w:rPr>
            <w:noProof/>
            <w:webHidden/>
          </w:rPr>
          <w:fldChar w:fldCharType="end"/>
        </w:r>
      </w:hyperlink>
    </w:p>
    <w:p w14:paraId="5798DF2F" w14:textId="4217CC6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0" w:history="1">
        <w:r w:rsidR="00C4229B" w:rsidRPr="00D812BC">
          <w:rPr>
            <w:rStyle w:val="Hyperlink"/>
            <w:noProof/>
          </w:rPr>
          <w:t>3.30.3 message property</w:t>
        </w:r>
        <w:r w:rsidR="00C4229B">
          <w:rPr>
            <w:noProof/>
            <w:webHidden/>
          </w:rPr>
          <w:tab/>
        </w:r>
        <w:r w:rsidR="00C4229B">
          <w:rPr>
            <w:noProof/>
            <w:webHidden/>
          </w:rPr>
          <w:fldChar w:fldCharType="begin"/>
        </w:r>
        <w:r w:rsidR="00C4229B">
          <w:rPr>
            <w:noProof/>
            <w:webHidden/>
          </w:rPr>
          <w:instrText xml:space="preserve"> PAGEREF _Toc6219990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1EB6E60B" w14:textId="02F33136"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91" w:history="1">
        <w:r w:rsidR="00C4229B" w:rsidRPr="00D812BC">
          <w:rPr>
            <w:rStyle w:val="Hyperlink"/>
            <w:noProof/>
          </w:rPr>
          <w:t>3.31 address object</w:t>
        </w:r>
        <w:r w:rsidR="00C4229B">
          <w:rPr>
            <w:noProof/>
            <w:webHidden/>
          </w:rPr>
          <w:tab/>
        </w:r>
        <w:r w:rsidR="00C4229B">
          <w:rPr>
            <w:noProof/>
            <w:webHidden/>
          </w:rPr>
          <w:fldChar w:fldCharType="begin"/>
        </w:r>
        <w:r w:rsidR="00C4229B">
          <w:rPr>
            <w:noProof/>
            <w:webHidden/>
          </w:rPr>
          <w:instrText xml:space="preserve"> PAGEREF _Toc6219991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69A3F0E9" w14:textId="24054B5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2" w:history="1">
        <w:r w:rsidR="00C4229B" w:rsidRPr="00D812BC">
          <w:rPr>
            <w:rStyle w:val="Hyperlink"/>
            <w:noProof/>
          </w:rPr>
          <w:t>3.31.1 baseAddress property</w:t>
        </w:r>
        <w:r w:rsidR="00C4229B">
          <w:rPr>
            <w:noProof/>
            <w:webHidden/>
          </w:rPr>
          <w:tab/>
        </w:r>
        <w:r w:rsidR="00C4229B">
          <w:rPr>
            <w:noProof/>
            <w:webHidden/>
          </w:rPr>
          <w:fldChar w:fldCharType="begin"/>
        </w:r>
        <w:r w:rsidR="00C4229B">
          <w:rPr>
            <w:noProof/>
            <w:webHidden/>
          </w:rPr>
          <w:instrText xml:space="preserve"> PAGEREF _Toc6219992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515E0E55" w14:textId="7FC91E3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3" w:history="1">
        <w:r w:rsidR="00C4229B" w:rsidRPr="00D812BC">
          <w:rPr>
            <w:rStyle w:val="Hyperlink"/>
            <w:noProof/>
          </w:rPr>
          <w:t>3.31.2 offset property</w:t>
        </w:r>
        <w:r w:rsidR="00C4229B">
          <w:rPr>
            <w:noProof/>
            <w:webHidden/>
          </w:rPr>
          <w:tab/>
        </w:r>
        <w:r w:rsidR="00C4229B">
          <w:rPr>
            <w:noProof/>
            <w:webHidden/>
          </w:rPr>
          <w:fldChar w:fldCharType="begin"/>
        </w:r>
        <w:r w:rsidR="00C4229B">
          <w:rPr>
            <w:noProof/>
            <w:webHidden/>
          </w:rPr>
          <w:instrText xml:space="preserve"> PAGEREF _Toc6219993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2058BE1B" w14:textId="08CE6173"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4" w:history="1">
        <w:r w:rsidR="00C4229B" w:rsidRPr="00D812BC">
          <w:rPr>
            <w:rStyle w:val="Hyperlink"/>
            <w:noProof/>
          </w:rPr>
          <w:t>3.31.3 fullyQualifiedName property</w:t>
        </w:r>
        <w:r w:rsidR="00C4229B">
          <w:rPr>
            <w:noProof/>
            <w:webHidden/>
          </w:rPr>
          <w:tab/>
        </w:r>
        <w:r w:rsidR="00C4229B">
          <w:rPr>
            <w:noProof/>
            <w:webHidden/>
          </w:rPr>
          <w:fldChar w:fldCharType="begin"/>
        </w:r>
        <w:r w:rsidR="00C4229B">
          <w:rPr>
            <w:noProof/>
            <w:webHidden/>
          </w:rPr>
          <w:instrText xml:space="preserve"> PAGEREF _Toc6219994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0781C284" w14:textId="07548B99"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5" w:history="1">
        <w:r w:rsidR="00C4229B" w:rsidRPr="00D812BC">
          <w:rPr>
            <w:rStyle w:val="Hyperlink"/>
            <w:noProof/>
          </w:rPr>
          <w:t>3.31.4 name property</w:t>
        </w:r>
        <w:r w:rsidR="00C4229B">
          <w:rPr>
            <w:noProof/>
            <w:webHidden/>
          </w:rPr>
          <w:tab/>
        </w:r>
        <w:r w:rsidR="00C4229B">
          <w:rPr>
            <w:noProof/>
            <w:webHidden/>
          </w:rPr>
          <w:fldChar w:fldCharType="begin"/>
        </w:r>
        <w:r w:rsidR="00C4229B">
          <w:rPr>
            <w:noProof/>
            <w:webHidden/>
          </w:rPr>
          <w:instrText xml:space="preserve"> PAGEREF _Toc6219995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180FF7FB" w14:textId="26D6479E"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6" w:history="1">
        <w:r w:rsidR="00C4229B" w:rsidRPr="00D812BC">
          <w:rPr>
            <w:rStyle w:val="Hyperlink"/>
            <w:noProof/>
          </w:rPr>
          <w:t>3.31.5 kind property</w:t>
        </w:r>
        <w:r w:rsidR="00C4229B">
          <w:rPr>
            <w:noProof/>
            <w:webHidden/>
          </w:rPr>
          <w:tab/>
        </w:r>
        <w:r w:rsidR="00C4229B">
          <w:rPr>
            <w:noProof/>
            <w:webHidden/>
          </w:rPr>
          <w:fldChar w:fldCharType="begin"/>
        </w:r>
        <w:r w:rsidR="00C4229B">
          <w:rPr>
            <w:noProof/>
            <w:webHidden/>
          </w:rPr>
          <w:instrText xml:space="preserve"> PAGEREF _Toc6219996 \h </w:instrText>
        </w:r>
        <w:r w:rsidR="00C4229B">
          <w:rPr>
            <w:noProof/>
            <w:webHidden/>
          </w:rPr>
        </w:r>
        <w:r w:rsidR="00C4229B">
          <w:rPr>
            <w:noProof/>
            <w:webHidden/>
          </w:rPr>
          <w:fldChar w:fldCharType="separate"/>
        </w:r>
        <w:r w:rsidR="00C4229B">
          <w:rPr>
            <w:noProof/>
            <w:webHidden/>
          </w:rPr>
          <w:t>120</w:t>
        </w:r>
        <w:r w:rsidR="00C4229B">
          <w:rPr>
            <w:noProof/>
            <w:webHidden/>
          </w:rPr>
          <w:fldChar w:fldCharType="end"/>
        </w:r>
      </w:hyperlink>
    </w:p>
    <w:p w14:paraId="37A90A3D" w14:textId="332BE397"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7" w:history="1">
        <w:r w:rsidR="00C4229B" w:rsidRPr="00D812BC">
          <w:rPr>
            <w:rStyle w:val="Hyperlink"/>
            <w:noProof/>
          </w:rPr>
          <w:t>3.31.6 index property</w:t>
        </w:r>
        <w:r w:rsidR="00C4229B">
          <w:rPr>
            <w:noProof/>
            <w:webHidden/>
          </w:rPr>
          <w:tab/>
        </w:r>
        <w:r w:rsidR="00C4229B">
          <w:rPr>
            <w:noProof/>
            <w:webHidden/>
          </w:rPr>
          <w:fldChar w:fldCharType="begin"/>
        </w:r>
        <w:r w:rsidR="00C4229B">
          <w:rPr>
            <w:noProof/>
            <w:webHidden/>
          </w:rPr>
          <w:instrText xml:space="preserve"> PAGEREF _Toc6219997 \h </w:instrText>
        </w:r>
        <w:r w:rsidR="00C4229B">
          <w:rPr>
            <w:noProof/>
            <w:webHidden/>
          </w:rPr>
        </w:r>
        <w:r w:rsidR="00C4229B">
          <w:rPr>
            <w:noProof/>
            <w:webHidden/>
          </w:rPr>
          <w:fldChar w:fldCharType="separate"/>
        </w:r>
        <w:r w:rsidR="00C4229B">
          <w:rPr>
            <w:noProof/>
            <w:webHidden/>
          </w:rPr>
          <w:t>121</w:t>
        </w:r>
        <w:r w:rsidR="00C4229B">
          <w:rPr>
            <w:noProof/>
            <w:webHidden/>
          </w:rPr>
          <w:fldChar w:fldCharType="end"/>
        </w:r>
      </w:hyperlink>
    </w:p>
    <w:p w14:paraId="6AFA8685" w14:textId="244F37F5" w:rsidR="00C4229B" w:rsidRDefault="00A51564">
      <w:pPr>
        <w:pStyle w:val="TOC3"/>
        <w:tabs>
          <w:tab w:val="right" w:leader="dot" w:pos="9350"/>
        </w:tabs>
        <w:rPr>
          <w:rFonts w:asciiTheme="minorHAnsi" w:eastAsiaTheme="minorEastAsia" w:hAnsiTheme="minorHAnsi" w:cstheme="minorBidi"/>
          <w:noProof/>
          <w:sz w:val="22"/>
          <w:szCs w:val="22"/>
        </w:rPr>
      </w:pPr>
      <w:hyperlink w:anchor="_Toc6219998" w:history="1">
        <w:r w:rsidR="00C4229B" w:rsidRPr="00D812BC">
          <w:rPr>
            <w:rStyle w:val="Hyperlink"/>
            <w:noProof/>
          </w:rPr>
          <w:t>3.31.7 parentIndex property</w:t>
        </w:r>
        <w:r w:rsidR="00C4229B">
          <w:rPr>
            <w:noProof/>
            <w:webHidden/>
          </w:rPr>
          <w:tab/>
        </w:r>
        <w:r w:rsidR="00C4229B">
          <w:rPr>
            <w:noProof/>
            <w:webHidden/>
          </w:rPr>
          <w:fldChar w:fldCharType="begin"/>
        </w:r>
        <w:r w:rsidR="00C4229B">
          <w:rPr>
            <w:noProof/>
            <w:webHidden/>
          </w:rPr>
          <w:instrText xml:space="preserve"> PAGEREF _Toc6219998 \h </w:instrText>
        </w:r>
        <w:r w:rsidR="00C4229B">
          <w:rPr>
            <w:noProof/>
            <w:webHidden/>
          </w:rPr>
        </w:r>
        <w:r w:rsidR="00C4229B">
          <w:rPr>
            <w:noProof/>
            <w:webHidden/>
          </w:rPr>
          <w:fldChar w:fldCharType="separate"/>
        </w:r>
        <w:r w:rsidR="00C4229B">
          <w:rPr>
            <w:noProof/>
            <w:webHidden/>
          </w:rPr>
          <w:t>121</w:t>
        </w:r>
        <w:r w:rsidR="00C4229B">
          <w:rPr>
            <w:noProof/>
            <w:webHidden/>
          </w:rPr>
          <w:fldChar w:fldCharType="end"/>
        </w:r>
      </w:hyperlink>
    </w:p>
    <w:p w14:paraId="28079DA5" w14:textId="35279DA2" w:rsidR="00C4229B" w:rsidRDefault="00A51564">
      <w:pPr>
        <w:pStyle w:val="TOC2"/>
        <w:tabs>
          <w:tab w:val="right" w:leader="dot" w:pos="9350"/>
        </w:tabs>
        <w:rPr>
          <w:rFonts w:asciiTheme="minorHAnsi" w:eastAsiaTheme="minorEastAsia" w:hAnsiTheme="minorHAnsi" w:cstheme="minorBidi"/>
          <w:noProof/>
          <w:sz w:val="22"/>
          <w:szCs w:val="22"/>
        </w:rPr>
      </w:pPr>
      <w:hyperlink w:anchor="_Toc6219999" w:history="1">
        <w:r w:rsidR="00C4229B" w:rsidRPr="00D812BC">
          <w:rPr>
            <w:rStyle w:val="Hyperlink"/>
            <w:noProof/>
          </w:rPr>
          <w:t>3.32 logicalLocation object</w:t>
        </w:r>
        <w:r w:rsidR="00C4229B">
          <w:rPr>
            <w:noProof/>
            <w:webHidden/>
          </w:rPr>
          <w:tab/>
        </w:r>
        <w:r w:rsidR="00C4229B">
          <w:rPr>
            <w:noProof/>
            <w:webHidden/>
          </w:rPr>
          <w:fldChar w:fldCharType="begin"/>
        </w:r>
        <w:r w:rsidR="00C4229B">
          <w:rPr>
            <w:noProof/>
            <w:webHidden/>
          </w:rPr>
          <w:instrText xml:space="preserve"> PAGEREF _Toc6219999 \h </w:instrText>
        </w:r>
        <w:r w:rsidR="00C4229B">
          <w:rPr>
            <w:noProof/>
            <w:webHidden/>
          </w:rPr>
        </w:r>
        <w:r w:rsidR="00C4229B">
          <w:rPr>
            <w:noProof/>
            <w:webHidden/>
          </w:rPr>
          <w:fldChar w:fldCharType="separate"/>
        </w:r>
        <w:r w:rsidR="00C4229B">
          <w:rPr>
            <w:noProof/>
            <w:webHidden/>
          </w:rPr>
          <w:t>121</w:t>
        </w:r>
        <w:r w:rsidR="00C4229B">
          <w:rPr>
            <w:noProof/>
            <w:webHidden/>
          </w:rPr>
          <w:fldChar w:fldCharType="end"/>
        </w:r>
      </w:hyperlink>
    </w:p>
    <w:p w14:paraId="47378A33" w14:textId="46E833C6"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0" w:history="1">
        <w:r w:rsidR="00C4229B" w:rsidRPr="00D812BC">
          <w:rPr>
            <w:rStyle w:val="Hyperlink"/>
            <w:noProof/>
          </w:rPr>
          <w:t>3.32.1 General</w:t>
        </w:r>
        <w:r w:rsidR="00C4229B">
          <w:rPr>
            <w:noProof/>
            <w:webHidden/>
          </w:rPr>
          <w:tab/>
        </w:r>
        <w:r w:rsidR="00C4229B">
          <w:rPr>
            <w:noProof/>
            <w:webHidden/>
          </w:rPr>
          <w:fldChar w:fldCharType="begin"/>
        </w:r>
        <w:r w:rsidR="00C4229B">
          <w:rPr>
            <w:noProof/>
            <w:webHidden/>
          </w:rPr>
          <w:instrText xml:space="preserve"> PAGEREF _Toc6220000 \h </w:instrText>
        </w:r>
        <w:r w:rsidR="00C4229B">
          <w:rPr>
            <w:noProof/>
            <w:webHidden/>
          </w:rPr>
        </w:r>
        <w:r w:rsidR="00C4229B">
          <w:rPr>
            <w:noProof/>
            <w:webHidden/>
          </w:rPr>
          <w:fldChar w:fldCharType="separate"/>
        </w:r>
        <w:r w:rsidR="00C4229B">
          <w:rPr>
            <w:noProof/>
            <w:webHidden/>
          </w:rPr>
          <w:t>121</w:t>
        </w:r>
        <w:r w:rsidR="00C4229B">
          <w:rPr>
            <w:noProof/>
            <w:webHidden/>
          </w:rPr>
          <w:fldChar w:fldCharType="end"/>
        </w:r>
      </w:hyperlink>
    </w:p>
    <w:p w14:paraId="38BD9667" w14:textId="5CEA5F9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1" w:history="1">
        <w:r w:rsidR="00C4229B" w:rsidRPr="00D812BC">
          <w:rPr>
            <w:rStyle w:val="Hyperlink"/>
            <w:noProof/>
          </w:rPr>
          <w:t>3.32.2 Constraints</w:t>
        </w:r>
        <w:r w:rsidR="00C4229B">
          <w:rPr>
            <w:noProof/>
            <w:webHidden/>
          </w:rPr>
          <w:tab/>
        </w:r>
        <w:r w:rsidR="00C4229B">
          <w:rPr>
            <w:noProof/>
            <w:webHidden/>
          </w:rPr>
          <w:fldChar w:fldCharType="begin"/>
        </w:r>
        <w:r w:rsidR="00C4229B">
          <w:rPr>
            <w:noProof/>
            <w:webHidden/>
          </w:rPr>
          <w:instrText xml:space="preserve"> PAGEREF _Toc6220001 \h </w:instrText>
        </w:r>
        <w:r w:rsidR="00C4229B">
          <w:rPr>
            <w:noProof/>
            <w:webHidden/>
          </w:rPr>
        </w:r>
        <w:r w:rsidR="00C4229B">
          <w:rPr>
            <w:noProof/>
            <w:webHidden/>
          </w:rPr>
          <w:fldChar w:fldCharType="separate"/>
        </w:r>
        <w:r w:rsidR="00C4229B">
          <w:rPr>
            <w:noProof/>
            <w:webHidden/>
          </w:rPr>
          <w:t>121</w:t>
        </w:r>
        <w:r w:rsidR="00C4229B">
          <w:rPr>
            <w:noProof/>
            <w:webHidden/>
          </w:rPr>
          <w:fldChar w:fldCharType="end"/>
        </w:r>
      </w:hyperlink>
    </w:p>
    <w:p w14:paraId="5C3FB905" w14:textId="732CD6A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2" w:history="1">
        <w:r w:rsidR="00C4229B" w:rsidRPr="00D812BC">
          <w:rPr>
            <w:rStyle w:val="Hyperlink"/>
            <w:noProof/>
          </w:rPr>
          <w:t>3.32.3 Logical location naming rules</w:t>
        </w:r>
        <w:r w:rsidR="00C4229B">
          <w:rPr>
            <w:noProof/>
            <w:webHidden/>
          </w:rPr>
          <w:tab/>
        </w:r>
        <w:r w:rsidR="00C4229B">
          <w:rPr>
            <w:noProof/>
            <w:webHidden/>
          </w:rPr>
          <w:fldChar w:fldCharType="begin"/>
        </w:r>
        <w:r w:rsidR="00C4229B">
          <w:rPr>
            <w:noProof/>
            <w:webHidden/>
          </w:rPr>
          <w:instrText xml:space="preserve"> PAGEREF _Toc6220002 \h </w:instrText>
        </w:r>
        <w:r w:rsidR="00C4229B">
          <w:rPr>
            <w:noProof/>
            <w:webHidden/>
          </w:rPr>
        </w:r>
        <w:r w:rsidR="00C4229B">
          <w:rPr>
            <w:noProof/>
            <w:webHidden/>
          </w:rPr>
          <w:fldChar w:fldCharType="separate"/>
        </w:r>
        <w:r w:rsidR="00C4229B">
          <w:rPr>
            <w:noProof/>
            <w:webHidden/>
          </w:rPr>
          <w:t>122</w:t>
        </w:r>
        <w:r w:rsidR="00C4229B">
          <w:rPr>
            <w:noProof/>
            <w:webHidden/>
          </w:rPr>
          <w:fldChar w:fldCharType="end"/>
        </w:r>
      </w:hyperlink>
    </w:p>
    <w:p w14:paraId="13A9D939" w14:textId="602C05E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3" w:history="1">
        <w:r w:rsidR="00C4229B" w:rsidRPr="00D812BC">
          <w:rPr>
            <w:rStyle w:val="Hyperlink"/>
            <w:noProof/>
          </w:rPr>
          <w:t>3.32.4 name property</w:t>
        </w:r>
        <w:r w:rsidR="00C4229B">
          <w:rPr>
            <w:noProof/>
            <w:webHidden/>
          </w:rPr>
          <w:tab/>
        </w:r>
        <w:r w:rsidR="00C4229B">
          <w:rPr>
            <w:noProof/>
            <w:webHidden/>
          </w:rPr>
          <w:fldChar w:fldCharType="begin"/>
        </w:r>
        <w:r w:rsidR="00C4229B">
          <w:rPr>
            <w:noProof/>
            <w:webHidden/>
          </w:rPr>
          <w:instrText xml:space="preserve"> PAGEREF _Toc6220003 \h </w:instrText>
        </w:r>
        <w:r w:rsidR="00C4229B">
          <w:rPr>
            <w:noProof/>
            <w:webHidden/>
          </w:rPr>
        </w:r>
        <w:r w:rsidR="00C4229B">
          <w:rPr>
            <w:noProof/>
            <w:webHidden/>
          </w:rPr>
          <w:fldChar w:fldCharType="separate"/>
        </w:r>
        <w:r w:rsidR="00C4229B">
          <w:rPr>
            <w:noProof/>
            <w:webHidden/>
          </w:rPr>
          <w:t>122</w:t>
        </w:r>
        <w:r w:rsidR="00C4229B">
          <w:rPr>
            <w:noProof/>
            <w:webHidden/>
          </w:rPr>
          <w:fldChar w:fldCharType="end"/>
        </w:r>
      </w:hyperlink>
    </w:p>
    <w:p w14:paraId="75FF2277" w14:textId="3ADE1103"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4" w:history="1">
        <w:r w:rsidR="00C4229B" w:rsidRPr="00D812BC">
          <w:rPr>
            <w:rStyle w:val="Hyperlink"/>
            <w:noProof/>
          </w:rPr>
          <w:t>3.32.5 index property</w:t>
        </w:r>
        <w:r w:rsidR="00C4229B">
          <w:rPr>
            <w:noProof/>
            <w:webHidden/>
          </w:rPr>
          <w:tab/>
        </w:r>
        <w:r w:rsidR="00C4229B">
          <w:rPr>
            <w:noProof/>
            <w:webHidden/>
          </w:rPr>
          <w:fldChar w:fldCharType="begin"/>
        </w:r>
        <w:r w:rsidR="00C4229B">
          <w:rPr>
            <w:noProof/>
            <w:webHidden/>
          </w:rPr>
          <w:instrText xml:space="preserve"> PAGEREF _Toc6220004 \h </w:instrText>
        </w:r>
        <w:r w:rsidR="00C4229B">
          <w:rPr>
            <w:noProof/>
            <w:webHidden/>
          </w:rPr>
        </w:r>
        <w:r w:rsidR="00C4229B">
          <w:rPr>
            <w:noProof/>
            <w:webHidden/>
          </w:rPr>
          <w:fldChar w:fldCharType="separate"/>
        </w:r>
        <w:r w:rsidR="00C4229B">
          <w:rPr>
            <w:noProof/>
            <w:webHidden/>
          </w:rPr>
          <w:t>123</w:t>
        </w:r>
        <w:r w:rsidR="00C4229B">
          <w:rPr>
            <w:noProof/>
            <w:webHidden/>
          </w:rPr>
          <w:fldChar w:fldCharType="end"/>
        </w:r>
      </w:hyperlink>
    </w:p>
    <w:p w14:paraId="57DA295D" w14:textId="7DB997B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5" w:history="1">
        <w:r w:rsidR="00C4229B" w:rsidRPr="00D812BC">
          <w:rPr>
            <w:rStyle w:val="Hyperlink"/>
            <w:noProof/>
          </w:rPr>
          <w:t>3.32.6 fullyQualifiedName property</w:t>
        </w:r>
        <w:r w:rsidR="00C4229B">
          <w:rPr>
            <w:noProof/>
            <w:webHidden/>
          </w:rPr>
          <w:tab/>
        </w:r>
        <w:r w:rsidR="00C4229B">
          <w:rPr>
            <w:noProof/>
            <w:webHidden/>
          </w:rPr>
          <w:fldChar w:fldCharType="begin"/>
        </w:r>
        <w:r w:rsidR="00C4229B">
          <w:rPr>
            <w:noProof/>
            <w:webHidden/>
          </w:rPr>
          <w:instrText xml:space="preserve"> PAGEREF _Toc6220005 \h </w:instrText>
        </w:r>
        <w:r w:rsidR="00C4229B">
          <w:rPr>
            <w:noProof/>
            <w:webHidden/>
          </w:rPr>
        </w:r>
        <w:r w:rsidR="00C4229B">
          <w:rPr>
            <w:noProof/>
            <w:webHidden/>
          </w:rPr>
          <w:fldChar w:fldCharType="separate"/>
        </w:r>
        <w:r w:rsidR="00C4229B">
          <w:rPr>
            <w:noProof/>
            <w:webHidden/>
          </w:rPr>
          <w:t>123</w:t>
        </w:r>
        <w:r w:rsidR="00C4229B">
          <w:rPr>
            <w:noProof/>
            <w:webHidden/>
          </w:rPr>
          <w:fldChar w:fldCharType="end"/>
        </w:r>
      </w:hyperlink>
    </w:p>
    <w:p w14:paraId="6771B19F" w14:textId="3D70079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6" w:history="1">
        <w:r w:rsidR="00C4229B" w:rsidRPr="00D812BC">
          <w:rPr>
            <w:rStyle w:val="Hyperlink"/>
            <w:noProof/>
          </w:rPr>
          <w:t>3.32.7 decoratedName property</w:t>
        </w:r>
        <w:r w:rsidR="00C4229B">
          <w:rPr>
            <w:noProof/>
            <w:webHidden/>
          </w:rPr>
          <w:tab/>
        </w:r>
        <w:r w:rsidR="00C4229B">
          <w:rPr>
            <w:noProof/>
            <w:webHidden/>
          </w:rPr>
          <w:fldChar w:fldCharType="begin"/>
        </w:r>
        <w:r w:rsidR="00C4229B">
          <w:rPr>
            <w:noProof/>
            <w:webHidden/>
          </w:rPr>
          <w:instrText xml:space="preserve"> PAGEREF _Toc6220006 \h </w:instrText>
        </w:r>
        <w:r w:rsidR="00C4229B">
          <w:rPr>
            <w:noProof/>
            <w:webHidden/>
          </w:rPr>
        </w:r>
        <w:r w:rsidR="00C4229B">
          <w:rPr>
            <w:noProof/>
            <w:webHidden/>
          </w:rPr>
          <w:fldChar w:fldCharType="separate"/>
        </w:r>
        <w:r w:rsidR="00C4229B">
          <w:rPr>
            <w:noProof/>
            <w:webHidden/>
          </w:rPr>
          <w:t>124</w:t>
        </w:r>
        <w:r w:rsidR="00C4229B">
          <w:rPr>
            <w:noProof/>
            <w:webHidden/>
          </w:rPr>
          <w:fldChar w:fldCharType="end"/>
        </w:r>
      </w:hyperlink>
    </w:p>
    <w:p w14:paraId="0FB7FCA1" w14:textId="53D7840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7" w:history="1">
        <w:r w:rsidR="00C4229B" w:rsidRPr="00D812BC">
          <w:rPr>
            <w:rStyle w:val="Hyperlink"/>
            <w:noProof/>
          </w:rPr>
          <w:t>3.32.8 kind property</w:t>
        </w:r>
        <w:r w:rsidR="00C4229B">
          <w:rPr>
            <w:noProof/>
            <w:webHidden/>
          </w:rPr>
          <w:tab/>
        </w:r>
        <w:r w:rsidR="00C4229B">
          <w:rPr>
            <w:noProof/>
            <w:webHidden/>
          </w:rPr>
          <w:fldChar w:fldCharType="begin"/>
        </w:r>
        <w:r w:rsidR="00C4229B">
          <w:rPr>
            <w:noProof/>
            <w:webHidden/>
          </w:rPr>
          <w:instrText xml:space="preserve"> PAGEREF _Toc6220007 \h </w:instrText>
        </w:r>
        <w:r w:rsidR="00C4229B">
          <w:rPr>
            <w:noProof/>
            <w:webHidden/>
          </w:rPr>
        </w:r>
        <w:r w:rsidR="00C4229B">
          <w:rPr>
            <w:noProof/>
            <w:webHidden/>
          </w:rPr>
          <w:fldChar w:fldCharType="separate"/>
        </w:r>
        <w:r w:rsidR="00C4229B">
          <w:rPr>
            <w:noProof/>
            <w:webHidden/>
          </w:rPr>
          <w:t>125</w:t>
        </w:r>
        <w:r w:rsidR="00C4229B">
          <w:rPr>
            <w:noProof/>
            <w:webHidden/>
          </w:rPr>
          <w:fldChar w:fldCharType="end"/>
        </w:r>
      </w:hyperlink>
    </w:p>
    <w:p w14:paraId="20635421" w14:textId="0FA6C88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08" w:history="1">
        <w:r w:rsidR="00C4229B" w:rsidRPr="00D812BC">
          <w:rPr>
            <w:rStyle w:val="Hyperlink"/>
            <w:noProof/>
          </w:rPr>
          <w:t>3.32.9 parentIndex property</w:t>
        </w:r>
        <w:r w:rsidR="00C4229B">
          <w:rPr>
            <w:noProof/>
            <w:webHidden/>
          </w:rPr>
          <w:tab/>
        </w:r>
        <w:r w:rsidR="00C4229B">
          <w:rPr>
            <w:noProof/>
            <w:webHidden/>
          </w:rPr>
          <w:fldChar w:fldCharType="begin"/>
        </w:r>
        <w:r w:rsidR="00C4229B">
          <w:rPr>
            <w:noProof/>
            <w:webHidden/>
          </w:rPr>
          <w:instrText xml:space="preserve"> PAGEREF _Toc6220008 \h </w:instrText>
        </w:r>
        <w:r w:rsidR="00C4229B">
          <w:rPr>
            <w:noProof/>
            <w:webHidden/>
          </w:rPr>
        </w:r>
        <w:r w:rsidR="00C4229B">
          <w:rPr>
            <w:noProof/>
            <w:webHidden/>
          </w:rPr>
          <w:fldChar w:fldCharType="separate"/>
        </w:r>
        <w:r w:rsidR="00C4229B">
          <w:rPr>
            <w:noProof/>
            <w:webHidden/>
          </w:rPr>
          <w:t>127</w:t>
        </w:r>
        <w:r w:rsidR="00C4229B">
          <w:rPr>
            <w:noProof/>
            <w:webHidden/>
          </w:rPr>
          <w:fldChar w:fldCharType="end"/>
        </w:r>
      </w:hyperlink>
    </w:p>
    <w:p w14:paraId="1D9F2CD7" w14:textId="198E5BD0"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09" w:history="1">
        <w:r w:rsidR="00C4229B" w:rsidRPr="00D812BC">
          <w:rPr>
            <w:rStyle w:val="Hyperlink"/>
            <w:noProof/>
          </w:rPr>
          <w:t>3.33 suppression object</w:t>
        </w:r>
        <w:r w:rsidR="00C4229B">
          <w:rPr>
            <w:noProof/>
            <w:webHidden/>
          </w:rPr>
          <w:tab/>
        </w:r>
        <w:r w:rsidR="00C4229B">
          <w:rPr>
            <w:noProof/>
            <w:webHidden/>
          </w:rPr>
          <w:fldChar w:fldCharType="begin"/>
        </w:r>
        <w:r w:rsidR="00C4229B">
          <w:rPr>
            <w:noProof/>
            <w:webHidden/>
          </w:rPr>
          <w:instrText xml:space="preserve"> PAGEREF _Toc6220009 \h </w:instrText>
        </w:r>
        <w:r w:rsidR="00C4229B">
          <w:rPr>
            <w:noProof/>
            <w:webHidden/>
          </w:rPr>
        </w:r>
        <w:r w:rsidR="00C4229B">
          <w:rPr>
            <w:noProof/>
            <w:webHidden/>
          </w:rPr>
          <w:fldChar w:fldCharType="separate"/>
        </w:r>
        <w:r w:rsidR="00C4229B">
          <w:rPr>
            <w:noProof/>
            <w:webHidden/>
          </w:rPr>
          <w:t>128</w:t>
        </w:r>
        <w:r w:rsidR="00C4229B">
          <w:rPr>
            <w:noProof/>
            <w:webHidden/>
          </w:rPr>
          <w:fldChar w:fldCharType="end"/>
        </w:r>
      </w:hyperlink>
    </w:p>
    <w:p w14:paraId="7E87E614" w14:textId="4DD15E5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0" w:history="1">
        <w:r w:rsidR="00C4229B" w:rsidRPr="00D812BC">
          <w:rPr>
            <w:rStyle w:val="Hyperlink"/>
            <w:noProof/>
          </w:rPr>
          <w:t>3.33.1 General</w:t>
        </w:r>
        <w:r w:rsidR="00C4229B">
          <w:rPr>
            <w:noProof/>
            <w:webHidden/>
          </w:rPr>
          <w:tab/>
        </w:r>
        <w:r w:rsidR="00C4229B">
          <w:rPr>
            <w:noProof/>
            <w:webHidden/>
          </w:rPr>
          <w:fldChar w:fldCharType="begin"/>
        </w:r>
        <w:r w:rsidR="00C4229B">
          <w:rPr>
            <w:noProof/>
            <w:webHidden/>
          </w:rPr>
          <w:instrText xml:space="preserve"> PAGEREF _Toc6220010 \h </w:instrText>
        </w:r>
        <w:r w:rsidR="00C4229B">
          <w:rPr>
            <w:noProof/>
            <w:webHidden/>
          </w:rPr>
        </w:r>
        <w:r w:rsidR="00C4229B">
          <w:rPr>
            <w:noProof/>
            <w:webHidden/>
          </w:rPr>
          <w:fldChar w:fldCharType="separate"/>
        </w:r>
        <w:r w:rsidR="00C4229B">
          <w:rPr>
            <w:noProof/>
            <w:webHidden/>
          </w:rPr>
          <w:t>128</w:t>
        </w:r>
        <w:r w:rsidR="00C4229B">
          <w:rPr>
            <w:noProof/>
            <w:webHidden/>
          </w:rPr>
          <w:fldChar w:fldCharType="end"/>
        </w:r>
      </w:hyperlink>
    </w:p>
    <w:p w14:paraId="3E929363" w14:textId="3F9E4B3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1" w:history="1">
        <w:r w:rsidR="00C4229B" w:rsidRPr="00D812BC">
          <w:rPr>
            <w:rStyle w:val="Hyperlink"/>
            <w:noProof/>
          </w:rPr>
          <w:t>3.33.2 kind property</w:t>
        </w:r>
        <w:r w:rsidR="00C4229B">
          <w:rPr>
            <w:noProof/>
            <w:webHidden/>
          </w:rPr>
          <w:tab/>
        </w:r>
        <w:r w:rsidR="00C4229B">
          <w:rPr>
            <w:noProof/>
            <w:webHidden/>
          </w:rPr>
          <w:fldChar w:fldCharType="begin"/>
        </w:r>
        <w:r w:rsidR="00C4229B">
          <w:rPr>
            <w:noProof/>
            <w:webHidden/>
          </w:rPr>
          <w:instrText xml:space="preserve"> PAGEREF _Toc6220011 \h </w:instrText>
        </w:r>
        <w:r w:rsidR="00C4229B">
          <w:rPr>
            <w:noProof/>
            <w:webHidden/>
          </w:rPr>
        </w:r>
        <w:r w:rsidR="00C4229B">
          <w:rPr>
            <w:noProof/>
            <w:webHidden/>
          </w:rPr>
          <w:fldChar w:fldCharType="separate"/>
        </w:r>
        <w:r w:rsidR="00C4229B">
          <w:rPr>
            <w:noProof/>
            <w:webHidden/>
          </w:rPr>
          <w:t>128</w:t>
        </w:r>
        <w:r w:rsidR="00C4229B">
          <w:rPr>
            <w:noProof/>
            <w:webHidden/>
          </w:rPr>
          <w:fldChar w:fldCharType="end"/>
        </w:r>
      </w:hyperlink>
    </w:p>
    <w:p w14:paraId="182D1C34" w14:textId="7B0C164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2" w:history="1">
        <w:r w:rsidR="00C4229B" w:rsidRPr="00D812BC">
          <w:rPr>
            <w:rStyle w:val="Hyperlink"/>
            <w:noProof/>
          </w:rPr>
          <w:t>3.33.3 status property</w:t>
        </w:r>
        <w:r w:rsidR="00C4229B">
          <w:rPr>
            <w:noProof/>
            <w:webHidden/>
          </w:rPr>
          <w:tab/>
        </w:r>
        <w:r w:rsidR="00C4229B">
          <w:rPr>
            <w:noProof/>
            <w:webHidden/>
          </w:rPr>
          <w:fldChar w:fldCharType="begin"/>
        </w:r>
        <w:r w:rsidR="00C4229B">
          <w:rPr>
            <w:noProof/>
            <w:webHidden/>
          </w:rPr>
          <w:instrText xml:space="preserve"> PAGEREF _Toc6220012 \h </w:instrText>
        </w:r>
        <w:r w:rsidR="00C4229B">
          <w:rPr>
            <w:noProof/>
            <w:webHidden/>
          </w:rPr>
        </w:r>
        <w:r w:rsidR="00C4229B">
          <w:rPr>
            <w:noProof/>
            <w:webHidden/>
          </w:rPr>
          <w:fldChar w:fldCharType="separate"/>
        </w:r>
        <w:r w:rsidR="00C4229B">
          <w:rPr>
            <w:noProof/>
            <w:webHidden/>
          </w:rPr>
          <w:t>128</w:t>
        </w:r>
        <w:r w:rsidR="00C4229B">
          <w:rPr>
            <w:noProof/>
            <w:webHidden/>
          </w:rPr>
          <w:fldChar w:fldCharType="end"/>
        </w:r>
      </w:hyperlink>
    </w:p>
    <w:p w14:paraId="159FA533" w14:textId="464F16C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3" w:history="1">
        <w:r w:rsidR="00C4229B" w:rsidRPr="00D812BC">
          <w:rPr>
            <w:rStyle w:val="Hyperlink"/>
            <w:noProof/>
          </w:rPr>
          <w:t>3.33.4 location property</w:t>
        </w:r>
        <w:r w:rsidR="00C4229B">
          <w:rPr>
            <w:noProof/>
            <w:webHidden/>
          </w:rPr>
          <w:tab/>
        </w:r>
        <w:r w:rsidR="00C4229B">
          <w:rPr>
            <w:noProof/>
            <w:webHidden/>
          </w:rPr>
          <w:fldChar w:fldCharType="begin"/>
        </w:r>
        <w:r w:rsidR="00C4229B">
          <w:rPr>
            <w:noProof/>
            <w:webHidden/>
          </w:rPr>
          <w:instrText xml:space="preserve"> PAGEREF _Toc6220013 \h </w:instrText>
        </w:r>
        <w:r w:rsidR="00C4229B">
          <w:rPr>
            <w:noProof/>
            <w:webHidden/>
          </w:rPr>
        </w:r>
        <w:r w:rsidR="00C4229B">
          <w:rPr>
            <w:noProof/>
            <w:webHidden/>
          </w:rPr>
          <w:fldChar w:fldCharType="separate"/>
        </w:r>
        <w:r w:rsidR="00C4229B">
          <w:rPr>
            <w:noProof/>
            <w:webHidden/>
          </w:rPr>
          <w:t>129</w:t>
        </w:r>
        <w:r w:rsidR="00C4229B">
          <w:rPr>
            <w:noProof/>
            <w:webHidden/>
          </w:rPr>
          <w:fldChar w:fldCharType="end"/>
        </w:r>
      </w:hyperlink>
    </w:p>
    <w:p w14:paraId="289152BF" w14:textId="3188352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4" w:history="1">
        <w:r w:rsidR="00C4229B" w:rsidRPr="00D812BC">
          <w:rPr>
            <w:rStyle w:val="Hyperlink"/>
            <w:noProof/>
          </w:rPr>
          <w:t>3.33.5 guid property</w:t>
        </w:r>
        <w:r w:rsidR="00C4229B">
          <w:rPr>
            <w:noProof/>
            <w:webHidden/>
          </w:rPr>
          <w:tab/>
        </w:r>
        <w:r w:rsidR="00C4229B">
          <w:rPr>
            <w:noProof/>
            <w:webHidden/>
          </w:rPr>
          <w:fldChar w:fldCharType="begin"/>
        </w:r>
        <w:r w:rsidR="00C4229B">
          <w:rPr>
            <w:noProof/>
            <w:webHidden/>
          </w:rPr>
          <w:instrText xml:space="preserve"> PAGEREF _Toc6220014 \h </w:instrText>
        </w:r>
        <w:r w:rsidR="00C4229B">
          <w:rPr>
            <w:noProof/>
            <w:webHidden/>
          </w:rPr>
        </w:r>
        <w:r w:rsidR="00C4229B">
          <w:rPr>
            <w:noProof/>
            <w:webHidden/>
          </w:rPr>
          <w:fldChar w:fldCharType="separate"/>
        </w:r>
        <w:r w:rsidR="00C4229B">
          <w:rPr>
            <w:noProof/>
            <w:webHidden/>
          </w:rPr>
          <w:t>129</w:t>
        </w:r>
        <w:r w:rsidR="00C4229B">
          <w:rPr>
            <w:noProof/>
            <w:webHidden/>
          </w:rPr>
          <w:fldChar w:fldCharType="end"/>
        </w:r>
      </w:hyperlink>
    </w:p>
    <w:p w14:paraId="6A202C38" w14:textId="570A364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5" w:history="1">
        <w:r w:rsidR="00C4229B" w:rsidRPr="00D812BC">
          <w:rPr>
            <w:rStyle w:val="Hyperlink"/>
            <w:noProof/>
          </w:rPr>
          <w:t>3.33.6 justification property</w:t>
        </w:r>
        <w:r w:rsidR="00C4229B">
          <w:rPr>
            <w:noProof/>
            <w:webHidden/>
          </w:rPr>
          <w:tab/>
        </w:r>
        <w:r w:rsidR="00C4229B">
          <w:rPr>
            <w:noProof/>
            <w:webHidden/>
          </w:rPr>
          <w:fldChar w:fldCharType="begin"/>
        </w:r>
        <w:r w:rsidR="00C4229B">
          <w:rPr>
            <w:noProof/>
            <w:webHidden/>
          </w:rPr>
          <w:instrText xml:space="preserve"> PAGEREF _Toc6220015 \h </w:instrText>
        </w:r>
        <w:r w:rsidR="00C4229B">
          <w:rPr>
            <w:noProof/>
            <w:webHidden/>
          </w:rPr>
        </w:r>
        <w:r w:rsidR="00C4229B">
          <w:rPr>
            <w:noProof/>
            <w:webHidden/>
          </w:rPr>
          <w:fldChar w:fldCharType="separate"/>
        </w:r>
        <w:r w:rsidR="00C4229B">
          <w:rPr>
            <w:noProof/>
            <w:webHidden/>
          </w:rPr>
          <w:t>129</w:t>
        </w:r>
        <w:r w:rsidR="00C4229B">
          <w:rPr>
            <w:noProof/>
            <w:webHidden/>
          </w:rPr>
          <w:fldChar w:fldCharType="end"/>
        </w:r>
      </w:hyperlink>
    </w:p>
    <w:p w14:paraId="6F4D6171" w14:textId="36EC7A34"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16" w:history="1">
        <w:r w:rsidR="00C4229B" w:rsidRPr="00D812BC">
          <w:rPr>
            <w:rStyle w:val="Hyperlink"/>
            <w:noProof/>
          </w:rPr>
          <w:t>3.34 codeFlow object</w:t>
        </w:r>
        <w:r w:rsidR="00C4229B">
          <w:rPr>
            <w:noProof/>
            <w:webHidden/>
          </w:rPr>
          <w:tab/>
        </w:r>
        <w:r w:rsidR="00C4229B">
          <w:rPr>
            <w:noProof/>
            <w:webHidden/>
          </w:rPr>
          <w:fldChar w:fldCharType="begin"/>
        </w:r>
        <w:r w:rsidR="00C4229B">
          <w:rPr>
            <w:noProof/>
            <w:webHidden/>
          </w:rPr>
          <w:instrText xml:space="preserve"> PAGEREF _Toc6220016 \h </w:instrText>
        </w:r>
        <w:r w:rsidR="00C4229B">
          <w:rPr>
            <w:noProof/>
            <w:webHidden/>
          </w:rPr>
        </w:r>
        <w:r w:rsidR="00C4229B">
          <w:rPr>
            <w:noProof/>
            <w:webHidden/>
          </w:rPr>
          <w:fldChar w:fldCharType="separate"/>
        </w:r>
        <w:r w:rsidR="00C4229B">
          <w:rPr>
            <w:noProof/>
            <w:webHidden/>
          </w:rPr>
          <w:t>130</w:t>
        </w:r>
        <w:r w:rsidR="00C4229B">
          <w:rPr>
            <w:noProof/>
            <w:webHidden/>
          </w:rPr>
          <w:fldChar w:fldCharType="end"/>
        </w:r>
      </w:hyperlink>
    </w:p>
    <w:p w14:paraId="06A02AFC" w14:textId="2CF1B94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7" w:history="1">
        <w:r w:rsidR="00C4229B" w:rsidRPr="00D812BC">
          <w:rPr>
            <w:rStyle w:val="Hyperlink"/>
            <w:noProof/>
          </w:rPr>
          <w:t>3.34.1 General</w:t>
        </w:r>
        <w:r w:rsidR="00C4229B">
          <w:rPr>
            <w:noProof/>
            <w:webHidden/>
          </w:rPr>
          <w:tab/>
        </w:r>
        <w:r w:rsidR="00C4229B">
          <w:rPr>
            <w:noProof/>
            <w:webHidden/>
          </w:rPr>
          <w:fldChar w:fldCharType="begin"/>
        </w:r>
        <w:r w:rsidR="00C4229B">
          <w:rPr>
            <w:noProof/>
            <w:webHidden/>
          </w:rPr>
          <w:instrText xml:space="preserve"> PAGEREF _Toc6220017 \h </w:instrText>
        </w:r>
        <w:r w:rsidR="00C4229B">
          <w:rPr>
            <w:noProof/>
            <w:webHidden/>
          </w:rPr>
        </w:r>
        <w:r w:rsidR="00C4229B">
          <w:rPr>
            <w:noProof/>
            <w:webHidden/>
          </w:rPr>
          <w:fldChar w:fldCharType="separate"/>
        </w:r>
        <w:r w:rsidR="00C4229B">
          <w:rPr>
            <w:noProof/>
            <w:webHidden/>
          </w:rPr>
          <w:t>130</w:t>
        </w:r>
        <w:r w:rsidR="00C4229B">
          <w:rPr>
            <w:noProof/>
            <w:webHidden/>
          </w:rPr>
          <w:fldChar w:fldCharType="end"/>
        </w:r>
      </w:hyperlink>
    </w:p>
    <w:p w14:paraId="499DADA2" w14:textId="50A50CC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8" w:history="1">
        <w:r w:rsidR="00C4229B" w:rsidRPr="00D812BC">
          <w:rPr>
            <w:rStyle w:val="Hyperlink"/>
            <w:noProof/>
          </w:rPr>
          <w:t>3.34.2 message property</w:t>
        </w:r>
        <w:r w:rsidR="00C4229B">
          <w:rPr>
            <w:noProof/>
            <w:webHidden/>
          </w:rPr>
          <w:tab/>
        </w:r>
        <w:r w:rsidR="00C4229B">
          <w:rPr>
            <w:noProof/>
            <w:webHidden/>
          </w:rPr>
          <w:fldChar w:fldCharType="begin"/>
        </w:r>
        <w:r w:rsidR="00C4229B">
          <w:rPr>
            <w:noProof/>
            <w:webHidden/>
          </w:rPr>
          <w:instrText xml:space="preserve"> PAGEREF _Toc6220018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411B0082" w14:textId="03FB0AC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19" w:history="1">
        <w:r w:rsidR="00C4229B" w:rsidRPr="00D812BC">
          <w:rPr>
            <w:rStyle w:val="Hyperlink"/>
            <w:noProof/>
          </w:rPr>
          <w:t>3.34.3 threadFlows property</w:t>
        </w:r>
        <w:r w:rsidR="00C4229B">
          <w:rPr>
            <w:noProof/>
            <w:webHidden/>
          </w:rPr>
          <w:tab/>
        </w:r>
        <w:r w:rsidR="00C4229B">
          <w:rPr>
            <w:noProof/>
            <w:webHidden/>
          </w:rPr>
          <w:fldChar w:fldCharType="begin"/>
        </w:r>
        <w:r w:rsidR="00C4229B">
          <w:rPr>
            <w:noProof/>
            <w:webHidden/>
          </w:rPr>
          <w:instrText xml:space="preserve"> PAGEREF _Toc6220019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43EF6134" w14:textId="40EAE7EF"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20" w:history="1">
        <w:r w:rsidR="00C4229B" w:rsidRPr="00D812BC">
          <w:rPr>
            <w:rStyle w:val="Hyperlink"/>
            <w:noProof/>
          </w:rPr>
          <w:t>3.35 threadFlow object</w:t>
        </w:r>
        <w:r w:rsidR="00C4229B">
          <w:rPr>
            <w:noProof/>
            <w:webHidden/>
          </w:rPr>
          <w:tab/>
        </w:r>
        <w:r w:rsidR="00C4229B">
          <w:rPr>
            <w:noProof/>
            <w:webHidden/>
          </w:rPr>
          <w:fldChar w:fldCharType="begin"/>
        </w:r>
        <w:r w:rsidR="00C4229B">
          <w:rPr>
            <w:noProof/>
            <w:webHidden/>
          </w:rPr>
          <w:instrText xml:space="preserve"> PAGEREF _Toc6220020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5170E9E5" w14:textId="2813963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1" w:history="1">
        <w:r w:rsidR="00C4229B" w:rsidRPr="00D812BC">
          <w:rPr>
            <w:rStyle w:val="Hyperlink"/>
            <w:noProof/>
          </w:rPr>
          <w:t>3.35.1 General</w:t>
        </w:r>
        <w:r w:rsidR="00C4229B">
          <w:rPr>
            <w:noProof/>
            <w:webHidden/>
          </w:rPr>
          <w:tab/>
        </w:r>
        <w:r w:rsidR="00C4229B">
          <w:rPr>
            <w:noProof/>
            <w:webHidden/>
          </w:rPr>
          <w:fldChar w:fldCharType="begin"/>
        </w:r>
        <w:r w:rsidR="00C4229B">
          <w:rPr>
            <w:noProof/>
            <w:webHidden/>
          </w:rPr>
          <w:instrText xml:space="preserve"> PAGEREF _Toc6220021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73C9E682" w14:textId="29F10B7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2" w:history="1">
        <w:r w:rsidR="00C4229B" w:rsidRPr="00D812BC">
          <w:rPr>
            <w:rStyle w:val="Hyperlink"/>
            <w:noProof/>
          </w:rPr>
          <w:t>3.35.2 id property</w:t>
        </w:r>
        <w:r w:rsidR="00C4229B">
          <w:rPr>
            <w:noProof/>
            <w:webHidden/>
          </w:rPr>
          <w:tab/>
        </w:r>
        <w:r w:rsidR="00C4229B">
          <w:rPr>
            <w:noProof/>
            <w:webHidden/>
          </w:rPr>
          <w:fldChar w:fldCharType="begin"/>
        </w:r>
        <w:r w:rsidR="00C4229B">
          <w:rPr>
            <w:noProof/>
            <w:webHidden/>
          </w:rPr>
          <w:instrText xml:space="preserve"> PAGEREF _Toc6220022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239CEDC8" w14:textId="0BB927F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3" w:history="1">
        <w:r w:rsidR="00C4229B" w:rsidRPr="00D812BC">
          <w:rPr>
            <w:rStyle w:val="Hyperlink"/>
            <w:noProof/>
          </w:rPr>
          <w:t>3.35.3 message property</w:t>
        </w:r>
        <w:r w:rsidR="00C4229B">
          <w:rPr>
            <w:noProof/>
            <w:webHidden/>
          </w:rPr>
          <w:tab/>
        </w:r>
        <w:r w:rsidR="00C4229B">
          <w:rPr>
            <w:noProof/>
            <w:webHidden/>
          </w:rPr>
          <w:fldChar w:fldCharType="begin"/>
        </w:r>
        <w:r w:rsidR="00C4229B">
          <w:rPr>
            <w:noProof/>
            <w:webHidden/>
          </w:rPr>
          <w:instrText xml:space="preserve"> PAGEREF _Toc6220023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565AE281" w14:textId="1C8DFF5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4" w:history="1">
        <w:r w:rsidR="00C4229B" w:rsidRPr="00D812BC">
          <w:rPr>
            <w:rStyle w:val="Hyperlink"/>
            <w:noProof/>
          </w:rPr>
          <w:t>3.35.4 initialState property</w:t>
        </w:r>
        <w:r w:rsidR="00C4229B">
          <w:rPr>
            <w:noProof/>
            <w:webHidden/>
          </w:rPr>
          <w:tab/>
        </w:r>
        <w:r w:rsidR="00C4229B">
          <w:rPr>
            <w:noProof/>
            <w:webHidden/>
          </w:rPr>
          <w:fldChar w:fldCharType="begin"/>
        </w:r>
        <w:r w:rsidR="00C4229B">
          <w:rPr>
            <w:noProof/>
            <w:webHidden/>
          </w:rPr>
          <w:instrText xml:space="preserve"> PAGEREF _Toc6220024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77B04853" w14:textId="1457943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5" w:history="1">
        <w:r w:rsidR="00C4229B" w:rsidRPr="00D812BC">
          <w:rPr>
            <w:rStyle w:val="Hyperlink"/>
            <w:noProof/>
          </w:rPr>
          <w:t>3.35.5 immutableState property</w:t>
        </w:r>
        <w:r w:rsidR="00C4229B">
          <w:rPr>
            <w:noProof/>
            <w:webHidden/>
          </w:rPr>
          <w:tab/>
        </w:r>
        <w:r w:rsidR="00C4229B">
          <w:rPr>
            <w:noProof/>
            <w:webHidden/>
          </w:rPr>
          <w:fldChar w:fldCharType="begin"/>
        </w:r>
        <w:r w:rsidR="00C4229B">
          <w:rPr>
            <w:noProof/>
            <w:webHidden/>
          </w:rPr>
          <w:instrText xml:space="preserve"> PAGEREF _Toc6220025 \h </w:instrText>
        </w:r>
        <w:r w:rsidR="00C4229B">
          <w:rPr>
            <w:noProof/>
            <w:webHidden/>
          </w:rPr>
        </w:r>
        <w:r w:rsidR="00C4229B">
          <w:rPr>
            <w:noProof/>
            <w:webHidden/>
          </w:rPr>
          <w:fldChar w:fldCharType="separate"/>
        </w:r>
        <w:r w:rsidR="00C4229B">
          <w:rPr>
            <w:noProof/>
            <w:webHidden/>
          </w:rPr>
          <w:t>131</w:t>
        </w:r>
        <w:r w:rsidR="00C4229B">
          <w:rPr>
            <w:noProof/>
            <w:webHidden/>
          </w:rPr>
          <w:fldChar w:fldCharType="end"/>
        </w:r>
      </w:hyperlink>
    </w:p>
    <w:p w14:paraId="40D393B6" w14:textId="518F544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6" w:history="1">
        <w:r w:rsidR="00C4229B" w:rsidRPr="00D812BC">
          <w:rPr>
            <w:rStyle w:val="Hyperlink"/>
            <w:noProof/>
          </w:rPr>
          <w:t>3.35.6 locations property</w:t>
        </w:r>
        <w:r w:rsidR="00C4229B">
          <w:rPr>
            <w:noProof/>
            <w:webHidden/>
          </w:rPr>
          <w:tab/>
        </w:r>
        <w:r w:rsidR="00C4229B">
          <w:rPr>
            <w:noProof/>
            <w:webHidden/>
          </w:rPr>
          <w:fldChar w:fldCharType="begin"/>
        </w:r>
        <w:r w:rsidR="00C4229B">
          <w:rPr>
            <w:noProof/>
            <w:webHidden/>
          </w:rPr>
          <w:instrText xml:space="preserve"> PAGEREF _Toc6220026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0FD674D4" w14:textId="4B897FBD"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27" w:history="1">
        <w:r w:rsidR="00C4229B" w:rsidRPr="00D812BC">
          <w:rPr>
            <w:rStyle w:val="Hyperlink"/>
            <w:noProof/>
          </w:rPr>
          <w:t>3.36 graph object</w:t>
        </w:r>
        <w:r w:rsidR="00C4229B">
          <w:rPr>
            <w:noProof/>
            <w:webHidden/>
          </w:rPr>
          <w:tab/>
        </w:r>
        <w:r w:rsidR="00C4229B">
          <w:rPr>
            <w:noProof/>
            <w:webHidden/>
          </w:rPr>
          <w:fldChar w:fldCharType="begin"/>
        </w:r>
        <w:r w:rsidR="00C4229B">
          <w:rPr>
            <w:noProof/>
            <w:webHidden/>
          </w:rPr>
          <w:instrText xml:space="preserve"> PAGEREF _Toc6220027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314C95F9" w14:textId="180F75C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8" w:history="1">
        <w:r w:rsidR="00C4229B" w:rsidRPr="00D812BC">
          <w:rPr>
            <w:rStyle w:val="Hyperlink"/>
            <w:noProof/>
          </w:rPr>
          <w:t>3.36.1 General</w:t>
        </w:r>
        <w:r w:rsidR="00C4229B">
          <w:rPr>
            <w:noProof/>
            <w:webHidden/>
          </w:rPr>
          <w:tab/>
        </w:r>
        <w:r w:rsidR="00C4229B">
          <w:rPr>
            <w:noProof/>
            <w:webHidden/>
          </w:rPr>
          <w:fldChar w:fldCharType="begin"/>
        </w:r>
        <w:r w:rsidR="00C4229B">
          <w:rPr>
            <w:noProof/>
            <w:webHidden/>
          </w:rPr>
          <w:instrText xml:space="preserve"> PAGEREF _Toc6220028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62224AB2" w14:textId="2C53C67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29" w:history="1">
        <w:r w:rsidR="00C4229B" w:rsidRPr="00D812BC">
          <w:rPr>
            <w:rStyle w:val="Hyperlink"/>
            <w:noProof/>
          </w:rPr>
          <w:t>3.36.2 description property</w:t>
        </w:r>
        <w:r w:rsidR="00C4229B">
          <w:rPr>
            <w:noProof/>
            <w:webHidden/>
          </w:rPr>
          <w:tab/>
        </w:r>
        <w:r w:rsidR="00C4229B">
          <w:rPr>
            <w:noProof/>
            <w:webHidden/>
          </w:rPr>
          <w:fldChar w:fldCharType="begin"/>
        </w:r>
        <w:r w:rsidR="00C4229B">
          <w:rPr>
            <w:noProof/>
            <w:webHidden/>
          </w:rPr>
          <w:instrText xml:space="preserve"> PAGEREF _Toc6220029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58987551" w14:textId="38D70EE9"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0" w:history="1">
        <w:r w:rsidR="00C4229B" w:rsidRPr="00D812BC">
          <w:rPr>
            <w:rStyle w:val="Hyperlink"/>
            <w:noProof/>
          </w:rPr>
          <w:t>3.36.3 nodes property</w:t>
        </w:r>
        <w:r w:rsidR="00C4229B">
          <w:rPr>
            <w:noProof/>
            <w:webHidden/>
          </w:rPr>
          <w:tab/>
        </w:r>
        <w:r w:rsidR="00C4229B">
          <w:rPr>
            <w:noProof/>
            <w:webHidden/>
          </w:rPr>
          <w:fldChar w:fldCharType="begin"/>
        </w:r>
        <w:r w:rsidR="00C4229B">
          <w:rPr>
            <w:noProof/>
            <w:webHidden/>
          </w:rPr>
          <w:instrText xml:space="preserve"> PAGEREF _Toc6220030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6BD9786B" w14:textId="6EBE347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1" w:history="1">
        <w:r w:rsidR="00C4229B" w:rsidRPr="00D812BC">
          <w:rPr>
            <w:rStyle w:val="Hyperlink"/>
            <w:noProof/>
          </w:rPr>
          <w:t>3.36.4 edges property</w:t>
        </w:r>
        <w:r w:rsidR="00C4229B">
          <w:rPr>
            <w:noProof/>
            <w:webHidden/>
          </w:rPr>
          <w:tab/>
        </w:r>
        <w:r w:rsidR="00C4229B">
          <w:rPr>
            <w:noProof/>
            <w:webHidden/>
          </w:rPr>
          <w:fldChar w:fldCharType="begin"/>
        </w:r>
        <w:r w:rsidR="00C4229B">
          <w:rPr>
            <w:noProof/>
            <w:webHidden/>
          </w:rPr>
          <w:instrText xml:space="preserve"> PAGEREF _Toc6220031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10ED9277" w14:textId="751711B9"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32" w:history="1">
        <w:r w:rsidR="00C4229B" w:rsidRPr="00D812BC">
          <w:rPr>
            <w:rStyle w:val="Hyperlink"/>
            <w:noProof/>
          </w:rPr>
          <w:t>3.37 node object</w:t>
        </w:r>
        <w:r w:rsidR="00C4229B">
          <w:rPr>
            <w:noProof/>
            <w:webHidden/>
          </w:rPr>
          <w:tab/>
        </w:r>
        <w:r w:rsidR="00C4229B">
          <w:rPr>
            <w:noProof/>
            <w:webHidden/>
          </w:rPr>
          <w:fldChar w:fldCharType="begin"/>
        </w:r>
        <w:r w:rsidR="00C4229B">
          <w:rPr>
            <w:noProof/>
            <w:webHidden/>
          </w:rPr>
          <w:instrText xml:space="preserve"> PAGEREF _Toc6220032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0518A0CC" w14:textId="50EFF9B3"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3" w:history="1">
        <w:r w:rsidR="00C4229B" w:rsidRPr="00D812BC">
          <w:rPr>
            <w:rStyle w:val="Hyperlink"/>
            <w:noProof/>
          </w:rPr>
          <w:t>3.37.1 General</w:t>
        </w:r>
        <w:r w:rsidR="00C4229B">
          <w:rPr>
            <w:noProof/>
            <w:webHidden/>
          </w:rPr>
          <w:tab/>
        </w:r>
        <w:r w:rsidR="00C4229B">
          <w:rPr>
            <w:noProof/>
            <w:webHidden/>
          </w:rPr>
          <w:fldChar w:fldCharType="begin"/>
        </w:r>
        <w:r w:rsidR="00C4229B">
          <w:rPr>
            <w:noProof/>
            <w:webHidden/>
          </w:rPr>
          <w:instrText xml:space="preserve"> PAGEREF _Toc6220033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1CDD631D" w14:textId="6AB656A6"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4" w:history="1">
        <w:r w:rsidR="00C4229B" w:rsidRPr="00D812BC">
          <w:rPr>
            <w:rStyle w:val="Hyperlink"/>
            <w:noProof/>
          </w:rPr>
          <w:t>3.37.2 id property</w:t>
        </w:r>
        <w:r w:rsidR="00C4229B">
          <w:rPr>
            <w:noProof/>
            <w:webHidden/>
          </w:rPr>
          <w:tab/>
        </w:r>
        <w:r w:rsidR="00C4229B">
          <w:rPr>
            <w:noProof/>
            <w:webHidden/>
          </w:rPr>
          <w:fldChar w:fldCharType="begin"/>
        </w:r>
        <w:r w:rsidR="00C4229B">
          <w:rPr>
            <w:noProof/>
            <w:webHidden/>
          </w:rPr>
          <w:instrText xml:space="preserve"> PAGEREF _Toc6220034 \h </w:instrText>
        </w:r>
        <w:r w:rsidR="00C4229B">
          <w:rPr>
            <w:noProof/>
            <w:webHidden/>
          </w:rPr>
        </w:r>
        <w:r w:rsidR="00C4229B">
          <w:rPr>
            <w:noProof/>
            <w:webHidden/>
          </w:rPr>
          <w:fldChar w:fldCharType="separate"/>
        </w:r>
        <w:r w:rsidR="00C4229B">
          <w:rPr>
            <w:noProof/>
            <w:webHidden/>
          </w:rPr>
          <w:t>132</w:t>
        </w:r>
        <w:r w:rsidR="00C4229B">
          <w:rPr>
            <w:noProof/>
            <w:webHidden/>
          </w:rPr>
          <w:fldChar w:fldCharType="end"/>
        </w:r>
      </w:hyperlink>
    </w:p>
    <w:p w14:paraId="7430216E" w14:textId="39287BC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5" w:history="1">
        <w:r w:rsidR="00C4229B" w:rsidRPr="00D812BC">
          <w:rPr>
            <w:rStyle w:val="Hyperlink"/>
            <w:noProof/>
          </w:rPr>
          <w:t>3.37.3 label property</w:t>
        </w:r>
        <w:r w:rsidR="00C4229B">
          <w:rPr>
            <w:noProof/>
            <w:webHidden/>
          </w:rPr>
          <w:tab/>
        </w:r>
        <w:r w:rsidR="00C4229B">
          <w:rPr>
            <w:noProof/>
            <w:webHidden/>
          </w:rPr>
          <w:fldChar w:fldCharType="begin"/>
        </w:r>
        <w:r w:rsidR="00C4229B">
          <w:rPr>
            <w:noProof/>
            <w:webHidden/>
          </w:rPr>
          <w:instrText xml:space="preserve"> PAGEREF _Toc6220035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757F6741" w14:textId="2DCC560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6" w:history="1">
        <w:r w:rsidR="00C4229B" w:rsidRPr="00D812BC">
          <w:rPr>
            <w:rStyle w:val="Hyperlink"/>
            <w:noProof/>
          </w:rPr>
          <w:t>3.37.4 location property</w:t>
        </w:r>
        <w:r w:rsidR="00C4229B">
          <w:rPr>
            <w:noProof/>
            <w:webHidden/>
          </w:rPr>
          <w:tab/>
        </w:r>
        <w:r w:rsidR="00C4229B">
          <w:rPr>
            <w:noProof/>
            <w:webHidden/>
          </w:rPr>
          <w:fldChar w:fldCharType="begin"/>
        </w:r>
        <w:r w:rsidR="00C4229B">
          <w:rPr>
            <w:noProof/>
            <w:webHidden/>
          </w:rPr>
          <w:instrText xml:space="preserve"> PAGEREF _Toc6220036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33A910D7" w14:textId="48DE9FA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7" w:history="1">
        <w:r w:rsidR="00C4229B" w:rsidRPr="00D812BC">
          <w:rPr>
            <w:rStyle w:val="Hyperlink"/>
            <w:noProof/>
          </w:rPr>
          <w:t>3.37.5 children property</w:t>
        </w:r>
        <w:r w:rsidR="00C4229B">
          <w:rPr>
            <w:noProof/>
            <w:webHidden/>
          </w:rPr>
          <w:tab/>
        </w:r>
        <w:r w:rsidR="00C4229B">
          <w:rPr>
            <w:noProof/>
            <w:webHidden/>
          </w:rPr>
          <w:fldChar w:fldCharType="begin"/>
        </w:r>
        <w:r w:rsidR="00C4229B">
          <w:rPr>
            <w:noProof/>
            <w:webHidden/>
          </w:rPr>
          <w:instrText xml:space="preserve"> PAGEREF _Toc6220037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77F7D50E" w14:textId="7950034A"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38" w:history="1">
        <w:r w:rsidR="00C4229B" w:rsidRPr="00D812BC">
          <w:rPr>
            <w:rStyle w:val="Hyperlink"/>
            <w:noProof/>
          </w:rPr>
          <w:t>3.38 edge object</w:t>
        </w:r>
        <w:r w:rsidR="00C4229B">
          <w:rPr>
            <w:noProof/>
            <w:webHidden/>
          </w:rPr>
          <w:tab/>
        </w:r>
        <w:r w:rsidR="00C4229B">
          <w:rPr>
            <w:noProof/>
            <w:webHidden/>
          </w:rPr>
          <w:fldChar w:fldCharType="begin"/>
        </w:r>
        <w:r w:rsidR="00C4229B">
          <w:rPr>
            <w:noProof/>
            <w:webHidden/>
          </w:rPr>
          <w:instrText xml:space="preserve"> PAGEREF _Toc6220038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79B568D4" w14:textId="2233ED8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39" w:history="1">
        <w:r w:rsidR="00C4229B" w:rsidRPr="00D812BC">
          <w:rPr>
            <w:rStyle w:val="Hyperlink"/>
            <w:noProof/>
          </w:rPr>
          <w:t>3.38.1 General</w:t>
        </w:r>
        <w:r w:rsidR="00C4229B">
          <w:rPr>
            <w:noProof/>
            <w:webHidden/>
          </w:rPr>
          <w:tab/>
        </w:r>
        <w:r w:rsidR="00C4229B">
          <w:rPr>
            <w:noProof/>
            <w:webHidden/>
          </w:rPr>
          <w:fldChar w:fldCharType="begin"/>
        </w:r>
        <w:r w:rsidR="00C4229B">
          <w:rPr>
            <w:noProof/>
            <w:webHidden/>
          </w:rPr>
          <w:instrText xml:space="preserve"> PAGEREF _Toc6220039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3F8378D6" w14:textId="403EA36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0" w:history="1">
        <w:r w:rsidR="00C4229B" w:rsidRPr="00D812BC">
          <w:rPr>
            <w:rStyle w:val="Hyperlink"/>
            <w:noProof/>
          </w:rPr>
          <w:t>3.38.2 id property</w:t>
        </w:r>
        <w:r w:rsidR="00C4229B">
          <w:rPr>
            <w:noProof/>
            <w:webHidden/>
          </w:rPr>
          <w:tab/>
        </w:r>
        <w:r w:rsidR="00C4229B">
          <w:rPr>
            <w:noProof/>
            <w:webHidden/>
          </w:rPr>
          <w:fldChar w:fldCharType="begin"/>
        </w:r>
        <w:r w:rsidR="00C4229B">
          <w:rPr>
            <w:noProof/>
            <w:webHidden/>
          </w:rPr>
          <w:instrText xml:space="preserve"> PAGEREF _Toc6220040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31BF9245" w14:textId="0525873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1" w:history="1">
        <w:r w:rsidR="00C4229B" w:rsidRPr="00D812BC">
          <w:rPr>
            <w:rStyle w:val="Hyperlink"/>
            <w:noProof/>
          </w:rPr>
          <w:t>3.38.3 label property</w:t>
        </w:r>
        <w:r w:rsidR="00C4229B">
          <w:rPr>
            <w:noProof/>
            <w:webHidden/>
          </w:rPr>
          <w:tab/>
        </w:r>
        <w:r w:rsidR="00C4229B">
          <w:rPr>
            <w:noProof/>
            <w:webHidden/>
          </w:rPr>
          <w:fldChar w:fldCharType="begin"/>
        </w:r>
        <w:r w:rsidR="00C4229B">
          <w:rPr>
            <w:noProof/>
            <w:webHidden/>
          </w:rPr>
          <w:instrText xml:space="preserve"> PAGEREF _Toc6220041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1D5B2375" w14:textId="1BB386B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2" w:history="1">
        <w:r w:rsidR="00C4229B" w:rsidRPr="00D812BC">
          <w:rPr>
            <w:rStyle w:val="Hyperlink"/>
            <w:noProof/>
          </w:rPr>
          <w:t>3.38.4 sourceNodeId property</w:t>
        </w:r>
        <w:r w:rsidR="00C4229B">
          <w:rPr>
            <w:noProof/>
            <w:webHidden/>
          </w:rPr>
          <w:tab/>
        </w:r>
        <w:r w:rsidR="00C4229B">
          <w:rPr>
            <w:noProof/>
            <w:webHidden/>
          </w:rPr>
          <w:fldChar w:fldCharType="begin"/>
        </w:r>
        <w:r w:rsidR="00C4229B">
          <w:rPr>
            <w:noProof/>
            <w:webHidden/>
          </w:rPr>
          <w:instrText xml:space="preserve"> PAGEREF _Toc6220042 \h </w:instrText>
        </w:r>
        <w:r w:rsidR="00C4229B">
          <w:rPr>
            <w:noProof/>
            <w:webHidden/>
          </w:rPr>
        </w:r>
        <w:r w:rsidR="00C4229B">
          <w:rPr>
            <w:noProof/>
            <w:webHidden/>
          </w:rPr>
          <w:fldChar w:fldCharType="separate"/>
        </w:r>
        <w:r w:rsidR="00C4229B">
          <w:rPr>
            <w:noProof/>
            <w:webHidden/>
          </w:rPr>
          <w:t>133</w:t>
        </w:r>
        <w:r w:rsidR="00C4229B">
          <w:rPr>
            <w:noProof/>
            <w:webHidden/>
          </w:rPr>
          <w:fldChar w:fldCharType="end"/>
        </w:r>
      </w:hyperlink>
    </w:p>
    <w:p w14:paraId="4C6BF06F" w14:textId="2548C1C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3" w:history="1">
        <w:r w:rsidR="00C4229B" w:rsidRPr="00D812BC">
          <w:rPr>
            <w:rStyle w:val="Hyperlink"/>
            <w:noProof/>
          </w:rPr>
          <w:t>3.38.5 targetNodeId property</w:t>
        </w:r>
        <w:r w:rsidR="00C4229B">
          <w:rPr>
            <w:noProof/>
            <w:webHidden/>
          </w:rPr>
          <w:tab/>
        </w:r>
        <w:r w:rsidR="00C4229B">
          <w:rPr>
            <w:noProof/>
            <w:webHidden/>
          </w:rPr>
          <w:fldChar w:fldCharType="begin"/>
        </w:r>
        <w:r w:rsidR="00C4229B">
          <w:rPr>
            <w:noProof/>
            <w:webHidden/>
          </w:rPr>
          <w:instrText xml:space="preserve"> PAGEREF _Toc6220043 \h </w:instrText>
        </w:r>
        <w:r w:rsidR="00C4229B">
          <w:rPr>
            <w:noProof/>
            <w:webHidden/>
          </w:rPr>
        </w:r>
        <w:r w:rsidR="00C4229B">
          <w:rPr>
            <w:noProof/>
            <w:webHidden/>
          </w:rPr>
          <w:fldChar w:fldCharType="separate"/>
        </w:r>
        <w:r w:rsidR="00C4229B">
          <w:rPr>
            <w:noProof/>
            <w:webHidden/>
          </w:rPr>
          <w:t>134</w:t>
        </w:r>
        <w:r w:rsidR="00C4229B">
          <w:rPr>
            <w:noProof/>
            <w:webHidden/>
          </w:rPr>
          <w:fldChar w:fldCharType="end"/>
        </w:r>
      </w:hyperlink>
    </w:p>
    <w:p w14:paraId="63F39D40" w14:textId="43A3C690"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44" w:history="1">
        <w:r w:rsidR="00C4229B" w:rsidRPr="00D812BC">
          <w:rPr>
            <w:rStyle w:val="Hyperlink"/>
            <w:noProof/>
          </w:rPr>
          <w:t>3.39 graphTraversal object</w:t>
        </w:r>
        <w:r w:rsidR="00C4229B">
          <w:rPr>
            <w:noProof/>
            <w:webHidden/>
          </w:rPr>
          <w:tab/>
        </w:r>
        <w:r w:rsidR="00C4229B">
          <w:rPr>
            <w:noProof/>
            <w:webHidden/>
          </w:rPr>
          <w:fldChar w:fldCharType="begin"/>
        </w:r>
        <w:r w:rsidR="00C4229B">
          <w:rPr>
            <w:noProof/>
            <w:webHidden/>
          </w:rPr>
          <w:instrText xml:space="preserve"> PAGEREF _Toc6220044 \h </w:instrText>
        </w:r>
        <w:r w:rsidR="00C4229B">
          <w:rPr>
            <w:noProof/>
            <w:webHidden/>
          </w:rPr>
        </w:r>
        <w:r w:rsidR="00C4229B">
          <w:rPr>
            <w:noProof/>
            <w:webHidden/>
          </w:rPr>
          <w:fldChar w:fldCharType="separate"/>
        </w:r>
        <w:r w:rsidR="00C4229B">
          <w:rPr>
            <w:noProof/>
            <w:webHidden/>
          </w:rPr>
          <w:t>134</w:t>
        </w:r>
        <w:r w:rsidR="00C4229B">
          <w:rPr>
            <w:noProof/>
            <w:webHidden/>
          </w:rPr>
          <w:fldChar w:fldCharType="end"/>
        </w:r>
      </w:hyperlink>
    </w:p>
    <w:p w14:paraId="13E492AB" w14:textId="45D9655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5" w:history="1">
        <w:r w:rsidR="00C4229B" w:rsidRPr="00D812BC">
          <w:rPr>
            <w:rStyle w:val="Hyperlink"/>
            <w:noProof/>
          </w:rPr>
          <w:t>3.39.1 General</w:t>
        </w:r>
        <w:r w:rsidR="00C4229B">
          <w:rPr>
            <w:noProof/>
            <w:webHidden/>
          </w:rPr>
          <w:tab/>
        </w:r>
        <w:r w:rsidR="00C4229B">
          <w:rPr>
            <w:noProof/>
            <w:webHidden/>
          </w:rPr>
          <w:fldChar w:fldCharType="begin"/>
        </w:r>
        <w:r w:rsidR="00C4229B">
          <w:rPr>
            <w:noProof/>
            <w:webHidden/>
          </w:rPr>
          <w:instrText xml:space="preserve"> PAGEREF _Toc6220045 \h </w:instrText>
        </w:r>
        <w:r w:rsidR="00C4229B">
          <w:rPr>
            <w:noProof/>
            <w:webHidden/>
          </w:rPr>
        </w:r>
        <w:r w:rsidR="00C4229B">
          <w:rPr>
            <w:noProof/>
            <w:webHidden/>
          </w:rPr>
          <w:fldChar w:fldCharType="separate"/>
        </w:r>
        <w:r w:rsidR="00C4229B">
          <w:rPr>
            <w:noProof/>
            <w:webHidden/>
          </w:rPr>
          <w:t>134</w:t>
        </w:r>
        <w:r w:rsidR="00C4229B">
          <w:rPr>
            <w:noProof/>
            <w:webHidden/>
          </w:rPr>
          <w:fldChar w:fldCharType="end"/>
        </w:r>
      </w:hyperlink>
    </w:p>
    <w:p w14:paraId="42DB6B9C" w14:textId="375BA73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6" w:history="1">
        <w:r w:rsidR="00C4229B" w:rsidRPr="00D812BC">
          <w:rPr>
            <w:rStyle w:val="Hyperlink"/>
            <w:noProof/>
          </w:rPr>
          <w:t>3.39.2 Constraints</w:t>
        </w:r>
        <w:r w:rsidR="00C4229B">
          <w:rPr>
            <w:noProof/>
            <w:webHidden/>
          </w:rPr>
          <w:tab/>
        </w:r>
        <w:r w:rsidR="00C4229B">
          <w:rPr>
            <w:noProof/>
            <w:webHidden/>
          </w:rPr>
          <w:fldChar w:fldCharType="begin"/>
        </w:r>
        <w:r w:rsidR="00C4229B">
          <w:rPr>
            <w:noProof/>
            <w:webHidden/>
          </w:rPr>
          <w:instrText xml:space="preserve"> PAGEREF _Toc6220046 \h </w:instrText>
        </w:r>
        <w:r w:rsidR="00C4229B">
          <w:rPr>
            <w:noProof/>
            <w:webHidden/>
          </w:rPr>
        </w:r>
        <w:r w:rsidR="00C4229B">
          <w:rPr>
            <w:noProof/>
            <w:webHidden/>
          </w:rPr>
          <w:fldChar w:fldCharType="separate"/>
        </w:r>
        <w:r w:rsidR="00C4229B">
          <w:rPr>
            <w:noProof/>
            <w:webHidden/>
          </w:rPr>
          <w:t>134</w:t>
        </w:r>
        <w:r w:rsidR="00C4229B">
          <w:rPr>
            <w:noProof/>
            <w:webHidden/>
          </w:rPr>
          <w:fldChar w:fldCharType="end"/>
        </w:r>
      </w:hyperlink>
    </w:p>
    <w:p w14:paraId="76BC1011" w14:textId="12C82BE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7" w:history="1">
        <w:r w:rsidR="00C4229B" w:rsidRPr="00D812BC">
          <w:rPr>
            <w:rStyle w:val="Hyperlink"/>
            <w:noProof/>
          </w:rPr>
          <w:t>3.39.3 resultGraphIndex property</w:t>
        </w:r>
        <w:r w:rsidR="00C4229B">
          <w:rPr>
            <w:noProof/>
            <w:webHidden/>
          </w:rPr>
          <w:tab/>
        </w:r>
        <w:r w:rsidR="00C4229B">
          <w:rPr>
            <w:noProof/>
            <w:webHidden/>
          </w:rPr>
          <w:fldChar w:fldCharType="begin"/>
        </w:r>
        <w:r w:rsidR="00C4229B">
          <w:rPr>
            <w:noProof/>
            <w:webHidden/>
          </w:rPr>
          <w:instrText xml:space="preserve"> PAGEREF _Toc6220047 \h </w:instrText>
        </w:r>
        <w:r w:rsidR="00C4229B">
          <w:rPr>
            <w:noProof/>
            <w:webHidden/>
          </w:rPr>
        </w:r>
        <w:r w:rsidR="00C4229B">
          <w:rPr>
            <w:noProof/>
            <w:webHidden/>
          </w:rPr>
          <w:fldChar w:fldCharType="separate"/>
        </w:r>
        <w:r w:rsidR="00C4229B">
          <w:rPr>
            <w:noProof/>
            <w:webHidden/>
          </w:rPr>
          <w:t>134</w:t>
        </w:r>
        <w:r w:rsidR="00C4229B">
          <w:rPr>
            <w:noProof/>
            <w:webHidden/>
          </w:rPr>
          <w:fldChar w:fldCharType="end"/>
        </w:r>
      </w:hyperlink>
    </w:p>
    <w:p w14:paraId="27C1588F" w14:textId="4DA9302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8" w:history="1">
        <w:r w:rsidR="00C4229B" w:rsidRPr="00D812BC">
          <w:rPr>
            <w:rStyle w:val="Hyperlink"/>
            <w:noProof/>
          </w:rPr>
          <w:t>3.39.4 runGraphIndex property</w:t>
        </w:r>
        <w:r w:rsidR="00C4229B">
          <w:rPr>
            <w:noProof/>
            <w:webHidden/>
          </w:rPr>
          <w:tab/>
        </w:r>
        <w:r w:rsidR="00C4229B">
          <w:rPr>
            <w:noProof/>
            <w:webHidden/>
          </w:rPr>
          <w:fldChar w:fldCharType="begin"/>
        </w:r>
        <w:r w:rsidR="00C4229B">
          <w:rPr>
            <w:noProof/>
            <w:webHidden/>
          </w:rPr>
          <w:instrText xml:space="preserve"> PAGEREF _Toc6220048 \h </w:instrText>
        </w:r>
        <w:r w:rsidR="00C4229B">
          <w:rPr>
            <w:noProof/>
            <w:webHidden/>
          </w:rPr>
        </w:r>
        <w:r w:rsidR="00C4229B">
          <w:rPr>
            <w:noProof/>
            <w:webHidden/>
          </w:rPr>
          <w:fldChar w:fldCharType="separate"/>
        </w:r>
        <w:r w:rsidR="00C4229B">
          <w:rPr>
            <w:noProof/>
            <w:webHidden/>
          </w:rPr>
          <w:t>135</w:t>
        </w:r>
        <w:r w:rsidR="00C4229B">
          <w:rPr>
            <w:noProof/>
            <w:webHidden/>
          </w:rPr>
          <w:fldChar w:fldCharType="end"/>
        </w:r>
      </w:hyperlink>
    </w:p>
    <w:p w14:paraId="3F6F2D82" w14:textId="7AE1BAE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49" w:history="1">
        <w:r w:rsidR="00C4229B" w:rsidRPr="00D812BC">
          <w:rPr>
            <w:rStyle w:val="Hyperlink"/>
            <w:noProof/>
          </w:rPr>
          <w:t>3.39.5 description property</w:t>
        </w:r>
        <w:r w:rsidR="00C4229B">
          <w:rPr>
            <w:noProof/>
            <w:webHidden/>
          </w:rPr>
          <w:tab/>
        </w:r>
        <w:r w:rsidR="00C4229B">
          <w:rPr>
            <w:noProof/>
            <w:webHidden/>
          </w:rPr>
          <w:fldChar w:fldCharType="begin"/>
        </w:r>
        <w:r w:rsidR="00C4229B">
          <w:rPr>
            <w:noProof/>
            <w:webHidden/>
          </w:rPr>
          <w:instrText xml:space="preserve"> PAGEREF _Toc6220049 \h </w:instrText>
        </w:r>
        <w:r w:rsidR="00C4229B">
          <w:rPr>
            <w:noProof/>
            <w:webHidden/>
          </w:rPr>
        </w:r>
        <w:r w:rsidR="00C4229B">
          <w:rPr>
            <w:noProof/>
            <w:webHidden/>
          </w:rPr>
          <w:fldChar w:fldCharType="separate"/>
        </w:r>
        <w:r w:rsidR="00C4229B">
          <w:rPr>
            <w:noProof/>
            <w:webHidden/>
          </w:rPr>
          <w:t>135</w:t>
        </w:r>
        <w:r w:rsidR="00C4229B">
          <w:rPr>
            <w:noProof/>
            <w:webHidden/>
          </w:rPr>
          <w:fldChar w:fldCharType="end"/>
        </w:r>
      </w:hyperlink>
    </w:p>
    <w:p w14:paraId="2731999D" w14:textId="4A425BD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0" w:history="1">
        <w:r w:rsidR="00C4229B" w:rsidRPr="00D812BC">
          <w:rPr>
            <w:rStyle w:val="Hyperlink"/>
            <w:noProof/>
          </w:rPr>
          <w:t>3.39.6 initialState property</w:t>
        </w:r>
        <w:r w:rsidR="00C4229B">
          <w:rPr>
            <w:noProof/>
            <w:webHidden/>
          </w:rPr>
          <w:tab/>
        </w:r>
        <w:r w:rsidR="00C4229B">
          <w:rPr>
            <w:noProof/>
            <w:webHidden/>
          </w:rPr>
          <w:fldChar w:fldCharType="begin"/>
        </w:r>
        <w:r w:rsidR="00C4229B">
          <w:rPr>
            <w:noProof/>
            <w:webHidden/>
          </w:rPr>
          <w:instrText xml:space="preserve"> PAGEREF _Toc6220050 \h </w:instrText>
        </w:r>
        <w:r w:rsidR="00C4229B">
          <w:rPr>
            <w:noProof/>
            <w:webHidden/>
          </w:rPr>
        </w:r>
        <w:r w:rsidR="00C4229B">
          <w:rPr>
            <w:noProof/>
            <w:webHidden/>
          </w:rPr>
          <w:fldChar w:fldCharType="separate"/>
        </w:r>
        <w:r w:rsidR="00C4229B">
          <w:rPr>
            <w:noProof/>
            <w:webHidden/>
          </w:rPr>
          <w:t>135</w:t>
        </w:r>
        <w:r w:rsidR="00C4229B">
          <w:rPr>
            <w:noProof/>
            <w:webHidden/>
          </w:rPr>
          <w:fldChar w:fldCharType="end"/>
        </w:r>
      </w:hyperlink>
    </w:p>
    <w:p w14:paraId="34DED728" w14:textId="4904A35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1" w:history="1">
        <w:r w:rsidR="00C4229B" w:rsidRPr="00D812BC">
          <w:rPr>
            <w:rStyle w:val="Hyperlink"/>
            <w:noProof/>
          </w:rPr>
          <w:t>3.39.7 immutableState property</w:t>
        </w:r>
        <w:r w:rsidR="00C4229B">
          <w:rPr>
            <w:noProof/>
            <w:webHidden/>
          </w:rPr>
          <w:tab/>
        </w:r>
        <w:r w:rsidR="00C4229B">
          <w:rPr>
            <w:noProof/>
            <w:webHidden/>
          </w:rPr>
          <w:fldChar w:fldCharType="begin"/>
        </w:r>
        <w:r w:rsidR="00C4229B">
          <w:rPr>
            <w:noProof/>
            <w:webHidden/>
          </w:rPr>
          <w:instrText xml:space="preserve"> PAGEREF _Toc6220051 \h </w:instrText>
        </w:r>
        <w:r w:rsidR="00C4229B">
          <w:rPr>
            <w:noProof/>
            <w:webHidden/>
          </w:rPr>
        </w:r>
        <w:r w:rsidR="00C4229B">
          <w:rPr>
            <w:noProof/>
            <w:webHidden/>
          </w:rPr>
          <w:fldChar w:fldCharType="separate"/>
        </w:r>
        <w:r w:rsidR="00C4229B">
          <w:rPr>
            <w:noProof/>
            <w:webHidden/>
          </w:rPr>
          <w:t>135</w:t>
        </w:r>
        <w:r w:rsidR="00C4229B">
          <w:rPr>
            <w:noProof/>
            <w:webHidden/>
          </w:rPr>
          <w:fldChar w:fldCharType="end"/>
        </w:r>
      </w:hyperlink>
    </w:p>
    <w:p w14:paraId="63F0D912" w14:textId="1111A10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2" w:history="1">
        <w:r w:rsidR="00C4229B" w:rsidRPr="00D812BC">
          <w:rPr>
            <w:rStyle w:val="Hyperlink"/>
            <w:noProof/>
          </w:rPr>
          <w:t>3.39.8 edgeTraversals property</w:t>
        </w:r>
        <w:r w:rsidR="00C4229B">
          <w:rPr>
            <w:noProof/>
            <w:webHidden/>
          </w:rPr>
          <w:tab/>
        </w:r>
        <w:r w:rsidR="00C4229B">
          <w:rPr>
            <w:noProof/>
            <w:webHidden/>
          </w:rPr>
          <w:fldChar w:fldCharType="begin"/>
        </w:r>
        <w:r w:rsidR="00C4229B">
          <w:rPr>
            <w:noProof/>
            <w:webHidden/>
          </w:rPr>
          <w:instrText xml:space="preserve"> PAGEREF _Toc6220052 \h </w:instrText>
        </w:r>
        <w:r w:rsidR="00C4229B">
          <w:rPr>
            <w:noProof/>
            <w:webHidden/>
          </w:rPr>
        </w:r>
        <w:r w:rsidR="00C4229B">
          <w:rPr>
            <w:noProof/>
            <w:webHidden/>
          </w:rPr>
          <w:fldChar w:fldCharType="separate"/>
        </w:r>
        <w:r w:rsidR="00C4229B">
          <w:rPr>
            <w:noProof/>
            <w:webHidden/>
          </w:rPr>
          <w:t>135</w:t>
        </w:r>
        <w:r w:rsidR="00C4229B">
          <w:rPr>
            <w:noProof/>
            <w:webHidden/>
          </w:rPr>
          <w:fldChar w:fldCharType="end"/>
        </w:r>
      </w:hyperlink>
    </w:p>
    <w:p w14:paraId="29C46294" w14:textId="53D540E7"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53" w:history="1">
        <w:r w:rsidR="00C4229B" w:rsidRPr="00D812BC">
          <w:rPr>
            <w:rStyle w:val="Hyperlink"/>
            <w:noProof/>
          </w:rPr>
          <w:t>3.40 edgeTraversal object</w:t>
        </w:r>
        <w:r w:rsidR="00C4229B">
          <w:rPr>
            <w:noProof/>
            <w:webHidden/>
          </w:rPr>
          <w:tab/>
        </w:r>
        <w:r w:rsidR="00C4229B">
          <w:rPr>
            <w:noProof/>
            <w:webHidden/>
          </w:rPr>
          <w:fldChar w:fldCharType="begin"/>
        </w:r>
        <w:r w:rsidR="00C4229B">
          <w:rPr>
            <w:noProof/>
            <w:webHidden/>
          </w:rPr>
          <w:instrText xml:space="preserve"> PAGEREF _Toc6220053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6E0695D7" w14:textId="5927D87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4" w:history="1">
        <w:r w:rsidR="00C4229B" w:rsidRPr="00D812BC">
          <w:rPr>
            <w:rStyle w:val="Hyperlink"/>
            <w:noProof/>
          </w:rPr>
          <w:t>3.40.1 General</w:t>
        </w:r>
        <w:r w:rsidR="00C4229B">
          <w:rPr>
            <w:noProof/>
            <w:webHidden/>
          </w:rPr>
          <w:tab/>
        </w:r>
        <w:r w:rsidR="00C4229B">
          <w:rPr>
            <w:noProof/>
            <w:webHidden/>
          </w:rPr>
          <w:fldChar w:fldCharType="begin"/>
        </w:r>
        <w:r w:rsidR="00C4229B">
          <w:rPr>
            <w:noProof/>
            <w:webHidden/>
          </w:rPr>
          <w:instrText xml:space="preserve"> PAGEREF _Toc6220054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0DAF3D4A" w14:textId="7E5FA9E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5" w:history="1">
        <w:r w:rsidR="00C4229B" w:rsidRPr="00D812BC">
          <w:rPr>
            <w:rStyle w:val="Hyperlink"/>
            <w:noProof/>
          </w:rPr>
          <w:t>3.40.2 edgeId property</w:t>
        </w:r>
        <w:r w:rsidR="00C4229B">
          <w:rPr>
            <w:noProof/>
            <w:webHidden/>
          </w:rPr>
          <w:tab/>
        </w:r>
        <w:r w:rsidR="00C4229B">
          <w:rPr>
            <w:noProof/>
            <w:webHidden/>
          </w:rPr>
          <w:fldChar w:fldCharType="begin"/>
        </w:r>
        <w:r w:rsidR="00C4229B">
          <w:rPr>
            <w:noProof/>
            <w:webHidden/>
          </w:rPr>
          <w:instrText xml:space="preserve"> PAGEREF _Toc6220055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16CEEDD1" w14:textId="400F4FB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6" w:history="1">
        <w:r w:rsidR="00C4229B" w:rsidRPr="00D812BC">
          <w:rPr>
            <w:rStyle w:val="Hyperlink"/>
            <w:noProof/>
          </w:rPr>
          <w:t>3.40.3 message property</w:t>
        </w:r>
        <w:r w:rsidR="00C4229B">
          <w:rPr>
            <w:noProof/>
            <w:webHidden/>
          </w:rPr>
          <w:tab/>
        </w:r>
        <w:r w:rsidR="00C4229B">
          <w:rPr>
            <w:noProof/>
            <w:webHidden/>
          </w:rPr>
          <w:fldChar w:fldCharType="begin"/>
        </w:r>
        <w:r w:rsidR="00C4229B">
          <w:rPr>
            <w:noProof/>
            <w:webHidden/>
          </w:rPr>
          <w:instrText xml:space="preserve"> PAGEREF _Toc6220056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1B862BAB" w14:textId="532034F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7" w:history="1">
        <w:r w:rsidR="00C4229B" w:rsidRPr="00D812BC">
          <w:rPr>
            <w:rStyle w:val="Hyperlink"/>
            <w:noProof/>
          </w:rPr>
          <w:t>3.40.4 finalState property</w:t>
        </w:r>
        <w:r w:rsidR="00C4229B">
          <w:rPr>
            <w:noProof/>
            <w:webHidden/>
          </w:rPr>
          <w:tab/>
        </w:r>
        <w:r w:rsidR="00C4229B">
          <w:rPr>
            <w:noProof/>
            <w:webHidden/>
          </w:rPr>
          <w:fldChar w:fldCharType="begin"/>
        </w:r>
        <w:r w:rsidR="00C4229B">
          <w:rPr>
            <w:noProof/>
            <w:webHidden/>
          </w:rPr>
          <w:instrText xml:space="preserve"> PAGEREF _Toc6220057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0545F034" w14:textId="43FADCC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58" w:history="1">
        <w:r w:rsidR="00C4229B" w:rsidRPr="00D812BC">
          <w:rPr>
            <w:rStyle w:val="Hyperlink"/>
            <w:noProof/>
          </w:rPr>
          <w:t>3.40.5 stepOverEdgeCount property</w:t>
        </w:r>
        <w:r w:rsidR="00C4229B">
          <w:rPr>
            <w:noProof/>
            <w:webHidden/>
          </w:rPr>
          <w:tab/>
        </w:r>
        <w:r w:rsidR="00C4229B">
          <w:rPr>
            <w:noProof/>
            <w:webHidden/>
          </w:rPr>
          <w:fldChar w:fldCharType="begin"/>
        </w:r>
        <w:r w:rsidR="00C4229B">
          <w:rPr>
            <w:noProof/>
            <w:webHidden/>
          </w:rPr>
          <w:instrText xml:space="preserve"> PAGEREF _Toc6220058 \h </w:instrText>
        </w:r>
        <w:r w:rsidR="00C4229B">
          <w:rPr>
            <w:noProof/>
            <w:webHidden/>
          </w:rPr>
        </w:r>
        <w:r w:rsidR="00C4229B">
          <w:rPr>
            <w:noProof/>
            <w:webHidden/>
          </w:rPr>
          <w:fldChar w:fldCharType="separate"/>
        </w:r>
        <w:r w:rsidR="00C4229B">
          <w:rPr>
            <w:noProof/>
            <w:webHidden/>
          </w:rPr>
          <w:t>137</w:t>
        </w:r>
        <w:r w:rsidR="00C4229B">
          <w:rPr>
            <w:noProof/>
            <w:webHidden/>
          </w:rPr>
          <w:fldChar w:fldCharType="end"/>
        </w:r>
      </w:hyperlink>
    </w:p>
    <w:p w14:paraId="671CAD64" w14:textId="3EA8AD79"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59" w:history="1">
        <w:r w:rsidR="00C4229B" w:rsidRPr="00D812BC">
          <w:rPr>
            <w:rStyle w:val="Hyperlink"/>
            <w:noProof/>
          </w:rPr>
          <w:t>3.41 stack object</w:t>
        </w:r>
        <w:r w:rsidR="00C4229B">
          <w:rPr>
            <w:noProof/>
            <w:webHidden/>
          </w:rPr>
          <w:tab/>
        </w:r>
        <w:r w:rsidR="00C4229B">
          <w:rPr>
            <w:noProof/>
            <w:webHidden/>
          </w:rPr>
          <w:fldChar w:fldCharType="begin"/>
        </w:r>
        <w:r w:rsidR="00C4229B">
          <w:rPr>
            <w:noProof/>
            <w:webHidden/>
          </w:rPr>
          <w:instrText xml:space="preserve"> PAGEREF _Toc6220059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5234BF80" w14:textId="7BFD29B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0" w:history="1">
        <w:r w:rsidR="00C4229B" w:rsidRPr="00D812BC">
          <w:rPr>
            <w:rStyle w:val="Hyperlink"/>
            <w:noProof/>
          </w:rPr>
          <w:t>3.41.1 General</w:t>
        </w:r>
        <w:r w:rsidR="00C4229B">
          <w:rPr>
            <w:noProof/>
            <w:webHidden/>
          </w:rPr>
          <w:tab/>
        </w:r>
        <w:r w:rsidR="00C4229B">
          <w:rPr>
            <w:noProof/>
            <w:webHidden/>
          </w:rPr>
          <w:fldChar w:fldCharType="begin"/>
        </w:r>
        <w:r w:rsidR="00C4229B">
          <w:rPr>
            <w:noProof/>
            <w:webHidden/>
          </w:rPr>
          <w:instrText xml:space="preserve"> PAGEREF _Toc6220060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4CA37A19" w14:textId="1D74C94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1" w:history="1">
        <w:r w:rsidR="00C4229B" w:rsidRPr="00D812BC">
          <w:rPr>
            <w:rStyle w:val="Hyperlink"/>
            <w:noProof/>
          </w:rPr>
          <w:t>3.41.2 message property</w:t>
        </w:r>
        <w:r w:rsidR="00C4229B">
          <w:rPr>
            <w:noProof/>
            <w:webHidden/>
          </w:rPr>
          <w:tab/>
        </w:r>
        <w:r w:rsidR="00C4229B">
          <w:rPr>
            <w:noProof/>
            <w:webHidden/>
          </w:rPr>
          <w:fldChar w:fldCharType="begin"/>
        </w:r>
        <w:r w:rsidR="00C4229B">
          <w:rPr>
            <w:noProof/>
            <w:webHidden/>
          </w:rPr>
          <w:instrText xml:space="preserve"> PAGEREF _Toc6220061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369000CD" w14:textId="4806A40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2" w:history="1">
        <w:r w:rsidR="00C4229B" w:rsidRPr="00D812BC">
          <w:rPr>
            <w:rStyle w:val="Hyperlink"/>
            <w:noProof/>
          </w:rPr>
          <w:t>3.41.3 frames property</w:t>
        </w:r>
        <w:r w:rsidR="00C4229B">
          <w:rPr>
            <w:noProof/>
            <w:webHidden/>
          </w:rPr>
          <w:tab/>
        </w:r>
        <w:r w:rsidR="00C4229B">
          <w:rPr>
            <w:noProof/>
            <w:webHidden/>
          </w:rPr>
          <w:fldChar w:fldCharType="begin"/>
        </w:r>
        <w:r w:rsidR="00C4229B">
          <w:rPr>
            <w:noProof/>
            <w:webHidden/>
          </w:rPr>
          <w:instrText xml:space="preserve"> PAGEREF _Toc6220062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4D7B8BA4" w14:textId="526730ED"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63" w:history="1">
        <w:r w:rsidR="00C4229B" w:rsidRPr="00D812BC">
          <w:rPr>
            <w:rStyle w:val="Hyperlink"/>
            <w:noProof/>
          </w:rPr>
          <w:t>3.42 stackFrame object</w:t>
        </w:r>
        <w:r w:rsidR="00C4229B">
          <w:rPr>
            <w:noProof/>
            <w:webHidden/>
          </w:rPr>
          <w:tab/>
        </w:r>
        <w:r w:rsidR="00C4229B">
          <w:rPr>
            <w:noProof/>
            <w:webHidden/>
          </w:rPr>
          <w:fldChar w:fldCharType="begin"/>
        </w:r>
        <w:r w:rsidR="00C4229B">
          <w:rPr>
            <w:noProof/>
            <w:webHidden/>
          </w:rPr>
          <w:instrText xml:space="preserve"> PAGEREF _Toc6220063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17A9043F" w14:textId="10C09A2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4" w:history="1">
        <w:r w:rsidR="00C4229B" w:rsidRPr="00D812BC">
          <w:rPr>
            <w:rStyle w:val="Hyperlink"/>
            <w:noProof/>
          </w:rPr>
          <w:t>3.42.1 General</w:t>
        </w:r>
        <w:r w:rsidR="00C4229B">
          <w:rPr>
            <w:noProof/>
            <w:webHidden/>
          </w:rPr>
          <w:tab/>
        </w:r>
        <w:r w:rsidR="00C4229B">
          <w:rPr>
            <w:noProof/>
            <w:webHidden/>
          </w:rPr>
          <w:fldChar w:fldCharType="begin"/>
        </w:r>
        <w:r w:rsidR="00C4229B">
          <w:rPr>
            <w:noProof/>
            <w:webHidden/>
          </w:rPr>
          <w:instrText xml:space="preserve"> PAGEREF _Toc6220064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4A14AD6B" w14:textId="1BE68B1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5" w:history="1">
        <w:r w:rsidR="00C4229B" w:rsidRPr="00D812BC">
          <w:rPr>
            <w:rStyle w:val="Hyperlink"/>
            <w:noProof/>
          </w:rPr>
          <w:t>3.42.2 location property</w:t>
        </w:r>
        <w:r w:rsidR="00C4229B">
          <w:rPr>
            <w:noProof/>
            <w:webHidden/>
          </w:rPr>
          <w:tab/>
        </w:r>
        <w:r w:rsidR="00C4229B">
          <w:rPr>
            <w:noProof/>
            <w:webHidden/>
          </w:rPr>
          <w:fldChar w:fldCharType="begin"/>
        </w:r>
        <w:r w:rsidR="00C4229B">
          <w:rPr>
            <w:noProof/>
            <w:webHidden/>
          </w:rPr>
          <w:instrText xml:space="preserve"> PAGEREF _Toc6220065 \h </w:instrText>
        </w:r>
        <w:r w:rsidR="00C4229B">
          <w:rPr>
            <w:noProof/>
            <w:webHidden/>
          </w:rPr>
        </w:r>
        <w:r w:rsidR="00C4229B">
          <w:rPr>
            <w:noProof/>
            <w:webHidden/>
          </w:rPr>
          <w:fldChar w:fldCharType="separate"/>
        </w:r>
        <w:r w:rsidR="00C4229B">
          <w:rPr>
            <w:noProof/>
            <w:webHidden/>
          </w:rPr>
          <w:t>139</w:t>
        </w:r>
        <w:r w:rsidR="00C4229B">
          <w:rPr>
            <w:noProof/>
            <w:webHidden/>
          </w:rPr>
          <w:fldChar w:fldCharType="end"/>
        </w:r>
      </w:hyperlink>
    </w:p>
    <w:p w14:paraId="164DB51F" w14:textId="7F44161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6" w:history="1">
        <w:r w:rsidR="00C4229B" w:rsidRPr="00D812BC">
          <w:rPr>
            <w:rStyle w:val="Hyperlink"/>
            <w:noProof/>
          </w:rPr>
          <w:t>3.42.3 module property</w:t>
        </w:r>
        <w:r w:rsidR="00C4229B">
          <w:rPr>
            <w:noProof/>
            <w:webHidden/>
          </w:rPr>
          <w:tab/>
        </w:r>
        <w:r w:rsidR="00C4229B">
          <w:rPr>
            <w:noProof/>
            <w:webHidden/>
          </w:rPr>
          <w:fldChar w:fldCharType="begin"/>
        </w:r>
        <w:r w:rsidR="00C4229B">
          <w:rPr>
            <w:noProof/>
            <w:webHidden/>
          </w:rPr>
          <w:instrText xml:space="preserve"> PAGEREF _Toc6220066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3E2A122C" w14:textId="3211073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7" w:history="1">
        <w:r w:rsidR="00C4229B" w:rsidRPr="00D812BC">
          <w:rPr>
            <w:rStyle w:val="Hyperlink"/>
            <w:noProof/>
          </w:rPr>
          <w:t>3.42.4 threadId property</w:t>
        </w:r>
        <w:r w:rsidR="00C4229B">
          <w:rPr>
            <w:noProof/>
            <w:webHidden/>
          </w:rPr>
          <w:tab/>
        </w:r>
        <w:r w:rsidR="00C4229B">
          <w:rPr>
            <w:noProof/>
            <w:webHidden/>
          </w:rPr>
          <w:fldChar w:fldCharType="begin"/>
        </w:r>
        <w:r w:rsidR="00C4229B">
          <w:rPr>
            <w:noProof/>
            <w:webHidden/>
          </w:rPr>
          <w:instrText xml:space="preserve"> PAGEREF _Toc6220067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6F07E664" w14:textId="66581F59"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68" w:history="1">
        <w:r w:rsidR="00C4229B" w:rsidRPr="00D812BC">
          <w:rPr>
            <w:rStyle w:val="Hyperlink"/>
            <w:noProof/>
          </w:rPr>
          <w:t>3.42.5 parameters property</w:t>
        </w:r>
        <w:r w:rsidR="00C4229B">
          <w:rPr>
            <w:noProof/>
            <w:webHidden/>
          </w:rPr>
          <w:tab/>
        </w:r>
        <w:r w:rsidR="00C4229B">
          <w:rPr>
            <w:noProof/>
            <w:webHidden/>
          </w:rPr>
          <w:fldChar w:fldCharType="begin"/>
        </w:r>
        <w:r w:rsidR="00C4229B">
          <w:rPr>
            <w:noProof/>
            <w:webHidden/>
          </w:rPr>
          <w:instrText xml:space="preserve"> PAGEREF _Toc6220068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1D1E8450" w14:textId="576E0B40"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69" w:history="1">
        <w:r w:rsidR="00C4229B" w:rsidRPr="00D812BC">
          <w:rPr>
            <w:rStyle w:val="Hyperlink"/>
            <w:noProof/>
          </w:rPr>
          <w:t>3.43 threadFlowLocation object</w:t>
        </w:r>
        <w:r w:rsidR="00C4229B">
          <w:rPr>
            <w:noProof/>
            <w:webHidden/>
          </w:rPr>
          <w:tab/>
        </w:r>
        <w:r w:rsidR="00C4229B">
          <w:rPr>
            <w:noProof/>
            <w:webHidden/>
          </w:rPr>
          <w:fldChar w:fldCharType="begin"/>
        </w:r>
        <w:r w:rsidR="00C4229B">
          <w:rPr>
            <w:noProof/>
            <w:webHidden/>
          </w:rPr>
          <w:instrText xml:space="preserve"> PAGEREF _Toc6220069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36C6BFD0" w14:textId="005022A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0" w:history="1">
        <w:r w:rsidR="00C4229B" w:rsidRPr="00D812BC">
          <w:rPr>
            <w:rStyle w:val="Hyperlink"/>
            <w:noProof/>
          </w:rPr>
          <w:t>3.43.1 General</w:t>
        </w:r>
        <w:r w:rsidR="00C4229B">
          <w:rPr>
            <w:noProof/>
            <w:webHidden/>
          </w:rPr>
          <w:tab/>
        </w:r>
        <w:r w:rsidR="00C4229B">
          <w:rPr>
            <w:noProof/>
            <w:webHidden/>
          </w:rPr>
          <w:fldChar w:fldCharType="begin"/>
        </w:r>
        <w:r w:rsidR="00C4229B">
          <w:rPr>
            <w:noProof/>
            <w:webHidden/>
          </w:rPr>
          <w:instrText xml:space="preserve"> PAGEREF _Toc6220070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01B964BC" w14:textId="42AFD7B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1" w:history="1">
        <w:r w:rsidR="00C4229B" w:rsidRPr="00D812BC">
          <w:rPr>
            <w:rStyle w:val="Hyperlink"/>
            <w:noProof/>
          </w:rPr>
          <w:t>3.43.2 index property</w:t>
        </w:r>
        <w:r w:rsidR="00C4229B">
          <w:rPr>
            <w:noProof/>
            <w:webHidden/>
          </w:rPr>
          <w:tab/>
        </w:r>
        <w:r w:rsidR="00C4229B">
          <w:rPr>
            <w:noProof/>
            <w:webHidden/>
          </w:rPr>
          <w:fldChar w:fldCharType="begin"/>
        </w:r>
        <w:r w:rsidR="00C4229B">
          <w:rPr>
            <w:noProof/>
            <w:webHidden/>
          </w:rPr>
          <w:instrText xml:space="preserve"> PAGEREF _Toc6220071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405A2F6D" w14:textId="1AB28B1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2" w:history="1">
        <w:r w:rsidR="00C4229B" w:rsidRPr="00D812BC">
          <w:rPr>
            <w:rStyle w:val="Hyperlink"/>
            <w:noProof/>
          </w:rPr>
          <w:t>3.43.3 location property</w:t>
        </w:r>
        <w:r w:rsidR="00C4229B">
          <w:rPr>
            <w:noProof/>
            <w:webHidden/>
          </w:rPr>
          <w:tab/>
        </w:r>
        <w:r w:rsidR="00C4229B">
          <w:rPr>
            <w:noProof/>
            <w:webHidden/>
          </w:rPr>
          <w:fldChar w:fldCharType="begin"/>
        </w:r>
        <w:r w:rsidR="00C4229B">
          <w:rPr>
            <w:noProof/>
            <w:webHidden/>
          </w:rPr>
          <w:instrText xml:space="preserve"> PAGEREF _Toc6220072 \h </w:instrText>
        </w:r>
        <w:r w:rsidR="00C4229B">
          <w:rPr>
            <w:noProof/>
            <w:webHidden/>
          </w:rPr>
        </w:r>
        <w:r w:rsidR="00C4229B">
          <w:rPr>
            <w:noProof/>
            <w:webHidden/>
          </w:rPr>
          <w:fldChar w:fldCharType="separate"/>
        </w:r>
        <w:r w:rsidR="00C4229B">
          <w:rPr>
            <w:noProof/>
            <w:webHidden/>
          </w:rPr>
          <w:t>140</w:t>
        </w:r>
        <w:r w:rsidR="00C4229B">
          <w:rPr>
            <w:noProof/>
            <w:webHidden/>
          </w:rPr>
          <w:fldChar w:fldCharType="end"/>
        </w:r>
      </w:hyperlink>
    </w:p>
    <w:p w14:paraId="5EDA4C1A" w14:textId="245E889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3" w:history="1">
        <w:r w:rsidR="00C4229B" w:rsidRPr="00D812BC">
          <w:rPr>
            <w:rStyle w:val="Hyperlink"/>
            <w:noProof/>
          </w:rPr>
          <w:t>3.43.4 module property</w:t>
        </w:r>
        <w:r w:rsidR="00C4229B">
          <w:rPr>
            <w:noProof/>
            <w:webHidden/>
          </w:rPr>
          <w:tab/>
        </w:r>
        <w:r w:rsidR="00C4229B">
          <w:rPr>
            <w:noProof/>
            <w:webHidden/>
          </w:rPr>
          <w:fldChar w:fldCharType="begin"/>
        </w:r>
        <w:r w:rsidR="00C4229B">
          <w:rPr>
            <w:noProof/>
            <w:webHidden/>
          </w:rPr>
          <w:instrText xml:space="preserve"> PAGEREF _Toc6220073 \h </w:instrText>
        </w:r>
        <w:r w:rsidR="00C4229B">
          <w:rPr>
            <w:noProof/>
            <w:webHidden/>
          </w:rPr>
        </w:r>
        <w:r w:rsidR="00C4229B">
          <w:rPr>
            <w:noProof/>
            <w:webHidden/>
          </w:rPr>
          <w:fldChar w:fldCharType="separate"/>
        </w:r>
        <w:r w:rsidR="00C4229B">
          <w:rPr>
            <w:noProof/>
            <w:webHidden/>
          </w:rPr>
          <w:t>142</w:t>
        </w:r>
        <w:r w:rsidR="00C4229B">
          <w:rPr>
            <w:noProof/>
            <w:webHidden/>
          </w:rPr>
          <w:fldChar w:fldCharType="end"/>
        </w:r>
      </w:hyperlink>
    </w:p>
    <w:p w14:paraId="77A67AAD" w14:textId="25D8179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4" w:history="1">
        <w:r w:rsidR="00C4229B" w:rsidRPr="00D812BC">
          <w:rPr>
            <w:rStyle w:val="Hyperlink"/>
            <w:noProof/>
          </w:rPr>
          <w:t>3.43.5 stack property</w:t>
        </w:r>
        <w:r w:rsidR="00C4229B">
          <w:rPr>
            <w:noProof/>
            <w:webHidden/>
          </w:rPr>
          <w:tab/>
        </w:r>
        <w:r w:rsidR="00C4229B">
          <w:rPr>
            <w:noProof/>
            <w:webHidden/>
          </w:rPr>
          <w:fldChar w:fldCharType="begin"/>
        </w:r>
        <w:r w:rsidR="00C4229B">
          <w:rPr>
            <w:noProof/>
            <w:webHidden/>
          </w:rPr>
          <w:instrText xml:space="preserve"> PAGEREF _Toc6220074 \h </w:instrText>
        </w:r>
        <w:r w:rsidR="00C4229B">
          <w:rPr>
            <w:noProof/>
            <w:webHidden/>
          </w:rPr>
        </w:r>
        <w:r w:rsidR="00C4229B">
          <w:rPr>
            <w:noProof/>
            <w:webHidden/>
          </w:rPr>
          <w:fldChar w:fldCharType="separate"/>
        </w:r>
        <w:r w:rsidR="00C4229B">
          <w:rPr>
            <w:noProof/>
            <w:webHidden/>
          </w:rPr>
          <w:t>142</w:t>
        </w:r>
        <w:r w:rsidR="00C4229B">
          <w:rPr>
            <w:noProof/>
            <w:webHidden/>
          </w:rPr>
          <w:fldChar w:fldCharType="end"/>
        </w:r>
      </w:hyperlink>
    </w:p>
    <w:p w14:paraId="48BD3B01" w14:textId="05ECA41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5" w:history="1">
        <w:r w:rsidR="00C4229B" w:rsidRPr="00D812BC">
          <w:rPr>
            <w:rStyle w:val="Hyperlink"/>
            <w:noProof/>
          </w:rPr>
          <w:t>3.43.6 request property</w:t>
        </w:r>
        <w:r w:rsidR="00C4229B">
          <w:rPr>
            <w:noProof/>
            <w:webHidden/>
          </w:rPr>
          <w:tab/>
        </w:r>
        <w:r w:rsidR="00C4229B">
          <w:rPr>
            <w:noProof/>
            <w:webHidden/>
          </w:rPr>
          <w:fldChar w:fldCharType="begin"/>
        </w:r>
        <w:r w:rsidR="00C4229B">
          <w:rPr>
            <w:noProof/>
            <w:webHidden/>
          </w:rPr>
          <w:instrText xml:space="preserve"> PAGEREF _Toc6220075 \h </w:instrText>
        </w:r>
        <w:r w:rsidR="00C4229B">
          <w:rPr>
            <w:noProof/>
            <w:webHidden/>
          </w:rPr>
        </w:r>
        <w:r w:rsidR="00C4229B">
          <w:rPr>
            <w:noProof/>
            <w:webHidden/>
          </w:rPr>
          <w:fldChar w:fldCharType="separate"/>
        </w:r>
        <w:r w:rsidR="00C4229B">
          <w:rPr>
            <w:noProof/>
            <w:webHidden/>
          </w:rPr>
          <w:t>142</w:t>
        </w:r>
        <w:r w:rsidR="00C4229B">
          <w:rPr>
            <w:noProof/>
            <w:webHidden/>
          </w:rPr>
          <w:fldChar w:fldCharType="end"/>
        </w:r>
      </w:hyperlink>
    </w:p>
    <w:p w14:paraId="1E8D6E75" w14:textId="78F637D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6" w:history="1">
        <w:r w:rsidR="00C4229B" w:rsidRPr="00D812BC">
          <w:rPr>
            <w:rStyle w:val="Hyperlink"/>
            <w:noProof/>
          </w:rPr>
          <w:t>3.43.7 response object</w:t>
        </w:r>
        <w:r w:rsidR="00C4229B">
          <w:rPr>
            <w:noProof/>
            <w:webHidden/>
          </w:rPr>
          <w:tab/>
        </w:r>
        <w:r w:rsidR="00C4229B">
          <w:rPr>
            <w:noProof/>
            <w:webHidden/>
          </w:rPr>
          <w:fldChar w:fldCharType="begin"/>
        </w:r>
        <w:r w:rsidR="00C4229B">
          <w:rPr>
            <w:noProof/>
            <w:webHidden/>
          </w:rPr>
          <w:instrText xml:space="preserve"> PAGEREF _Toc6220076 \h </w:instrText>
        </w:r>
        <w:r w:rsidR="00C4229B">
          <w:rPr>
            <w:noProof/>
            <w:webHidden/>
          </w:rPr>
        </w:r>
        <w:r w:rsidR="00C4229B">
          <w:rPr>
            <w:noProof/>
            <w:webHidden/>
          </w:rPr>
          <w:fldChar w:fldCharType="separate"/>
        </w:r>
        <w:r w:rsidR="00C4229B">
          <w:rPr>
            <w:noProof/>
            <w:webHidden/>
          </w:rPr>
          <w:t>142</w:t>
        </w:r>
        <w:r w:rsidR="00C4229B">
          <w:rPr>
            <w:noProof/>
            <w:webHidden/>
          </w:rPr>
          <w:fldChar w:fldCharType="end"/>
        </w:r>
      </w:hyperlink>
    </w:p>
    <w:p w14:paraId="32D330DB" w14:textId="6B56B9D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7" w:history="1">
        <w:r w:rsidR="00C4229B" w:rsidRPr="00D812BC">
          <w:rPr>
            <w:rStyle w:val="Hyperlink"/>
            <w:noProof/>
          </w:rPr>
          <w:t>3.43.8 kinds property</w:t>
        </w:r>
        <w:r w:rsidR="00C4229B">
          <w:rPr>
            <w:noProof/>
            <w:webHidden/>
          </w:rPr>
          <w:tab/>
        </w:r>
        <w:r w:rsidR="00C4229B">
          <w:rPr>
            <w:noProof/>
            <w:webHidden/>
          </w:rPr>
          <w:fldChar w:fldCharType="begin"/>
        </w:r>
        <w:r w:rsidR="00C4229B">
          <w:rPr>
            <w:noProof/>
            <w:webHidden/>
          </w:rPr>
          <w:instrText xml:space="preserve"> PAGEREF _Toc6220077 \h </w:instrText>
        </w:r>
        <w:r w:rsidR="00C4229B">
          <w:rPr>
            <w:noProof/>
            <w:webHidden/>
          </w:rPr>
        </w:r>
        <w:r w:rsidR="00C4229B">
          <w:rPr>
            <w:noProof/>
            <w:webHidden/>
          </w:rPr>
          <w:fldChar w:fldCharType="separate"/>
        </w:r>
        <w:r w:rsidR="00C4229B">
          <w:rPr>
            <w:noProof/>
            <w:webHidden/>
          </w:rPr>
          <w:t>142</w:t>
        </w:r>
        <w:r w:rsidR="00C4229B">
          <w:rPr>
            <w:noProof/>
            <w:webHidden/>
          </w:rPr>
          <w:fldChar w:fldCharType="end"/>
        </w:r>
      </w:hyperlink>
    </w:p>
    <w:p w14:paraId="6B061DCB" w14:textId="684B41B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8" w:history="1">
        <w:r w:rsidR="00C4229B" w:rsidRPr="00D812BC">
          <w:rPr>
            <w:rStyle w:val="Hyperlink"/>
            <w:noProof/>
          </w:rPr>
          <w:t>3.43.9 state property</w:t>
        </w:r>
        <w:r w:rsidR="00C4229B">
          <w:rPr>
            <w:noProof/>
            <w:webHidden/>
          </w:rPr>
          <w:tab/>
        </w:r>
        <w:r w:rsidR="00C4229B">
          <w:rPr>
            <w:noProof/>
            <w:webHidden/>
          </w:rPr>
          <w:fldChar w:fldCharType="begin"/>
        </w:r>
        <w:r w:rsidR="00C4229B">
          <w:rPr>
            <w:noProof/>
            <w:webHidden/>
          </w:rPr>
          <w:instrText xml:space="preserve"> PAGEREF _Toc6220078 \h </w:instrText>
        </w:r>
        <w:r w:rsidR="00C4229B">
          <w:rPr>
            <w:noProof/>
            <w:webHidden/>
          </w:rPr>
        </w:r>
        <w:r w:rsidR="00C4229B">
          <w:rPr>
            <w:noProof/>
            <w:webHidden/>
          </w:rPr>
          <w:fldChar w:fldCharType="separate"/>
        </w:r>
        <w:r w:rsidR="00C4229B">
          <w:rPr>
            <w:noProof/>
            <w:webHidden/>
          </w:rPr>
          <w:t>143</w:t>
        </w:r>
        <w:r w:rsidR="00C4229B">
          <w:rPr>
            <w:noProof/>
            <w:webHidden/>
          </w:rPr>
          <w:fldChar w:fldCharType="end"/>
        </w:r>
      </w:hyperlink>
    </w:p>
    <w:p w14:paraId="64B1E596" w14:textId="5C0C1AE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79" w:history="1">
        <w:r w:rsidR="00C4229B" w:rsidRPr="00D812BC">
          <w:rPr>
            <w:rStyle w:val="Hyperlink"/>
            <w:noProof/>
          </w:rPr>
          <w:t>3.43.10 nestingLevel property</w:t>
        </w:r>
        <w:r w:rsidR="00C4229B">
          <w:rPr>
            <w:noProof/>
            <w:webHidden/>
          </w:rPr>
          <w:tab/>
        </w:r>
        <w:r w:rsidR="00C4229B">
          <w:rPr>
            <w:noProof/>
            <w:webHidden/>
          </w:rPr>
          <w:fldChar w:fldCharType="begin"/>
        </w:r>
        <w:r w:rsidR="00C4229B">
          <w:rPr>
            <w:noProof/>
            <w:webHidden/>
          </w:rPr>
          <w:instrText xml:space="preserve"> PAGEREF _Toc6220079 \h </w:instrText>
        </w:r>
        <w:r w:rsidR="00C4229B">
          <w:rPr>
            <w:noProof/>
            <w:webHidden/>
          </w:rPr>
        </w:r>
        <w:r w:rsidR="00C4229B">
          <w:rPr>
            <w:noProof/>
            <w:webHidden/>
          </w:rPr>
          <w:fldChar w:fldCharType="separate"/>
        </w:r>
        <w:r w:rsidR="00C4229B">
          <w:rPr>
            <w:noProof/>
            <w:webHidden/>
          </w:rPr>
          <w:t>144</w:t>
        </w:r>
        <w:r w:rsidR="00C4229B">
          <w:rPr>
            <w:noProof/>
            <w:webHidden/>
          </w:rPr>
          <w:fldChar w:fldCharType="end"/>
        </w:r>
      </w:hyperlink>
    </w:p>
    <w:p w14:paraId="17C19A9D" w14:textId="04AEBD6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0" w:history="1">
        <w:r w:rsidR="00C4229B" w:rsidRPr="00D812BC">
          <w:rPr>
            <w:rStyle w:val="Hyperlink"/>
            <w:noProof/>
          </w:rPr>
          <w:t>3.43.11 executionOrder property</w:t>
        </w:r>
        <w:r w:rsidR="00C4229B">
          <w:rPr>
            <w:noProof/>
            <w:webHidden/>
          </w:rPr>
          <w:tab/>
        </w:r>
        <w:r w:rsidR="00C4229B">
          <w:rPr>
            <w:noProof/>
            <w:webHidden/>
          </w:rPr>
          <w:fldChar w:fldCharType="begin"/>
        </w:r>
        <w:r w:rsidR="00C4229B">
          <w:rPr>
            <w:noProof/>
            <w:webHidden/>
          </w:rPr>
          <w:instrText xml:space="preserve"> PAGEREF _Toc6220080 \h </w:instrText>
        </w:r>
        <w:r w:rsidR="00C4229B">
          <w:rPr>
            <w:noProof/>
            <w:webHidden/>
          </w:rPr>
        </w:r>
        <w:r w:rsidR="00C4229B">
          <w:rPr>
            <w:noProof/>
            <w:webHidden/>
          </w:rPr>
          <w:fldChar w:fldCharType="separate"/>
        </w:r>
        <w:r w:rsidR="00C4229B">
          <w:rPr>
            <w:noProof/>
            <w:webHidden/>
          </w:rPr>
          <w:t>144</w:t>
        </w:r>
        <w:r w:rsidR="00C4229B">
          <w:rPr>
            <w:noProof/>
            <w:webHidden/>
          </w:rPr>
          <w:fldChar w:fldCharType="end"/>
        </w:r>
      </w:hyperlink>
    </w:p>
    <w:p w14:paraId="79553AD2" w14:textId="27DDF729"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1" w:history="1">
        <w:r w:rsidR="00C4229B" w:rsidRPr="00D812BC">
          <w:rPr>
            <w:rStyle w:val="Hyperlink"/>
            <w:noProof/>
          </w:rPr>
          <w:t>3.43.12 executionTimeUtc property</w:t>
        </w:r>
        <w:r w:rsidR="00C4229B">
          <w:rPr>
            <w:noProof/>
            <w:webHidden/>
          </w:rPr>
          <w:tab/>
        </w:r>
        <w:r w:rsidR="00C4229B">
          <w:rPr>
            <w:noProof/>
            <w:webHidden/>
          </w:rPr>
          <w:fldChar w:fldCharType="begin"/>
        </w:r>
        <w:r w:rsidR="00C4229B">
          <w:rPr>
            <w:noProof/>
            <w:webHidden/>
          </w:rPr>
          <w:instrText xml:space="preserve"> PAGEREF _Toc6220081 \h </w:instrText>
        </w:r>
        <w:r w:rsidR="00C4229B">
          <w:rPr>
            <w:noProof/>
            <w:webHidden/>
          </w:rPr>
        </w:r>
        <w:r w:rsidR="00C4229B">
          <w:rPr>
            <w:noProof/>
            <w:webHidden/>
          </w:rPr>
          <w:fldChar w:fldCharType="separate"/>
        </w:r>
        <w:r w:rsidR="00C4229B">
          <w:rPr>
            <w:noProof/>
            <w:webHidden/>
          </w:rPr>
          <w:t>145</w:t>
        </w:r>
        <w:r w:rsidR="00C4229B">
          <w:rPr>
            <w:noProof/>
            <w:webHidden/>
          </w:rPr>
          <w:fldChar w:fldCharType="end"/>
        </w:r>
      </w:hyperlink>
    </w:p>
    <w:p w14:paraId="55BE768F" w14:textId="2308373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2" w:history="1">
        <w:r w:rsidR="00C4229B" w:rsidRPr="00D812BC">
          <w:rPr>
            <w:rStyle w:val="Hyperlink"/>
            <w:noProof/>
          </w:rPr>
          <w:t>3.43.13 importance property</w:t>
        </w:r>
        <w:r w:rsidR="00C4229B">
          <w:rPr>
            <w:noProof/>
            <w:webHidden/>
          </w:rPr>
          <w:tab/>
        </w:r>
        <w:r w:rsidR="00C4229B">
          <w:rPr>
            <w:noProof/>
            <w:webHidden/>
          </w:rPr>
          <w:fldChar w:fldCharType="begin"/>
        </w:r>
        <w:r w:rsidR="00C4229B">
          <w:rPr>
            <w:noProof/>
            <w:webHidden/>
          </w:rPr>
          <w:instrText xml:space="preserve"> PAGEREF _Toc6220082 \h </w:instrText>
        </w:r>
        <w:r w:rsidR="00C4229B">
          <w:rPr>
            <w:noProof/>
            <w:webHidden/>
          </w:rPr>
        </w:r>
        <w:r w:rsidR="00C4229B">
          <w:rPr>
            <w:noProof/>
            <w:webHidden/>
          </w:rPr>
          <w:fldChar w:fldCharType="separate"/>
        </w:r>
        <w:r w:rsidR="00C4229B">
          <w:rPr>
            <w:noProof/>
            <w:webHidden/>
          </w:rPr>
          <w:t>145</w:t>
        </w:r>
        <w:r w:rsidR="00C4229B">
          <w:rPr>
            <w:noProof/>
            <w:webHidden/>
          </w:rPr>
          <w:fldChar w:fldCharType="end"/>
        </w:r>
      </w:hyperlink>
    </w:p>
    <w:p w14:paraId="06D737ED" w14:textId="0699CFA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83" w:history="1">
        <w:r w:rsidR="00C4229B" w:rsidRPr="00D812BC">
          <w:rPr>
            <w:rStyle w:val="Hyperlink"/>
            <w:noProof/>
          </w:rPr>
          <w:t>3.44 request object</w:t>
        </w:r>
        <w:r w:rsidR="00C4229B">
          <w:rPr>
            <w:noProof/>
            <w:webHidden/>
          </w:rPr>
          <w:tab/>
        </w:r>
        <w:r w:rsidR="00C4229B">
          <w:rPr>
            <w:noProof/>
            <w:webHidden/>
          </w:rPr>
          <w:fldChar w:fldCharType="begin"/>
        </w:r>
        <w:r w:rsidR="00C4229B">
          <w:rPr>
            <w:noProof/>
            <w:webHidden/>
          </w:rPr>
          <w:instrText xml:space="preserve"> PAGEREF _Toc6220083 \h </w:instrText>
        </w:r>
        <w:r w:rsidR="00C4229B">
          <w:rPr>
            <w:noProof/>
            <w:webHidden/>
          </w:rPr>
        </w:r>
        <w:r w:rsidR="00C4229B">
          <w:rPr>
            <w:noProof/>
            <w:webHidden/>
          </w:rPr>
          <w:fldChar w:fldCharType="separate"/>
        </w:r>
        <w:r w:rsidR="00C4229B">
          <w:rPr>
            <w:noProof/>
            <w:webHidden/>
          </w:rPr>
          <w:t>145</w:t>
        </w:r>
        <w:r w:rsidR="00C4229B">
          <w:rPr>
            <w:noProof/>
            <w:webHidden/>
          </w:rPr>
          <w:fldChar w:fldCharType="end"/>
        </w:r>
      </w:hyperlink>
    </w:p>
    <w:p w14:paraId="098928C3" w14:textId="608C8E7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4" w:history="1">
        <w:r w:rsidR="00C4229B" w:rsidRPr="00D812BC">
          <w:rPr>
            <w:rStyle w:val="Hyperlink"/>
            <w:noProof/>
          </w:rPr>
          <w:t>3.44.1 General</w:t>
        </w:r>
        <w:r w:rsidR="00C4229B">
          <w:rPr>
            <w:noProof/>
            <w:webHidden/>
          </w:rPr>
          <w:tab/>
        </w:r>
        <w:r w:rsidR="00C4229B">
          <w:rPr>
            <w:noProof/>
            <w:webHidden/>
          </w:rPr>
          <w:fldChar w:fldCharType="begin"/>
        </w:r>
        <w:r w:rsidR="00C4229B">
          <w:rPr>
            <w:noProof/>
            <w:webHidden/>
          </w:rPr>
          <w:instrText xml:space="preserve"> PAGEREF _Toc6220084 \h </w:instrText>
        </w:r>
        <w:r w:rsidR="00C4229B">
          <w:rPr>
            <w:noProof/>
            <w:webHidden/>
          </w:rPr>
        </w:r>
        <w:r w:rsidR="00C4229B">
          <w:rPr>
            <w:noProof/>
            <w:webHidden/>
          </w:rPr>
          <w:fldChar w:fldCharType="separate"/>
        </w:r>
        <w:r w:rsidR="00C4229B">
          <w:rPr>
            <w:noProof/>
            <w:webHidden/>
          </w:rPr>
          <w:t>145</w:t>
        </w:r>
        <w:r w:rsidR="00C4229B">
          <w:rPr>
            <w:noProof/>
            <w:webHidden/>
          </w:rPr>
          <w:fldChar w:fldCharType="end"/>
        </w:r>
      </w:hyperlink>
    </w:p>
    <w:p w14:paraId="6DED7403" w14:textId="08136C7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5" w:history="1">
        <w:r w:rsidR="00C4229B" w:rsidRPr="00D812BC">
          <w:rPr>
            <w:rStyle w:val="Hyperlink"/>
            <w:noProof/>
          </w:rPr>
          <w:t>3.44.2 index property</w:t>
        </w:r>
        <w:r w:rsidR="00C4229B">
          <w:rPr>
            <w:noProof/>
            <w:webHidden/>
          </w:rPr>
          <w:tab/>
        </w:r>
        <w:r w:rsidR="00C4229B">
          <w:rPr>
            <w:noProof/>
            <w:webHidden/>
          </w:rPr>
          <w:fldChar w:fldCharType="begin"/>
        </w:r>
        <w:r w:rsidR="00C4229B">
          <w:rPr>
            <w:noProof/>
            <w:webHidden/>
          </w:rPr>
          <w:instrText xml:space="preserve"> PAGEREF _Toc6220085 \h </w:instrText>
        </w:r>
        <w:r w:rsidR="00C4229B">
          <w:rPr>
            <w:noProof/>
            <w:webHidden/>
          </w:rPr>
        </w:r>
        <w:r w:rsidR="00C4229B">
          <w:rPr>
            <w:noProof/>
            <w:webHidden/>
          </w:rPr>
          <w:fldChar w:fldCharType="separate"/>
        </w:r>
        <w:r w:rsidR="00C4229B">
          <w:rPr>
            <w:noProof/>
            <w:webHidden/>
          </w:rPr>
          <w:t>145</w:t>
        </w:r>
        <w:r w:rsidR="00C4229B">
          <w:rPr>
            <w:noProof/>
            <w:webHidden/>
          </w:rPr>
          <w:fldChar w:fldCharType="end"/>
        </w:r>
      </w:hyperlink>
    </w:p>
    <w:p w14:paraId="4988999D" w14:textId="28C686D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6" w:history="1">
        <w:r w:rsidR="00C4229B" w:rsidRPr="00D812BC">
          <w:rPr>
            <w:rStyle w:val="Hyperlink"/>
            <w:noProof/>
          </w:rPr>
          <w:t>3.44.3 protocol property</w:t>
        </w:r>
        <w:r w:rsidR="00C4229B">
          <w:rPr>
            <w:noProof/>
            <w:webHidden/>
          </w:rPr>
          <w:tab/>
        </w:r>
        <w:r w:rsidR="00C4229B">
          <w:rPr>
            <w:noProof/>
            <w:webHidden/>
          </w:rPr>
          <w:fldChar w:fldCharType="begin"/>
        </w:r>
        <w:r w:rsidR="00C4229B">
          <w:rPr>
            <w:noProof/>
            <w:webHidden/>
          </w:rPr>
          <w:instrText xml:space="preserve"> PAGEREF _Toc6220086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187A0610" w14:textId="59BBBC3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7" w:history="1">
        <w:r w:rsidR="00C4229B" w:rsidRPr="00D812BC">
          <w:rPr>
            <w:rStyle w:val="Hyperlink"/>
            <w:noProof/>
          </w:rPr>
          <w:t>3.44.4 version property</w:t>
        </w:r>
        <w:r w:rsidR="00C4229B">
          <w:rPr>
            <w:noProof/>
            <w:webHidden/>
          </w:rPr>
          <w:tab/>
        </w:r>
        <w:r w:rsidR="00C4229B">
          <w:rPr>
            <w:noProof/>
            <w:webHidden/>
          </w:rPr>
          <w:fldChar w:fldCharType="begin"/>
        </w:r>
        <w:r w:rsidR="00C4229B">
          <w:rPr>
            <w:noProof/>
            <w:webHidden/>
          </w:rPr>
          <w:instrText xml:space="preserve"> PAGEREF _Toc6220087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1C47481D" w14:textId="3898087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8" w:history="1">
        <w:r w:rsidR="00C4229B" w:rsidRPr="00D812BC">
          <w:rPr>
            <w:rStyle w:val="Hyperlink"/>
            <w:noProof/>
          </w:rPr>
          <w:t>3.44.5 target property</w:t>
        </w:r>
        <w:r w:rsidR="00C4229B">
          <w:rPr>
            <w:noProof/>
            <w:webHidden/>
          </w:rPr>
          <w:tab/>
        </w:r>
        <w:r w:rsidR="00C4229B">
          <w:rPr>
            <w:noProof/>
            <w:webHidden/>
          </w:rPr>
          <w:fldChar w:fldCharType="begin"/>
        </w:r>
        <w:r w:rsidR="00C4229B">
          <w:rPr>
            <w:noProof/>
            <w:webHidden/>
          </w:rPr>
          <w:instrText xml:space="preserve"> PAGEREF _Toc6220088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75A65221" w14:textId="47DBF20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89" w:history="1">
        <w:r w:rsidR="00C4229B" w:rsidRPr="00D812BC">
          <w:rPr>
            <w:rStyle w:val="Hyperlink"/>
            <w:noProof/>
          </w:rPr>
          <w:t>3.44.6 method property</w:t>
        </w:r>
        <w:r w:rsidR="00C4229B">
          <w:rPr>
            <w:noProof/>
            <w:webHidden/>
          </w:rPr>
          <w:tab/>
        </w:r>
        <w:r w:rsidR="00C4229B">
          <w:rPr>
            <w:noProof/>
            <w:webHidden/>
          </w:rPr>
          <w:fldChar w:fldCharType="begin"/>
        </w:r>
        <w:r w:rsidR="00C4229B">
          <w:rPr>
            <w:noProof/>
            <w:webHidden/>
          </w:rPr>
          <w:instrText xml:space="preserve"> PAGEREF _Toc6220089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08A9B4C7" w14:textId="7C785AD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0" w:history="1">
        <w:r w:rsidR="00C4229B" w:rsidRPr="00D812BC">
          <w:rPr>
            <w:rStyle w:val="Hyperlink"/>
            <w:noProof/>
          </w:rPr>
          <w:t>3.44.7 headers property</w:t>
        </w:r>
        <w:r w:rsidR="00C4229B">
          <w:rPr>
            <w:noProof/>
            <w:webHidden/>
          </w:rPr>
          <w:tab/>
        </w:r>
        <w:r w:rsidR="00C4229B">
          <w:rPr>
            <w:noProof/>
            <w:webHidden/>
          </w:rPr>
          <w:fldChar w:fldCharType="begin"/>
        </w:r>
        <w:r w:rsidR="00C4229B">
          <w:rPr>
            <w:noProof/>
            <w:webHidden/>
          </w:rPr>
          <w:instrText xml:space="preserve"> PAGEREF _Toc6220090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7188E246" w14:textId="79C2B7C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1" w:history="1">
        <w:r w:rsidR="00C4229B" w:rsidRPr="00D812BC">
          <w:rPr>
            <w:rStyle w:val="Hyperlink"/>
            <w:noProof/>
          </w:rPr>
          <w:t>3.44.8 parameters property</w:t>
        </w:r>
        <w:r w:rsidR="00C4229B">
          <w:rPr>
            <w:noProof/>
            <w:webHidden/>
          </w:rPr>
          <w:tab/>
        </w:r>
        <w:r w:rsidR="00C4229B">
          <w:rPr>
            <w:noProof/>
            <w:webHidden/>
          </w:rPr>
          <w:fldChar w:fldCharType="begin"/>
        </w:r>
        <w:r w:rsidR="00C4229B">
          <w:rPr>
            <w:noProof/>
            <w:webHidden/>
          </w:rPr>
          <w:instrText xml:space="preserve"> PAGEREF _Toc6220091 \h </w:instrText>
        </w:r>
        <w:r w:rsidR="00C4229B">
          <w:rPr>
            <w:noProof/>
            <w:webHidden/>
          </w:rPr>
        </w:r>
        <w:r w:rsidR="00C4229B">
          <w:rPr>
            <w:noProof/>
            <w:webHidden/>
          </w:rPr>
          <w:fldChar w:fldCharType="separate"/>
        </w:r>
        <w:r w:rsidR="00C4229B">
          <w:rPr>
            <w:noProof/>
            <w:webHidden/>
          </w:rPr>
          <w:t>146</w:t>
        </w:r>
        <w:r w:rsidR="00C4229B">
          <w:rPr>
            <w:noProof/>
            <w:webHidden/>
          </w:rPr>
          <w:fldChar w:fldCharType="end"/>
        </w:r>
      </w:hyperlink>
    </w:p>
    <w:p w14:paraId="2B5D892C" w14:textId="689A045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2" w:history="1">
        <w:r w:rsidR="00C4229B" w:rsidRPr="00D812BC">
          <w:rPr>
            <w:rStyle w:val="Hyperlink"/>
            <w:noProof/>
          </w:rPr>
          <w:t>3.44.9 body property</w:t>
        </w:r>
        <w:r w:rsidR="00C4229B">
          <w:rPr>
            <w:noProof/>
            <w:webHidden/>
          </w:rPr>
          <w:tab/>
        </w:r>
        <w:r w:rsidR="00C4229B">
          <w:rPr>
            <w:noProof/>
            <w:webHidden/>
          </w:rPr>
          <w:fldChar w:fldCharType="begin"/>
        </w:r>
        <w:r w:rsidR="00C4229B">
          <w:rPr>
            <w:noProof/>
            <w:webHidden/>
          </w:rPr>
          <w:instrText xml:space="preserve"> PAGEREF _Toc6220092 \h </w:instrText>
        </w:r>
        <w:r w:rsidR="00C4229B">
          <w:rPr>
            <w:noProof/>
            <w:webHidden/>
          </w:rPr>
        </w:r>
        <w:r w:rsidR="00C4229B">
          <w:rPr>
            <w:noProof/>
            <w:webHidden/>
          </w:rPr>
          <w:fldChar w:fldCharType="separate"/>
        </w:r>
        <w:r w:rsidR="00C4229B">
          <w:rPr>
            <w:noProof/>
            <w:webHidden/>
          </w:rPr>
          <w:t>147</w:t>
        </w:r>
        <w:r w:rsidR="00C4229B">
          <w:rPr>
            <w:noProof/>
            <w:webHidden/>
          </w:rPr>
          <w:fldChar w:fldCharType="end"/>
        </w:r>
      </w:hyperlink>
    </w:p>
    <w:p w14:paraId="3E642CA2" w14:textId="71B65500" w:rsidR="00C4229B" w:rsidRDefault="00A51564">
      <w:pPr>
        <w:pStyle w:val="TOC2"/>
        <w:tabs>
          <w:tab w:val="right" w:leader="dot" w:pos="9350"/>
        </w:tabs>
        <w:rPr>
          <w:rFonts w:asciiTheme="minorHAnsi" w:eastAsiaTheme="minorEastAsia" w:hAnsiTheme="minorHAnsi" w:cstheme="minorBidi"/>
          <w:noProof/>
          <w:sz w:val="22"/>
          <w:szCs w:val="22"/>
        </w:rPr>
      </w:pPr>
      <w:hyperlink w:anchor="_Toc6220093" w:history="1">
        <w:r w:rsidR="00C4229B" w:rsidRPr="00D812BC">
          <w:rPr>
            <w:rStyle w:val="Hyperlink"/>
            <w:noProof/>
          </w:rPr>
          <w:t>3.45 response object</w:t>
        </w:r>
        <w:r w:rsidR="00C4229B">
          <w:rPr>
            <w:noProof/>
            <w:webHidden/>
          </w:rPr>
          <w:tab/>
        </w:r>
        <w:r w:rsidR="00C4229B">
          <w:rPr>
            <w:noProof/>
            <w:webHidden/>
          </w:rPr>
          <w:fldChar w:fldCharType="begin"/>
        </w:r>
        <w:r w:rsidR="00C4229B">
          <w:rPr>
            <w:noProof/>
            <w:webHidden/>
          </w:rPr>
          <w:instrText xml:space="preserve"> PAGEREF _Toc6220093 \h </w:instrText>
        </w:r>
        <w:r w:rsidR="00C4229B">
          <w:rPr>
            <w:noProof/>
            <w:webHidden/>
          </w:rPr>
        </w:r>
        <w:r w:rsidR="00C4229B">
          <w:rPr>
            <w:noProof/>
            <w:webHidden/>
          </w:rPr>
          <w:fldChar w:fldCharType="separate"/>
        </w:r>
        <w:r w:rsidR="00C4229B">
          <w:rPr>
            <w:noProof/>
            <w:webHidden/>
          </w:rPr>
          <w:t>147</w:t>
        </w:r>
        <w:r w:rsidR="00C4229B">
          <w:rPr>
            <w:noProof/>
            <w:webHidden/>
          </w:rPr>
          <w:fldChar w:fldCharType="end"/>
        </w:r>
      </w:hyperlink>
    </w:p>
    <w:p w14:paraId="24111FEA" w14:textId="048B6B9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4" w:history="1">
        <w:r w:rsidR="00C4229B" w:rsidRPr="00D812BC">
          <w:rPr>
            <w:rStyle w:val="Hyperlink"/>
            <w:noProof/>
          </w:rPr>
          <w:t>3.45.1 General</w:t>
        </w:r>
        <w:r w:rsidR="00C4229B">
          <w:rPr>
            <w:noProof/>
            <w:webHidden/>
          </w:rPr>
          <w:tab/>
        </w:r>
        <w:r w:rsidR="00C4229B">
          <w:rPr>
            <w:noProof/>
            <w:webHidden/>
          </w:rPr>
          <w:fldChar w:fldCharType="begin"/>
        </w:r>
        <w:r w:rsidR="00C4229B">
          <w:rPr>
            <w:noProof/>
            <w:webHidden/>
          </w:rPr>
          <w:instrText xml:space="preserve"> PAGEREF _Toc6220094 \h </w:instrText>
        </w:r>
        <w:r w:rsidR="00C4229B">
          <w:rPr>
            <w:noProof/>
            <w:webHidden/>
          </w:rPr>
        </w:r>
        <w:r w:rsidR="00C4229B">
          <w:rPr>
            <w:noProof/>
            <w:webHidden/>
          </w:rPr>
          <w:fldChar w:fldCharType="separate"/>
        </w:r>
        <w:r w:rsidR="00C4229B">
          <w:rPr>
            <w:noProof/>
            <w:webHidden/>
          </w:rPr>
          <w:t>147</w:t>
        </w:r>
        <w:r w:rsidR="00C4229B">
          <w:rPr>
            <w:noProof/>
            <w:webHidden/>
          </w:rPr>
          <w:fldChar w:fldCharType="end"/>
        </w:r>
      </w:hyperlink>
    </w:p>
    <w:p w14:paraId="40021E69" w14:textId="69027F2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5" w:history="1">
        <w:r w:rsidR="00C4229B" w:rsidRPr="00D812BC">
          <w:rPr>
            <w:rStyle w:val="Hyperlink"/>
            <w:noProof/>
          </w:rPr>
          <w:t>3.45.2 index property</w:t>
        </w:r>
        <w:r w:rsidR="00C4229B">
          <w:rPr>
            <w:noProof/>
            <w:webHidden/>
          </w:rPr>
          <w:tab/>
        </w:r>
        <w:r w:rsidR="00C4229B">
          <w:rPr>
            <w:noProof/>
            <w:webHidden/>
          </w:rPr>
          <w:fldChar w:fldCharType="begin"/>
        </w:r>
        <w:r w:rsidR="00C4229B">
          <w:rPr>
            <w:noProof/>
            <w:webHidden/>
          </w:rPr>
          <w:instrText xml:space="preserve"> PAGEREF _Toc6220095 \h </w:instrText>
        </w:r>
        <w:r w:rsidR="00C4229B">
          <w:rPr>
            <w:noProof/>
            <w:webHidden/>
          </w:rPr>
        </w:r>
        <w:r w:rsidR="00C4229B">
          <w:rPr>
            <w:noProof/>
            <w:webHidden/>
          </w:rPr>
          <w:fldChar w:fldCharType="separate"/>
        </w:r>
        <w:r w:rsidR="00C4229B">
          <w:rPr>
            <w:noProof/>
            <w:webHidden/>
          </w:rPr>
          <w:t>147</w:t>
        </w:r>
        <w:r w:rsidR="00C4229B">
          <w:rPr>
            <w:noProof/>
            <w:webHidden/>
          </w:rPr>
          <w:fldChar w:fldCharType="end"/>
        </w:r>
      </w:hyperlink>
    </w:p>
    <w:p w14:paraId="2C558A26" w14:textId="0F0963D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6" w:history="1">
        <w:r w:rsidR="00C4229B" w:rsidRPr="00D812BC">
          <w:rPr>
            <w:rStyle w:val="Hyperlink"/>
            <w:noProof/>
          </w:rPr>
          <w:t>3.45.3 protocol property</w:t>
        </w:r>
        <w:r w:rsidR="00C4229B">
          <w:rPr>
            <w:noProof/>
            <w:webHidden/>
          </w:rPr>
          <w:tab/>
        </w:r>
        <w:r w:rsidR="00C4229B">
          <w:rPr>
            <w:noProof/>
            <w:webHidden/>
          </w:rPr>
          <w:fldChar w:fldCharType="begin"/>
        </w:r>
        <w:r w:rsidR="00C4229B">
          <w:rPr>
            <w:noProof/>
            <w:webHidden/>
          </w:rPr>
          <w:instrText xml:space="preserve"> PAGEREF _Toc6220096 \h </w:instrText>
        </w:r>
        <w:r w:rsidR="00C4229B">
          <w:rPr>
            <w:noProof/>
            <w:webHidden/>
          </w:rPr>
        </w:r>
        <w:r w:rsidR="00C4229B">
          <w:rPr>
            <w:noProof/>
            <w:webHidden/>
          </w:rPr>
          <w:fldChar w:fldCharType="separate"/>
        </w:r>
        <w:r w:rsidR="00C4229B">
          <w:rPr>
            <w:noProof/>
            <w:webHidden/>
          </w:rPr>
          <w:t>147</w:t>
        </w:r>
        <w:r w:rsidR="00C4229B">
          <w:rPr>
            <w:noProof/>
            <w:webHidden/>
          </w:rPr>
          <w:fldChar w:fldCharType="end"/>
        </w:r>
      </w:hyperlink>
    </w:p>
    <w:p w14:paraId="68A18BC6" w14:textId="1F5C615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7" w:history="1">
        <w:r w:rsidR="00C4229B" w:rsidRPr="00D812BC">
          <w:rPr>
            <w:rStyle w:val="Hyperlink"/>
            <w:noProof/>
          </w:rPr>
          <w:t>3.45.4 version property</w:t>
        </w:r>
        <w:r w:rsidR="00C4229B">
          <w:rPr>
            <w:noProof/>
            <w:webHidden/>
          </w:rPr>
          <w:tab/>
        </w:r>
        <w:r w:rsidR="00C4229B">
          <w:rPr>
            <w:noProof/>
            <w:webHidden/>
          </w:rPr>
          <w:fldChar w:fldCharType="begin"/>
        </w:r>
        <w:r w:rsidR="00C4229B">
          <w:rPr>
            <w:noProof/>
            <w:webHidden/>
          </w:rPr>
          <w:instrText xml:space="preserve"> PAGEREF _Toc6220097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187C1F12" w14:textId="1D1A22C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8" w:history="1">
        <w:r w:rsidR="00C4229B" w:rsidRPr="00D812BC">
          <w:rPr>
            <w:rStyle w:val="Hyperlink"/>
            <w:noProof/>
          </w:rPr>
          <w:t>3.45.5 statusCode property</w:t>
        </w:r>
        <w:r w:rsidR="00C4229B">
          <w:rPr>
            <w:noProof/>
            <w:webHidden/>
          </w:rPr>
          <w:tab/>
        </w:r>
        <w:r w:rsidR="00C4229B">
          <w:rPr>
            <w:noProof/>
            <w:webHidden/>
          </w:rPr>
          <w:fldChar w:fldCharType="begin"/>
        </w:r>
        <w:r w:rsidR="00C4229B">
          <w:rPr>
            <w:noProof/>
            <w:webHidden/>
          </w:rPr>
          <w:instrText xml:space="preserve"> PAGEREF _Toc6220098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6CC0BDD8" w14:textId="56A445A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099" w:history="1">
        <w:r w:rsidR="00C4229B" w:rsidRPr="00D812BC">
          <w:rPr>
            <w:rStyle w:val="Hyperlink"/>
            <w:noProof/>
          </w:rPr>
          <w:t>3.45.6 reasonPhrase property</w:t>
        </w:r>
        <w:r w:rsidR="00C4229B">
          <w:rPr>
            <w:noProof/>
            <w:webHidden/>
          </w:rPr>
          <w:tab/>
        </w:r>
        <w:r w:rsidR="00C4229B">
          <w:rPr>
            <w:noProof/>
            <w:webHidden/>
          </w:rPr>
          <w:fldChar w:fldCharType="begin"/>
        </w:r>
        <w:r w:rsidR="00C4229B">
          <w:rPr>
            <w:noProof/>
            <w:webHidden/>
          </w:rPr>
          <w:instrText xml:space="preserve"> PAGEREF _Toc6220099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393FEC2C" w14:textId="2E70D36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0" w:history="1">
        <w:r w:rsidR="00C4229B" w:rsidRPr="00D812BC">
          <w:rPr>
            <w:rStyle w:val="Hyperlink"/>
            <w:noProof/>
          </w:rPr>
          <w:t>3.45.7 headers property</w:t>
        </w:r>
        <w:r w:rsidR="00C4229B">
          <w:rPr>
            <w:noProof/>
            <w:webHidden/>
          </w:rPr>
          <w:tab/>
        </w:r>
        <w:r w:rsidR="00C4229B">
          <w:rPr>
            <w:noProof/>
            <w:webHidden/>
          </w:rPr>
          <w:fldChar w:fldCharType="begin"/>
        </w:r>
        <w:r w:rsidR="00C4229B">
          <w:rPr>
            <w:noProof/>
            <w:webHidden/>
          </w:rPr>
          <w:instrText xml:space="preserve"> PAGEREF _Toc6220100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6454329E" w14:textId="2B3484E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1" w:history="1">
        <w:r w:rsidR="00C4229B" w:rsidRPr="00D812BC">
          <w:rPr>
            <w:rStyle w:val="Hyperlink"/>
            <w:noProof/>
          </w:rPr>
          <w:t>3.45.8 body property</w:t>
        </w:r>
        <w:r w:rsidR="00C4229B">
          <w:rPr>
            <w:noProof/>
            <w:webHidden/>
          </w:rPr>
          <w:tab/>
        </w:r>
        <w:r w:rsidR="00C4229B">
          <w:rPr>
            <w:noProof/>
            <w:webHidden/>
          </w:rPr>
          <w:fldChar w:fldCharType="begin"/>
        </w:r>
        <w:r w:rsidR="00C4229B">
          <w:rPr>
            <w:noProof/>
            <w:webHidden/>
          </w:rPr>
          <w:instrText xml:space="preserve"> PAGEREF _Toc6220101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0D26C10D" w14:textId="35B3DCEE"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02" w:history="1">
        <w:r w:rsidR="00C4229B" w:rsidRPr="00D812BC">
          <w:rPr>
            <w:rStyle w:val="Hyperlink"/>
            <w:noProof/>
          </w:rPr>
          <w:t>3.46 resultProvenance object</w:t>
        </w:r>
        <w:r w:rsidR="00C4229B">
          <w:rPr>
            <w:noProof/>
            <w:webHidden/>
          </w:rPr>
          <w:tab/>
        </w:r>
        <w:r w:rsidR="00C4229B">
          <w:rPr>
            <w:noProof/>
            <w:webHidden/>
          </w:rPr>
          <w:fldChar w:fldCharType="begin"/>
        </w:r>
        <w:r w:rsidR="00C4229B">
          <w:rPr>
            <w:noProof/>
            <w:webHidden/>
          </w:rPr>
          <w:instrText xml:space="preserve"> PAGEREF _Toc6220102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22C8C78C" w14:textId="22EC7DA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3" w:history="1">
        <w:r w:rsidR="00C4229B" w:rsidRPr="00D812BC">
          <w:rPr>
            <w:rStyle w:val="Hyperlink"/>
            <w:noProof/>
          </w:rPr>
          <w:t>3.46.1 General</w:t>
        </w:r>
        <w:r w:rsidR="00C4229B">
          <w:rPr>
            <w:noProof/>
            <w:webHidden/>
          </w:rPr>
          <w:tab/>
        </w:r>
        <w:r w:rsidR="00C4229B">
          <w:rPr>
            <w:noProof/>
            <w:webHidden/>
          </w:rPr>
          <w:fldChar w:fldCharType="begin"/>
        </w:r>
        <w:r w:rsidR="00C4229B">
          <w:rPr>
            <w:noProof/>
            <w:webHidden/>
          </w:rPr>
          <w:instrText xml:space="preserve"> PAGEREF _Toc6220103 \h </w:instrText>
        </w:r>
        <w:r w:rsidR="00C4229B">
          <w:rPr>
            <w:noProof/>
            <w:webHidden/>
          </w:rPr>
        </w:r>
        <w:r w:rsidR="00C4229B">
          <w:rPr>
            <w:noProof/>
            <w:webHidden/>
          </w:rPr>
          <w:fldChar w:fldCharType="separate"/>
        </w:r>
        <w:r w:rsidR="00C4229B">
          <w:rPr>
            <w:noProof/>
            <w:webHidden/>
          </w:rPr>
          <w:t>148</w:t>
        </w:r>
        <w:r w:rsidR="00C4229B">
          <w:rPr>
            <w:noProof/>
            <w:webHidden/>
          </w:rPr>
          <w:fldChar w:fldCharType="end"/>
        </w:r>
      </w:hyperlink>
    </w:p>
    <w:p w14:paraId="0B9C05B4" w14:textId="5E7CAEA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4" w:history="1">
        <w:r w:rsidR="00C4229B" w:rsidRPr="00D812BC">
          <w:rPr>
            <w:rStyle w:val="Hyperlink"/>
            <w:noProof/>
          </w:rPr>
          <w:t>3.46.2 firstDetectionTimeUtc property</w:t>
        </w:r>
        <w:r w:rsidR="00C4229B">
          <w:rPr>
            <w:noProof/>
            <w:webHidden/>
          </w:rPr>
          <w:tab/>
        </w:r>
        <w:r w:rsidR="00C4229B">
          <w:rPr>
            <w:noProof/>
            <w:webHidden/>
          </w:rPr>
          <w:fldChar w:fldCharType="begin"/>
        </w:r>
        <w:r w:rsidR="00C4229B">
          <w:rPr>
            <w:noProof/>
            <w:webHidden/>
          </w:rPr>
          <w:instrText xml:space="preserve"> PAGEREF _Toc6220104 \h </w:instrText>
        </w:r>
        <w:r w:rsidR="00C4229B">
          <w:rPr>
            <w:noProof/>
            <w:webHidden/>
          </w:rPr>
        </w:r>
        <w:r w:rsidR="00C4229B">
          <w:rPr>
            <w:noProof/>
            <w:webHidden/>
          </w:rPr>
          <w:fldChar w:fldCharType="separate"/>
        </w:r>
        <w:r w:rsidR="00C4229B">
          <w:rPr>
            <w:noProof/>
            <w:webHidden/>
          </w:rPr>
          <w:t>149</w:t>
        </w:r>
        <w:r w:rsidR="00C4229B">
          <w:rPr>
            <w:noProof/>
            <w:webHidden/>
          </w:rPr>
          <w:fldChar w:fldCharType="end"/>
        </w:r>
      </w:hyperlink>
    </w:p>
    <w:p w14:paraId="7B937492" w14:textId="5364081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5" w:history="1">
        <w:r w:rsidR="00C4229B" w:rsidRPr="00D812BC">
          <w:rPr>
            <w:rStyle w:val="Hyperlink"/>
            <w:noProof/>
          </w:rPr>
          <w:t>3.46.3 lastDetectionTimeUtc property</w:t>
        </w:r>
        <w:r w:rsidR="00C4229B">
          <w:rPr>
            <w:noProof/>
            <w:webHidden/>
          </w:rPr>
          <w:tab/>
        </w:r>
        <w:r w:rsidR="00C4229B">
          <w:rPr>
            <w:noProof/>
            <w:webHidden/>
          </w:rPr>
          <w:fldChar w:fldCharType="begin"/>
        </w:r>
        <w:r w:rsidR="00C4229B">
          <w:rPr>
            <w:noProof/>
            <w:webHidden/>
          </w:rPr>
          <w:instrText xml:space="preserve"> PAGEREF _Toc6220105 \h </w:instrText>
        </w:r>
        <w:r w:rsidR="00C4229B">
          <w:rPr>
            <w:noProof/>
            <w:webHidden/>
          </w:rPr>
        </w:r>
        <w:r w:rsidR="00C4229B">
          <w:rPr>
            <w:noProof/>
            <w:webHidden/>
          </w:rPr>
          <w:fldChar w:fldCharType="separate"/>
        </w:r>
        <w:r w:rsidR="00C4229B">
          <w:rPr>
            <w:noProof/>
            <w:webHidden/>
          </w:rPr>
          <w:t>149</w:t>
        </w:r>
        <w:r w:rsidR="00C4229B">
          <w:rPr>
            <w:noProof/>
            <w:webHidden/>
          </w:rPr>
          <w:fldChar w:fldCharType="end"/>
        </w:r>
      </w:hyperlink>
    </w:p>
    <w:p w14:paraId="62EC0F5B" w14:textId="36EECB0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6" w:history="1">
        <w:r w:rsidR="00C4229B" w:rsidRPr="00D812BC">
          <w:rPr>
            <w:rStyle w:val="Hyperlink"/>
            <w:noProof/>
          </w:rPr>
          <w:t>3.46.4 firstDetectionRunGuid property</w:t>
        </w:r>
        <w:r w:rsidR="00C4229B">
          <w:rPr>
            <w:noProof/>
            <w:webHidden/>
          </w:rPr>
          <w:tab/>
        </w:r>
        <w:r w:rsidR="00C4229B">
          <w:rPr>
            <w:noProof/>
            <w:webHidden/>
          </w:rPr>
          <w:fldChar w:fldCharType="begin"/>
        </w:r>
        <w:r w:rsidR="00C4229B">
          <w:rPr>
            <w:noProof/>
            <w:webHidden/>
          </w:rPr>
          <w:instrText xml:space="preserve"> PAGEREF _Toc6220106 \h </w:instrText>
        </w:r>
        <w:r w:rsidR="00C4229B">
          <w:rPr>
            <w:noProof/>
            <w:webHidden/>
          </w:rPr>
        </w:r>
        <w:r w:rsidR="00C4229B">
          <w:rPr>
            <w:noProof/>
            <w:webHidden/>
          </w:rPr>
          <w:fldChar w:fldCharType="separate"/>
        </w:r>
        <w:r w:rsidR="00C4229B">
          <w:rPr>
            <w:noProof/>
            <w:webHidden/>
          </w:rPr>
          <w:t>149</w:t>
        </w:r>
        <w:r w:rsidR="00C4229B">
          <w:rPr>
            <w:noProof/>
            <w:webHidden/>
          </w:rPr>
          <w:fldChar w:fldCharType="end"/>
        </w:r>
      </w:hyperlink>
    </w:p>
    <w:p w14:paraId="1515FBE4" w14:textId="07E6A693"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7" w:history="1">
        <w:r w:rsidR="00C4229B" w:rsidRPr="00D812BC">
          <w:rPr>
            <w:rStyle w:val="Hyperlink"/>
            <w:noProof/>
          </w:rPr>
          <w:t>3.46.5 lastDetectionRunGuid property</w:t>
        </w:r>
        <w:r w:rsidR="00C4229B">
          <w:rPr>
            <w:noProof/>
            <w:webHidden/>
          </w:rPr>
          <w:tab/>
        </w:r>
        <w:r w:rsidR="00C4229B">
          <w:rPr>
            <w:noProof/>
            <w:webHidden/>
          </w:rPr>
          <w:fldChar w:fldCharType="begin"/>
        </w:r>
        <w:r w:rsidR="00C4229B">
          <w:rPr>
            <w:noProof/>
            <w:webHidden/>
          </w:rPr>
          <w:instrText xml:space="preserve"> PAGEREF _Toc6220107 \h </w:instrText>
        </w:r>
        <w:r w:rsidR="00C4229B">
          <w:rPr>
            <w:noProof/>
            <w:webHidden/>
          </w:rPr>
        </w:r>
        <w:r w:rsidR="00C4229B">
          <w:rPr>
            <w:noProof/>
            <w:webHidden/>
          </w:rPr>
          <w:fldChar w:fldCharType="separate"/>
        </w:r>
        <w:r w:rsidR="00C4229B">
          <w:rPr>
            <w:noProof/>
            <w:webHidden/>
          </w:rPr>
          <w:t>149</w:t>
        </w:r>
        <w:r w:rsidR="00C4229B">
          <w:rPr>
            <w:noProof/>
            <w:webHidden/>
          </w:rPr>
          <w:fldChar w:fldCharType="end"/>
        </w:r>
      </w:hyperlink>
    </w:p>
    <w:p w14:paraId="076D078A" w14:textId="0873C5F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8" w:history="1">
        <w:r w:rsidR="00C4229B" w:rsidRPr="00D812BC">
          <w:rPr>
            <w:rStyle w:val="Hyperlink"/>
            <w:noProof/>
          </w:rPr>
          <w:t>3.46.6 invocationIndex property</w:t>
        </w:r>
        <w:r w:rsidR="00C4229B">
          <w:rPr>
            <w:noProof/>
            <w:webHidden/>
          </w:rPr>
          <w:tab/>
        </w:r>
        <w:r w:rsidR="00C4229B">
          <w:rPr>
            <w:noProof/>
            <w:webHidden/>
          </w:rPr>
          <w:fldChar w:fldCharType="begin"/>
        </w:r>
        <w:r w:rsidR="00C4229B">
          <w:rPr>
            <w:noProof/>
            <w:webHidden/>
          </w:rPr>
          <w:instrText xml:space="preserve"> PAGEREF _Toc6220108 \h </w:instrText>
        </w:r>
        <w:r w:rsidR="00C4229B">
          <w:rPr>
            <w:noProof/>
            <w:webHidden/>
          </w:rPr>
        </w:r>
        <w:r w:rsidR="00C4229B">
          <w:rPr>
            <w:noProof/>
            <w:webHidden/>
          </w:rPr>
          <w:fldChar w:fldCharType="separate"/>
        </w:r>
        <w:r w:rsidR="00C4229B">
          <w:rPr>
            <w:noProof/>
            <w:webHidden/>
          </w:rPr>
          <w:t>149</w:t>
        </w:r>
        <w:r w:rsidR="00C4229B">
          <w:rPr>
            <w:noProof/>
            <w:webHidden/>
          </w:rPr>
          <w:fldChar w:fldCharType="end"/>
        </w:r>
      </w:hyperlink>
    </w:p>
    <w:p w14:paraId="7CC6E4F6" w14:textId="7757871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09" w:history="1">
        <w:r w:rsidR="00C4229B" w:rsidRPr="00D812BC">
          <w:rPr>
            <w:rStyle w:val="Hyperlink"/>
            <w:noProof/>
          </w:rPr>
          <w:t>3.46.7 conversionSources property</w:t>
        </w:r>
        <w:r w:rsidR="00C4229B">
          <w:rPr>
            <w:noProof/>
            <w:webHidden/>
          </w:rPr>
          <w:tab/>
        </w:r>
        <w:r w:rsidR="00C4229B">
          <w:rPr>
            <w:noProof/>
            <w:webHidden/>
          </w:rPr>
          <w:fldChar w:fldCharType="begin"/>
        </w:r>
        <w:r w:rsidR="00C4229B">
          <w:rPr>
            <w:noProof/>
            <w:webHidden/>
          </w:rPr>
          <w:instrText xml:space="preserve"> PAGEREF _Toc6220109 \h </w:instrText>
        </w:r>
        <w:r w:rsidR="00C4229B">
          <w:rPr>
            <w:noProof/>
            <w:webHidden/>
          </w:rPr>
        </w:r>
        <w:r w:rsidR="00C4229B">
          <w:rPr>
            <w:noProof/>
            <w:webHidden/>
          </w:rPr>
          <w:fldChar w:fldCharType="separate"/>
        </w:r>
        <w:r w:rsidR="00C4229B">
          <w:rPr>
            <w:noProof/>
            <w:webHidden/>
          </w:rPr>
          <w:t>150</w:t>
        </w:r>
        <w:r w:rsidR="00C4229B">
          <w:rPr>
            <w:noProof/>
            <w:webHidden/>
          </w:rPr>
          <w:fldChar w:fldCharType="end"/>
        </w:r>
      </w:hyperlink>
    </w:p>
    <w:p w14:paraId="754ABB88" w14:textId="77EFA1AA"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10" w:history="1">
        <w:r w:rsidR="00C4229B" w:rsidRPr="00D812BC">
          <w:rPr>
            <w:rStyle w:val="Hyperlink"/>
            <w:noProof/>
          </w:rPr>
          <w:t>3.47</w:t>
        </w:r>
        <w:r w:rsidR="00C4229B" w:rsidRPr="00D812BC">
          <w:rPr>
            <w:rStyle w:val="Hyperlink"/>
            <w:bCs/>
            <w:noProof/>
          </w:rPr>
          <w:t xml:space="preserve"> reportingDescriptor</w:t>
        </w:r>
        <w:r w:rsidR="00C4229B" w:rsidRPr="00D812BC">
          <w:rPr>
            <w:rStyle w:val="Hyperlink"/>
            <w:noProof/>
          </w:rPr>
          <w:t xml:space="preserve"> object</w:t>
        </w:r>
        <w:r w:rsidR="00C4229B">
          <w:rPr>
            <w:noProof/>
            <w:webHidden/>
          </w:rPr>
          <w:tab/>
        </w:r>
        <w:r w:rsidR="00C4229B">
          <w:rPr>
            <w:noProof/>
            <w:webHidden/>
          </w:rPr>
          <w:fldChar w:fldCharType="begin"/>
        </w:r>
        <w:r w:rsidR="00C4229B">
          <w:rPr>
            <w:noProof/>
            <w:webHidden/>
          </w:rPr>
          <w:instrText xml:space="preserve"> PAGEREF _Toc6220110 \h </w:instrText>
        </w:r>
        <w:r w:rsidR="00C4229B">
          <w:rPr>
            <w:noProof/>
            <w:webHidden/>
          </w:rPr>
        </w:r>
        <w:r w:rsidR="00C4229B">
          <w:rPr>
            <w:noProof/>
            <w:webHidden/>
          </w:rPr>
          <w:fldChar w:fldCharType="separate"/>
        </w:r>
        <w:r w:rsidR="00C4229B">
          <w:rPr>
            <w:noProof/>
            <w:webHidden/>
          </w:rPr>
          <w:t>151</w:t>
        </w:r>
        <w:r w:rsidR="00C4229B">
          <w:rPr>
            <w:noProof/>
            <w:webHidden/>
          </w:rPr>
          <w:fldChar w:fldCharType="end"/>
        </w:r>
      </w:hyperlink>
    </w:p>
    <w:p w14:paraId="4F094E83" w14:textId="4CB583C6"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1" w:history="1">
        <w:r w:rsidR="00C4229B" w:rsidRPr="00D812BC">
          <w:rPr>
            <w:rStyle w:val="Hyperlink"/>
            <w:noProof/>
          </w:rPr>
          <w:t>3.47.1 General</w:t>
        </w:r>
        <w:r w:rsidR="00C4229B">
          <w:rPr>
            <w:noProof/>
            <w:webHidden/>
          </w:rPr>
          <w:tab/>
        </w:r>
        <w:r w:rsidR="00C4229B">
          <w:rPr>
            <w:noProof/>
            <w:webHidden/>
          </w:rPr>
          <w:fldChar w:fldCharType="begin"/>
        </w:r>
        <w:r w:rsidR="00C4229B">
          <w:rPr>
            <w:noProof/>
            <w:webHidden/>
          </w:rPr>
          <w:instrText xml:space="preserve"> PAGEREF _Toc6220111 \h </w:instrText>
        </w:r>
        <w:r w:rsidR="00C4229B">
          <w:rPr>
            <w:noProof/>
            <w:webHidden/>
          </w:rPr>
        </w:r>
        <w:r w:rsidR="00C4229B">
          <w:rPr>
            <w:noProof/>
            <w:webHidden/>
          </w:rPr>
          <w:fldChar w:fldCharType="separate"/>
        </w:r>
        <w:r w:rsidR="00C4229B">
          <w:rPr>
            <w:noProof/>
            <w:webHidden/>
          </w:rPr>
          <w:t>151</w:t>
        </w:r>
        <w:r w:rsidR="00C4229B">
          <w:rPr>
            <w:noProof/>
            <w:webHidden/>
          </w:rPr>
          <w:fldChar w:fldCharType="end"/>
        </w:r>
      </w:hyperlink>
    </w:p>
    <w:p w14:paraId="3315C60A" w14:textId="5E00DAE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2" w:history="1">
        <w:r w:rsidR="00C4229B" w:rsidRPr="00D812BC">
          <w:rPr>
            <w:rStyle w:val="Hyperlink"/>
            <w:noProof/>
          </w:rPr>
          <w:t>3.47.2 Constraints</w:t>
        </w:r>
        <w:r w:rsidR="00C4229B">
          <w:rPr>
            <w:noProof/>
            <w:webHidden/>
          </w:rPr>
          <w:tab/>
        </w:r>
        <w:r w:rsidR="00C4229B">
          <w:rPr>
            <w:noProof/>
            <w:webHidden/>
          </w:rPr>
          <w:fldChar w:fldCharType="begin"/>
        </w:r>
        <w:r w:rsidR="00C4229B">
          <w:rPr>
            <w:noProof/>
            <w:webHidden/>
          </w:rPr>
          <w:instrText xml:space="preserve"> PAGEREF _Toc6220112 \h </w:instrText>
        </w:r>
        <w:r w:rsidR="00C4229B">
          <w:rPr>
            <w:noProof/>
            <w:webHidden/>
          </w:rPr>
        </w:r>
        <w:r w:rsidR="00C4229B">
          <w:rPr>
            <w:noProof/>
            <w:webHidden/>
          </w:rPr>
          <w:fldChar w:fldCharType="separate"/>
        </w:r>
        <w:r w:rsidR="00C4229B">
          <w:rPr>
            <w:noProof/>
            <w:webHidden/>
          </w:rPr>
          <w:t>151</w:t>
        </w:r>
        <w:r w:rsidR="00C4229B">
          <w:rPr>
            <w:noProof/>
            <w:webHidden/>
          </w:rPr>
          <w:fldChar w:fldCharType="end"/>
        </w:r>
      </w:hyperlink>
    </w:p>
    <w:p w14:paraId="655B4E4A" w14:textId="177AF45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3" w:history="1">
        <w:r w:rsidR="00C4229B" w:rsidRPr="00D812BC">
          <w:rPr>
            <w:rStyle w:val="Hyperlink"/>
            <w:noProof/>
          </w:rPr>
          <w:t>3.47.3 id property</w:t>
        </w:r>
        <w:r w:rsidR="00C4229B">
          <w:rPr>
            <w:noProof/>
            <w:webHidden/>
          </w:rPr>
          <w:tab/>
        </w:r>
        <w:r w:rsidR="00C4229B">
          <w:rPr>
            <w:noProof/>
            <w:webHidden/>
          </w:rPr>
          <w:fldChar w:fldCharType="begin"/>
        </w:r>
        <w:r w:rsidR="00C4229B">
          <w:rPr>
            <w:noProof/>
            <w:webHidden/>
          </w:rPr>
          <w:instrText xml:space="preserve"> PAGEREF _Toc6220113 \h </w:instrText>
        </w:r>
        <w:r w:rsidR="00C4229B">
          <w:rPr>
            <w:noProof/>
            <w:webHidden/>
          </w:rPr>
        </w:r>
        <w:r w:rsidR="00C4229B">
          <w:rPr>
            <w:noProof/>
            <w:webHidden/>
          </w:rPr>
          <w:fldChar w:fldCharType="separate"/>
        </w:r>
        <w:r w:rsidR="00C4229B">
          <w:rPr>
            <w:noProof/>
            <w:webHidden/>
          </w:rPr>
          <w:t>151</w:t>
        </w:r>
        <w:r w:rsidR="00C4229B">
          <w:rPr>
            <w:noProof/>
            <w:webHidden/>
          </w:rPr>
          <w:fldChar w:fldCharType="end"/>
        </w:r>
      </w:hyperlink>
    </w:p>
    <w:p w14:paraId="7AD752DB" w14:textId="6A92557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4" w:history="1">
        <w:r w:rsidR="00C4229B" w:rsidRPr="00D812BC">
          <w:rPr>
            <w:rStyle w:val="Hyperlink"/>
            <w:noProof/>
          </w:rPr>
          <w:t>3.47.4 deprecatedIds property</w:t>
        </w:r>
        <w:r w:rsidR="00C4229B">
          <w:rPr>
            <w:noProof/>
            <w:webHidden/>
          </w:rPr>
          <w:tab/>
        </w:r>
        <w:r w:rsidR="00C4229B">
          <w:rPr>
            <w:noProof/>
            <w:webHidden/>
          </w:rPr>
          <w:fldChar w:fldCharType="begin"/>
        </w:r>
        <w:r w:rsidR="00C4229B">
          <w:rPr>
            <w:noProof/>
            <w:webHidden/>
          </w:rPr>
          <w:instrText xml:space="preserve"> PAGEREF _Toc6220114 \h </w:instrText>
        </w:r>
        <w:r w:rsidR="00C4229B">
          <w:rPr>
            <w:noProof/>
            <w:webHidden/>
          </w:rPr>
        </w:r>
        <w:r w:rsidR="00C4229B">
          <w:rPr>
            <w:noProof/>
            <w:webHidden/>
          </w:rPr>
          <w:fldChar w:fldCharType="separate"/>
        </w:r>
        <w:r w:rsidR="00C4229B">
          <w:rPr>
            <w:noProof/>
            <w:webHidden/>
          </w:rPr>
          <w:t>152</w:t>
        </w:r>
        <w:r w:rsidR="00C4229B">
          <w:rPr>
            <w:noProof/>
            <w:webHidden/>
          </w:rPr>
          <w:fldChar w:fldCharType="end"/>
        </w:r>
      </w:hyperlink>
    </w:p>
    <w:p w14:paraId="3192A3EE" w14:textId="701156D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5" w:history="1">
        <w:r w:rsidR="00C4229B" w:rsidRPr="00D812BC">
          <w:rPr>
            <w:rStyle w:val="Hyperlink"/>
            <w:noProof/>
          </w:rPr>
          <w:t>3.47.5 guid property</w:t>
        </w:r>
        <w:r w:rsidR="00C4229B">
          <w:rPr>
            <w:noProof/>
            <w:webHidden/>
          </w:rPr>
          <w:tab/>
        </w:r>
        <w:r w:rsidR="00C4229B">
          <w:rPr>
            <w:noProof/>
            <w:webHidden/>
          </w:rPr>
          <w:fldChar w:fldCharType="begin"/>
        </w:r>
        <w:r w:rsidR="00C4229B">
          <w:rPr>
            <w:noProof/>
            <w:webHidden/>
          </w:rPr>
          <w:instrText xml:space="preserve"> PAGEREF _Toc6220115 \h </w:instrText>
        </w:r>
        <w:r w:rsidR="00C4229B">
          <w:rPr>
            <w:noProof/>
            <w:webHidden/>
          </w:rPr>
        </w:r>
        <w:r w:rsidR="00C4229B">
          <w:rPr>
            <w:noProof/>
            <w:webHidden/>
          </w:rPr>
          <w:fldChar w:fldCharType="separate"/>
        </w:r>
        <w:r w:rsidR="00C4229B">
          <w:rPr>
            <w:noProof/>
            <w:webHidden/>
          </w:rPr>
          <w:t>154</w:t>
        </w:r>
        <w:r w:rsidR="00C4229B">
          <w:rPr>
            <w:noProof/>
            <w:webHidden/>
          </w:rPr>
          <w:fldChar w:fldCharType="end"/>
        </w:r>
      </w:hyperlink>
    </w:p>
    <w:p w14:paraId="61A7AB6A" w14:textId="662AED8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6" w:history="1">
        <w:r w:rsidR="00C4229B" w:rsidRPr="00D812BC">
          <w:rPr>
            <w:rStyle w:val="Hyperlink"/>
            <w:noProof/>
          </w:rPr>
          <w:t>3.47.6 deprecatedGuids property</w:t>
        </w:r>
        <w:r w:rsidR="00C4229B">
          <w:rPr>
            <w:noProof/>
            <w:webHidden/>
          </w:rPr>
          <w:tab/>
        </w:r>
        <w:r w:rsidR="00C4229B">
          <w:rPr>
            <w:noProof/>
            <w:webHidden/>
          </w:rPr>
          <w:fldChar w:fldCharType="begin"/>
        </w:r>
        <w:r w:rsidR="00C4229B">
          <w:rPr>
            <w:noProof/>
            <w:webHidden/>
          </w:rPr>
          <w:instrText xml:space="preserve"> PAGEREF _Toc6220116 \h </w:instrText>
        </w:r>
        <w:r w:rsidR="00C4229B">
          <w:rPr>
            <w:noProof/>
            <w:webHidden/>
          </w:rPr>
        </w:r>
        <w:r w:rsidR="00C4229B">
          <w:rPr>
            <w:noProof/>
            <w:webHidden/>
          </w:rPr>
          <w:fldChar w:fldCharType="separate"/>
        </w:r>
        <w:r w:rsidR="00C4229B">
          <w:rPr>
            <w:noProof/>
            <w:webHidden/>
          </w:rPr>
          <w:t>154</w:t>
        </w:r>
        <w:r w:rsidR="00C4229B">
          <w:rPr>
            <w:noProof/>
            <w:webHidden/>
          </w:rPr>
          <w:fldChar w:fldCharType="end"/>
        </w:r>
      </w:hyperlink>
    </w:p>
    <w:p w14:paraId="7867E60F" w14:textId="2C59046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7" w:history="1">
        <w:r w:rsidR="00C4229B" w:rsidRPr="00D812BC">
          <w:rPr>
            <w:rStyle w:val="Hyperlink"/>
            <w:noProof/>
          </w:rPr>
          <w:t>3.47.7 name property</w:t>
        </w:r>
        <w:r w:rsidR="00C4229B">
          <w:rPr>
            <w:noProof/>
            <w:webHidden/>
          </w:rPr>
          <w:tab/>
        </w:r>
        <w:r w:rsidR="00C4229B">
          <w:rPr>
            <w:noProof/>
            <w:webHidden/>
          </w:rPr>
          <w:fldChar w:fldCharType="begin"/>
        </w:r>
        <w:r w:rsidR="00C4229B">
          <w:rPr>
            <w:noProof/>
            <w:webHidden/>
          </w:rPr>
          <w:instrText xml:space="preserve"> PAGEREF _Toc6220117 \h </w:instrText>
        </w:r>
        <w:r w:rsidR="00C4229B">
          <w:rPr>
            <w:noProof/>
            <w:webHidden/>
          </w:rPr>
        </w:r>
        <w:r w:rsidR="00C4229B">
          <w:rPr>
            <w:noProof/>
            <w:webHidden/>
          </w:rPr>
          <w:fldChar w:fldCharType="separate"/>
        </w:r>
        <w:r w:rsidR="00C4229B">
          <w:rPr>
            <w:noProof/>
            <w:webHidden/>
          </w:rPr>
          <w:t>154</w:t>
        </w:r>
        <w:r w:rsidR="00C4229B">
          <w:rPr>
            <w:noProof/>
            <w:webHidden/>
          </w:rPr>
          <w:fldChar w:fldCharType="end"/>
        </w:r>
      </w:hyperlink>
    </w:p>
    <w:p w14:paraId="44F1C483" w14:textId="6B52C93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8" w:history="1">
        <w:r w:rsidR="00C4229B" w:rsidRPr="00D812BC">
          <w:rPr>
            <w:rStyle w:val="Hyperlink"/>
            <w:noProof/>
          </w:rPr>
          <w:t>3.47.8 deprecatedNames property</w:t>
        </w:r>
        <w:r w:rsidR="00C4229B">
          <w:rPr>
            <w:noProof/>
            <w:webHidden/>
          </w:rPr>
          <w:tab/>
        </w:r>
        <w:r w:rsidR="00C4229B">
          <w:rPr>
            <w:noProof/>
            <w:webHidden/>
          </w:rPr>
          <w:fldChar w:fldCharType="begin"/>
        </w:r>
        <w:r w:rsidR="00C4229B">
          <w:rPr>
            <w:noProof/>
            <w:webHidden/>
          </w:rPr>
          <w:instrText xml:space="preserve"> PAGEREF _Toc6220118 \h </w:instrText>
        </w:r>
        <w:r w:rsidR="00C4229B">
          <w:rPr>
            <w:noProof/>
            <w:webHidden/>
          </w:rPr>
        </w:r>
        <w:r w:rsidR="00C4229B">
          <w:rPr>
            <w:noProof/>
            <w:webHidden/>
          </w:rPr>
          <w:fldChar w:fldCharType="separate"/>
        </w:r>
        <w:r w:rsidR="00C4229B">
          <w:rPr>
            <w:noProof/>
            <w:webHidden/>
          </w:rPr>
          <w:t>154</w:t>
        </w:r>
        <w:r w:rsidR="00C4229B">
          <w:rPr>
            <w:noProof/>
            <w:webHidden/>
          </w:rPr>
          <w:fldChar w:fldCharType="end"/>
        </w:r>
      </w:hyperlink>
    </w:p>
    <w:p w14:paraId="0A0CA132" w14:textId="0EEC6629"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19" w:history="1">
        <w:r w:rsidR="00C4229B" w:rsidRPr="00D812BC">
          <w:rPr>
            <w:rStyle w:val="Hyperlink"/>
            <w:noProof/>
          </w:rPr>
          <w:t>3.47.9 shortDescription property</w:t>
        </w:r>
        <w:r w:rsidR="00C4229B">
          <w:rPr>
            <w:noProof/>
            <w:webHidden/>
          </w:rPr>
          <w:tab/>
        </w:r>
        <w:r w:rsidR="00C4229B">
          <w:rPr>
            <w:noProof/>
            <w:webHidden/>
          </w:rPr>
          <w:fldChar w:fldCharType="begin"/>
        </w:r>
        <w:r w:rsidR="00C4229B">
          <w:rPr>
            <w:noProof/>
            <w:webHidden/>
          </w:rPr>
          <w:instrText xml:space="preserve"> PAGEREF _Toc6220119 \h </w:instrText>
        </w:r>
        <w:r w:rsidR="00C4229B">
          <w:rPr>
            <w:noProof/>
            <w:webHidden/>
          </w:rPr>
        </w:r>
        <w:r w:rsidR="00C4229B">
          <w:rPr>
            <w:noProof/>
            <w:webHidden/>
          </w:rPr>
          <w:fldChar w:fldCharType="separate"/>
        </w:r>
        <w:r w:rsidR="00C4229B">
          <w:rPr>
            <w:noProof/>
            <w:webHidden/>
          </w:rPr>
          <w:t>154</w:t>
        </w:r>
        <w:r w:rsidR="00C4229B">
          <w:rPr>
            <w:noProof/>
            <w:webHidden/>
          </w:rPr>
          <w:fldChar w:fldCharType="end"/>
        </w:r>
      </w:hyperlink>
    </w:p>
    <w:p w14:paraId="2190B935" w14:textId="379C63A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0" w:history="1">
        <w:r w:rsidR="00C4229B" w:rsidRPr="00D812BC">
          <w:rPr>
            <w:rStyle w:val="Hyperlink"/>
            <w:noProof/>
          </w:rPr>
          <w:t>3.47.10 fullDescription property</w:t>
        </w:r>
        <w:r w:rsidR="00C4229B">
          <w:rPr>
            <w:noProof/>
            <w:webHidden/>
          </w:rPr>
          <w:tab/>
        </w:r>
        <w:r w:rsidR="00C4229B">
          <w:rPr>
            <w:noProof/>
            <w:webHidden/>
          </w:rPr>
          <w:fldChar w:fldCharType="begin"/>
        </w:r>
        <w:r w:rsidR="00C4229B">
          <w:rPr>
            <w:noProof/>
            <w:webHidden/>
          </w:rPr>
          <w:instrText xml:space="preserve"> PAGEREF _Toc6220120 \h </w:instrText>
        </w:r>
        <w:r w:rsidR="00C4229B">
          <w:rPr>
            <w:noProof/>
            <w:webHidden/>
          </w:rPr>
        </w:r>
        <w:r w:rsidR="00C4229B">
          <w:rPr>
            <w:noProof/>
            <w:webHidden/>
          </w:rPr>
          <w:fldChar w:fldCharType="separate"/>
        </w:r>
        <w:r w:rsidR="00C4229B">
          <w:rPr>
            <w:noProof/>
            <w:webHidden/>
          </w:rPr>
          <w:t>155</w:t>
        </w:r>
        <w:r w:rsidR="00C4229B">
          <w:rPr>
            <w:noProof/>
            <w:webHidden/>
          </w:rPr>
          <w:fldChar w:fldCharType="end"/>
        </w:r>
      </w:hyperlink>
    </w:p>
    <w:p w14:paraId="481DE904" w14:textId="7A61017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1" w:history="1">
        <w:r w:rsidR="00C4229B" w:rsidRPr="00D812BC">
          <w:rPr>
            <w:rStyle w:val="Hyperlink"/>
            <w:noProof/>
          </w:rPr>
          <w:t>3.47.11 messageStrings property</w:t>
        </w:r>
        <w:r w:rsidR="00C4229B">
          <w:rPr>
            <w:noProof/>
            <w:webHidden/>
          </w:rPr>
          <w:tab/>
        </w:r>
        <w:r w:rsidR="00C4229B">
          <w:rPr>
            <w:noProof/>
            <w:webHidden/>
          </w:rPr>
          <w:fldChar w:fldCharType="begin"/>
        </w:r>
        <w:r w:rsidR="00C4229B">
          <w:rPr>
            <w:noProof/>
            <w:webHidden/>
          </w:rPr>
          <w:instrText xml:space="preserve"> PAGEREF _Toc6220121 \h </w:instrText>
        </w:r>
        <w:r w:rsidR="00C4229B">
          <w:rPr>
            <w:noProof/>
            <w:webHidden/>
          </w:rPr>
        </w:r>
        <w:r w:rsidR="00C4229B">
          <w:rPr>
            <w:noProof/>
            <w:webHidden/>
          </w:rPr>
          <w:fldChar w:fldCharType="separate"/>
        </w:r>
        <w:r w:rsidR="00C4229B">
          <w:rPr>
            <w:noProof/>
            <w:webHidden/>
          </w:rPr>
          <w:t>155</w:t>
        </w:r>
        <w:r w:rsidR="00C4229B">
          <w:rPr>
            <w:noProof/>
            <w:webHidden/>
          </w:rPr>
          <w:fldChar w:fldCharType="end"/>
        </w:r>
      </w:hyperlink>
    </w:p>
    <w:p w14:paraId="3E811239" w14:textId="14018E6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2" w:history="1">
        <w:r w:rsidR="00C4229B" w:rsidRPr="00D812BC">
          <w:rPr>
            <w:rStyle w:val="Hyperlink"/>
            <w:noProof/>
          </w:rPr>
          <w:t>3.47.12 helpUri property</w:t>
        </w:r>
        <w:r w:rsidR="00C4229B">
          <w:rPr>
            <w:noProof/>
            <w:webHidden/>
          </w:rPr>
          <w:tab/>
        </w:r>
        <w:r w:rsidR="00C4229B">
          <w:rPr>
            <w:noProof/>
            <w:webHidden/>
          </w:rPr>
          <w:fldChar w:fldCharType="begin"/>
        </w:r>
        <w:r w:rsidR="00C4229B">
          <w:rPr>
            <w:noProof/>
            <w:webHidden/>
          </w:rPr>
          <w:instrText xml:space="preserve"> PAGEREF _Toc6220122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78A4F164" w14:textId="593530A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3" w:history="1">
        <w:r w:rsidR="00C4229B" w:rsidRPr="00D812BC">
          <w:rPr>
            <w:rStyle w:val="Hyperlink"/>
            <w:noProof/>
          </w:rPr>
          <w:t>3.47.13 help property</w:t>
        </w:r>
        <w:r w:rsidR="00C4229B">
          <w:rPr>
            <w:noProof/>
            <w:webHidden/>
          </w:rPr>
          <w:tab/>
        </w:r>
        <w:r w:rsidR="00C4229B">
          <w:rPr>
            <w:noProof/>
            <w:webHidden/>
          </w:rPr>
          <w:fldChar w:fldCharType="begin"/>
        </w:r>
        <w:r w:rsidR="00C4229B">
          <w:rPr>
            <w:noProof/>
            <w:webHidden/>
          </w:rPr>
          <w:instrText xml:space="preserve"> PAGEREF _Toc6220123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6ACD7D9D" w14:textId="196F90E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4" w:history="1">
        <w:r w:rsidR="00C4229B" w:rsidRPr="00D812BC">
          <w:rPr>
            <w:rStyle w:val="Hyperlink"/>
            <w:noProof/>
          </w:rPr>
          <w:t>3.47.14 defaultConfiguration property</w:t>
        </w:r>
        <w:r w:rsidR="00C4229B">
          <w:rPr>
            <w:noProof/>
            <w:webHidden/>
          </w:rPr>
          <w:tab/>
        </w:r>
        <w:r w:rsidR="00C4229B">
          <w:rPr>
            <w:noProof/>
            <w:webHidden/>
          </w:rPr>
          <w:fldChar w:fldCharType="begin"/>
        </w:r>
        <w:r w:rsidR="00C4229B">
          <w:rPr>
            <w:noProof/>
            <w:webHidden/>
          </w:rPr>
          <w:instrText xml:space="preserve"> PAGEREF _Toc6220124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6858ECA4" w14:textId="22D03F4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5" w:history="1">
        <w:r w:rsidR="00C4229B" w:rsidRPr="00D812BC">
          <w:rPr>
            <w:rStyle w:val="Hyperlink"/>
            <w:noProof/>
          </w:rPr>
          <w:t>3.47.15 relationships property</w:t>
        </w:r>
        <w:r w:rsidR="00C4229B">
          <w:rPr>
            <w:noProof/>
            <w:webHidden/>
          </w:rPr>
          <w:tab/>
        </w:r>
        <w:r w:rsidR="00C4229B">
          <w:rPr>
            <w:noProof/>
            <w:webHidden/>
          </w:rPr>
          <w:fldChar w:fldCharType="begin"/>
        </w:r>
        <w:r w:rsidR="00C4229B">
          <w:rPr>
            <w:noProof/>
            <w:webHidden/>
          </w:rPr>
          <w:instrText xml:space="preserve"> PAGEREF _Toc6220125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367B2C1E" w14:textId="2B59536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26" w:history="1">
        <w:r w:rsidR="00C4229B" w:rsidRPr="00D812BC">
          <w:rPr>
            <w:rStyle w:val="Hyperlink"/>
            <w:noProof/>
          </w:rPr>
          <w:t>3.48 reportingConfiguration object</w:t>
        </w:r>
        <w:r w:rsidR="00C4229B">
          <w:rPr>
            <w:noProof/>
            <w:webHidden/>
          </w:rPr>
          <w:tab/>
        </w:r>
        <w:r w:rsidR="00C4229B">
          <w:rPr>
            <w:noProof/>
            <w:webHidden/>
          </w:rPr>
          <w:fldChar w:fldCharType="begin"/>
        </w:r>
        <w:r w:rsidR="00C4229B">
          <w:rPr>
            <w:noProof/>
            <w:webHidden/>
          </w:rPr>
          <w:instrText xml:space="preserve"> PAGEREF _Toc6220126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2E583AE3" w14:textId="0DDBF85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7" w:history="1">
        <w:r w:rsidR="00C4229B" w:rsidRPr="00D812BC">
          <w:rPr>
            <w:rStyle w:val="Hyperlink"/>
            <w:noProof/>
          </w:rPr>
          <w:t>3.48.1 General</w:t>
        </w:r>
        <w:r w:rsidR="00C4229B">
          <w:rPr>
            <w:noProof/>
            <w:webHidden/>
          </w:rPr>
          <w:tab/>
        </w:r>
        <w:r w:rsidR="00C4229B">
          <w:rPr>
            <w:noProof/>
            <w:webHidden/>
          </w:rPr>
          <w:fldChar w:fldCharType="begin"/>
        </w:r>
        <w:r w:rsidR="00C4229B">
          <w:rPr>
            <w:noProof/>
            <w:webHidden/>
          </w:rPr>
          <w:instrText xml:space="preserve"> PAGEREF _Toc6220127 \h </w:instrText>
        </w:r>
        <w:r w:rsidR="00C4229B">
          <w:rPr>
            <w:noProof/>
            <w:webHidden/>
          </w:rPr>
        </w:r>
        <w:r w:rsidR="00C4229B">
          <w:rPr>
            <w:noProof/>
            <w:webHidden/>
          </w:rPr>
          <w:fldChar w:fldCharType="separate"/>
        </w:r>
        <w:r w:rsidR="00C4229B">
          <w:rPr>
            <w:noProof/>
            <w:webHidden/>
          </w:rPr>
          <w:t>156</w:t>
        </w:r>
        <w:r w:rsidR="00C4229B">
          <w:rPr>
            <w:noProof/>
            <w:webHidden/>
          </w:rPr>
          <w:fldChar w:fldCharType="end"/>
        </w:r>
      </w:hyperlink>
    </w:p>
    <w:p w14:paraId="09D7F4F4" w14:textId="1F368AA6"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8" w:history="1">
        <w:r w:rsidR="00C4229B" w:rsidRPr="00D812BC">
          <w:rPr>
            <w:rStyle w:val="Hyperlink"/>
            <w:noProof/>
          </w:rPr>
          <w:t>3.48.2 enabled property</w:t>
        </w:r>
        <w:r w:rsidR="00C4229B">
          <w:rPr>
            <w:noProof/>
            <w:webHidden/>
          </w:rPr>
          <w:tab/>
        </w:r>
        <w:r w:rsidR="00C4229B">
          <w:rPr>
            <w:noProof/>
            <w:webHidden/>
          </w:rPr>
          <w:fldChar w:fldCharType="begin"/>
        </w:r>
        <w:r w:rsidR="00C4229B">
          <w:rPr>
            <w:noProof/>
            <w:webHidden/>
          </w:rPr>
          <w:instrText xml:space="preserve"> PAGEREF _Toc6220128 \h </w:instrText>
        </w:r>
        <w:r w:rsidR="00C4229B">
          <w:rPr>
            <w:noProof/>
            <w:webHidden/>
          </w:rPr>
        </w:r>
        <w:r w:rsidR="00C4229B">
          <w:rPr>
            <w:noProof/>
            <w:webHidden/>
          </w:rPr>
          <w:fldChar w:fldCharType="separate"/>
        </w:r>
        <w:r w:rsidR="00C4229B">
          <w:rPr>
            <w:noProof/>
            <w:webHidden/>
          </w:rPr>
          <w:t>157</w:t>
        </w:r>
        <w:r w:rsidR="00C4229B">
          <w:rPr>
            <w:noProof/>
            <w:webHidden/>
          </w:rPr>
          <w:fldChar w:fldCharType="end"/>
        </w:r>
      </w:hyperlink>
    </w:p>
    <w:p w14:paraId="3CDCE9FD" w14:textId="66C3C607"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29" w:history="1">
        <w:r w:rsidR="00C4229B" w:rsidRPr="00D812BC">
          <w:rPr>
            <w:rStyle w:val="Hyperlink"/>
            <w:noProof/>
          </w:rPr>
          <w:t>3.48.3 level property</w:t>
        </w:r>
        <w:r w:rsidR="00C4229B">
          <w:rPr>
            <w:noProof/>
            <w:webHidden/>
          </w:rPr>
          <w:tab/>
        </w:r>
        <w:r w:rsidR="00C4229B">
          <w:rPr>
            <w:noProof/>
            <w:webHidden/>
          </w:rPr>
          <w:fldChar w:fldCharType="begin"/>
        </w:r>
        <w:r w:rsidR="00C4229B">
          <w:rPr>
            <w:noProof/>
            <w:webHidden/>
          </w:rPr>
          <w:instrText xml:space="preserve"> PAGEREF _Toc6220129 \h </w:instrText>
        </w:r>
        <w:r w:rsidR="00C4229B">
          <w:rPr>
            <w:noProof/>
            <w:webHidden/>
          </w:rPr>
        </w:r>
        <w:r w:rsidR="00C4229B">
          <w:rPr>
            <w:noProof/>
            <w:webHidden/>
          </w:rPr>
          <w:fldChar w:fldCharType="separate"/>
        </w:r>
        <w:r w:rsidR="00C4229B">
          <w:rPr>
            <w:noProof/>
            <w:webHidden/>
          </w:rPr>
          <w:t>157</w:t>
        </w:r>
        <w:r w:rsidR="00C4229B">
          <w:rPr>
            <w:noProof/>
            <w:webHidden/>
          </w:rPr>
          <w:fldChar w:fldCharType="end"/>
        </w:r>
      </w:hyperlink>
    </w:p>
    <w:p w14:paraId="02097557" w14:textId="0BDDB04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0" w:history="1">
        <w:r w:rsidR="00C4229B" w:rsidRPr="00D812BC">
          <w:rPr>
            <w:rStyle w:val="Hyperlink"/>
            <w:noProof/>
          </w:rPr>
          <w:t>3.48.4 rank property</w:t>
        </w:r>
        <w:r w:rsidR="00C4229B">
          <w:rPr>
            <w:noProof/>
            <w:webHidden/>
          </w:rPr>
          <w:tab/>
        </w:r>
        <w:r w:rsidR="00C4229B">
          <w:rPr>
            <w:noProof/>
            <w:webHidden/>
          </w:rPr>
          <w:fldChar w:fldCharType="begin"/>
        </w:r>
        <w:r w:rsidR="00C4229B">
          <w:rPr>
            <w:noProof/>
            <w:webHidden/>
          </w:rPr>
          <w:instrText xml:space="preserve"> PAGEREF _Toc6220130 \h </w:instrText>
        </w:r>
        <w:r w:rsidR="00C4229B">
          <w:rPr>
            <w:noProof/>
            <w:webHidden/>
          </w:rPr>
        </w:r>
        <w:r w:rsidR="00C4229B">
          <w:rPr>
            <w:noProof/>
            <w:webHidden/>
          </w:rPr>
          <w:fldChar w:fldCharType="separate"/>
        </w:r>
        <w:r w:rsidR="00C4229B">
          <w:rPr>
            <w:noProof/>
            <w:webHidden/>
          </w:rPr>
          <w:t>157</w:t>
        </w:r>
        <w:r w:rsidR="00C4229B">
          <w:rPr>
            <w:noProof/>
            <w:webHidden/>
          </w:rPr>
          <w:fldChar w:fldCharType="end"/>
        </w:r>
      </w:hyperlink>
    </w:p>
    <w:p w14:paraId="3FE749B2" w14:textId="40CFD97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1" w:history="1">
        <w:r w:rsidR="00C4229B" w:rsidRPr="00D812BC">
          <w:rPr>
            <w:rStyle w:val="Hyperlink"/>
            <w:noProof/>
          </w:rPr>
          <w:t>3.48.5 parameters property</w:t>
        </w:r>
        <w:r w:rsidR="00C4229B">
          <w:rPr>
            <w:noProof/>
            <w:webHidden/>
          </w:rPr>
          <w:tab/>
        </w:r>
        <w:r w:rsidR="00C4229B">
          <w:rPr>
            <w:noProof/>
            <w:webHidden/>
          </w:rPr>
          <w:fldChar w:fldCharType="begin"/>
        </w:r>
        <w:r w:rsidR="00C4229B">
          <w:rPr>
            <w:noProof/>
            <w:webHidden/>
          </w:rPr>
          <w:instrText xml:space="preserve"> PAGEREF _Toc6220131 \h </w:instrText>
        </w:r>
        <w:r w:rsidR="00C4229B">
          <w:rPr>
            <w:noProof/>
            <w:webHidden/>
          </w:rPr>
        </w:r>
        <w:r w:rsidR="00C4229B">
          <w:rPr>
            <w:noProof/>
            <w:webHidden/>
          </w:rPr>
          <w:fldChar w:fldCharType="separate"/>
        </w:r>
        <w:r w:rsidR="00C4229B">
          <w:rPr>
            <w:noProof/>
            <w:webHidden/>
          </w:rPr>
          <w:t>157</w:t>
        </w:r>
        <w:r w:rsidR="00C4229B">
          <w:rPr>
            <w:noProof/>
            <w:webHidden/>
          </w:rPr>
          <w:fldChar w:fldCharType="end"/>
        </w:r>
      </w:hyperlink>
    </w:p>
    <w:p w14:paraId="27030942" w14:textId="384E1F19"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32" w:history="1">
        <w:r w:rsidR="00C4229B" w:rsidRPr="00D812BC">
          <w:rPr>
            <w:rStyle w:val="Hyperlink"/>
            <w:noProof/>
          </w:rPr>
          <w:t>3.49 configurationOverride object</w:t>
        </w:r>
        <w:r w:rsidR="00C4229B">
          <w:rPr>
            <w:noProof/>
            <w:webHidden/>
          </w:rPr>
          <w:tab/>
        </w:r>
        <w:r w:rsidR="00C4229B">
          <w:rPr>
            <w:noProof/>
            <w:webHidden/>
          </w:rPr>
          <w:fldChar w:fldCharType="begin"/>
        </w:r>
        <w:r w:rsidR="00C4229B">
          <w:rPr>
            <w:noProof/>
            <w:webHidden/>
          </w:rPr>
          <w:instrText xml:space="preserve"> PAGEREF _Toc6220132 \h </w:instrText>
        </w:r>
        <w:r w:rsidR="00C4229B">
          <w:rPr>
            <w:noProof/>
            <w:webHidden/>
          </w:rPr>
        </w:r>
        <w:r w:rsidR="00C4229B">
          <w:rPr>
            <w:noProof/>
            <w:webHidden/>
          </w:rPr>
          <w:fldChar w:fldCharType="separate"/>
        </w:r>
        <w:r w:rsidR="00C4229B">
          <w:rPr>
            <w:noProof/>
            <w:webHidden/>
          </w:rPr>
          <w:t>158</w:t>
        </w:r>
        <w:r w:rsidR="00C4229B">
          <w:rPr>
            <w:noProof/>
            <w:webHidden/>
          </w:rPr>
          <w:fldChar w:fldCharType="end"/>
        </w:r>
      </w:hyperlink>
    </w:p>
    <w:p w14:paraId="3A87006B" w14:textId="6BF4D5D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3" w:history="1">
        <w:r w:rsidR="00C4229B" w:rsidRPr="00D812BC">
          <w:rPr>
            <w:rStyle w:val="Hyperlink"/>
            <w:noProof/>
          </w:rPr>
          <w:t>3.49.1 General</w:t>
        </w:r>
        <w:r w:rsidR="00C4229B">
          <w:rPr>
            <w:noProof/>
            <w:webHidden/>
          </w:rPr>
          <w:tab/>
        </w:r>
        <w:r w:rsidR="00C4229B">
          <w:rPr>
            <w:noProof/>
            <w:webHidden/>
          </w:rPr>
          <w:fldChar w:fldCharType="begin"/>
        </w:r>
        <w:r w:rsidR="00C4229B">
          <w:rPr>
            <w:noProof/>
            <w:webHidden/>
          </w:rPr>
          <w:instrText xml:space="preserve"> PAGEREF _Toc6220133 \h </w:instrText>
        </w:r>
        <w:r w:rsidR="00C4229B">
          <w:rPr>
            <w:noProof/>
            <w:webHidden/>
          </w:rPr>
        </w:r>
        <w:r w:rsidR="00C4229B">
          <w:rPr>
            <w:noProof/>
            <w:webHidden/>
          </w:rPr>
          <w:fldChar w:fldCharType="separate"/>
        </w:r>
        <w:r w:rsidR="00C4229B">
          <w:rPr>
            <w:noProof/>
            <w:webHidden/>
          </w:rPr>
          <w:t>158</w:t>
        </w:r>
        <w:r w:rsidR="00C4229B">
          <w:rPr>
            <w:noProof/>
            <w:webHidden/>
          </w:rPr>
          <w:fldChar w:fldCharType="end"/>
        </w:r>
      </w:hyperlink>
    </w:p>
    <w:p w14:paraId="6827E1BC" w14:textId="446A796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4" w:history="1">
        <w:r w:rsidR="00C4229B" w:rsidRPr="00D812BC">
          <w:rPr>
            <w:rStyle w:val="Hyperlink"/>
            <w:noProof/>
          </w:rPr>
          <w:t>3.49.2 descriptor property</w:t>
        </w:r>
        <w:r w:rsidR="00C4229B">
          <w:rPr>
            <w:noProof/>
            <w:webHidden/>
          </w:rPr>
          <w:tab/>
        </w:r>
        <w:r w:rsidR="00C4229B">
          <w:rPr>
            <w:noProof/>
            <w:webHidden/>
          </w:rPr>
          <w:fldChar w:fldCharType="begin"/>
        </w:r>
        <w:r w:rsidR="00C4229B">
          <w:rPr>
            <w:noProof/>
            <w:webHidden/>
          </w:rPr>
          <w:instrText xml:space="preserve"> PAGEREF _Toc6220134 \h </w:instrText>
        </w:r>
        <w:r w:rsidR="00C4229B">
          <w:rPr>
            <w:noProof/>
            <w:webHidden/>
          </w:rPr>
        </w:r>
        <w:r w:rsidR="00C4229B">
          <w:rPr>
            <w:noProof/>
            <w:webHidden/>
          </w:rPr>
          <w:fldChar w:fldCharType="separate"/>
        </w:r>
        <w:r w:rsidR="00C4229B">
          <w:rPr>
            <w:noProof/>
            <w:webHidden/>
          </w:rPr>
          <w:t>159</w:t>
        </w:r>
        <w:r w:rsidR="00C4229B">
          <w:rPr>
            <w:noProof/>
            <w:webHidden/>
          </w:rPr>
          <w:fldChar w:fldCharType="end"/>
        </w:r>
      </w:hyperlink>
    </w:p>
    <w:p w14:paraId="5D0BD378" w14:textId="0FBC61F4"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5" w:history="1">
        <w:r w:rsidR="00C4229B" w:rsidRPr="00D812BC">
          <w:rPr>
            <w:rStyle w:val="Hyperlink"/>
            <w:noProof/>
          </w:rPr>
          <w:t>3.49.3 configuration property</w:t>
        </w:r>
        <w:r w:rsidR="00C4229B">
          <w:rPr>
            <w:noProof/>
            <w:webHidden/>
          </w:rPr>
          <w:tab/>
        </w:r>
        <w:r w:rsidR="00C4229B">
          <w:rPr>
            <w:noProof/>
            <w:webHidden/>
          </w:rPr>
          <w:fldChar w:fldCharType="begin"/>
        </w:r>
        <w:r w:rsidR="00C4229B">
          <w:rPr>
            <w:noProof/>
            <w:webHidden/>
          </w:rPr>
          <w:instrText xml:space="preserve"> PAGEREF _Toc6220135 \h </w:instrText>
        </w:r>
        <w:r w:rsidR="00C4229B">
          <w:rPr>
            <w:noProof/>
            <w:webHidden/>
          </w:rPr>
        </w:r>
        <w:r w:rsidR="00C4229B">
          <w:rPr>
            <w:noProof/>
            <w:webHidden/>
          </w:rPr>
          <w:fldChar w:fldCharType="separate"/>
        </w:r>
        <w:r w:rsidR="00C4229B">
          <w:rPr>
            <w:noProof/>
            <w:webHidden/>
          </w:rPr>
          <w:t>159</w:t>
        </w:r>
        <w:r w:rsidR="00C4229B">
          <w:rPr>
            <w:noProof/>
            <w:webHidden/>
          </w:rPr>
          <w:fldChar w:fldCharType="end"/>
        </w:r>
      </w:hyperlink>
    </w:p>
    <w:p w14:paraId="29BC8B32" w14:textId="078CA1CF"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36" w:history="1">
        <w:r w:rsidR="00C4229B" w:rsidRPr="00D812BC">
          <w:rPr>
            <w:rStyle w:val="Hyperlink"/>
            <w:noProof/>
          </w:rPr>
          <w:t>3.50 reportingDescriptorReference object</w:t>
        </w:r>
        <w:r w:rsidR="00C4229B">
          <w:rPr>
            <w:noProof/>
            <w:webHidden/>
          </w:rPr>
          <w:tab/>
        </w:r>
        <w:r w:rsidR="00C4229B">
          <w:rPr>
            <w:noProof/>
            <w:webHidden/>
          </w:rPr>
          <w:fldChar w:fldCharType="begin"/>
        </w:r>
        <w:r w:rsidR="00C4229B">
          <w:rPr>
            <w:noProof/>
            <w:webHidden/>
          </w:rPr>
          <w:instrText xml:space="preserve"> PAGEREF _Toc6220136 \h </w:instrText>
        </w:r>
        <w:r w:rsidR="00C4229B">
          <w:rPr>
            <w:noProof/>
            <w:webHidden/>
          </w:rPr>
        </w:r>
        <w:r w:rsidR="00C4229B">
          <w:rPr>
            <w:noProof/>
            <w:webHidden/>
          </w:rPr>
          <w:fldChar w:fldCharType="separate"/>
        </w:r>
        <w:r w:rsidR="00C4229B">
          <w:rPr>
            <w:noProof/>
            <w:webHidden/>
          </w:rPr>
          <w:t>159</w:t>
        </w:r>
        <w:r w:rsidR="00C4229B">
          <w:rPr>
            <w:noProof/>
            <w:webHidden/>
          </w:rPr>
          <w:fldChar w:fldCharType="end"/>
        </w:r>
      </w:hyperlink>
    </w:p>
    <w:p w14:paraId="4134C685" w14:textId="4153261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7" w:history="1">
        <w:r w:rsidR="00C4229B" w:rsidRPr="00D812BC">
          <w:rPr>
            <w:rStyle w:val="Hyperlink"/>
            <w:noProof/>
          </w:rPr>
          <w:t>3.50.1 General</w:t>
        </w:r>
        <w:r w:rsidR="00C4229B">
          <w:rPr>
            <w:noProof/>
            <w:webHidden/>
          </w:rPr>
          <w:tab/>
        </w:r>
        <w:r w:rsidR="00C4229B">
          <w:rPr>
            <w:noProof/>
            <w:webHidden/>
          </w:rPr>
          <w:fldChar w:fldCharType="begin"/>
        </w:r>
        <w:r w:rsidR="00C4229B">
          <w:rPr>
            <w:noProof/>
            <w:webHidden/>
          </w:rPr>
          <w:instrText xml:space="preserve"> PAGEREF _Toc6220137 \h </w:instrText>
        </w:r>
        <w:r w:rsidR="00C4229B">
          <w:rPr>
            <w:noProof/>
            <w:webHidden/>
          </w:rPr>
        </w:r>
        <w:r w:rsidR="00C4229B">
          <w:rPr>
            <w:noProof/>
            <w:webHidden/>
          </w:rPr>
          <w:fldChar w:fldCharType="separate"/>
        </w:r>
        <w:r w:rsidR="00C4229B">
          <w:rPr>
            <w:noProof/>
            <w:webHidden/>
          </w:rPr>
          <w:t>159</w:t>
        </w:r>
        <w:r w:rsidR="00C4229B">
          <w:rPr>
            <w:noProof/>
            <w:webHidden/>
          </w:rPr>
          <w:fldChar w:fldCharType="end"/>
        </w:r>
      </w:hyperlink>
    </w:p>
    <w:p w14:paraId="20B0AF7D" w14:textId="1F33BA2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8" w:history="1">
        <w:r w:rsidR="00C4229B" w:rsidRPr="00D812BC">
          <w:rPr>
            <w:rStyle w:val="Hyperlink"/>
            <w:noProof/>
          </w:rPr>
          <w:t>3.50.2 Constraints</w:t>
        </w:r>
        <w:r w:rsidR="00C4229B">
          <w:rPr>
            <w:noProof/>
            <w:webHidden/>
          </w:rPr>
          <w:tab/>
        </w:r>
        <w:r w:rsidR="00C4229B">
          <w:rPr>
            <w:noProof/>
            <w:webHidden/>
          </w:rPr>
          <w:fldChar w:fldCharType="begin"/>
        </w:r>
        <w:r w:rsidR="00C4229B">
          <w:rPr>
            <w:noProof/>
            <w:webHidden/>
          </w:rPr>
          <w:instrText xml:space="preserve"> PAGEREF _Toc6220138 \h </w:instrText>
        </w:r>
        <w:r w:rsidR="00C4229B">
          <w:rPr>
            <w:noProof/>
            <w:webHidden/>
          </w:rPr>
        </w:r>
        <w:r w:rsidR="00C4229B">
          <w:rPr>
            <w:noProof/>
            <w:webHidden/>
          </w:rPr>
          <w:fldChar w:fldCharType="separate"/>
        </w:r>
        <w:r w:rsidR="00C4229B">
          <w:rPr>
            <w:noProof/>
            <w:webHidden/>
          </w:rPr>
          <w:t>159</w:t>
        </w:r>
        <w:r w:rsidR="00C4229B">
          <w:rPr>
            <w:noProof/>
            <w:webHidden/>
          </w:rPr>
          <w:fldChar w:fldCharType="end"/>
        </w:r>
      </w:hyperlink>
    </w:p>
    <w:p w14:paraId="354919B7" w14:textId="0255477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39" w:history="1">
        <w:r w:rsidR="00C4229B" w:rsidRPr="00D812BC">
          <w:rPr>
            <w:rStyle w:val="Hyperlink"/>
            <w:noProof/>
          </w:rPr>
          <w:t>3.50.3 reportingDescriptor lookup</w:t>
        </w:r>
        <w:r w:rsidR="00C4229B">
          <w:rPr>
            <w:noProof/>
            <w:webHidden/>
          </w:rPr>
          <w:tab/>
        </w:r>
        <w:r w:rsidR="00C4229B">
          <w:rPr>
            <w:noProof/>
            <w:webHidden/>
          </w:rPr>
          <w:fldChar w:fldCharType="begin"/>
        </w:r>
        <w:r w:rsidR="00C4229B">
          <w:rPr>
            <w:noProof/>
            <w:webHidden/>
          </w:rPr>
          <w:instrText xml:space="preserve"> PAGEREF _Toc6220139 \h </w:instrText>
        </w:r>
        <w:r w:rsidR="00C4229B">
          <w:rPr>
            <w:noProof/>
            <w:webHidden/>
          </w:rPr>
        </w:r>
        <w:r w:rsidR="00C4229B">
          <w:rPr>
            <w:noProof/>
            <w:webHidden/>
          </w:rPr>
          <w:fldChar w:fldCharType="separate"/>
        </w:r>
        <w:r w:rsidR="00C4229B">
          <w:rPr>
            <w:noProof/>
            <w:webHidden/>
          </w:rPr>
          <w:t>160</w:t>
        </w:r>
        <w:r w:rsidR="00C4229B">
          <w:rPr>
            <w:noProof/>
            <w:webHidden/>
          </w:rPr>
          <w:fldChar w:fldCharType="end"/>
        </w:r>
      </w:hyperlink>
    </w:p>
    <w:p w14:paraId="506C4A03" w14:textId="65D8A223"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0" w:history="1">
        <w:r w:rsidR="00C4229B" w:rsidRPr="00D812BC">
          <w:rPr>
            <w:rStyle w:val="Hyperlink"/>
            <w:noProof/>
          </w:rPr>
          <w:t>3.50.4 id</w:t>
        </w:r>
        <w:r w:rsidR="00C4229B">
          <w:rPr>
            <w:noProof/>
            <w:webHidden/>
          </w:rPr>
          <w:tab/>
        </w:r>
        <w:r w:rsidR="00C4229B">
          <w:rPr>
            <w:noProof/>
            <w:webHidden/>
          </w:rPr>
          <w:fldChar w:fldCharType="begin"/>
        </w:r>
        <w:r w:rsidR="00C4229B">
          <w:rPr>
            <w:noProof/>
            <w:webHidden/>
          </w:rPr>
          <w:instrText xml:space="preserve"> PAGEREF _Toc6220140 \h </w:instrText>
        </w:r>
        <w:r w:rsidR="00C4229B">
          <w:rPr>
            <w:noProof/>
            <w:webHidden/>
          </w:rPr>
        </w:r>
        <w:r w:rsidR="00C4229B">
          <w:rPr>
            <w:noProof/>
            <w:webHidden/>
          </w:rPr>
          <w:fldChar w:fldCharType="separate"/>
        </w:r>
        <w:r w:rsidR="00C4229B">
          <w:rPr>
            <w:noProof/>
            <w:webHidden/>
          </w:rPr>
          <w:t>160</w:t>
        </w:r>
        <w:r w:rsidR="00C4229B">
          <w:rPr>
            <w:noProof/>
            <w:webHidden/>
          </w:rPr>
          <w:fldChar w:fldCharType="end"/>
        </w:r>
      </w:hyperlink>
    </w:p>
    <w:p w14:paraId="65602855" w14:textId="114EEC89"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1" w:history="1">
        <w:r w:rsidR="00C4229B" w:rsidRPr="00D812BC">
          <w:rPr>
            <w:rStyle w:val="Hyperlink"/>
            <w:noProof/>
          </w:rPr>
          <w:t>3.50.5 index</w:t>
        </w:r>
        <w:r w:rsidR="00C4229B">
          <w:rPr>
            <w:noProof/>
            <w:webHidden/>
          </w:rPr>
          <w:tab/>
        </w:r>
        <w:r w:rsidR="00C4229B">
          <w:rPr>
            <w:noProof/>
            <w:webHidden/>
          </w:rPr>
          <w:fldChar w:fldCharType="begin"/>
        </w:r>
        <w:r w:rsidR="00C4229B">
          <w:rPr>
            <w:noProof/>
            <w:webHidden/>
          </w:rPr>
          <w:instrText xml:space="preserve"> PAGEREF _Toc6220141 \h </w:instrText>
        </w:r>
        <w:r w:rsidR="00C4229B">
          <w:rPr>
            <w:noProof/>
            <w:webHidden/>
          </w:rPr>
        </w:r>
        <w:r w:rsidR="00C4229B">
          <w:rPr>
            <w:noProof/>
            <w:webHidden/>
          </w:rPr>
          <w:fldChar w:fldCharType="separate"/>
        </w:r>
        <w:r w:rsidR="00C4229B">
          <w:rPr>
            <w:noProof/>
            <w:webHidden/>
          </w:rPr>
          <w:t>161</w:t>
        </w:r>
        <w:r w:rsidR="00C4229B">
          <w:rPr>
            <w:noProof/>
            <w:webHidden/>
          </w:rPr>
          <w:fldChar w:fldCharType="end"/>
        </w:r>
      </w:hyperlink>
    </w:p>
    <w:p w14:paraId="34F83D84" w14:textId="107FDB9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2" w:history="1">
        <w:r w:rsidR="00C4229B" w:rsidRPr="00D812BC">
          <w:rPr>
            <w:rStyle w:val="Hyperlink"/>
            <w:noProof/>
          </w:rPr>
          <w:t>3.50.6 guid</w:t>
        </w:r>
        <w:r w:rsidR="00C4229B">
          <w:rPr>
            <w:noProof/>
            <w:webHidden/>
          </w:rPr>
          <w:tab/>
        </w:r>
        <w:r w:rsidR="00C4229B">
          <w:rPr>
            <w:noProof/>
            <w:webHidden/>
          </w:rPr>
          <w:fldChar w:fldCharType="begin"/>
        </w:r>
        <w:r w:rsidR="00C4229B">
          <w:rPr>
            <w:noProof/>
            <w:webHidden/>
          </w:rPr>
          <w:instrText xml:space="preserve"> PAGEREF _Toc6220142 \h </w:instrText>
        </w:r>
        <w:r w:rsidR="00C4229B">
          <w:rPr>
            <w:noProof/>
            <w:webHidden/>
          </w:rPr>
        </w:r>
        <w:r w:rsidR="00C4229B">
          <w:rPr>
            <w:noProof/>
            <w:webHidden/>
          </w:rPr>
          <w:fldChar w:fldCharType="separate"/>
        </w:r>
        <w:r w:rsidR="00C4229B">
          <w:rPr>
            <w:noProof/>
            <w:webHidden/>
          </w:rPr>
          <w:t>162</w:t>
        </w:r>
        <w:r w:rsidR="00C4229B">
          <w:rPr>
            <w:noProof/>
            <w:webHidden/>
          </w:rPr>
          <w:fldChar w:fldCharType="end"/>
        </w:r>
      </w:hyperlink>
    </w:p>
    <w:p w14:paraId="325CB55D" w14:textId="069CD56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3" w:history="1">
        <w:r w:rsidR="00C4229B" w:rsidRPr="00D812BC">
          <w:rPr>
            <w:rStyle w:val="Hyperlink"/>
            <w:noProof/>
          </w:rPr>
          <w:t>3.50.7 toolComponent</w:t>
        </w:r>
        <w:r w:rsidR="00C4229B">
          <w:rPr>
            <w:noProof/>
            <w:webHidden/>
          </w:rPr>
          <w:tab/>
        </w:r>
        <w:r w:rsidR="00C4229B">
          <w:rPr>
            <w:noProof/>
            <w:webHidden/>
          </w:rPr>
          <w:fldChar w:fldCharType="begin"/>
        </w:r>
        <w:r w:rsidR="00C4229B">
          <w:rPr>
            <w:noProof/>
            <w:webHidden/>
          </w:rPr>
          <w:instrText xml:space="preserve"> PAGEREF _Toc6220143 \h </w:instrText>
        </w:r>
        <w:r w:rsidR="00C4229B">
          <w:rPr>
            <w:noProof/>
            <w:webHidden/>
          </w:rPr>
        </w:r>
        <w:r w:rsidR="00C4229B">
          <w:rPr>
            <w:noProof/>
            <w:webHidden/>
          </w:rPr>
          <w:fldChar w:fldCharType="separate"/>
        </w:r>
        <w:r w:rsidR="00C4229B">
          <w:rPr>
            <w:noProof/>
            <w:webHidden/>
          </w:rPr>
          <w:t>162</w:t>
        </w:r>
        <w:r w:rsidR="00C4229B">
          <w:rPr>
            <w:noProof/>
            <w:webHidden/>
          </w:rPr>
          <w:fldChar w:fldCharType="end"/>
        </w:r>
      </w:hyperlink>
    </w:p>
    <w:p w14:paraId="29A68468" w14:textId="0E4C05F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44" w:history="1">
        <w:r w:rsidR="00C4229B" w:rsidRPr="00D812BC">
          <w:rPr>
            <w:rStyle w:val="Hyperlink"/>
            <w:noProof/>
          </w:rPr>
          <w:t>3.51 reportingDescriptorRelationship object</w:t>
        </w:r>
        <w:r w:rsidR="00C4229B">
          <w:rPr>
            <w:noProof/>
            <w:webHidden/>
          </w:rPr>
          <w:tab/>
        </w:r>
        <w:r w:rsidR="00C4229B">
          <w:rPr>
            <w:noProof/>
            <w:webHidden/>
          </w:rPr>
          <w:fldChar w:fldCharType="begin"/>
        </w:r>
        <w:r w:rsidR="00C4229B">
          <w:rPr>
            <w:noProof/>
            <w:webHidden/>
          </w:rPr>
          <w:instrText xml:space="preserve"> PAGEREF _Toc6220144 \h </w:instrText>
        </w:r>
        <w:r w:rsidR="00C4229B">
          <w:rPr>
            <w:noProof/>
            <w:webHidden/>
          </w:rPr>
        </w:r>
        <w:r w:rsidR="00C4229B">
          <w:rPr>
            <w:noProof/>
            <w:webHidden/>
          </w:rPr>
          <w:fldChar w:fldCharType="separate"/>
        </w:r>
        <w:r w:rsidR="00C4229B">
          <w:rPr>
            <w:noProof/>
            <w:webHidden/>
          </w:rPr>
          <w:t>162</w:t>
        </w:r>
        <w:r w:rsidR="00C4229B">
          <w:rPr>
            <w:noProof/>
            <w:webHidden/>
          </w:rPr>
          <w:fldChar w:fldCharType="end"/>
        </w:r>
      </w:hyperlink>
    </w:p>
    <w:p w14:paraId="74325887" w14:textId="6BE9903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5" w:history="1">
        <w:r w:rsidR="00C4229B" w:rsidRPr="00D812BC">
          <w:rPr>
            <w:rStyle w:val="Hyperlink"/>
            <w:noProof/>
          </w:rPr>
          <w:t>3.51.1 General</w:t>
        </w:r>
        <w:r w:rsidR="00C4229B">
          <w:rPr>
            <w:noProof/>
            <w:webHidden/>
          </w:rPr>
          <w:tab/>
        </w:r>
        <w:r w:rsidR="00C4229B">
          <w:rPr>
            <w:noProof/>
            <w:webHidden/>
          </w:rPr>
          <w:fldChar w:fldCharType="begin"/>
        </w:r>
        <w:r w:rsidR="00C4229B">
          <w:rPr>
            <w:noProof/>
            <w:webHidden/>
          </w:rPr>
          <w:instrText xml:space="preserve"> PAGEREF _Toc6220145 \h </w:instrText>
        </w:r>
        <w:r w:rsidR="00C4229B">
          <w:rPr>
            <w:noProof/>
            <w:webHidden/>
          </w:rPr>
        </w:r>
        <w:r w:rsidR="00C4229B">
          <w:rPr>
            <w:noProof/>
            <w:webHidden/>
          </w:rPr>
          <w:fldChar w:fldCharType="separate"/>
        </w:r>
        <w:r w:rsidR="00C4229B">
          <w:rPr>
            <w:noProof/>
            <w:webHidden/>
          </w:rPr>
          <w:t>162</w:t>
        </w:r>
        <w:r w:rsidR="00C4229B">
          <w:rPr>
            <w:noProof/>
            <w:webHidden/>
          </w:rPr>
          <w:fldChar w:fldCharType="end"/>
        </w:r>
      </w:hyperlink>
    </w:p>
    <w:p w14:paraId="4A7B2F93" w14:textId="3A1E260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6" w:history="1">
        <w:r w:rsidR="00C4229B" w:rsidRPr="00D812BC">
          <w:rPr>
            <w:rStyle w:val="Hyperlink"/>
            <w:noProof/>
          </w:rPr>
          <w:t>3.51.2 target property</w:t>
        </w:r>
        <w:r w:rsidR="00C4229B">
          <w:rPr>
            <w:noProof/>
            <w:webHidden/>
          </w:rPr>
          <w:tab/>
        </w:r>
        <w:r w:rsidR="00C4229B">
          <w:rPr>
            <w:noProof/>
            <w:webHidden/>
          </w:rPr>
          <w:fldChar w:fldCharType="begin"/>
        </w:r>
        <w:r w:rsidR="00C4229B">
          <w:rPr>
            <w:noProof/>
            <w:webHidden/>
          </w:rPr>
          <w:instrText xml:space="preserve"> PAGEREF _Toc6220146 \h </w:instrText>
        </w:r>
        <w:r w:rsidR="00C4229B">
          <w:rPr>
            <w:noProof/>
            <w:webHidden/>
          </w:rPr>
        </w:r>
        <w:r w:rsidR="00C4229B">
          <w:rPr>
            <w:noProof/>
            <w:webHidden/>
          </w:rPr>
          <w:fldChar w:fldCharType="separate"/>
        </w:r>
        <w:r w:rsidR="00C4229B">
          <w:rPr>
            <w:noProof/>
            <w:webHidden/>
          </w:rPr>
          <w:t>163</w:t>
        </w:r>
        <w:r w:rsidR="00C4229B">
          <w:rPr>
            <w:noProof/>
            <w:webHidden/>
          </w:rPr>
          <w:fldChar w:fldCharType="end"/>
        </w:r>
      </w:hyperlink>
    </w:p>
    <w:p w14:paraId="72DCF00B" w14:textId="55F78AF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7" w:history="1">
        <w:r w:rsidR="00C4229B" w:rsidRPr="00D812BC">
          <w:rPr>
            <w:rStyle w:val="Hyperlink"/>
            <w:noProof/>
          </w:rPr>
          <w:t>3.51.3 kinds property</w:t>
        </w:r>
        <w:r w:rsidR="00C4229B">
          <w:rPr>
            <w:noProof/>
            <w:webHidden/>
          </w:rPr>
          <w:tab/>
        </w:r>
        <w:r w:rsidR="00C4229B">
          <w:rPr>
            <w:noProof/>
            <w:webHidden/>
          </w:rPr>
          <w:fldChar w:fldCharType="begin"/>
        </w:r>
        <w:r w:rsidR="00C4229B">
          <w:rPr>
            <w:noProof/>
            <w:webHidden/>
          </w:rPr>
          <w:instrText xml:space="preserve"> PAGEREF _Toc6220147 \h </w:instrText>
        </w:r>
        <w:r w:rsidR="00C4229B">
          <w:rPr>
            <w:noProof/>
            <w:webHidden/>
          </w:rPr>
        </w:r>
        <w:r w:rsidR="00C4229B">
          <w:rPr>
            <w:noProof/>
            <w:webHidden/>
          </w:rPr>
          <w:fldChar w:fldCharType="separate"/>
        </w:r>
        <w:r w:rsidR="00C4229B">
          <w:rPr>
            <w:noProof/>
            <w:webHidden/>
          </w:rPr>
          <w:t>163</w:t>
        </w:r>
        <w:r w:rsidR="00C4229B">
          <w:rPr>
            <w:noProof/>
            <w:webHidden/>
          </w:rPr>
          <w:fldChar w:fldCharType="end"/>
        </w:r>
      </w:hyperlink>
    </w:p>
    <w:p w14:paraId="20F1C771" w14:textId="73AD96C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48" w:history="1">
        <w:r w:rsidR="00C4229B" w:rsidRPr="00D812BC">
          <w:rPr>
            <w:rStyle w:val="Hyperlink"/>
            <w:noProof/>
          </w:rPr>
          <w:t>3.52 toolComponentReference object</w:t>
        </w:r>
        <w:r w:rsidR="00C4229B">
          <w:rPr>
            <w:noProof/>
            <w:webHidden/>
          </w:rPr>
          <w:tab/>
        </w:r>
        <w:r w:rsidR="00C4229B">
          <w:rPr>
            <w:noProof/>
            <w:webHidden/>
          </w:rPr>
          <w:fldChar w:fldCharType="begin"/>
        </w:r>
        <w:r w:rsidR="00C4229B">
          <w:rPr>
            <w:noProof/>
            <w:webHidden/>
          </w:rPr>
          <w:instrText xml:space="preserve"> PAGEREF _Toc6220148 \h </w:instrText>
        </w:r>
        <w:r w:rsidR="00C4229B">
          <w:rPr>
            <w:noProof/>
            <w:webHidden/>
          </w:rPr>
        </w:r>
        <w:r w:rsidR="00C4229B">
          <w:rPr>
            <w:noProof/>
            <w:webHidden/>
          </w:rPr>
          <w:fldChar w:fldCharType="separate"/>
        </w:r>
        <w:r w:rsidR="00C4229B">
          <w:rPr>
            <w:noProof/>
            <w:webHidden/>
          </w:rPr>
          <w:t>164</w:t>
        </w:r>
        <w:r w:rsidR="00C4229B">
          <w:rPr>
            <w:noProof/>
            <w:webHidden/>
          </w:rPr>
          <w:fldChar w:fldCharType="end"/>
        </w:r>
      </w:hyperlink>
    </w:p>
    <w:p w14:paraId="767CEDD3" w14:textId="74346AE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49" w:history="1">
        <w:r w:rsidR="00C4229B" w:rsidRPr="00D812BC">
          <w:rPr>
            <w:rStyle w:val="Hyperlink"/>
            <w:noProof/>
          </w:rPr>
          <w:t>3.52.1 General</w:t>
        </w:r>
        <w:r w:rsidR="00C4229B">
          <w:rPr>
            <w:noProof/>
            <w:webHidden/>
          </w:rPr>
          <w:tab/>
        </w:r>
        <w:r w:rsidR="00C4229B">
          <w:rPr>
            <w:noProof/>
            <w:webHidden/>
          </w:rPr>
          <w:fldChar w:fldCharType="begin"/>
        </w:r>
        <w:r w:rsidR="00C4229B">
          <w:rPr>
            <w:noProof/>
            <w:webHidden/>
          </w:rPr>
          <w:instrText xml:space="preserve"> PAGEREF _Toc6220149 \h </w:instrText>
        </w:r>
        <w:r w:rsidR="00C4229B">
          <w:rPr>
            <w:noProof/>
            <w:webHidden/>
          </w:rPr>
        </w:r>
        <w:r w:rsidR="00C4229B">
          <w:rPr>
            <w:noProof/>
            <w:webHidden/>
          </w:rPr>
          <w:fldChar w:fldCharType="separate"/>
        </w:r>
        <w:r w:rsidR="00C4229B">
          <w:rPr>
            <w:noProof/>
            <w:webHidden/>
          </w:rPr>
          <w:t>164</w:t>
        </w:r>
        <w:r w:rsidR="00C4229B">
          <w:rPr>
            <w:noProof/>
            <w:webHidden/>
          </w:rPr>
          <w:fldChar w:fldCharType="end"/>
        </w:r>
      </w:hyperlink>
    </w:p>
    <w:p w14:paraId="31BCA533" w14:textId="6E74DF5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0" w:history="1">
        <w:r w:rsidR="00C4229B" w:rsidRPr="00D812BC">
          <w:rPr>
            <w:rStyle w:val="Hyperlink"/>
            <w:noProof/>
          </w:rPr>
          <w:t>3.52.2 toolComponent lookup</w:t>
        </w:r>
        <w:r w:rsidR="00C4229B">
          <w:rPr>
            <w:noProof/>
            <w:webHidden/>
          </w:rPr>
          <w:tab/>
        </w:r>
        <w:r w:rsidR="00C4229B">
          <w:rPr>
            <w:noProof/>
            <w:webHidden/>
          </w:rPr>
          <w:fldChar w:fldCharType="begin"/>
        </w:r>
        <w:r w:rsidR="00C4229B">
          <w:rPr>
            <w:noProof/>
            <w:webHidden/>
          </w:rPr>
          <w:instrText xml:space="preserve"> PAGEREF _Toc6220150 \h </w:instrText>
        </w:r>
        <w:r w:rsidR="00C4229B">
          <w:rPr>
            <w:noProof/>
            <w:webHidden/>
          </w:rPr>
        </w:r>
        <w:r w:rsidR="00C4229B">
          <w:rPr>
            <w:noProof/>
            <w:webHidden/>
          </w:rPr>
          <w:fldChar w:fldCharType="separate"/>
        </w:r>
        <w:r w:rsidR="00C4229B">
          <w:rPr>
            <w:noProof/>
            <w:webHidden/>
          </w:rPr>
          <w:t>164</w:t>
        </w:r>
        <w:r w:rsidR="00C4229B">
          <w:rPr>
            <w:noProof/>
            <w:webHidden/>
          </w:rPr>
          <w:fldChar w:fldCharType="end"/>
        </w:r>
      </w:hyperlink>
    </w:p>
    <w:p w14:paraId="2D1A5E95" w14:textId="50BC301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1" w:history="1">
        <w:r w:rsidR="00C4229B" w:rsidRPr="00D812BC">
          <w:rPr>
            <w:rStyle w:val="Hyperlink"/>
            <w:noProof/>
          </w:rPr>
          <w:t>3.52.3 name property</w:t>
        </w:r>
        <w:r w:rsidR="00C4229B">
          <w:rPr>
            <w:noProof/>
            <w:webHidden/>
          </w:rPr>
          <w:tab/>
        </w:r>
        <w:r w:rsidR="00C4229B">
          <w:rPr>
            <w:noProof/>
            <w:webHidden/>
          </w:rPr>
          <w:fldChar w:fldCharType="begin"/>
        </w:r>
        <w:r w:rsidR="00C4229B">
          <w:rPr>
            <w:noProof/>
            <w:webHidden/>
          </w:rPr>
          <w:instrText xml:space="preserve"> PAGEREF _Toc6220151 \h </w:instrText>
        </w:r>
        <w:r w:rsidR="00C4229B">
          <w:rPr>
            <w:noProof/>
            <w:webHidden/>
          </w:rPr>
        </w:r>
        <w:r w:rsidR="00C4229B">
          <w:rPr>
            <w:noProof/>
            <w:webHidden/>
          </w:rPr>
          <w:fldChar w:fldCharType="separate"/>
        </w:r>
        <w:r w:rsidR="00C4229B">
          <w:rPr>
            <w:noProof/>
            <w:webHidden/>
          </w:rPr>
          <w:t>164</w:t>
        </w:r>
        <w:r w:rsidR="00C4229B">
          <w:rPr>
            <w:noProof/>
            <w:webHidden/>
          </w:rPr>
          <w:fldChar w:fldCharType="end"/>
        </w:r>
      </w:hyperlink>
    </w:p>
    <w:p w14:paraId="67AB57CA" w14:textId="34078E0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2" w:history="1">
        <w:r w:rsidR="00C4229B" w:rsidRPr="00D812BC">
          <w:rPr>
            <w:rStyle w:val="Hyperlink"/>
            <w:noProof/>
          </w:rPr>
          <w:t>3.52.4 index property</w:t>
        </w:r>
        <w:r w:rsidR="00C4229B">
          <w:rPr>
            <w:noProof/>
            <w:webHidden/>
          </w:rPr>
          <w:tab/>
        </w:r>
        <w:r w:rsidR="00C4229B">
          <w:rPr>
            <w:noProof/>
            <w:webHidden/>
          </w:rPr>
          <w:fldChar w:fldCharType="begin"/>
        </w:r>
        <w:r w:rsidR="00C4229B">
          <w:rPr>
            <w:noProof/>
            <w:webHidden/>
          </w:rPr>
          <w:instrText xml:space="preserve"> PAGEREF _Toc6220152 \h </w:instrText>
        </w:r>
        <w:r w:rsidR="00C4229B">
          <w:rPr>
            <w:noProof/>
            <w:webHidden/>
          </w:rPr>
        </w:r>
        <w:r w:rsidR="00C4229B">
          <w:rPr>
            <w:noProof/>
            <w:webHidden/>
          </w:rPr>
          <w:fldChar w:fldCharType="separate"/>
        </w:r>
        <w:r w:rsidR="00C4229B">
          <w:rPr>
            <w:noProof/>
            <w:webHidden/>
          </w:rPr>
          <w:t>164</w:t>
        </w:r>
        <w:r w:rsidR="00C4229B">
          <w:rPr>
            <w:noProof/>
            <w:webHidden/>
          </w:rPr>
          <w:fldChar w:fldCharType="end"/>
        </w:r>
      </w:hyperlink>
    </w:p>
    <w:p w14:paraId="3353BC2C" w14:textId="3AAEA19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3" w:history="1">
        <w:r w:rsidR="00C4229B" w:rsidRPr="00D812BC">
          <w:rPr>
            <w:rStyle w:val="Hyperlink"/>
            <w:noProof/>
          </w:rPr>
          <w:t>3.52.5 guid property</w:t>
        </w:r>
        <w:r w:rsidR="00C4229B">
          <w:rPr>
            <w:noProof/>
            <w:webHidden/>
          </w:rPr>
          <w:tab/>
        </w:r>
        <w:r w:rsidR="00C4229B">
          <w:rPr>
            <w:noProof/>
            <w:webHidden/>
          </w:rPr>
          <w:fldChar w:fldCharType="begin"/>
        </w:r>
        <w:r w:rsidR="00C4229B">
          <w:rPr>
            <w:noProof/>
            <w:webHidden/>
          </w:rPr>
          <w:instrText xml:space="preserve"> PAGEREF _Toc6220153 \h </w:instrText>
        </w:r>
        <w:r w:rsidR="00C4229B">
          <w:rPr>
            <w:noProof/>
            <w:webHidden/>
          </w:rPr>
        </w:r>
        <w:r w:rsidR="00C4229B">
          <w:rPr>
            <w:noProof/>
            <w:webHidden/>
          </w:rPr>
          <w:fldChar w:fldCharType="separate"/>
        </w:r>
        <w:r w:rsidR="00C4229B">
          <w:rPr>
            <w:noProof/>
            <w:webHidden/>
          </w:rPr>
          <w:t>165</w:t>
        </w:r>
        <w:r w:rsidR="00C4229B">
          <w:rPr>
            <w:noProof/>
            <w:webHidden/>
          </w:rPr>
          <w:fldChar w:fldCharType="end"/>
        </w:r>
      </w:hyperlink>
    </w:p>
    <w:p w14:paraId="2E66AB05" w14:textId="41669F84"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54" w:history="1">
        <w:r w:rsidR="00C4229B" w:rsidRPr="00D812BC">
          <w:rPr>
            <w:rStyle w:val="Hyperlink"/>
            <w:noProof/>
          </w:rPr>
          <w:t>3.53 fix object</w:t>
        </w:r>
        <w:r w:rsidR="00C4229B">
          <w:rPr>
            <w:noProof/>
            <w:webHidden/>
          </w:rPr>
          <w:tab/>
        </w:r>
        <w:r w:rsidR="00C4229B">
          <w:rPr>
            <w:noProof/>
            <w:webHidden/>
          </w:rPr>
          <w:fldChar w:fldCharType="begin"/>
        </w:r>
        <w:r w:rsidR="00C4229B">
          <w:rPr>
            <w:noProof/>
            <w:webHidden/>
          </w:rPr>
          <w:instrText xml:space="preserve"> PAGEREF _Toc6220154 \h </w:instrText>
        </w:r>
        <w:r w:rsidR="00C4229B">
          <w:rPr>
            <w:noProof/>
            <w:webHidden/>
          </w:rPr>
        </w:r>
        <w:r w:rsidR="00C4229B">
          <w:rPr>
            <w:noProof/>
            <w:webHidden/>
          </w:rPr>
          <w:fldChar w:fldCharType="separate"/>
        </w:r>
        <w:r w:rsidR="00C4229B">
          <w:rPr>
            <w:noProof/>
            <w:webHidden/>
          </w:rPr>
          <w:t>165</w:t>
        </w:r>
        <w:r w:rsidR="00C4229B">
          <w:rPr>
            <w:noProof/>
            <w:webHidden/>
          </w:rPr>
          <w:fldChar w:fldCharType="end"/>
        </w:r>
      </w:hyperlink>
    </w:p>
    <w:p w14:paraId="33BB99C9" w14:textId="5E23937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5" w:history="1">
        <w:r w:rsidR="00C4229B" w:rsidRPr="00D812BC">
          <w:rPr>
            <w:rStyle w:val="Hyperlink"/>
            <w:noProof/>
          </w:rPr>
          <w:t>3.53.1 General</w:t>
        </w:r>
        <w:r w:rsidR="00C4229B">
          <w:rPr>
            <w:noProof/>
            <w:webHidden/>
          </w:rPr>
          <w:tab/>
        </w:r>
        <w:r w:rsidR="00C4229B">
          <w:rPr>
            <w:noProof/>
            <w:webHidden/>
          </w:rPr>
          <w:fldChar w:fldCharType="begin"/>
        </w:r>
        <w:r w:rsidR="00C4229B">
          <w:rPr>
            <w:noProof/>
            <w:webHidden/>
          </w:rPr>
          <w:instrText xml:space="preserve"> PAGEREF _Toc6220155 \h </w:instrText>
        </w:r>
        <w:r w:rsidR="00C4229B">
          <w:rPr>
            <w:noProof/>
            <w:webHidden/>
          </w:rPr>
        </w:r>
        <w:r w:rsidR="00C4229B">
          <w:rPr>
            <w:noProof/>
            <w:webHidden/>
          </w:rPr>
          <w:fldChar w:fldCharType="separate"/>
        </w:r>
        <w:r w:rsidR="00C4229B">
          <w:rPr>
            <w:noProof/>
            <w:webHidden/>
          </w:rPr>
          <w:t>165</w:t>
        </w:r>
        <w:r w:rsidR="00C4229B">
          <w:rPr>
            <w:noProof/>
            <w:webHidden/>
          </w:rPr>
          <w:fldChar w:fldCharType="end"/>
        </w:r>
      </w:hyperlink>
    </w:p>
    <w:p w14:paraId="3F078BFC" w14:textId="519A751A"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6" w:history="1">
        <w:r w:rsidR="00C4229B" w:rsidRPr="00D812BC">
          <w:rPr>
            <w:rStyle w:val="Hyperlink"/>
            <w:noProof/>
          </w:rPr>
          <w:t>3.53.2 description property</w:t>
        </w:r>
        <w:r w:rsidR="00C4229B">
          <w:rPr>
            <w:noProof/>
            <w:webHidden/>
          </w:rPr>
          <w:tab/>
        </w:r>
        <w:r w:rsidR="00C4229B">
          <w:rPr>
            <w:noProof/>
            <w:webHidden/>
          </w:rPr>
          <w:fldChar w:fldCharType="begin"/>
        </w:r>
        <w:r w:rsidR="00C4229B">
          <w:rPr>
            <w:noProof/>
            <w:webHidden/>
          </w:rPr>
          <w:instrText xml:space="preserve"> PAGEREF _Toc6220156 \h </w:instrText>
        </w:r>
        <w:r w:rsidR="00C4229B">
          <w:rPr>
            <w:noProof/>
            <w:webHidden/>
          </w:rPr>
        </w:r>
        <w:r w:rsidR="00C4229B">
          <w:rPr>
            <w:noProof/>
            <w:webHidden/>
          </w:rPr>
          <w:fldChar w:fldCharType="separate"/>
        </w:r>
        <w:r w:rsidR="00C4229B">
          <w:rPr>
            <w:noProof/>
            <w:webHidden/>
          </w:rPr>
          <w:t>165</w:t>
        </w:r>
        <w:r w:rsidR="00C4229B">
          <w:rPr>
            <w:noProof/>
            <w:webHidden/>
          </w:rPr>
          <w:fldChar w:fldCharType="end"/>
        </w:r>
      </w:hyperlink>
    </w:p>
    <w:p w14:paraId="1F9225D4" w14:textId="13C6556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7" w:history="1">
        <w:r w:rsidR="00C4229B" w:rsidRPr="00D812BC">
          <w:rPr>
            <w:rStyle w:val="Hyperlink"/>
            <w:noProof/>
          </w:rPr>
          <w:t>3.53.3 artifactChanges property</w:t>
        </w:r>
        <w:r w:rsidR="00C4229B">
          <w:rPr>
            <w:noProof/>
            <w:webHidden/>
          </w:rPr>
          <w:tab/>
        </w:r>
        <w:r w:rsidR="00C4229B">
          <w:rPr>
            <w:noProof/>
            <w:webHidden/>
          </w:rPr>
          <w:fldChar w:fldCharType="begin"/>
        </w:r>
        <w:r w:rsidR="00C4229B">
          <w:rPr>
            <w:noProof/>
            <w:webHidden/>
          </w:rPr>
          <w:instrText xml:space="preserve"> PAGEREF _Toc6220157 \h </w:instrText>
        </w:r>
        <w:r w:rsidR="00C4229B">
          <w:rPr>
            <w:noProof/>
            <w:webHidden/>
          </w:rPr>
        </w:r>
        <w:r w:rsidR="00C4229B">
          <w:rPr>
            <w:noProof/>
            <w:webHidden/>
          </w:rPr>
          <w:fldChar w:fldCharType="separate"/>
        </w:r>
        <w:r w:rsidR="00C4229B">
          <w:rPr>
            <w:noProof/>
            <w:webHidden/>
          </w:rPr>
          <w:t>165</w:t>
        </w:r>
        <w:r w:rsidR="00C4229B">
          <w:rPr>
            <w:noProof/>
            <w:webHidden/>
          </w:rPr>
          <w:fldChar w:fldCharType="end"/>
        </w:r>
      </w:hyperlink>
    </w:p>
    <w:p w14:paraId="44C20357" w14:textId="60D072E9"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58" w:history="1">
        <w:r w:rsidR="00C4229B" w:rsidRPr="00D812BC">
          <w:rPr>
            <w:rStyle w:val="Hyperlink"/>
            <w:noProof/>
          </w:rPr>
          <w:t>3.54 artifactChange object</w:t>
        </w:r>
        <w:r w:rsidR="00C4229B">
          <w:rPr>
            <w:noProof/>
            <w:webHidden/>
          </w:rPr>
          <w:tab/>
        </w:r>
        <w:r w:rsidR="00C4229B">
          <w:rPr>
            <w:noProof/>
            <w:webHidden/>
          </w:rPr>
          <w:fldChar w:fldCharType="begin"/>
        </w:r>
        <w:r w:rsidR="00C4229B">
          <w:rPr>
            <w:noProof/>
            <w:webHidden/>
          </w:rPr>
          <w:instrText xml:space="preserve"> PAGEREF _Toc6220158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62070BD3" w14:textId="7CAE11B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59" w:history="1">
        <w:r w:rsidR="00C4229B" w:rsidRPr="00D812BC">
          <w:rPr>
            <w:rStyle w:val="Hyperlink"/>
            <w:noProof/>
          </w:rPr>
          <w:t>3.54.1 General</w:t>
        </w:r>
        <w:r w:rsidR="00C4229B">
          <w:rPr>
            <w:noProof/>
            <w:webHidden/>
          </w:rPr>
          <w:tab/>
        </w:r>
        <w:r w:rsidR="00C4229B">
          <w:rPr>
            <w:noProof/>
            <w:webHidden/>
          </w:rPr>
          <w:fldChar w:fldCharType="begin"/>
        </w:r>
        <w:r w:rsidR="00C4229B">
          <w:rPr>
            <w:noProof/>
            <w:webHidden/>
          </w:rPr>
          <w:instrText xml:space="preserve"> PAGEREF _Toc6220159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435D9B15" w14:textId="7F35D6D6"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0" w:history="1">
        <w:r w:rsidR="00C4229B" w:rsidRPr="00D812BC">
          <w:rPr>
            <w:rStyle w:val="Hyperlink"/>
            <w:noProof/>
          </w:rPr>
          <w:t>3.54.2 artifactLocation property</w:t>
        </w:r>
        <w:r w:rsidR="00C4229B">
          <w:rPr>
            <w:noProof/>
            <w:webHidden/>
          </w:rPr>
          <w:tab/>
        </w:r>
        <w:r w:rsidR="00C4229B">
          <w:rPr>
            <w:noProof/>
            <w:webHidden/>
          </w:rPr>
          <w:fldChar w:fldCharType="begin"/>
        </w:r>
        <w:r w:rsidR="00C4229B">
          <w:rPr>
            <w:noProof/>
            <w:webHidden/>
          </w:rPr>
          <w:instrText xml:space="preserve"> PAGEREF _Toc6220160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79135103" w14:textId="320E659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1" w:history="1">
        <w:r w:rsidR="00C4229B" w:rsidRPr="00D812BC">
          <w:rPr>
            <w:rStyle w:val="Hyperlink"/>
            <w:noProof/>
          </w:rPr>
          <w:t>3.54.3 replacements property</w:t>
        </w:r>
        <w:r w:rsidR="00C4229B">
          <w:rPr>
            <w:noProof/>
            <w:webHidden/>
          </w:rPr>
          <w:tab/>
        </w:r>
        <w:r w:rsidR="00C4229B">
          <w:rPr>
            <w:noProof/>
            <w:webHidden/>
          </w:rPr>
          <w:fldChar w:fldCharType="begin"/>
        </w:r>
        <w:r w:rsidR="00C4229B">
          <w:rPr>
            <w:noProof/>
            <w:webHidden/>
          </w:rPr>
          <w:instrText xml:space="preserve"> PAGEREF _Toc6220161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7517DEDE" w14:textId="58476F55"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62" w:history="1">
        <w:r w:rsidR="00C4229B" w:rsidRPr="00D812BC">
          <w:rPr>
            <w:rStyle w:val="Hyperlink"/>
            <w:noProof/>
          </w:rPr>
          <w:t>3.55 replacement object</w:t>
        </w:r>
        <w:r w:rsidR="00C4229B">
          <w:rPr>
            <w:noProof/>
            <w:webHidden/>
          </w:rPr>
          <w:tab/>
        </w:r>
        <w:r w:rsidR="00C4229B">
          <w:rPr>
            <w:noProof/>
            <w:webHidden/>
          </w:rPr>
          <w:fldChar w:fldCharType="begin"/>
        </w:r>
        <w:r w:rsidR="00C4229B">
          <w:rPr>
            <w:noProof/>
            <w:webHidden/>
          </w:rPr>
          <w:instrText xml:space="preserve"> PAGEREF _Toc6220162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2FCDD160" w14:textId="3837DD9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3" w:history="1">
        <w:r w:rsidR="00C4229B" w:rsidRPr="00D812BC">
          <w:rPr>
            <w:rStyle w:val="Hyperlink"/>
            <w:noProof/>
          </w:rPr>
          <w:t>3.55.1 General</w:t>
        </w:r>
        <w:r w:rsidR="00C4229B">
          <w:rPr>
            <w:noProof/>
            <w:webHidden/>
          </w:rPr>
          <w:tab/>
        </w:r>
        <w:r w:rsidR="00C4229B">
          <w:rPr>
            <w:noProof/>
            <w:webHidden/>
          </w:rPr>
          <w:fldChar w:fldCharType="begin"/>
        </w:r>
        <w:r w:rsidR="00C4229B">
          <w:rPr>
            <w:noProof/>
            <w:webHidden/>
          </w:rPr>
          <w:instrText xml:space="preserve"> PAGEREF _Toc6220163 \h </w:instrText>
        </w:r>
        <w:r w:rsidR="00C4229B">
          <w:rPr>
            <w:noProof/>
            <w:webHidden/>
          </w:rPr>
        </w:r>
        <w:r w:rsidR="00C4229B">
          <w:rPr>
            <w:noProof/>
            <w:webHidden/>
          </w:rPr>
          <w:fldChar w:fldCharType="separate"/>
        </w:r>
        <w:r w:rsidR="00C4229B">
          <w:rPr>
            <w:noProof/>
            <w:webHidden/>
          </w:rPr>
          <w:t>167</w:t>
        </w:r>
        <w:r w:rsidR="00C4229B">
          <w:rPr>
            <w:noProof/>
            <w:webHidden/>
          </w:rPr>
          <w:fldChar w:fldCharType="end"/>
        </w:r>
      </w:hyperlink>
    </w:p>
    <w:p w14:paraId="05E62AEB" w14:textId="44203A3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4" w:history="1">
        <w:r w:rsidR="00C4229B" w:rsidRPr="00D812BC">
          <w:rPr>
            <w:rStyle w:val="Hyperlink"/>
            <w:noProof/>
          </w:rPr>
          <w:t>3.55.2 Constraints</w:t>
        </w:r>
        <w:r w:rsidR="00C4229B">
          <w:rPr>
            <w:noProof/>
            <w:webHidden/>
          </w:rPr>
          <w:tab/>
        </w:r>
        <w:r w:rsidR="00C4229B">
          <w:rPr>
            <w:noProof/>
            <w:webHidden/>
          </w:rPr>
          <w:fldChar w:fldCharType="begin"/>
        </w:r>
        <w:r w:rsidR="00C4229B">
          <w:rPr>
            <w:noProof/>
            <w:webHidden/>
          </w:rPr>
          <w:instrText xml:space="preserve"> PAGEREF _Toc6220164 \h </w:instrText>
        </w:r>
        <w:r w:rsidR="00C4229B">
          <w:rPr>
            <w:noProof/>
            <w:webHidden/>
          </w:rPr>
        </w:r>
        <w:r w:rsidR="00C4229B">
          <w:rPr>
            <w:noProof/>
            <w:webHidden/>
          </w:rPr>
          <w:fldChar w:fldCharType="separate"/>
        </w:r>
        <w:r w:rsidR="00C4229B">
          <w:rPr>
            <w:noProof/>
            <w:webHidden/>
          </w:rPr>
          <w:t>169</w:t>
        </w:r>
        <w:r w:rsidR="00C4229B">
          <w:rPr>
            <w:noProof/>
            <w:webHidden/>
          </w:rPr>
          <w:fldChar w:fldCharType="end"/>
        </w:r>
      </w:hyperlink>
    </w:p>
    <w:p w14:paraId="6A092115" w14:textId="6E34061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5" w:history="1">
        <w:r w:rsidR="00C4229B" w:rsidRPr="00D812BC">
          <w:rPr>
            <w:rStyle w:val="Hyperlink"/>
            <w:noProof/>
          </w:rPr>
          <w:t>3.55.3 deletedRegion property</w:t>
        </w:r>
        <w:r w:rsidR="00C4229B">
          <w:rPr>
            <w:noProof/>
            <w:webHidden/>
          </w:rPr>
          <w:tab/>
        </w:r>
        <w:r w:rsidR="00C4229B">
          <w:rPr>
            <w:noProof/>
            <w:webHidden/>
          </w:rPr>
          <w:fldChar w:fldCharType="begin"/>
        </w:r>
        <w:r w:rsidR="00C4229B">
          <w:rPr>
            <w:noProof/>
            <w:webHidden/>
          </w:rPr>
          <w:instrText xml:space="preserve"> PAGEREF _Toc6220165 \h </w:instrText>
        </w:r>
        <w:r w:rsidR="00C4229B">
          <w:rPr>
            <w:noProof/>
            <w:webHidden/>
          </w:rPr>
        </w:r>
        <w:r w:rsidR="00C4229B">
          <w:rPr>
            <w:noProof/>
            <w:webHidden/>
          </w:rPr>
          <w:fldChar w:fldCharType="separate"/>
        </w:r>
        <w:r w:rsidR="00C4229B">
          <w:rPr>
            <w:noProof/>
            <w:webHidden/>
          </w:rPr>
          <w:t>169</w:t>
        </w:r>
        <w:r w:rsidR="00C4229B">
          <w:rPr>
            <w:noProof/>
            <w:webHidden/>
          </w:rPr>
          <w:fldChar w:fldCharType="end"/>
        </w:r>
      </w:hyperlink>
    </w:p>
    <w:p w14:paraId="7B4706CE" w14:textId="384FB22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6" w:history="1">
        <w:r w:rsidR="00C4229B" w:rsidRPr="00D812BC">
          <w:rPr>
            <w:rStyle w:val="Hyperlink"/>
            <w:noProof/>
          </w:rPr>
          <w:t>3.55.4 insertedContent property</w:t>
        </w:r>
        <w:r w:rsidR="00C4229B">
          <w:rPr>
            <w:noProof/>
            <w:webHidden/>
          </w:rPr>
          <w:tab/>
        </w:r>
        <w:r w:rsidR="00C4229B">
          <w:rPr>
            <w:noProof/>
            <w:webHidden/>
          </w:rPr>
          <w:fldChar w:fldCharType="begin"/>
        </w:r>
        <w:r w:rsidR="00C4229B">
          <w:rPr>
            <w:noProof/>
            <w:webHidden/>
          </w:rPr>
          <w:instrText xml:space="preserve"> PAGEREF _Toc6220166 \h </w:instrText>
        </w:r>
        <w:r w:rsidR="00C4229B">
          <w:rPr>
            <w:noProof/>
            <w:webHidden/>
          </w:rPr>
        </w:r>
        <w:r w:rsidR="00C4229B">
          <w:rPr>
            <w:noProof/>
            <w:webHidden/>
          </w:rPr>
          <w:fldChar w:fldCharType="separate"/>
        </w:r>
        <w:r w:rsidR="00C4229B">
          <w:rPr>
            <w:noProof/>
            <w:webHidden/>
          </w:rPr>
          <w:t>169</w:t>
        </w:r>
        <w:r w:rsidR="00C4229B">
          <w:rPr>
            <w:noProof/>
            <w:webHidden/>
          </w:rPr>
          <w:fldChar w:fldCharType="end"/>
        </w:r>
      </w:hyperlink>
    </w:p>
    <w:p w14:paraId="6EDD076B" w14:textId="046F10F2"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67" w:history="1">
        <w:r w:rsidR="00C4229B" w:rsidRPr="00D812BC">
          <w:rPr>
            <w:rStyle w:val="Hyperlink"/>
            <w:noProof/>
          </w:rPr>
          <w:t>3.56 notification object</w:t>
        </w:r>
        <w:r w:rsidR="00C4229B">
          <w:rPr>
            <w:noProof/>
            <w:webHidden/>
          </w:rPr>
          <w:tab/>
        </w:r>
        <w:r w:rsidR="00C4229B">
          <w:rPr>
            <w:noProof/>
            <w:webHidden/>
          </w:rPr>
          <w:fldChar w:fldCharType="begin"/>
        </w:r>
        <w:r w:rsidR="00C4229B">
          <w:rPr>
            <w:noProof/>
            <w:webHidden/>
          </w:rPr>
          <w:instrText xml:space="preserve"> PAGEREF _Toc6220167 \h </w:instrText>
        </w:r>
        <w:r w:rsidR="00C4229B">
          <w:rPr>
            <w:noProof/>
            <w:webHidden/>
          </w:rPr>
        </w:r>
        <w:r w:rsidR="00C4229B">
          <w:rPr>
            <w:noProof/>
            <w:webHidden/>
          </w:rPr>
          <w:fldChar w:fldCharType="separate"/>
        </w:r>
        <w:r w:rsidR="00C4229B">
          <w:rPr>
            <w:noProof/>
            <w:webHidden/>
          </w:rPr>
          <w:t>169</w:t>
        </w:r>
        <w:r w:rsidR="00C4229B">
          <w:rPr>
            <w:noProof/>
            <w:webHidden/>
          </w:rPr>
          <w:fldChar w:fldCharType="end"/>
        </w:r>
      </w:hyperlink>
    </w:p>
    <w:p w14:paraId="30727401" w14:textId="2FDF1B0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8" w:history="1">
        <w:r w:rsidR="00C4229B" w:rsidRPr="00D812BC">
          <w:rPr>
            <w:rStyle w:val="Hyperlink"/>
            <w:noProof/>
          </w:rPr>
          <w:t>3.56.1 General</w:t>
        </w:r>
        <w:r w:rsidR="00C4229B">
          <w:rPr>
            <w:noProof/>
            <w:webHidden/>
          </w:rPr>
          <w:tab/>
        </w:r>
        <w:r w:rsidR="00C4229B">
          <w:rPr>
            <w:noProof/>
            <w:webHidden/>
          </w:rPr>
          <w:fldChar w:fldCharType="begin"/>
        </w:r>
        <w:r w:rsidR="00C4229B">
          <w:rPr>
            <w:noProof/>
            <w:webHidden/>
          </w:rPr>
          <w:instrText xml:space="preserve"> PAGEREF _Toc6220168 \h </w:instrText>
        </w:r>
        <w:r w:rsidR="00C4229B">
          <w:rPr>
            <w:noProof/>
            <w:webHidden/>
          </w:rPr>
        </w:r>
        <w:r w:rsidR="00C4229B">
          <w:rPr>
            <w:noProof/>
            <w:webHidden/>
          </w:rPr>
          <w:fldChar w:fldCharType="separate"/>
        </w:r>
        <w:r w:rsidR="00C4229B">
          <w:rPr>
            <w:noProof/>
            <w:webHidden/>
          </w:rPr>
          <w:t>169</w:t>
        </w:r>
        <w:r w:rsidR="00C4229B">
          <w:rPr>
            <w:noProof/>
            <w:webHidden/>
          </w:rPr>
          <w:fldChar w:fldCharType="end"/>
        </w:r>
      </w:hyperlink>
    </w:p>
    <w:p w14:paraId="31D92600" w14:textId="5227E31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69" w:history="1">
        <w:r w:rsidR="00C4229B" w:rsidRPr="00D812BC">
          <w:rPr>
            <w:rStyle w:val="Hyperlink"/>
            <w:noProof/>
          </w:rPr>
          <w:t>3.56.2 descriptor property</w:t>
        </w:r>
        <w:r w:rsidR="00C4229B">
          <w:rPr>
            <w:noProof/>
            <w:webHidden/>
          </w:rPr>
          <w:tab/>
        </w:r>
        <w:r w:rsidR="00C4229B">
          <w:rPr>
            <w:noProof/>
            <w:webHidden/>
          </w:rPr>
          <w:fldChar w:fldCharType="begin"/>
        </w:r>
        <w:r w:rsidR="00C4229B">
          <w:rPr>
            <w:noProof/>
            <w:webHidden/>
          </w:rPr>
          <w:instrText xml:space="preserve"> PAGEREF _Toc6220169 \h </w:instrText>
        </w:r>
        <w:r w:rsidR="00C4229B">
          <w:rPr>
            <w:noProof/>
            <w:webHidden/>
          </w:rPr>
        </w:r>
        <w:r w:rsidR="00C4229B">
          <w:rPr>
            <w:noProof/>
            <w:webHidden/>
          </w:rPr>
          <w:fldChar w:fldCharType="separate"/>
        </w:r>
        <w:r w:rsidR="00C4229B">
          <w:rPr>
            <w:noProof/>
            <w:webHidden/>
          </w:rPr>
          <w:t>170</w:t>
        </w:r>
        <w:r w:rsidR="00C4229B">
          <w:rPr>
            <w:noProof/>
            <w:webHidden/>
          </w:rPr>
          <w:fldChar w:fldCharType="end"/>
        </w:r>
      </w:hyperlink>
    </w:p>
    <w:p w14:paraId="7293AD75" w14:textId="198C1073"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0" w:history="1">
        <w:r w:rsidR="00C4229B" w:rsidRPr="00D812BC">
          <w:rPr>
            <w:rStyle w:val="Hyperlink"/>
            <w:noProof/>
          </w:rPr>
          <w:t>3.56.3 associatedRule property</w:t>
        </w:r>
        <w:r w:rsidR="00C4229B">
          <w:rPr>
            <w:noProof/>
            <w:webHidden/>
          </w:rPr>
          <w:tab/>
        </w:r>
        <w:r w:rsidR="00C4229B">
          <w:rPr>
            <w:noProof/>
            <w:webHidden/>
          </w:rPr>
          <w:fldChar w:fldCharType="begin"/>
        </w:r>
        <w:r w:rsidR="00C4229B">
          <w:rPr>
            <w:noProof/>
            <w:webHidden/>
          </w:rPr>
          <w:instrText xml:space="preserve"> PAGEREF _Toc6220170 \h </w:instrText>
        </w:r>
        <w:r w:rsidR="00C4229B">
          <w:rPr>
            <w:noProof/>
            <w:webHidden/>
          </w:rPr>
        </w:r>
        <w:r w:rsidR="00C4229B">
          <w:rPr>
            <w:noProof/>
            <w:webHidden/>
          </w:rPr>
          <w:fldChar w:fldCharType="separate"/>
        </w:r>
        <w:r w:rsidR="00C4229B">
          <w:rPr>
            <w:noProof/>
            <w:webHidden/>
          </w:rPr>
          <w:t>170</w:t>
        </w:r>
        <w:r w:rsidR="00C4229B">
          <w:rPr>
            <w:noProof/>
            <w:webHidden/>
          </w:rPr>
          <w:fldChar w:fldCharType="end"/>
        </w:r>
      </w:hyperlink>
    </w:p>
    <w:p w14:paraId="26724B14" w14:textId="7ED944C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1" w:history="1">
        <w:r w:rsidR="00C4229B" w:rsidRPr="00D812BC">
          <w:rPr>
            <w:rStyle w:val="Hyperlink"/>
            <w:noProof/>
          </w:rPr>
          <w:t>3.56.4 physicalLocation property</w:t>
        </w:r>
        <w:r w:rsidR="00C4229B">
          <w:rPr>
            <w:noProof/>
            <w:webHidden/>
          </w:rPr>
          <w:tab/>
        </w:r>
        <w:r w:rsidR="00C4229B">
          <w:rPr>
            <w:noProof/>
            <w:webHidden/>
          </w:rPr>
          <w:fldChar w:fldCharType="begin"/>
        </w:r>
        <w:r w:rsidR="00C4229B">
          <w:rPr>
            <w:noProof/>
            <w:webHidden/>
          </w:rPr>
          <w:instrText xml:space="preserve"> PAGEREF _Toc6220171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09B71590" w14:textId="09F95185"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2" w:history="1">
        <w:r w:rsidR="00C4229B" w:rsidRPr="00D812BC">
          <w:rPr>
            <w:rStyle w:val="Hyperlink"/>
            <w:noProof/>
          </w:rPr>
          <w:t>3.56.5 message property</w:t>
        </w:r>
        <w:r w:rsidR="00C4229B">
          <w:rPr>
            <w:noProof/>
            <w:webHidden/>
          </w:rPr>
          <w:tab/>
        </w:r>
        <w:r w:rsidR="00C4229B">
          <w:rPr>
            <w:noProof/>
            <w:webHidden/>
          </w:rPr>
          <w:fldChar w:fldCharType="begin"/>
        </w:r>
        <w:r w:rsidR="00C4229B">
          <w:rPr>
            <w:noProof/>
            <w:webHidden/>
          </w:rPr>
          <w:instrText xml:space="preserve"> PAGEREF _Toc6220172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4FC2D9E0" w14:textId="5028DE9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3" w:history="1">
        <w:r w:rsidR="00C4229B" w:rsidRPr="00D812BC">
          <w:rPr>
            <w:rStyle w:val="Hyperlink"/>
            <w:noProof/>
          </w:rPr>
          <w:t>3.56.6 level property</w:t>
        </w:r>
        <w:r w:rsidR="00C4229B">
          <w:rPr>
            <w:noProof/>
            <w:webHidden/>
          </w:rPr>
          <w:tab/>
        </w:r>
        <w:r w:rsidR="00C4229B">
          <w:rPr>
            <w:noProof/>
            <w:webHidden/>
          </w:rPr>
          <w:fldChar w:fldCharType="begin"/>
        </w:r>
        <w:r w:rsidR="00C4229B">
          <w:rPr>
            <w:noProof/>
            <w:webHidden/>
          </w:rPr>
          <w:instrText xml:space="preserve"> PAGEREF _Toc6220173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012D58CB" w14:textId="4D41C1C1"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4" w:history="1">
        <w:r w:rsidR="00C4229B" w:rsidRPr="00D812BC">
          <w:rPr>
            <w:rStyle w:val="Hyperlink"/>
            <w:noProof/>
          </w:rPr>
          <w:t>3.56.7 threadId property</w:t>
        </w:r>
        <w:r w:rsidR="00C4229B">
          <w:rPr>
            <w:noProof/>
            <w:webHidden/>
          </w:rPr>
          <w:tab/>
        </w:r>
        <w:r w:rsidR="00C4229B">
          <w:rPr>
            <w:noProof/>
            <w:webHidden/>
          </w:rPr>
          <w:fldChar w:fldCharType="begin"/>
        </w:r>
        <w:r w:rsidR="00C4229B">
          <w:rPr>
            <w:noProof/>
            <w:webHidden/>
          </w:rPr>
          <w:instrText xml:space="preserve"> PAGEREF _Toc6220174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43B4253C" w14:textId="59C0E5B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5" w:history="1">
        <w:r w:rsidR="00C4229B" w:rsidRPr="00D812BC">
          <w:rPr>
            <w:rStyle w:val="Hyperlink"/>
            <w:noProof/>
          </w:rPr>
          <w:t>3.56.8 timeUtc property</w:t>
        </w:r>
        <w:r w:rsidR="00C4229B">
          <w:rPr>
            <w:noProof/>
            <w:webHidden/>
          </w:rPr>
          <w:tab/>
        </w:r>
        <w:r w:rsidR="00C4229B">
          <w:rPr>
            <w:noProof/>
            <w:webHidden/>
          </w:rPr>
          <w:fldChar w:fldCharType="begin"/>
        </w:r>
        <w:r w:rsidR="00C4229B">
          <w:rPr>
            <w:noProof/>
            <w:webHidden/>
          </w:rPr>
          <w:instrText xml:space="preserve"> PAGEREF _Toc6220175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71053F32" w14:textId="1D4F8B6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6" w:history="1">
        <w:r w:rsidR="00C4229B" w:rsidRPr="00D812BC">
          <w:rPr>
            <w:rStyle w:val="Hyperlink"/>
            <w:noProof/>
          </w:rPr>
          <w:t>3.56.9 exception property</w:t>
        </w:r>
        <w:r w:rsidR="00C4229B">
          <w:rPr>
            <w:noProof/>
            <w:webHidden/>
          </w:rPr>
          <w:tab/>
        </w:r>
        <w:r w:rsidR="00C4229B">
          <w:rPr>
            <w:noProof/>
            <w:webHidden/>
          </w:rPr>
          <w:fldChar w:fldCharType="begin"/>
        </w:r>
        <w:r w:rsidR="00C4229B">
          <w:rPr>
            <w:noProof/>
            <w:webHidden/>
          </w:rPr>
          <w:instrText xml:space="preserve"> PAGEREF _Toc6220176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715642A5" w14:textId="1E58A047"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77" w:history="1">
        <w:r w:rsidR="00C4229B" w:rsidRPr="00D812BC">
          <w:rPr>
            <w:rStyle w:val="Hyperlink"/>
            <w:noProof/>
          </w:rPr>
          <w:t>3.57 exception object</w:t>
        </w:r>
        <w:r w:rsidR="00C4229B">
          <w:rPr>
            <w:noProof/>
            <w:webHidden/>
          </w:rPr>
          <w:tab/>
        </w:r>
        <w:r w:rsidR="00C4229B">
          <w:rPr>
            <w:noProof/>
            <w:webHidden/>
          </w:rPr>
          <w:fldChar w:fldCharType="begin"/>
        </w:r>
        <w:r w:rsidR="00C4229B">
          <w:rPr>
            <w:noProof/>
            <w:webHidden/>
          </w:rPr>
          <w:instrText xml:space="preserve"> PAGEREF _Toc6220177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154799EC" w14:textId="08FF521C"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8" w:history="1">
        <w:r w:rsidR="00C4229B" w:rsidRPr="00D812BC">
          <w:rPr>
            <w:rStyle w:val="Hyperlink"/>
            <w:noProof/>
          </w:rPr>
          <w:t>3.57.1 General</w:t>
        </w:r>
        <w:r w:rsidR="00C4229B">
          <w:rPr>
            <w:noProof/>
            <w:webHidden/>
          </w:rPr>
          <w:tab/>
        </w:r>
        <w:r w:rsidR="00C4229B">
          <w:rPr>
            <w:noProof/>
            <w:webHidden/>
          </w:rPr>
          <w:fldChar w:fldCharType="begin"/>
        </w:r>
        <w:r w:rsidR="00C4229B">
          <w:rPr>
            <w:noProof/>
            <w:webHidden/>
          </w:rPr>
          <w:instrText xml:space="preserve"> PAGEREF _Toc6220178 \h </w:instrText>
        </w:r>
        <w:r w:rsidR="00C4229B">
          <w:rPr>
            <w:noProof/>
            <w:webHidden/>
          </w:rPr>
        </w:r>
        <w:r w:rsidR="00C4229B">
          <w:rPr>
            <w:noProof/>
            <w:webHidden/>
          </w:rPr>
          <w:fldChar w:fldCharType="separate"/>
        </w:r>
        <w:r w:rsidR="00C4229B">
          <w:rPr>
            <w:noProof/>
            <w:webHidden/>
          </w:rPr>
          <w:t>171</w:t>
        </w:r>
        <w:r w:rsidR="00C4229B">
          <w:rPr>
            <w:noProof/>
            <w:webHidden/>
          </w:rPr>
          <w:fldChar w:fldCharType="end"/>
        </w:r>
      </w:hyperlink>
    </w:p>
    <w:p w14:paraId="76E8AE73" w14:textId="7E24396E"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79" w:history="1">
        <w:r w:rsidR="00C4229B" w:rsidRPr="00D812BC">
          <w:rPr>
            <w:rStyle w:val="Hyperlink"/>
            <w:noProof/>
          </w:rPr>
          <w:t>3.57.2 kind property</w:t>
        </w:r>
        <w:r w:rsidR="00C4229B">
          <w:rPr>
            <w:noProof/>
            <w:webHidden/>
          </w:rPr>
          <w:tab/>
        </w:r>
        <w:r w:rsidR="00C4229B">
          <w:rPr>
            <w:noProof/>
            <w:webHidden/>
          </w:rPr>
          <w:fldChar w:fldCharType="begin"/>
        </w:r>
        <w:r w:rsidR="00C4229B">
          <w:rPr>
            <w:noProof/>
            <w:webHidden/>
          </w:rPr>
          <w:instrText xml:space="preserve"> PAGEREF _Toc6220179 \h </w:instrText>
        </w:r>
        <w:r w:rsidR="00C4229B">
          <w:rPr>
            <w:noProof/>
            <w:webHidden/>
          </w:rPr>
        </w:r>
        <w:r w:rsidR="00C4229B">
          <w:rPr>
            <w:noProof/>
            <w:webHidden/>
          </w:rPr>
          <w:fldChar w:fldCharType="separate"/>
        </w:r>
        <w:r w:rsidR="00C4229B">
          <w:rPr>
            <w:noProof/>
            <w:webHidden/>
          </w:rPr>
          <w:t>172</w:t>
        </w:r>
        <w:r w:rsidR="00C4229B">
          <w:rPr>
            <w:noProof/>
            <w:webHidden/>
          </w:rPr>
          <w:fldChar w:fldCharType="end"/>
        </w:r>
      </w:hyperlink>
    </w:p>
    <w:p w14:paraId="57796910" w14:textId="62CE66E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0" w:history="1">
        <w:r w:rsidR="00C4229B" w:rsidRPr="00D812BC">
          <w:rPr>
            <w:rStyle w:val="Hyperlink"/>
            <w:noProof/>
          </w:rPr>
          <w:t>3.57.3 message property</w:t>
        </w:r>
        <w:r w:rsidR="00C4229B">
          <w:rPr>
            <w:noProof/>
            <w:webHidden/>
          </w:rPr>
          <w:tab/>
        </w:r>
        <w:r w:rsidR="00C4229B">
          <w:rPr>
            <w:noProof/>
            <w:webHidden/>
          </w:rPr>
          <w:fldChar w:fldCharType="begin"/>
        </w:r>
        <w:r w:rsidR="00C4229B">
          <w:rPr>
            <w:noProof/>
            <w:webHidden/>
          </w:rPr>
          <w:instrText xml:space="preserve"> PAGEREF _Toc6220180 \h </w:instrText>
        </w:r>
        <w:r w:rsidR="00C4229B">
          <w:rPr>
            <w:noProof/>
            <w:webHidden/>
          </w:rPr>
        </w:r>
        <w:r w:rsidR="00C4229B">
          <w:rPr>
            <w:noProof/>
            <w:webHidden/>
          </w:rPr>
          <w:fldChar w:fldCharType="separate"/>
        </w:r>
        <w:r w:rsidR="00C4229B">
          <w:rPr>
            <w:noProof/>
            <w:webHidden/>
          </w:rPr>
          <w:t>172</w:t>
        </w:r>
        <w:r w:rsidR="00C4229B">
          <w:rPr>
            <w:noProof/>
            <w:webHidden/>
          </w:rPr>
          <w:fldChar w:fldCharType="end"/>
        </w:r>
      </w:hyperlink>
    </w:p>
    <w:p w14:paraId="67C06B3E" w14:textId="6E57F0B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1" w:history="1">
        <w:r w:rsidR="00C4229B" w:rsidRPr="00D812BC">
          <w:rPr>
            <w:rStyle w:val="Hyperlink"/>
            <w:noProof/>
          </w:rPr>
          <w:t>3.57.4 stack property</w:t>
        </w:r>
        <w:r w:rsidR="00C4229B">
          <w:rPr>
            <w:noProof/>
            <w:webHidden/>
          </w:rPr>
          <w:tab/>
        </w:r>
        <w:r w:rsidR="00C4229B">
          <w:rPr>
            <w:noProof/>
            <w:webHidden/>
          </w:rPr>
          <w:fldChar w:fldCharType="begin"/>
        </w:r>
        <w:r w:rsidR="00C4229B">
          <w:rPr>
            <w:noProof/>
            <w:webHidden/>
          </w:rPr>
          <w:instrText xml:space="preserve"> PAGEREF _Toc6220181 \h </w:instrText>
        </w:r>
        <w:r w:rsidR="00C4229B">
          <w:rPr>
            <w:noProof/>
            <w:webHidden/>
          </w:rPr>
        </w:r>
        <w:r w:rsidR="00C4229B">
          <w:rPr>
            <w:noProof/>
            <w:webHidden/>
          </w:rPr>
          <w:fldChar w:fldCharType="separate"/>
        </w:r>
        <w:r w:rsidR="00C4229B">
          <w:rPr>
            <w:noProof/>
            <w:webHidden/>
          </w:rPr>
          <w:t>172</w:t>
        </w:r>
        <w:r w:rsidR="00C4229B">
          <w:rPr>
            <w:noProof/>
            <w:webHidden/>
          </w:rPr>
          <w:fldChar w:fldCharType="end"/>
        </w:r>
      </w:hyperlink>
    </w:p>
    <w:p w14:paraId="5BDF20F5" w14:textId="04978622"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2" w:history="1">
        <w:r w:rsidR="00C4229B" w:rsidRPr="00D812BC">
          <w:rPr>
            <w:rStyle w:val="Hyperlink"/>
            <w:noProof/>
          </w:rPr>
          <w:t>3.57.5 innerExceptions property</w:t>
        </w:r>
        <w:r w:rsidR="00C4229B">
          <w:rPr>
            <w:noProof/>
            <w:webHidden/>
          </w:rPr>
          <w:tab/>
        </w:r>
        <w:r w:rsidR="00C4229B">
          <w:rPr>
            <w:noProof/>
            <w:webHidden/>
          </w:rPr>
          <w:fldChar w:fldCharType="begin"/>
        </w:r>
        <w:r w:rsidR="00C4229B">
          <w:rPr>
            <w:noProof/>
            <w:webHidden/>
          </w:rPr>
          <w:instrText xml:space="preserve"> PAGEREF _Toc6220182 \h </w:instrText>
        </w:r>
        <w:r w:rsidR="00C4229B">
          <w:rPr>
            <w:noProof/>
            <w:webHidden/>
          </w:rPr>
        </w:r>
        <w:r w:rsidR="00C4229B">
          <w:rPr>
            <w:noProof/>
            <w:webHidden/>
          </w:rPr>
          <w:fldChar w:fldCharType="separate"/>
        </w:r>
        <w:r w:rsidR="00C4229B">
          <w:rPr>
            <w:noProof/>
            <w:webHidden/>
          </w:rPr>
          <w:t>172</w:t>
        </w:r>
        <w:r w:rsidR="00C4229B">
          <w:rPr>
            <w:noProof/>
            <w:webHidden/>
          </w:rPr>
          <w:fldChar w:fldCharType="end"/>
        </w:r>
      </w:hyperlink>
    </w:p>
    <w:p w14:paraId="1A004560" w14:textId="09571940" w:rsidR="00C4229B" w:rsidRDefault="00A51564">
      <w:pPr>
        <w:pStyle w:val="TOC1"/>
        <w:rPr>
          <w:rFonts w:asciiTheme="minorHAnsi" w:eastAsiaTheme="minorEastAsia" w:hAnsiTheme="minorHAnsi" w:cstheme="minorBidi"/>
          <w:noProof/>
          <w:sz w:val="22"/>
          <w:szCs w:val="22"/>
        </w:rPr>
      </w:pPr>
      <w:hyperlink w:anchor="_Toc6220183" w:history="1">
        <w:r w:rsidR="00C4229B" w:rsidRPr="00D812BC">
          <w:rPr>
            <w:rStyle w:val="Hyperlink"/>
            <w:noProof/>
          </w:rPr>
          <w:t>4</w:t>
        </w:r>
        <w:r w:rsidR="00C4229B">
          <w:rPr>
            <w:rFonts w:asciiTheme="minorHAnsi" w:eastAsiaTheme="minorEastAsia" w:hAnsiTheme="minorHAnsi" w:cstheme="minorBidi"/>
            <w:noProof/>
            <w:sz w:val="22"/>
            <w:szCs w:val="22"/>
          </w:rPr>
          <w:tab/>
        </w:r>
        <w:r w:rsidR="00C4229B" w:rsidRPr="00D812BC">
          <w:rPr>
            <w:rStyle w:val="Hyperlink"/>
            <w:noProof/>
          </w:rPr>
          <w:t>External property file format</w:t>
        </w:r>
        <w:r w:rsidR="00C4229B">
          <w:rPr>
            <w:noProof/>
            <w:webHidden/>
          </w:rPr>
          <w:tab/>
        </w:r>
        <w:r w:rsidR="00C4229B">
          <w:rPr>
            <w:noProof/>
            <w:webHidden/>
          </w:rPr>
          <w:fldChar w:fldCharType="begin"/>
        </w:r>
        <w:r w:rsidR="00C4229B">
          <w:rPr>
            <w:noProof/>
            <w:webHidden/>
          </w:rPr>
          <w:instrText xml:space="preserve"> PAGEREF _Toc6220183 \h </w:instrText>
        </w:r>
        <w:r w:rsidR="00C4229B">
          <w:rPr>
            <w:noProof/>
            <w:webHidden/>
          </w:rPr>
        </w:r>
        <w:r w:rsidR="00C4229B">
          <w:rPr>
            <w:noProof/>
            <w:webHidden/>
          </w:rPr>
          <w:fldChar w:fldCharType="separate"/>
        </w:r>
        <w:r w:rsidR="00C4229B">
          <w:rPr>
            <w:noProof/>
            <w:webHidden/>
          </w:rPr>
          <w:t>173</w:t>
        </w:r>
        <w:r w:rsidR="00C4229B">
          <w:rPr>
            <w:noProof/>
            <w:webHidden/>
          </w:rPr>
          <w:fldChar w:fldCharType="end"/>
        </w:r>
      </w:hyperlink>
    </w:p>
    <w:p w14:paraId="17723CB5" w14:textId="541D64EB"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84" w:history="1">
        <w:r w:rsidR="00C4229B" w:rsidRPr="00D812BC">
          <w:rPr>
            <w:rStyle w:val="Hyperlink"/>
            <w:noProof/>
          </w:rPr>
          <w:t>4.1 General</w:t>
        </w:r>
        <w:r w:rsidR="00C4229B">
          <w:rPr>
            <w:noProof/>
            <w:webHidden/>
          </w:rPr>
          <w:tab/>
        </w:r>
        <w:r w:rsidR="00C4229B">
          <w:rPr>
            <w:noProof/>
            <w:webHidden/>
          </w:rPr>
          <w:fldChar w:fldCharType="begin"/>
        </w:r>
        <w:r w:rsidR="00C4229B">
          <w:rPr>
            <w:noProof/>
            <w:webHidden/>
          </w:rPr>
          <w:instrText xml:space="preserve"> PAGEREF _Toc6220184 \h </w:instrText>
        </w:r>
        <w:r w:rsidR="00C4229B">
          <w:rPr>
            <w:noProof/>
            <w:webHidden/>
          </w:rPr>
        </w:r>
        <w:r w:rsidR="00C4229B">
          <w:rPr>
            <w:noProof/>
            <w:webHidden/>
          </w:rPr>
          <w:fldChar w:fldCharType="separate"/>
        </w:r>
        <w:r w:rsidR="00C4229B">
          <w:rPr>
            <w:noProof/>
            <w:webHidden/>
          </w:rPr>
          <w:t>173</w:t>
        </w:r>
        <w:r w:rsidR="00C4229B">
          <w:rPr>
            <w:noProof/>
            <w:webHidden/>
          </w:rPr>
          <w:fldChar w:fldCharType="end"/>
        </w:r>
      </w:hyperlink>
    </w:p>
    <w:p w14:paraId="148FB483" w14:textId="355EBE4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85" w:history="1">
        <w:r w:rsidR="00C4229B" w:rsidRPr="00D812BC">
          <w:rPr>
            <w:rStyle w:val="Hyperlink"/>
            <w:noProof/>
          </w:rPr>
          <w:t>4.2 External property file naming convention</w:t>
        </w:r>
        <w:r w:rsidR="00C4229B">
          <w:rPr>
            <w:noProof/>
            <w:webHidden/>
          </w:rPr>
          <w:tab/>
        </w:r>
        <w:r w:rsidR="00C4229B">
          <w:rPr>
            <w:noProof/>
            <w:webHidden/>
          </w:rPr>
          <w:fldChar w:fldCharType="begin"/>
        </w:r>
        <w:r w:rsidR="00C4229B">
          <w:rPr>
            <w:noProof/>
            <w:webHidden/>
          </w:rPr>
          <w:instrText xml:space="preserve"> PAGEREF _Toc6220185 \h </w:instrText>
        </w:r>
        <w:r w:rsidR="00C4229B">
          <w:rPr>
            <w:noProof/>
            <w:webHidden/>
          </w:rPr>
        </w:r>
        <w:r w:rsidR="00C4229B">
          <w:rPr>
            <w:noProof/>
            <w:webHidden/>
          </w:rPr>
          <w:fldChar w:fldCharType="separate"/>
        </w:r>
        <w:r w:rsidR="00C4229B">
          <w:rPr>
            <w:noProof/>
            <w:webHidden/>
          </w:rPr>
          <w:t>173</w:t>
        </w:r>
        <w:r w:rsidR="00C4229B">
          <w:rPr>
            <w:noProof/>
            <w:webHidden/>
          </w:rPr>
          <w:fldChar w:fldCharType="end"/>
        </w:r>
      </w:hyperlink>
    </w:p>
    <w:p w14:paraId="680CC760" w14:textId="109ED5B1"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86" w:history="1">
        <w:r w:rsidR="00C4229B" w:rsidRPr="00D812BC">
          <w:rPr>
            <w:rStyle w:val="Hyperlink"/>
            <w:noProof/>
          </w:rPr>
          <w:t>4.3 externalProperties object</w:t>
        </w:r>
        <w:r w:rsidR="00C4229B">
          <w:rPr>
            <w:noProof/>
            <w:webHidden/>
          </w:rPr>
          <w:tab/>
        </w:r>
        <w:r w:rsidR="00C4229B">
          <w:rPr>
            <w:noProof/>
            <w:webHidden/>
          </w:rPr>
          <w:fldChar w:fldCharType="begin"/>
        </w:r>
        <w:r w:rsidR="00C4229B">
          <w:rPr>
            <w:noProof/>
            <w:webHidden/>
          </w:rPr>
          <w:instrText xml:space="preserve"> PAGEREF _Toc6220186 \h </w:instrText>
        </w:r>
        <w:r w:rsidR="00C4229B">
          <w:rPr>
            <w:noProof/>
            <w:webHidden/>
          </w:rPr>
        </w:r>
        <w:r w:rsidR="00C4229B">
          <w:rPr>
            <w:noProof/>
            <w:webHidden/>
          </w:rPr>
          <w:fldChar w:fldCharType="separate"/>
        </w:r>
        <w:r w:rsidR="00C4229B">
          <w:rPr>
            <w:noProof/>
            <w:webHidden/>
          </w:rPr>
          <w:t>173</w:t>
        </w:r>
        <w:r w:rsidR="00C4229B">
          <w:rPr>
            <w:noProof/>
            <w:webHidden/>
          </w:rPr>
          <w:fldChar w:fldCharType="end"/>
        </w:r>
      </w:hyperlink>
    </w:p>
    <w:p w14:paraId="4D499A25" w14:textId="748A0930"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7" w:history="1">
        <w:r w:rsidR="00C4229B" w:rsidRPr="00D812BC">
          <w:rPr>
            <w:rStyle w:val="Hyperlink"/>
            <w:noProof/>
          </w:rPr>
          <w:t>4.3.1 General</w:t>
        </w:r>
        <w:r w:rsidR="00C4229B">
          <w:rPr>
            <w:noProof/>
            <w:webHidden/>
          </w:rPr>
          <w:tab/>
        </w:r>
        <w:r w:rsidR="00C4229B">
          <w:rPr>
            <w:noProof/>
            <w:webHidden/>
          </w:rPr>
          <w:fldChar w:fldCharType="begin"/>
        </w:r>
        <w:r w:rsidR="00C4229B">
          <w:rPr>
            <w:noProof/>
            <w:webHidden/>
          </w:rPr>
          <w:instrText xml:space="preserve"> PAGEREF _Toc6220187 \h </w:instrText>
        </w:r>
        <w:r w:rsidR="00C4229B">
          <w:rPr>
            <w:noProof/>
            <w:webHidden/>
          </w:rPr>
        </w:r>
        <w:r w:rsidR="00C4229B">
          <w:rPr>
            <w:noProof/>
            <w:webHidden/>
          </w:rPr>
          <w:fldChar w:fldCharType="separate"/>
        </w:r>
        <w:r w:rsidR="00C4229B">
          <w:rPr>
            <w:noProof/>
            <w:webHidden/>
          </w:rPr>
          <w:t>173</w:t>
        </w:r>
        <w:r w:rsidR="00C4229B">
          <w:rPr>
            <w:noProof/>
            <w:webHidden/>
          </w:rPr>
          <w:fldChar w:fldCharType="end"/>
        </w:r>
      </w:hyperlink>
    </w:p>
    <w:p w14:paraId="1BAB6957" w14:textId="6E69E36F"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8" w:history="1">
        <w:r w:rsidR="00C4229B" w:rsidRPr="00D812BC">
          <w:rPr>
            <w:rStyle w:val="Hyperlink"/>
            <w:noProof/>
          </w:rPr>
          <w:t>4.3.2 $schema property</w:t>
        </w:r>
        <w:r w:rsidR="00C4229B">
          <w:rPr>
            <w:noProof/>
            <w:webHidden/>
          </w:rPr>
          <w:tab/>
        </w:r>
        <w:r w:rsidR="00C4229B">
          <w:rPr>
            <w:noProof/>
            <w:webHidden/>
          </w:rPr>
          <w:fldChar w:fldCharType="begin"/>
        </w:r>
        <w:r w:rsidR="00C4229B">
          <w:rPr>
            <w:noProof/>
            <w:webHidden/>
          </w:rPr>
          <w:instrText xml:space="preserve"> PAGEREF _Toc6220188 \h </w:instrText>
        </w:r>
        <w:r w:rsidR="00C4229B">
          <w:rPr>
            <w:noProof/>
            <w:webHidden/>
          </w:rPr>
        </w:r>
        <w:r w:rsidR="00C4229B">
          <w:rPr>
            <w:noProof/>
            <w:webHidden/>
          </w:rPr>
          <w:fldChar w:fldCharType="separate"/>
        </w:r>
        <w:r w:rsidR="00C4229B">
          <w:rPr>
            <w:noProof/>
            <w:webHidden/>
          </w:rPr>
          <w:t>174</w:t>
        </w:r>
        <w:r w:rsidR="00C4229B">
          <w:rPr>
            <w:noProof/>
            <w:webHidden/>
          </w:rPr>
          <w:fldChar w:fldCharType="end"/>
        </w:r>
      </w:hyperlink>
    </w:p>
    <w:p w14:paraId="19F4F7AA" w14:textId="002F78FD"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89" w:history="1">
        <w:r w:rsidR="00C4229B" w:rsidRPr="00D812BC">
          <w:rPr>
            <w:rStyle w:val="Hyperlink"/>
            <w:noProof/>
          </w:rPr>
          <w:t>4.3.3 version property</w:t>
        </w:r>
        <w:r w:rsidR="00C4229B">
          <w:rPr>
            <w:noProof/>
            <w:webHidden/>
          </w:rPr>
          <w:tab/>
        </w:r>
        <w:r w:rsidR="00C4229B">
          <w:rPr>
            <w:noProof/>
            <w:webHidden/>
          </w:rPr>
          <w:fldChar w:fldCharType="begin"/>
        </w:r>
        <w:r w:rsidR="00C4229B">
          <w:rPr>
            <w:noProof/>
            <w:webHidden/>
          </w:rPr>
          <w:instrText xml:space="preserve"> PAGEREF _Toc6220189 \h </w:instrText>
        </w:r>
        <w:r w:rsidR="00C4229B">
          <w:rPr>
            <w:noProof/>
            <w:webHidden/>
          </w:rPr>
        </w:r>
        <w:r w:rsidR="00C4229B">
          <w:rPr>
            <w:noProof/>
            <w:webHidden/>
          </w:rPr>
          <w:fldChar w:fldCharType="separate"/>
        </w:r>
        <w:r w:rsidR="00C4229B">
          <w:rPr>
            <w:noProof/>
            <w:webHidden/>
          </w:rPr>
          <w:t>174</w:t>
        </w:r>
        <w:r w:rsidR="00C4229B">
          <w:rPr>
            <w:noProof/>
            <w:webHidden/>
          </w:rPr>
          <w:fldChar w:fldCharType="end"/>
        </w:r>
      </w:hyperlink>
    </w:p>
    <w:p w14:paraId="65CDEC0E" w14:textId="3ECDB69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90" w:history="1">
        <w:r w:rsidR="00C4229B" w:rsidRPr="00D812BC">
          <w:rPr>
            <w:rStyle w:val="Hyperlink"/>
            <w:noProof/>
          </w:rPr>
          <w:t>4.3.4 guid property</w:t>
        </w:r>
        <w:r w:rsidR="00C4229B">
          <w:rPr>
            <w:noProof/>
            <w:webHidden/>
          </w:rPr>
          <w:tab/>
        </w:r>
        <w:r w:rsidR="00C4229B">
          <w:rPr>
            <w:noProof/>
            <w:webHidden/>
          </w:rPr>
          <w:fldChar w:fldCharType="begin"/>
        </w:r>
        <w:r w:rsidR="00C4229B">
          <w:rPr>
            <w:noProof/>
            <w:webHidden/>
          </w:rPr>
          <w:instrText xml:space="preserve"> PAGEREF _Toc6220190 \h </w:instrText>
        </w:r>
        <w:r w:rsidR="00C4229B">
          <w:rPr>
            <w:noProof/>
            <w:webHidden/>
          </w:rPr>
        </w:r>
        <w:r w:rsidR="00C4229B">
          <w:rPr>
            <w:noProof/>
            <w:webHidden/>
          </w:rPr>
          <w:fldChar w:fldCharType="separate"/>
        </w:r>
        <w:r w:rsidR="00C4229B">
          <w:rPr>
            <w:noProof/>
            <w:webHidden/>
          </w:rPr>
          <w:t>174</w:t>
        </w:r>
        <w:r w:rsidR="00C4229B">
          <w:rPr>
            <w:noProof/>
            <w:webHidden/>
          </w:rPr>
          <w:fldChar w:fldCharType="end"/>
        </w:r>
      </w:hyperlink>
    </w:p>
    <w:p w14:paraId="27E5B0E0" w14:textId="67D42778"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91" w:history="1">
        <w:r w:rsidR="00C4229B" w:rsidRPr="00D812BC">
          <w:rPr>
            <w:rStyle w:val="Hyperlink"/>
            <w:noProof/>
          </w:rPr>
          <w:t>4.3.5 runGuid property</w:t>
        </w:r>
        <w:r w:rsidR="00C4229B">
          <w:rPr>
            <w:noProof/>
            <w:webHidden/>
          </w:rPr>
          <w:tab/>
        </w:r>
        <w:r w:rsidR="00C4229B">
          <w:rPr>
            <w:noProof/>
            <w:webHidden/>
          </w:rPr>
          <w:fldChar w:fldCharType="begin"/>
        </w:r>
        <w:r w:rsidR="00C4229B">
          <w:rPr>
            <w:noProof/>
            <w:webHidden/>
          </w:rPr>
          <w:instrText xml:space="preserve"> PAGEREF _Toc6220191 \h </w:instrText>
        </w:r>
        <w:r w:rsidR="00C4229B">
          <w:rPr>
            <w:noProof/>
            <w:webHidden/>
          </w:rPr>
        </w:r>
        <w:r w:rsidR="00C4229B">
          <w:rPr>
            <w:noProof/>
            <w:webHidden/>
          </w:rPr>
          <w:fldChar w:fldCharType="separate"/>
        </w:r>
        <w:r w:rsidR="00C4229B">
          <w:rPr>
            <w:noProof/>
            <w:webHidden/>
          </w:rPr>
          <w:t>174</w:t>
        </w:r>
        <w:r w:rsidR="00C4229B">
          <w:rPr>
            <w:noProof/>
            <w:webHidden/>
          </w:rPr>
          <w:fldChar w:fldCharType="end"/>
        </w:r>
      </w:hyperlink>
    </w:p>
    <w:p w14:paraId="31BF4869" w14:textId="12F3C4BB" w:rsidR="00C4229B" w:rsidRDefault="00A51564">
      <w:pPr>
        <w:pStyle w:val="TOC3"/>
        <w:tabs>
          <w:tab w:val="right" w:leader="dot" w:pos="9350"/>
        </w:tabs>
        <w:rPr>
          <w:rFonts w:asciiTheme="minorHAnsi" w:eastAsiaTheme="minorEastAsia" w:hAnsiTheme="minorHAnsi" w:cstheme="minorBidi"/>
          <w:noProof/>
          <w:sz w:val="22"/>
          <w:szCs w:val="22"/>
        </w:rPr>
      </w:pPr>
      <w:hyperlink w:anchor="_Toc6220192" w:history="1">
        <w:r w:rsidR="00C4229B" w:rsidRPr="00D812BC">
          <w:rPr>
            <w:rStyle w:val="Hyperlink"/>
            <w:noProof/>
          </w:rPr>
          <w:t>4.3.6 The property value properties</w:t>
        </w:r>
        <w:r w:rsidR="00C4229B">
          <w:rPr>
            <w:noProof/>
            <w:webHidden/>
          </w:rPr>
          <w:tab/>
        </w:r>
        <w:r w:rsidR="00C4229B">
          <w:rPr>
            <w:noProof/>
            <w:webHidden/>
          </w:rPr>
          <w:fldChar w:fldCharType="begin"/>
        </w:r>
        <w:r w:rsidR="00C4229B">
          <w:rPr>
            <w:noProof/>
            <w:webHidden/>
          </w:rPr>
          <w:instrText xml:space="preserve"> PAGEREF _Toc6220192 \h </w:instrText>
        </w:r>
        <w:r w:rsidR="00C4229B">
          <w:rPr>
            <w:noProof/>
            <w:webHidden/>
          </w:rPr>
        </w:r>
        <w:r w:rsidR="00C4229B">
          <w:rPr>
            <w:noProof/>
            <w:webHidden/>
          </w:rPr>
          <w:fldChar w:fldCharType="separate"/>
        </w:r>
        <w:r w:rsidR="00C4229B">
          <w:rPr>
            <w:noProof/>
            <w:webHidden/>
          </w:rPr>
          <w:t>175</w:t>
        </w:r>
        <w:r w:rsidR="00C4229B">
          <w:rPr>
            <w:noProof/>
            <w:webHidden/>
          </w:rPr>
          <w:fldChar w:fldCharType="end"/>
        </w:r>
      </w:hyperlink>
    </w:p>
    <w:p w14:paraId="12499F1E" w14:textId="5D300B6A" w:rsidR="00C4229B" w:rsidRDefault="00A51564">
      <w:pPr>
        <w:pStyle w:val="TOC1"/>
        <w:rPr>
          <w:rFonts w:asciiTheme="minorHAnsi" w:eastAsiaTheme="minorEastAsia" w:hAnsiTheme="minorHAnsi" w:cstheme="minorBidi"/>
          <w:noProof/>
          <w:sz w:val="22"/>
          <w:szCs w:val="22"/>
        </w:rPr>
      </w:pPr>
      <w:hyperlink w:anchor="_Toc6220193" w:history="1">
        <w:r w:rsidR="00C4229B" w:rsidRPr="00D812BC">
          <w:rPr>
            <w:rStyle w:val="Hyperlink"/>
            <w:noProof/>
          </w:rPr>
          <w:t>5</w:t>
        </w:r>
        <w:r w:rsidR="00C4229B">
          <w:rPr>
            <w:rFonts w:asciiTheme="minorHAnsi" w:eastAsiaTheme="minorEastAsia" w:hAnsiTheme="minorHAnsi" w:cstheme="minorBidi"/>
            <w:noProof/>
            <w:sz w:val="22"/>
            <w:szCs w:val="22"/>
          </w:rPr>
          <w:tab/>
        </w:r>
        <w:r w:rsidR="00C4229B" w:rsidRPr="00D812BC">
          <w:rPr>
            <w:rStyle w:val="Hyperlink"/>
            <w:noProof/>
          </w:rPr>
          <w:t>Conformance</w:t>
        </w:r>
        <w:r w:rsidR="00C4229B">
          <w:rPr>
            <w:noProof/>
            <w:webHidden/>
          </w:rPr>
          <w:tab/>
        </w:r>
        <w:r w:rsidR="00C4229B">
          <w:rPr>
            <w:noProof/>
            <w:webHidden/>
          </w:rPr>
          <w:fldChar w:fldCharType="begin"/>
        </w:r>
        <w:r w:rsidR="00C4229B">
          <w:rPr>
            <w:noProof/>
            <w:webHidden/>
          </w:rPr>
          <w:instrText xml:space="preserve"> PAGEREF _Toc6220193 \h </w:instrText>
        </w:r>
        <w:r w:rsidR="00C4229B">
          <w:rPr>
            <w:noProof/>
            <w:webHidden/>
          </w:rPr>
        </w:r>
        <w:r w:rsidR="00C4229B">
          <w:rPr>
            <w:noProof/>
            <w:webHidden/>
          </w:rPr>
          <w:fldChar w:fldCharType="separate"/>
        </w:r>
        <w:r w:rsidR="00C4229B">
          <w:rPr>
            <w:noProof/>
            <w:webHidden/>
          </w:rPr>
          <w:t>176</w:t>
        </w:r>
        <w:r w:rsidR="00C4229B">
          <w:rPr>
            <w:noProof/>
            <w:webHidden/>
          </w:rPr>
          <w:fldChar w:fldCharType="end"/>
        </w:r>
      </w:hyperlink>
    </w:p>
    <w:p w14:paraId="2D69F381" w14:textId="5380B0E1"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4" w:history="1">
        <w:r w:rsidR="00C4229B" w:rsidRPr="00D812BC">
          <w:rPr>
            <w:rStyle w:val="Hyperlink"/>
            <w:noProof/>
          </w:rPr>
          <w:t>5.1 Conformance targets</w:t>
        </w:r>
        <w:r w:rsidR="00C4229B">
          <w:rPr>
            <w:noProof/>
            <w:webHidden/>
          </w:rPr>
          <w:tab/>
        </w:r>
        <w:r w:rsidR="00C4229B">
          <w:rPr>
            <w:noProof/>
            <w:webHidden/>
          </w:rPr>
          <w:fldChar w:fldCharType="begin"/>
        </w:r>
        <w:r w:rsidR="00C4229B">
          <w:rPr>
            <w:noProof/>
            <w:webHidden/>
          </w:rPr>
          <w:instrText xml:space="preserve"> PAGEREF _Toc6220194 \h </w:instrText>
        </w:r>
        <w:r w:rsidR="00C4229B">
          <w:rPr>
            <w:noProof/>
            <w:webHidden/>
          </w:rPr>
        </w:r>
        <w:r w:rsidR="00C4229B">
          <w:rPr>
            <w:noProof/>
            <w:webHidden/>
          </w:rPr>
          <w:fldChar w:fldCharType="separate"/>
        </w:r>
        <w:r w:rsidR="00C4229B">
          <w:rPr>
            <w:noProof/>
            <w:webHidden/>
          </w:rPr>
          <w:t>176</w:t>
        </w:r>
        <w:r w:rsidR="00C4229B">
          <w:rPr>
            <w:noProof/>
            <w:webHidden/>
          </w:rPr>
          <w:fldChar w:fldCharType="end"/>
        </w:r>
      </w:hyperlink>
    </w:p>
    <w:p w14:paraId="54AF58C7" w14:textId="753398CD"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5" w:history="1">
        <w:r w:rsidR="00C4229B" w:rsidRPr="00D812BC">
          <w:rPr>
            <w:rStyle w:val="Hyperlink"/>
            <w:noProof/>
          </w:rPr>
          <w:t>5.2 Conformance Clause 1: SARIF log file</w:t>
        </w:r>
        <w:r w:rsidR="00C4229B">
          <w:rPr>
            <w:noProof/>
            <w:webHidden/>
          </w:rPr>
          <w:tab/>
        </w:r>
        <w:r w:rsidR="00C4229B">
          <w:rPr>
            <w:noProof/>
            <w:webHidden/>
          </w:rPr>
          <w:fldChar w:fldCharType="begin"/>
        </w:r>
        <w:r w:rsidR="00C4229B">
          <w:rPr>
            <w:noProof/>
            <w:webHidden/>
          </w:rPr>
          <w:instrText xml:space="preserve"> PAGEREF _Toc6220195 \h </w:instrText>
        </w:r>
        <w:r w:rsidR="00C4229B">
          <w:rPr>
            <w:noProof/>
            <w:webHidden/>
          </w:rPr>
        </w:r>
        <w:r w:rsidR="00C4229B">
          <w:rPr>
            <w:noProof/>
            <w:webHidden/>
          </w:rPr>
          <w:fldChar w:fldCharType="separate"/>
        </w:r>
        <w:r w:rsidR="00C4229B">
          <w:rPr>
            <w:noProof/>
            <w:webHidden/>
          </w:rPr>
          <w:t>176</w:t>
        </w:r>
        <w:r w:rsidR="00C4229B">
          <w:rPr>
            <w:noProof/>
            <w:webHidden/>
          </w:rPr>
          <w:fldChar w:fldCharType="end"/>
        </w:r>
      </w:hyperlink>
    </w:p>
    <w:p w14:paraId="65EDBDFB" w14:textId="3B25B32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6" w:history="1">
        <w:r w:rsidR="00C4229B" w:rsidRPr="00D812BC">
          <w:rPr>
            <w:rStyle w:val="Hyperlink"/>
            <w:noProof/>
          </w:rPr>
          <w:t>5.3 Conformance Clause 2: SARIF producer</w:t>
        </w:r>
        <w:r w:rsidR="00C4229B">
          <w:rPr>
            <w:noProof/>
            <w:webHidden/>
          </w:rPr>
          <w:tab/>
        </w:r>
        <w:r w:rsidR="00C4229B">
          <w:rPr>
            <w:noProof/>
            <w:webHidden/>
          </w:rPr>
          <w:fldChar w:fldCharType="begin"/>
        </w:r>
        <w:r w:rsidR="00C4229B">
          <w:rPr>
            <w:noProof/>
            <w:webHidden/>
          </w:rPr>
          <w:instrText xml:space="preserve"> PAGEREF _Toc6220196 \h </w:instrText>
        </w:r>
        <w:r w:rsidR="00C4229B">
          <w:rPr>
            <w:noProof/>
            <w:webHidden/>
          </w:rPr>
        </w:r>
        <w:r w:rsidR="00C4229B">
          <w:rPr>
            <w:noProof/>
            <w:webHidden/>
          </w:rPr>
          <w:fldChar w:fldCharType="separate"/>
        </w:r>
        <w:r w:rsidR="00C4229B">
          <w:rPr>
            <w:noProof/>
            <w:webHidden/>
          </w:rPr>
          <w:t>176</w:t>
        </w:r>
        <w:r w:rsidR="00C4229B">
          <w:rPr>
            <w:noProof/>
            <w:webHidden/>
          </w:rPr>
          <w:fldChar w:fldCharType="end"/>
        </w:r>
      </w:hyperlink>
    </w:p>
    <w:p w14:paraId="6C9E3167" w14:textId="1F359E17"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7" w:history="1">
        <w:r w:rsidR="00C4229B" w:rsidRPr="00D812BC">
          <w:rPr>
            <w:rStyle w:val="Hyperlink"/>
            <w:noProof/>
          </w:rPr>
          <w:t>5.4 Conformance Clause 3: Direct producer</w:t>
        </w:r>
        <w:r w:rsidR="00C4229B">
          <w:rPr>
            <w:noProof/>
            <w:webHidden/>
          </w:rPr>
          <w:tab/>
        </w:r>
        <w:r w:rsidR="00C4229B">
          <w:rPr>
            <w:noProof/>
            <w:webHidden/>
          </w:rPr>
          <w:fldChar w:fldCharType="begin"/>
        </w:r>
        <w:r w:rsidR="00C4229B">
          <w:rPr>
            <w:noProof/>
            <w:webHidden/>
          </w:rPr>
          <w:instrText xml:space="preserve"> PAGEREF _Toc6220197 \h </w:instrText>
        </w:r>
        <w:r w:rsidR="00C4229B">
          <w:rPr>
            <w:noProof/>
            <w:webHidden/>
          </w:rPr>
        </w:r>
        <w:r w:rsidR="00C4229B">
          <w:rPr>
            <w:noProof/>
            <w:webHidden/>
          </w:rPr>
          <w:fldChar w:fldCharType="separate"/>
        </w:r>
        <w:r w:rsidR="00C4229B">
          <w:rPr>
            <w:noProof/>
            <w:webHidden/>
          </w:rPr>
          <w:t>176</w:t>
        </w:r>
        <w:r w:rsidR="00C4229B">
          <w:rPr>
            <w:noProof/>
            <w:webHidden/>
          </w:rPr>
          <w:fldChar w:fldCharType="end"/>
        </w:r>
      </w:hyperlink>
    </w:p>
    <w:p w14:paraId="0BDA39DA" w14:textId="7208A975"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8" w:history="1">
        <w:r w:rsidR="00C4229B" w:rsidRPr="00D812BC">
          <w:rPr>
            <w:rStyle w:val="Hyperlink"/>
            <w:noProof/>
          </w:rPr>
          <w:t>5.5 Conformance Clause 4: Deterministic producer</w:t>
        </w:r>
        <w:r w:rsidR="00C4229B">
          <w:rPr>
            <w:noProof/>
            <w:webHidden/>
          </w:rPr>
          <w:tab/>
        </w:r>
        <w:r w:rsidR="00C4229B">
          <w:rPr>
            <w:noProof/>
            <w:webHidden/>
          </w:rPr>
          <w:fldChar w:fldCharType="begin"/>
        </w:r>
        <w:r w:rsidR="00C4229B">
          <w:rPr>
            <w:noProof/>
            <w:webHidden/>
          </w:rPr>
          <w:instrText xml:space="preserve"> PAGEREF _Toc6220198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4DEA165E" w14:textId="21CFE007" w:rsidR="00C4229B" w:rsidRDefault="00A51564">
      <w:pPr>
        <w:pStyle w:val="TOC2"/>
        <w:tabs>
          <w:tab w:val="right" w:leader="dot" w:pos="9350"/>
        </w:tabs>
        <w:rPr>
          <w:rFonts w:asciiTheme="minorHAnsi" w:eastAsiaTheme="minorEastAsia" w:hAnsiTheme="minorHAnsi" w:cstheme="minorBidi"/>
          <w:noProof/>
          <w:sz w:val="22"/>
          <w:szCs w:val="22"/>
        </w:rPr>
      </w:pPr>
      <w:hyperlink w:anchor="_Toc6220199" w:history="1">
        <w:r w:rsidR="00C4229B" w:rsidRPr="00D812BC">
          <w:rPr>
            <w:rStyle w:val="Hyperlink"/>
            <w:noProof/>
          </w:rPr>
          <w:t>5.6 Conformance Clause 5: Converter</w:t>
        </w:r>
        <w:r w:rsidR="00C4229B">
          <w:rPr>
            <w:noProof/>
            <w:webHidden/>
          </w:rPr>
          <w:tab/>
        </w:r>
        <w:r w:rsidR="00C4229B">
          <w:rPr>
            <w:noProof/>
            <w:webHidden/>
          </w:rPr>
          <w:fldChar w:fldCharType="begin"/>
        </w:r>
        <w:r w:rsidR="00C4229B">
          <w:rPr>
            <w:noProof/>
            <w:webHidden/>
          </w:rPr>
          <w:instrText xml:space="preserve"> PAGEREF _Toc6220199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2868FA81" w14:textId="56D56F87"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00" w:history="1">
        <w:r w:rsidR="00C4229B" w:rsidRPr="00D812BC">
          <w:rPr>
            <w:rStyle w:val="Hyperlink"/>
            <w:noProof/>
          </w:rPr>
          <w:t>5.7 Conformance Clause 6: SARIF post-processor</w:t>
        </w:r>
        <w:r w:rsidR="00C4229B">
          <w:rPr>
            <w:noProof/>
            <w:webHidden/>
          </w:rPr>
          <w:tab/>
        </w:r>
        <w:r w:rsidR="00C4229B">
          <w:rPr>
            <w:noProof/>
            <w:webHidden/>
          </w:rPr>
          <w:fldChar w:fldCharType="begin"/>
        </w:r>
        <w:r w:rsidR="00C4229B">
          <w:rPr>
            <w:noProof/>
            <w:webHidden/>
          </w:rPr>
          <w:instrText xml:space="preserve"> PAGEREF _Toc6220200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5E5EDEFC" w14:textId="36F866B6"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01" w:history="1">
        <w:r w:rsidR="00C4229B" w:rsidRPr="00D812BC">
          <w:rPr>
            <w:rStyle w:val="Hyperlink"/>
            <w:noProof/>
          </w:rPr>
          <w:t>5.8 Conformance Clause 7: SARIF consumer</w:t>
        </w:r>
        <w:r w:rsidR="00C4229B">
          <w:rPr>
            <w:noProof/>
            <w:webHidden/>
          </w:rPr>
          <w:tab/>
        </w:r>
        <w:r w:rsidR="00C4229B">
          <w:rPr>
            <w:noProof/>
            <w:webHidden/>
          </w:rPr>
          <w:fldChar w:fldCharType="begin"/>
        </w:r>
        <w:r w:rsidR="00C4229B">
          <w:rPr>
            <w:noProof/>
            <w:webHidden/>
          </w:rPr>
          <w:instrText xml:space="preserve"> PAGEREF _Toc6220201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789D4542" w14:textId="19908E9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02" w:history="1">
        <w:r w:rsidR="00C4229B" w:rsidRPr="00D812BC">
          <w:rPr>
            <w:rStyle w:val="Hyperlink"/>
            <w:noProof/>
          </w:rPr>
          <w:t>5.9 Conformance Clause 8: Viewer</w:t>
        </w:r>
        <w:r w:rsidR="00C4229B">
          <w:rPr>
            <w:noProof/>
            <w:webHidden/>
          </w:rPr>
          <w:tab/>
        </w:r>
        <w:r w:rsidR="00C4229B">
          <w:rPr>
            <w:noProof/>
            <w:webHidden/>
          </w:rPr>
          <w:fldChar w:fldCharType="begin"/>
        </w:r>
        <w:r w:rsidR="00C4229B">
          <w:rPr>
            <w:noProof/>
            <w:webHidden/>
          </w:rPr>
          <w:instrText xml:space="preserve"> PAGEREF _Toc6220202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4476DB67" w14:textId="6F887AF9"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03" w:history="1">
        <w:r w:rsidR="00C4229B" w:rsidRPr="00D812BC">
          <w:rPr>
            <w:rStyle w:val="Hyperlink"/>
            <w:noProof/>
          </w:rPr>
          <w:t>5.10 Conformance Clause 9: Result management system</w:t>
        </w:r>
        <w:r w:rsidR="00C4229B">
          <w:rPr>
            <w:noProof/>
            <w:webHidden/>
          </w:rPr>
          <w:tab/>
        </w:r>
        <w:r w:rsidR="00C4229B">
          <w:rPr>
            <w:noProof/>
            <w:webHidden/>
          </w:rPr>
          <w:fldChar w:fldCharType="begin"/>
        </w:r>
        <w:r w:rsidR="00C4229B">
          <w:rPr>
            <w:noProof/>
            <w:webHidden/>
          </w:rPr>
          <w:instrText xml:space="preserve"> PAGEREF _Toc6220203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1ECBE3F3" w14:textId="434A3D41"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04" w:history="1">
        <w:r w:rsidR="00C4229B" w:rsidRPr="00D812BC">
          <w:rPr>
            <w:rStyle w:val="Hyperlink"/>
            <w:noProof/>
          </w:rPr>
          <w:t>5.11 Conformance Clause 10: Engineering system</w:t>
        </w:r>
        <w:r w:rsidR="00C4229B">
          <w:rPr>
            <w:noProof/>
            <w:webHidden/>
          </w:rPr>
          <w:tab/>
        </w:r>
        <w:r w:rsidR="00C4229B">
          <w:rPr>
            <w:noProof/>
            <w:webHidden/>
          </w:rPr>
          <w:fldChar w:fldCharType="begin"/>
        </w:r>
        <w:r w:rsidR="00C4229B">
          <w:rPr>
            <w:noProof/>
            <w:webHidden/>
          </w:rPr>
          <w:instrText xml:space="preserve"> PAGEREF _Toc6220204 \h </w:instrText>
        </w:r>
        <w:r w:rsidR="00C4229B">
          <w:rPr>
            <w:noProof/>
            <w:webHidden/>
          </w:rPr>
        </w:r>
        <w:r w:rsidR="00C4229B">
          <w:rPr>
            <w:noProof/>
            <w:webHidden/>
          </w:rPr>
          <w:fldChar w:fldCharType="separate"/>
        </w:r>
        <w:r w:rsidR="00C4229B">
          <w:rPr>
            <w:noProof/>
            <w:webHidden/>
          </w:rPr>
          <w:t>177</w:t>
        </w:r>
        <w:r w:rsidR="00C4229B">
          <w:rPr>
            <w:noProof/>
            <w:webHidden/>
          </w:rPr>
          <w:fldChar w:fldCharType="end"/>
        </w:r>
      </w:hyperlink>
    </w:p>
    <w:p w14:paraId="0EF4997A" w14:textId="0CEAD860" w:rsidR="00C4229B" w:rsidRDefault="00A51564">
      <w:pPr>
        <w:pStyle w:val="TOC1"/>
        <w:rPr>
          <w:rFonts w:asciiTheme="minorHAnsi" w:eastAsiaTheme="minorEastAsia" w:hAnsiTheme="minorHAnsi" w:cstheme="minorBidi"/>
          <w:noProof/>
          <w:sz w:val="22"/>
          <w:szCs w:val="22"/>
        </w:rPr>
      </w:pPr>
      <w:hyperlink w:anchor="_Toc6220205" w:history="1">
        <w:r w:rsidR="00C4229B" w:rsidRPr="00D812BC">
          <w:rPr>
            <w:rStyle w:val="Hyperlink"/>
            <w:noProof/>
          </w:rPr>
          <w:t>Appendix A. (Informative) Acknowledgments</w:t>
        </w:r>
        <w:r w:rsidR="00C4229B">
          <w:rPr>
            <w:noProof/>
            <w:webHidden/>
          </w:rPr>
          <w:tab/>
        </w:r>
        <w:r w:rsidR="00C4229B">
          <w:rPr>
            <w:noProof/>
            <w:webHidden/>
          </w:rPr>
          <w:fldChar w:fldCharType="begin"/>
        </w:r>
        <w:r w:rsidR="00C4229B">
          <w:rPr>
            <w:noProof/>
            <w:webHidden/>
          </w:rPr>
          <w:instrText xml:space="preserve"> PAGEREF _Toc6220205 \h </w:instrText>
        </w:r>
        <w:r w:rsidR="00C4229B">
          <w:rPr>
            <w:noProof/>
            <w:webHidden/>
          </w:rPr>
        </w:r>
        <w:r w:rsidR="00C4229B">
          <w:rPr>
            <w:noProof/>
            <w:webHidden/>
          </w:rPr>
          <w:fldChar w:fldCharType="separate"/>
        </w:r>
        <w:r w:rsidR="00C4229B">
          <w:rPr>
            <w:noProof/>
            <w:webHidden/>
          </w:rPr>
          <w:t>178</w:t>
        </w:r>
        <w:r w:rsidR="00C4229B">
          <w:rPr>
            <w:noProof/>
            <w:webHidden/>
          </w:rPr>
          <w:fldChar w:fldCharType="end"/>
        </w:r>
      </w:hyperlink>
    </w:p>
    <w:p w14:paraId="58B099A3" w14:textId="01A20DEF" w:rsidR="00C4229B" w:rsidRDefault="00A51564">
      <w:pPr>
        <w:pStyle w:val="TOC1"/>
        <w:rPr>
          <w:rFonts w:asciiTheme="minorHAnsi" w:eastAsiaTheme="minorEastAsia" w:hAnsiTheme="minorHAnsi" w:cstheme="minorBidi"/>
          <w:noProof/>
          <w:sz w:val="22"/>
          <w:szCs w:val="22"/>
        </w:rPr>
      </w:pPr>
      <w:hyperlink w:anchor="_Toc6220206" w:history="1">
        <w:r w:rsidR="00C4229B" w:rsidRPr="00D812BC">
          <w:rPr>
            <w:rStyle w:val="Hyperlink"/>
            <w:noProof/>
          </w:rPr>
          <w:t>Appendix B. (Normative) Use of fingerprints by result management systems</w:t>
        </w:r>
        <w:r w:rsidR="00C4229B">
          <w:rPr>
            <w:noProof/>
            <w:webHidden/>
          </w:rPr>
          <w:tab/>
        </w:r>
        <w:r w:rsidR="00C4229B">
          <w:rPr>
            <w:noProof/>
            <w:webHidden/>
          </w:rPr>
          <w:fldChar w:fldCharType="begin"/>
        </w:r>
        <w:r w:rsidR="00C4229B">
          <w:rPr>
            <w:noProof/>
            <w:webHidden/>
          </w:rPr>
          <w:instrText xml:space="preserve"> PAGEREF _Toc6220206 \h </w:instrText>
        </w:r>
        <w:r w:rsidR="00C4229B">
          <w:rPr>
            <w:noProof/>
            <w:webHidden/>
          </w:rPr>
        </w:r>
        <w:r w:rsidR="00C4229B">
          <w:rPr>
            <w:noProof/>
            <w:webHidden/>
          </w:rPr>
          <w:fldChar w:fldCharType="separate"/>
        </w:r>
        <w:r w:rsidR="00C4229B">
          <w:rPr>
            <w:noProof/>
            <w:webHidden/>
          </w:rPr>
          <w:t>179</w:t>
        </w:r>
        <w:r w:rsidR="00C4229B">
          <w:rPr>
            <w:noProof/>
            <w:webHidden/>
          </w:rPr>
          <w:fldChar w:fldCharType="end"/>
        </w:r>
      </w:hyperlink>
    </w:p>
    <w:p w14:paraId="0A02E486" w14:textId="00E29AD9" w:rsidR="00C4229B" w:rsidRDefault="00A51564">
      <w:pPr>
        <w:pStyle w:val="TOC1"/>
        <w:rPr>
          <w:rFonts w:asciiTheme="minorHAnsi" w:eastAsiaTheme="minorEastAsia" w:hAnsiTheme="minorHAnsi" w:cstheme="minorBidi"/>
          <w:noProof/>
          <w:sz w:val="22"/>
          <w:szCs w:val="22"/>
        </w:rPr>
      </w:pPr>
      <w:hyperlink w:anchor="_Toc6220207" w:history="1">
        <w:r w:rsidR="00C4229B" w:rsidRPr="00D812BC">
          <w:rPr>
            <w:rStyle w:val="Hyperlink"/>
            <w:noProof/>
          </w:rPr>
          <w:t>Appendix C. (Informative) Use of SARIF by log file viewers</w:t>
        </w:r>
        <w:r w:rsidR="00C4229B">
          <w:rPr>
            <w:noProof/>
            <w:webHidden/>
          </w:rPr>
          <w:tab/>
        </w:r>
        <w:r w:rsidR="00C4229B">
          <w:rPr>
            <w:noProof/>
            <w:webHidden/>
          </w:rPr>
          <w:fldChar w:fldCharType="begin"/>
        </w:r>
        <w:r w:rsidR="00C4229B">
          <w:rPr>
            <w:noProof/>
            <w:webHidden/>
          </w:rPr>
          <w:instrText xml:space="preserve"> PAGEREF _Toc6220207 \h </w:instrText>
        </w:r>
        <w:r w:rsidR="00C4229B">
          <w:rPr>
            <w:noProof/>
            <w:webHidden/>
          </w:rPr>
        </w:r>
        <w:r w:rsidR="00C4229B">
          <w:rPr>
            <w:noProof/>
            <w:webHidden/>
          </w:rPr>
          <w:fldChar w:fldCharType="separate"/>
        </w:r>
        <w:r w:rsidR="00C4229B">
          <w:rPr>
            <w:noProof/>
            <w:webHidden/>
          </w:rPr>
          <w:t>180</w:t>
        </w:r>
        <w:r w:rsidR="00C4229B">
          <w:rPr>
            <w:noProof/>
            <w:webHidden/>
          </w:rPr>
          <w:fldChar w:fldCharType="end"/>
        </w:r>
      </w:hyperlink>
    </w:p>
    <w:p w14:paraId="2C05A825" w14:textId="2C20FFC2" w:rsidR="00C4229B" w:rsidRDefault="00A51564">
      <w:pPr>
        <w:pStyle w:val="TOC1"/>
        <w:rPr>
          <w:rFonts w:asciiTheme="minorHAnsi" w:eastAsiaTheme="minorEastAsia" w:hAnsiTheme="minorHAnsi" w:cstheme="minorBidi"/>
          <w:noProof/>
          <w:sz w:val="22"/>
          <w:szCs w:val="22"/>
        </w:rPr>
      </w:pPr>
      <w:hyperlink w:anchor="_Toc6220208" w:history="1">
        <w:r w:rsidR="00C4229B" w:rsidRPr="00D812BC">
          <w:rPr>
            <w:rStyle w:val="Hyperlink"/>
            <w:noProof/>
          </w:rPr>
          <w:t>Appendix D. (Normative) Production of SARIF by converters</w:t>
        </w:r>
        <w:r w:rsidR="00C4229B">
          <w:rPr>
            <w:noProof/>
            <w:webHidden/>
          </w:rPr>
          <w:tab/>
        </w:r>
        <w:r w:rsidR="00C4229B">
          <w:rPr>
            <w:noProof/>
            <w:webHidden/>
          </w:rPr>
          <w:fldChar w:fldCharType="begin"/>
        </w:r>
        <w:r w:rsidR="00C4229B">
          <w:rPr>
            <w:noProof/>
            <w:webHidden/>
          </w:rPr>
          <w:instrText xml:space="preserve"> PAGEREF _Toc6220208 \h </w:instrText>
        </w:r>
        <w:r w:rsidR="00C4229B">
          <w:rPr>
            <w:noProof/>
            <w:webHidden/>
          </w:rPr>
        </w:r>
        <w:r w:rsidR="00C4229B">
          <w:rPr>
            <w:noProof/>
            <w:webHidden/>
          </w:rPr>
          <w:fldChar w:fldCharType="separate"/>
        </w:r>
        <w:r w:rsidR="00C4229B">
          <w:rPr>
            <w:noProof/>
            <w:webHidden/>
          </w:rPr>
          <w:t>181</w:t>
        </w:r>
        <w:r w:rsidR="00C4229B">
          <w:rPr>
            <w:noProof/>
            <w:webHidden/>
          </w:rPr>
          <w:fldChar w:fldCharType="end"/>
        </w:r>
      </w:hyperlink>
    </w:p>
    <w:p w14:paraId="70106782" w14:textId="05DAD2EA" w:rsidR="00C4229B" w:rsidRDefault="00A51564">
      <w:pPr>
        <w:pStyle w:val="TOC1"/>
        <w:rPr>
          <w:rFonts w:asciiTheme="minorHAnsi" w:eastAsiaTheme="minorEastAsia" w:hAnsiTheme="minorHAnsi" w:cstheme="minorBidi"/>
          <w:noProof/>
          <w:sz w:val="22"/>
          <w:szCs w:val="22"/>
        </w:rPr>
      </w:pPr>
      <w:hyperlink w:anchor="_Toc6220209" w:history="1">
        <w:r w:rsidR="00C4229B" w:rsidRPr="00D812BC">
          <w:rPr>
            <w:rStyle w:val="Hyperlink"/>
            <w:noProof/>
          </w:rPr>
          <w:t>Appendix E. (Informative) Locating rule and notification metadata</w:t>
        </w:r>
        <w:r w:rsidR="00C4229B">
          <w:rPr>
            <w:noProof/>
            <w:webHidden/>
          </w:rPr>
          <w:tab/>
        </w:r>
        <w:r w:rsidR="00C4229B">
          <w:rPr>
            <w:noProof/>
            <w:webHidden/>
          </w:rPr>
          <w:fldChar w:fldCharType="begin"/>
        </w:r>
        <w:r w:rsidR="00C4229B">
          <w:rPr>
            <w:noProof/>
            <w:webHidden/>
          </w:rPr>
          <w:instrText xml:space="preserve"> PAGEREF _Toc6220209 \h </w:instrText>
        </w:r>
        <w:r w:rsidR="00C4229B">
          <w:rPr>
            <w:noProof/>
            <w:webHidden/>
          </w:rPr>
        </w:r>
        <w:r w:rsidR="00C4229B">
          <w:rPr>
            <w:noProof/>
            <w:webHidden/>
          </w:rPr>
          <w:fldChar w:fldCharType="separate"/>
        </w:r>
        <w:r w:rsidR="00C4229B">
          <w:rPr>
            <w:noProof/>
            <w:webHidden/>
          </w:rPr>
          <w:t>182</w:t>
        </w:r>
        <w:r w:rsidR="00C4229B">
          <w:rPr>
            <w:noProof/>
            <w:webHidden/>
          </w:rPr>
          <w:fldChar w:fldCharType="end"/>
        </w:r>
      </w:hyperlink>
    </w:p>
    <w:p w14:paraId="405FDEC9" w14:textId="7634A0F8" w:rsidR="00C4229B" w:rsidRDefault="00A51564">
      <w:pPr>
        <w:pStyle w:val="TOC1"/>
        <w:rPr>
          <w:rFonts w:asciiTheme="minorHAnsi" w:eastAsiaTheme="minorEastAsia" w:hAnsiTheme="minorHAnsi" w:cstheme="minorBidi"/>
          <w:noProof/>
          <w:sz w:val="22"/>
          <w:szCs w:val="22"/>
        </w:rPr>
      </w:pPr>
      <w:hyperlink w:anchor="_Toc6220210" w:history="1">
        <w:r w:rsidR="00C4229B" w:rsidRPr="00D812BC">
          <w:rPr>
            <w:rStyle w:val="Hyperlink"/>
            <w:noProof/>
          </w:rPr>
          <w:t>Appendix F. (Normative) Producing deterministic SARIF log files</w:t>
        </w:r>
        <w:r w:rsidR="00C4229B">
          <w:rPr>
            <w:noProof/>
            <w:webHidden/>
          </w:rPr>
          <w:tab/>
        </w:r>
        <w:r w:rsidR="00C4229B">
          <w:rPr>
            <w:noProof/>
            <w:webHidden/>
          </w:rPr>
          <w:fldChar w:fldCharType="begin"/>
        </w:r>
        <w:r w:rsidR="00C4229B">
          <w:rPr>
            <w:noProof/>
            <w:webHidden/>
          </w:rPr>
          <w:instrText xml:space="preserve"> PAGEREF _Toc6220210 \h </w:instrText>
        </w:r>
        <w:r w:rsidR="00C4229B">
          <w:rPr>
            <w:noProof/>
            <w:webHidden/>
          </w:rPr>
        </w:r>
        <w:r w:rsidR="00C4229B">
          <w:rPr>
            <w:noProof/>
            <w:webHidden/>
          </w:rPr>
          <w:fldChar w:fldCharType="separate"/>
        </w:r>
        <w:r w:rsidR="00C4229B">
          <w:rPr>
            <w:noProof/>
            <w:webHidden/>
          </w:rPr>
          <w:t>183</w:t>
        </w:r>
        <w:r w:rsidR="00C4229B">
          <w:rPr>
            <w:noProof/>
            <w:webHidden/>
          </w:rPr>
          <w:fldChar w:fldCharType="end"/>
        </w:r>
      </w:hyperlink>
    </w:p>
    <w:p w14:paraId="38F2A8E6" w14:textId="7783336F"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1" w:history="1">
        <w:r w:rsidR="00C4229B" w:rsidRPr="00D812BC">
          <w:rPr>
            <w:rStyle w:val="Hyperlink"/>
            <w:noProof/>
          </w:rPr>
          <w:t>F.1 General</w:t>
        </w:r>
        <w:r w:rsidR="00C4229B">
          <w:rPr>
            <w:noProof/>
            <w:webHidden/>
          </w:rPr>
          <w:tab/>
        </w:r>
        <w:r w:rsidR="00C4229B">
          <w:rPr>
            <w:noProof/>
            <w:webHidden/>
          </w:rPr>
          <w:fldChar w:fldCharType="begin"/>
        </w:r>
        <w:r w:rsidR="00C4229B">
          <w:rPr>
            <w:noProof/>
            <w:webHidden/>
          </w:rPr>
          <w:instrText xml:space="preserve"> PAGEREF _Toc6220211 \h </w:instrText>
        </w:r>
        <w:r w:rsidR="00C4229B">
          <w:rPr>
            <w:noProof/>
            <w:webHidden/>
          </w:rPr>
        </w:r>
        <w:r w:rsidR="00C4229B">
          <w:rPr>
            <w:noProof/>
            <w:webHidden/>
          </w:rPr>
          <w:fldChar w:fldCharType="separate"/>
        </w:r>
        <w:r w:rsidR="00C4229B">
          <w:rPr>
            <w:noProof/>
            <w:webHidden/>
          </w:rPr>
          <w:t>183</w:t>
        </w:r>
        <w:r w:rsidR="00C4229B">
          <w:rPr>
            <w:noProof/>
            <w:webHidden/>
          </w:rPr>
          <w:fldChar w:fldCharType="end"/>
        </w:r>
      </w:hyperlink>
    </w:p>
    <w:p w14:paraId="50465E43" w14:textId="4E8C8D0B"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2" w:history="1">
        <w:r w:rsidR="00C4229B" w:rsidRPr="00D812BC">
          <w:rPr>
            <w:rStyle w:val="Hyperlink"/>
            <w:noProof/>
          </w:rPr>
          <w:t>F.2 Non-deterministic file format elements</w:t>
        </w:r>
        <w:r w:rsidR="00C4229B">
          <w:rPr>
            <w:noProof/>
            <w:webHidden/>
          </w:rPr>
          <w:tab/>
        </w:r>
        <w:r w:rsidR="00C4229B">
          <w:rPr>
            <w:noProof/>
            <w:webHidden/>
          </w:rPr>
          <w:fldChar w:fldCharType="begin"/>
        </w:r>
        <w:r w:rsidR="00C4229B">
          <w:rPr>
            <w:noProof/>
            <w:webHidden/>
          </w:rPr>
          <w:instrText xml:space="preserve"> PAGEREF _Toc6220212 \h </w:instrText>
        </w:r>
        <w:r w:rsidR="00C4229B">
          <w:rPr>
            <w:noProof/>
            <w:webHidden/>
          </w:rPr>
        </w:r>
        <w:r w:rsidR="00C4229B">
          <w:rPr>
            <w:noProof/>
            <w:webHidden/>
          </w:rPr>
          <w:fldChar w:fldCharType="separate"/>
        </w:r>
        <w:r w:rsidR="00C4229B">
          <w:rPr>
            <w:noProof/>
            <w:webHidden/>
          </w:rPr>
          <w:t>183</w:t>
        </w:r>
        <w:r w:rsidR="00C4229B">
          <w:rPr>
            <w:noProof/>
            <w:webHidden/>
          </w:rPr>
          <w:fldChar w:fldCharType="end"/>
        </w:r>
      </w:hyperlink>
    </w:p>
    <w:p w14:paraId="369B20F5" w14:textId="71A51CDA"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3" w:history="1">
        <w:r w:rsidR="00C4229B" w:rsidRPr="00D812BC">
          <w:rPr>
            <w:rStyle w:val="Hyperlink"/>
            <w:noProof/>
          </w:rPr>
          <w:t>F.3 Array and dictionary element ordering</w:t>
        </w:r>
        <w:r w:rsidR="00C4229B">
          <w:rPr>
            <w:noProof/>
            <w:webHidden/>
          </w:rPr>
          <w:tab/>
        </w:r>
        <w:r w:rsidR="00C4229B">
          <w:rPr>
            <w:noProof/>
            <w:webHidden/>
          </w:rPr>
          <w:fldChar w:fldCharType="begin"/>
        </w:r>
        <w:r w:rsidR="00C4229B">
          <w:rPr>
            <w:noProof/>
            <w:webHidden/>
          </w:rPr>
          <w:instrText xml:space="preserve"> PAGEREF _Toc6220213 \h </w:instrText>
        </w:r>
        <w:r w:rsidR="00C4229B">
          <w:rPr>
            <w:noProof/>
            <w:webHidden/>
          </w:rPr>
        </w:r>
        <w:r w:rsidR="00C4229B">
          <w:rPr>
            <w:noProof/>
            <w:webHidden/>
          </w:rPr>
          <w:fldChar w:fldCharType="separate"/>
        </w:r>
        <w:r w:rsidR="00C4229B">
          <w:rPr>
            <w:noProof/>
            <w:webHidden/>
          </w:rPr>
          <w:t>184</w:t>
        </w:r>
        <w:r w:rsidR="00C4229B">
          <w:rPr>
            <w:noProof/>
            <w:webHidden/>
          </w:rPr>
          <w:fldChar w:fldCharType="end"/>
        </w:r>
      </w:hyperlink>
    </w:p>
    <w:p w14:paraId="784C3111" w14:textId="17113E34"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4" w:history="1">
        <w:r w:rsidR="00C4229B" w:rsidRPr="00D812BC">
          <w:rPr>
            <w:rStyle w:val="Hyperlink"/>
            <w:noProof/>
          </w:rPr>
          <w:t>F.4 Absolute paths</w:t>
        </w:r>
        <w:r w:rsidR="00C4229B">
          <w:rPr>
            <w:noProof/>
            <w:webHidden/>
          </w:rPr>
          <w:tab/>
        </w:r>
        <w:r w:rsidR="00C4229B">
          <w:rPr>
            <w:noProof/>
            <w:webHidden/>
          </w:rPr>
          <w:fldChar w:fldCharType="begin"/>
        </w:r>
        <w:r w:rsidR="00C4229B">
          <w:rPr>
            <w:noProof/>
            <w:webHidden/>
          </w:rPr>
          <w:instrText xml:space="preserve"> PAGEREF _Toc6220214 \h </w:instrText>
        </w:r>
        <w:r w:rsidR="00C4229B">
          <w:rPr>
            <w:noProof/>
            <w:webHidden/>
          </w:rPr>
        </w:r>
        <w:r w:rsidR="00C4229B">
          <w:rPr>
            <w:noProof/>
            <w:webHidden/>
          </w:rPr>
          <w:fldChar w:fldCharType="separate"/>
        </w:r>
        <w:r w:rsidR="00C4229B">
          <w:rPr>
            <w:noProof/>
            <w:webHidden/>
          </w:rPr>
          <w:t>184</w:t>
        </w:r>
        <w:r w:rsidR="00C4229B">
          <w:rPr>
            <w:noProof/>
            <w:webHidden/>
          </w:rPr>
          <w:fldChar w:fldCharType="end"/>
        </w:r>
      </w:hyperlink>
    </w:p>
    <w:p w14:paraId="1E033FC1" w14:textId="26FF9DFD"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5" w:history="1">
        <w:r w:rsidR="00C4229B" w:rsidRPr="00D812BC">
          <w:rPr>
            <w:rStyle w:val="Hyperlink"/>
            <w:noProof/>
          </w:rPr>
          <w:t>F.5 Inherently non-deterministic tools</w:t>
        </w:r>
        <w:r w:rsidR="00C4229B">
          <w:rPr>
            <w:noProof/>
            <w:webHidden/>
          </w:rPr>
          <w:tab/>
        </w:r>
        <w:r w:rsidR="00C4229B">
          <w:rPr>
            <w:noProof/>
            <w:webHidden/>
          </w:rPr>
          <w:fldChar w:fldCharType="begin"/>
        </w:r>
        <w:r w:rsidR="00C4229B">
          <w:rPr>
            <w:noProof/>
            <w:webHidden/>
          </w:rPr>
          <w:instrText xml:space="preserve"> PAGEREF _Toc6220215 \h </w:instrText>
        </w:r>
        <w:r w:rsidR="00C4229B">
          <w:rPr>
            <w:noProof/>
            <w:webHidden/>
          </w:rPr>
        </w:r>
        <w:r w:rsidR="00C4229B">
          <w:rPr>
            <w:noProof/>
            <w:webHidden/>
          </w:rPr>
          <w:fldChar w:fldCharType="separate"/>
        </w:r>
        <w:r w:rsidR="00C4229B">
          <w:rPr>
            <w:noProof/>
            <w:webHidden/>
          </w:rPr>
          <w:t>184</w:t>
        </w:r>
        <w:r w:rsidR="00C4229B">
          <w:rPr>
            <w:noProof/>
            <w:webHidden/>
          </w:rPr>
          <w:fldChar w:fldCharType="end"/>
        </w:r>
      </w:hyperlink>
    </w:p>
    <w:p w14:paraId="7DB19C36" w14:textId="4D60AB8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6" w:history="1">
        <w:r w:rsidR="00C4229B" w:rsidRPr="00D812BC">
          <w:rPr>
            <w:rStyle w:val="Hyperlink"/>
            <w:noProof/>
          </w:rPr>
          <w:t>F.6 Compensating for non-deterministic output</w:t>
        </w:r>
        <w:r w:rsidR="00C4229B">
          <w:rPr>
            <w:noProof/>
            <w:webHidden/>
          </w:rPr>
          <w:tab/>
        </w:r>
        <w:r w:rsidR="00C4229B">
          <w:rPr>
            <w:noProof/>
            <w:webHidden/>
          </w:rPr>
          <w:fldChar w:fldCharType="begin"/>
        </w:r>
        <w:r w:rsidR="00C4229B">
          <w:rPr>
            <w:noProof/>
            <w:webHidden/>
          </w:rPr>
          <w:instrText xml:space="preserve"> PAGEREF _Toc6220216 \h </w:instrText>
        </w:r>
        <w:r w:rsidR="00C4229B">
          <w:rPr>
            <w:noProof/>
            <w:webHidden/>
          </w:rPr>
        </w:r>
        <w:r w:rsidR="00C4229B">
          <w:rPr>
            <w:noProof/>
            <w:webHidden/>
          </w:rPr>
          <w:fldChar w:fldCharType="separate"/>
        </w:r>
        <w:r w:rsidR="00C4229B">
          <w:rPr>
            <w:noProof/>
            <w:webHidden/>
          </w:rPr>
          <w:t>184</w:t>
        </w:r>
        <w:r w:rsidR="00C4229B">
          <w:rPr>
            <w:noProof/>
            <w:webHidden/>
          </w:rPr>
          <w:fldChar w:fldCharType="end"/>
        </w:r>
      </w:hyperlink>
    </w:p>
    <w:p w14:paraId="21C2C04D" w14:textId="6BDE5F3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17" w:history="1">
        <w:r w:rsidR="00C4229B" w:rsidRPr="00D812BC">
          <w:rPr>
            <w:rStyle w:val="Hyperlink"/>
            <w:noProof/>
          </w:rPr>
          <w:t>F.7 Interaction between determinism and baselining</w:t>
        </w:r>
        <w:r w:rsidR="00C4229B">
          <w:rPr>
            <w:noProof/>
            <w:webHidden/>
          </w:rPr>
          <w:tab/>
        </w:r>
        <w:r w:rsidR="00C4229B">
          <w:rPr>
            <w:noProof/>
            <w:webHidden/>
          </w:rPr>
          <w:fldChar w:fldCharType="begin"/>
        </w:r>
        <w:r w:rsidR="00C4229B">
          <w:rPr>
            <w:noProof/>
            <w:webHidden/>
          </w:rPr>
          <w:instrText xml:space="preserve"> PAGEREF _Toc6220217 \h </w:instrText>
        </w:r>
        <w:r w:rsidR="00C4229B">
          <w:rPr>
            <w:noProof/>
            <w:webHidden/>
          </w:rPr>
        </w:r>
        <w:r w:rsidR="00C4229B">
          <w:rPr>
            <w:noProof/>
            <w:webHidden/>
          </w:rPr>
          <w:fldChar w:fldCharType="separate"/>
        </w:r>
        <w:r w:rsidR="00C4229B">
          <w:rPr>
            <w:noProof/>
            <w:webHidden/>
          </w:rPr>
          <w:t>185</w:t>
        </w:r>
        <w:r w:rsidR="00C4229B">
          <w:rPr>
            <w:noProof/>
            <w:webHidden/>
          </w:rPr>
          <w:fldChar w:fldCharType="end"/>
        </w:r>
      </w:hyperlink>
    </w:p>
    <w:p w14:paraId="4758070A" w14:textId="6E38D806" w:rsidR="00C4229B" w:rsidRDefault="00A51564">
      <w:pPr>
        <w:pStyle w:val="TOC1"/>
        <w:rPr>
          <w:rFonts w:asciiTheme="minorHAnsi" w:eastAsiaTheme="minorEastAsia" w:hAnsiTheme="minorHAnsi" w:cstheme="minorBidi"/>
          <w:noProof/>
          <w:sz w:val="22"/>
          <w:szCs w:val="22"/>
        </w:rPr>
      </w:pPr>
      <w:hyperlink w:anchor="_Toc6220218" w:history="1">
        <w:r w:rsidR="00C4229B" w:rsidRPr="00D812BC">
          <w:rPr>
            <w:rStyle w:val="Hyperlink"/>
            <w:noProof/>
          </w:rPr>
          <w:t>Appendix G. (Informative) Guidance on fixes</w:t>
        </w:r>
        <w:r w:rsidR="00C4229B">
          <w:rPr>
            <w:noProof/>
            <w:webHidden/>
          </w:rPr>
          <w:tab/>
        </w:r>
        <w:r w:rsidR="00C4229B">
          <w:rPr>
            <w:noProof/>
            <w:webHidden/>
          </w:rPr>
          <w:fldChar w:fldCharType="begin"/>
        </w:r>
        <w:r w:rsidR="00C4229B">
          <w:rPr>
            <w:noProof/>
            <w:webHidden/>
          </w:rPr>
          <w:instrText xml:space="preserve"> PAGEREF _Toc6220218 \h </w:instrText>
        </w:r>
        <w:r w:rsidR="00C4229B">
          <w:rPr>
            <w:noProof/>
            <w:webHidden/>
          </w:rPr>
        </w:r>
        <w:r w:rsidR="00C4229B">
          <w:rPr>
            <w:noProof/>
            <w:webHidden/>
          </w:rPr>
          <w:fldChar w:fldCharType="separate"/>
        </w:r>
        <w:r w:rsidR="00C4229B">
          <w:rPr>
            <w:noProof/>
            <w:webHidden/>
          </w:rPr>
          <w:t>186</w:t>
        </w:r>
        <w:r w:rsidR="00C4229B">
          <w:rPr>
            <w:noProof/>
            <w:webHidden/>
          </w:rPr>
          <w:fldChar w:fldCharType="end"/>
        </w:r>
      </w:hyperlink>
    </w:p>
    <w:p w14:paraId="1712E5E6" w14:textId="35ECE98F" w:rsidR="00C4229B" w:rsidRDefault="00A51564">
      <w:pPr>
        <w:pStyle w:val="TOC1"/>
        <w:rPr>
          <w:rFonts w:asciiTheme="minorHAnsi" w:eastAsiaTheme="minorEastAsia" w:hAnsiTheme="minorHAnsi" w:cstheme="minorBidi"/>
          <w:noProof/>
          <w:sz w:val="22"/>
          <w:szCs w:val="22"/>
        </w:rPr>
      </w:pPr>
      <w:hyperlink w:anchor="_Toc6220219" w:history="1">
        <w:r w:rsidR="00C4229B" w:rsidRPr="00D812BC">
          <w:rPr>
            <w:rStyle w:val="Hyperlink"/>
            <w:noProof/>
          </w:rPr>
          <w:t>Appendix H. (Informative) Diagnosing results in generated files</w:t>
        </w:r>
        <w:r w:rsidR="00C4229B">
          <w:rPr>
            <w:noProof/>
            <w:webHidden/>
          </w:rPr>
          <w:tab/>
        </w:r>
        <w:r w:rsidR="00C4229B">
          <w:rPr>
            <w:noProof/>
            <w:webHidden/>
          </w:rPr>
          <w:fldChar w:fldCharType="begin"/>
        </w:r>
        <w:r w:rsidR="00C4229B">
          <w:rPr>
            <w:noProof/>
            <w:webHidden/>
          </w:rPr>
          <w:instrText xml:space="preserve"> PAGEREF _Toc6220219 \h </w:instrText>
        </w:r>
        <w:r w:rsidR="00C4229B">
          <w:rPr>
            <w:noProof/>
            <w:webHidden/>
          </w:rPr>
        </w:r>
        <w:r w:rsidR="00C4229B">
          <w:rPr>
            <w:noProof/>
            <w:webHidden/>
          </w:rPr>
          <w:fldChar w:fldCharType="separate"/>
        </w:r>
        <w:r w:rsidR="00C4229B">
          <w:rPr>
            <w:noProof/>
            <w:webHidden/>
          </w:rPr>
          <w:t>187</w:t>
        </w:r>
        <w:r w:rsidR="00C4229B">
          <w:rPr>
            <w:noProof/>
            <w:webHidden/>
          </w:rPr>
          <w:fldChar w:fldCharType="end"/>
        </w:r>
      </w:hyperlink>
    </w:p>
    <w:p w14:paraId="4B0A652C" w14:textId="2653B104" w:rsidR="00C4229B" w:rsidRDefault="00A51564">
      <w:pPr>
        <w:pStyle w:val="TOC1"/>
        <w:rPr>
          <w:rFonts w:asciiTheme="minorHAnsi" w:eastAsiaTheme="minorEastAsia" w:hAnsiTheme="minorHAnsi" w:cstheme="minorBidi"/>
          <w:noProof/>
          <w:sz w:val="22"/>
          <w:szCs w:val="22"/>
        </w:rPr>
      </w:pPr>
      <w:hyperlink w:anchor="_Toc6220220" w:history="1">
        <w:r w:rsidR="00C4229B" w:rsidRPr="00D812BC">
          <w:rPr>
            <w:rStyle w:val="Hyperlink"/>
            <w:noProof/>
          </w:rPr>
          <w:t>Appendix I. (Informative) Sample sourceLanguage values</w:t>
        </w:r>
        <w:r w:rsidR="00C4229B">
          <w:rPr>
            <w:noProof/>
            <w:webHidden/>
          </w:rPr>
          <w:tab/>
        </w:r>
        <w:r w:rsidR="00C4229B">
          <w:rPr>
            <w:noProof/>
            <w:webHidden/>
          </w:rPr>
          <w:fldChar w:fldCharType="begin"/>
        </w:r>
        <w:r w:rsidR="00C4229B">
          <w:rPr>
            <w:noProof/>
            <w:webHidden/>
          </w:rPr>
          <w:instrText xml:space="preserve"> PAGEREF _Toc6220220 \h </w:instrText>
        </w:r>
        <w:r w:rsidR="00C4229B">
          <w:rPr>
            <w:noProof/>
            <w:webHidden/>
          </w:rPr>
        </w:r>
        <w:r w:rsidR="00C4229B">
          <w:rPr>
            <w:noProof/>
            <w:webHidden/>
          </w:rPr>
          <w:fldChar w:fldCharType="separate"/>
        </w:r>
        <w:r w:rsidR="00C4229B">
          <w:rPr>
            <w:noProof/>
            <w:webHidden/>
          </w:rPr>
          <w:t>190</w:t>
        </w:r>
        <w:r w:rsidR="00C4229B">
          <w:rPr>
            <w:noProof/>
            <w:webHidden/>
          </w:rPr>
          <w:fldChar w:fldCharType="end"/>
        </w:r>
      </w:hyperlink>
    </w:p>
    <w:p w14:paraId="68D820CC" w14:textId="0677ECD9" w:rsidR="00C4229B" w:rsidRDefault="00A51564">
      <w:pPr>
        <w:pStyle w:val="TOC1"/>
        <w:rPr>
          <w:rFonts w:asciiTheme="minorHAnsi" w:eastAsiaTheme="minorEastAsia" w:hAnsiTheme="minorHAnsi" w:cstheme="minorBidi"/>
          <w:noProof/>
          <w:sz w:val="22"/>
          <w:szCs w:val="22"/>
        </w:rPr>
      </w:pPr>
      <w:hyperlink w:anchor="_Toc6220221" w:history="1">
        <w:r w:rsidR="00C4229B" w:rsidRPr="00D812BC">
          <w:rPr>
            <w:rStyle w:val="Hyperlink"/>
            <w:noProof/>
          </w:rPr>
          <w:t>Appendix J. (Informative) Examples</w:t>
        </w:r>
        <w:r w:rsidR="00C4229B">
          <w:rPr>
            <w:noProof/>
            <w:webHidden/>
          </w:rPr>
          <w:tab/>
        </w:r>
        <w:r w:rsidR="00C4229B">
          <w:rPr>
            <w:noProof/>
            <w:webHidden/>
          </w:rPr>
          <w:fldChar w:fldCharType="begin"/>
        </w:r>
        <w:r w:rsidR="00C4229B">
          <w:rPr>
            <w:noProof/>
            <w:webHidden/>
          </w:rPr>
          <w:instrText xml:space="preserve"> PAGEREF _Toc6220221 \h </w:instrText>
        </w:r>
        <w:r w:rsidR="00C4229B">
          <w:rPr>
            <w:noProof/>
            <w:webHidden/>
          </w:rPr>
        </w:r>
        <w:r w:rsidR="00C4229B">
          <w:rPr>
            <w:noProof/>
            <w:webHidden/>
          </w:rPr>
          <w:fldChar w:fldCharType="separate"/>
        </w:r>
        <w:r w:rsidR="00C4229B">
          <w:rPr>
            <w:noProof/>
            <w:webHidden/>
          </w:rPr>
          <w:t>192</w:t>
        </w:r>
        <w:r w:rsidR="00C4229B">
          <w:rPr>
            <w:noProof/>
            <w:webHidden/>
          </w:rPr>
          <w:fldChar w:fldCharType="end"/>
        </w:r>
      </w:hyperlink>
    </w:p>
    <w:p w14:paraId="466F2DD1" w14:textId="366FFD9E"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22" w:history="1">
        <w:r w:rsidR="00C4229B" w:rsidRPr="00D812BC">
          <w:rPr>
            <w:rStyle w:val="Hyperlink"/>
            <w:noProof/>
          </w:rPr>
          <w:t>J.1 Minimal valid SARIF log file</w:t>
        </w:r>
        <w:r w:rsidR="00C4229B">
          <w:rPr>
            <w:noProof/>
            <w:webHidden/>
          </w:rPr>
          <w:tab/>
        </w:r>
        <w:r w:rsidR="00C4229B">
          <w:rPr>
            <w:noProof/>
            <w:webHidden/>
          </w:rPr>
          <w:fldChar w:fldCharType="begin"/>
        </w:r>
        <w:r w:rsidR="00C4229B">
          <w:rPr>
            <w:noProof/>
            <w:webHidden/>
          </w:rPr>
          <w:instrText xml:space="preserve"> PAGEREF _Toc6220222 \h </w:instrText>
        </w:r>
        <w:r w:rsidR="00C4229B">
          <w:rPr>
            <w:noProof/>
            <w:webHidden/>
          </w:rPr>
        </w:r>
        <w:r w:rsidR="00C4229B">
          <w:rPr>
            <w:noProof/>
            <w:webHidden/>
          </w:rPr>
          <w:fldChar w:fldCharType="separate"/>
        </w:r>
        <w:r w:rsidR="00C4229B">
          <w:rPr>
            <w:noProof/>
            <w:webHidden/>
          </w:rPr>
          <w:t>192</w:t>
        </w:r>
        <w:r w:rsidR="00C4229B">
          <w:rPr>
            <w:noProof/>
            <w:webHidden/>
          </w:rPr>
          <w:fldChar w:fldCharType="end"/>
        </w:r>
      </w:hyperlink>
    </w:p>
    <w:p w14:paraId="323D807F" w14:textId="6912142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23" w:history="1">
        <w:r w:rsidR="00C4229B" w:rsidRPr="00D812BC">
          <w:rPr>
            <w:rStyle w:val="Hyperlink"/>
            <w:noProof/>
          </w:rPr>
          <w:t>J.2 Minimal recommended SARIF log file with source information</w:t>
        </w:r>
        <w:r w:rsidR="00C4229B">
          <w:rPr>
            <w:noProof/>
            <w:webHidden/>
          </w:rPr>
          <w:tab/>
        </w:r>
        <w:r w:rsidR="00C4229B">
          <w:rPr>
            <w:noProof/>
            <w:webHidden/>
          </w:rPr>
          <w:fldChar w:fldCharType="begin"/>
        </w:r>
        <w:r w:rsidR="00C4229B">
          <w:rPr>
            <w:noProof/>
            <w:webHidden/>
          </w:rPr>
          <w:instrText xml:space="preserve"> PAGEREF _Toc6220223 \h </w:instrText>
        </w:r>
        <w:r w:rsidR="00C4229B">
          <w:rPr>
            <w:noProof/>
            <w:webHidden/>
          </w:rPr>
        </w:r>
        <w:r w:rsidR="00C4229B">
          <w:rPr>
            <w:noProof/>
            <w:webHidden/>
          </w:rPr>
          <w:fldChar w:fldCharType="separate"/>
        </w:r>
        <w:r w:rsidR="00C4229B">
          <w:rPr>
            <w:noProof/>
            <w:webHidden/>
          </w:rPr>
          <w:t>192</w:t>
        </w:r>
        <w:r w:rsidR="00C4229B">
          <w:rPr>
            <w:noProof/>
            <w:webHidden/>
          </w:rPr>
          <w:fldChar w:fldCharType="end"/>
        </w:r>
      </w:hyperlink>
    </w:p>
    <w:p w14:paraId="7C774C3E" w14:textId="6D32079C"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24" w:history="1">
        <w:r w:rsidR="00C4229B" w:rsidRPr="00D812BC">
          <w:rPr>
            <w:rStyle w:val="Hyperlink"/>
            <w:noProof/>
          </w:rPr>
          <w:t>J.3 Minimal recommended SARIF log file without source information</w:t>
        </w:r>
        <w:r w:rsidR="00C4229B">
          <w:rPr>
            <w:noProof/>
            <w:webHidden/>
          </w:rPr>
          <w:tab/>
        </w:r>
        <w:r w:rsidR="00C4229B">
          <w:rPr>
            <w:noProof/>
            <w:webHidden/>
          </w:rPr>
          <w:fldChar w:fldCharType="begin"/>
        </w:r>
        <w:r w:rsidR="00C4229B">
          <w:rPr>
            <w:noProof/>
            <w:webHidden/>
          </w:rPr>
          <w:instrText xml:space="preserve"> PAGEREF _Toc6220224 \h </w:instrText>
        </w:r>
        <w:r w:rsidR="00C4229B">
          <w:rPr>
            <w:noProof/>
            <w:webHidden/>
          </w:rPr>
        </w:r>
        <w:r w:rsidR="00C4229B">
          <w:rPr>
            <w:noProof/>
            <w:webHidden/>
          </w:rPr>
          <w:fldChar w:fldCharType="separate"/>
        </w:r>
        <w:r w:rsidR="00C4229B">
          <w:rPr>
            <w:noProof/>
            <w:webHidden/>
          </w:rPr>
          <w:t>193</w:t>
        </w:r>
        <w:r w:rsidR="00C4229B">
          <w:rPr>
            <w:noProof/>
            <w:webHidden/>
          </w:rPr>
          <w:fldChar w:fldCharType="end"/>
        </w:r>
      </w:hyperlink>
    </w:p>
    <w:p w14:paraId="07B4EB00" w14:textId="6E7801F3" w:rsidR="00C4229B" w:rsidRDefault="00A51564">
      <w:pPr>
        <w:pStyle w:val="TOC2"/>
        <w:tabs>
          <w:tab w:val="right" w:leader="dot" w:pos="9350"/>
        </w:tabs>
        <w:rPr>
          <w:rFonts w:asciiTheme="minorHAnsi" w:eastAsiaTheme="minorEastAsia" w:hAnsiTheme="minorHAnsi" w:cstheme="minorBidi"/>
          <w:noProof/>
          <w:sz w:val="22"/>
          <w:szCs w:val="22"/>
        </w:rPr>
      </w:pPr>
      <w:hyperlink w:anchor="_Toc6220225" w:history="1">
        <w:r w:rsidR="00C4229B" w:rsidRPr="00D812BC">
          <w:rPr>
            <w:rStyle w:val="Hyperlink"/>
            <w:noProof/>
          </w:rPr>
          <w:t>J.4 Comprehensive SARIF file</w:t>
        </w:r>
        <w:r w:rsidR="00C4229B">
          <w:rPr>
            <w:noProof/>
            <w:webHidden/>
          </w:rPr>
          <w:tab/>
        </w:r>
        <w:r w:rsidR="00C4229B">
          <w:rPr>
            <w:noProof/>
            <w:webHidden/>
          </w:rPr>
          <w:fldChar w:fldCharType="begin"/>
        </w:r>
        <w:r w:rsidR="00C4229B">
          <w:rPr>
            <w:noProof/>
            <w:webHidden/>
          </w:rPr>
          <w:instrText xml:space="preserve"> PAGEREF _Toc6220225 \h </w:instrText>
        </w:r>
        <w:r w:rsidR="00C4229B">
          <w:rPr>
            <w:noProof/>
            <w:webHidden/>
          </w:rPr>
        </w:r>
        <w:r w:rsidR="00C4229B">
          <w:rPr>
            <w:noProof/>
            <w:webHidden/>
          </w:rPr>
          <w:fldChar w:fldCharType="separate"/>
        </w:r>
        <w:r w:rsidR="00C4229B">
          <w:rPr>
            <w:noProof/>
            <w:webHidden/>
          </w:rPr>
          <w:t>194</w:t>
        </w:r>
        <w:r w:rsidR="00C4229B">
          <w:rPr>
            <w:noProof/>
            <w:webHidden/>
          </w:rPr>
          <w:fldChar w:fldCharType="end"/>
        </w:r>
      </w:hyperlink>
    </w:p>
    <w:p w14:paraId="42A817DF" w14:textId="1C26FDD2" w:rsidR="00C4229B" w:rsidRDefault="00A51564">
      <w:pPr>
        <w:pStyle w:val="TOC1"/>
        <w:rPr>
          <w:rFonts w:asciiTheme="minorHAnsi" w:eastAsiaTheme="minorEastAsia" w:hAnsiTheme="minorHAnsi" w:cstheme="minorBidi"/>
          <w:noProof/>
          <w:sz w:val="22"/>
          <w:szCs w:val="22"/>
        </w:rPr>
      </w:pPr>
      <w:hyperlink w:anchor="_Toc6220226" w:history="1">
        <w:r w:rsidR="00C4229B" w:rsidRPr="00D812BC">
          <w:rPr>
            <w:rStyle w:val="Hyperlink"/>
            <w:noProof/>
          </w:rPr>
          <w:t>Appendix K. (Informative) Revision History</w:t>
        </w:r>
        <w:r w:rsidR="00C4229B">
          <w:rPr>
            <w:noProof/>
            <w:webHidden/>
          </w:rPr>
          <w:tab/>
        </w:r>
        <w:r w:rsidR="00C4229B">
          <w:rPr>
            <w:noProof/>
            <w:webHidden/>
          </w:rPr>
          <w:fldChar w:fldCharType="begin"/>
        </w:r>
        <w:r w:rsidR="00C4229B">
          <w:rPr>
            <w:noProof/>
            <w:webHidden/>
          </w:rPr>
          <w:instrText xml:space="preserve"> PAGEREF _Toc6220226 \h </w:instrText>
        </w:r>
        <w:r w:rsidR="00C4229B">
          <w:rPr>
            <w:noProof/>
            <w:webHidden/>
          </w:rPr>
        </w:r>
        <w:r w:rsidR="00C4229B">
          <w:rPr>
            <w:noProof/>
            <w:webHidden/>
          </w:rPr>
          <w:fldChar w:fldCharType="separate"/>
        </w:r>
        <w:r w:rsidR="00C4229B">
          <w:rPr>
            <w:noProof/>
            <w:webHidden/>
          </w:rPr>
          <w:t>205</w:t>
        </w:r>
        <w:r w:rsidR="00C4229B">
          <w:rPr>
            <w:noProof/>
            <w:webHidden/>
          </w:rPr>
          <w:fldChar w:fldCharType="end"/>
        </w:r>
      </w:hyperlink>
    </w:p>
    <w:p w14:paraId="300EBE96" w14:textId="7A0102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196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19700"/>
      <w:bookmarkStart w:id="6" w:name="_Toc85472893"/>
      <w:bookmarkStart w:id="7" w:name="_Toc287332007"/>
      <w:r>
        <w:t>IPR Policy</w:t>
      </w:r>
      <w:bookmarkEnd w:id="5"/>
    </w:p>
    <w:p w14:paraId="46AF25ED" w14:textId="2EE675E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A463FA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19701"/>
      <w:r>
        <w:t>Terminology</w:t>
      </w:r>
      <w:bookmarkEnd w:id="6"/>
      <w:bookmarkEnd w:id="7"/>
      <w:bookmarkEnd w:id="8"/>
    </w:p>
    <w:p w14:paraId="332C78E7" w14:textId="13C9073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290F61A" w:rsidR="00B05C99" w:rsidRDefault="00A5156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ins w:id="11" w:author="Laurence Golding" w:date="2019-04-15T14:55:00Z">
        <w:r w:rsidR="00640A3E">
          <w:t xml:space="preserve"> accessed </w:t>
        </w:r>
        <w:r w:rsidR="00640A3E">
          <w:rPr>
            <w:i/>
          </w:rPr>
          <w:t>via</w:t>
        </w:r>
        <w:r w:rsidR="00640A3E">
          <w:t xml:space="preserve"> an HTTP request</w:t>
        </w:r>
      </w:ins>
      <w:r w:rsidR="00275564">
        <w:t>; a</w:t>
      </w:r>
      <w:ins w:id="12" w:author="Laurence Golding" w:date="2019-04-15T14:55:00Z">
        <w:r w:rsidR="00640A3E">
          <w:t>n arbitrary</w:t>
        </w:r>
      </w:ins>
      <w:r w:rsidR="00275564">
        <w:t xml:space="preserve"> stream of bytes returned from an HTTP request</w:t>
      </w:r>
      <w:r w:rsidRPr="0003129F">
        <w:t>.</w:t>
      </w:r>
    </w:p>
    <w:p w14:paraId="4496F948" w14:textId="77777777" w:rsidR="0044419A" w:rsidRDefault="0044419A" w:rsidP="0044419A">
      <w:pPr>
        <w:pStyle w:val="Definitionterm"/>
      </w:pPr>
      <w:bookmarkStart w:id="13" w:name="def_baseline"/>
      <w:r>
        <w:t>baseline</w:t>
      </w:r>
      <w:bookmarkEnd w:id="13"/>
    </w:p>
    <w:p w14:paraId="6EE62249" w14:textId="441154E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DEDB1B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433C0857" w:rsidR="008119BF" w:rsidRPr="008119BF" w:rsidRDefault="00A5156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6" w:name="def_binary_file"/>
      <w:bookmarkEnd w:id="15"/>
      <w:r>
        <w:t xml:space="preserve">binary </w:t>
      </w:r>
      <w:bookmarkEnd w:id="16"/>
      <w:r w:rsidR="00127F3B">
        <w:t>artifact</w:t>
      </w:r>
    </w:p>
    <w:p w14:paraId="0D5EBE60" w14:textId="7118BB1C" w:rsidR="0044419A" w:rsidRDefault="00A5156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C974738" w:rsidR="0044419A" w:rsidRDefault="00A5156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B5DE5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8" w:name="def_column"/>
      <w:r>
        <w:t>column</w:t>
      </w:r>
      <w:bookmarkEnd w:id="18"/>
      <w:r w:rsidR="00E126E6">
        <w:t xml:space="preserve"> (number)</w:t>
      </w:r>
    </w:p>
    <w:p w14:paraId="06998AFE" w14:textId="591F0BF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9" w:name="def_configuration_file"/>
      <w:bookmarkEnd w:id="19"/>
      <w:r>
        <w:t>configuration file</w:t>
      </w:r>
    </w:p>
    <w:p w14:paraId="036BEBE8" w14:textId="5767CA8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0" w:name="def_converter"/>
      <w:bookmarkEnd w:id="20"/>
      <w:r w:rsidRPr="002644D0">
        <w:t>converter</w:t>
      </w:r>
    </w:p>
    <w:p w14:paraId="40553671" w14:textId="4C3F3BB3" w:rsidR="0008529C" w:rsidRDefault="00A5156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1" w:name="def_custom_taxonomy"/>
      <w:bookmarkEnd w:id="21"/>
      <w:r>
        <w:t>custom taxonomy</w:t>
      </w:r>
    </w:p>
    <w:p w14:paraId="17824909" w14:textId="6F08D1A9" w:rsidR="00815B8E" w:rsidRPr="00B53EA7" w:rsidRDefault="00A5156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5A6D5D5" w:rsidR="00D06F1A" w:rsidRPr="00D06F1A" w:rsidRDefault="00A5156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2" w:name="def_direct_producer"/>
      <w:r>
        <w:t>direct producer</w:t>
      </w:r>
      <w:bookmarkEnd w:id="22"/>
    </w:p>
    <w:p w14:paraId="0955FC92" w14:textId="6508ED32" w:rsidR="00376AE7" w:rsidRDefault="00A5156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3" w:name="def_driver"/>
      <w:bookmarkEnd w:id="23"/>
      <w:r>
        <w:t>driver</w:t>
      </w:r>
    </w:p>
    <w:p w14:paraId="69022F57" w14:textId="19B1E87E" w:rsidR="005A4921" w:rsidRPr="00FA7D11" w:rsidRDefault="00A5156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A3C51F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4" w:name="def_engineering_system"/>
      <w:r>
        <w:t>engineering system</w:t>
      </w:r>
      <w:bookmarkEnd w:id="24"/>
    </w:p>
    <w:p w14:paraId="5762D674" w14:textId="5722884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2D2705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5" w:name="def_end_user"/>
      <w:r>
        <w:t>(end) user</w:t>
      </w:r>
      <w:bookmarkEnd w:id="25"/>
    </w:p>
    <w:p w14:paraId="2B9FF6D7" w14:textId="3AB1FA6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6" w:name="def_extension"/>
      <w:bookmarkEnd w:id="26"/>
      <w:r>
        <w:t>extension</w:t>
      </w:r>
    </w:p>
    <w:p w14:paraId="371F756C" w14:textId="1077E514" w:rsidR="008B0BAE" w:rsidRPr="00FA7D11" w:rsidRDefault="00A5156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7" w:name="def_external_property_file"/>
      <w:r>
        <w:t>external property file</w:t>
      </w:r>
      <w:bookmarkEnd w:id="27"/>
    </w:p>
    <w:p w14:paraId="5932A836" w14:textId="629BE3B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17CC1B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8" w:name="def_externalized_property"/>
      <w:bookmarkEnd w:id="28"/>
      <w:r>
        <w:t>externalized property</w:t>
      </w:r>
    </w:p>
    <w:p w14:paraId="1B0F891B" w14:textId="7A1FA30D"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C1153E8" w:rsidR="0044419A" w:rsidRDefault="00A5156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857D6B4" w:rsidR="0044419A" w:rsidRDefault="00A5156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9" w:name="def_fully_qualified_logical_name"/>
      <w:r>
        <w:t>formatted message</w:t>
      </w:r>
    </w:p>
    <w:p w14:paraId="6E3C8741" w14:textId="0CD494D4" w:rsidR="008563DD" w:rsidRDefault="00A5156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9"/>
    </w:p>
    <w:p w14:paraId="2BC69F36" w14:textId="525E4FE6"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2BFDF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0" w:name="def_hierarchical_string"/>
      <w:r>
        <w:t>hierarchical string</w:t>
      </w:r>
      <w:bookmarkEnd w:id="30"/>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1" w:name="def_line"/>
      <w:r>
        <w:t>line</w:t>
      </w:r>
      <w:bookmarkEnd w:id="31"/>
    </w:p>
    <w:p w14:paraId="1C2EBEBC" w14:textId="2B55FE9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2" w:name="def_line_number"/>
      <w:bookmarkEnd w:id="32"/>
      <w:r>
        <w:t>line (number)</w:t>
      </w:r>
    </w:p>
    <w:p w14:paraId="45341202" w14:textId="17592AF6" w:rsidR="00E126E6" w:rsidRDefault="00E126E6" w:rsidP="00E126E6">
      <w:pPr>
        <w:pStyle w:val="Definition"/>
      </w:pPr>
      <w:r>
        <w:t>1-based index of a line within a file</w:t>
      </w:r>
    </w:p>
    <w:p w14:paraId="52D1D2FE" w14:textId="1D14482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3" w:name="def_localizable"/>
      <w:bookmarkEnd w:id="33"/>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4" w:name="def_log_file"/>
      <w:r>
        <w:t>log file</w:t>
      </w:r>
      <w:bookmarkEnd w:id="34"/>
    </w:p>
    <w:p w14:paraId="7A312E29" w14:textId="23A1B88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5" w:name="def_log_file_viewer"/>
      <w:r>
        <w:t>(log file) viewer</w:t>
      </w:r>
      <w:bookmarkEnd w:id="35"/>
    </w:p>
    <w:p w14:paraId="16E84D5B" w14:textId="399510BC" w:rsidR="0044419A" w:rsidRDefault="00A5156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6" w:name="def_logical_location"/>
      <w:r>
        <w:t>logical location</w:t>
      </w:r>
      <w:bookmarkEnd w:id="36"/>
    </w:p>
    <w:p w14:paraId="4BBB3B8A" w14:textId="26AFD3AA"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7" w:name="def_logical_name"/>
      <w:r>
        <w:t>logical name</w:t>
      </w:r>
      <w:bookmarkEnd w:id="37"/>
    </w:p>
    <w:p w14:paraId="61CE7EB5" w14:textId="4304DEF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CEA6B9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8" w:name="def_message_string"/>
      <w:r>
        <w:t>message</w:t>
      </w:r>
      <w:r w:rsidR="00366BA7">
        <w:t xml:space="preserve"> string</w:t>
      </w:r>
      <w:bookmarkEnd w:id="38"/>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9" w:name="def_nested_artifact"/>
      <w:bookmarkEnd w:id="39"/>
      <w:r>
        <w:t xml:space="preserve">nested </w:t>
      </w:r>
      <w:r w:rsidR="00796853">
        <w:t>artifact</w:t>
      </w:r>
    </w:p>
    <w:p w14:paraId="38861355" w14:textId="382E7319" w:rsidR="00646038" w:rsidRDefault="00A5156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902477E" w:rsidR="0044419A" w:rsidRDefault="00A5156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0" w:name="def_newline_sequence"/>
      <w:r>
        <w:t>newline sequence</w:t>
      </w:r>
      <w:bookmarkEnd w:id="40"/>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1" w:name="def_notification"/>
      <w:bookmarkEnd w:id="41"/>
      <w:r>
        <w:t>notification</w:t>
      </w:r>
    </w:p>
    <w:p w14:paraId="58EC9C94" w14:textId="48EC40D0" w:rsidR="00E10ADE" w:rsidRPr="00E10ADE" w:rsidRDefault="00A5156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28A5013" w:rsidR="00646038" w:rsidRDefault="00A5156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42D73F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C5AAD5" w:rsidR="0044419A" w:rsidRDefault="00A5156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lastRenderedPageBreak/>
        <w:t>plugin</w:t>
      </w:r>
    </w:p>
    <w:p w14:paraId="347D7D39" w14:textId="4F78E7ED" w:rsidR="008B0BAE" w:rsidRDefault="00A5156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5A5B77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t>problem</w:t>
      </w:r>
      <w:bookmarkEnd w:id="43"/>
    </w:p>
    <w:p w14:paraId="6CDABD9B" w14:textId="317B2E76" w:rsidR="00B05C99" w:rsidRDefault="00A5156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92DE2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90E7FD7" w:rsidR="00D65090" w:rsidRPr="00D65090" w:rsidRDefault="00A5156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1C4B3D5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11DB6B0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6516F69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CFDE52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734DDAA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C9C9F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6EE788A6" w:rsidR="00B05C99" w:rsidRDefault="00A5156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4594929" w:rsidR="00B05C99" w:rsidRDefault="00A5156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3EC8F48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E5AA56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CBB6924" w:rsidR="00811F21" w:rsidRPr="00811F21" w:rsidRDefault="00A5156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4CBD782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AE52DD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72A9942E" w:rsidR="0087229D" w:rsidRPr="0087229D" w:rsidRDefault="00A5156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5A5745FF" w:rsidR="00B05C99" w:rsidRDefault="00A5156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685CB8AC" w:rsidR="00B05C99" w:rsidRDefault="00A5156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62BC205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631C98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1F0C252B" w:rsidR="00366BA7" w:rsidRDefault="00A5156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3E84CA6A" w:rsidR="00753025" w:rsidRPr="00753025" w:rsidRDefault="00A5156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0CB4BB12" w:rsidR="00815B8E" w:rsidRPr="00B53EA7" w:rsidRDefault="00A5156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0C794EC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24D0B6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7603EC1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57B1C858" w:rsidR="0044419A" w:rsidRDefault="00A5156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57A252" w:rsidR="0044419A" w:rsidRDefault="00A5156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1D04B8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9279750" w:rsidR="0003129F" w:rsidRDefault="00A5156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EE4BF76" w:rsidR="0044419A" w:rsidRDefault="00A5156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64DDA4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24B5C31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C099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762F3C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A2E5196" w:rsidR="003B7CAD" w:rsidRPr="003B7CAD" w:rsidRDefault="00A51564"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6219702"/>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DFCC7DA"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8BC04E"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D5D1619" w:rsidR="00EE0846" w:rsidRDefault="00EE0846" w:rsidP="00EE0846">
      <w:pPr>
        <w:pStyle w:val="Ref"/>
        <w:rPr>
          <w:rStyle w:val="Refterm"/>
          <w:b w:val="0"/>
        </w:rPr>
      </w:pPr>
      <w:r w:rsidRPr="00EE7D13">
        <w:rPr>
          <w:rStyle w:val="Refterm"/>
        </w:rPr>
        <w:lastRenderedPageBreak/>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725ABE6" w:rsidR="00AB66A4" w:rsidRDefault="00AB66A4" w:rsidP="00F27B42">
      <w:pPr>
        <w:pStyle w:val="Ref"/>
      </w:pPr>
      <w:r w:rsidRPr="00EE7D13">
        <w:rPr>
          <w:rStyle w:val="Refterm"/>
        </w:rPr>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B408932"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5DC198E"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7CD46FB"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92908B1"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63F2B5E"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06F9069"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303EF1F"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F97671"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541A266"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1FFD242"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E321874"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2E0D1E3"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5E0D0B2"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CB337B2"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26C8B66"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92C7276"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6219703"/>
      <w:r>
        <w:t>Non-Normative References</w:t>
      </w:r>
      <w:bookmarkEnd w:id="99"/>
      <w:bookmarkEnd w:id="100"/>
      <w:bookmarkEnd w:id="101"/>
    </w:p>
    <w:p w14:paraId="1067680D" w14:textId="693011B9"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424E5E2"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693FCB9"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36531528" w:rsidR="00F84A73" w:rsidRDefault="00F84A73" w:rsidP="00F84A73">
      <w:pPr>
        <w:pStyle w:val="Ref"/>
        <w:rPr>
          <w:rStyle w:val="Refterm"/>
          <w:b w:val="0"/>
        </w:rPr>
      </w:pPr>
      <w:r w:rsidRPr="001A52C9">
        <w:rPr>
          <w:rStyle w:val="Refterm"/>
        </w:rPr>
        <w:lastRenderedPageBreak/>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5F721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4A92FB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998DC1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6219704"/>
      <w:r>
        <w:t>Trademarks</w:t>
      </w:r>
      <w:bookmarkEnd w:id="106"/>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6219705"/>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6219706"/>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6219707"/>
      <w:r>
        <w:t>Format examples</w:t>
      </w:r>
      <w:bookmarkEnd w:id="109"/>
    </w:p>
    <w:p w14:paraId="2726F2C4" w14:textId="083F6EC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6219708"/>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1" w:name="_Toc6219709"/>
      <w:r>
        <w:t>Syntax notation</w:t>
      </w:r>
      <w:bookmarkEnd w:id="111"/>
    </w:p>
    <w:p w14:paraId="15BCDF38" w14:textId="048A03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41438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6219710"/>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C522EC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4229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EF4863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4229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9B9B3C2"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4229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CE53A8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4229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B65BDF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04E9EE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4229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6219711"/>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6219712"/>
      <w:r>
        <w:t>General</w:t>
      </w:r>
      <w:bookmarkEnd w:id="118"/>
      <w:bookmarkEnd w:id="119"/>
    </w:p>
    <w:p w14:paraId="66A97768" w14:textId="044BD52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4229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C3DB83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6D1483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CD046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6219713"/>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6219714"/>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6219715"/>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6219716"/>
      <w:r>
        <w:t>text property</w:t>
      </w:r>
      <w:bookmarkEnd w:id="129"/>
      <w:bookmarkEnd w:id="130"/>
    </w:p>
    <w:p w14:paraId="4A7B5CC6" w14:textId="5A2E432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422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6219717"/>
      <w:r>
        <w:t>binary property</w:t>
      </w:r>
      <w:bookmarkEnd w:id="131"/>
      <w:bookmarkEnd w:id="132"/>
    </w:p>
    <w:p w14:paraId="1BB5464B" w14:textId="3BD3AD6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6219718"/>
      <w:r>
        <w:t>rendered property</w:t>
      </w:r>
      <w:bookmarkEnd w:id="133"/>
    </w:p>
    <w:p w14:paraId="0838F2BA" w14:textId="76229D8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4229B">
        <w:t>3.12</w:t>
      </w:r>
      <w:r>
        <w:fldChar w:fldCharType="end"/>
      </w:r>
      <w:r>
        <w:t>) that provides a rendered view of the contents.</w:t>
      </w:r>
    </w:p>
    <w:p w14:paraId="1DECE07C" w14:textId="54F7B4F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4229B">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C4229B">
        <w:t>3.28.5</w:t>
      </w:r>
      <w:r>
        <w:fldChar w:fldCharType="end"/>
      </w:r>
      <w:r>
        <w:t>, §</w:t>
      </w:r>
      <w:r>
        <w:fldChar w:fldCharType="begin"/>
      </w:r>
      <w:r>
        <w:instrText xml:space="preserve"> REF _Ref534896821 \r \h </w:instrText>
      </w:r>
      <w:r>
        <w:fldChar w:fldCharType="separate"/>
      </w:r>
      <w:r w:rsidR="00C4229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4229B">
        <w:t>3.12.4</w:t>
      </w:r>
      <w:r>
        <w:fldChar w:fldCharType="end"/>
      </w:r>
      <w:r>
        <w:t xml:space="preserve">) emphasizes a byte of </w:t>
      </w:r>
      <w:proofErr w:type="gramStart"/>
      <w:r>
        <w:t>particular interest</w:t>
      </w:r>
      <w:proofErr w:type="gramEnd"/>
      <w:r>
        <w:t>.</w:t>
      </w:r>
    </w:p>
    <w:p w14:paraId="60F251DB" w14:textId="3E1F03E7" w:rsidR="00C40C88" w:rsidRDefault="00C40C88" w:rsidP="00C40C88">
      <w:pPr>
        <w:pStyle w:val="Code"/>
      </w:pPr>
      <w:r>
        <w:t>{                                # A physicalLocation object (§</w:t>
      </w:r>
      <w:r>
        <w:fldChar w:fldCharType="begin"/>
      </w:r>
      <w:r>
        <w:instrText xml:space="preserve"> REF _Ref493477390 \r \h </w:instrText>
      </w:r>
      <w:r>
        <w:fldChar w:fldCharType="separate"/>
      </w:r>
      <w:r w:rsidR="00C4229B">
        <w:t>3.28</w:t>
      </w:r>
      <w:r>
        <w:fldChar w:fldCharType="end"/>
      </w:r>
      <w:r>
        <w:t>).</w:t>
      </w:r>
    </w:p>
    <w:p w14:paraId="530A6C93" w14:textId="6F2C9F73" w:rsidR="00C40C88" w:rsidRDefault="00C40C88" w:rsidP="00C40C88">
      <w:pPr>
        <w:pStyle w:val="Code"/>
      </w:pPr>
      <w:r>
        <w:t xml:space="preserve">  "address": {                   # See §</w:t>
      </w:r>
      <w:r>
        <w:fldChar w:fldCharType="begin"/>
      </w:r>
      <w:r>
        <w:instrText xml:space="preserve"> REF _Ref4682539 \r \h </w:instrText>
      </w:r>
      <w:r>
        <w:fldChar w:fldCharType="separate"/>
      </w:r>
      <w:r w:rsidR="00C4229B">
        <w:t>3.28.7</w:t>
      </w:r>
      <w:r>
        <w:fldChar w:fldCharType="end"/>
      </w:r>
      <w:r>
        <w:t>.</w:t>
      </w:r>
    </w:p>
    <w:p w14:paraId="02C150F3" w14:textId="4ADDBD13"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4229B">
        <w:t>3.31.1</w:t>
      </w:r>
      <w:r w:rsidR="00AE6ECE">
        <w:fldChar w:fldCharType="end"/>
      </w:r>
      <w:r>
        <w:t>.</w:t>
      </w:r>
    </w:p>
    <w:p w14:paraId="42445A70" w14:textId="4632DF7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4229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F500F78" w:rsidR="00C40C88" w:rsidRDefault="00C40C88" w:rsidP="00C40C88">
      <w:pPr>
        <w:pStyle w:val="Code"/>
      </w:pPr>
      <w:r>
        <w:t xml:space="preserve">  "region": {                    # See §</w:t>
      </w:r>
      <w:r>
        <w:fldChar w:fldCharType="begin"/>
      </w:r>
      <w:r>
        <w:instrText xml:space="preserve"> REF _Ref493509797 \r \h </w:instrText>
      </w:r>
      <w:r>
        <w:fldChar w:fldCharType="separate"/>
      </w:r>
      <w:r w:rsidR="00C4229B">
        <w:t>3.28.5</w:t>
      </w:r>
      <w:r>
        <w:fldChar w:fldCharType="end"/>
      </w:r>
      <w:r>
        <w:t>.</w:t>
      </w:r>
    </w:p>
    <w:p w14:paraId="5EAF0C55" w14:textId="409A7A10" w:rsidR="00C40C88" w:rsidRDefault="00C40C88" w:rsidP="00C40C88">
      <w:pPr>
        <w:pStyle w:val="Code"/>
      </w:pPr>
      <w:r>
        <w:t xml:space="preserve">    "snippet": {                 # See §</w:t>
      </w:r>
      <w:r>
        <w:fldChar w:fldCharType="begin"/>
      </w:r>
      <w:r>
        <w:instrText xml:space="preserve"> REF _Ref534896821 \r \h </w:instrText>
      </w:r>
      <w:r>
        <w:fldChar w:fldCharType="separate"/>
      </w:r>
      <w:r w:rsidR="00C4229B">
        <w:t>3.29.13</w:t>
      </w:r>
      <w:r>
        <w:fldChar w:fldCharType="end"/>
      </w:r>
      <w:r>
        <w:t>.</w:t>
      </w:r>
    </w:p>
    <w:p w14:paraId="03C029C2" w14:textId="7B4C290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4229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6219719"/>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6219720"/>
      <w:r>
        <w:t>General</w:t>
      </w:r>
      <w:bookmarkEnd w:id="137"/>
      <w:bookmarkEnd w:id="138"/>
    </w:p>
    <w:p w14:paraId="0DE4A1DE" w14:textId="1EF2565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422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422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6219721"/>
      <w:r>
        <w:t>Constraints</w:t>
      </w:r>
      <w:bookmarkEnd w:id="139"/>
    </w:p>
    <w:p w14:paraId="13519D8E" w14:textId="2817771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4229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422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422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4229B">
        <w:t>3.4.5</w:t>
      </w:r>
      <w:r w:rsidR="008F3B71">
        <w:fldChar w:fldCharType="end"/>
      </w:r>
      <w:r w:rsidR="008F3B71">
        <w:t xml:space="preserve">), they </w:t>
      </w:r>
      <w:r w:rsidR="008F3B71">
        <w:rPr>
          <w:b/>
        </w:rPr>
        <w:t>MAY</w:t>
      </w:r>
      <w:r w:rsidR="008F3B71">
        <w:t xml:space="preserve"> both be present.</w:t>
      </w:r>
    </w:p>
    <w:p w14:paraId="2FC50484" w14:textId="053A3EB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4229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4229B">
        <w:t>3.14.15</w:t>
      </w:r>
      <w:r>
        <w:fldChar w:fldCharType="end"/>
      </w:r>
      <w:r>
        <w:t xml:space="preserve">) specified by </w:t>
      </w:r>
      <w:r w:rsidR="005705A4">
        <w:rPr>
          <w:rStyle w:val="CODEtemp"/>
        </w:rPr>
        <w:t>i</w:t>
      </w:r>
      <w:r w:rsidR="00662BD7" w:rsidRPr="00C32F86">
        <w:rPr>
          <w:rStyle w:val="CODEtemp"/>
        </w:rPr>
        <w:t>ndex</w:t>
      </w:r>
      <w:r>
        <w:t>.</w:t>
      </w:r>
    </w:p>
    <w:p w14:paraId="5AE64DCB" w14:textId="1C7A941E"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422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C4229B">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6219722"/>
      <w:bookmarkEnd w:id="140"/>
      <w:r>
        <w:lastRenderedPageBreak/>
        <w:t>uri property</w:t>
      </w:r>
      <w:bookmarkEnd w:id="142"/>
      <w:bookmarkEnd w:id="143"/>
    </w:p>
    <w:p w14:paraId="3855C821" w14:textId="49FFDC3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CD0A0A3"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422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684509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422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6219723"/>
      <w:r>
        <w:t>uriBaseId property</w:t>
      </w:r>
      <w:bookmarkEnd w:id="144"/>
      <w:bookmarkEnd w:id="145"/>
    </w:p>
    <w:p w14:paraId="3AB64385" w14:textId="609976B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4229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B607E4B"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4229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4229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185436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422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EB0182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4229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C4229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668B7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4229B">
        <w:t>3.4.7</w:t>
      </w:r>
      <w:r>
        <w:fldChar w:fldCharType="end"/>
      </w:r>
      <w:r>
        <w:t>.</w:t>
      </w:r>
    </w:p>
    <w:p w14:paraId="1775FB53" w14:textId="7F732472" w:rsidR="00677224" w:rsidRDefault="005705A4" w:rsidP="00677224">
      <w:pPr>
        <w:pStyle w:val="Heading3"/>
      </w:pPr>
      <w:bookmarkStart w:id="147" w:name="_Ref530055459"/>
      <w:bookmarkStart w:id="148" w:name="_Toc6219724"/>
      <w:r>
        <w:t>i</w:t>
      </w:r>
      <w:r w:rsidR="00870A52">
        <w:t xml:space="preserve">ndex </w:t>
      </w:r>
      <w:r w:rsidR="00677224">
        <w:t>property</w:t>
      </w:r>
      <w:bookmarkEnd w:id="147"/>
      <w:bookmarkEnd w:id="148"/>
    </w:p>
    <w:p w14:paraId="330EA005" w14:textId="5E8F72A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4229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4229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66CAA7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4229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3B10FC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4229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65607A1" w:rsidR="00F428A9" w:rsidRDefault="00F428A9" w:rsidP="00F428A9">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6219725"/>
      <w:r>
        <w:t>desc</w:t>
      </w:r>
      <w:r w:rsidR="00726628">
        <w:t>ription property</w:t>
      </w:r>
      <w:bookmarkEnd w:id="149"/>
    </w:p>
    <w:p w14:paraId="364C1EDB" w14:textId="26B4833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this location.</w:t>
      </w:r>
    </w:p>
    <w:p w14:paraId="0D40F6FC" w14:textId="7DDEA457"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C4229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CCC031F" w:rsidR="00726628" w:rsidRDefault="00726628" w:rsidP="00726628">
      <w:pPr>
        <w:pStyle w:val="Code"/>
      </w:pPr>
      <w:r>
        <w:t>{                                                # A run object (§</w:t>
      </w:r>
      <w:r>
        <w:fldChar w:fldCharType="begin"/>
      </w:r>
      <w:r>
        <w:instrText xml:space="preserve"> REF _Ref493349997 \r \h </w:instrText>
      </w:r>
      <w:r>
        <w:fldChar w:fldCharType="separate"/>
      </w:r>
      <w:r w:rsidR="00C4229B">
        <w:t>3.14</w:t>
      </w:r>
      <w:r>
        <w:fldChar w:fldCharType="end"/>
      </w:r>
      <w:r>
        <w:t>).</w:t>
      </w:r>
    </w:p>
    <w:p w14:paraId="5004B58A" w14:textId="42E73B6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6219726"/>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6C057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422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422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29DEF3D" w:rsidR="00F47A7C" w:rsidRDefault="00F47A7C" w:rsidP="00E9295D">
      <w:pPr>
        <w:pStyle w:val="Code"/>
      </w:pPr>
      <w:r>
        <w:t>{                                                # A run object (§</w:t>
      </w:r>
      <w:r>
        <w:fldChar w:fldCharType="begin"/>
      </w:r>
      <w:r>
        <w:instrText xml:space="preserve"> REF _Ref493349997 \r \h </w:instrText>
      </w:r>
      <w:r>
        <w:fldChar w:fldCharType="separate"/>
      </w:r>
      <w:r w:rsidR="00C4229B">
        <w:t>3.14</w:t>
      </w:r>
      <w:r>
        <w:fldChar w:fldCharType="end"/>
      </w:r>
      <w:r>
        <w:t>).</w:t>
      </w:r>
    </w:p>
    <w:p w14:paraId="4DCC6D62" w14:textId="3B2101F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FC2C93E" w:rsidR="00F47A7C" w:rsidRDefault="00F47A7C" w:rsidP="00E9295D">
      <w:pPr>
        <w:pStyle w:val="Code"/>
      </w:pPr>
      <w:r>
        <w:t xml:space="preserve">  "results": [                                   # See §</w:t>
      </w:r>
      <w:r>
        <w:fldChar w:fldCharType="begin"/>
      </w:r>
      <w:r>
        <w:instrText xml:space="preserve"> REF _Ref493350972 \r \h </w:instrText>
      </w:r>
      <w:r>
        <w:fldChar w:fldCharType="separate"/>
      </w:r>
      <w:r w:rsidR="00C4229B">
        <w:t>3.14.22</w:t>
      </w:r>
      <w:r>
        <w:fldChar w:fldCharType="end"/>
      </w:r>
      <w:r>
        <w:t xml:space="preserve">.                                     </w:t>
      </w:r>
    </w:p>
    <w:p w14:paraId="6EB641EB" w14:textId="54D1F87E" w:rsidR="00F47A7C" w:rsidRDefault="00F47A7C" w:rsidP="00E9295D">
      <w:pPr>
        <w:pStyle w:val="Code"/>
      </w:pPr>
      <w:r>
        <w:t xml:space="preserve">    {                                            # A result object (§</w:t>
      </w:r>
      <w:r>
        <w:fldChar w:fldCharType="begin"/>
      </w:r>
      <w:r>
        <w:instrText xml:space="preserve"> REF _Ref493350984 \r \h </w:instrText>
      </w:r>
      <w:r>
        <w:fldChar w:fldCharType="separate"/>
      </w:r>
      <w:r w:rsidR="00C4229B">
        <w:t>3.26</w:t>
      </w:r>
      <w:r>
        <w:fldChar w:fldCharType="end"/>
      </w:r>
      <w:r>
        <w:t xml:space="preserve">). </w:t>
      </w:r>
    </w:p>
    <w:p w14:paraId="610BCD74" w14:textId="4FF9845D" w:rsidR="00F47A7C" w:rsidRDefault="00F47A7C" w:rsidP="00E9295D">
      <w:pPr>
        <w:pStyle w:val="Code"/>
      </w:pPr>
      <w:r>
        <w:t xml:space="preserve">      "locations": [                             # See §</w:t>
      </w:r>
      <w:r>
        <w:fldChar w:fldCharType="begin"/>
      </w:r>
      <w:r>
        <w:instrText xml:space="preserve"> REF _Ref510013155 \r \h </w:instrText>
      </w:r>
      <w:r>
        <w:fldChar w:fldCharType="separate"/>
      </w:r>
      <w:r w:rsidR="00C4229B">
        <w:t>3.26.12</w:t>
      </w:r>
      <w:r>
        <w:fldChar w:fldCharType="end"/>
      </w:r>
      <w:r>
        <w:t>.</w:t>
      </w:r>
    </w:p>
    <w:p w14:paraId="1CD5C95D" w14:textId="6A3DBE5D" w:rsidR="00F47A7C" w:rsidRDefault="00F47A7C" w:rsidP="00E9295D">
      <w:pPr>
        <w:pStyle w:val="Code"/>
      </w:pPr>
      <w:r>
        <w:t xml:space="preserve">        {                                        # A location object (§</w:t>
      </w:r>
      <w:r>
        <w:fldChar w:fldCharType="begin"/>
      </w:r>
      <w:r>
        <w:instrText xml:space="preserve"> REF _Ref507665939 \r \h </w:instrText>
      </w:r>
      <w:r>
        <w:fldChar w:fldCharType="separate"/>
      </w:r>
      <w:r w:rsidR="00C4229B">
        <w:t>3.27</w:t>
      </w:r>
      <w:r>
        <w:fldChar w:fldCharType="end"/>
      </w:r>
      <w:r>
        <w:t>).</w:t>
      </w:r>
    </w:p>
    <w:p w14:paraId="509AAFAE" w14:textId="34D9C0B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4229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219727"/>
      <w:r>
        <w:t>String properties</w:t>
      </w:r>
      <w:bookmarkEnd w:id="152"/>
    </w:p>
    <w:p w14:paraId="6C63FE5C" w14:textId="4016EE67" w:rsidR="00D65090" w:rsidRDefault="00D65090" w:rsidP="00D65090">
      <w:pPr>
        <w:pStyle w:val="Heading3"/>
      </w:pPr>
      <w:bookmarkStart w:id="153" w:name="_Toc6219728"/>
      <w:r>
        <w:t>General</w:t>
      </w:r>
      <w:bookmarkEnd w:id="153"/>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4" w:name="_Ref4509677"/>
      <w:bookmarkStart w:id="155" w:name="_Toc6219729"/>
      <w:r>
        <w:t>Localizable strings</w:t>
      </w:r>
      <w:bookmarkEnd w:id="154"/>
      <w:bookmarkEnd w:id="155"/>
    </w:p>
    <w:p w14:paraId="340D5BF2" w14:textId="7D08AB0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4229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6219730"/>
      <w:r>
        <w:t>Redactable</w:t>
      </w:r>
      <w:r w:rsidR="00D244F4">
        <w:t xml:space="preserve"> string</w:t>
      </w:r>
      <w:r w:rsidR="00093B1E">
        <w:t>s</w:t>
      </w:r>
      <w:bookmarkEnd w:id="156"/>
      <w:bookmarkEnd w:id="157"/>
      <w:bookmarkEnd w:id="158"/>
    </w:p>
    <w:p w14:paraId="553A2175" w14:textId="4C1F1F4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4229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A2A3A82"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4229B">
        <w:t>3.14.27</w:t>
      </w:r>
      <w:r>
        <w:fldChar w:fldCharType="end"/>
      </w:r>
      <w:r>
        <w:t>).</w:t>
      </w:r>
    </w:p>
    <w:p w14:paraId="670174B2" w14:textId="5329F7C5" w:rsidR="00435405" w:rsidRDefault="00435405" w:rsidP="00435405">
      <w:pPr>
        <w:pStyle w:val="Heading3"/>
      </w:pPr>
      <w:bookmarkStart w:id="159" w:name="_Ref514314114"/>
      <w:bookmarkStart w:id="160" w:name="_Toc6219731"/>
      <w:r>
        <w:t>GUID-valued string</w:t>
      </w:r>
      <w:r w:rsidR="00093B1E">
        <w:t>s</w:t>
      </w:r>
      <w:bookmarkEnd w:id="159"/>
      <w:bookmarkEnd w:id="160"/>
    </w:p>
    <w:p w14:paraId="515A660C" w14:textId="7113873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6219732"/>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6219733"/>
      <w:r>
        <w:t>General</w:t>
      </w:r>
      <w:bookmarkEnd w:id="167"/>
      <w:bookmarkEnd w:id="168"/>
    </w:p>
    <w:p w14:paraId="06B22FB1" w14:textId="4C129DE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4229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4229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D6DCFF2" w:rsidR="00D244F4" w:rsidRDefault="00D244F4" w:rsidP="00D244F4">
      <w:r>
        <w:t>For examples, see §</w:t>
      </w:r>
      <w:r>
        <w:fldChar w:fldCharType="begin"/>
      </w:r>
      <w:r>
        <w:instrText xml:space="preserve"> REF _Ref514325725 \r \h </w:instrText>
      </w:r>
      <w:r>
        <w:fldChar w:fldCharType="separate"/>
      </w:r>
      <w:r w:rsidR="00C4229B">
        <w:t>3.8.2</w:t>
      </w:r>
      <w:r>
        <w:fldChar w:fldCharType="end"/>
      </w:r>
      <w:r>
        <w:t xml:space="preserve"> and §</w:t>
      </w:r>
      <w:r w:rsidR="00AC5BD9">
        <w:fldChar w:fldCharType="begin"/>
      </w:r>
      <w:r w:rsidR="00AC5BD9">
        <w:instrText xml:space="preserve"> REF _Ref526936776 \r \h </w:instrText>
      </w:r>
      <w:r w:rsidR="00AC5BD9">
        <w:fldChar w:fldCharType="separate"/>
      </w:r>
      <w:r w:rsidR="00C4229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6219734"/>
      <w:r>
        <w:t>Versioned hierarchical strings</w:t>
      </w:r>
      <w:bookmarkEnd w:id="170"/>
      <w:bookmarkEnd w:id="171"/>
    </w:p>
    <w:p w14:paraId="0E475B79" w14:textId="45C23570"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4229B">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4229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AA7B993" w:rsidR="004108B9" w:rsidRDefault="004108B9" w:rsidP="004108B9">
      <w:pPr>
        <w:pStyle w:val="Code"/>
      </w:pPr>
      <w:r>
        <w:t>{                                 # A result object (§</w:t>
      </w:r>
      <w:r>
        <w:fldChar w:fldCharType="begin"/>
      </w:r>
      <w:r>
        <w:instrText xml:space="preserve"> REF _Ref493350984 \r \h </w:instrText>
      </w:r>
      <w:r>
        <w:fldChar w:fldCharType="separate"/>
      </w:r>
      <w:r w:rsidR="00C4229B">
        <w:t>3.26</w:t>
      </w:r>
      <w:r>
        <w:fldChar w:fldCharType="end"/>
      </w:r>
      <w:r>
        <w:t>).</w:t>
      </w:r>
    </w:p>
    <w:p w14:paraId="38CD9D1B" w14:textId="577F32F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4229B">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6219735"/>
      <w:r>
        <w:t>Object properties</w:t>
      </w:r>
      <w:bookmarkEnd w:id="172"/>
      <w:bookmarkEnd w:id="173"/>
    </w:p>
    <w:p w14:paraId="1C30B6EF" w14:textId="3688587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4229B">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4229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6219736"/>
      <w:r>
        <w:t>Array properties</w:t>
      </w:r>
      <w:bookmarkEnd w:id="174"/>
      <w:bookmarkEnd w:id="175"/>
    </w:p>
    <w:p w14:paraId="28EB82AC" w14:textId="5479DEBF" w:rsidR="000308F0" w:rsidRDefault="000308F0" w:rsidP="000308F0">
      <w:pPr>
        <w:pStyle w:val="Heading3"/>
      </w:pPr>
      <w:bookmarkStart w:id="176" w:name="_Toc6219737"/>
      <w:r>
        <w:t>General</w:t>
      </w:r>
      <w:bookmarkEnd w:id="176"/>
    </w:p>
    <w:p w14:paraId="5EBAA746" w14:textId="7B875C3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4229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4229B">
        <w:t>3.8.2</w:t>
      </w:r>
      <w:r w:rsidR="00DA0A5A">
        <w:fldChar w:fldCharType="end"/>
      </w:r>
      <w:r w:rsidRPr="008F0C80">
        <w:t>).</w:t>
      </w:r>
    </w:p>
    <w:p w14:paraId="2EB44015" w14:textId="451AFEB9" w:rsidR="00E523EE" w:rsidRDefault="00E523EE" w:rsidP="00E523EE">
      <w:pPr>
        <w:pStyle w:val="Heading3"/>
      </w:pPr>
      <w:bookmarkStart w:id="177" w:name="_Toc6219738"/>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6219739"/>
      <w:r>
        <w:t>Array properties with unique values</w:t>
      </w:r>
      <w:bookmarkEnd w:id="178"/>
      <w:bookmarkEnd w:id="179"/>
    </w:p>
    <w:p w14:paraId="125B0718" w14:textId="4E6E71F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6219740"/>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6219741"/>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6219742"/>
      <w:r>
        <w:t>General</w:t>
      </w:r>
      <w:bookmarkEnd w:id="184"/>
      <w:bookmarkEnd w:id="185"/>
      <w:bookmarkEnd w:id="186"/>
    </w:p>
    <w:p w14:paraId="0C250E31" w14:textId="613490C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422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CB83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4229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6219743"/>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6219744"/>
      <w:r>
        <w:t>General</w:t>
      </w:r>
      <w:bookmarkEnd w:id="190"/>
      <w:bookmarkEnd w:id="191"/>
    </w:p>
    <w:p w14:paraId="0F1BC690" w14:textId="5F2E4F3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4229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4229B">
        <w:t>3.5.5</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728B86C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4229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29367A7"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4229B">
        <w:t>3.14</w:t>
      </w:r>
      <w:r w:rsidR="00AE1CED">
        <w:fldChar w:fldCharType="end"/>
      </w:r>
      <w:r w:rsidR="00C91E75">
        <w:t>).</w:t>
      </w:r>
    </w:p>
    <w:p w14:paraId="1CA342F3" w14:textId="1B61EF73" w:rsidR="00AE1CED" w:rsidRDefault="00AE1CED" w:rsidP="00C91E75">
      <w:pPr>
        <w:pStyle w:val="Code"/>
      </w:pPr>
      <w:r>
        <w:t xml:space="preserve">  "artifacts": [               # See §</w:t>
      </w:r>
      <w:r>
        <w:fldChar w:fldCharType="begin"/>
      </w:r>
      <w:r>
        <w:instrText xml:space="preserve"> REF _Ref507667580 \r \h </w:instrText>
      </w:r>
      <w:r>
        <w:fldChar w:fldCharType="separate"/>
      </w:r>
      <w:r w:rsidR="00C4229B">
        <w:t>3.14.15</w:t>
      </w:r>
      <w:r>
        <w:fldChar w:fldCharType="end"/>
      </w:r>
      <w:r>
        <w:t>.</w:t>
      </w:r>
    </w:p>
    <w:p w14:paraId="04F7DBD5" w14:textId="06D8F17E" w:rsidR="00AE1CED" w:rsidRDefault="00AE1CED" w:rsidP="00C91E75">
      <w:pPr>
        <w:pStyle w:val="Code"/>
      </w:pPr>
      <w:r>
        <w:t xml:space="preserve">    {                          # An artifact object (§</w:t>
      </w:r>
      <w:r>
        <w:fldChar w:fldCharType="begin"/>
      </w:r>
      <w:r>
        <w:instrText xml:space="preserve"> REF _Ref493403111 \r \h </w:instrText>
      </w:r>
      <w:r>
        <w:fldChar w:fldCharType="separate"/>
      </w:r>
      <w:r w:rsidR="00C4229B">
        <w:t>3.24</w:t>
      </w:r>
      <w:r>
        <w:fldChar w:fldCharType="end"/>
      </w:r>
      <w:r>
        <w:t>).</w:t>
      </w:r>
    </w:p>
    <w:p w14:paraId="4FF72523" w14:textId="0037742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4229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3" w:name="_Toc6219745"/>
      <w:r>
        <w:t>Tag metadata</w:t>
      </w:r>
      <w:bookmarkEnd w:id="193"/>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6349DF9"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4229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0655CC2" w:rsidR="004B43A1" w:rsidRDefault="004B43A1" w:rsidP="004B43A1">
      <w:pPr>
        <w:pStyle w:val="Code"/>
      </w:pPr>
      <w:r>
        <w:t>{                              # A result object (§</w:t>
      </w:r>
      <w:r>
        <w:fldChar w:fldCharType="begin"/>
      </w:r>
      <w:r>
        <w:instrText xml:space="preserve"> REF _Ref493350984 \r \h  \* MERGEFORMAT </w:instrText>
      </w:r>
      <w:r>
        <w:fldChar w:fldCharType="separate"/>
      </w:r>
      <w:r w:rsidR="00C4229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3B94E4D2" w:rsidR="00D01390" w:rsidRDefault="00D01390" w:rsidP="00164541">
      <w:pPr>
        <w:pStyle w:val="Code"/>
      </w:pPr>
      <w:r>
        <w:t>{                              # A run object (§</w:t>
      </w:r>
      <w:r>
        <w:fldChar w:fldCharType="begin"/>
      </w:r>
      <w:r>
        <w:instrText xml:space="preserve"> REF _Ref493349997 \r \h </w:instrText>
      </w:r>
      <w:r>
        <w:fldChar w:fldCharType="separate"/>
      </w:r>
      <w:r w:rsidR="00C4229B">
        <w:t>3.14</w:t>
      </w:r>
      <w:r>
        <w:fldChar w:fldCharType="end"/>
      </w:r>
      <w:r>
        <w:t>).</w:t>
      </w:r>
    </w:p>
    <w:p w14:paraId="0249F15F" w14:textId="77777777" w:rsidR="00D01390" w:rsidRDefault="00D01390" w:rsidP="00164541">
      <w:pPr>
        <w:pStyle w:val="Code"/>
      </w:pPr>
      <w:r>
        <w:t xml:space="preserve">  "results": [</w:t>
      </w:r>
    </w:p>
    <w:p w14:paraId="44515839" w14:textId="5F394A2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4229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6219746"/>
      <w:r>
        <w:t>Date/time properties</w:t>
      </w:r>
      <w:bookmarkEnd w:id="194"/>
      <w:bookmarkEnd w:id="195"/>
      <w:bookmarkEnd w:id="196"/>
    </w:p>
    <w:p w14:paraId="33510EF1" w14:textId="33DED77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9E6820B" w:rsidR="00485F6A" w:rsidRDefault="00485F6A" w:rsidP="00A14EA3">
      <w:r>
        <w:t>The time components of date/time-valued properties in property bags (§</w:t>
      </w:r>
      <w:r>
        <w:fldChar w:fldCharType="begin"/>
      </w:r>
      <w:r>
        <w:instrText xml:space="preserve"> REF _Ref493408960 \r \h </w:instrText>
      </w:r>
      <w:r>
        <w:fldChar w:fldCharType="separate"/>
      </w:r>
      <w:r w:rsidR="00C422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6219747"/>
      <w:r>
        <w:t>URI-valued properties</w:t>
      </w:r>
      <w:bookmarkEnd w:id="198"/>
      <w:bookmarkEnd w:id="199"/>
    </w:p>
    <w:p w14:paraId="62EF182C" w14:textId="7EBBAB7A" w:rsidR="00D55684" w:rsidRDefault="00D55684" w:rsidP="00D55684">
      <w:pPr>
        <w:pStyle w:val="Heading3"/>
      </w:pPr>
      <w:bookmarkStart w:id="200" w:name="_Ref534814172"/>
      <w:bookmarkStart w:id="201" w:name="_Toc6219748"/>
      <w:r>
        <w:t>General</w:t>
      </w:r>
      <w:bookmarkEnd w:id="200"/>
      <w:bookmarkEnd w:id="201"/>
    </w:p>
    <w:p w14:paraId="3EA3A765" w14:textId="054D1A6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65F1D1E3" w:rsidR="00190651" w:rsidRPr="00190651" w:rsidRDefault="00190651" w:rsidP="00190651">
      <w:r>
        <w:t xml:space="preserve">The URI </w:t>
      </w:r>
      <w:r>
        <w:rPr>
          <w:b/>
        </w:rPr>
        <w:t>SHALL</w:t>
      </w:r>
      <w:r>
        <w:t xml:space="preserve"> specify the location of the </w:t>
      </w:r>
      <w:del w:id="202" w:author="Laurence Golding" w:date="2019-04-15T14:56:00Z">
        <w:r w:rsidDel="00BE5908">
          <w:delText xml:space="preserve">file </w:delText>
        </w:r>
      </w:del>
      <w:ins w:id="203" w:author="Laurence Golding" w:date="2019-04-15T14:56:00Z">
        <w:r w:rsidR="00BE5908">
          <w:t xml:space="preserve">artifact </w:t>
        </w:r>
      </w:ins>
      <w:r>
        <w:t>at the time the analysis was performed.</w:t>
      </w:r>
    </w:p>
    <w:p w14:paraId="24C39D21" w14:textId="79FBAAB9" w:rsidR="00747D86" w:rsidRDefault="00747D86" w:rsidP="00747D86">
      <w:bookmarkStart w:id="20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4"/>
    </w:p>
    <w:p w14:paraId="7D08BFEE" w14:textId="46D18753"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36837BA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4229B">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D1893D1" w:rsidR="00D55684" w:rsidRDefault="00156641" w:rsidP="00D55684">
      <w:pPr>
        <w:pStyle w:val="Heading3"/>
      </w:pPr>
      <w:bookmarkStart w:id="205" w:name="_Ref4673498"/>
      <w:bookmarkStart w:id="206" w:name="_Toc6219749"/>
      <w:ins w:id="207" w:author="Laurence Golding" w:date="2019-04-15T14:57:00Z">
        <w:r>
          <w:t xml:space="preserve">Normalizing file schema </w:t>
        </w:r>
      </w:ins>
      <w:r w:rsidR="00D55684">
        <w:t>URIs</w:t>
      </w:r>
      <w:del w:id="208" w:author="Laurence Golding" w:date="2019-04-15T14:57:00Z">
        <w:r w:rsidR="00D55684" w:rsidDel="00156641">
          <w:delText xml:space="preserve"> that use the file scheme</w:delText>
        </w:r>
      </w:del>
      <w:bookmarkEnd w:id="205"/>
      <w:bookmarkEnd w:id="206"/>
    </w:p>
    <w:p w14:paraId="2A404ABE" w14:textId="6D2C50D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825723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9"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rPr>
          <w:ins w:id="210" w:author="Laurence Golding" w:date="2019-04-15T14:57:00Z"/>
        </w:r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ins w:id="211" w:author="Laurence Golding" w:date="2019-04-15T14:58:00Z">
        <w:r>
          <w:t>Remove empty path segments.</w:t>
        </w:r>
      </w:ins>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F9C620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2691D9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4229B">
        <w:t>3.14.14</w:t>
      </w:r>
      <w:r>
        <w:fldChar w:fldCharType="end"/>
      </w:r>
      <w:r>
        <w:t>).</w:t>
      </w:r>
    </w:p>
    <w:p w14:paraId="46EE5C2E" w14:textId="25A2336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lastRenderedPageBreak/>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6219750"/>
      <w:bookmarkEnd w:id="209"/>
      <w:r>
        <w:t>URIs that use the sarif scheme</w:t>
      </w:r>
      <w:bookmarkEnd w:id="212"/>
      <w:bookmarkEnd w:id="213"/>
    </w:p>
    <w:p w14:paraId="05851C9E" w14:textId="781D23E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4229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2205C99"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4229B">
        <w:t>3.13.5</w:t>
      </w:r>
      <w:r w:rsidR="00A632A2">
        <w:fldChar w:fldCharType="end"/>
      </w:r>
      <w:r>
        <w:t>) at the root of the log file.</w:t>
      </w:r>
    </w:p>
    <w:p w14:paraId="5FDDB88B" w14:textId="447B8639" w:rsidR="00D55684" w:rsidRDefault="00D55684" w:rsidP="00D55684">
      <w:pPr>
        <w:pStyle w:val="Heading3"/>
      </w:pPr>
      <w:bookmarkStart w:id="214" w:name="_Toc6219751"/>
      <w:r>
        <w:t>Internationalized Resource Identifiers (IRIs)</w:t>
      </w:r>
      <w:bookmarkEnd w:id="214"/>
    </w:p>
    <w:p w14:paraId="51D90CB3" w14:textId="011071F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EF1156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6219752"/>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6219753"/>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06D28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4229B">
        <w:t>3.11.3</w:t>
      </w:r>
      <w:r w:rsidR="00315546">
        <w:fldChar w:fldCharType="end"/>
      </w:r>
      <w:r w:rsidR="00BD4C74">
        <w:t>)</w:t>
      </w:r>
      <w:r>
        <w:t>.</w:t>
      </w:r>
    </w:p>
    <w:p w14:paraId="52F0962E" w14:textId="404A13E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4229B">
        <w:t>3.11.4</w:t>
      </w:r>
      <w:r w:rsidR="00315546">
        <w:fldChar w:fldCharType="end"/>
      </w:r>
      <w:r w:rsidR="00315546">
        <w:t>)</w:t>
      </w:r>
      <w:r w:rsidRPr="007D1B39">
        <w:t>.</w:t>
      </w:r>
    </w:p>
    <w:p w14:paraId="72BE4F6E" w14:textId="3BA118F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4229B">
        <w:t>3.11.5</w:t>
      </w:r>
      <w:r w:rsidR="00315546">
        <w:fldChar w:fldCharType="end"/>
      </w:r>
      <w:r w:rsidR="00315546">
        <w:t>)</w:t>
      </w:r>
      <w:r w:rsidRPr="007D1B39">
        <w:t>.</w:t>
      </w:r>
    </w:p>
    <w:p w14:paraId="79A4CB7F" w14:textId="2F5E33C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4229B">
        <w:t>3.11.6</w:t>
      </w:r>
      <w:r>
        <w:fldChar w:fldCharType="end"/>
      </w:r>
      <w:r>
        <w:t>).</w:t>
      </w:r>
    </w:p>
    <w:p w14:paraId="224C0855" w14:textId="11A3DAA8" w:rsidR="00BD4C74" w:rsidRDefault="00BD4C74" w:rsidP="00BD4C74">
      <w:pPr>
        <w:pStyle w:val="Heading3"/>
      </w:pPr>
      <w:bookmarkStart w:id="219" w:name="_Toc6219754"/>
      <w:r>
        <w:t>Constraints</w:t>
      </w:r>
      <w:bookmarkEnd w:id="219"/>
    </w:p>
    <w:p w14:paraId="560822EA" w14:textId="075D284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4229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6219755"/>
      <w:r>
        <w:lastRenderedPageBreak/>
        <w:t>Plain text messages</w:t>
      </w:r>
      <w:bookmarkEnd w:id="220"/>
      <w:bookmarkEnd w:id="221"/>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del w:id="222" w:author="Laurence Golding" w:date="2019-04-15T14:58:00Z">
        <w:r w:rsidR="00DB030B" w:rsidDel="005A543C">
          <w:delText>l</w:delText>
        </w:r>
      </w:del>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DDFC5E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4229B">
        <w:t>3.11.5</w:t>
      </w:r>
      <w:r>
        <w:fldChar w:fldCharType="end"/>
      </w:r>
      <w:r>
        <w:t>) and embedded links (§</w:t>
      </w:r>
      <w:r>
        <w:fldChar w:fldCharType="begin"/>
      </w:r>
      <w:r>
        <w:instrText xml:space="preserve"> REF _Ref508810900 \r \h </w:instrText>
      </w:r>
      <w:r>
        <w:fldChar w:fldCharType="separate"/>
      </w:r>
      <w:r w:rsidR="00C4229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23" w:name="_Ref503354606"/>
      <w:bookmarkStart w:id="224" w:name="_Toc6219756"/>
      <w:r>
        <w:t>Formatted</w:t>
      </w:r>
      <w:r w:rsidR="00A4123E">
        <w:t xml:space="preserve"> messages</w:t>
      </w:r>
      <w:bookmarkEnd w:id="223"/>
      <w:bookmarkEnd w:id="224"/>
    </w:p>
    <w:p w14:paraId="78C77DEB" w14:textId="06212753" w:rsidR="00675C8D" w:rsidRPr="00675C8D" w:rsidRDefault="00675C8D" w:rsidP="00675C8D">
      <w:pPr>
        <w:pStyle w:val="Heading4"/>
      </w:pPr>
      <w:bookmarkStart w:id="225" w:name="_Toc6219757"/>
      <w:r>
        <w:t>General</w:t>
      </w:r>
      <w:bookmarkEnd w:id="225"/>
    </w:p>
    <w:p w14:paraId="45F56986" w14:textId="190EC7D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4229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4229B">
        <w:t>3.11.6</w:t>
      </w:r>
      <w:r w:rsidR="0085499B">
        <w:fldChar w:fldCharType="end"/>
      </w:r>
      <w:r w:rsidR="0085499B">
        <w:t>).</w:t>
      </w:r>
    </w:p>
    <w:p w14:paraId="1BFC46D5" w14:textId="5EDD14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6" w:name="_Ref503355198"/>
      <w:bookmarkStart w:id="227" w:name="_Toc6219758"/>
      <w:r>
        <w:t>Security implications</w:t>
      </w:r>
      <w:bookmarkEnd w:id="226"/>
      <w:bookmarkEnd w:id="22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267A21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CC29D1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8" w:name="_Ref508810893"/>
      <w:bookmarkStart w:id="229" w:name="_Toc6219759"/>
      <w:bookmarkStart w:id="230" w:name="_Ref503352567"/>
      <w:r>
        <w:t>Messages with placeholders</w:t>
      </w:r>
      <w:bookmarkEnd w:id="228"/>
      <w:bookmarkEnd w:id="22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7847E49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4229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E8ABA3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4229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9B7E21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4229B">
        <w:t>3.14</w:t>
      </w:r>
      <w:r>
        <w:fldChar w:fldCharType="end"/>
      </w:r>
      <w:r>
        <w:t>).</w:t>
      </w:r>
    </w:p>
    <w:p w14:paraId="2D82F457" w14:textId="49D91CA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4229B">
        <w:t>3.14.22</w:t>
      </w:r>
      <w:r>
        <w:fldChar w:fldCharType="end"/>
      </w:r>
      <w:r>
        <w:t>.</w:t>
      </w:r>
    </w:p>
    <w:p w14:paraId="13E475FD" w14:textId="282FDE4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3E8F3038" w14:textId="1A8E073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4229B">
        <w:t>3.26.5</w:t>
      </w:r>
      <w:r>
        <w:fldChar w:fldCharType="end"/>
      </w:r>
      <w:r>
        <w:t>.</w:t>
      </w:r>
    </w:p>
    <w:p w14:paraId="1639AEDC" w14:textId="72C5670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4229B">
        <w:t>3.26.11</w:t>
      </w:r>
      <w:r>
        <w:fldChar w:fldCharType="end"/>
      </w:r>
      <w:r>
        <w:t>.</w:t>
      </w:r>
    </w:p>
    <w:p w14:paraId="3DF5F195" w14:textId="46266A0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4229B">
        <w:t>3.11.8</w:t>
      </w:r>
      <w:r>
        <w:fldChar w:fldCharType="end"/>
      </w:r>
      <w:r>
        <w:t>.</w:t>
      </w:r>
    </w:p>
    <w:p w14:paraId="1F41BBCB" w14:textId="70F45865"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422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1" w:name="_Ref508810900"/>
      <w:bookmarkStart w:id="232" w:name="_Toc6219760"/>
      <w:r>
        <w:t>Messages with e</w:t>
      </w:r>
      <w:r w:rsidR="00A4123E">
        <w:t>mbedded links</w:t>
      </w:r>
      <w:bookmarkEnd w:id="230"/>
      <w:bookmarkEnd w:id="231"/>
      <w:bookmarkEnd w:id="232"/>
    </w:p>
    <w:p w14:paraId="039E6FD3" w14:textId="5C088E9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4229B">
        <w:t>3.26</w:t>
      </w:r>
      <w:r w:rsidR="00360983">
        <w:fldChar w:fldCharType="end"/>
      </w:r>
      <w:r w:rsidR="006B7822">
        <w:t>)</w:t>
      </w:r>
      <w:r w:rsidR="002957C4">
        <w:t>. We refer to these links as “embedded links”.</w:t>
      </w:r>
    </w:p>
    <w:p w14:paraId="2E75A42E" w14:textId="0744FC3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4229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F759DF" w:rsidR="002957C4" w:rsidRDefault="00424AAB" w:rsidP="002957C4">
      <w:r>
        <w:t>Within a plain text message (§</w:t>
      </w:r>
      <w:r>
        <w:fldChar w:fldCharType="begin"/>
      </w:r>
      <w:r>
        <w:instrText xml:space="preserve"> REF _Ref503354593 \r \h </w:instrText>
      </w:r>
      <w:r>
        <w:fldChar w:fldCharType="separate"/>
      </w:r>
      <w:r w:rsidR="00C4229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43FA1A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8BF1E0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4229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4229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39BA3E9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4229B">
        <w:t>3.10.3</w:t>
      </w:r>
      <w:r>
        <w:fldChar w:fldCharType="end"/>
      </w:r>
      <w:r>
        <w:t>). This allows a message to refer to any content elsewhere in the SARIF log file.</w:t>
      </w:r>
    </w:p>
    <w:p w14:paraId="11BBD4FB" w14:textId="5C61D180"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C4229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AEF59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33" w:name="_Ref508812963"/>
      <w:bookmarkStart w:id="234" w:name="_Ref4242083"/>
      <w:bookmarkStart w:id="235" w:name="_Toc6219761"/>
      <w:bookmarkStart w:id="236" w:name="_Hlk4660327"/>
      <w:bookmarkStart w:id="237" w:name="_Ref493337542"/>
      <w:r>
        <w:t xml:space="preserve">Message string </w:t>
      </w:r>
      <w:bookmarkEnd w:id="233"/>
      <w:r w:rsidR="00A00B41">
        <w:t>lookup</w:t>
      </w:r>
      <w:bookmarkEnd w:id="234"/>
      <w:bookmarkEnd w:id="235"/>
    </w:p>
    <w:p w14:paraId="2DC31705" w14:textId="24F7581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4229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4229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4A39E9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4229B">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4229B">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4229B">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FBC41E3"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C4229B">
        <w:t>3.26.11</w:t>
      </w:r>
      <w:r w:rsidR="005B5E56">
        <w:fldChar w:fldCharType="end"/>
      </w:r>
      <w:r w:rsidR="005B5E56">
        <w:t>) THEN</w:t>
      </w:r>
    </w:p>
    <w:p w14:paraId="6BFCB305" w14:textId="54873136"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4229B">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C4229B">
        <w:t>3.19.21</w:t>
      </w:r>
      <w:r>
        <w:fldChar w:fldCharType="end"/>
      </w:r>
      <w:r>
        <w:t>), which defines the rule that was violated by this result.</w:t>
      </w:r>
    </w:p>
    <w:p w14:paraId="18F8DF30" w14:textId="496AE4D5"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C4229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031496"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4229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0339CAB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4229B">
        <w:t>3.56.5</w:t>
      </w:r>
      <w:r>
        <w:fldChar w:fldCharType="end"/>
      </w:r>
      <w:r>
        <w:t>) THEN</w:t>
      </w:r>
    </w:p>
    <w:p w14:paraId="0754D2E7" w14:textId="7195236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4229B">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C4229B">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7E86FE0C"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C4229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6219762"/>
      <w:bookmarkEnd w:id="236"/>
      <w:r>
        <w:t>text property</w:t>
      </w:r>
      <w:bookmarkEnd w:id="238"/>
      <w:bookmarkEnd w:id="239"/>
    </w:p>
    <w:p w14:paraId="38926169" w14:textId="25EC146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4229B">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6219763"/>
      <w:r>
        <w:t xml:space="preserve">markdown </w:t>
      </w:r>
      <w:r w:rsidR="00B607AD">
        <w:t>property</w:t>
      </w:r>
      <w:bookmarkEnd w:id="240"/>
      <w:bookmarkEnd w:id="241"/>
    </w:p>
    <w:p w14:paraId="252D70DD" w14:textId="57AEEA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4229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3FECA4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4229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6219764"/>
      <w:r>
        <w:t>id</w:t>
      </w:r>
      <w:r w:rsidR="00B607AD">
        <w:t xml:space="preserve"> property</w:t>
      </w:r>
      <w:bookmarkEnd w:id="242"/>
      <w:bookmarkEnd w:id="243"/>
    </w:p>
    <w:p w14:paraId="5F5AED7E" w14:textId="3FC40D4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4229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6219765"/>
      <w:r>
        <w:lastRenderedPageBreak/>
        <w:t>arguments property</w:t>
      </w:r>
      <w:bookmarkEnd w:id="244"/>
      <w:bookmarkEnd w:id="245"/>
    </w:p>
    <w:p w14:paraId="3337B550" w14:textId="7B7159D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4229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4229B">
        <w:t>3.11.10</w:t>
      </w:r>
      <w:r>
        <w:fldChar w:fldCharType="end"/>
      </w:r>
      <w:r>
        <w:t>) contains any placeholders (§</w:t>
      </w:r>
      <w:r>
        <w:fldChar w:fldCharType="begin"/>
      </w:r>
      <w:r>
        <w:instrText xml:space="preserve"> REF _Ref508810893 \r \h </w:instrText>
      </w:r>
      <w:r>
        <w:fldChar w:fldCharType="separate"/>
      </w:r>
      <w:r w:rsidR="00C4229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4229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6219766"/>
      <w:r>
        <w:t>multiformatMessageString object</w:t>
      </w:r>
      <w:bookmarkEnd w:id="246"/>
      <w:bookmarkEnd w:id="247"/>
    </w:p>
    <w:p w14:paraId="38BF636F" w14:textId="60D0304F" w:rsidR="006F2550" w:rsidRDefault="006F2550" w:rsidP="006F2550">
      <w:pPr>
        <w:pStyle w:val="Heading3"/>
      </w:pPr>
      <w:bookmarkStart w:id="248" w:name="_Toc6219767"/>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6219768"/>
      <w:r>
        <w:t xml:space="preserve">Localizable </w:t>
      </w:r>
      <w:proofErr w:type="spellStart"/>
      <w:r>
        <w:t>multiformatMessageStrings</w:t>
      </w:r>
      <w:bookmarkEnd w:id="249"/>
      <w:bookmarkEnd w:id="250"/>
      <w:proofErr w:type="spellEnd"/>
    </w:p>
    <w:p w14:paraId="76D5DBD2" w14:textId="4416C2C6"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4229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6219769"/>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6219770"/>
      <w:r>
        <w:t>markdown property</w:t>
      </w:r>
      <w:bookmarkEnd w:id="253"/>
      <w:bookmarkEnd w:id="254"/>
    </w:p>
    <w:p w14:paraId="20AC6A2B" w14:textId="127DA22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4229B">
        <w:t>3.11.4</w:t>
      </w:r>
      <w:r>
        <w:fldChar w:fldCharType="end"/>
      </w:r>
      <w:r>
        <w:t>) expressed in GitHub-Flavored Markdown [</w:t>
      </w:r>
      <w:hyperlink w:anchor="GFM" w:history="1">
        <w:r w:rsidRPr="006F2550">
          <w:rPr>
            <w:rStyle w:val="Hyperlink"/>
          </w:rPr>
          <w:t>GFM</w:t>
        </w:r>
      </w:hyperlink>
      <w:r>
        <w:t>].</w:t>
      </w:r>
    </w:p>
    <w:p w14:paraId="2C9A46D1" w14:textId="660175F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4229B">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6219771"/>
      <w:r>
        <w:t>sarifLog object</w:t>
      </w:r>
      <w:bookmarkEnd w:id="237"/>
      <w:bookmarkEnd w:id="255"/>
      <w:bookmarkEnd w:id="256"/>
    </w:p>
    <w:p w14:paraId="5DEDD21B" w14:textId="0630136E" w:rsidR="000D32C1" w:rsidRDefault="000D32C1" w:rsidP="000D32C1">
      <w:pPr>
        <w:pStyle w:val="Heading3"/>
      </w:pPr>
      <w:bookmarkStart w:id="257" w:name="_Toc6219772"/>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E48170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4229B">
        <w:t>3.13.2</w:t>
      </w:r>
      <w:r w:rsidR="0038356E">
        <w:fldChar w:fldCharType="end"/>
      </w:r>
      <w:r w:rsidR="00D71A1D">
        <w:t>.</w:t>
      </w:r>
    </w:p>
    <w:p w14:paraId="69B7D7D3" w14:textId="53494B7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4229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6D9A7EA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4229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6219773"/>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61" w:name="_Ref508812350"/>
      <w:bookmarkStart w:id="262" w:name="_Toc6219774"/>
      <w:r>
        <w:t>$schema property</w:t>
      </w:r>
      <w:bookmarkEnd w:id="261"/>
      <w:bookmarkEnd w:id="26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52522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4229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6219775"/>
      <w:r>
        <w:t>runs property</w:t>
      </w:r>
      <w:bookmarkEnd w:id="263"/>
      <w:bookmarkEnd w:id="264"/>
    </w:p>
    <w:p w14:paraId="4CED6907" w14:textId="0CE45D5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4229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5" w:name="_Ref3470597"/>
      <w:bookmarkStart w:id="266" w:name="_Toc6219776"/>
      <w:proofErr w:type="spellStart"/>
      <w:r>
        <w:t>inlineExternalProperties</w:t>
      </w:r>
      <w:proofErr w:type="spellEnd"/>
      <w:r>
        <w:t xml:space="preserve"> property</w:t>
      </w:r>
      <w:bookmarkEnd w:id="265"/>
      <w:bookmarkEnd w:id="266"/>
    </w:p>
    <w:p w14:paraId="12679AC5" w14:textId="48761CC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4229B">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4229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D8453C9"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4229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4229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B07502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4229B">
        <w:t>4.3.4</w:t>
      </w:r>
      <w:r>
        <w:fldChar w:fldCharType="end"/>
      </w:r>
      <w:r>
        <w:t>.</w:t>
      </w:r>
    </w:p>
    <w:p w14:paraId="7B0569FB" w14:textId="77777777" w:rsidR="00A632A2" w:rsidRPr="00230F9F" w:rsidRDefault="00A632A2" w:rsidP="00A632A2">
      <w:pPr>
        <w:pStyle w:val="Code"/>
      </w:pPr>
    </w:p>
    <w:p w14:paraId="19BFAEC2" w14:textId="59F9C3D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4229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6E9FF0B" w:rsidR="00A632A2" w:rsidRDefault="00A632A2" w:rsidP="00A632A2">
      <w:pPr>
        <w:pStyle w:val="Code"/>
      </w:pPr>
      <w:r>
        <w:t xml:space="preserve">  "runs": [                                           # See §</w:t>
      </w:r>
      <w:r>
        <w:fldChar w:fldCharType="begin"/>
      </w:r>
      <w:r>
        <w:instrText xml:space="preserve"> REF _Ref493349987 \r \h </w:instrText>
      </w:r>
      <w:r>
        <w:fldChar w:fldCharType="separate"/>
      </w:r>
      <w:r w:rsidR="00C4229B">
        <w:t>3.13.4</w:t>
      </w:r>
      <w:r>
        <w:fldChar w:fldCharType="end"/>
      </w:r>
      <w:r>
        <w:t>.</w:t>
      </w:r>
    </w:p>
    <w:p w14:paraId="7DDACCCC" w14:textId="23813D5C" w:rsidR="00A632A2" w:rsidRDefault="00A632A2" w:rsidP="00A632A2">
      <w:pPr>
        <w:pStyle w:val="Code"/>
      </w:pPr>
      <w:r>
        <w:t xml:space="preserve">    {                                                 # A run object (§</w:t>
      </w:r>
      <w:r>
        <w:fldChar w:fldCharType="begin"/>
      </w:r>
      <w:r>
        <w:instrText xml:space="preserve"> REF _Ref493349997 \r \h </w:instrText>
      </w:r>
      <w:r>
        <w:fldChar w:fldCharType="separate"/>
      </w:r>
      <w:r w:rsidR="00C4229B">
        <w:t>3.14</w:t>
      </w:r>
      <w:r>
        <w:fldChar w:fldCharType="end"/>
      </w:r>
      <w:r>
        <w:t>).</w:t>
      </w:r>
    </w:p>
    <w:p w14:paraId="4DEFBA4D" w14:textId="32BA9791" w:rsidR="00A632A2" w:rsidRDefault="00A632A2" w:rsidP="00A632A2">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8C91F6F"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C4229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6219777"/>
      <w:r>
        <w:t>run object</w:t>
      </w:r>
      <w:bookmarkEnd w:id="267"/>
      <w:bookmarkEnd w:id="268"/>
      <w:bookmarkEnd w:id="269"/>
    </w:p>
    <w:p w14:paraId="10E42C1C" w14:textId="534C375F" w:rsidR="000D32C1" w:rsidRDefault="000D32C1" w:rsidP="000D32C1">
      <w:pPr>
        <w:pStyle w:val="Heading3"/>
      </w:pPr>
      <w:bookmarkStart w:id="270" w:name="_Toc6219778"/>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2B7DD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4229B">
        <w:t>3.14.6</w:t>
      </w:r>
      <w:r>
        <w:fldChar w:fldCharType="end"/>
      </w:r>
      <w:r w:rsidR="00893398">
        <w:t>.</w:t>
      </w:r>
    </w:p>
    <w:p w14:paraId="458D3C95" w14:textId="31CFCAAA"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4229B">
        <w:t>3.18</w:t>
      </w:r>
      <w:r>
        <w:fldChar w:fldCharType="end"/>
      </w:r>
      <w:r>
        <w:t>)</w:t>
      </w:r>
      <w:r w:rsidR="00893398">
        <w:t>.</w:t>
      </w:r>
    </w:p>
    <w:p w14:paraId="5659FE03" w14:textId="398D62B9" w:rsidR="00C66549" w:rsidRDefault="00C66549" w:rsidP="002D65F3">
      <w:pPr>
        <w:pStyle w:val="Code"/>
      </w:pPr>
      <w:r>
        <w:t xml:space="preserve">  },</w:t>
      </w:r>
    </w:p>
    <w:p w14:paraId="5572A9C8" w14:textId="639AF5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4229B">
        <w:t>3.14.22</w:t>
      </w:r>
      <w:r>
        <w:fldChar w:fldCharType="end"/>
      </w:r>
      <w:r w:rsidR="00893398">
        <w:t>.</w:t>
      </w:r>
    </w:p>
    <w:p w14:paraId="2AB9C865" w14:textId="68161F9F" w:rsidR="00C66549" w:rsidRDefault="00C66549" w:rsidP="002D65F3">
      <w:pPr>
        <w:pStyle w:val="Code"/>
      </w:pPr>
      <w:r>
        <w:t xml:space="preserve">    {</w:t>
      </w:r>
    </w:p>
    <w:p w14:paraId="34499818" w14:textId="7C4BA09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4229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6219779"/>
      <w:proofErr w:type="spellStart"/>
      <w:r>
        <w:t>external</w:t>
      </w:r>
      <w:r w:rsidR="007072B1">
        <w:t>Property</w:t>
      </w:r>
      <w:r>
        <w:t>File</w:t>
      </w:r>
      <w:r w:rsidR="00A632A2">
        <w:t>Reference</w:t>
      </w:r>
      <w:r>
        <w:t>s</w:t>
      </w:r>
      <w:proofErr w:type="spellEnd"/>
      <w:r>
        <w:t xml:space="preserve"> property</w:t>
      </w:r>
      <w:bookmarkEnd w:id="271"/>
      <w:bookmarkEnd w:id="272"/>
    </w:p>
    <w:p w14:paraId="36AA7B85" w14:textId="24ED5143"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C4229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4229B">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6219780"/>
      <w:proofErr w:type="spellStart"/>
      <w:r>
        <w:t>automationDetails</w:t>
      </w:r>
      <w:proofErr w:type="spellEnd"/>
      <w:r w:rsidR="00636635">
        <w:t xml:space="preserve"> property</w:t>
      </w:r>
      <w:bookmarkEnd w:id="273"/>
      <w:bookmarkEnd w:id="274"/>
    </w:p>
    <w:p w14:paraId="389493B0" w14:textId="75CF17E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4229B">
        <w:t>3.17</w:t>
      </w:r>
      <w:r>
        <w:fldChar w:fldCharType="end"/>
      </w:r>
      <w:r>
        <w:t>) that describes this run.</w:t>
      </w:r>
    </w:p>
    <w:p w14:paraId="678537B0" w14:textId="001C8F41" w:rsidR="00636635" w:rsidRDefault="00636635" w:rsidP="00636635">
      <w:r>
        <w:t>For an example, see §</w:t>
      </w:r>
      <w:r>
        <w:fldChar w:fldCharType="begin"/>
      </w:r>
      <w:r>
        <w:instrText xml:space="preserve"> REF _Ref526936874 \r \h </w:instrText>
      </w:r>
      <w:r>
        <w:fldChar w:fldCharType="separate"/>
      </w:r>
      <w:r w:rsidR="00C4229B">
        <w:t>3.17.1</w:t>
      </w:r>
      <w:r>
        <w:fldChar w:fldCharType="end"/>
      </w:r>
      <w:r>
        <w:t>.</w:t>
      </w:r>
    </w:p>
    <w:p w14:paraId="0FE6118B" w14:textId="17F0C7DA" w:rsidR="00636635" w:rsidRDefault="003578B5" w:rsidP="00636635">
      <w:pPr>
        <w:pStyle w:val="Heading3"/>
      </w:pPr>
      <w:bookmarkStart w:id="275" w:name="_Ref526937372"/>
      <w:bookmarkStart w:id="276" w:name="_Toc6219781"/>
      <w:proofErr w:type="spellStart"/>
      <w:r>
        <w:t>runAggregates</w:t>
      </w:r>
      <w:proofErr w:type="spellEnd"/>
      <w:r w:rsidR="00636635">
        <w:t xml:space="preserve"> property</w:t>
      </w:r>
      <w:bookmarkEnd w:id="275"/>
      <w:bookmarkEnd w:id="276"/>
    </w:p>
    <w:p w14:paraId="1964DFAF" w14:textId="34BF87F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4229B">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4229B">
        <w:t>3.17</w:t>
      </w:r>
      <w:r>
        <w:fldChar w:fldCharType="end"/>
      </w:r>
      <w:r>
        <w:t>) each of which describes an aggregate of runs to which this run belongs.</w:t>
      </w:r>
    </w:p>
    <w:p w14:paraId="66F91BCE" w14:textId="4534E635" w:rsidR="00636635" w:rsidRPr="00636635" w:rsidRDefault="00636635" w:rsidP="00636635">
      <w:r>
        <w:t>For an example, see §</w:t>
      </w:r>
      <w:r>
        <w:fldChar w:fldCharType="begin"/>
      </w:r>
      <w:r>
        <w:instrText xml:space="preserve"> REF _Ref526936874 \r \h </w:instrText>
      </w:r>
      <w:r>
        <w:fldChar w:fldCharType="separate"/>
      </w:r>
      <w:r w:rsidR="00C4229B">
        <w:t>3.17.1</w:t>
      </w:r>
      <w:r>
        <w:fldChar w:fldCharType="end"/>
      </w:r>
      <w:r>
        <w:t>.</w:t>
      </w:r>
    </w:p>
    <w:p w14:paraId="2BC037D2" w14:textId="6749EDAB" w:rsidR="000D32C1" w:rsidRDefault="000D32C1" w:rsidP="000D32C1">
      <w:pPr>
        <w:pStyle w:val="Heading3"/>
      </w:pPr>
      <w:bookmarkStart w:id="277" w:name="_Ref493475805"/>
      <w:bookmarkStart w:id="278" w:name="_Toc6219782"/>
      <w:proofErr w:type="spellStart"/>
      <w:r>
        <w:t>baseline</w:t>
      </w:r>
      <w:r w:rsidR="00435405">
        <w:t>Gui</w:t>
      </w:r>
      <w:r>
        <w:t>d</w:t>
      </w:r>
      <w:proofErr w:type="spellEnd"/>
      <w:r>
        <w:t xml:space="preserve"> property</w:t>
      </w:r>
      <w:bookmarkEnd w:id="277"/>
      <w:bookmarkEnd w:id="278"/>
    </w:p>
    <w:p w14:paraId="2AAA192D" w14:textId="1434539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4229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4229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4229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CF39E66"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4229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4229B">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9" w:name="_Ref493350956"/>
      <w:bookmarkStart w:id="280" w:name="_Toc6219783"/>
      <w:r>
        <w:t>tool property</w:t>
      </w:r>
      <w:bookmarkEnd w:id="279"/>
      <w:bookmarkEnd w:id="280"/>
    </w:p>
    <w:p w14:paraId="56566E8E" w14:textId="4D62E83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4229B">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6219784"/>
      <w:r>
        <w:t>language</w:t>
      </w:r>
      <w:bookmarkEnd w:id="281"/>
      <w:bookmarkEnd w:id="282"/>
    </w:p>
    <w:p w14:paraId="0337CE14" w14:textId="225CA00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4229B">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4229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3" w:name="_Ref4509523"/>
      <w:bookmarkStart w:id="284" w:name="_Toc6219785"/>
      <w:r>
        <w:t>taxonomies property</w:t>
      </w:r>
      <w:bookmarkEnd w:id="283"/>
      <w:bookmarkEnd w:id="284"/>
    </w:p>
    <w:p w14:paraId="3ED81C5A" w14:textId="52FC3B1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4229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4229B">
        <w:t>3.19.2</w:t>
      </w:r>
      <w:r w:rsidR="009634AB">
        <w:fldChar w:fldCharType="end"/>
      </w:r>
      <w:r w:rsidR="009634AB">
        <w:t>)</w:t>
      </w:r>
      <w:r>
        <w:t>.</w:t>
      </w:r>
    </w:p>
    <w:p w14:paraId="22A8AC46" w14:textId="2A5220B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4229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4229B">
        <w:t>3.19.23</w:t>
      </w:r>
      <w:r>
        <w:fldChar w:fldCharType="end"/>
      </w:r>
      <w:r>
        <w:t>.</w:t>
      </w:r>
    </w:p>
    <w:p w14:paraId="385B7FEA" w14:textId="5AF98DDE" w:rsidR="001077F2" w:rsidRDefault="006E58BF" w:rsidP="001077F2">
      <w:pPr>
        <w:pStyle w:val="Heading3"/>
      </w:pPr>
      <w:bookmarkStart w:id="285" w:name="_Ref4495306"/>
      <w:bookmarkStart w:id="286" w:name="_Toc6219786"/>
      <w:r>
        <w:t>tr</w:t>
      </w:r>
      <w:r w:rsidR="001077F2">
        <w:t>anslations property</w:t>
      </w:r>
      <w:bookmarkEnd w:id="285"/>
      <w:bookmarkEnd w:id="286"/>
    </w:p>
    <w:p w14:paraId="32C45637" w14:textId="34B1B69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4229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4229B">
        <w:t>3.19.3</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6219787"/>
      <w:r>
        <w:t>policies</w:t>
      </w:r>
      <w:r w:rsidR="006E58BF">
        <w:t xml:space="preserve"> property</w:t>
      </w:r>
      <w:bookmarkEnd w:id="287"/>
      <w:bookmarkEnd w:id="288"/>
    </w:p>
    <w:p w14:paraId="7FFDAD02" w14:textId="33E828B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4229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4229B">
        <w:t>3.19.4</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6219788"/>
      <w:r>
        <w:t>invocation</w:t>
      </w:r>
      <w:r w:rsidR="00514F09">
        <w:t>s</w:t>
      </w:r>
      <w:r>
        <w:t xml:space="preserve"> property</w:t>
      </w:r>
      <w:bookmarkEnd w:id="289"/>
      <w:bookmarkEnd w:id="290"/>
    </w:p>
    <w:p w14:paraId="676BBCBB" w14:textId="656601C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4229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6219789"/>
      <w:r>
        <w:lastRenderedPageBreak/>
        <w:t>conversion property</w:t>
      </w:r>
      <w:bookmarkEnd w:id="291"/>
      <w:bookmarkEnd w:id="292"/>
    </w:p>
    <w:p w14:paraId="226462F1" w14:textId="0A7570A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4229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6219790"/>
      <w:proofErr w:type="spellStart"/>
      <w:r>
        <w:t>versionControlProvenance</w:t>
      </w:r>
      <w:proofErr w:type="spellEnd"/>
      <w:r>
        <w:t xml:space="preserve"> property</w:t>
      </w:r>
      <w:bookmarkEnd w:id="293"/>
      <w:bookmarkEnd w:id="294"/>
    </w:p>
    <w:p w14:paraId="40DFBA3C" w14:textId="142917C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4229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BAFBA02"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4229B">
        <w:t>3.23</w:t>
      </w:r>
      <w:r>
        <w:fldChar w:fldCharType="end"/>
      </w:r>
      <w:r>
        <w:t>).</w:t>
      </w:r>
    </w:p>
    <w:p w14:paraId="252CBC5B" w14:textId="0ABFB61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4229B">
        <w:t>3.23.3</w:t>
      </w:r>
      <w:r w:rsidR="00EC5421">
        <w:fldChar w:fldCharType="end"/>
      </w:r>
      <w:r>
        <w:t>.</w:t>
      </w:r>
    </w:p>
    <w:p w14:paraId="5C24FC9B" w14:textId="12FFDE07"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4229B">
        <w:t>3.23.4</w:t>
      </w:r>
      <w:r w:rsidR="00EC5421">
        <w:fldChar w:fldCharType="end"/>
      </w:r>
      <w:r>
        <w:t>.</w:t>
      </w:r>
    </w:p>
    <w:p w14:paraId="1B1D75B0" w14:textId="6FDB828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4229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6219791"/>
      <w:bookmarkStart w:id="299" w:name="_Ref493345118"/>
      <w:r>
        <w:t>originalUriBaseIds property</w:t>
      </w:r>
      <w:bookmarkEnd w:id="295"/>
      <w:bookmarkEnd w:id="296"/>
      <w:bookmarkEnd w:id="297"/>
      <w:bookmarkEnd w:id="298"/>
    </w:p>
    <w:p w14:paraId="2DDCF7C4" w14:textId="3509FB8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422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4229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422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13A9BE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4229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4229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07B8AB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2D82C7"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4229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10FEAB"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4229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285EC9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4229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3B9B70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4229B">
        <w:t>3.27</w:t>
      </w:r>
      <w:r w:rsidR="00B213E1">
        <w:fldChar w:fldCharType="end"/>
      </w:r>
      <w:r w:rsidR="00B213E1">
        <w:t>)</w:t>
      </w:r>
      <w:r w:rsidR="00A34799">
        <w:t>.</w:t>
      </w:r>
    </w:p>
    <w:p w14:paraId="26DCDECF" w14:textId="67E2E21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4229B">
        <w:t>3.27.2</w:t>
      </w:r>
      <w:r w:rsidR="00C6546E">
        <w:fldChar w:fldCharType="end"/>
      </w:r>
      <w:r w:rsidR="00C6546E">
        <w:t>.</w:t>
      </w:r>
    </w:p>
    <w:p w14:paraId="14E37F0A" w14:textId="253852F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4229B">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6219792"/>
      <w:r>
        <w:t xml:space="preserve">artifacts </w:t>
      </w:r>
      <w:r w:rsidR="000D32C1">
        <w:t>property</w:t>
      </w:r>
      <w:bookmarkEnd w:id="299"/>
      <w:bookmarkEnd w:id="300"/>
      <w:bookmarkEnd w:id="301"/>
    </w:p>
    <w:p w14:paraId="1A04899C" w14:textId="595425F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4229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4229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8F8570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4229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1E2AFB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4229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4229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02" w:name="_Ref493479000"/>
      <w:bookmarkStart w:id="303" w:name="_Ref493479448"/>
      <w:bookmarkStart w:id="304" w:name="_Toc6219793"/>
      <w:proofErr w:type="spellStart"/>
      <w:r>
        <w:t>logicalLocations</w:t>
      </w:r>
      <w:proofErr w:type="spellEnd"/>
      <w:r>
        <w:t xml:space="preserve"> property</w:t>
      </w:r>
      <w:bookmarkEnd w:id="302"/>
      <w:bookmarkEnd w:id="303"/>
      <w:bookmarkEnd w:id="304"/>
    </w:p>
    <w:p w14:paraId="428BC587" w14:textId="7FFB085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4229B">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4229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D76837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4229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6E5F689"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4229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5" w:name="_Ref4685267"/>
      <w:bookmarkStart w:id="306" w:name="_Toc6219794"/>
      <w:r>
        <w:t>addresses property</w:t>
      </w:r>
      <w:bookmarkEnd w:id="305"/>
      <w:bookmarkEnd w:id="306"/>
    </w:p>
    <w:p w14:paraId="72EFB665" w14:textId="0A871E1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4229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4229B">
        <w:t>3.28</w:t>
      </w:r>
      <w:r>
        <w:fldChar w:fldCharType="end"/>
      </w:r>
      <w:r>
        <w:t xml:space="preserve">) within </w:t>
      </w:r>
      <w:proofErr w:type="spellStart"/>
      <w:r w:rsidR="001136EC" w:rsidRPr="001136EC">
        <w:rPr>
          <w:rStyle w:val="CODEtemp"/>
        </w:rPr>
        <w:t>theRun</w:t>
      </w:r>
      <w:proofErr w:type="spellEnd"/>
      <w:r>
        <w:t>.</w:t>
      </w:r>
    </w:p>
    <w:p w14:paraId="7511A76F" w14:textId="1B433DF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4229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6219795"/>
      <w:proofErr w:type="spellStart"/>
      <w:r>
        <w:t>threadFlowLocations</w:t>
      </w:r>
      <w:proofErr w:type="spellEnd"/>
      <w:r>
        <w:t xml:space="preserve"> property</w:t>
      </w:r>
      <w:bookmarkEnd w:id="307"/>
      <w:bookmarkEnd w:id="308"/>
    </w:p>
    <w:p w14:paraId="1234D581" w14:textId="4C67648E"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4229B">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4229B">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6219796"/>
      <w:r>
        <w:t>graphs property</w:t>
      </w:r>
      <w:bookmarkEnd w:id="309"/>
      <w:bookmarkEnd w:id="310"/>
    </w:p>
    <w:p w14:paraId="2212E1F5" w14:textId="4F2D204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4229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4229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AF8070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4229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11" w:name="_Ref5716760"/>
      <w:bookmarkStart w:id="312" w:name="_Toc6219797"/>
      <w:r>
        <w:t>requests property</w:t>
      </w:r>
      <w:bookmarkEnd w:id="311"/>
      <w:bookmarkEnd w:id="312"/>
    </w:p>
    <w:p w14:paraId="5BA4C4FC" w14:textId="29C3991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C4229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4229B">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13" w:name="_Ref5716908"/>
      <w:bookmarkStart w:id="314" w:name="_Toc6219798"/>
      <w:r>
        <w:t>response</w:t>
      </w:r>
      <w:r w:rsidR="00EA29D3">
        <w:t>s</w:t>
      </w:r>
      <w:r>
        <w:t xml:space="preserve"> property</w:t>
      </w:r>
      <w:bookmarkEnd w:id="313"/>
      <w:bookmarkEnd w:id="314"/>
    </w:p>
    <w:p w14:paraId="7EF3C2E3" w14:textId="203C970A"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C4229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4229B">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6219799"/>
      <w:r>
        <w:t>results property</w:t>
      </w:r>
      <w:bookmarkEnd w:id="315"/>
      <w:bookmarkEnd w:id="316"/>
    </w:p>
    <w:p w14:paraId="319EAE63" w14:textId="4411BDB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4229B">
        <w:t>3.26</w:t>
      </w:r>
      <w:r w:rsidR="00FB5300">
        <w:fldChar w:fldCharType="end"/>
      </w:r>
      <w:r w:rsidR="00FB5300" w:rsidRPr="00FB5300">
        <w:t>) each of which represents a single result detected in the course of the run.</w:t>
      </w:r>
    </w:p>
    <w:p w14:paraId="66E8B62B" w14:textId="754C106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4229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56EFC5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4229B">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7" w:name="_Ref511828248"/>
      <w:bookmarkStart w:id="318" w:name="_Toc6219800"/>
      <w:proofErr w:type="spellStart"/>
      <w:r>
        <w:t>defaultEncoding</w:t>
      </w:r>
      <w:bookmarkEnd w:id="317"/>
      <w:proofErr w:type="spellEnd"/>
      <w:r w:rsidR="00F82406">
        <w:t xml:space="preserve"> property</w:t>
      </w:r>
      <w:bookmarkEnd w:id="318"/>
    </w:p>
    <w:p w14:paraId="305609EB" w14:textId="4FC434C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4229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4229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4229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57795DC" w:rsidR="00926829" w:rsidRDefault="00926829" w:rsidP="00926829">
      <w:r>
        <w:t>For an example, see §</w:t>
      </w:r>
      <w:r>
        <w:fldChar w:fldCharType="begin"/>
      </w:r>
      <w:r>
        <w:instrText xml:space="preserve"> REF _Ref511828128 \r \h </w:instrText>
      </w:r>
      <w:r>
        <w:fldChar w:fldCharType="separate"/>
      </w:r>
      <w:r w:rsidR="00C4229B">
        <w:t>3.24.9</w:t>
      </w:r>
      <w:r>
        <w:fldChar w:fldCharType="end"/>
      </w:r>
      <w:r>
        <w:t>.</w:t>
      </w:r>
    </w:p>
    <w:p w14:paraId="5DBD21F7" w14:textId="5F01E581" w:rsidR="00F82406" w:rsidRDefault="00F82406" w:rsidP="00F82406">
      <w:pPr>
        <w:pStyle w:val="Heading3"/>
      </w:pPr>
      <w:bookmarkStart w:id="319" w:name="_Ref534897013"/>
      <w:bookmarkStart w:id="320" w:name="_Toc6219801"/>
      <w:proofErr w:type="spellStart"/>
      <w:r>
        <w:t>defaultSourceLanguage</w:t>
      </w:r>
      <w:proofErr w:type="spellEnd"/>
      <w:r>
        <w:t xml:space="preserve"> property</w:t>
      </w:r>
      <w:bookmarkEnd w:id="319"/>
      <w:bookmarkEnd w:id="320"/>
    </w:p>
    <w:p w14:paraId="66CE74AE" w14:textId="70819A8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4229B">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4229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4229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4229B">
        <w:t>3.14.15</w:t>
      </w:r>
      <w:r w:rsidR="0003707A">
        <w:fldChar w:fldCharType="end"/>
      </w:r>
      <w:r w:rsidR="0003707A">
        <w:t xml:space="preserve">) which refers to a text </w:t>
      </w:r>
      <w:r w:rsidR="004D285A">
        <w:t xml:space="preserve">artifact </w:t>
      </w:r>
      <w:r w:rsidR="0003707A">
        <w:t>that contains source code.</w:t>
      </w:r>
    </w:p>
    <w:p w14:paraId="4CAA986B" w14:textId="76665A1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4229B">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6219802"/>
      <w:proofErr w:type="spellStart"/>
      <w:r>
        <w:t>newlineSequences</w:t>
      </w:r>
      <w:proofErr w:type="spellEnd"/>
      <w:r w:rsidR="00F82406">
        <w:t xml:space="preserve"> property</w:t>
      </w:r>
      <w:bookmarkEnd w:id="321"/>
    </w:p>
    <w:p w14:paraId="0E24944C" w14:textId="1245C0B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4229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3DA41C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4229B">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4229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4229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4229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355038E" w:rsidR="00CD1A14" w:rsidRDefault="00CD1A14" w:rsidP="00CD1A14">
      <w:pPr>
        <w:pStyle w:val="Code"/>
      </w:pPr>
      <w:r>
        <w:t>{         # A run object (§</w:t>
      </w:r>
      <w:r>
        <w:fldChar w:fldCharType="begin"/>
      </w:r>
      <w:r>
        <w:instrText xml:space="preserve"> REF _Ref493349997 \r \h </w:instrText>
      </w:r>
      <w:r>
        <w:fldChar w:fldCharType="separate"/>
      </w:r>
      <w:r w:rsidR="00C4229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22" w:name="_Ref516063927"/>
      <w:bookmarkStart w:id="323" w:name="_Toc6219803"/>
      <w:proofErr w:type="spellStart"/>
      <w:r>
        <w:t>columnKind</w:t>
      </w:r>
      <w:proofErr w:type="spellEnd"/>
      <w:r>
        <w:t xml:space="preserve"> property</w:t>
      </w:r>
      <w:bookmarkEnd w:id="322"/>
      <w:bookmarkEnd w:id="32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4" w:name="_Ref510017893"/>
      <w:bookmarkStart w:id="325" w:name="_Toc6219804"/>
      <w:proofErr w:type="spellStart"/>
      <w:r>
        <w:t>redactionToken</w:t>
      </w:r>
      <w:bookmarkEnd w:id="324"/>
      <w:proofErr w:type="spellEnd"/>
      <w:r>
        <w:t xml:space="preserve"> property</w:t>
      </w:r>
      <w:bookmarkEnd w:id="325"/>
    </w:p>
    <w:p w14:paraId="0674C185" w14:textId="75653F0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4229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54011E35" w:rsidR="00D65090" w:rsidRDefault="00D65090" w:rsidP="002D65F3">
      <w:pPr>
        <w:pStyle w:val="Code"/>
      </w:pPr>
      <w:bookmarkStart w:id="32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4229B">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7" w:name="_Ref6208153"/>
      <w:bookmarkStart w:id="328" w:name="_Toc6219805"/>
      <w:proofErr w:type="spellStart"/>
      <w:r>
        <w:t>externalPropertyFileReferences</w:t>
      </w:r>
      <w:proofErr w:type="spellEnd"/>
      <w:r>
        <w:t xml:space="preserve"> object</w:t>
      </w:r>
      <w:bookmarkEnd w:id="327"/>
      <w:bookmarkEnd w:id="328"/>
    </w:p>
    <w:p w14:paraId="797443A3" w14:textId="30D2FA9F" w:rsidR="0040072D" w:rsidRDefault="0040072D" w:rsidP="0040072D">
      <w:pPr>
        <w:pStyle w:val="Heading3"/>
      </w:pPr>
      <w:bookmarkStart w:id="329" w:name="_Toc6219806"/>
      <w:r>
        <w:t>General</w:t>
      </w:r>
      <w:bookmarkEnd w:id="329"/>
    </w:p>
    <w:p w14:paraId="28E57B08" w14:textId="35672D9F"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C4229B">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0" w:name="_Ref6209979"/>
      <w:bookmarkStart w:id="331" w:name="_Toc6219807"/>
      <w:r>
        <w:lastRenderedPageBreak/>
        <w:t>Rationale</w:t>
      </w:r>
      <w:bookmarkEnd w:id="330"/>
      <w:bookmarkEnd w:id="33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24CA291" w:rsidR="0040072D" w:rsidRDefault="0040072D" w:rsidP="0040072D">
      <w:r>
        <w:t>The format of an external property file is described in §</w:t>
      </w:r>
      <w:r>
        <w:fldChar w:fldCharType="begin"/>
      </w:r>
      <w:r>
        <w:instrText xml:space="preserve"> REF _Ref528151413 \r \h </w:instrText>
      </w:r>
      <w:r>
        <w:fldChar w:fldCharType="separate"/>
      </w:r>
      <w:r w:rsidR="00C4229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32" w:name="_Ref6212273"/>
      <w:bookmarkStart w:id="333" w:name="_Ref6212275"/>
      <w:bookmarkStart w:id="334" w:name="_Ref6212277"/>
      <w:bookmarkStart w:id="335" w:name="_Toc6219808"/>
      <w:r>
        <w:t>Properties</w:t>
      </w:r>
      <w:bookmarkEnd w:id="332"/>
      <w:bookmarkEnd w:id="333"/>
      <w:bookmarkEnd w:id="334"/>
      <w:bookmarkEnd w:id="335"/>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6293F30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C4229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4A1C4A8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36260AF4"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C4229B">
        <w:t>3.16</w:t>
      </w:r>
      <w:r>
        <w:fldChar w:fldCharType="end"/>
      </w:r>
      <w:r>
        <w:t>).</w:t>
      </w:r>
    </w:p>
    <w:p w14:paraId="66BDB7AE" w14:textId="5F960D4C" w:rsidR="0036208E" w:rsidRDefault="0036208E" w:rsidP="0036208E">
      <w:pPr>
        <w:pStyle w:val="Code"/>
      </w:pPr>
      <w:r>
        <w:t xml:space="preserve">      "location": {         # See §</w:t>
      </w:r>
      <w:r>
        <w:fldChar w:fldCharType="begin"/>
      </w:r>
      <w:r>
        <w:instrText xml:space="preserve"> REF _Ref525810081 \r \h </w:instrText>
      </w:r>
      <w:r>
        <w:fldChar w:fldCharType="separate"/>
      </w:r>
      <w:r w:rsidR="00C4229B">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3BF6750"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C4229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49B6EA56" w:rsidR="0036208E" w:rsidRDefault="0036208E" w:rsidP="0036208E">
      <w:pPr>
        <w:pStyle w:val="Code"/>
      </w:pPr>
      <w:r>
        <w:t>{                            # A run object (§</w:t>
      </w:r>
      <w:r>
        <w:fldChar w:fldCharType="begin"/>
      </w:r>
      <w:r>
        <w:instrText xml:space="preserve"> REF _Ref493349997 \r \h </w:instrText>
      </w:r>
      <w:r>
        <w:fldChar w:fldCharType="separate"/>
      </w:r>
      <w:r w:rsidR="00C4229B">
        <w:t>3.14</w:t>
      </w:r>
      <w:r>
        <w:fldChar w:fldCharType="end"/>
      </w:r>
      <w:r>
        <w:t>).</w:t>
      </w:r>
    </w:p>
    <w:p w14:paraId="1FBE3A00" w14:textId="4516EE7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51AF7F61"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C4229B">
        <w:t>3.16</w:t>
      </w:r>
      <w:r>
        <w:fldChar w:fldCharType="end"/>
      </w:r>
      <w:r>
        <w:t>).</w:t>
      </w:r>
    </w:p>
    <w:p w14:paraId="1B7C3596" w14:textId="78FD820A" w:rsidR="0036208E" w:rsidRDefault="0036208E" w:rsidP="0036208E">
      <w:pPr>
        <w:pStyle w:val="Code"/>
      </w:pPr>
      <w:r>
        <w:t xml:space="preserve">      "location": {          # See §</w:t>
      </w:r>
      <w:r>
        <w:fldChar w:fldCharType="begin"/>
      </w:r>
      <w:r>
        <w:instrText xml:space="preserve"> REF _Ref525810081 \r \h </w:instrText>
      </w:r>
      <w:r>
        <w:fldChar w:fldCharType="separate"/>
      </w:r>
      <w:r w:rsidR="00C4229B">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9D1F533"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C4229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F14E9A8" w:rsidR="0036208E" w:rsidRDefault="0036208E" w:rsidP="0036208E">
      <w:pPr>
        <w:pStyle w:val="Code"/>
      </w:pPr>
      <w:r>
        <w:t>{                            # A run object (§</w:t>
      </w:r>
      <w:r>
        <w:fldChar w:fldCharType="begin"/>
      </w:r>
      <w:r>
        <w:instrText xml:space="preserve"> REF _Ref493349997 \r \h </w:instrText>
      </w:r>
      <w:r>
        <w:fldChar w:fldCharType="separate"/>
      </w:r>
      <w:r w:rsidR="00C4229B">
        <w:t>3.14</w:t>
      </w:r>
      <w:r>
        <w:fldChar w:fldCharType="end"/>
      </w:r>
      <w:r>
        <w:t>).</w:t>
      </w:r>
    </w:p>
    <w:p w14:paraId="003DADA7" w14:textId="5B71FA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4F2F412F"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C4229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6" w:name="_Ref525806896"/>
      <w:bookmarkStart w:id="337" w:name="_Toc6219809"/>
      <w:bookmarkEnd w:id="326"/>
      <w:proofErr w:type="spellStart"/>
      <w:r>
        <w:t>externa</w:t>
      </w:r>
      <w:r w:rsidR="00960E2D">
        <w:t>l</w:t>
      </w:r>
      <w:r w:rsidR="00F265D8">
        <w:t>Property</w:t>
      </w:r>
      <w:r>
        <w:t>File</w:t>
      </w:r>
      <w:r w:rsidR="005E7318">
        <w:t>Reference</w:t>
      </w:r>
      <w:proofErr w:type="spellEnd"/>
      <w:r>
        <w:t xml:space="preserve"> object</w:t>
      </w:r>
      <w:bookmarkEnd w:id="336"/>
      <w:bookmarkEnd w:id="337"/>
    </w:p>
    <w:p w14:paraId="020DB163" w14:textId="0923AD36" w:rsidR="00AF60C1" w:rsidRDefault="00AF60C1" w:rsidP="00AF60C1">
      <w:pPr>
        <w:pStyle w:val="Heading3"/>
      </w:pPr>
      <w:bookmarkStart w:id="338" w:name="_Toc6219810"/>
      <w:r>
        <w:t>General</w:t>
      </w:r>
      <w:bookmarkEnd w:id="338"/>
    </w:p>
    <w:p w14:paraId="38B8B5C7" w14:textId="76EDB66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4229B">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9" w:name="_Ref525810081"/>
      <w:bookmarkStart w:id="340" w:name="_Toc6219811"/>
      <w:r>
        <w:t>l</w:t>
      </w:r>
      <w:r w:rsidR="006C1B56">
        <w:t xml:space="preserve">ocation </w:t>
      </w:r>
      <w:r w:rsidR="00AF60C1">
        <w:t>property</w:t>
      </w:r>
      <w:bookmarkEnd w:id="339"/>
      <w:bookmarkEnd w:id="340"/>
    </w:p>
    <w:p w14:paraId="46352381" w14:textId="721885DA" w:rsidR="00604E7A" w:rsidRDefault="001A277B" w:rsidP="00604E7A">
      <w:bookmarkStart w:id="341" w:name="_Hlk3472165"/>
      <w:r>
        <w:t>Depending on the circumstances, a</w:t>
      </w:r>
      <w:bookmarkEnd w:id="341"/>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4229B">
        <w:t>3.4</w:t>
      </w:r>
      <w:r w:rsidR="00604E7A">
        <w:fldChar w:fldCharType="end"/>
      </w:r>
      <w:r w:rsidR="00604E7A">
        <w:t xml:space="preserve">) that specifies the location of the external </w:t>
      </w:r>
      <w:r w:rsidR="00F265D8">
        <w:t xml:space="preserve">property </w:t>
      </w:r>
      <w:r w:rsidR="00604E7A">
        <w:t>file.</w:t>
      </w:r>
    </w:p>
    <w:p w14:paraId="79BAE496" w14:textId="4EDB59D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4229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422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171DA31"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4229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2"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4229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C4229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42"/>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4229B">
        <w:t>3.16.3</w:t>
      </w:r>
      <w:r>
        <w:fldChar w:fldCharType="end"/>
      </w:r>
      <w:r>
        <w:t>).</w:t>
      </w:r>
    </w:p>
    <w:p w14:paraId="7C6C90CA" w14:textId="72FD5310" w:rsidR="00AF60C1" w:rsidRDefault="008E4B88">
      <w:pPr>
        <w:pStyle w:val="Heading3"/>
      </w:pPr>
      <w:bookmarkStart w:id="343" w:name="_Ref525810085"/>
      <w:bookmarkStart w:id="344" w:name="_Toc6219812"/>
      <w:proofErr w:type="spellStart"/>
      <w:r>
        <w:t>guid</w:t>
      </w:r>
      <w:proofErr w:type="spellEnd"/>
      <w:r>
        <w:t xml:space="preserve"> </w:t>
      </w:r>
      <w:r w:rsidR="00AF60C1">
        <w:t>property</w:t>
      </w:r>
      <w:bookmarkEnd w:id="343"/>
      <w:bookmarkEnd w:id="344"/>
    </w:p>
    <w:p w14:paraId="54EBB426" w14:textId="2919E51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5" w:name="_Toc6219813"/>
      <w:proofErr w:type="spellStart"/>
      <w:r>
        <w:t>itemCount</w:t>
      </w:r>
      <w:proofErr w:type="spellEnd"/>
      <w:r>
        <w:t xml:space="preserve"> property</w:t>
      </w:r>
      <w:bookmarkEnd w:id="345"/>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8B621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4229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6" w:name="_Ref526936831"/>
      <w:bookmarkStart w:id="347" w:name="_Toc6219814"/>
      <w:proofErr w:type="spellStart"/>
      <w:r>
        <w:lastRenderedPageBreak/>
        <w:t>runAutomationDetails</w:t>
      </w:r>
      <w:proofErr w:type="spellEnd"/>
      <w:r>
        <w:t xml:space="preserve"> object</w:t>
      </w:r>
      <w:bookmarkEnd w:id="346"/>
      <w:bookmarkEnd w:id="347"/>
    </w:p>
    <w:p w14:paraId="589B6DF1" w14:textId="63103A8B" w:rsidR="00636635" w:rsidRDefault="00636635" w:rsidP="00636635">
      <w:pPr>
        <w:pStyle w:val="Heading3"/>
      </w:pPr>
      <w:bookmarkStart w:id="348" w:name="_Ref526936874"/>
      <w:bookmarkStart w:id="349" w:name="_Toc6219815"/>
      <w:r>
        <w:t>General</w:t>
      </w:r>
      <w:bookmarkEnd w:id="348"/>
      <w:bookmarkEnd w:id="349"/>
    </w:p>
    <w:p w14:paraId="00A2DEFC" w14:textId="0AC6736E" w:rsidR="00A0147E" w:rsidRDefault="00A0147E" w:rsidP="00A0147E">
      <w:bookmarkStart w:id="350" w:name="_Hlk526586231"/>
      <w:r>
        <w:t xml:space="preserve">A </w:t>
      </w:r>
      <w:proofErr w:type="spellStart"/>
      <w:r>
        <w:rPr>
          <w:rStyle w:val="CODEtemp"/>
        </w:rPr>
        <w:t>runAutomationDetails</w:t>
      </w:r>
      <w:proofErr w:type="spellEnd"/>
      <w:r>
        <w:t xml:space="preserve"> object contains information that specifies </w:t>
      </w:r>
      <w:bookmarkEnd w:id="350"/>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B96C1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4229B">
        <w:t>3.14</w:t>
      </w:r>
      <w:r w:rsidR="008B6DA3">
        <w:fldChar w:fldCharType="end"/>
      </w:r>
      <w:r>
        <w:t>).</w:t>
      </w:r>
    </w:p>
    <w:p w14:paraId="340889C7" w14:textId="0269DF19"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4229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1D054DB"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4229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51" w:name="_Toc6219816"/>
      <w:r>
        <w:t>Constraints</w:t>
      </w:r>
      <w:bookmarkEnd w:id="351"/>
    </w:p>
    <w:p w14:paraId="2467F699" w14:textId="235EF14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4229B">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4229B">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4229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52" w:name="_Toc6219817"/>
      <w:r>
        <w:t>description property</w:t>
      </w:r>
      <w:bookmarkEnd w:id="352"/>
    </w:p>
    <w:p w14:paraId="25D213B4" w14:textId="76CB439D"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3" w:name="_Ref526936776"/>
      <w:bookmarkStart w:id="354" w:name="_Toc6219818"/>
      <w:r>
        <w:lastRenderedPageBreak/>
        <w:t xml:space="preserve">id </w:t>
      </w:r>
      <w:r w:rsidR="00636635">
        <w:t>property</w:t>
      </w:r>
      <w:bookmarkEnd w:id="353"/>
      <w:bookmarkEnd w:id="354"/>
    </w:p>
    <w:p w14:paraId="4B70380E" w14:textId="36EF366C" w:rsidR="008B6DA3" w:rsidRDefault="008B6DA3" w:rsidP="008B6DA3">
      <w:bookmarkStart w:id="355"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4229B">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91A672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4229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6" w:name="_Ref526937044"/>
      <w:bookmarkStart w:id="357" w:name="_Toc6219819"/>
      <w:proofErr w:type="spellStart"/>
      <w:r>
        <w:t>guid</w:t>
      </w:r>
      <w:proofErr w:type="spellEnd"/>
      <w:r>
        <w:t xml:space="preserve"> </w:t>
      </w:r>
      <w:r w:rsidR="00636635">
        <w:t>property</w:t>
      </w:r>
      <w:bookmarkEnd w:id="356"/>
      <w:bookmarkEnd w:id="357"/>
    </w:p>
    <w:p w14:paraId="171C0D57" w14:textId="02F8BB66"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4229B">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8" w:name="_Ref526937456"/>
      <w:bookmarkStart w:id="359" w:name="_Toc6219820"/>
      <w:proofErr w:type="spellStart"/>
      <w:r>
        <w:t>correlationGuid</w:t>
      </w:r>
      <w:proofErr w:type="spellEnd"/>
      <w:r>
        <w:t xml:space="preserve"> property</w:t>
      </w:r>
      <w:bookmarkEnd w:id="358"/>
      <w:bookmarkEnd w:id="359"/>
    </w:p>
    <w:p w14:paraId="0DF48F07" w14:textId="18BA0A53"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4229B">
        <w:t>3.5.4</w:t>
      </w:r>
      <w:r>
        <w:fldChar w:fldCharType="end"/>
      </w:r>
      <w:r>
        <w:t>) which is shared by all such runs of the same type, and differs between any two runs of different types.</w:t>
      </w:r>
    </w:p>
    <w:p w14:paraId="7A1FBC28" w14:textId="68BE59B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4229B">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0" w:name="_Ref493350964"/>
      <w:bookmarkStart w:id="361" w:name="_Toc6219821"/>
      <w:r>
        <w:lastRenderedPageBreak/>
        <w:t>tool object</w:t>
      </w:r>
      <w:bookmarkEnd w:id="360"/>
      <w:bookmarkEnd w:id="361"/>
    </w:p>
    <w:p w14:paraId="389A43BD" w14:textId="582B65CB" w:rsidR="00401BB5" w:rsidRDefault="00401BB5" w:rsidP="00401BB5">
      <w:pPr>
        <w:pStyle w:val="Heading3"/>
      </w:pPr>
      <w:bookmarkStart w:id="362" w:name="_Ref3663435"/>
      <w:bookmarkStart w:id="363" w:name="_Ref3726198"/>
      <w:bookmarkStart w:id="364" w:name="_Toc6219822"/>
      <w:r>
        <w:t>General</w:t>
      </w:r>
      <w:bookmarkEnd w:id="362"/>
      <w:bookmarkEnd w:id="363"/>
      <w:bookmarkEnd w:id="364"/>
    </w:p>
    <w:p w14:paraId="13ED0A5F" w14:textId="556A41F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4229B">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C4229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4229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7437516"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421D10E" w:rsidR="003D09A4" w:rsidRDefault="003D09A4" w:rsidP="003D09A4">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EABF585" w:rsidR="003D09A4" w:rsidRDefault="003D09A4" w:rsidP="003D09A4">
      <w:pPr>
        <w:pStyle w:val="Code"/>
      </w:pPr>
      <w:r>
        <w:t xml:space="preserve">  "extensions": [          # See §</w:t>
      </w:r>
      <w:r>
        <w:fldChar w:fldCharType="begin"/>
      </w:r>
      <w:r>
        <w:instrText xml:space="preserve"> REF _Ref3663271 \r \h </w:instrText>
      </w:r>
      <w:r>
        <w:fldChar w:fldCharType="separate"/>
      </w:r>
      <w:r w:rsidR="00C4229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5" w:name="_Ref3663219"/>
      <w:bookmarkStart w:id="366" w:name="_Toc6219823"/>
      <w:r>
        <w:t>driver property</w:t>
      </w:r>
      <w:bookmarkEnd w:id="365"/>
      <w:bookmarkEnd w:id="366"/>
    </w:p>
    <w:p w14:paraId="242A18C5" w14:textId="373F673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7" w:name="_Ref3663271"/>
      <w:bookmarkStart w:id="368" w:name="_Toc6219824"/>
      <w:r>
        <w:t>extensions property</w:t>
      </w:r>
      <w:bookmarkEnd w:id="367"/>
      <w:bookmarkEnd w:id="368"/>
    </w:p>
    <w:p w14:paraId="521FDDFA" w14:textId="5D2FC48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4229B">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4229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9" w:name="_Ref3663078"/>
      <w:bookmarkStart w:id="370" w:name="_Toc6219825"/>
      <w:bookmarkStart w:id="371" w:name="_Hlk4510312"/>
      <w:proofErr w:type="spellStart"/>
      <w:r>
        <w:t>toolComponent</w:t>
      </w:r>
      <w:proofErr w:type="spellEnd"/>
      <w:r>
        <w:t xml:space="preserve"> object</w:t>
      </w:r>
      <w:bookmarkEnd w:id="369"/>
      <w:bookmarkEnd w:id="370"/>
    </w:p>
    <w:p w14:paraId="7AF98015" w14:textId="56895A30" w:rsidR="00A703AA" w:rsidRDefault="00A703AA" w:rsidP="00A703AA">
      <w:pPr>
        <w:pStyle w:val="Heading3"/>
      </w:pPr>
      <w:bookmarkStart w:id="372" w:name="_Toc6219826"/>
      <w:r>
        <w:t>General</w:t>
      </w:r>
      <w:bookmarkEnd w:id="372"/>
    </w:p>
    <w:p w14:paraId="6E55D0FB" w14:textId="651B397E"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4229B">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3368491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4229B">
        <w:t>3.19.2</w:t>
      </w:r>
      <w:r w:rsidR="00D61B3C">
        <w:fldChar w:fldCharType="end"/>
      </w:r>
      <w:r>
        <w:t>)</w:t>
      </w:r>
    </w:p>
    <w:p w14:paraId="5BA98CB4" w14:textId="1C983A6E"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4229B">
        <w:t>3.19.3</w:t>
      </w:r>
      <w:r w:rsidR="00D61B3C">
        <w:fldChar w:fldCharType="end"/>
      </w:r>
      <w:r>
        <w:t>)</w:t>
      </w:r>
    </w:p>
    <w:p w14:paraId="18E92E3A" w14:textId="68BB1852"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4229B">
        <w:t>3.19.4</w:t>
      </w:r>
      <w:r w:rsidR="00D61B3C">
        <w:fldChar w:fldCharType="end"/>
      </w:r>
      <w:r w:rsidR="0028268F">
        <w:t>)</w:t>
      </w:r>
    </w:p>
    <w:p w14:paraId="364E92DD" w14:textId="10338351"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4229B">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4229B">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73" w:name="_Ref4572675"/>
      <w:bookmarkStart w:id="374" w:name="_Toc6219827"/>
      <w:bookmarkStart w:id="375" w:name="_Hlk4587611"/>
      <w:r>
        <w:t>Taxonomies</w:t>
      </w:r>
      <w:bookmarkEnd w:id="373"/>
      <w:bookmarkEnd w:id="374"/>
    </w:p>
    <w:p w14:paraId="40506929" w14:textId="2341712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A842B8B"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4229B">
        <w:t>3.19.23</w:t>
      </w:r>
      <w:r>
        <w:fldChar w:fldCharType="end"/>
      </w:r>
      <w:r>
        <w:t>).</w:t>
      </w:r>
    </w:p>
    <w:p w14:paraId="57E56912" w14:textId="24AB81C3"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4229B">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4229B">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4229B">
        <w:t>3.47.5</w:t>
      </w:r>
      <w:r>
        <w:fldChar w:fldCharType="end"/>
      </w:r>
      <w:r>
        <w:t>), localizable (§</w:t>
      </w:r>
      <w:r>
        <w:fldChar w:fldCharType="begin"/>
      </w:r>
      <w:r>
        <w:instrText xml:space="preserve"> REF _Ref4509677 \r \h </w:instrText>
      </w:r>
      <w:r>
        <w:fldChar w:fldCharType="separate"/>
      </w:r>
      <w:r w:rsidR="00C4229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4229B">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4229B">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4229B">
        <w:t>3.47.14</w:t>
      </w:r>
      <w:r>
        <w:fldChar w:fldCharType="end"/>
      </w:r>
      <w:r>
        <w:t>).</w:t>
      </w:r>
    </w:p>
    <w:p w14:paraId="6822D740" w14:textId="054BAEE1"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4229B">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4229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4229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4229B">
        <w:t>3.19.22</w:t>
      </w:r>
      <w:r>
        <w:fldChar w:fldCharType="end"/>
      </w:r>
      <w:r>
        <w:t>) properties.</w:t>
      </w:r>
    </w:p>
    <w:p w14:paraId="7396B4AB" w14:textId="2E373A23"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4229B">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4229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35FD08B"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4229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4229B">
        <w:t>3.51</w:t>
      </w:r>
      <w:r w:rsidR="00F362FF">
        <w:fldChar w:fldCharType="end"/>
      </w:r>
      <w:r w:rsidR="00F362FF">
        <w:t>.</w:t>
      </w:r>
    </w:p>
    <w:p w14:paraId="4171D515" w14:textId="13769A28"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4229B">
        <w:t>3.14</w:t>
      </w:r>
      <w:r>
        <w:fldChar w:fldCharType="end"/>
      </w:r>
      <w:r>
        <w:t>).</w:t>
      </w:r>
    </w:p>
    <w:p w14:paraId="47086809" w14:textId="780E702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288C0035" w14:textId="0E0B058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BDD58D8"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4229B">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469EEE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4229B">
        <w:t>3.47.15</w:t>
      </w:r>
      <w:r w:rsidR="00F362FF">
        <w:fldChar w:fldCharType="end"/>
      </w:r>
      <w:r w:rsidR="00F362FF">
        <w:t>.</w:t>
      </w:r>
    </w:p>
    <w:p w14:paraId="52CA54F5" w14:textId="2E09C3F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C4229B">
        <w:t>3.51</w:t>
      </w:r>
      <w:r w:rsidR="00F362FF">
        <w:fldChar w:fldCharType="end"/>
      </w:r>
      <w:r w:rsidR="00F362FF">
        <w:t>).</w:t>
      </w:r>
    </w:p>
    <w:p w14:paraId="626613CC" w14:textId="1D8BC650"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4229B">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F72D44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4229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6" w:name="_Ref4572683"/>
      <w:bookmarkStart w:id="377" w:name="_Toc6219828"/>
      <w:bookmarkStart w:id="378" w:name="_Hlk4660791"/>
      <w:bookmarkEnd w:id="375"/>
      <w:r>
        <w:t>Translations</w:t>
      </w:r>
      <w:bookmarkEnd w:id="376"/>
      <w:bookmarkEnd w:id="377"/>
    </w:p>
    <w:bookmarkEnd w:id="378"/>
    <w:p w14:paraId="7E7D3A07" w14:textId="2C4521F5"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4229B">
        <w:t>3.5.2</w:t>
      </w:r>
      <w:r w:rsidR="0051580C">
        <w:fldChar w:fldCharType="end"/>
      </w:r>
      <w:r w:rsidR="0051580C">
        <w:t>) into another language.</w:t>
      </w:r>
    </w:p>
    <w:p w14:paraId="154704A8" w14:textId="3F2D2BE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C4229B">
        <w:t>3.19.31</w:t>
      </w:r>
      <w:r w:rsidR="000112A5">
        <w:fldChar w:fldCharType="end"/>
      </w:r>
      <w:r w:rsidR="000112A5">
        <w:t>).</w:t>
      </w:r>
    </w:p>
    <w:p w14:paraId="5FD4E30B" w14:textId="36DF5A2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4229B">
        <w:t>3.14.9</w:t>
      </w:r>
      <w:r>
        <w:fldChar w:fldCharType="end"/>
      </w:r>
      <w:r>
        <w:t>).</w:t>
      </w:r>
    </w:p>
    <w:p w14:paraId="021DDF70" w14:textId="4DD5E85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4229B">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5261A84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4229B">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4229B">
        <w:t>3.19.30</w:t>
      </w:r>
      <w:r w:rsidR="005F6EF8">
        <w:fldChar w:fldCharType="end"/>
      </w:r>
      <w:r w:rsidR="005F6EF8">
        <w:t>), populated by translated components.</w:t>
      </w:r>
    </w:p>
    <w:p w14:paraId="3B3125E8" w14:textId="713D5F96"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4229B">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5528BF72" w:rsidR="00CF7E53" w:rsidRDefault="00CF7E53" w:rsidP="0005029C">
      <w:bookmarkStart w:id="379"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4229B">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9D77C17" w:rsidR="00AB32CC" w:rsidRDefault="00AB32CC" w:rsidP="0005029C">
      <w:bookmarkStart w:id="380"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4229B">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4229B">
        <w:t>3.19.30</w:t>
      </w:r>
      <w:r>
        <w:fldChar w:fldCharType="end"/>
      </w:r>
      <w:r>
        <w:t>). See the descriptions of those two properties for an explanation of the interaction between them.</w:t>
      </w:r>
    </w:p>
    <w:bookmarkEnd w:id="379"/>
    <w:bookmarkEnd w:id="380"/>
    <w:p w14:paraId="30C99874" w14:textId="73B9BC7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4229B">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4229B">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4229B">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4229B">
        <w:t>3.19.30</w:t>
      </w:r>
      <w:r>
        <w:fldChar w:fldCharType="end"/>
      </w:r>
      <w:r>
        <w:t>).</w:t>
      </w:r>
    </w:p>
    <w:p w14:paraId="635FB0A3" w14:textId="6ED9A38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4229B">
        <w:t>3.14</w:t>
      </w:r>
      <w:r>
        <w:fldChar w:fldCharType="end"/>
      </w:r>
      <w:r>
        <w:t>).</w:t>
      </w:r>
    </w:p>
    <w:p w14:paraId="69085BD7" w14:textId="11460C4F"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00B84643" w14:textId="532134D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3BE020E0"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4229B">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1" w:name="_Ref4572690"/>
      <w:bookmarkStart w:id="382" w:name="_Toc6219829"/>
      <w:r>
        <w:t>Policies</w:t>
      </w:r>
      <w:bookmarkEnd w:id="381"/>
      <w:bookmarkEnd w:id="38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3A16A706"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4229B">
        <w:t>3.19.31</w:t>
      </w:r>
      <w:r w:rsidR="00363F84">
        <w:fldChar w:fldCharType="end"/>
      </w:r>
      <w:r w:rsidR="00213743">
        <w:t>).</w:t>
      </w:r>
    </w:p>
    <w:p w14:paraId="6456A294" w14:textId="01E8CC4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4229B">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4229B">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4229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B4FFDC8"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4229B">
        <w:t>3.14.10</w:t>
      </w:r>
      <w:r>
        <w:fldChar w:fldCharType="end"/>
      </w:r>
      <w:r>
        <w:t>).</w:t>
      </w:r>
    </w:p>
    <w:p w14:paraId="1322BD32" w14:textId="28DBFEE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4229B">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4229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83"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311217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4229B">
        <w:t>3.14</w:t>
      </w:r>
      <w:r w:rsidR="0063571B">
        <w:fldChar w:fldCharType="end"/>
      </w:r>
      <w:r w:rsidR="0063571B">
        <w:t>)</w:t>
      </w:r>
      <w:r>
        <w:t>.</w:t>
      </w:r>
    </w:p>
    <w:p w14:paraId="32C27A5A" w14:textId="2029703B" w:rsidR="000375DC" w:rsidRDefault="000375DC" w:rsidP="000375DC">
      <w:pPr>
        <w:pStyle w:val="Code"/>
      </w:pPr>
      <w:r>
        <w:t xml:space="preserve">  "tool": {                        # See </w:t>
      </w:r>
      <w:bookmarkStart w:id="384" w:name="_Hlk5010077"/>
      <w:r w:rsidRPr="003B5868">
        <w:t>§</w:t>
      </w:r>
      <w:bookmarkEnd w:id="384"/>
      <w:r>
        <w:fldChar w:fldCharType="begin"/>
      </w:r>
      <w:r>
        <w:instrText xml:space="preserve"> REF _Ref493350956 \r \h </w:instrText>
      </w:r>
      <w:r>
        <w:fldChar w:fldCharType="separate"/>
      </w:r>
      <w:r w:rsidR="00C4229B">
        <w:t>3.14.6</w:t>
      </w:r>
      <w:r>
        <w:fldChar w:fldCharType="end"/>
      </w:r>
      <w:r>
        <w:t>.</w:t>
      </w:r>
    </w:p>
    <w:p w14:paraId="69DC987F" w14:textId="0F9A8D1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59ADCE2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4229B">
        <w:t>3.19.21</w:t>
      </w:r>
      <w:r>
        <w:fldChar w:fldCharType="end"/>
      </w:r>
      <w:r>
        <w:t>.</w:t>
      </w:r>
    </w:p>
    <w:p w14:paraId="5E4782E2" w14:textId="06B015E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4229B">
        <w:t>3.47</w:t>
      </w:r>
      <w:r>
        <w:fldChar w:fldCharType="end"/>
      </w:r>
      <w:r>
        <w:t>).</w:t>
      </w:r>
    </w:p>
    <w:p w14:paraId="7874FC94" w14:textId="77777777" w:rsidR="000375DC" w:rsidRDefault="000375DC" w:rsidP="000375DC">
      <w:pPr>
        <w:pStyle w:val="Code"/>
      </w:pPr>
      <w:r>
        <w:t xml:space="preserve">          "id": "CA2101",</w:t>
      </w:r>
    </w:p>
    <w:p w14:paraId="3B0AA9DC" w14:textId="41C4C5AA"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4229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AE7638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4229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 w:name="_Ref4090820"/>
      <w:bookmarkStart w:id="386" w:name="_Toc6219830"/>
      <w:bookmarkEnd w:id="371"/>
      <w:bookmarkEnd w:id="383"/>
      <w:proofErr w:type="spellStart"/>
      <w:r>
        <w:lastRenderedPageBreak/>
        <w:t>guid</w:t>
      </w:r>
      <w:proofErr w:type="spellEnd"/>
      <w:r>
        <w:t xml:space="preserve"> property</w:t>
      </w:r>
      <w:bookmarkEnd w:id="385"/>
      <w:bookmarkEnd w:id="386"/>
    </w:p>
    <w:p w14:paraId="201B839A" w14:textId="3FAFC10A"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4229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7" w:name="_Ref493409155"/>
      <w:bookmarkStart w:id="388" w:name="_Toc6219831"/>
      <w:r>
        <w:t>name property</w:t>
      </w:r>
      <w:bookmarkEnd w:id="387"/>
      <w:bookmarkEnd w:id="388"/>
    </w:p>
    <w:p w14:paraId="2A7A8CB5" w14:textId="532C0470"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9" w:name="_Ref493409168"/>
      <w:bookmarkStart w:id="390" w:name="_Toc6219832"/>
      <w:proofErr w:type="spellStart"/>
      <w:r>
        <w:t>fullName</w:t>
      </w:r>
      <w:proofErr w:type="spellEnd"/>
      <w:r>
        <w:t xml:space="preserve"> property</w:t>
      </w:r>
      <w:bookmarkEnd w:id="389"/>
      <w:bookmarkEnd w:id="390"/>
    </w:p>
    <w:p w14:paraId="00DFF29E" w14:textId="23A208A6"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91" w:name="_Ref493409198"/>
      <w:bookmarkStart w:id="392" w:name="_Toc6219833"/>
      <w:proofErr w:type="spellStart"/>
      <w:r>
        <w:t>semanticVersion</w:t>
      </w:r>
      <w:proofErr w:type="spellEnd"/>
      <w:r>
        <w:t xml:space="preserve"> property</w:t>
      </w:r>
      <w:bookmarkEnd w:id="391"/>
      <w:bookmarkEnd w:id="392"/>
    </w:p>
    <w:p w14:paraId="143A6795" w14:textId="1A328620"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20F7E5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4229B">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4229B">
        <w:t>3.22.2</w:t>
      </w:r>
      <w:r>
        <w:fldChar w:fldCharType="end"/>
      </w:r>
      <w:r>
        <w:t>))</w:t>
      </w:r>
      <w:r w:rsidR="00590B1D" w:rsidRPr="00590B1D">
        <w:t>.</w:t>
      </w:r>
    </w:p>
    <w:p w14:paraId="0FF70363" w14:textId="5F2D1A48" w:rsidR="00401BB5" w:rsidRDefault="00401BB5" w:rsidP="00401BB5">
      <w:pPr>
        <w:pStyle w:val="Heading3"/>
      </w:pPr>
      <w:bookmarkStart w:id="393" w:name="_Ref493409191"/>
      <w:bookmarkStart w:id="394" w:name="_Toc6219834"/>
      <w:r>
        <w:t>version property</w:t>
      </w:r>
      <w:bookmarkEnd w:id="393"/>
      <w:bookmarkEnd w:id="39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5" w:name="_Ref493409205"/>
      <w:bookmarkStart w:id="396" w:name="_Toc6219835"/>
      <w:proofErr w:type="spellStart"/>
      <w:r>
        <w:t>dottedQuadFileVersion</w:t>
      </w:r>
      <w:proofErr w:type="spellEnd"/>
      <w:r>
        <w:t xml:space="preserve"> </w:t>
      </w:r>
      <w:r w:rsidR="00401BB5">
        <w:t>property</w:t>
      </w:r>
      <w:bookmarkEnd w:id="395"/>
      <w:bookmarkEnd w:id="39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7" w:name="_Toc6219836"/>
      <w:proofErr w:type="spellStart"/>
      <w:r>
        <w:t>releaseDateUtc</w:t>
      </w:r>
      <w:bookmarkEnd w:id="397"/>
      <w:proofErr w:type="spellEnd"/>
    </w:p>
    <w:p w14:paraId="79F872F8" w14:textId="6500C518"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4229B">
        <w:t>3.9</w:t>
      </w:r>
      <w:r>
        <w:fldChar w:fldCharType="end"/>
      </w:r>
      <w:r>
        <w:t>, specifying the UTC date (and optionally, the time) of the component’s release.</w:t>
      </w:r>
    </w:p>
    <w:p w14:paraId="5BFCD59B" w14:textId="7CF6F6A0" w:rsidR="00D512EE" w:rsidRDefault="00D512EE" w:rsidP="00D512EE">
      <w:pPr>
        <w:pStyle w:val="Heading3"/>
      </w:pPr>
      <w:bookmarkStart w:id="398" w:name="_Toc6219837"/>
      <w:proofErr w:type="spellStart"/>
      <w:r>
        <w:t>downloadUri</w:t>
      </w:r>
      <w:proofErr w:type="spellEnd"/>
      <w:r>
        <w:t xml:space="preserve"> property</w:t>
      </w:r>
      <w:bookmarkEnd w:id="398"/>
    </w:p>
    <w:p w14:paraId="29604BF7" w14:textId="5C2F53DF"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9" w:name="_Toc6219838"/>
      <w:proofErr w:type="spellStart"/>
      <w:r>
        <w:t>informationUri</w:t>
      </w:r>
      <w:proofErr w:type="spellEnd"/>
      <w:r>
        <w:t xml:space="preserve"> property</w:t>
      </w:r>
      <w:bookmarkEnd w:id="399"/>
    </w:p>
    <w:p w14:paraId="282CEFE7" w14:textId="7E081B95"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0" w:name="_Toc6219839"/>
      <w:r>
        <w:t>organization property</w:t>
      </w:r>
      <w:bookmarkEnd w:id="400"/>
    </w:p>
    <w:p w14:paraId="6B302E56" w14:textId="48ADDCE7"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01" w:name="_Toc6219840"/>
      <w:r>
        <w:t>product property</w:t>
      </w:r>
      <w:bookmarkEnd w:id="401"/>
    </w:p>
    <w:p w14:paraId="67685158" w14:textId="19E859A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02" w:name="_Toc6219841"/>
      <w:proofErr w:type="spellStart"/>
      <w:r>
        <w:t>product</w:t>
      </w:r>
      <w:r w:rsidR="0068622C">
        <w:t>S</w:t>
      </w:r>
      <w:r>
        <w:t>uite</w:t>
      </w:r>
      <w:proofErr w:type="spellEnd"/>
      <w:r>
        <w:t xml:space="preserve"> property</w:t>
      </w:r>
      <w:bookmarkEnd w:id="402"/>
    </w:p>
    <w:p w14:paraId="02C4122F" w14:textId="6039E2E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03" w:name="_Ref3723724"/>
      <w:bookmarkStart w:id="404" w:name="_Toc6219842"/>
      <w:proofErr w:type="spellStart"/>
      <w:r>
        <w:t>shortDescription</w:t>
      </w:r>
      <w:proofErr w:type="spellEnd"/>
      <w:r>
        <w:t xml:space="preserve"> property</w:t>
      </w:r>
      <w:bookmarkEnd w:id="403"/>
      <w:bookmarkEnd w:id="404"/>
    </w:p>
    <w:p w14:paraId="7EFCEBEE" w14:textId="400E29EA"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5" w:name="_Ref4583311"/>
      <w:bookmarkStart w:id="406" w:name="_Toc6219843"/>
      <w:proofErr w:type="spellStart"/>
      <w:r>
        <w:lastRenderedPageBreak/>
        <w:t>fullDescription</w:t>
      </w:r>
      <w:proofErr w:type="spellEnd"/>
      <w:r>
        <w:t xml:space="preserve"> property</w:t>
      </w:r>
      <w:bookmarkEnd w:id="405"/>
      <w:bookmarkEnd w:id="406"/>
    </w:p>
    <w:p w14:paraId="263E6B01" w14:textId="7348B04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containing a comprehensive description of the tool component.</w:t>
      </w:r>
    </w:p>
    <w:p w14:paraId="6CFF4C26" w14:textId="077B634B"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4229B">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7" w:name="_Ref508811658"/>
      <w:bookmarkStart w:id="408" w:name="_Ref508812630"/>
      <w:bookmarkStart w:id="409" w:name="_Toc6219844"/>
      <w:r>
        <w:t>language property</w:t>
      </w:r>
      <w:bookmarkEnd w:id="407"/>
      <w:bookmarkEnd w:id="408"/>
      <w:bookmarkEnd w:id="409"/>
    </w:p>
    <w:p w14:paraId="29C944BA" w14:textId="40108608"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0" w:name="_Hlk503355525"/>
      <w:r w:rsidR="00C56762" w:rsidRPr="00C56762">
        <w:t xml:space="preserve">a string specifying the language of </w:t>
      </w:r>
      <w:bookmarkEnd w:id="410"/>
      <w:r w:rsidR="0079181A">
        <w:t>the localiz</w:t>
      </w:r>
      <w:r>
        <w:t>able</w:t>
      </w:r>
      <w:r w:rsidR="0079181A">
        <w:t xml:space="preserve"> </w:t>
      </w:r>
      <w:r>
        <w:t>strings (§</w:t>
      </w:r>
      <w:r>
        <w:fldChar w:fldCharType="begin"/>
      </w:r>
      <w:r>
        <w:instrText xml:space="preserve"> REF _Ref4509677 \r \h </w:instrText>
      </w:r>
      <w:r>
        <w:fldChar w:fldCharType="separate"/>
      </w:r>
      <w:r w:rsidR="00C4229B">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4229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02F34D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4229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11" w:name="_Ref4236566"/>
      <w:bookmarkStart w:id="412" w:name="_Toc6219845"/>
      <w:bookmarkStart w:id="413" w:name="_Ref508812052"/>
      <w:proofErr w:type="spellStart"/>
      <w:r>
        <w:t>globalMessageStrings</w:t>
      </w:r>
      <w:proofErr w:type="spellEnd"/>
      <w:r>
        <w:t xml:space="preserve"> property</w:t>
      </w:r>
      <w:bookmarkEnd w:id="411"/>
      <w:bookmarkEnd w:id="412"/>
    </w:p>
    <w:p w14:paraId="0462BA63" w14:textId="74685B4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4229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4229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4229B">
        <w:t>3.11</w:t>
      </w:r>
      <w:r>
        <w:fldChar w:fldCharType="end"/>
      </w:r>
      <w:r>
        <w:t>).</w:t>
      </w:r>
    </w:p>
    <w:p w14:paraId="5A95088F" w14:textId="77777777" w:rsidR="00AE1A72" w:rsidRDefault="00AE1A72" w:rsidP="00AE1A72">
      <w:pPr>
        <w:pStyle w:val="Note"/>
      </w:pPr>
      <w:r>
        <w:t>EXAMPLE:</w:t>
      </w:r>
    </w:p>
    <w:p w14:paraId="22763051" w14:textId="21F58C3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4C9758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4229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4" w:name="_Ref3899090"/>
      <w:bookmarkStart w:id="415" w:name="_Ref4583708"/>
      <w:bookmarkStart w:id="416" w:name="_Toc6219846"/>
      <w:r>
        <w:lastRenderedPageBreak/>
        <w:t xml:space="preserve">rules </w:t>
      </w:r>
      <w:r w:rsidR="00AE1A72">
        <w:t>property</w:t>
      </w:r>
      <w:bookmarkEnd w:id="414"/>
      <w:bookmarkEnd w:id="415"/>
      <w:bookmarkEnd w:id="416"/>
    </w:p>
    <w:p w14:paraId="271A837C" w14:textId="451F573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4229B">
        <w:t>3.47</w:t>
      </w:r>
      <w:r>
        <w:fldChar w:fldCharType="end"/>
      </w:r>
      <w:r>
        <w:t>) each of which provides information about an analysis rule supported by the tool component.</w:t>
      </w:r>
    </w:p>
    <w:p w14:paraId="22AC7031" w14:textId="77EA7B1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4229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7C92DE4"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C50B72B"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4229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7" w:name="_Ref3973541"/>
      <w:bookmarkStart w:id="418" w:name="_Ref4583714"/>
      <w:bookmarkStart w:id="419" w:name="_Toc6219847"/>
      <w:r>
        <w:t>notifications</w:t>
      </w:r>
      <w:r w:rsidR="00AE1A72">
        <w:t xml:space="preserve"> property</w:t>
      </w:r>
      <w:bookmarkEnd w:id="417"/>
      <w:bookmarkEnd w:id="418"/>
      <w:bookmarkEnd w:id="419"/>
    </w:p>
    <w:p w14:paraId="40AD837A" w14:textId="6835FB9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4229B">
        <w:t>3.47</w:t>
      </w:r>
      <w:r>
        <w:fldChar w:fldCharType="end"/>
      </w:r>
      <w:r>
        <w:t>) each of which provides information about a notification provided by the tool component.</w:t>
      </w:r>
    </w:p>
    <w:p w14:paraId="33ABE834" w14:textId="24916E1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4229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E6BFA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0D9405A"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4229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20" w:name="_Ref4511026"/>
      <w:bookmarkStart w:id="421" w:name="_Ref4582928"/>
      <w:bookmarkStart w:id="422" w:name="_Toc6219848"/>
      <w:r>
        <w:t>taxa</w:t>
      </w:r>
      <w:bookmarkEnd w:id="420"/>
      <w:bookmarkEnd w:id="421"/>
      <w:bookmarkEnd w:id="422"/>
    </w:p>
    <w:p w14:paraId="0C210BE5" w14:textId="6A7F6CF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reportingDescriptor</w:t>
      </w:r>
      <w:proofErr w:type="spellEnd"/>
      <w:r>
        <w:t xml:space="preserve"> objects (</w:t>
      </w:r>
      <w:bookmarkStart w:id="423" w:name="_Hlk4310754"/>
      <w:r>
        <w:t>§</w:t>
      </w:r>
      <w:bookmarkEnd w:id="423"/>
      <w:r>
        <w:fldChar w:fldCharType="begin"/>
      </w:r>
      <w:r>
        <w:instrText xml:space="preserve"> REF _Ref508814067 \r \h </w:instrText>
      </w:r>
      <w:r>
        <w:fldChar w:fldCharType="separate"/>
      </w:r>
      <w:r w:rsidR="00C4229B">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30EDFACF"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4229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4229B">
        <w:t>3.19.22</w:t>
      </w:r>
      <w:r>
        <w:fldChar w:fldCharType="end"/>
      </w:r>
      <w:r>
        <w:t>).</w:t>
      </w:r>
    </w:p>
    <w:p w14:paraId="20B472E2" w14:textId="7DC8026A"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4229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4229B">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4" w:name="_Toc6219849"/>
      <w:proofErr w:type="spellStart"/>
      <w:r>
        <w:lastRenderedPageBreak/>
        <w:t>supportedTaxonomies</w:t>
      </w:r>
      <w:bookmarkEnd w:id="424"/>
      <w:proofErr w:type="spellEnd"/>
    </w:p>
    <w:p w14:paraId="38B67D51" w14:textId="249B4203"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4229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4229B">
        <w:t>3.19.2</w:t>
      </w:r>
      <w:r w:rsidR="0063571B">
        <w:fldChar w:fldCharType="end"/>
      </w:r>
      <w:r w:rsidR="0063571B">
        <w:t xml:space="preserve">) </w:t>
      </w:r>
      <w:r w:rsidR="00E22115">
        <w:t>that the component uses</w:t>
      </w:r>
      <w:r>
        <w:t xml:space="preserve"> to classify results.</w:t>
      </w:r>
    </w:p>
    <w:p w14:paraId="6B829285" w14:textId="6237A997"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4229B">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4229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4229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0C71E65E"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3AC69E6"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4229B">
        <w:t>3.14</w:t>
      </w:r>
      <w:r w:rsidR="00957865">
        <w:fldChar w:fldCharType="end"/>
      </w:r>
      <w:r w:rsidR="00957865">
        <w:t>)</w:t>
      </w:r>
    </w:p>
    <w:p w14:paraId="10BFD074" w14:textId="67776CD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4229B">
        <w:t>3.14.6</w:t>
      </w:r>
      <w:r w:rsidR="00957865">
        <w:fldChar w:fldCharType="end"/>
      </w:r>
      <w:r w:rsidR="00957865">
        <w:t>.</w:t>
      </w:r>
    </w:p>
    <w:p w14:paraId="5936B6F0" w14:textId="42634E6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4229B">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219A471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4229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D652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4229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C68E415"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4229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5" w:name="_Ref4510248"/>
      <w:bookmarkStart w:id="426" w:name="_Toc6219850"/>
      <w:proofErr w:type="spellStart"/>
      <w:r>
        <w:t>translationMetadata</w:t>
      </w:r>
      <w:proofErr w:type="spellEnd"/>
      <w:r>
        <w:t xml:space="preserve"> property</w:t>
      </w:r>
      <w:bookmarkEnd w:id="425"/>
      <w:bookmarkEnd w:id="426"/>
    </w:p>
    <w:p w14:paraId="33C8052C" w14:textId="0D34505E"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4229B">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4229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4229B">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7" w:name="_Toc6219851"/>
      <w:bookmarkEnd w:id="413"/>
      <w:r>
        <w:t>location</w:t>
      </w:r>
      <w:r w:rsidR="0068622C">
        <w:t>s property</w:t>
      </w:r>
      <w:bookmarkEnd w:id="427"/>
    </w:p>
    <w:p w14:paraId="7CAFB9EB" w14:textId="2AF67950"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4229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4229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8" w:name="_Ref4574634"/>
      <w:bookmarkStart w:id="429" w:name="_Toc6219852"/>
      <w:bookmarkStart w:id="430" w:name="_Hlk4574305"/>
      <w:r>
        <w:t>contents property</w:t>
      </w:r>
      <w:bookmarkEnd w:id="428"/>
      <w:bookmarkEnd w:id="429"/>
    </w:p>
    <w:p w14:paraId="0F6A9DFB" w14:textId="19D970DD"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4229B">
        <w:t>3.7.3</w:t>
      </w:r>
      <w:r w:rsidR="00011746">
        <w:fldChar w:fldCharType="end"/>
      </w:r>
      <w:r>
        <w:t>) strings each of which is one of the following values with the specified meanings:</w:t>
      </w:r>
    </w:p>
    <w:p w14:paraId="5F23B00A" w14:textId="2DDBA961"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4229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08AB2FB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4229B">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4229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31" w:name="_Toc6219853"/>
      <w:bookmarkStart w:id="432" w:name="_Hlk4575434"/>
      <w:bookmarkEnd w:id="430"/>
      <w:proofErr w:type="spellStart"/>
      <w:r>
        <w:t>isComprehensive</w:t>
      </w:r>
      <w:proofErr w:type="spellEnd"/>
      <w:r>
        <w:t xml:space="preserve"> property</w:t>
      </w:r>
      <w:bookmarkEnd w:id="431"/>
    </w:p>
    <w:p w14:paraId="02B7E407" w14:textId="4E71627C"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4229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E885EC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4229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4229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4229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F71D2F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4229B">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4229B">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33" w:name="_Ref4579138"/>
      <w:bookmarkStart w:id="434" w:name="_Toc6219854"/>
      <w:bookmarkEnd w:id="432"/>
      <w:proofErr w:type="spellStart"/>
      <w:r>
        <w:t>localizedDataSemanticVersion</w:t>
      </w:r>
      <w:proofErr w:type="spellEnd"/>
      <w:r>
        <w:t xml:space="preserve"> property</w:t>
      </w:r>
      <w:bookmarkEnd w:id="433"/>
      <w:bookmarkEnd w:id="434"/>
    </w:p>
    <w:p w14:paraId="2EF95A1D" w14:textId="37D6BF7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4229B">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4229B">
        <w:t>3.5.2</w:t>
      </w:r>
      <w:r w:rsidR="0012491A">
        <w:fldChar w:fldCharType="end"/>
      </w:r>
      <w:r w:rsidR="0012491A">
        <w:t>) that are present in this component.</w:t>
      </w:r>
    </w:p>
    <w:p w14:paraId="6F4F5CD7" w14:textId="470CFBF2"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4229B">
        <w:t>3.19.8</w:t>
      </w:r>
      <w:r>
        <w:fldChar w:fldCharType="end"/>
      </w:r>
      <w:r>
        <w:t>).</w:t>
      </w:r>
    </w:p>
    <w:p w14:paraId="034B74E9" w14:textId="6887A887"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4229B">
        <w:t>3.19.30</w:t>
      </w:r>
      <w:r>
        <w:fldChar w:fldCharType="end"/>
      </w:r>
      <w:r>
        <w:t>) for an explanation of how these two properties interact.</w:t>
      </w:r>
    </w:p>
    <w:p w14:paraId="74663438" w14:textId="720ECC40" w:rsidR="00EB0482" w:rsidRPr="00EB0482" w:rsidRDefault="00EB0482" w:rsidP="00EB0482">
      <w:pPr>
        <w:pStyle w:val="Note"/>
      </w:pPr>
      <w:bookmarkStart w:id="43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4229B">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6" w:name="_Ref4578450"/>
      <w:bookmarkStart w:id="437" w:name="_Toc6219855"/>
      <w:bookmarkStart w:id="438" w:name="_Hlk4588529"/>
      <w:bookmarkEnd w:id="435"/>
      <w:proofErr w:type="spellStart"/>
      <w:r>
        <w:t>minimumRequiredLocalizedDataSemanticVersion</w:t>
      </w:r>
      <w:proofErr w:type="spellEnd"/>
      <w:r>
        <w:t xml:space="preserve"> property</w:t>
      </w:r>
      <w:bookmarkEnd w:id="436"/>
      <w:bookmarkEnd w:id="437"/>
    </w:p>
    <w:p w14:paraId="201120CB" w14:textId="035BA55C"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4229B">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96EDD0E"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4229B">
        <w:t>3.19.8</w:t>
      </w:r>
      <w:r w:rsidR="0012491A">
        <w:fldChar w:fldCharType="end"/>
      </w:r>
      <w:r w:rsidR="0012491A">
        <w:t>).</w:t>
      </w:r>
    </w:p>
    <w:p w14:paraId="5A046F69" w14:textId="09FE58F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4229B">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C84AF9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4229B">
        <w:t>3.14.9</w:t>
      </w:r>
      <w:r>
        <w:fldChar w:fldCharType="end"/>
      </w:r>
      <w:r>
        <w:t>) is acceptable.</w:t>
      </w:r>
    </w:p>
    <w:p w14:paraId="0498233A" w14:textId="20C1B603" w:rsidR="00A241BC" w:rsidRDefault="00A241BC" w:rsidP="00A241BC">
      <w:pPr>
        <w:pStyle w:val="Code"/>
      </w:pPr>
      <w:bookmarkStart w:id="439" w:name="_Ref4580685"/>
      <w:r>
        <w:t>{                                  # A run object (</w:t>
      </w:r>
      <w:r w:rsidRPr="003B5868">
        <w:t>§</w:t>
      </w:r>
      <w:r>
        <w:fldChar w:fldCharType="begin"/>
      </w:r>
      <w:r>
        <w:instrText xml:space="preserve"> REF _Ref493349997 \r \h </w:instrText>
      </w:r>
      <w:r>
        <w:fldChar w:fldCharType="separate"/>
      </w:r>
      <w:r w:rsidR="00C4229B">
        <w:t>3.14</w:t>
      </w:r>
      <w:r>
        <w:fldChar w:fldCharType="end"/>
      </w:r>
      <w:r>
        <w:t>).</w:t>
      </w:r>
    </w:p>
    <w:p w14:paraId="50D548CE" w14:textId="6B44DAD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2156E745" w14:textId="63E5B54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F522001"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4229B">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0" w:name="_Ref4830390"/>
      <w:bookmarkStart w:id="441" w:name="_Ref4830402"/>
      <w:bookmarkStart w:id="442" w:name="_Toc6219856"/>
      <w:bookmarkEnd w:id="438"/>
      <w:proofErr w:type="spellStart"/>
      <w:r>
        <w:t>associatedComponent</w:t>
      </w:r>
      <w:proofErr w:type="spellEnd"/>
      <w:r>
        <w:t xml:space="preserve"> property</w:t>
      </w:r>
      <w:bookmarkEnd w:id="439"/>
      <w:bookmarkEnd w:id="440"/>
      <w:bookmarkEnd w:id="441"/>
      <w:bookmarkEnd w:id="442"/>
    </w:p>
    <w:p w14:paraId="0735B4DA" w14:textId="6275524C"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4229B">
        <w:t>3.18.1</w:t>
      </w:r>
      <w:r w:rsidR="00B9196D">
        <w:fldChar w:fldCharType="end"/>
      </w:r>
      <w:r>
        <w:t>), a translation (§</w:t>
      </w:r>
      <w:r>
        <w:fldChar w:fldCharType="begin"/>
      </w:r>
      <w:r>
        <w:instrText xml:space="preserve"> REF _Ref4572683 \r \h </w:instrText>
      </w:r>
      <w:r>
        <w:fldChar w:fldCharType="separate"/>
      </w:r>
      <w:r w:rsidR="00C4229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C4229B">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4229B">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C4229B">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C4229B">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27F49DA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4229B">
        <w:t>3.18.1</w:t>
      </w:r>
      <w:r>
        <w:fldChar w:fldCharType="end"/>
      </w:r>
      <w:r>
        <w:t>).</w:t>
      </w:r>
    </w:p>
    <w:p w14:paraId="57B7FC42" w14:textId="762552CC" w:rsidR="00401BB5" w:rsidRDefault="00401BB5" w:rsidP="00401BB5">
      <w:pPr>
        <w:pStyle w:val="Heading2"/>
      </w:pPr>
      <w:bookmarkStart w:id="443" w:name="_Ref493352563"/>
      <w:bookmarkStart w:id="444" w:name="_Toc6219857"/>
      <w:r>
        <w:t>invocation object</w:t>
      </w:r>
      <w:bookmarkEnd w:id="443"/>
      <w:bookmarkEnd w:id="444"/>
    </w:p>
    <w:p w14:paraId="10E65C9D" w14:textId="17190F2B" w:rsidR="00401BB5" w:rsidRDefault="00401BB5" w:rsidP="00401BB5">
      <w:pPr>
        <w:pStyle w:val="Heading3"/>
      </w:pPr>
      <w:bookmarkStart w:id="445" w:name="_Toc6219858"/>
      <w:r>
        <w:t>General</w:t>
      </w:r>
      <w:bookmarkEnd w:id="44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6" w:name="_Ref493414102"/>
      <w:bookmarkStart w:id="447" w:name="_Toc6219859"/>
      <w:proofErr w:type="spellStart"/>
      <w:r>
        <w:t>commandLine</w:t>
      </w:r>
      <w:proofErr w:type="spellEnd"/>
      <w:r>
        <w:t xml:space="preserve"> property</w:t>
      </w:r>
      <w:bookmarkEnd w:id="446"/>
      <w:bookmarkEnd w:id="44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7EC12D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4229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8" w:name="_Ref506976541"/>
      <w:bookmarkStart w:id="449" w:name="_Toc6219860"/>
      <w:r>
        <w:t>arguments property</w:t>
      </w:r>
      <w:bookmarkEnd w:id="448"/>
      <w:bookmarkEnd w:id="44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DF47F9"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4229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0" w:name="_Ref511899181"/>
      <w:bookmarkStart w:id="451" w:name="_Toc6219861"/>
      <w:proofErr w:type="spellStart"/>
      <w:r>
        <w:t>responseFiles</w:t>
      </w:r>
      <w:proofErr w:type="spellEnd"/>
      <w:r>
        <w:t xml:space="preserve"> property</w:t>
      </w:r>
      <w:bookmarkEnd w:id="450"/>
      <w:bookmarkEnd w:id="451"/>
    </w:p>
    <w:p w14:paraId="7F9B09E3" w14:textId="58B6D92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4229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422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C303F6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4229B">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6B20F3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4229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2" w:name="_Ref3976263"/>
      <w:bookmarkStart w:id="453" w:name="_Toc6219862"/>
      <w:proofErr w:type="spellStart"/>
      <w:r>
        <w:t>rule</w:t>
      </w:r>
      <w:r w:rsidR="00056659">
        <w:t>ConfigurationOverrides</w:t>
      </w:r>
      <w:proofErr w:type="spellEnd"/>
      <w:r w:rsidR="00056659">
        <w:t xml:space="preserve"> property</w:t>
      </w:r>
      <w:bookmarkEnd w:id="452"/>
      <w:bookmarkEnd w:id="453"/>
    </w:p>
    <w:p w14:paraId="00EBD80C" w14:textId="6A56A67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4229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4229B">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4229B">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4229B">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4229B">
        <w:t>3.19</w:t>
      </w:r>
      <w:r w:rsidR="00674294">
        <w:fldChar w:fldCharType="end"/>
      </w:r>
      <w:r w:rsidR="00674294">
        <w:t>)</w:t>
      </w:r>
      <w:r w:rsidR="00945615">
        <w:t>)</w:t>
      </w:r>
      <w:r>
        <w:t>.</w:t>
      </w:r>
    </w:p>
    <w:p w14:paraId="7E2AC8AF" w14:textId="5579AC24" w:rsidR="00674294" w:rsidRDefault="00674294" w:rsidP="00674294">
      <w:pPr>
        <w:pStyle w:val="Heading3"/>
      </w:pPr>
      <w:bookmarkStart w:id="454" w:name="_Ref4081041"/>
      <w:bookmarkStart w:id="455" w:name="_Toc6219863"/>
      <w:proofErr w:type="spellStart"/>
      <w:r>
        <w:t>notificationConfigurationOverrides</w:t>
      </w:r>
      <w:proofErr w:type="spellEnd"/>
      <w:r>
        <w:t xml:space="preserve"> property</w:t>
      </w:r>
      <w:bookmarkEnd w:id="454"/>
      <w:bookmarkEnd w:id="455"/>
    </w:p>
    <w:p w14:paraId="7B8BA7C6" w14:textId="7CD9EC7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4229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4229B">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C4229B">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4229B">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w:t>
      </w:r>
      <w:r w:rsidR="00945615">
        <w:t>)</w:t>
      </w:r>
      <w:r>
        <w:t>.</w:t>
      </w:r>
    </w:p>
    <w:p w14:paraId="01B231BB" w14:textId="1C3DE155" w:rsidR="00401BB5" w:rsidRDefault="00401BB5" w:rsidP="00401BB5">
      <w:pPr>
        <w:pStyle w:val="Heading3"/>
      </w:pPr>
      <w:bookmarkStart w:id="456" w:name="_Ref1571706"/>
      <w:bookmarkStart w:id="457" w:name="_Toc6219864"/>
      <w:proofErr w:type="spellStart"/>
      <w:r>
        <w:lastRenderedPageBreak/>
        <w:t>startTime</w:t>
      </w:r>
      <w:r w:rsidR="00485F6A">
        <w:t>Utc</w:t>
      </w:r>
      <w:proofErr w:type="spellEnd"/>
      <w:r>
        <w:t xml:space="preserve"> property</w:t>
      </w:r>
      <w:bookmarkEnd w:id="456"/>
      <w:bookmarkEnd w:id="457"/>
    </w:p>
    <w:p w14:paraId="16315911" w14:textId="6C9474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8" w:name="_Toc6219865"/>
      <w:proofErr w:type="spellStart"/>
      <w:r>
        <w:t>endTime</w:t>
      </w:r>
      <w:r w:rsidR="00D1201D">
        <w:t>Utc</w:t>
      </w:r>
      <w:proofErr w:type="spellEnd"/>
      <w:r>
        <w:t xml:space="preserve"> property</w:t>
      </w:r>
      <w:bookmarkEnd w:id="458"/>
    </w:p>
    <w:p w14:paraId="7310B713" w14:textId="6BD8ECB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9" w:name="_Ref509050679"/>
      <w:bookmarkStart w:id="460" w:name="_Toc6219866"/>
      <w:proofErr w:type="spellStart"/>
      <w:r>
        <w:t>exitCode</w:t>
      </w:r>
      <w:proofErr w:type="spellEnd"/>
      <w:r>
        <w:t xml:space="preserve"> property</w:t>
      </w:r>
      <w:bookmarkEnd w:id="459"/>
      <w:bookmarkEnd w:id="4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76A62D3" w:rsidR="00BE0635" w:rsidRDefault="00BE0635" w:rsidP="00BE0635">
      <w:r>
        <w:t>For examples, see §</w:t>
      </w:r>
      <w:r>
        <w:fldChar w:fldCharType="begin"/>
      </w:r>
      <w:r>
        <w:instrText xml:space="preserve"> REF _Ref509050368 \r \h </w:instrText>
      </w:r>
      <w:r>
        <w:fldChar w:fldCharType="separate"/>
      </w:r>
      <w:r w:rsidR="00C4229B">
        <w:t>3.20.10</w:t>
      </w:r>
      <w:r>
        <w:fldChar w:fldCharType="end"/>
      </w:r>
      <w:r>
        <w:t>.</w:t>
      </w:r>
    </w:p>
    <w:p w14:paraId="2AB6A1A3" w14:textId="0E19F05A" w:rsidR="00BE0635" w:rsidRDefault="00BE0635" w:rsidP="00401BB5">
      <w:pPr>
        <w:pStyle w:val="Heading3"/>
      </w:pPr>
      <w:bookmarkStart w:id="461" w:name="_Ref509050368"/>
      <w:bookmarkStart w:id="462" w:name="_Toc6219867"/>
      <w:proofErr w:type="spellStart"/>
      <w:r>
        <w:t>exitCodeDescription</w:t>
      </w:r>
      <w:proofErr w:type="spellEnd"/>
      <w:r>
        <w:t xml:space="preserve"> property</w:t>
      </w:r>
      <w:bookmarkEnd w:id="461"/>
      <w:bookmarkEnd w:id="4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3" w:name="_Toc6219868"/>
      <w:proofErr w:type="spellStart"/>
      <w:r>
        <w:t>exitSignalName</w:t>
      </w:r>
      <w:proofErr w:type="spellEnd"/>
      <w:r>
        <w:t xml:space="preserve"> property</w:t>
      </w:r>
      <w:bookmarkEnd w:id="4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170A0FE" w:rsidR="00BE0635" w:rsidRDefault="00BE0635" w:rsidP="00BE0635">
      <w:r>
        <w:t>For an example, see §</w:t>
      </w:r>
      <w:r>
        <w:fldChar w:fldCharType="begin"/>
      </w:r>
      <w:r>
        <w:instrText xml:space="preserve"> REF _Ref509050492 \r \h </w:instrText>
      </w:r>
      <w:r>
        <w:fldChar w:fldCharType="separate"/>
      </w:r>
      <w:r w:rsidR="00C4229B">
        <w:t>3.20.12</w:t>
      </w:r>
      <w:r>
        <w:fldChar w:fldCharType="end"/>
      </w:r>
      <w:r>
        <w:t>.</w:t>
      </w:r>
    </w:p>
    <w:p w14:paraId="01CF0A31" w14:textId="198FD4EE" w:rsidR="00BE0635" w:rsidRDefault="00BE0635" w:rsidP="00BE0635">
      <w:pPr>
        <w:pStyle w:val="Heading3"/>
      </w:pPr>
      <w:bookmarkStart w:id="464" w:name="_Ref509050492"/>
      <w:bookmarkStart w:id="465" w:name="_Toc6219869"/>
      <w:proofErr w:type="spellStart"/>
      <w:r>
        <w:t>exitSignalNumber</w:t>
      </w:r>
      <w:proofErr w:type="spellEnd"/>
      <w:r>
        <w:t xml:space="preserve"> property</w:t>
      </w:r>
      <w:bookmarkEnd w:id="464"/>
      <w:bookmarkEnd w:id="4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6" w:name="_Ref525821649"/>
      <w:bookmarkStart w:id="467" w:name="_Toc6219870"/>
      <w:proofErr w:type="spellStart"/>
      <w:r>
        <w:t>processStartFailureMessage</w:t>
      </w:r>
      <w:proofErr w:type="spellEnd"/>
      <w:r>
        <w:t xml:space="preserve"> property</w:t>
      </w:r>
      <w:bookmarkEnd w:id="466"/>
      <w:bookmarkEnd w:id="46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8" w:name="_Toc6219871"/>
      <w:proofErr w:type="spellStart"/>
      <w:r>
        <w:t>toolExecutionSuccessful</w:t>
      </w:r>
      <w:proofErr w:type="spellEnd"/>
      <w:r w:rsidR="00B209DE">
        <w:t xml:space="preserve"> property</w:t>
      </w:r>
      <w:bookmarkEnd w:id="46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4EAB47D" w:rsidR="00B209DE" w:rsidRDefault="00B209DE" w:rsidP="00B209DE">
      <w:bookmarkStart w:id="46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4229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0" w:name="_Toc6219872"/>
      <w:r>
        <w:t>machine property</w:t>
      </w:r>
      <w:bookmarkEnd w:id="47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1" w:name="_Toc6219873"/>
      <w:r>
        <w:t>account property</w:t>
      </w:r>
      <w:bookmarkEnd w:id="47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2" w:name="_Toc6219874"/>
      <w:proofErr w:type="spellStart"/>
      <w:r>
        <w:t>processId</w:t>
      </w:r>
      <w:proofErr w:type="spellEnd"/>
      <w:r>
        <w:t xml:space="preserve"> property</w:t>
      </w:r>
      <w:bookmarkEnd w:id="47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3" w:name="_Toc6219875"/>
      <w:proofErr w:type="spellStart"/>
      <w:r>
        <w:lastRenderedPageBreak/>
        <w:t>executableLocation</w:t>
      </w:r>
      <w:proofErr w:type="spellEnd"/>
      <w:r w:rsidR="00401BB5">
        <w:t xml:space="preserve"> property</w:t>
      </w:r>
      <w:bookmarkEnd w:id="473"/>
    </w:p>
    <w:p w14:paraId="2EFF9849" w14:textId="316C25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4229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2428C0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4229B">
        <w:t>3.19</w:t>
      </w:r>
      <w:r w:rsidR="003D3FC8">
        <w:fldChar w:fldCharType="end"/>
      </w:r>
      <w:r w:rsidRPr="00A14F9A">
        <w:t>) because the identical tool might be invoked from different paths on different machines.</w:t>
      </w:r>
    </w:p>
    <w:p w14:paraId="4CBA5986" w14:textId="6C09FECA"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4229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4" w:name="_Toc6219876"/>
      <w:proofErr w:type="spellStart"/>
      <w:r>
        <w:t>workingDirectory</w:t>
      </w:r>
      <w:proofErr w:type="spellEnd"/>
      <w:r>
        <w:t xml:space="preserve"> property</w:t>
      </w:r>
      <w:bookmarkEnd w:id="474"/>
    </w:p>
    <w:p w14:paraId="33341A2E" w14:textId="18645A1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422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5" w:name="_Toc6219877"/>
      <w:proofErr w:type="spellStart"/>
      <w:r>
        <w:t>environmentVariables</w:t>
      </w:r>
      <w:proofErr w:type="spellEnd"/>
      <w:r>
        <w:t xml:space="preserve"> property</w:t>
      </w:r>
      <w:bookmarkEnd w:id="47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6" w:name="_Ref493345429"/>
      <w:bookmarkStart w:id="477" w:name="_Toc6219878"/>
      <w:proofErr w:type="spellStart"/>
      <w:r>
        <w:t>tool</w:t>
      </w:r>
      <w:r w:rsidR="00117A2B">
        <w:t>Execution</w:t>
      </w:r>
      <w:r>
        <w:t>Notifications</w:t>
      </w:r>
      <w:proofErr w:type="spellEnd"/>
      <w:r>
        <w:t xml:space="preserve"> property</w:t>
      </w:r>
      <w:bookmarkEnd w:id="476"/>
      <w:bookmarkEnd w:id="477"/>
    </w:p>
    <w:p w14:paraId="24067D15" w14:textId="25D277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4229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4229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8" w:name="_Ref509576439"/>
      <w:bookmarkStart w:id="479" w:name="_Toc6219879"/>
      <w:proofErr w:type="spellStart"/>
      <w:r>
        <w:t>toolC</w:t>
      </w:r>
      <w:r w:rsidR="00171199">
        <w:t>onfigurationNotifications</w:t>
      </w:r>
      <w:proofErr w:type="spellEnd"/>
      <w:r w:rsidR="00171199">
        <w:t xml:space="preserve"> property</w:t>
      </w:r>
      <w:bookmarkEnd w:id="478"/>
      <w:bookmarkEnd w:id="479"/>
    </w:p>
    <w:p w14:paraId="59DC01CB" w14:textId="7B0A9C5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4229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4229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25D393C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F33F10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F8F7E0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0" w:name="_Ref511899216"/>
      <w:bookmarkStart w:id="481" w:name="_Toc6219880"/>
      <w:r>
        <w:t>stdin, stdout, stderr</w:t>
      </w:r>
      <w:r w:rsidR="00D943E5">
        <w:t xml:space="preserve">, and </w:t>
      </w:r>
      <w:proofErr w:type="spellStart"/>
      <w:r w:rsidR="00D943E5">
        <w:t>stdoutStderr</w:t>
      </w:r>
      <w:proofErr w:type="spellEnd"/>
      <w:r>
        <w:t xml:space="preserve"> properties</w:t>
      </w:r>
      <w:bookmarkEnd w:id="480"/>
      <w:bookmarkEnd w:id="481"/>
    </w:p>
    <w:p w14:paraId="47275264" w14:textId="18F0561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422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5960A9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4229B">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30FD5CA1" w14:textId="781D3718" w:rsidR="00DC389E" w:rsidRDefault="00DC389E" w:rsidP="00AC6C45">
      <w:pPr>
        <w:pStyle w:val="Heading2"/>
      </w:pPr>
      <w:bookmarkStart w:id="482" w:name="_Ref507597819"/>
      <w:bookmarkStart w:id="483" w:name="_Toc6219881"/>
      <w:bookmarkStart w:id="484" w:name="_Ref506806657"/>
      <w:r>
        <w:t>attachment object</w:t>
      </w:r>
      <w:bookmarkEnd w:id="482"/>
      <w:bookmarkEnd w:id="483"/>
    </w:p>
    <w:p w14:paraId="554194B0" w14:textId="77777777" w:rsidR="00A27D47" w:rsidRDefault="00A27D47" w:rsidP="00A27D47">
      <w:pPr>
        <w:pStyle w:val="Heading3"/>
        <w:numPr>
          <w:ilvl w:val="2"/>
          <w:numId w:val="2"/>
        </w:numPr>
      </w:pPr>
      <w:bookmarkStart w:id="485" w:name="_Ref506978653"/>
      <w:bookmarkStart w:id="486" w:name="_Toc6219882"/>
      <w:r>
        <w:t>General</w:t>
      </w:r>
      <w:bookmarkEnd w:id="485"/>
      <w:bookmarkEnd w:id="486"/>
    </w:p>
    <w:p w14:paraId="4FF20040" w14:textId="46C7201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4229B">
        <w:t>3.26.26</w:t>
      </w:r>
      <w:r>
        <w:fldChar w:fldCharType="end"/>
      </w:r>
      <w:r>
        <w:t>).</w:t>
      </w:r>
    </w:p>
    <w:p w14:paraId="120068B3" w14:textId="4BC4399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4229B">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D7B7E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r w:rsidR="006D4B00">
        <w:t>.</w:t>
      </w:r>
    </w:p>
    <w:p w14:paraId="30BF41E2" w14:textId="69A25B72" w:rsidR="00A27D47" w:rsidRDefault="00A27D47" w:rsidP="002D65F3">
      <w:pPr>
        <w:pStyle w:val="Code"/>
      </w:pPr>
      <w:r>
        <w:t xml:space="preserve">  ...</w:t>
      </w:r>
    </w:p>
    <w:p w14:paraId="344F43B5" w14:textId="157B687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4229B">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2DC3DF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4229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BB54BC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7" w:name="_Hlk507657707"/>
      <w:r>
        <w:fldChar w:fldCharType="begin"/>
      </w:r>
      <w:r>
        <w:instrText xml:space="preserve"> REF _Ref506978525 \r \h </w:instrText>
      </w:r>
      <w:r w:rsidR="002D65F3">
        <w:instrText xml:space="preserve"> \* MERGEFORMAT </w:instrText>
      </w:r>
      <w:r>
        <w:fldChar w:fldCharType="separate"/>
      </w:r>
      <w:r w:rsidR="00C4229B">
        <w:t>3.21.3</w:t>
      </w:r>
      <w:r>
        <w:fldChar w:fldCharType="end"/>
      </w:r>
      <w:bookmarkEnd w:id="48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8" w:name="_Ref506978925"/>
      <w:bookmarkStart w:id="489" w:name="_Toc6219883"/>
      <w:r>
        <w:lastRenderedPageBreak/>
        <w:t>description property</w:t>
      </w:r>
      <w:bookmarkEnd w:id="488"/>
      <w:bookmarkEnd w:id="489"/>
    </w:p>
    <w:p w14:paraId="237B6C86" w14:textId="214130E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4229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0" w:name="_Ref506978525"/>
      <w:bookmarkStart w:id="491" w:name="_Toc6219884"/>
      <w:r>
        <w:t>l</w:t>
      </w:r>
      <w:r w:rsidR="009F4F71">
        <w:t xml:space="preserve">ocation </w:t>
      </w:r>
      <w:r w:rsidR="00A27D47">
        <w:t>property</w:t>
      </w:r>
      <w:bookmarkEnd w:id="490"/>
      <w:bookmarkEnd w:id="491"/>
    </w:p>
    <w:p w14:paraId="13D7987F" w14:textId="657F233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4229B">
        <w:t>3.4</w:t>
      </w:r>
      <w:r w:rsidR="00F677EC">
        <w:fldChar w:fldCharType="end"/>
      </w:r>
      <w:r>
        <w:t>) that specifies the location of the attachment.</w:t>
      </w:r>
    </w:p>
    <w:p w14:paraId="75143AAE" w14:textId="458144C3" w:rsidR="008A21D5" w:rsidRDefault="008A21D5" w:rsidP="008A21D5">
      <w:pPr>
        <w:pStyle w:val="Heading3"/>
      </w:pPr>
      <w:bookmarkStart w:id="492" w:name="_Toc6219885"/>
      <w:r>
        <w:t>regions property</w:t>
      </w:r>
      <w:bookmarkEnd w:id="492"/>
    </w:p>
    <w:p w14:paraId="0B37D4FE" w14:textId="066020A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4229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4229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3" w:name="_Ref532384473"/>
      <w:bookmarkStart w:id="494" w:name="_Ref532384512"/>
      <w:bookmarkStart w:id="495" w:name="_Toc6219886"/>
      <w:bookmarkStart w:id="496" w:name="_Hlk513212887"/>
      <w:r>
        <w:t>rectangles property</w:t>
      </w:r>
      <w:bookmarkEnd w:id="493"/>
      <w:bookmarkEnd w:id="494"/>
      <w:bookmarkEnd w:id="495"/>
    </w:p>
    <w:p w14:paraId="731EC896" w14:textId="21CB4CE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4229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4229B">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4229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7" w:name="_Ref3810909"/>
      <w:bookmarkStart w:id="498" w:name="_Toc6219887"/>
      <w:bookmarkEnd w:id="496"/>
      <w:r>
        <w:t>conversion object</w:t>
      </w:r>
      <w:bookmarkEnd w:id="484"/>
      <w:bookmarkEnd w:id="497"/>
      <w:bookmarkEnd w:id="498"/>
    </w:p>
    <w:p w14:paraId="615BCC83" w14:textId="7B3EE260" w:rsidR="00AC6C45" w:rsidRDefault="00AC6C45" w:rsidP="00AC6C45">
      <w:pPr>
        <w:pStyle w:val="Heading3"/>
      </w:pPr>
      <w:bookmarkStart w:id="499" w:name="_Toc6219888"/>
      <w:r>
        <w:t>General</w:t>
      </w:r>
      <w:bookmarkEnd w:id="49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909300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4229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5BB1C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4229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98AD3F1"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4229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0" w:name="_Ref503539410"/>
      <w:bookmarkStart w:id="501" w:name="_Toc6219889"/>
      <w:r>
        <w:t>tool property</w:t>
      </w:r>
      <w:bookmarkEnd w:id="500"/>
      <w:bookmarkEnd w:id="501"/>
    </w:p>
    <w:p w14:paraId="3E0454EE" w14:textId="35A47E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4229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2" w:name="_Ref503608264"/>
      <w:bookmarkStart w:id="503" w:name="_Toc6219890"/>
      <w:r>
        <w:t>invocation property</w:t>
      </w:r>
      <w:bookmarkEnd w:id="502"/>
      <w:bookmarkEnd w:id="503"/>
    </w:p>
    <w:p w14:paraId="3E5B67EA" w14:textId="0EFF40B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4229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4" w:name="_Ref503539431"/>
      <w:bookmarkStart w:id="505" w:name="_Toc6219891"/>
      <w:proofErr w:type="spellStart"/>
      <w:r>
        <w:t>analysisToolLog</w:t>
      </w:r>
      <w:r w:rsidR="00ED76F2">
        <w:t>Files</w:t>
      </w:r>
      <w:proofErr w:type="spellEnd"/>
      <w:r>
        <w:t xml:space="preserve"> property</w:t>
      </w:r>
      <w:bookmarkEnd w:id="504"/>
      <w:bookmarkEnd w:id="50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457EB1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4229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4229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2C34868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4229B">
        <w:t>3.46.7</w:t>
      </w:r>
      <w:r w:rsidR="009574D1">
        <w:fldChar w:fldCharType="end"/>
      </w:r>
      <w:r>
        <w:t>).</w:t>
      </w:r>
    </w:p>
    <w:p w14:paraId="3476EB07" w14:textId="7DAB202C" w:rsidR="002315DB" w:rsidRDefault="002315DB" w:rsidP="002315DB">
      <w:pPr>
        <w:pStyle w:val="Heading2"/>
      </w:pPr>
      <w:bookmarkStart w:id="506" w:name="_Ref511829625"/>
      <w:bookmarkStart w:id="507" w:name="_Toc6219892"/>
      <w:proofErr w:type="spellStart"/>
      <w:r>
        <w:t>versionControlDetails</w:t>
      </w:r>
      <w:proofErr w:type="spellEnd"/>
      <w:r>
        <w:t xml:space="preserve"> object</w:t>
      </w:r>
      <w:bookmarkEnd w:id="506"/>
      <w:bookmarkEnd w:id="507"/>
    </w:p>
    <w:p w14:paraId="28FE29F4" w14:textId="169979D6" w:rsidR="002315DB" w:rsidRDefault="002315DB" w:rsidP="002315DB">
      <w:pPr>
        <w:pStyle w:val="Heading3"/>
      </w:pPr>
      <w:bookmarkStart w:id="508" w:name="_Toc6219893"/>
      <w:r>
        <w:t>General</w:t>
      </w:r>
      <w:bookmarkEnd w:id="50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F2EA139" w:rsidR="001466B1" w:rsidRPr="001466B1" w:rsidRDefault="001466B1" w:rsidP="001466B1">
      <w:r>
        <w:t>For an example, see §</w:t>
      </w:r>
      <w:r>
        <w:fldChar w:fldCharType="begin"/>
      </w:r>
      <w:r>
        <w:instrText xml:space="preserve"> REF _Ref511829897 \r \h </w:instrText>
      </w:r>
      <w:r>
        <w:fldChar w:fldCharType="separate"/>
      </w:r>
      <w:r w:rsidR="00C4229B">
        <w:t>3.14.13</w:t>
      </w:r>
      <w:r>
        <w:fldChar w:fldCharType="end"/>
      </w:r>
      <w:r>
        <w:t>.</w:t>
      </w:r>
    </w:p>
    <w:p w14:paraId="5CE76795" w14:textId="0BDD8598" w:rsidR="002315DB" w:rsidRDefault="002315DB" w:rsidP="002315DB">
      <w:pPr>
        <w:pStyle w:val="Heading3"/>
      </w:pPr>
      <w:bookmarkStart w:id="509" w:name="_Toc6219894"/>
      <w:r>
        <w:t>Constraints</w:t>
      </w:r>
      <w:bookmarkEnd w:id="50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E1F9F50"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4229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4229B">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4229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10" w:name="_Ref511829678"/>
      <w:bookmarkStart w:id="511" w:name="_Toc6219895"/>
      <w:proofErr w:type="spellStart"/>
      <w:r>
        <w:t>repositoryUri</w:t>
      </w:r>
      <w:proofErr w:type="spellEnd"/>
      <w:r>
        <w:t xml:space="preserve"> </w:t>
      </w:r>
      <w:r w:rsidR="002315DB">
        <w:t>property</w:t>
      </w:r>
      <w:bookmarkEnd w:id="510"/>
      <w:bookmarkEnd w:id="511"/>
    </w:p>
    <w:p w14:paraId="1785AFD1" w14:textId="2E2FAF68" w:rsidR="001466B1" w:rsidRDefault="001466B1" w:rsidP="001466B1">
      <w:bookmarkStart w:id="51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3" w:name="_Ref513199006"/>
      <w:bookmarkStart w:id="514" w:name="_Toc6219896"/>
      <w:proofErr w:type="spellStart"/>
      <w:r>
        <w:lastRenderedPageBreak/>
        <w:t>revisionId</w:t>
      </w:r>
      <w:proofErr w:type="spellEnd"/>
      <w:r>
        <w:t xml:space="preserve"> property</w:t>
      </w:r>
      <w:bookmarkEnd w:id="512"/>
      <w:bookmarkEnd w:id="513"/>
      <w:bookmarkEnd w:id="51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5" w:name="_Ref511829698"/>
      <w:bookmarkStart w:id="516" w:name="_Toc6219897"/>
      <w:r>
        <w:t>branch property</w:t>
      </w:r>
      <w:bookmarkEnd w:id="515"/>
      <w:bookmarkEnd w:id="51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7" w:name="_Ref526939310"/>
      <w:bookmarkStart w:id="518" w:name="_Toc6219898"/>
      <w:proofErr w:type="spellStart"/>
      <w:r>
        <w:t>revisionTag</w:t>
      </w:r>
      <w:proofErr w:type="spellEnd"/>
      <w:r>
        <w:t xml:space="preserve"> </w:t>
      </w:r>
      <w:r w:rsidR="002315DB">
        <w:t>property</w:t>
      </w:r>
      <w:bookmarkEnd w:id="517"/>
      <w:bookmarkEnd w:id="51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9" w:name="_Ref526939293"/>
      <w:bookmarkStart w:id="520" w:name="_Toc6219899"/>
      <w:bookmarkStart w:id="521" w:name="_Hlk525802952"/>
      <w:proofErr w:type="spellStart"/>
      <w:r>
        <w:t>asOfTimeUtc</w:t>
      </w:r>
      <w:proofErr w:type="spellEnd"/>
      <w:r>
        <w:t xml:space="preserve"> </w:t>
      </w:r>
      <w:r w:rsidR="002315DB">
        <w:t>property</w:t>
      </w:r>
      <w:bookmarkEnd w:id="519"/>
      <w:bookmarkEnd w:id="520"/>
    </w:p>
    <w:p w14:paraId="1844A6A7" w14:textId="351DA4D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2" w:name="_Toc6219900"/>
      <w:proofErr w:type="spellStart"/>
      <w:r>
        <w:t>mappedTo</w:t>
      </w:r>
      <w:proofErr w:type="spellEnd"/>
      <w:r>
        <w:t xml:space="preserve"> property</w:t>
      </w:r>
      <w:bookmarkEnd w:id="522"/>
    </w:p>
    <w:p w14:paraId="01253B4A" w14:textId="42CE5831"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422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B2C2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A10A19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4229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F97AB8F"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3" w:name="_Ref493403111"/>
      <w:bookmarkStart w:id="524" w:name="_Ref493404005"/>
      <w:bookmarkStart w:id="525" w:name="_Toc6219901"/>
      <w:bookmarkEnd w:id="521"/>
      <w:r>
        <w:t xml:space="preserve">artifact </w:t>
      </w:r>
      <w:r w:rsidR="00401BB5">
        <w:t>object</w:t>
      </w:r>
      <w:bookmarkEnd w:id="523"/>
      <w:bookmarkEnd w:id="524"/>
      <w:bookmarkEnd w:id="525"/>
    </w:p>
    <w:p w14:paraId="375224F2" w14:textId="20156049" w:rsidR="00401BB5" w:rsidRDefault="00401BB5" w:rsidP="00401BB5">
      <w:pPr>
        <w:pStyle w:val="Heading3"/>
      </w:pPr>
      <w:bookmarkStart w:id="526" w:name="_Toc6219902"/>
      <w:r>
        <w:t>General</w:t>
      </w:r>
      <w:bookmarkEnd w:id="52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7" w:name="_Ref493403519"/>
      <w:bookmarkStart w:id="528" w:name="_Toc6219903"/>
      <w:r>
        <w:t>l</w:t>
      </w:r>
      <w:r w:rsidR="00316A25">
        <w:t>ocation</w:t>
      </w:r>
      <w:r w:rsidR="00401BB5">
        <w:t xml:space="preserve"> property</w:t>
      </w:r>
      <w:bookmarkEnd w:id="527"/>
      <w:bookmarkEnd w:id="528"/>
    </w:p>
    <w:p w14:paraId="35DB6B07" w14:textId="7524B71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4229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C914FC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50AB8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4229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BE2569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4229B">
        <w:t>3.24.3</w:t>
      </w:r>
      <w:r w:rsidR="00EB6F4A">
        <w:fldChar w:fldCharType="end"/>
      </w:r>
      <w:r w:rsidR="00EB6F4A">
        <w:t>.</w:t>
      </w:r>
    </w:p>
    <w:p w14:paraId="42C6608E" w14:textId="4A4D13C4" w:rsidR="00401BB5" w:rsidRDefault="004F0AE4" w:rsidP="00401BB5">
      <w:pPr>
        <w:pStyle w:val="Heading3"/>
      </w:pPr>
      <w:bookmarkStart w:id="529" w:name="_Ref493404063"/>
      <w:bookmarkStart w:id="530" w:name="_Toc6219904"/>
      <w:proofErr w:type="spellStart"/>
      <w:r>
        <w:lastRenderedPageBreak/>
        <w:t>parentIndex</w:t>
      </w:r>
      <w:proofErr w:type="spellEnd"/>
      <w:r>
        <w:t xml:space="preserve"> </w:t>
      </w:r>
      <w:r w:rsidR="00401BB5">
        <w:t>property</w:t>
      </w:r>
      <w:bookmarkEnd w:id="529"/>
      <w:bookmarkEnd w:id="530"/>
    </w:p>
    <w:p w14:paraId="7B9D65E1" w14:textId="6F33FE3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4229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1" w:name="_Ref493403563"/>
      <w:bookmarkStart w:id="532" w:name="_Toc6219905"/>
      <w:r>
        <w:t>offset property</w:t>
      </w:r>
      <w:bookmarkEnd w:id="531"/>
      <w:bookmarkEnd w:id="53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1712953"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4229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3" w:name="_Ref493403574"/>
      <w:bookmarkStart w:id="534" w:name="_Toc6219906"/>
      <w:r>
        <w:t>length property</w:t>
      </w:r>
      <w:bookmarkEnd w:id="533"/>
      <w:bookmarkEnd w:id="53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5" w:name="_Ref3724028"/>
      <w:bookmarkStart w:id="536" w:name="_Toc6219907"/>
      <w:bookmarkStart w:id="537" w:name="_Hlk514318855"/>
      <w:r>
        <w:t>roles property</w:t>
      </w:r>
      <w:bookmarkEnd w:id="535"/>
      <w:bookmarkEnd w:id="536"/>
    </w:p>
    <w:bookmarkEnd w:id="537"/>
    <w:p w14:paraId="1E0FD617" w14:textId="5D6CBD5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4229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0EBF826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4229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E1162C6"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4229B">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4586868"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4229B">
        <w:t>3.20.23</w:t>
      </w:r>
      <w:r>
        <w:fldChar w:fldCharType="end"/>
      </w:r>
      <w:r>
        <w:t>).</w:t>
      </w:r>
    </w:p>
    <w:p w14:paraId="60F0909E" w14:textId="5518C9EE"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4229B">
        <w:t>3.18.2</w:t>
      </w:r>
      <w:r w:rsidR="00282888">
        <w:fldChar w:fldCharType="end"/>
      </w:r>
      <w:r w:rsidR="00282888">
        <w:t>)</w:t>
      </w:r>
      <w:r>
        <w:t>.</w:t>
      </w:r>
    </w:p>
    <w:p w14:paraId="7226C895" w14:textId="44E00CF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4229B">
        <w:t>3.18.3</w:t>
      </w:r>
      <w:r>
        <w:fldChar w:fldCharType="end"/>
      </w:r>
      <w:r>
        <w:t>).</w:t>
      </w:r>
    </w:p>
    <w:p w14:paraId="659756C1" w14:textId="745DB0EC"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4229B">
        <w:t>3.19.2</w:t>
      </w:r>
      <w:r w:rsidR="0098000C">
        <w:fldChar w:fldCharType="end"/>
      </w:r>
      <w:r>
        <w:t>).</w:t>
      </w:r>
    </w:p>
    <w:p w14:paraId="088C0E6B" w14:textId="00385726"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4229B">
        <w:t>3.19.3</w:t>
      </w:r>
      <w:r w:rsidR="0098000C">
        <w:fldChar w:fldCharType="end"/>
      </w:r>
      <w:r>
        <w:t>).</w:t>
      </w:r>
    </w:p>
    <w:p w14:paraId="7221D7DC" w14:textId="580249ED"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4229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6AAAE20F" w:rsidR="001F66A6" w:rsidRDefault="001F66A6" w:rsidP="001F66A6">
      <w:pPr>
        <w:ind w:left="360"/>
      </w:pPr>
      <w:bookmarkStart w:id="538"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4229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9" w:name="_Ref5959945"/>
      <w:bookmarkStart w:id="540" w:name="_Toc6219908"/>
      <w:bookmarkEnd w:id="538"/>
      <w:r>
        <w:t>mimeType property</w:t>
      </w:r>
      <w:bookmarkEnd w:id="539"/>
      <w:bookmarkEnd w:id="540"/>
    </w:p>
    <w:p w14:paraId="21C78E41" w14:textId="55CAF62E"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4229B">
        <w:t>Appendix C</w:t>
      </w:r>
      <w:r w:rsidR="00E50D0C">
        <w:fldChar w:fldCharType="end"/>
      </w:r>
      <w:r w:rsidR="00E50D0C">
        <w:t>.</w:t>
      </w:r>
    </w:p>
    <w:p w14:paraId="2F627CCB" w14:textId="2DA8C580" w:rsidR="008A4CD4" w:rsidRDefault="008A4CD4" w:rsidP="008A4CD4">
      <w:pPr>
        <w:pStyle w:val="Heading3"/>
      </w:pPr>
      <w:bookmarkStart w:id="541" w:name="_Ref511899450"/>
      <w:bookmarkStart w:id="542" w:name="_Toc6219909"/>
      <w:r>
        <w:t>contents property</w:t>
      </w:r>
      <w:bookmarkEnd w:id="541"/>
      <w:bookmarkEnd w:id="542"/>
    </w:p>
    <w:p w14:paraId="3EAD79DF" w14:textId="205DDDA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422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3" w:name="_Ref511828128"/>
      <w:bookmarkStart w:id="544" w:name="_Toc6219910"/>
      <w:r>
        <w:t>encoding property</w:t>
      </w:r>
      <w:bookmarkEnd w:id="543"/>
      <w:bookmarkEnd w:id="544"/>
    </w:p>
    <w:p w14:paraId="29D5943D" w14:textId="4C0D5E7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438EA4"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4229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23949B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4229B">
        <w:t>3.14</w:t>
      </w:r>
      <w:r>
        <w:fldChar w:fldCharType="end"/>
      </w:r>
      <w:r>
        <w:t>)</w:t>
      </w:r>
    </w:p>
    <w:p w14:paraId="170FA798" w14:textId="5DAE6337"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4229B">
        <w:t>3.14.23</w:t>
      </w:r>
      <w:r>
        <w:fldChar w:fldCharType="end"/>
      </w:r>
      <w:r>
        <w:t>.</w:t>
      </w:r>
    </w:p>
    <w:p w14:paraId="4E9D1D4D" w14:textId="77777777" w:rsidR="00926829" w:rsidRDefault="00926829" w:rsidP="002D65F3">
      <w:pPr>
        <w:pStyle w:val="Code"/>
      </w:pPr>
    </w:p>
    <w:p w14:paraId="7C79FDD1" w14:textId="405E9C2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4229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5" w:name="_Ref534896207"/>
      <w:bookmarkStart w:id="546" w:name="_Toc6219911"/>
      <w:proofErr w:type="spellStart"/>
      <w:r>
        <w:t>sourceLanguage</w:t>
      </w:r>
      <w:proofErr w:type="spellEnd"/>
      <w:r>
        <w:t xml:space="preserve"> property</w:t>
      </w:r>
      <w:bookmarkEnd w:id="545"/>
      <w:bookmarkEnd w:id="546"/>
    </w:p>
    <w:p w14:paraId="02CC5CC4" w14:textId="350D120E" w:rsidR="00F82406" w:rsidRDefault="00F82406" w:rsidP="00F82406">
      <w:pPr>
        <w:pStyle w:val="Heading4"/>
      </w:pPr>
      <w:bookmarkStart w:id="547" w:name="_Toc6219912"/>
      <w:r>
        <w:t>General</w:t>
      </w:r>
      <w:bookmarkEnd w:id="547"/>
    </w:p>
    <w:p w14:paraId="517A853E" w14:textId="690F5DD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4229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C3B4A8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4229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12F4E55"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4229B">
        <w:t>3.29.15</w:t>
      </w:r>
      <w:r>
        <w:fldChar w:fldCharType="end"/>
      </w:r>
      <w:r>
        <w:t>).</w:t>
      </w:r>
    </w:p>
    <w:p w14:paraId="617A1368" w14:textId="1C6980E8"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4229B">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8" w:name="_Ref534209313"/>
      <w:bookmarkStart w:id="549" w:name="_Toc6219913"/>
      <w:r>
        <w:t>Source language identifier conventions and practices</w:t>
      </w:r>
      <w:bookmarkEnd w:id="548"/>
      <w:bookmarkEnd w:id="54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8303AC" w:rsidR="0003707A" w:rsidRPr="0003707A" w:rsidRDefault="00A5156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0" w:name="_Ref493345445"/>
      <w:bookmarkStart w:id="551" w:name="_Toc6219914"/>
      <w:r>
        <w:t>hashes property</w:t>
      </w:r>
      <w:bookmarkEnd w:id="550"/>
      <w:bookmarkEnd w:id="551"/>
    </w:p>
    <w:p w14:paraId="084CC4D1" w14:textId="550D12C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422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19772A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2" w:name="_Toc6219915"/>
      <w:proofErr w:type="spellStart"/>
      <w:r>
        <w:t>lastModifiedTime</w:t>
      </w:r>
      <w:r w:rsidR="00327EBE">
        <w:t>Utc</w:t>
      </w:r>
      <w:proofErr w:type="spellEnd"/>
      <w:r>
        <w:t xml:space="preserve"> property</w:t>
      </w:r>
      <w:bookmarkEnd w:id="552"/>
    </w:p>
    <w:p w14:paraId="70E36537" w14:textId="01ED59E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B6C98E1"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4229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3" w:name="_Toc6219916"/>
      <w:r>
        <w:t>description property</w:t>
      </w:r>
      <w:bookmarkEnd w:id="553"/>
    </w:p>
    <w:p w14:paraId="11ED9526" w14:textId="6E3A490B"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4229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4" w:name="_Ref4510124"/>
      <w:bookmarkStart w:id="555" w:name="_Toc6219917"/>
      <w:proofErr w:type="spellStart"/>
      <w:r>
        <w:t>translationMetadata</w:t>
      </w:r>
      <w:proofErr w:type="spellEnd"/>
      <w:r>
        <w:t xml:space="preserve"> object</w:t>
      </w:r>
      <w:bookmarkEnd w:id="554"/>
      <w:bookmarkEnd w:id="555"/>
    </w:p>
    <w:p w14:paraId="133A952F" w14:textId="48B1A913" w:rsidR="00F340AD" w:rsidRDefault="00F340AD" w:rsidP="00F340AD">
      <w:pPr>
        <w:pStyle w:val="Heading3"/>
      </w:pPr>
      <w:bookmarkStart w:id="556" w:name="_Toc6219918"/>
      <w:r>
        <w:t>General</w:t>
      </w:r>
      <w:bookmarkEnd w:id="556"/>
    </w:p>
    <w:p w14:paraId="69D61D3C" w14:textId="74C72842"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4229B">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4229B">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576FCAC"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4229B">
        <w:t>3.5.2</w:t>
      </w:r>
      <w:r>
        <w:fldChar w:fldCharType="end"/>
      </w:r>
      <w:r>
        <w:t>).</w:t>
      </w:r>
    </w:p>
    <w:p w14:paraId="406D1C24" w14:textId="1B896031" w:rsidR="00B53EA7" w:rsidRDefault="00B53EA7" w:rsidP="00B53EA7">
      <w:pPr>
        <w:pStyle w:val="Note"/>
      </w:pPr>
      <w:r>
        <w:t>EXAMPLE:</w:t>
      </w:r>
    </w:p>
    <w:p w14:paraId="003BF7DE" w14:textId="3B02D632"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4229B">
        <w:t>3.19</w:t>
      </w:r>
      <w:r w:rsidR="00B407EB">
        <w:fldChar w:fldCharType="end"/>
      </w:r>
      <w:r>
        <w:t>).</w:t>
      </w:r>
    </w:p>
    <w:p w14:paraId="64C85E8A" w14:textId="0BB66D30"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4229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7" w:name="_Toc6219919"/>
      <w:r>
        <w:t>name property</w:t>
      </w:r>
      <w:bookmarkEnd w:id="55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8" w:name="_Toc6219920"/>
      <w:proofErr w:type="spellStart"/>
      <w:r>
        <w:t>fullName</w:t>
      </w:r>
      <w:proofErr w:type="spellEnd"/>
      <w:r w:rsidR="00882EBC">
        <w:t xml:space="preserve"> property</w:t>
      </w:r>
      <w:bookmarkEnd w:id="55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9" w:name="_Toc6219921"/>
      <w:proofErr w:type="spellStart"/>
      <w:r>
        <w:t>shortDescription</w:t>
      </w:r>
      <w:proofErr w:type="spellEnd"/>
      <w:r w:rsidR="00882EBC">
        <w:t xml:space="preserve"> property</w:t>
      </w:r>
      <w:bookmarkEnd w:id="559"/>
    </w:p>
    <w:p w14:paraId="5D3AC865" w14:textId="1A383D3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t>) containing a brief description of the translation.</w:t>
      </w:r>
    </w:p>
    <w:p w14:paraId="7FD64B6F" w14:textId="61132279" w:rsidR="00F340AD" w:rsidRDefault="00F340AD" w:rsidP="00F340AD">
      <w:pPr>
        <w:pStyle w:val="Heading3"/>
      </w:pPr>
      <w:bookmarkStart w:id="560" w:name="_Toc6219922"/>
      <w:proofErr w:type="spellStart"/>
      <w:r>
        <w:lastRenderedPageBreak/>
        <w:t>fullDescription</w:t>
      </w:r>
      <w:proofErr w:type="spellEnd"/>
      <w:r w:rsidR="00882EBC">
        <w:t xml:space="preserve"> property</w:t>
      </w:r>
      <w:bookmarkEnd w:id="560"/>
    </w:p>
    <w:p w14:paraId="3A34B2B0" w14:textId="147857A0"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t>) containing a comprehensive description of the translation.</w:t>
      </w:r>
    </w:p>
    <w:p w14:paraId="07244BD0" w14:textId="4EA9FF7D" w:rsidR="00F340AD" w:rsidRDefault="00F340AD" w:rsidP="00F340AD">
      <w:pPr>
        <w:pStyle w:val="Heading3"/>
      </w:pPr>
      <w:bookmarkStart w:id="561" w:name="_Toc6219923"/>
      <w:proofErr w:type="spellStart"/>
      <w:r>
        <w:t>downloadUri</w:t>
      </w:r>
      <w:proofErr w:type="spellEnd"/>
      <w:r w:rsidR="00882EBC">
        <w:t xml:space="preserve"> property</w:t>
      </w:r>
      <w:bookmarkEnd w:id="561"/>
    </w:p>
    <w:p w14:paraId="2F6C144A" w14:textId="67C64DFE"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2" w:name="_Toc6219924"/>
      <w:proofErr w:type="spellStart"/>
      <w:r>
        <w:t>i</w:t>
      </w:r>
      <w:r w:rsidR="00F340AD">
        <w:t>nformationUri</w:t>
      </w:r>
      <w:proofErr w:type="spellEnd"/>
      <w:r>
        <w:t xml:space="preserve"> property</w:t>
      </w:r>
      <w:bookmarkEnd w:id="562"/>
    </w:p>
    <w:p w14:paraId="5B4A6511" w14:textId="3DAB044E"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3" w:name="_Ref493350984"/>
      <w:bookmarkStart w:id="564" w:name="_Toc6219925"/>
      <w:r>
        <w:t>result object</w:t>
      </w:r>
      <w:bookmarkEnd w:id="563"/>
      <w:bookmarkEnd w:id="564"/>
    </w:p>
    <w:p w14:paraId="74FD90F6" w14:textId="18F2DD20" w:rsidR="00401BB5" w:rsidRDefault="00401BB5" w:rsidP="00401BB5">
      <w:pPr>
        <w:pStyle w:val="Heading3"/>
      </w:pPr>
      <w:bookmarkStart w:id="565" w:name="_Toc6219926"/>
      <w:r>
        <w:t>General</w:t>
      </w:r>
      <w:bookmarkEnd w:id="56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CAD14D6"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4229B">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6" w:name="_Ref515624666"/>
      <w:bookmarkStart w:id="567" w:name="_Toc6219927"/>
      <w:r>
        <w:t>Distinguishing logically identical from logically distinct results</w:t>
      </w:r>
      <w:bookmarkEnd w:id="566"/>
      <w:bookmarkEnd w:id="56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6FABA1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4229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4229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8" w:name="_Toc6219928"/>
      <w:bookmarkStart w:id="569" w:name="_Ref493408865"/>
      <w:proofErr w:type="spellStart"/>
      <w:r>
        <w:t>guid</w:t>
      </w:r>
      <w:proofErr w:type="spellEnd"/>
      <w:r>
        <w:t xml:space="preserve"> </w:t>
      </w:r>
      <w:r w:rsidR="00621490">
        <w:t>property</w:t>
      </w:r>
      <w:bookmarkEnd w:id="568"/>
    </w:p>
    <w:p w14:paraId="2C599143" w14:textId="4761FE74" w:rsidR="00376B6D" w:rsidRDefault="00376B6D" w:rsidP="00376B6D">
      <w:bookmarkStart w:id="57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4229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029C4C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4229B">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1" w:name="_Ref516055541"/>
      <w:bookmarkStart w:id="572" w:name="_Toc6219929"/>
      <w:proofErr w:type="spellStart"/>
      <w:r>
        <w:t>correlationGuid</w:t>
      </w:r>
      <w:proofErr w:type="spellEnd"/>
      <w:r>
        <w:t xml:space="preserve"> property</w:t>
      </w:r>
      <w:bookmarkEnd w:id="571"/>
      <w:bookmarkEnd w:id="572"/>
    </w:p>
    <w:p w14:paraId="28683740" w14:textId="2F34B62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4229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6783654"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4229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4229B">
        <w:t>3.26.2</w:t>
      </w:r>
      <w:r>
        <w:fldChar w:fldCharType="end"/>
      </w:r>
      <w:r>
        <w:t xml:space="preserve"> for more information.</w:t>
      </w:r>
    </w:p>
    <w:p w14:paraId="4D5CBA4B" w14:textId="4E46EB73" w:rsidR="00401BB5" w:rsidRDefault="00401BB5" w:rsidP="00401BB5">
      <w:pPr>
        <w:pStyle w:val="Heading3"/>
      </w:pPr>
      <w:bookmarkStart w:id="573" w:name="_Ref513193500"/>
      <w:bookmarkStart w:id="574" w:name="_Ref513195673"/>
      <w:bookmarkStart w:id="575" w:name="_Toc6219930"/>
      <w:r>
        <w:t>ruleId property</w:t>
      </w:r>
      <w:bookmarkEnd w:id="569"/>
      <w:bookmarkEnd w:id="570"/>
      <w:bookmarkEnd w:id="573"/>
      <w:bookmarkEnd w:id="574"/>
      <w:bookmarkEnd w:id="575"/>
    </w:p>
    <w:p w14:paraId="49035589" w14:textId="2C549B6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4229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916BB0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4229B">
        <w:t>3.26.7</w:t>
      </w:r>
      <w:r w:rsidR="009A7342">
        <w:fldChar w:fldCharType="end"/>
      </w:r>
      <w:r w:rsidR="009A7342">
        <w:t>, §</w:t>
      </w:r>
      <w:r w:rsidR="009A7342">
        <w:fldChar w:fldCharType="begin"/>
      </w:r>
      <w:r w:rsidR="009A7342">
        <w:instrText xml:space="preserve"> REF _Ref4055060 \r \h </w:instrText>
      </w:r>
      <w:r w:rsidR="009A7342">
        <w:fldChar w:fldCharType="separate"/>
      </w:r>
      <w:r w:rsidR="00C4229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637B51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4229B">
        <w:t>3.26.7</w:t>
      </w:r>
      <w:r w:rsidR="00BF7F6B">
        <w:fldChar w:fldCharType="end"/>
      </w:r>
      <w:r w:rsidR="00BF7F6B">
        <w:t>, §</w:t>
      </w:r>
      <w:r w:rsidR="00BF7F6B">
        <w:fldChar w:fldCharType="begin"/>
      </w:r>
      <w:r w:rsidR="00BF7F6B">
        <w:instrText xml:space="preserve"> REF _Ref4148802 \r \h </w:instrText>
      </w:r>
      <w:r w:rsidR="00BF7F6B">
        <w:fldChar w:fldCharType="separate"/>
      </w:r>
      <w:r w:rsidR="00C4229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5C0B9A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4229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0359B2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4229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6" w:name="_Ref531188246"/>
      <w:bookmarkStart w:id="577" w:name="_Toc6219931"/>
      <w:proofErr w:type="spellStart"/>
      <w:r>
        <w:t>ruleIndex</w:t>
      </w:r>
      <w:proofErr w:type="spellEnd"/>
      <w:r>
        <w:t xml:space="preserve"> property</w:t>
      </w:r>
      <w:bookmarkEnd w:id="576"/>
      <w:bookmarkEnd w:id="577"/>
    </w:p>
    <w:p w14:paraId="0AB380B1" w14:textId="5051ED49"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4229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4229B">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9B0D5F9"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8" w:name="_Hlk4159110"/>
      <w:r w:rsidR="00E45D82">
        <w:t>§</w:t>
      </w:r>
      <w:bookmarkEnd w:id="578"/>
      <w:r w:rsidR="00E45D82">
        <w:fldChar w:fldCharType="begin"/>
      </w:r>
      <w:r w:rsidR="00E45D82">
        <w:instrText xml:space="preserve"> REF _Ref4055060 \r \h </w:instrText>
      </w:r>
      <w:r w:rsidR="00E45D82">
        <w:fldChar w:fldCharType="separate"/>
      </w:r>
      <w:r w:rsidR="00C4229B">
        <w:t>3.50.5</w:t>
      </w:r>
      <w:r w:rsidR="00E45D82">
        <w:fldChar w:fldCharType="end"/>
      </w:r>
      <w:r w:rsidR="00E45D82">
        <w:t>)</w:t>
      </w:r>
      <w:r>
        <w:t>, and are described there.</w:t>
      </w:r>
    </w:p>
    <w:p w14:paraId="585E9942" w14:textId="5F1FE9B9" w:rsidR="00694372" w:rsidRPr="003D76CB" w:rsidRDefault="00694372" w:rsidP="003D76CB">
      <w:bookmarkStart w:id="579" w:name="_Hlk4666392"/>
      <w:bookmarkStart w:id="580"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4229B">
        <w:t>3.26.7</w:t>
      </w:r>
      <w:r>
        <w:fldChar w:fldCharType="end"/>
      </w:r>
      <w:r>
        <w:t>, §</w:t>
      </w:r>
      <w:r>
        <w:fldChar w:fldCharType="begin"/>
      </w:r>
      <w:r>
        <w:instrText xml:space="preserve"> REF _Ref4055060 \r \h </w:instrText>
      </w:r>
      <w:r>
        <w:fldChar w:fldCharType="separate"/>
      </w:r>
      <w:r w:rsidR="00C4229B">
        <w:t>3.50.5</w:t>
      </w:r>
      <w:r>
        <w:fldChar w:fldCharType="end"/>
      </w:r>
      <w:r>
        <w:t xml:space="preserve">) are both present, they </w:t>
      </w:r>
      <w:r w:rsidRPr="00694372">
        <w:rPr>
          <w:b/>
        </w:rPr>
        <w:t>SHALL</w:t>
      </w:r>
      <w:r>
        <w:t xml:space="preserve"> be equal.</w:t>
      </w:r>
      <w:bookmarkEnd w:id="579"/>
    </w:p>
    <w:p w14:paraId="2C746434" w14:textId="72EDC16C" w:rsidR="00C4251F" w:rsidRDefault="001F5BB4" w:rsidP="00B27C1A">
      <w:pPr>
        <w:pStyle w:val="Heading3"/>
      </w:pPr>
      <w:bookmarkStart w:id="581" w:name="_Ref4147718"/>
      <w:bookmarkStart w:id="582" w:name="_Toc6219932"/>
      <w:bookmarkStart w:id="583" w:name="_Hlk1575739"/>
      <w:bookmarkEnd w:id="580"/>
      <w:r>
        <w:t>rule</w:t>
      </w:r>
      <w:r w:rsidR="00B27C1A">
        <w:t xml:space="preserve"> property</w:t>
      </w:r>
      <w:bookmarkEnd w:id="581"/>
      <w:bookmarkEnd w:id="582"/>
    </w:p>
    <w:p w14:paraId="37A9D3BC" w14:textId="4672882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4229B">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4229B">
        <w:t>3.50.3</w:t>
      </w:r>
      <w:r w:rsidR="00F11A97">
        <w:fldChar w:fldCharType="end"/>
      </w:r>
      <w:r w:rsidR="00F11A97">
        <w:t>.</w:t>
      </w:r>
    </w:p>
    <w:p w14:paraId="69A297F9" w14:textId="078E15FB"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C4229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21AC08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4229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88CA503"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4229B">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91C8F3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4229B">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119DD1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4229B">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CDA30D2"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4229B">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4" w:name="_Ref4691943"/>
      <w:bookmarkStart w:id="585" w:name="_Ref4691944"/>
      <w:bookmarkStart w:id="586" w:name="_Toc6219933"/>
      <w:r>
        <w:t>taxa</w:t>
      </w:r>
      <w:bookmarkEnd w:id="584"/>
      <w:bookmarkEnd w:id="585"/>
      <w:bookmarkEnd w:id="586"/>
    </w:p>
    <w:p w14:paraId="1CE93C1A" w14:textId="1169FAE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4229B">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4229B">
        <w:t>3.19.2</w:t>
      </w:r>
      <w:r w:rsidR="001710BC">
        <w:fldChar w:fldCharType="end"/>
      </w:r>
      <w:r w:rsidR="001710BC">
        <w:t>)</w:t>
      </w:r>
      <w:r w:rsidR="001561F0">
        <w:t xml:space="preserve"> into which this result falls.</w:t>
      </w:r>
    </w:p>
    <w:p w14:paraId="6AB5667E" w14:textId="6E83534F"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4229B">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4229B">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7" w:name="_Hlk4326477"/>
      <w:r w:rsidR="00716190">
        <w:t>§</w:t>
      </w:r>
      <w:bookmarkEnd w:id="587"/>
      <w:r w:rsidR="00716190">
        <w:fldChar w:fldCharType="begin"/>
      </w:r>
      <w:r w:rsidR="00716190">
        <w:instrText xml:space="preserve"> REF _Ref3899090 \r \h </w:instrText>
      </w:r>
      <w:r w:rsidR="00716190">
        <w:fldChar w:fldCharType="separate"/>
      </w:r>
      <w:r w:rsidR="00C4229B">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C4229B">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69378BD"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4229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5E760B7"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4229B">
        <w:t>3.50.4</w:t>
      </w:r>
      <w:r w:rsidR="00575E54">
        <w:fldChar w:fldCharType="end"/>
      </w:r>
      <w:r w:rsidR="00575E54">
        <w:t>)</w:t>
      </w:r>
      <w:r>
        <w:t>.</w:t>
      </w:r>
    </w:p>
    <w:p w14:paraId="585B784B" w14:textId="6A01AE6E"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4229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D526574" w:rsidR="00575E54" w:rsidRDefault="00575E54" w:rsidP="00575E54">
      <w:pPr>
        <w:pStyle w:val="Code"/>
      </w:pPr>
      <w:r>
        <w:t>{                                     # A run object (§</w:t>
      </w:r>
      <w:r>
        <w:fldChar w:fldCharType="begin"/>
      </w:r>
      <w:r>
        <w:instrText xml:space="preserve"> REF _Ref493349997 \r \h </w:instrText>
      </w:r>
      <w:r>
        <w:fldChar w:fldCharType="separate"/>
      </w:r>
      <w:r w:rsidR="00C4229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8" w:name="_Ref1565298"/>
      <w:bookmarkStart w:id="589" w:name="_Toc6219934"/>
      <w:bookmarkEnd w:id="583"/>
      <w:r>
        <w:t>kind property</w:t>
      </w:r>
      <w:bookmarkEnd w:id="588"/>
      <w:bookmarkEnd w:id="5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1756F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4229B">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4229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4229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0C4D16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4229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0" w:name="_Ref493511208"/>
      <w:bookmarkStart w:id="591" w:name="_Toc6219935"/>
      <w:r>
        <w:t>level property</w:t>
      </w:r>
      <w:bookmarkEnd w:id="590"/>
      <w:bookmarkEnd w:id="5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CD858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4229B">
        <w:t>3.26.9</w:t>
      </w:r>
      <w:r>
        <w:fldChar w:fldCharType="end"/>
      </w:r>
      <w:r>
        <w:t xml:space="preserve">) has a value other than </w:t>
      </w:r>
      <w:r w:rsidRPr="007110C6">
        <w:rPr>
          <w:rStyle w:val="CODEtemp"/>
        </w:rPr>
        <w:t>"fail"</w:t>
      </w:r>
      <w:r>
        <w:t>.</w:t>
      </w:r>
    </w:p>
    <w:p w14:paraId="4113E9CD" w14:textId="6C3E64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4229B">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4229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4229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034EE4A7"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4229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28E6B4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4229B">
        <w:t>3.26.7</w:t>
      </w:r>
      <w:r>
        <w:fldChar w:fldCharType="end"/>
      </w:r>
      <w:r>
        <w:t>) is present THEN</w:t>
      </w:r>
    </w:p>
    <w:p w14:paraId="19F4D5BB" w14:textId="0BAD70B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4229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B071D03"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4229B">
        <w:t>3.26.29</w:t>
      </w:r>
      <w:r>
        <w:fldChar w:fldCharType="end"/>
      </w:r>
      <w:r>
        <w:t xml:space="preserve">, </w:t>
      </w:r>
      <w:r w:rsidRPr="00B050AF">
        <w:t>§</w:t>
      </w:r>
      <w:r>
        <w:fldChar w:fldCharType="begin"/>
      </w:r>
      <w:r>
        <w:instrText xml:space="preserve"> REF _Ref4232561 \w \h </w:instrText>
      </w:r>
      <w:r>
        <w:fldChar w:fldCharType="separate"/>
      </w:r>
      <w:r w:rsidR="00C4229B">
        <w:t>3.46.6</w:t>
      </w:r>
      <w:r>
        <w:fldChar w:fldCharType="end"/>
      </w:r>
      <w:r>
        <w:t>) is present</w:t>
      </w:r>
      <w:r w:rsidR="00A924BC">
        <w:t xml:space="preserve"> THEN</w:t>
      </w:r>
    </w:p>
    <w:p w14:paraId="0D428277" w14:textId="20B9C64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4229B">
        <w:t>3.20</w:t>
      </w:r>
      <w:r>
        <w:fldChar w:fldCharType="end"/>
      </w:r>
      <w:r>
        <w:t>) that it specifies.</w:t>
      </w:r>
    </w:p>
    <w:p w14:paraId="0C2E751E" w14:textId="6661B8C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4229B">
        <w:t>3.20.5</w:t>
      </w:r>
      <w:r>
        <w:fldChar w:fldCharType="end"/>
      </w:r>
      <w:r>
        <w:t>) is present</w:t>
      </w:r>
    </w:p>
    <w:p w14:paraId="010780DE" w14:textId="1229AE1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4229B">
        <w:t>3.49</w:t>
      </w:r>
      <w:r>
        <w:fldChar w:fldCharType="end"/>
      </w:r>
      <w:r>
        <w:t>)</w:t>
      </w:r>
      <w:r w:rsidR="00A924BC">
        <w:t xml:space="preserve"> whose</w:t>
      </w:r>
    </w:p>
    <w:p w14:paraId="50FAD0C7" w14:textId="393D5E6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4229B">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F0D1CDC"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4229B">
        <w:t>3.49.3</w:t>
      </w:r>
      <w:r>
        <w:fldChar w:fldCharType="end"/>
      </w:r>
      <w:r>
        <w:t xml:space="preserve">, </w:t>
      </w:r>
      <w:r w:rsidRPr="00B050AF">
        <w:t>§</w:t>
      </w:r>
      <w:r>
        <w:fldChar w:fldCharType="begin"/>
      </w:r>
      <w:r>
        <w:instrText xml:space="preserve"> REF _Ref4233395 \w \h </w:instrText>
      </w:r>
      <w:r>
        <w:fldChar w:fldCharType="separate"/>
      </w:r>
      <w:r w:rsidR="00C4229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82AF733"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4229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4229B">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2" w:name="_Ref493426628"/>
      <w:bookmarkStart w:id="593" w:name="_Toc6219936"/>
      <w:r>
        <w:t>message property</w:t>
      </w:r>
      <w:bookmarkEnd w:id="592"/>
      <w:bookmarkEnd w:id="593"/>
    </w:p>
    <w:p w14:paraId="2544155E" w14:textId="4CB87ED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422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05DB8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4229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D3F493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4229B">
        <w:t>3.14</w:t>
      </w:r>
      <w:r>
        <w:fldChar w:fldCharType="end"/>
      </w:r>
      <w:r>
        <w:t>).</w:t>
      </w:r>
    </w:p>
    <w:p w14:paraId="6D122000" w14:textId="375F7249" w:rsidR="00C06FD6" w:rsidRDefault="00C06FD6" w:rsidP="002D65F3">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14F8CEEB" w14:textId="7709BF4B" w:rsidR="00C06FD6" w:rsidRDefault="00C06FD6" w:rsidP="002D65F3">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4201EE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4229B">
        <w:t>3.19.21</w:t>
      </w:r>
      <w:r w:rsidR="00D97085">
        <w:fldChar w:fldCharType="end"/>
      </w:r>
      <w:r w:rsidR="00D97085">
        <w:t>.</w:t>
      </w:r>
    </w:p>
    <w:p w14:paraId="2E8EC9DB" w14:textId="1500EA7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4229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F4DAB1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4229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A68A33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4229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4" w:name="_Ref510013155"/>
      <w:bookmarkStart w:id="595" w:name="_Toc6219937"/>
      <w:r>
        <w:lastRenderedPageBreak/>
        <w:t>locations property</w:t>
      </w:r>
      <w:bookmarkEnd w:id="594"/>
      <w:bookmarkEnd w:id="595"/>
    </w:p>
    <w:p w14:paraId="065F9E8C" w14:textId="3508008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4229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D4A0B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4229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6" w:name="_Ref510085223"/>
      <w:bookmarkStart w:id="597" w:name="_Toc6219938"/>
      <w:proofErr w:type="spellStart"/>
      <w:r>
        <w:t>analysisTarget</w:t>
      </w:r>
      <w:proofErr w:type="spellEnd"/>
      <w:r w:rsidR="00673F27">
        <w:t xml:space="preserve"> p</w:t>
      </w:r>
      <w:r>
        <w:t>roperty</w:t>
      </w:r>
      <w:bookmarkEnd w:id="596"/>
      <w:bookmarkEnd w:id="597"/>
    </w:p>
    <w:p w14:paraId="50B31C9B" w14:textId="6E92065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422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138BF3F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58DF954F" w14:textId="50A641D4"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4229B">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D8812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29DB0443" w14:textId="7BE3D9A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7C6BCB69" w14:textId="6CF4B27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8" w:name="_Toc6219939"/>
      <w:r>
        <w:t>request property</w:t>
      </w:r>
      <w:bookmarkEnd w:id="598"/>
    </w:p>
    <w:p w14:paraId="019A1520" w14:textId="14E41F0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C4229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9" w:name="_Toc6219940"/>
      <w:r>
        <w:t>response property</w:t>
      </w:r>
      <w:bookmarkEnd w:id="599"/>
    </w:p>
    <w:p w14:paraId="2CEC53E9" w14:textId="1D4FADD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C4229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0" w:name="_Ref513040093"/>
      <w:bookmarkStart w:id="601" w:name="_Toc6219941"/>
      <w:r>
        <w:t>fingerprints property</w:t>
      </w:r>
      <w:bookmarkEnd w:id="600"/>
      <w:bookmarkEnd w:id="601"/>
    </w:p>
    <w:p w14:paraId="3AC53915" w14:textId="0460CFC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422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B2C1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4229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43045A" w:rsidR="004108B9" w:rsidRDefault="004108B9" w:rsidP="004108B9">
      <w:pPr>
        <w:pStyle w:val="Code"/>
      </w:pPr>
      <w:r>
        <w:t>{                                  # A run object (§</w:t>
      </w:r>
      <w:r>
        <w:fldChar w:fldCharType="begin"/>
      </w:r>
      <w:r>
        <w:instrText xml:space="preserve"> REF _Ref493349997 \r \h </w:instrText>
      </w:r>
      <w:r>
        <w:fldChar w:fldCharType="separate"/>
      </w:r>
      <w:r w:rsidR="00C4229B">
        <w:t>3.14</w:t>
      </w:r>
      <w:r>
        <w:fldChar w:fldCharType="end"/>
      </w:r>
      <w:r>
        <w:t>).</w:t>
      </w:r>
    </w:p>
    <w:p w14:paraId="3958BEF4" w14:textId="6D54A8A5" w:rsidR="004108B9" w:rsidRDefault="004108B9" w:rsidP="004108B9">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1CA25AAE" w14:textId="41950F2C" w:rsidR="004108B9" w:rsidRDefault="004108B9" w:rsidP="004108B9">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E73D205" w:rsidR="003B6448" w:rsidRDefault="00A5156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A2FDA6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4229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4229B">
        <w:t>3.26.2</w:t>
      </w:r>
      <w:r>
        <w:fldChar w:fldCharType="end"/>
      </w:r>
      <w:r>
        <w:t xml:space="preserve"> for more information.</w:t>
      </w:r>
    </w:p>
    <w:p w14:paraId="4BD017FA" w14:textId="0E8A2233" w:rsidR="00401BB5" w:rsidRDefault="00FA2C6D" w:rsidP="00401BB5">
      <w:pPr>
        <w:pStyle w:val="Heading3"/>
      </w:pPr>
      <w:bookmarkStart w:id="602" w:name="_Ref507591746"/>
      <w:bookmarkStart w:id="603" w:name="_Toc6219942"/>
      <w:proofErr w:type="spellStart"/>
      <w:r>
        <w:t>partialFingerprints</w:t>
      </w:r>
      <w:proofErr w:type="spellEnd"/>
      <w:r w:rsidR="00401BB5">
        <w:t xml:space="preserve"> property</w:t>
      </w:r>
      <w:bookmarkEnd w:id="602"/>
      <w:bookmarkEnd w:id="603"/>
    </w:p>
    <w:p w14:paraId="0F26AF7E" w14:textId="059FB3D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4229B">
        <w:t>3.6</w:t>
      </w:r>
      <w:r w:rsidR="002F1358">
        <w:fldChar w:fldCharType="end"/>
      </w:r>
      <w:r w:rsidR="002F1358">
        <w:t>).</w:t>
      </w:r>
    </w:p>
    <w:p w14:paraId="7DA72967" w14:textId="52CB2C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4229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4229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6E966A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4229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A02F11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4229B">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9F35EA4" w:rsidR="004108B9" w:rsidRDefault="004108B9" w:rsidP="004108B9">
      <w:pPr>
        <w:pStyle w:val="Code"/>
      </w:pPr>
      <w:r>
        <w:t>{                                  # A run object (§</w:t>
      </w:r>
      <w:r>
        <w:fldChar w:fldCharType="begin"/>
      </w:r>
      <w:r>
        <w:instrText xml:space="preserve"> REF _Ref493349997 \r \h </w:instrText>
      </w:r>
      <w:r>
        <w:fldChar w:fldCharType="separate"/>
      </w:r>
      <w:r w:rsidR="00C4229B">
        <w:t>3.14</w:t>
      </w:r>
      <w:r>
        <w:fldChar w:fldCharType="end"/>
      </w:r>
      <w:r>
        <w:t>).</w:t>
      </w:r>
    </w:p>
    <w:p w14:paraId="76DAD22D" w14:textId="1885D1C5" w:rsidR="004108B9" w:rsidRDefault="004108B9" w:rsidP="004108B9">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0013B105" w14:textId="3BA9099B" w:rsidR="004108B9" w:rsidRDefault="004108B9" w:rsidP="004108B9">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5" w:name="_Ref510008160"/>
      <w:bookmarkStart w:id="606" w:name="_Toc6219943"/>
      <w:proofErr w:type="spellStart"/>
      <w:r>
        <w:t>codeFlows</w:t>
      </w:r>
      <w:proofErr w:type="spellEnd"/>
      <w:r>
        <w:t xml:space="preserve"> property</w:t>
      </w:r>
      <w:bookmarkEnd w:id="605"/>
      <w:bookmarkEnd w:id="606"/>
    </w:p>
    <w:p w14:paraId="4BD8575B" w14:textId="2AA88D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4229B">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7" w:name="_Ref511820702"/>
      <w:bookmarkStart w:id="608" w:name="_Toc6219944"/>
      <w:r>
        <w:lastRenderedPageBreak/>
        <w:t>graphs property</w:t>
      </w:r>
      <w:bookmarkEnd w:id="607"/>
      <w:bookmarkEnd w:id="608"/>
    </w:p>
    <w:p w14:paraId="7F5C098A" w14:textId="024B45A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4229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4229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75EACD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4229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4229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4229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9" w:name="_Ref511820008"/>
      <w:bookmarkStart w:id="610" w:name="_Toc6219945"/>
      <w:r>
        <w:t>graphTraversals property</w:t>
      </w:r>
      <w:bookmarkEnd w:id="609"/>
      <w:bookmarkEnd w:id="610"/>
    </w:p>
    <w:p w14:paraId="1AFBBE39" w14:textId="03F0096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4229B">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4229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4229B">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1" w:name="_Toc6219946"/>
      <w:r>
        <w:t>stacks property</w:t>
      </w:r>
      <w:bookmarkEnd w:id="611"/>
    </w:p>
    <w:p w14:paraId="5ABDA84F" w14:textId="3A4FCA6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C4229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2" w:name="_Ref493499246"/>
      <w:bookmarkStart w:id="613" w:name="_Toc6219947"/>
      <w:proofErr w:type="spellStart"/>
      <w:r>
        <w:t>relatedLocations</w:t>
      </w:r>
      <w:proofErr w:type="spellEnd"/>
      <w:r>
        <w:t xml:space="preserve"> property</w:t>
      </w:r>
      <w:bookmarkEnd w:id="612"/>
      <w:bookmarkEnd w:id="613"/>
    </w:p>
    <w:p w14:paraId="31F869B5" w14:textId="6BAD3FB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4229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A15089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4229B">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4" w:name="_Toc6219948"/>
      <w:r>
        <w:t>suppressions property</w:t>
      </w:r>
      <w:bookmarkEnd w:id="614"/>
    </w:p>
    <w:p w14:paraId="3CA2CBBB" w14:textId="09F8FEA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4229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4229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9CDC6BD"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4229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5" w:name="_Ref493351360"/>
      <w:bookmarkStart w:id="616" w:name="_Toc6219949"/>
      <w:bookmarkStart w:id="617" w:name="_Hlk514318442"/>
      <w:proofErr w:type="spellStart"/>
      <w:r>
        <w:t>baselineState</w:t>
      </w:r>
      <w:proofErr w:type="spellEnd"/>
      <w:r>
        <w:t xml:space="preserve"> property</w:t>
      </w:r>
      <w:bookmarkEnd w:id="615"/>
      <w:bookmarkEnd w:id="61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E0DAA27"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4229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F11DC0D"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4229B">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4229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8" w:name="_Ref531188379"/>
      <w:bookmarkStart w:id="619" w:name="_Toc6219950"/>
      <w:r>
        <w:t>rank property</w:t>
      </w:r>
      <w:bookmarkEnd w:id="618"/>
      <w:bookmarkEnd w:id="61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75C5F1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4229B">
        <w:t>3.26.9</w:t>
      </w:r>
      <w:r>
        <w:fldChar w:fldCharType="end"/>
      </w:r>
      <w:r>
        <w:t xml:space="preserve">) has the value </w:t>
      </w:r>
      <w:r w:rsidRPr="007110C6">
        <w:rPr>
          <w:rStyle w:val="CODEtemp"/>
        </w:rPr>
        <w:t>"fail"</w:t>
      </w:r>
      <w:r>
        <w:t>.</w:t>
      </w:r>
    </w:p>
    <w:p w14:paraId="6B47D1C7" w14:textId="28C0229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4229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0" w:name="_Ref507598047"/>
      <w:bookmarkStart w:id="621" w:name="_Ref508987354"/>
      <w:bookmarkStart w:id="622" w:name="_Toc6219951"/>
      <w:bookmarkStart w:id="623" w:name="_Ref506807829"/>
      <w:r>
        <w:lastRenderedPageBreak/>
        <w:t>a</w:t>
      </w:r>
      <w:r w:rsidR="00A27D47">
        <w:t>ttachments</w:t>
      </w:r>
      <w:bookmarkEnd w:id="620"/>
      <w:r>
        <w:t xml:space="preserve"> property</w:t>
      </w:r>
      <w:bookmarkEnd w:id="621"/>
      <w:bookmarkEnd w:id="622"/>
    </w:p>
    <w:p w14:paraId="7E972364" w14:textId="2A198C2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4229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4229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4" w:name="_Toc6219952"/>
      <w:proofErr w:type="spellStart"/>
      <w:r>
        <w:t>workItem</w:t>
      </w:r>
      <w:r w:rsidR="00326BD5">
        <w:t>Uri</w:t>
      </w:r>
      <w:r w:rsidR="008C5D5A">
        <w:t>s</w:t>
      </w:r>
      <w:proofErr w:type="spellEnd"/>
      <w:r>
        <w:t xml:space="preserve"> property</w:t>
      </w:r>
      <w:bookmarkEnd w:id="624"/>
    </w:p>
    <w:p w14:paraId="1D36CDAB" w14:textId="2D6F046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4229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5" w:name="_Toc6219953"/>
      <w:proofErr w:type="spellStart"/>
      <w:r>
        <w:t>hostedViewerUri</w:t>
      </w:r>
      <w:proofErr w:type="spellEnd"/>
      <w:r>
        <w:t xml:space="preserve"> property</w:t>
      </w:r>
      <w:bookmarkEnd w:id="625"/>
    </w:p>
    <w:p w14:paraId="5C2C894B" w14:textId="1708A80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6" w:name="_Ref532469699"/>
      <w:bookmarkStart w:id="627" w:name="_Toc6219954"/>
      <w:r>
        <w:t>p</w:t>
      </w:r>
      <w:r w:rsidR="00C82EC9">
        <w:t>rovenance</w:t>
      </w:r>
      <w:r w:rsidR="008050BA">
        <w:t xml:space="preserve"> property</w:t>
      </w:r>
      <w:bookmarkEnd w:id="626"/>
      <w:bookmarkEnd w:id="627"/>
    </w:p>
    <w:p w14:paraId="47D757BD" w14:textId="75D1D0A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4229B">
        <w:t>3.46</w:t>
      </w:r>
      <w:r>
        <w:fldChar w:fldCharType="end"/>
      </w:r>
      <w:r>
        <w:t xml:space="preserve">) that contains information about </w:t>
      </w:r>
      <w:r w:rsidR="006C118A">
        <w:t>how and when the result was detected</w:t>
      </w:r>
      <w:r>
        <w:t>.</w:t>
      </w:r>
      <w:bookmarkEnd w:id="623"/>
    </w:p>
    <w:p w14:paraId="656D1948" w14:textId="2B2F6C2A" w:rsidR="006E546E" w:rsidRDefault="006E546E" w:rsidP="006E546E">
      <w:pPr>
        <w:pStyle w:val="Heading3"/>
      </w:pPr>
      <w:bookmarkStart w:id="628" w:name="_Ref532463863"/>
      <w:bookmarkStart w:id="629" w:name="_Toc6219955"/>
      <w:r>
        <w:t>fixes property</w:t>
      </w:r>
      <w:bookmarkEnd w:id="628"/>
      <w:bookmarkEnd w:id="629"/>
    </w:p>
    <w:p w14:paraId="41DB16FF" w14:textId="4F1321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4229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4229B">
        <w:t>3.53</w:t>
      </w:r>
      <w:r w:rsidR="000724CD">
        <w:fldChar w:fldCharType="end"/>
      </w:r>
      <w:r w:rsidRPr="00E20F80">
        <w:t>).</w:t>
      </w:r>
    </w:p>
    <w:p w14:paraId="49F84533" w14:textId="6C250C95" w:rsidR="001335C7" w:rsidRDefault="001335C7" w:rsidP="001335C7">
      <w:pPr>
        <w:pStyle w:val="Heading3"/>
      </w:pPr>
      <w:bookmarkStart w:id="630" w:name="_Toc6219956"/>
      <w:proofErr w:type="spellStart"/>
      <w:r>
        <w:t>occurrenceCount</w:t>
      </w:r>
      <w:proofErr w:type="spellEnd"/>
      <w:r>
        <w:t xml:space="preserve"> property</w:t>
      </w:r>
      <w:bookmarkEnd w:id="630"/>
    </w:p>
    <w:p w14:paraId="284963B8" w14:textId="2C1D2963"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4229B">
        <w:t>3.26.4</w:t>
      </w:r>
      <w:r>
        <w:fldChar w:fldCharType="end"/>
      </w:r>
      <w:r>
        <w:t>) has been observed.</w:t>
      </w:r>
    </w:p>
    <w:p w14:paraId="6460A4F1" w14:textId="50AC3C8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4229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31" w:name="_Ref493426721"/>
      <w:bookmarkStart w:id="632" w:name="_Ref507665939"/>
      <w:bookmarkStart w:id="633" w:name="_Toc6219957"/>
      <w:r>
        <w:lastRenderedPageBreak/>
        <w:t>location object</w:t>
      </w:r>
      <w:bookmarkEnd w:id="631"/>
      <w:bookmarkEnd w:id="632"/>
      <w:bookmarkEnd w:id="633"/>
    </w:p>
    <w:p w14:paraId="27ED50C0" w14:textId="23D428DC" w:rsidR="006E546E" w:rsidRDefault="006E546E" w:rsidP="006E546E">
      <w:pPr>
        <w:pStyle w:val="Heading3"/>
      </w:pPr>
      <w:bookmarkStart w:id="634" w:name="_Ref493479281"/>
      <w:bookmarkStart w:id="635" w:name="_Toc6219958"/>
      <w:r>
        <w:t>General</w:t>
      </w:r>
      <w:bookmarkEnd w:id="634"/>
      <w:bookmarkEnd w:id="635"/>
    </w:p>
    <w:p w14:paraId="1D30489B" w14:textId="5B878B4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4229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4229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BBF314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4229B">
        <w:t>3.32.6</w:t>
      </w:r>
      <w:r w:rsidR="00D31A58">
        <w:fldChar w:fldCharType="end"/>
      </w:r>
      <w:r w:rsidRPr="00180B28">
        <w:t>) is particularly convenient for fingerprinting.</w:t>
      </w:r>
    </w:p>
    <w:p w14:paraId="310AFACC" w14:textId="5001FE1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4229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4229B">
        <w:t>3.27.4</w:t>
      </w:r>
      <w:r>
        <w:fldChar w:fldCharType="end"/>
      </w:r>
      <w:r>
        <w:t>) explaining the significance of this “location.”</w:t>
      </w:r>
    </w:p>
    <w:p w14:paraId="7BB3738A" w14:textId="2222E264" w:rsidR="006E546E" w:rsidRDefault="00C6546E" w:rsidP="006E546E">
      <w:pPr>
        <w:pStyle w:val="Heading3"/>
      </w:pPr>
      <w:bookmarkStart w:id="636" w:name="_Ref493477623"/>
      <w:bookmarkStart w:id="637" w:name="_Ref493478351"/>
      <w:bookmarkStart w:id="638" w:name="_Toc6219959"/>
      <w:r>
        <w:t xml:space="preserve">physicalLocation </w:t>
      </w:r>
      <w:r w:rsidR="006E546E">
        <w:t>property</w:t>
      </w:r>
      <w:bookmarkEnd w:id="636"/>
      <w:bookmarkEnd w:id="637"/>
      <w:bookmarkEnd w:id="638"/>
    </w:p>
    <w:p w14:paraId="37D40289" w14:textId="52E0EEA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4229B">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4229B">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9" w:name="_Ref3453640"/>
      <w:bookmarkStart w:id="640" w:name="_Toc6219960"/>
      <w:proofErr w:type="spellStart"/>
      <w:r>
        <w:t>logicalLocation</w:t>
      </w:r>
      <w:proofErr w:type="spellEnd"/>
      <w:r>
        <w:t xml:space="preserve"> property</w:t>
      </w:r>
      <w:bookmarkEnd w:id="639"/>
      <w:bookmarkEnd w:id="640"/>
    </w:p>
    <w:p w14:paraId="22942E0F" w14:textId="6DBA299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4229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4229B">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D43D69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4229B">
        <w:t>3.14.16</w:t>
      </w:r>
      <w:r>
        <w:fldChar w:fldCharType="end"/>
      </w:r>
      <w:r>
        <w:t>). See §</w:t>
      </w:r>
      <w:r>
        <w:fldChar w:fldCharType="begin"/>
      </w:r>
      <w:r>
        <w:instrText xml:space="preserve"> REF _Ref3453348 \r \h </w:instrText>
      </w:r>
      <w:r>
        <w:fldChar w:fldCharType="separate"/>
      </w:r>
      <w:r w:rsidR="00C4229B">
        <w:t>3.32.5</w:t>
      </w:r>
      <w:r>
        <w:fldChar w:fldCharType="end"/>
      </w:r>
      <w:r>
        <w:t xml:space="preserve"> for more information.</w:t>
      </w:r>
    </w:p>
    <w:p w14:paraId="4CD27C2E" w14:textId="16EED1C5" w:rsidR="00F13165" w:rsidRDefault="00F13165" w:rsidP="00F13165">
      <w:pPr>
        <w:pStyle w:val="Heading3"/>
      </w:pPr>
      <w:bookmarkStart w:id="641" w:name="_Ref513121634"/>
      <w:bookmarkStart w:id="642" w:name="_Ref513122103"/>
      <w:bookmarkStart w:id="643" w:name="_Toc6219961"/>
      <w:r>
        <w:t>message property</w:t>
      </w:r>
      <w:bookmarkEnd w:id="641"/>
      <w:bookmarkEnd w:id="642"/>
      <w:bookmarkEnd w:id="643"/>
    </w:p>
    <w:p w14:paraId="62F22E6F" w14:textId="3EC7B74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relevant to the location.</w:t>
      </w:r>
    </w:p>
    <w:p w14:paraId="0E77A827" w14:textId="77777777" w:rsidR="00F13165" w:rsidRDefault="00F13165" w:rsidP="00F13165">
      <w:pPr>
        <w:pStyle w:val="Heading3"/>
      </w:pPr>
      <w:bookmarkStart w:id="644" w:name="_Ref510102819"/>
      <w:bookmarkStart w:id="645" w:name="_Toc6219962"/>
      <w:r>
        <w:t>annotations property</w:t>
      </w:r>
      <w:bookmarkEnd w:id="644"/>
      <w:bookmarkEnd w:id="645"/>
    </w:p>
    <w:p w14:paraId="1F7AABEC" w14:textId="4C6BD7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4229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4229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4229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18528C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4229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6" w:name="_Ref493477390"/>
      <w:bookmarkStart w:id="647" w:name="_Ref493478323"/>
      <w:bookmarkStart w:id="648" w:name="_Ref493478590"/>
      <w:bookmarkStart w:id="649" w:name="_Toc6219963"/>
      <w:r>
        <w:t>physicalLocation object</w:t>
      </w:r>
      <w:bookmarkEnd w:id="646"/>
      <w:bookmarkEnd w:id="647"/>
      <w:bookmarkEnd w:id="648"/>
      <w:bookmarkEnd w:id="649"/>
    </w:p>
    <w:p w14:paraId="0B9181AD" w14:textId="12F902F2" w:rsidR="006E546E" w:rsidRDefault="006E546E" w:rsidP="006E546E">
      <w:pPr>
        <w:pStyle w:val="Heading3"/>
      </w:pPr>
      <w:bookmarkStart w:id="650" w:name="_Toc6219964"/>
      <w:r>
        <w:t>General</w:t>
      </w:r>
      <w:bookmarkEnd w:id="65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51" w:name="_Toc6219965"/>
      <w:r>
        <w:t>Constraints</w:t>
      </w:r>
      <w:bookmarkEnd w:id="651"/>
    </w:p>
    <w:p w14:paraId="7808FFFE" w14:textId="02688BAE"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4229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4229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52" w:name="_Ref503357394"/>
      <w:bookmarkStart w:id="653" w:name="_Toc6219966"/>
      <w:bookmarkStart w:id="654" w:name="_Ref493343236"/>
      <w:r>
        <w:t>id property</w:t>
      </w:r>
      <w:bookmarkEnd w:id="652"/>
      <w:bookmarkEnd w:id="653"/>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7696A63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C4229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422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5" w:name="_Ref503369432"/>
      <w:bookmarkStart w:id="656" w:name="_Ref503369435"/>
      <w:bookmarkStart w:id="657" w:name="_Ref503371110"/>
      <w:bookmarkStart w:id="658" w:name="_Ref503371652"/>
      <w:bookmarkStart w:id="659" w:name="_Toc6219967"/>
      <w:r>
        <w:t xml:space="preserve">artifactLocation </w:t>
      </w:r>
      <w:r w:rsidR="006E546E">
        <w:t>property</w:t>
      </w:r>
      <w:bookmarkEnd w:id="654"/>
      <w:bookmarkEnd w:id="655"/>
      <w:bookmarkEnd w:id="656"/>
      <w:bookmarkEnd w:id="657"/>
      <w:bookmarkEnd w:id="658"/>
      <w:bookmarkEnd w:id="659"/>
    </w:p>
    <w:p w14:paraId="03500782" w14:textId="6B7AF6E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4229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4229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0" w:name="_Ref493509797"/>
      <w:bookmarkStart w:id="661" w:name="_Toc6219968"/>
      <w:r>
        <w:lastRenderedPageBreak/>
        <w:t>region property</w:t>
      </w:r>
      <w:bookmarkEnd w:id="660"/>
      <w:bookmarkEnd w:id="661"/>
    </w:p>
    <w:p w14:paraId="34CA82A6" w14:textId="255FBF0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4229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4229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4229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B5394F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A49ADC4" w14:textId="17395FB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779C2718" w14:textId="5314D76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3C94BD54" w14:textId="438C74D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2" w:name="_Ref6046214"/>
      <w:bookmarkStart w:id="663" w:name="_Toc6219969"/>
      <w:proofErr w:type="spellStart"/>
      <w:r>
        <w:t>contextRegion</w:t>
      </w:r>
      <w:proofErr w:type="spellEnd"/>
      <w:r>
        <w:t xml:space="preserve"> property</w:t>
      </w:r>
      <w:bookmarkEnd w:id="662"/>
      <w:bookmarkEnd w:id="663"/>
    </w:p>
    <w:p w14:paraId="220640FE" w14:textId="641CDBD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4229B">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4229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396C47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E9D024B" w14:textId="7419BBC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686DE936" w14:textId="6305517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5B98A118" w14:textId="2FC1058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4229B">
        <w:t>3.28</w:t>
      </w:r>
      <w:r w:rsidR="00EF37F6">
        <w:fldChar w:fldCharType="end"/>
      </w:r>
      <w:r w:rsidR="00EF37F6">
        <w:t>)</w:t>
      </w:r>
      <w:r>
        <w:t>.</w:t>
      </w:r>
    </w:p>
    <w:p w14:paraId="096905D1" w14:textId="456FC5B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4229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DD9B41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4229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4" w:name="_Ref4682539"/>
      <w:bookmarkStart w:id="665" w:name="_Toc6219970"/>
      <w:r>
        <w:t>address property</w:t>
      </w:r>
      <w:bookmarkEnd w:id="664"/>
      <w:bookmarkEnd w:id="665"/>
    </w:p>
    <w:p w14:paraId="245B2BB3" w14:textId="3C18A6A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4229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4229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6" w:name="_Ref493490350"/>
      <w:bookmarkStart w:id="667" w:name="_Toc6219971"/>
      <w:r>
        <w:t>region object</w:t>
      </w:r>
      <w:bookmarkEnd w:id="666"/>
      <w:bookmarkEnd w:id="667"/>
    </w:p>
    <w:p w14:paraId="5C4DB1F6" w14:textId="19917190" w:rsidR="006E546E" w:rsidRDefault="006E546E" w:rsidP="006E546E">
      <w:pPr>
        <w:pStyle w:val="Heading3"/>
      </w:pPr>
      <w:bookmarkStart w:id="668" w:name="_Toc6219972"/>
      <w:r>
        <w:t>General</w:t>
      </w:r>
      <w:bookmarkEnd w:id="66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BB11CF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4229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4229B">
        <w:t>3.29.3</w:t>
      </w:r>
      <w:r>
        <w:fldChar w:fldCharType="end"/>
      </w:r>
      <w:r>
        <w:t>).</w:t>
      </w:r>
    </w:p>
    <w:p w14:paraId="4D60C0C6" w14:textId="07795823" w:rsidR="006E546E" w:rsidRDefault="006E546E" w:rsidP="006E546E">
      <w:pPr>
        <w:pStyle w:val="Heading3"/>
      </w:pPr>
      <w:bookmarkStart w:id="669" w:name="_Ref493492556"/>
      <w:bookmarkStart w:id="670" w:name="_Ref493492604"/>
      <w:bookmarkStart w:id="671" w:name="_Ref493492671"/>
      <w:bookmarkStart w:id="672" w:name="_Toc6219973"/>
      <w:r>
        <w:t>Text regions</w:t>
      </w:r>
      <w:bookmarkEnd w:id="669"/>
      <w:bookmarkEnd w:id="670"/>
      <w:bookmarkEnd w:id="671"/>
      <w:bookmarkEnd w:id="6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CB6641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4229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9DE3B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4229B">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C4229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89C28F"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4229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4229B">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4229B">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4229B">
        <w:t>3.29.8</w:t>
      </w:r>
      <w:r>
        <w:fldChar w:fldCharType="end"/>
      </w:r>
      <w:r w:rsidRPr="003E62A7">
        <w:t>)</w:t>
      </w:r>
      <w:r>
        <w:t>.</w:t>
      </w:r>
    </w:p>
    <w:p w14:paraId="2FA2CAD1" w14:textId="7A59640C"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4229B">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4229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955CE1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4229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39E638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4229B">
        <w:t>3.29.6</w:t>
      </w:r>
      <w:r>
        <w:fldChar w:fldCharType="end"/>
      </w:r>
      <w:r>
        <w:t>).</w:t>
      </w:r>
    </w:p>
    <w:p w14:paraId="2F4CCF7E" w14:textId="13F9A6D7"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4229B">
        <w:t>3.29.7</w:t>
      </w:r>
      <w:r>
        <w:fldChar w:fldCharType="end"/>
      </w:r>
      <w:r>
        <w:t>).</w:t>
      </w:r>
    </w:p>
    <w:p w14:paraId="30C0E1BA" w14:textId="7D69607D"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4229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D6BBA6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4229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3" w:name="_Ref509043519"/>
      <w:bookmarkStart w:id="674" w:name="_Ref509043733"/>
      <w:bookmarkStart w:id="675" w:name="_Toc6219974"/>
      <w:r>
        <w:t>Binary regions</w:t>
      </w:r>
      <w:bookmarkEnd w:id="673"/>
      <w:bookmarkEnd w:id="674"/>
      <w:bookmarkEnd w:id="67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3A266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4229B">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4229B">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6" w:name="_Hlk5884959"/>
      <w:r>
        <w:t xml:space="preserve">specifies the </w:t>
      </w:r>
      <w:r w:rsidR="00A63C9D">
        <w:t xml:space="preserve">region’s </w:t>
      </w:r>
      <w:r w:rsidR="00C27946">
        <w:t xml:space="preserve">length and thereby, indirectly, </w:t>
      </w:r>
      <w:r w:rsidR="00A63C9D">
        <w:t>its</w:t>
      </w:r>
      <w:r w:rsidR="00C27946">
        <w:t xml:space="preserve"> end</w:t>
      </w:r>
      <w:bookmarkEnd w:id="676"/>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7" w:name="_Toc6219975"/>
      <w:r>
        <w:t>Independence of text and binary regions</w:t>
      </w:r>
      <w:bookmarkEnd w:id="67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3374C0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4229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8" w:name="_Ref493490565"/>
      <w:bookmarkStart w:id="679" w:name="_Ref493491243"/>
      <w:bookmarkStart w:id="680" w:name="_Ref493492406"/>
      <w:bookmarkStart w:id="681" w:name="_Toc6219976"/>
      <w:r>
        <w:t>startLine property</w:t>
      </w:r>
      <w:bookmarkEnd w:id="678"/>
      <w:bookmarkEnd w:id="679"/>
      <w:bookmarkEnd w:id="680"/>
      <w:bookmarkEnd w:id="68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82" w:name="_Ref493491260"/>
      <w:bookmarkStart w:id="683" w:name="_Ref493492414"/>
      <w:bookmarkStart w:id="684" w:name="_Toc6219977"/>
      <w:r>
        <w:t>startColumn property</w:t>
      </w:r>
      <w:bookmarkEnd w:id="682"/>
      <w:bookmarkEnd w:id="683"/>
      <w:bookmarkEnd w:id="68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5" w:name="_Ref493491334"/>
      <w:bookmarkStart w:id="686" w:name="_Ref493492422"/>
      <w:bookmarkStart w:id="687" w:name="_Toc6219978"/>
      <w:proofErr w:type="spellStart"/>
      <w:r>
        <w:lastRenderedPageBreak/>
        <w:t>endLine</w:t>
      </w:r>
      <w:proofErr w:type="spellEnd"/>
      <w:r>
        <w:t xml:space="preserve"> property</w:t>
      </w:r>
      <w:bookmarkEnd w:id="685"/>
      <w:bookmarkEnd w:id="686"/>
      <w:bookmarkEnd w:id="68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8" w:name="_Ref493491342"/>
      <w:bookmarkStart w:id="689" w:name="_Ref493492427"/>
      <w:bookmarkStart w:id="690" w:name="_Toc6219979"/>
      <w:proofErr w:type="spellStart"/>
      <w:r>
        <w:t>endColumn</w:t>
      </w:r>
      <w:proofErr w:type="spellEnd"/>
      <w:r>
        <w:t xml:space="preserve"> property</w:t>
      </w:r>
      <w:bookmarkEnd w:id="688"/>
      <w:bookmarkEnd w:id="689"/>
      <w:bookmarkEnd w:id="69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91" w:name="_Ref493492251"/>
      <w:bookmarkStart w:id="692" w:name="_Ref493492981"/>
      <w:bookmarkStart w:id="693" w:name="_Toc6219980"/>
      <w:proofErr w:type="spellStart"/>
      <w:r>
        <w:t>charO</w:t>
      </w:r>
      <w:r w:rsidR="006E546E">
        <w:t>ffset</w:t>
      </w:r>
      <w:proofErr w:type="spellEnd"/>
      <w:r w:rsidR="006E546E">
        <w:t xml:space="preserve"> property</w:t>
      </w:r>
      <w:bookmarkEnd w:id="691"/>
      <w:bookmarkEnd w:id="692"/>
      <w:bookmarkEnd w:id="69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4" w:name="_Ref493491350"/>
      <w:bookmarkStart w:id="695" w:name="_Ref493492312"/>
      <w:bookmarkStart w:id="696" w:name="_Toc6219981"/>
      <w:proofErr w:type="spellStart"/>
      <w:r>
        <w:t>charL</w:t>
      </w:r>
      <w:r w:rsidR="006E546E">
        <w:t>ength</w:t>
      </w:r>
      <w:proofErr w:type="spellEnd"/>
      <w:r w:rsidR="006E546E">
        <w:t xml:space="preserve"> property</w:t>
      </w:r>
      <w:bookmarkEnd w:id="694"/>
      <w:bookmarkEnd w:id="695"/>
      <w:bookmarkEnd w:id="69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BDE8DFA"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4229B">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7" w:name="_Ref515544104"/>
      <w:bookmarkStart w:id="698" w:name="_Toc6219982"/>
      <w:proofErr w:type="spellStart"/>
      <w:r>
        <w:t>byteOffset</w:t>
      </w:r>
      <w:proofErr w:type="spellEnd"/>
      <w:r>
        <w:t xml:space="preserve"> property</w:t>
      </w:r>
      <w:bookmarkEnd w:id="697"/>
      <w:bookmarkEnd w:id="69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9" w:name="_Ref515544119"/>
      <w:bookmarkStart w:id="700" w:name="_Toc6219983"/>
      <w:proofErr w:type="spellStart"/>
      <w:r>
        <w:t>byteLength</w:t>
      </w:r>
      <w:proofErr w:type="spellEnd"/>
      <w:r>
        <w:t xml:space="preserve"> property</w:t>
      </w:r>
      <w:bookmarkEnd w:id="699"/>
      <w:bookmarkEnd w:id="700"/>
    </w:p>
    <w:p w14:paraId="2FF66B09" w14:textId="1762273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4229B">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01" w:name="_Ref534896821"/>
      <w:bookmarkStart w:id="702" w:name="_Ref534897957"/>
      <w:bookmarkStart w:id="703" w:name="_Toc6219984"/>
      <w:r>
        <w:t>snippet property</w:t>
      </w:r>
      <w:bookmarkEnd w:id="701"/>
      <w:bookmarkEnd w:id="702"/>
      <w:bookmarkEnd w:id="703"/>
    </w:p>
    <w:p w14:paraId="4E596286" w14:textId="0872D85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422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4" w:name="_Ref513118337"/>
      <w:bookmarkStart w:id="705" w:name="_Toc6219985"/>
      <w:r>
        <w:t>message property</w:t>
      </w:r>
      <w:bookmarkEnd w:id="704"/>
      <w:bookmarkEnd w:id="705"/>
    </w:p>
    <w:p w14:paraId="11547397" w14:textId="7F2042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6" w:name="_Ref534896942"/>
      <w:bookmarkStart w:id="707" w:name="_Toc6219986"/>
      <w:proofErr w:type="spellStart"/>
      <w:r>
        <w:t>sourceLanguage</w:t>
      </w:r>
      <w:proofErr w:type="spellEnd"/>
      <w:r>
        <w:t xml:space="preserve"> property</w:t>
      </w:r>
      <w:bookmarkEnd w:id="706"/>
      <w:bookmarkEnd w:id="707"/>
    </w:p>
    <w:p w14:paraId="05F6E931" w14:textId="07BC7BA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4229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E560821"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4229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C4229B">
        <w:t>3.24.10</w:t>
      </w:r>
      <w:r>
        <w:fldChar w:fldCharType="end"/>
      </w:r>
      <w:r>
        <w:t>.</w:t>
      </w:r>
    </w:p>
    <w:p w14:paraId="72100840" w14:textId="77777777" w:rsidR="00524CAF" w:rsidRPr="00524CAF" w:rsidRDefault="00524CAF" w:rsidP="00524CAF"/>
    <w:p w14:paraId="3FFBDEE7" w14:textId="4FC498C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4229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4229B">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4229B">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9AE4C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4229B">
        <w:t>3.24.10.2</w:t>
      </w:r>
      <w:r>
        <w:fldChar w:fldCharType="end"/>
      </w:r>
      <w:r>
        <w:t>.</w:t>
      </w:r>
    </w:p>
    <w:p w14:paraId="324A7275" w14:textId="34C5149E" w:rsidR="008A21D5" w:rsidRDefault="008A21D5" w:rsidP="008A21D5">
      <w:pPr>
        <w:pStyle w:val="Heading2"/>
      </w:pPr>
      <w:bookmarkStart w:id="708" w:name="_Ref513118449"/>
      <w:bookmarkStart w:id="709" w:name="_Toc6219987"/>
      <w:bookmarkStart w:id="710" w:name="_Hlk513212890"/>
      <w:r>
        <w:t>rectangle object</w:t>
      </w:r>
      <w:bookmarkEnd w:id="708"/>
      <w:bookmarkEnd w:id="709"/>
    </w:p>
    <w:p w14:paraId="3C4A6F0B" w14:textId="2FBD2981" w:rsidR="008A21D5" w:rsidRDefault="008A21D5" w:rsidP="008A21D5">
      <w:pPr>
        <w:pStyle w:val="Heading3"/>
      </w:pPr>
      <w:bookmarkStart w:id="711" w:name="_Toc6219988"/>
      <w:r>
        <w:t>General</w:t>
      </w:r>
      <w:bookmarkEnd w:id="71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2" w:name="_Toc6219989"/>
      <w:r>
        <w:t>top, left, bottom, and right properties</w:t>
      </w:r>
      <w:bookmarkEnd w:id="712"/>
    </w:p>
    <w:p w14:paraId="507C9305" w14:textId="2EA720F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3" w:name="_Ref513118473"/>
      <w:bookmarkStart w:id="714" w:name="_Toc6219990"/>
      <w:r>
        <w:t>message property</w:t>
      </w:r>
      <w:bookmarkEnd w:id="713"/>
      <w:bookmarkEnd w:id="714"/>
    </w:p>
    <w:p w14:paraId="00BBEF13" w14:textId="562B6BD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5" w:name="_Ref4681621"/>
      <w:bookmarkStart w:id="716" w:name="_Toc6219991"/>
      <w:r>
        <w:t>address object</w:t>
      </w:r>
      <w:bookmarkEnd w:id="715"/>
      <w:bookmarkEnd w:id="71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2451D33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4229B">
        <w:t>3.31.1</w:t>
      </w:r>
      <w:r>
        <w:fldChar w:fldCharType="end"/>
      </w:r>
      <w:r>
        <w:t>.</w:t>
      </w:r>
    </w:p>
    <w:p w14:paraId="4E7BF600" w14:textId="6C0EDDED" w:rsidR="00EF4848" w:rsidRDefault="00EF4848" w:rsidP="00EF4848">
      <w:pPr>
        <w:pStyle w:val="Code"/>
      </w:pPr>
      <w:r>
        <w:t xml:space="preserve">  "offset": "0x0040",              # See §</w:t>
      </w:r>
      <w:r>
        <w:fldChar w:fldCharType="begin"/>
      </w:r>
      <w:r>
        <w:instrText xml:space="preserve"> REF _Ref4684023 \r \h </w:instrText>
      </w:r>
      <w:r>
        <w:fldChar w:fldCharType="separate"/>
      </w:r>
      <w:r w:rsidR="00C4229B">
        <w:t>3.31.2</w:t>
      </w:r>
      <w:r>
        <w:fldChar w:fldCharType="end"/>
      </w:r>
      <w:r>
        <w:t>.</w:t>
      </w:r>
    </w:p>
    <w:p w14:paraId="360B03B3" w14:textId="60CEEF9E" w:rsidR="00EF4848" w:rsidRDefault="00EF4848" w:rsidP="00EF4848">
      <w:pPr>
        <w:pStyle w:val="Code"/>
      </w:pPr>
      <w:r>
        <w:t xml:space="preserve">  "kind": "section",               # See §</w:t>
      </w:r>
      <w:r>
        <w:fldChar w:fldCharType="begin"/>
      </w:r>
      <w:r>
        <w:instrText xml:space="preserve"> REF _Ref4684078 \r \h </w:instrText>
      </w:r>
      <w:r>
        <w:fldChar w:fldCharType="separate"/>
      </w:r>
      <w:r w:rsidR="00C4229B">
        <w:t>3.31.5</w:t>
      </w:r>
      <w:r>
        <w:fldChar w:fldCharType="end"/>
      </w:r>
      <w:r>
        <w:t>.</w:t>
      </w:r>
    </w:p>
    <w:p w14:paraId="1D9850E7" w14:textId="0045A5D3" w:rsidR="00EF4848" w:rsidRDefault="00EF4848" w:rsidP="00EF4848">
      <w:pPr>
        <w:pStyle w:val="Code"/>
      </w:pPr>
      <w:r>
        <w:t xml:space="preserve">  "name": ".text"                  # See §</w:t>
      </w:r>
      <w:r>
        <w:fldChar w:fldCharType="begin"/>
      </w:r>
      <w:r>
        <w:instrText xml:space="preserve"> REF _Ref4684105 \r \h </w:instrText>
      </w:r>
      <w:r>
        <w:fldChar w:fldCharType="separate"/>
      </w:r>
      <w:r w:rsidR="00C4229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7" w:name="_Ref4683889"/>
      <w:bookmarkStart w:id="718" w:name="_Toc6219992"/>
      <w:r>
        <w:t>baseAddress property</w:t>
      </w:r>
      <w:bookmarkEnd w:id="717"/>
      <w:bookmarkEnd w:id="71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9" w:name="_Ref4684023"/>
      <w:bookmarkStart w:id="720" w:name="_Toc6219993"/>
      <w:r>
        <w:t>offset property</w:t>
      </w:r>
      <w:bookmarkEnd w:id="719"/>
      <w:bookmarkEnd w:id="720"/>
    </w:p>
    <w:p w14:paraId="2D402910" w14:textId="4955EBF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4229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1" w:name="_Toc6219994"/>
      <w:proofErr w:type="spellStart"/>
      <w:r>
        <w:t>fullyQualifiedName</w:t>
      </w:r>
      <w:proofErr w:type="spellEnd"/>
      <w:r>
        <w:t xml:space="preserve"> property</w:t>
      </w:r>
      <w:bookmarkEnd w:id="72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2" w:name="_Ref4684105"/>
      <w:bookmarkStart w:id="723" w:name="_Toc6219995"/>
      <w:r>
        <w:t>name property</w:t>
      </w:r>
      <w:bookmarkEnd w:id="722"/>
      <w:bookmarkEnd w:id="72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4" w:name="_Ref4684078"/>
      <w:bookmarkStart w:id="725" w:name="_Toc6219996"/>
      <w:r>
        <w:t>kind property</w:t>
      </w:r>
      <w:bookmarkEnd w:id="724"/>
      <w:bookmarkEnd w:id="72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6" w:name="_Toc6219997"/>
      <w:r>
        <w:t>index property</w:t>
      </w:r>
      <w:bookmarkEnd w:id="726"/>
    </w:p>
    <w:p w14:paraId="1C033E3A" w14:textId="34F094A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4229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27" w:name="_Ref4685900"/>
      <w:bookmarkStart w:id="728" w:name="_Toc6219998"/>
      <w:proofErr w:type="spellStart"/>
      <w:r>
        <w:t>parentIndex</w:t>
      </w:r>
      <w:proofErr w:type="spellEnd"/>
      <w:r>
        <w:t xml:space="preserve"> property</w:t>
      </w:r>
      <w:bookmarkEnd w:id="727"/>
      <w:bookmarkEnd w:id="728"/>
    </w:p>
    <w:p w14:paraId="43D6A9F5" w14:textId="04AD267F"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C4229B">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C4229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9" w:name="_Ref493404505"/>
      <w:bookmarkStart w:id="730" w:name="_Toc6219999"/>
      <w:bookmarkEnd w:id="710"/>
      <w:proofErr w:type="spellStart"/>
      <w:r>
        <w:t>logicalLocation</w:t>
      </w:r>
      <w:proofErr w:type="spellEnd"/>
      <w:r>
        <w:t xml:space="preserve"> object</w:t>
      </w:r>
      <w:bookmarkEnd w:id="729"/>
      <w:bookmarkEnd w:id="730"/>
    </w:p>
    <w:p w14:paraId="479717FF" w14:textId="2760154A" w:rsidR="006E546E" w:rsidRDefault="006E546E" w:rsidP="006E546E">
      <w:pPr>
        <w:pStyle w:val="Heading3"/>
      </w:pPr>
      <w:bookmarkStart w:id="731" w:name="_Toc6220000"/>
      <w:r>
        <w:t>General</w:t>
      </w:r>
      <w:bookmarkEnd w:id="73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06CD4D7"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C4229B">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C4229B">
        <w:t>3.27.3</w:t>
      </w:r>
      <w:r w:rsidR="00376618">
        <w:fldChar w:fldCharType="end"/>
      </w:r>
      <w:r w:rsidR="00376618">
        <w:t>)</w:t>
      </w:r>
      <w:r>
        <w:t>.</w:t>
      </w:r>
    </w:p>
    <w:p w14:paraId="54921F14" w14:textId="6F971490" w:rsidR="009151D4" w:rsidRDefault="009151D4" w:rsidP="009151D4">
      <w:pPr>
        <w:pStyle w:val="Heading3"/>
      </w:pPr>
      <w:bookmarkStart w:id="732" w:name="_Toc6220001"/>
      <w:r>
        <w:t>Constraints</w:t>
      </w:r>
      <w:bookmarkEnd w:id="732"/>
    </w:p>
    <w:p w14:paraId="2CDCE830" w14:textId="468A3F6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4229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4229B">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4229B">
        <w:t>3.32.6</w:t>
      </w:r>
      <w:r>
        <w:fldChar w:fldCharType="end"/>
      </w:r>
      <w:r>
        <w:t xml:space="preserve">) </w:t>
      </w:r>
      <w:r>
        <w:rPr>
          <w:b/>
        </w:rPr>
        <w:t>SHALL</w:t>
      </w:r>
      <w:r>
        <w:t xml:space="preserve"> be present; they</w:t>
      </w:r>
      <w:r>
        <w:rPr>
          <w:b/>
        </w:rPr>
        <w:t xml:space="preserve"> MAY </w:t>
      </w:r>
      <w:r>
        <w:t>both be present.</w:t>
      </w:r>
    </w:p>
    <w:p w14:paraId="11FCDDFD" w14:textId="1970069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C4229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3" w:name="_Ref514248023"/>
      <w:bookmarkStart w:id="734" w:name="_Toc6220002"/>
      <w:r>
        <w:t>Logical location naming rules</w:t>
      </w:r>
      <w:bookmarkEnd w:id="733"/>
      <w:bookmarkEnd w:id="7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047E80A"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4229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5" w:name="_Ref514247682"/>
      <w:bookmarkStart w:id="736" w:name="_Toc6220003"/>
      <w:r>
        <w:t>name property</w:t>
      </w:r>
      <w:bookmarkEnd w:id="735"/>
      <w:bookmarkEnd w:id="73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33CF1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4229B">
        <w:t>3.32.3</w:t>
      </w:r>
      <w:r w:rsidR="0024214F">
        <w:fldChar w:fldCharType="end"/>
      </w:r>
      <w:r w:rsidR="0024214F">
        <w:t>.</w:t>
      </w:r>
    </w:p>
    <w:p w14:paraId="6D79E424" w14:textId="5EEAC99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C4229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69A1911"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C4229B">
        <w:t>3.32.6</w:t>
      </w:r>
      <w:r>
        <w:fldChar w:fldCharType="end"/>
      </w:r>
      <w:r>
        <w:t>.</w:t>
      </w:r>
    </w:p>
    <w:p w14:paraId="5AA444E4" w14:textId="45360370" w:rsidR="006A539D" w:rsidRDefault="006A539D" w:rsidP="00BA28C3">
      <w:pPr>
        <w:pStyle w:val="Code"/>
      </w:pPr>
      <w:r>
        <w:t xml:space="preserve">  "kind": "function"                   # See §</w:t>
      </w:r>
      <w:r>
        <w:fldChar w:fldCharType="begin"/>
      </w:r>
      <w:r>
        <w:instrText xml:space="preserve"> REF _Ref513195445 \r \h </w:instrText>
      </w:r>
      <w:r>
        <w:fldChar w:fldCharType="separate"/>
      </w:r>
      <w:r w:rsidR="00C4229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7" w:name="_Ref3453348"/>
      <w:bookmarkStart w:id="738" w:name="_Toc6220004"/>
      <w:r>
        <w:t>index property</w:t>
      </w:r>
      <w:bookmarkEnd w:id="737"/>
      <w:bookmarkEnd w:id="738"/>
    </w:p>
    <w:p w14:paraId="56BE2BA9" w14:textId="278B9E9D"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4229B">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39" w:name="_Ref513194876"/>
      <w:bookmarkStart w:id="740" w:name="_Toc6220005"/>
      <w:proofErr w:type="spellStart"/>
      <w:r>
        <w:t>fullyQualifiedName</w:t>
      </w:r>
      <w:proofErr w:type="spellEnd"/>
      <w:r>
        <w:t xml:space="preserve"> property</w:t>
      </w:r>
      <w:bookmarkEnd w:id="739"/>
      <w:bookmarkEnd w:id="740"/>
    </w:p>
    <w:p w14:paraId="0F5707EB" w14:textId="5B8C235A"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4229B">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4CA3F1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4229B">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1" w:name="_Ref5012652"/>
      <w:bookmarkStart w:id="742" w:name="_Toc6220006"/>
      <w:proofErr w:type="spellStart"/>
      <w:r>
        <w:t>decoratedName</w:t>
      </w:r>
      <w:proofErr w:type="spellEnd"/>
      <w:r>
        <w:t xml:space="preserve"> property</w:t>
      </w:r>
      <w:bookmarkEnd w:id="741"/>
      <w:bookmarkEnd w:id="74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3" w:name="_Ref513195445"/>
      <w:bookmarkStart w:id="744" w:name="_Toc6220007"/>
      <w:r>
        <w:t>kind property</w:t>
      </w:r>
      <w:bookmarkEnd w:id="743"/>
      <w:bookmarkEnd w:id="744"/>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D0CE7C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4229B">
        <w:t>3.14</w:t>
      </w:r>
      <w:r>
        <w:fldChar w:fldCharType="end"/>
      </w:r>
      <w:r>
        <w:t>)</w:t>
      </w:r>
    </w:p>
    <w:p w14:paraId="310DEFB3" w14:textId="2920BA9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4229B">
        <w:t>3.14.22</w:t>
      </w:r>
      <w:r>
        <w:fldChar w:fldCharType="end"/>
      </w:r>
      <w:r>
        <w:t>.</w:t>
      </w:r>
    </w:p>
    <w:p w14:paraId="7EB16C28" w14:textId="4F93225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4229B">
        <w:t>3.26</w:t>
      </w:r>
      <w:r>
        <w:fldChar w:fldCharType="end"/>
      </w:r>
      <w:r>
        <w:t>).</w:t>
      </w:r>
    </w:p>
    <w:p w14:paraId="778F3B54" w14:textId="2965A0A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4229B">
        <w:t>3.26.12</w:t>
      </w:r>
      <w:r>
        <w:fldChar w:fldCharType="end"/>
      </w:r>
      <w:r>
        <w:t>.</w:t>
      </w:r>
    </w:p>
    <w:p w14:paraId="4CE40F02" w14:textId="791CB1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4229B">
        <w:t>3.27</w:t>
      </w:r>
      <w:r>
        <w:fldChar w:fldCharType="end"/>
      </w:r>
      <w:r>
        <w:t>).</w:t>
      </w:r>
    </w:p>
    <w:p w14:paraId="37C76C7C" w14:textId="771C12D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4229B">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C44A401"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4229B">
        <w:t>3.14.16</w:t>
      </w:r>
      <w:r>
        <w:fldChar w:fldCharType="end"/>
      </w:r>
      <w:r>
        <w:t>.</w:t>
      </w:r>
    </w:p>
    <w:p w14:paraId="2FBE306B" w14:textId="0065D58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4229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9EEB66" w:rsidR="002145B8" w:rsidRDefault="002145B8" w:rsidP="002145B8">
      <w:pPr>
        <w:pStyle w:val="Code"/>
      </w:pPr>
      <w:r>
        <w:t>{                                 # A run object (§</w:t>
      </w:r>
      <w:r>
        <w:fldChar w:fldCharType="begin"/>
      </w:r>
      <w:r>
        <w:instrText xml:space="preserve"> REF _Ref493349997 \r \h </w:instrText>
      </w:r>
      <w:r>
        <w:fldChar w:fldCharType="separate"/>
      </w:r>
      <w:r w:rsidR="00C4229B">
        <w:t>3.14</w:t>
      </w:r>
      <w:r>
        <w:fldChar w:fldCharType="end"/>
      </w:r>
      <w:r>
        <w:t>)</w:t>
      </w:r>
    </w:p>
    <w:p w14:paraId="769B254C" w14:textId="2B8D8AC9" w:rsidR="002145B8" w:rsidRDefault="002145B8" w:rsidP="002145B8">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38F2DB42" w14:textId="7E9DBE1F" w:rsidR="002145B8" w:rsidRDefault="002145B8" w:rsidP="002145B8">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57D23630" w14:textId="2E42DBB5" w:rsidR="002145B8" w:rsidRDefault="002145B8" w:rsidP="002145B8">
      <w:pPr>
        <w:pStyle w:val="Code"/>
      </w:pPr>
      <w:r>
        <w:t xml:space="preserve">      "locations": [              # See §</w:t>
      </w:r>
      <w:r>
        <w:fldChar w:fldCharType="begin"/>
      </w:r>
      <w:r>
        <w:instrText xml:space="preserve"> REF _Ref510013155 \r \h </w:instrText>
      </w:r>
      <w:r>
        <w:fldChar w:fldCharType="separate"/>
      </w:r>
      <w:r w:rsidR="00C4229B">
        <w:t>3.26.12</w:t>
      </w:r>
      <w:r>
        <w:fldChar w:fldCharType="end"/>
      </w:r>
      <w:r>
        <w:t>.</w:t>
      </w:r>
    </w:p>
    <w:p w14:paraId="3675A6A8" w14:textId="764B54BF" w:rsidR="002145B8" w:rsidRDefault="002145B8" w:rsidP="002145B8">
      <w:pPr>
        <w:pStyle w:val="Code"/>
      </w:pPr>
      <w:r>
        <w:t xml:space="preserve">        {                         # A location object (§</w:t>
      </w:r>
      <w:r>
        <w:fldChar w:fldCharType="begin"/>
      </w:r>
      <w:r>
        <w:instrText xml:space="preserve"> REF _Ref493426721 \r \h </w:instrText>
      </w:r>
      <w:r>
        <w:fldChar w:fldCharType="separate"/>
      </w:r>
      <w:r w:rsidR="00C4229B">
        <w:t>3.27</w:t>
      </w:r>
      <w:r>
        <w:fldChar w:fldCharType="end"/>
      </w:r>
      <w:r>
        <w:t>).</w:t>
      </w:r>
    </w:p>
    <w:p w14:paraId="01E8334C" w14:textId="51640542"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4229B">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423C3D"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4229B">
        <w:t>3.14.16</w:t>
      </w:r>
      <w:r>
        <w:fldChar w:fldCharType="end"/>
      </w:r>
      <w:r>
        <w:t>.</w:t>
      </w:r>
    </w:p>
    <w:p w14:paraId="4AFB7C5A" w14:textId="1E836BB6"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4229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5" w:name="_Ref530059029"/>
      <w:bookmarkStart w:id="746" w:name="_Toc6220008"/>
      <w:proofErr w:type="spellStart"/>
      <w:r>
        <w:t>parentIndex</w:t>
      </w:r>
      <w:proofErr w:type="spellEnd"/>
      <w:r>
        <w:t xml:space="preserve"> </w:t>
      </w:r>
      <w:r w:rsidR="006E546E">
        <w:t>property</w:t>
      </w:r>
      <w:bookmarkEnd w:id="745"/>
      <w:bookmarkEnd w:id="746"/>
    </w:p>
    <w:p w14:paraId="765BBE49" w14:textId="58E6B918"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4229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D5378A6" w:rsidR="006A539D" w:rsidRDefault="006A539D" w:rsidP="006A539D">
      <w:pPr>
        <w:pStyle w:val="Code"/>
      </w:pPr>
      <w:r>
        <w:t>{                                            # A run object (§</w:t>
      </w:r>
      <w:r>
        <w:fldChar w:fldCharType="begin"/>
      </w:r>
      <w:r>
        <w:instrText xml:space="preserve"> REF _Ref493349997 \r \h </w:instrText>
      </w:r>
      <w:r>
        <w:fldChar w:fldCharType="separate"/>
      </w:r>
      <w:r w:rsidR="00C4229B">
        <w:t>3.14</w:t>
      </w:r>
      <w:r>
        <w:fldChar w:fldCharType="end"/>
      </w:r>
      <w:r>
        <w:t>).</w:t>
      </w:r>
    </w:p>
    <w:p w14:paraId="24B97B6F" w14:textId="2A17C59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4229B">
        <w:t>3.14.16</w:t>
      </w:r>
      <w:r>
        <w:fldChar w:fldCharType="end"/>
      </w:r>
      <w:r>
        <w:t>.</w:t>
      </w:r>
    </w:p>
    <w:p w14:paraId="7AC12910" w14:textId="77777777" w:rsidR="006A539D" w:rsidRDefault="006A539D" w:rsidP="006A539D">
      <w:pPr>
        <w:pStyle w:val="Code"/>
      </w:pPr>
      <w:r>
        <w:t xml:space="preserve">    {</w:t>
      </w:r>
    </w:p>
    <w:p w14:paraId="5F513F8D" w14:textId="3D476C63" w:rsidR="006A539D" w:rsidRDefault="006A539D" w:rsidP="006A539D">
      <w:pPr>
        <w:pStyle w:val="Code"/>
      </w:pPr>
      <w:r>
        <w:t xml:space="preserve">      "name": "f(void)",                     # See §</w:t>
      </w:r>
      <w:r>
        <w:fldChar w:fldCharType="begin"/>
      </w:r>
      <w:r>
        <w:instrText xml:space="preserve"> REF _Ref514247682 \r \h </w:instrText>
      </w:r>
      <w:r>
        <w:fldChar w:fldCharType="separate"/>
      </w:r>
      <w:r w:rsidR="00C4229B">
        <w:t>3.32.4</w:t>
      </w:r>
      <w:r>
        <w:fldChar w:fldCharType="end"/>
      </w:r>
      <w:r>
        <w:t>.</w:t>
      </w:r>
    </w:p>
    <w:p w14:paraId="4AFFDE10" w14:textId="7BDBD151"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4229B">
        <w:t>3.32.6</w:t>
      </w:r>
      <w:r>
        <w:fldChar w:fldCharType="end"/>
      </w:r>
      <w:r>
        <w:t>.</w:t>
      </w:r>
    </w:p>
    <w:p w14:paraId="54F6DD7C" w14:textId="237163DD" w:rsidR="006A539D" w:rsidRDefault="006A539D" w:rsidP="006A539D">
      <w:pPr>
        <w:pStyle w:val="Code"/>
      </w:pPr>
      <w:r>
        <w:t xml:space="preserve">      "kind": "function",                    # See §</w:t>
      </w:r>
      <w:r>
        <w:fldChar w:fldCharType="begin"/>
      </w:r>
      <w:r>
        <w:instrText xml:space="preserve"> REF _Ref513195445 \r \h </w:instrText>
      </w:r>
      <w:r>
        <w:fldChar w:fldCharType="separate"/>
      </w:r>
      <w:r w:rsidR="00C4229B">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7" w:name="_Ref4398565"/>
      <w:bookmarkStart w:id="748" w:name="_Toc6220009"/>
      <w:r>
        <w:t>suppression object</w:t>
      </w:r>
      <w:bookmarkEnd w:id="747"/>
      <w:bookmarkEnd w:id="748"/>
    </w:p>
    <w:p w14:paraId="52C33F6E" w14:textId="77777777" w:rsidR="00C17C30" w:rsidRDefault="00C17C30" w:rsidP="00C17C30">
      <w:pPr>
        <w:pStyle w:val="Heading3"/>
        <w:numPr>
          <w:ilvl w:val="2"/>
          <w:numId w:val="2"/>
        </w:numPr>
      </w:pPr>
      <w:bookmarkStart w:id="749" w:name="_Toc6220010"/>
      <w:r>
        <w:t>General</w:t>
      </w:r>
      <w:bookmarkEnd w:id="74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0" w:name="_Ref4411684"/>
      <w:bookmarkStart w:id="751" w:name="_Toc6220011"/>
      <w:r>
        <w:t>kind property</w:t>
      </w:r>
      <w:bookmarkEnd w:id="750"/>
      <w:bookmarkEnd w:id="75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52" w:name="_Ref6115260"/>
      <w:bookmarkStart w:id="753" w:name="_Toc6220012"/>
      <w:r>
        <w:t>status property</w:t>
      </w:r>
      <w:bookmarkEnd w:id="752"/>
      <w:bookmarkEnd w:id="75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4" w:name="_Toc6220013"/>
      <w:r>
        <w:lastRenderedPageBreak/>
        <w:t>location property</w:t>
      </w:r>
      <w:bookmarkEnd w:id="754"/>
    </w:p>
    <w:p w14:paraId="568E1E9E" w14:textId="2F854BE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4229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43E59C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4229B">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4229B">
        <w:t>3.27.2</w:t>
      </w:r>
      <w:r>
        <w:fldChar w:fldCharType="end"/>
      </w:r>
      <w:r>
        <w:t>) specifies the location of the suppression attribute in th</w:t>
      </w:r>
      <w:r w:rsidR="004A094E">
        <w:t>at</w:t>
      </w:r>
      <w:r>
        <w:t xml:space="preserve"> </w:t>
      </w:r>
      <w:r w:rsidR="004A094E">
        <w:t>separate</w:t>
      </w:r>
      <w:r>
        <w:t xml:space="preserve"> file.</w:t>
      </w:r>
    </w:p>
    <w:p w14:paraId="351AA4A2" w14:textId="7FEEE02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4229B">
        <w:t>3.28.5</w:t>
      </w:r>
      <w:r>
        <w:fldChar w:fldCharType="end"/>
      </w:r>
      <w:r>
        <w:t>, §</w:t>
      </w:r>
      <w:r>
        <w:fldChar w:fldCharType="begin"/>
      </w:r>
      <w:r>
        <w:instrText xml:space="preserve"> REF _Ref534896821 \r \h </w:instrText>
      </w:r>
      <w:r>
        <w:fldChar w:fldCharType="separate"/>
      </w:r>
      <w:r w:rsidR="00C4229B">
        <w:t>3.29.13</w:t>
      </w:r>
      <w:r>
        <w:fldChar w:fldCharType="end"/>
      </w:r>
      <w:r>
        <w:t>).</w:t>
      </w:r>
    </w:p>
    <w:p w14:paraId="7A7EC839" w14:textId="0DFC13B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4229B">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55" w:name="_Toc6220014"/>
      <w:proofErr w:type="spellStart"/>
      <w:r>
        <w:t>guid</w:t>
      </w:r>
      <w:proofErr w:type="spellEnd"/>
      <w:r w:rsidR="00895EF2">
        <w:t xml:space="preserve"> property</w:t>
      </w:r>
      <w:bookmarkEnd w:id="755"/>
    </w:p>
    <w:p w14:paraId="50595876" w14:textId="353B928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4229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6" w:name="_Toc6220015"/>
      <w:r>
        <w:t>justification property</w:t>
      </w:r>
      <w:bookmarkEnd w:id="756"/>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7" w:name="_Ref510008325"/>
      <w:bookmarkStart w:id="758" w:name="_Toc6220016"/>
      <w:proofErr w:type="spellStart"/>
      <w:r>
        <w:lastRenderedPageBreak/>
        <w:t>codeFlow</w:t>
      </w:r>
      <w:proofErr w:type="spellEnd"/>
      <w:r>
        <w:t xml:space="preserve"> object</w:t>
      </w:r>
      <w:bookmarkEnd w:id="757"/>
      <w:bookmarkEnd w:id="758"/>
    </w:p>
    <w:p w14:paraId="507EC364" w14:textId="20C3EC2C" w:rsidR="00B163FF" w:rsidRDefault="00B163FF" w:rsidP="00B163FF">
      <w:pPr>
        <w:pStyle w:val="Heading3"/>
      </w:pPr>
      <w:bookmarkStart w:id="759" w:name="_Ref510009088"/>
      <w:bookmarkStart w:id="760" w:name="_Toc6220017"/>
      <w:r>
        <w:t>General</w:t>
      </w:r>
      <w:bookmarkEnd w:id="759"/>
      <w:bookmarkEnd w:id="760"/>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65E13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048B21D6" w14:textId="7D110D8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4229B">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496C608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4229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38D403"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4229B">
        <w:t>3.34.3</w:t>
      </w:r>
      <w:r>
        <w:fldChar w:fldCharType="end"/>
      </w:r>
      <w:r>
        <w:t>.</w:t>
      </w:r>
    </w:p>
    <w:p w14:paraId="761FD0DB" w14:textId="1A2B68CA"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4229B">
        <w:t>3.35</w:t>
      </w:r>
      <w:r>
        <w:fldChar w:fldCharType="end"/>
      </w:r>
      <w:r>
        <w:t>).</w:t>
      </w:r>
    </w:p>
    <w:p w14:paraId="3D9C5E77" w14:textId="0C95D12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4229B">
        <w:t>3.35.2</w:t>
      </w:r>
      <w:r>
        <w:fldChar w:fldCharType="end"/>
      </w:r>
      <w:r>
        <w:t>.</w:t>
      </w:r>
    </w:p>
    <w:p w14:paraId="32E0CD47" w14:textId="2163163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4229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2AA75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4229B">
        <w:t>3.35.6</w:t>
      </w:r>
      <w:r>
        <w:fldChar w:fldCharType="end"/>
      </w:r>
      <w:r>
        <w:t>.</w:t>
      </w:r>
    </w:p>
    <w:p w14:paraId="7CF1AA49" w14:textId="28E46DC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4229B">
        <w:t>3.43</w:t>
      </w:r>
      <w:r>
        <w:fldChar w:fldCharType="end"/>
      </w:r>
      <w:r>
        <w:t>).</w:t>
      </w:r>
    </w:p>
    <w:p w14:paraId="7402E3F3" w14:textId="7468662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4229B">
        <w:t>3.43.3</w:t>
      </w:r>
      <w:r>
        <w:fldChar w:fldCharType="end"/>
      </w:r>
      <w:r>
        <w:t>.</w:t>
      </w:r>
    </w:p>
    <w:p w14:paraId="5E1EB724" w14:textId="4B86D31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309876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4229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09A05FE"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4229B">
        <w:t>3.43.10</w:t>
      </w:r>
      <w:r w:rsidR="00EC5F35">
        <w:fldChar w:fldCharType="end"/>
      </w:r>
      <w:r>
        <w:t>.</w:t>
      </w:r>
    </w:p>
    <w:p w14:paraId="1029380F" w14:textId="3497BCF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4229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1" w:name="_Ref510008352"/>
      <w:bookmarkStart w:id="762" w:name="_Toc6220018"/>
      <w:r>
        <w:t>message property</w:t>
      </w:r>
      <w:bookmarkEnd w:id="761"/>
      <w:bookmarkEnd w:id="762"/>
    </w:p>
    <w:p w14:paraId="39D6B74B" w14:textId="6D185528"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4229B">
        <w:t>3.11</w:t>
      </w:r>
      <w:r>
        <w:fldChar w:fldCharType="end"/>
      </w:r>
      <w:r>
        <w:t>)</w:t>
      </w:r>
      <w:r w:rsidRPr="00AD7FD8">
        <w:t xml:space="preserve"> relevant to the code flow.</w:t>
      </w:r>
    </w:p>
    <w:p w14:paraId="060DD1F9" w14:textId="5E6A402B" w:rsidR="00B163FF" w:rsidRDefault="00B163FF" w:rsidP="00B163FF">
      <w:pPr>
        <w:pStyle w:val="Heading3"/>
      </w:pPr>
      <w:bookmarkStart w:id="763" w:name="_Ref510008358"/>
      <w:bookmarkStart w:id="764" w:name="_Toc6220019"/>
      <w:proofErr w:type="spellStart"/>
      <w:r>
        <w:t>threadFlows</w:t>
      </w:r>
      <w:proofErr w:type="spellEnd"/>
      <w:r>
        <w:t xml:space="preserve"> property</w:t>
      </w:r>
      <w:bookmarkEnd w:id="763"/>
      <w:bookmarkEnd w:id="764"/>
    </w:p>
    <w:p w14:paraId="2D2C91FB" w14:textId="47F336D8"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4229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5" w:name="_Ref493427364"/>
      <w:bookmarkStart w:id="766" w:name="_Toc6220020"/>
      <w:proofErr w:type="spellStart"/>
      <w:r>
        <w:t>thread</w:t>
      </w:r>
      <w:r w:rsidR="006E546E">
        <w:t>Flow</w:t>
      </w:r>
      <w:proofErr w:type="spellEnd"/>
      <w:r w:rsidR="006E546E">
        <w:t xml:space="preserve"> object</w:t>
      </w:r>
      <w:bookmarkEnd w:id="765"/>
      <w:bookmarkEnd w:id="766"/>
    </w:p>
    <w:p w14:paraId="68EE36AB" w14:textId="336A5D40" w:rsidR="006E546E" w:rsidRDefault="006E546E" w:rsidP="006E546E">
      <w:pPr>
        <w:pStyle w:val="Heading3"/>
      </w:pPr>
      <w:bookmarkStart w:id="767" w:name="_Toc6220021"/>
      <w:r>
        <w:t>General</w:t>
      </w:r>
      <w:bookmarkEnd w:id="76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6D78FD1" w:rsidR="00481B7B" w:rsidRDefault="00481B7B" w:rsidP="00AD7FD8">
      <w:r>
        <w:t>For an example, see §</w:t>
      </w:r>
      <w:r>
        <w:fldChar w:fldCharType="begin"/>
      </w:r>
      <w:r>
        <w:instrText xml:space="preserve"> REF _Ref510009088 \r \h </w:instrText>
      </w:r>
      <w:r>
        <w:fldChar w:fldCharType="separate"/>
      </w:r>
      <w:r w:rsidR="00C4229B">
        <w:t>3.34.1</w:t>
      </w:r>
      <w:r>
        <w:fldChar w:fldCharType="end"/>
      </w:r>
      <w:r>
        <w:t>.</w:t>
      </w:r>
    </w:p>
    <w:p w14:paraId="47D8E353" w14:textId="0B22E102" w:rsidR="00B163FF" w:rsidRDefault="00B163FF" w:rsidP="00B163FF">
      <w:pPr>
        <w:pStyle w:val="Heading3"/>
      </w:pPr>
      <w:bookmarkStart w:id="768" w:name="_Ref510008395"/>
      <w:bookmarkStart w:id="769" w:name="_Toc6220022"/>
      <w:r>
        <w:t>id property</w:t>
      </w:r>
      <w:bookmarkEnd w:id="768"/>
      <w:bookmarkEnd w:id="769"/>
    </w:p>
    <w:p w14:paraId="39CECB41" w14:textId="36B0445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4229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0" w:name="_Ref503361742"/>
      <w:bookmarkStart w:id="771" w:name="_Toc6220023"/>
      <w:r>
        <w:t>message property</w:t>
      </w:r>
      <w:bookmarkEnd w:id="770"/>
      <w:bookmarkEnd w:id="771"/>
    </w:p>
    <w:p w14:paraId="3994B882" w14:textId="1BBC4BF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4229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2" w:name="_Toc6220024"/>
      <w:proofErr w:type="spellStart"/>
      <w:r>
        <w:t>initialState</w:t>
      </w:r>
      <w:proofErr w:type="spellEnd"/>
      <w:r>
        <w:t xml:space="preserve"> property</w:t>
      </w:r>
      <w:bookmarkEnd w:id="772"/>
    </w:p>
    <w:p w14:paraId="6EE14554" w14:textId="70F3499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4229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C4229B">
        <w:t>3.43.9</w:t>
      </w:r>
      <w:r w:rsidR="00363F84">
        <w:fldChar w:fldCharType="end"/>
      </w:r>
      <w:r>
        <w:t>), enables a SARIF viewer to present a debugger-like “watch window” experience as the user traverses a thread flow.</w:t>
      </w:r>
    </w:p>
    <w:p w14:paraId="532DA04D" w14:textId="18E06C9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4229B">
        <w:t>3.35.5</w:t>
      </w:r>
      <w:r>
        <w:fldChar w:fldCharType="end"/>
      </w:r>
      <w:r>
        <w:t>).</w:t>
      </w:r>
    </w:p>
    <w:p w14:paraId="186B7C52" w14:textId="798FD82C"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4229B">
        <w:t>3.43.9</w:t>
      </w:r>
      <w:r w:rsidR="00363F84">
        <w:fldChar w:fldCharType="end"/>
      </w:r>
      <w:r>
        <w:t>.</w:t>
      </w:r>
    </w:p>
    <w:p w14:paraId="7DB439CE" w14:textId="0527CC84" w:rsidR="00F713E9" w:rsidRDefault="00F713E9" w:rsidP="00F713E9">
      <w:pPr>
        <w:pStyle w:val="Heading3"/>
      </w:pPr>
      <w:bookmarkStart w:id="773" w:name="_Ref3538161"/>
      <w:bookmarkStart w:id="774" w:name="_Toc6220025"/>
      <w:proofErr w:type="spellStart"/>
      <w:r>
        <w:t>immutableState</w:t>
      </w:r>
      <w:proofErr w:type="spellEnd"/>
      <w:r>
        <w:t xml:space="preserve"> property</w:t>
      </w:r>
      <w:bookmarkEnd w:id="773"/>
      <w:bookmarkEnd w:id="774"/>
    </w:p>
    <w:p w14:paraId="30E38B3C" w14:textId="2C2F9BA1"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4229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5" w:name="_Ref510008412"/>
      <w:bookmarkStart w:id="776" w:name="_Toc6220026"/>
      <w:r>
        <w:t>locations property</w:t>
      </w:r>
      <w:bookmarkEnd w:id="775"/>
      <w:bookmarkEnd w:id="776"/>
    </w:p>
    <w:p w14:paraId="648A48EB" w14:textId="6C383DF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4229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7" w:name="_Ref511819945"/>
      <w:bookmarkStart w:id="778" w:name="_Toc6220027"/>
      <w:r>
        <w:t>graph object</w:t>
      </w:r>
      <w:bookmarkEnd w:id="777"/>
      <w:bookmarkEnd w:id="778"/>
    </w:p>
    <w:p w14:paraId="79771063" w14:textId="13A3DA96" w:rsidR="00CD4F20" w:rsidRDefault="00CD4F20" w:rsidP="00CD4F20">
      <w:pPr>
        <w:pStyle w:val="Heading3"/>
      </w:pPr>
      <w:bookmarkStart w:id="779" w:name="_Toc6220028"/>
      <w:r>
        <w:t>General</w:t>
      </w:r>
      <w:bookmarkEnd w:id="779"/>
    </w:p>
    <w:p w14:paraId="0FCD96E1" w14:textId="0683000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4229B">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4229B">
        <w:t>3.26.19</w:t>
      </w:r>
      <w:r>
        <w:fldChar w:fldCharType="end"/>
      </w:r>
      <w:r>
        <w:t>).</w:t>
      </w:r>
    </w:p>
    <w:p w14:paraId="1005630B" w14:textId="68DE552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w:t>
      </w:r>
    </w:p>
    <w:p w14:paraId="4CED9B1B" w14:textId="3DF0F7A6" w:rsidR="00CD4F20" w:rsidRDefault="00CD4F20" w:rsidP="00CD4F20">
      <w:pPr>
        <w:pStyle w:val="Heading3"/>
      </w:pPr>
      <w:bookmarkStart w:id="780" w:name="_Toc6220029"/>
      <w:r>
        <w:t>description property</w:t>
      </w:r>
      <w:bookmarkEnd w:id="780"/>
    </w:p>
    <w:p w14:paraId="60597691" w14:textId="24AE33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the graph.</w:t>
      </w:r>
    </w:p>
    <w:p w14:paraId="63CE6EE1" w14:textId="254DFD0E" w:rsidR="00CD4F20" w:rsidRDefault="00CD4F20" w:rsidP="00CD4F20">
      <w:pPr>
        <w:pStyle w:val="Heading3"/>
      </w:pPr>
      <w:bookmarkStart w:id="781" w:name="_Ref511823242"/>
      <w:bookmarkStart w:id="782" w:name="_Toc6220030"/>
      <w:r>
        <w:t>nodes property</w:t>
      </w:r>
      <w:bookmarkEnd w:id="781"/>
      <w:bookmarkEnd w:id="782"/>
    </w:p>
    <w:p w14:paraId="3BF1C872" w14:textId="6FFBB2B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4229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which represent the nodes of the graph.</w:t>
      </w:r>
    </w:p>
    <w:p w14:paraId="660381CB" w14:textId="2915D5F8" w:rsidR="00CD4F20" w:rsidRDefault="00CD4F20" w:rsidP="00CD4F20">
      <w:pPr>
        <w:pStyle w:val="Heading3"/>
      </w:pPr>
      <w:bookmarkStart w:id="783" w:name="_Ref511823263"/>
      <w:bookmarkStart w:id="784" w:name="_Toc6220031"/>
      <w:r>
        <w:t>edges property</w:t>
      </w:r>
      <w:bookmarkEnd w:id="783"/>
      <w:bookmarkEnd w:id="784"/>
    </w:p>
    <w:p w14:paraId="45BE5533" w14:textId="144D830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4229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4229B">
        <w:t>3.38</w:t>
      </w:r>
      <w:r>
        <w:fldChar w:fldCharType="end"/>
      </w:r>
      <w:r>
        <w:t>) which represent the edges of the graph.</w:t>
      </w:r>
    </w:p>
    <w:p w14:paraId="231DDD9A" w14:textId="6EFC334D" w:rsidR="00CD4F20" w:rsidRDefault="00CD4F20" w:rsidP="00CD4F20">
      <w:pPr>
        <w:pStyle w:val="Heading2"/>
      </w:pPr>
      <w:bookmarkStart w:id="785" w:name="_Ref511821868"/>
      <w:bookmarkStart w:id="786" w:name="_Toc6220032"/>
      <w:r>
        <w:t>node object</w:t>
      </w:r>
      <w:bookmarkEnd w:id="785"/>
      <w:bookmarkEnd w:id="786"/>
    </w:p>
    <w:p w14:paraId="5C490915" w14:textId="5A0DD1FC" w:rsidR="00CD4F20" w:rsidRDefault="00CD4F20" w:rsidP="00CD4F20">
      <w:pPr>
        <w:pStyle w:val="Heading3"/>
      </w:pPr>
      <w:bookmarkStart w:id="787" w:name="_Toc6220033"/>
      <w:r>
        <w:t>General</w:t>
      </w:r>
      <w:bookmarkEnd w:id="787"/>
    </w:p>
    <w:p w14:paraId="5F3D946D" w14:textId="4235B08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4229B">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88" w:name="_Ref511822118"/>
      <w:bookmarkStart w:id="789" w:name="_Toc6220034"/>
      <w:r>
        <w:t>id property</w:t>
      </w:r>
      <w:bookmarkEnd w:id="788"/>
      <w:bookmarkEnd w:id="789"/>
    </w:p>
    <w:p w14:paraId="3A12B52F" w14:textId="46EA385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C4229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F18FF68" w:rsidR="00310D73" w:rsidRDefault="00310D73" w:rsidP="00310D73">
      <w:pPr>
        <w:pStyle w:val="Code"/>
      </w:pPr>
      <w:r>
        <w:lastRenderedPageBreak/>
        <w:t>{                             # A graph object (§</w:t>
      </w:r>
      <w:r>
        <w:fldChar w:fldCharType="begin"/>
      </w:r>
      <w:r>
        <w:instrText xml:space="preserve"> REF _Ref511819945 \r \h </w:instrText>
      </w:r>
      <w:r>
        <w:fldChar w:fldCharType="separate"/>
      </w:r>
      <w:r w:rsidR="00C4229B">
        <w:t>3.36</w:t>
      </w:r>
      <w:r>
        <w:fldChar w:fldCharType="end"/>
      </w:r>
      <w:r>
        <w:t>).</w:t>
      </w:r>
    </w:p>
    <w:p w14:paraId="27EC8247" w14:textId="6AED856B" w:rsidR="00310D73" w:rsidRDefault="00310D73" w:rsidP="00310D73">
      <w:pPr>
        <w:pStyle w:val="Code"/>
      </w:pPr>
      <w:r>
        <w:t xml:space="preserve">  "nodes": [                  # See §</w:t>
      </w:r>
      <w:r>
        <w:fldChar w:fldCharType="begin"/>
      </w:r>
      <w:r>
        <w:instrText xml:space="preserve"> REF _Ref511823242 \r \h </w:instrText>
      </w:r>
      <w:r>
        <w:fldChar w:fldCharType="separate"/>
      </w:r>
      <w:r w:rsidR="00C4229B">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A508E4F" w:rsidR="00310D73" w:rsidRDefault="00310D73" w:rsidP="00310D73">
      <w:pPr>
        <w:pStyle w:val="Code"/>
      </w:pPr>
      <w:r>
        <w:t xml:space="preserve">      "children": [           # See §</w:t>
      </w:r>
      <w:r>
        <w:fldChar w:fldCharType="begin"/>
      </w:r>
      <w:r>
        <w:instrText xml:space="preserve"> REF _Ref515547420 \r \h </w:instrText>
      </w:r>
      <w:r>
        <w:fldChar w:fldCharType="separate"/>
      </w:r>
      <w:r w:rsidR="00C4229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0" w:name="_Toc6220035"/>
      <w:r>
        <w:t>label property</w:t>
      </w:r>
      <w:bookmarkEnd w:id="790"/>
    </w:p>
    <w:p w14:paraId="5AE47AC0" w14:textId="63B8F1F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provides a short description of the node.</w:t>
      </w:r>
    </w:p>
    <w:p w14:paraId="4E017FF4" w14:textId="21BB0F35" w:rsidR="00CD4F20" w:rsidRDefault="00CD4F20" w:rsidP="00CD4F20">
      <w:pPr>
        <w:pStyle w:val="Heading3"/>
      </w:pPr>
      <w:bookmarkStart w:id="791" w:name="_Toc6220036"/>
      <w:r>
        <w:t>location property</w:t>
      </w:r>
      <w:bookmarkEnd w:id="791"/>
    </w:p>
    <w:p w14:paraId="20431782" w14:textId="3B4FC7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4229B">
        <w:t>3.27</w:t>
      </w:r>
      <w:r>
        <w:fldChar w:fldCharType="end"/>
      </w:r>
      <w:r>
        <w:t>) that specifies the location associated with the node.</w:t>
      </w:r>
    </w:p>
    <w:p w14:paraId="6D80BEE2" w14:textId="61FB435B" w:rsidR="00310D73" w:rsidRDefault="00310D73" w:rsidP="00310D73">
      <w:pPr>
        <w:pStyle w:val="Heading3"/>
      </w:pPr>
      <w:bookmarkStart w:id="792" w:name="_Ref515547420"/>
      <w:bookmarkStart w:id="793" w:name="_Toc6220037"/>
      <w:r>
        <w:t>children property</w:t>
      </w:r>
      <w:bookmarkEnd w:id="792"/>
      <w:bookmarkEnd w:id="793"/>
    </w:p>
    <w:p w14:paraId="5105ACEB" w14:textId="65C8CBA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4229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94" w:name="_Ref511821891"/>
      <w:bookmarkStart w:id="795" w:name="_Toc6220038"/>
      <w:r>
        <w:t>edge object</w:t>
      </w:r>
      <w:bookmarkEnd w:id="794"/>
      <w:bookmarkEnd w:id="795"/>
    </w:p>
    <w:p w14:paraId="78AF70AE" w14:textId="37DDAA2D" w:rsidR="00CD4F20" w:rsidRDefault="00CD4F20" w:rsidP="00CD4F20">
      <w:pPr>
        <w:pStyle w:val="Heading3"/>
      </w:pPr>
      <w:bookmarkStart w:id="796" w:name="_Toc6220039"/>
      <w:r>
        <w:t>General</w:t>
      </w:r>
      <w:bookmarkEnd w:id="79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97" w:name="_Ref511823280"/>
      <w:bookmarkStart w:id="798" w:name="_Toc6220040"/>
      <w:r>
        <w:t>id property</w:t>
      </w:r>
      <w:bookmarkEnd w:id="797"/>
      <w:bookmarkEnd w:id="798"/>
    </w:p>
    <w:p w14:paraId="5747D78D" w14:textId="1AEB0B01" w:rsidR="00380A89" w:rsidRPr="00380A89" w:rsidRDefault="00380A89" w:rsidP="00380A89">
      <w:bookmarkStart w:id="7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9"/>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0" w:name="_Toc6220041"/>
      <w:r>
        <w:t>label property</w:t>
      </w:r>
      <w:bookmarkEnd w:id="800"/>
    </w:p>
    <w:p w14:paraId="2E237F87" w14:textId="2D17A71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provides a short description of the edge.</w:t>
      </w:r>
    </w:p>
    <w:p w14:paraId="4FD0229C" w14:textId="1F2B6CFF" w:rsidR="00CD4F20" w:rsidRDefault="00CD4F20" w:rsidP="00CD4F20">
      <w:pPr>
        <w:pStyle w:val="Heading3"/>
      </w:pPr>
      <w:bookmarkStart w:id="801" w:name="_Ref511822214"/>
      <w:bookmarkStart w:id="802" w:name="_Toc6220042"/>
      <w:r>
        <w:t>sourceNodeId property</w:t>
      </w:r>
      <w:bookmarkEnd w:id="801"/>
      <w:bookmarkEnd w:id="802"/>
    </w:p>
    <w:p w14:paraId="4F1F1502" w14:textId="4036BB4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4229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xml:space="preserve">) in </w:t>
      </w:r>
      <w:bookmarkEnd w:id="803"/>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C4229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E289489" w:rsidR="00310D73" w:rsidRDefault="00310D73" w:rsidP="00310D73">
      <w:pPr>
        <w:pStyle w:val="Code"/>
      </w:pPr>
      <w:r>
        <w:t>{                             # A graph object (§</w:t>
      </w:r>
      <w:r>
        <w:fldChar w:fldCharType="begin"/>
      </w:r>
      <w:r>
        <w:instrText xml:space="preserve"> REF _Ref511819945 \r \h </w:instrText>
      </w:r>
      <w:r>
        <w:fldChar w:fldCharType="separate"/>
      </w:r>
      <w:r w:rsidR="00C4229B">
        <w:t>3.36</w:t>
      </w:r>
      <w:r>
        <w:fldChar w:fldCharType="end"/>
      </w:r>
      <w:r>
        <w:t>).</w:t>
      </w:r>
    </w:p>
    <w:p w14:paraId="4DF7DD5F" w14:textId="4ED82939" w:rsidR="00310D73" w:rsidRDefault="00310D73" w:rsidP="00310D73">
      <w:pPr>
        <w:pStyle w:val="Code"/>
      </w:pPr>
      <w:r>
        <w:t xml:space="preserve">  "nodes": [                  # See §</w:t>
      </w:r>
      <w:r>
        <w:fldChar w:fldCharType="begin"/>
      </w:r>
      <w:r>
        <w:instrText xml:space="preserve"> REF _Ref511823242 \r \h </w:instrText>
      </w:r>
      <w:r>
        <w:fldChar w:fldCharType="separate"/>
      </w:r>
      <w:r w:rsidR="00C4229B">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2C23CC9" w:rsidR="00310D73" w:rsidRDefault="00310D73" w:rsidP="00310D73">
      <w:pPr>
        <w:pStyle w:val="Code"/>
      </w:pPr>
      <w:r>
        <w:t xml:space="preserve">      "children": [           # See §</w:t>
      </w:r>
      <w:r>
        <w:fldChar w:fldCharType="begin"/>
      </w:r>
      <w:r>
        <w:instrText xml:space="preserve"> REF _Ref515547420 \r \h </w:instrText>
      </w:r>
      <w:r>
        <w:fldChar w:fldCharType="separate"/>
      </w:r>
      <w:r w:rsidR="00C4229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92C9B1" w:rsidR="00310D73" w:rsidRDefault="00310D73" w:rsidP="00310D73">
      <w:pPr>
        <w:pStyle w:val="Code"/>
      </w:pPr>
      <w:r>
        <w:t xml:space="preserve">  "edges": [                  # See §</w:t>
      </w:r>
      <w:r>
        <w:fldChar w:fldCharType="begin"/>
      </w:r>
      <w:r>
        <w:instrText xml:space="preserve"> REF _Ref511823263 \r \h </w:instrText>
      </w:r>
      <w:r>
        <w:fldChar w:fldCharType="separate"/>
      </w:r>
      <w:r w:rsidR="00C4229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4" w:name="_Ref511823298"/>
      <w:bookmarkStart w:id="805" w:name="_Toc6220043"/>
      <w:r>
        <w:t>targetNodeId property</w:t>
      </w:r>
      <w:bookmarkEnd w:id="804"/>
      <w:bookmarkEnd w:id="805"/>
    </w:p>
    <w:p w14:paraId="09C99A58" w14:textId="3028E0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4229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4229B">
        <w:t>3.38.4</w:t>
      </w:r>
      <w:r>
        <w:fldChar w:fldCharType="end"/>
      </w:r>
      <w:r>
        <w:t>).</w:t>
      </w:r>
    </w:p>
    <w:p w14:paraId="0230A766" w14:textId="5CB74BEC" w:rsidR="00CD4F20" w:rsidRDefault="00CD4F20" w:rsidP="00CD4F20">
      <w:pPr>
        <w:pStyle w:val="Heading2"/>
      </w:pPr>
      <w:bookmarkStart w:id="806" w:name="_Ref511819971"/>
      <w:bookmarkStart w:id="807" w:name="_Toc6220044"/>
      <w:r>
        <w:t>graphTraversal object</w:t>
      </w:r>
      <w:bookmarkEnd w:id="806"/>
      <w:bookmarkEnd w:id="807"/>
    </w:p>
    <w:p w14:paraId="7EE87AC4" w14:textId="2D601D1D" w:rsidR="00CD4F20" w:rsidRDefault="00CD4F20" w:rsidP="00CD4F20">
      <w:pPr>
        <w:pStyle w:val="Heading3"/>
      </w:pPr>
      <w:bookmarkStart w:id="808" w:name="_Toc6220045"/>
      <w:r>
        <w:t>General</w:t>
      </w:r>
      <w:bookmarkEnd w:id="808"/>
    </w:p>
    <w:p w14:paraId="5B499FB9" w14:textId="38719A2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4229B">
        <w:t>3.40</w:t>
      </w:r>
      <w:r>
        <w:fldChar w:fldCharType="end"/>
      </w:r>
      <w:r>
        <w:t>). For an example, see §</w:t>
      </w:r>
      <w:r>
        <w:fldChar w:fldCharType="begin"/>
      </w:r>
      <w:r>
        <w:instrText xml:space="preserve"> REF _Ref511822614 \r \h </w:instrText>
      </w:r>
      <w:r>
        <w:fldChar w:fldCharType="separate"/>
      </w:r>
      <w:r w:rsidR="00C4229B">
        <w:t>3.39.8</w:t>
      </w:r>
      <w:r>
        <w:fldChar w:fldCharType="end"/>
      </w:r>
      <w:r>
        <w:t>.</w:t>
      </w:r>
    </w:p>
    <w:p w14:paraId="1349E293" w14:textId="77777777" w:rsidR="00BC786F" w:rsidRDefault="00BC786F" w:rsidP="00BC786F">
      <w:pPr>
        <w:pStyle w:val="Heading3"/>
        <w:numPr>
          <w:ilvl w:val="2"/>
          <w:numId w:val="2"/>
        </w:numPr>
      </w:pPr>
      <w:bookmarkStart w:id="809" w:name="_Toc6220046"/>
      <w:r>
        <w:t>Constraints</w:t>
      </w:r>
      <w:bookmarkEnd w:id="809"/>
    </w:p>
    <w:p w14:paraId="1485D328" w14:textId="4BA13AC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4229B">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4229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0" w:name="_Ref3036149"/>
      <w:bookmarkStart w:id="811" w:name="_Toc6220047"/>
      <w:proofErr w:type="spellStart"/>
      <w:r>
        <w:t>resultGraphIndex</w:t>
      </w:r>
      <w:proofErr w:type="spellEnd"/>
      <w:r>
        <w:t xml:space="preserve"> property</w:t>
      </w:r>
      <w:bookmarkEnd w:id="810"/>
      <w:bookmarkEnd w:id="811"/>
    </w:p>
    <w:p w14:paraId="119E4B0D" w14:textId="4C1820C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4229B">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4229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2" w:name="_Ref3036155"/>
      <w:bookmarkStart w:id="813" w:name="_Toc6220048"/>
      <w:proofErr w:type="spellStart"/>
      <w:r>
        <w:lastRenderedPageBreak/>
        <w:t>runGraphIndex</w:t>
      </w:r>
      <w:proofErr w:type="spellEnd"/>
      <w:r>
        <w:t xml:space="preserve"> property</w:t>
      </w:r>
      <w:bookmarkEnd w:id="812"/>
      <w:bookmarkEnd w:id="813"/>
    </w:p>
    <w:p w14:paraId="52E2163D" w14:textId="79C5545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4229B">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4229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4" w:name="_Toc6220049"/>
      <w:r>
        <w:t>description property</w:t>
      </w:r>
      <w:bookmarkEnd w:id="814"/>
    </w:p>
    <w:p w14:paraId="00450671" w14:textId="528F155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the graph traversal.</w:t>
      </w:r>
    </w:p>
    <w:p w14:paraId="1B078DE3" w14:textId="453A53D8" w:rsidR="00CD4F20" w:rsidRDefault="00CD4F20" w:rsidP="00CD4F20">
      <w:pPr>
        <w:pStyle w:val="Heading3"/>
      </w:pPr>
      <w:bookmarkStart w:id="815" w:name="_Ref511823179"/>
      <w:bookmarkStart w:id="816" w:name="_Toc6220050"/>
      <w:proofErr w:type="spellStart"/>
      <w:r>
        <w:t>initialState</w:t>
      </w:r>
      <w:proofErr w:type="spellEnd"/>
      <w:r>
        <w:t xml:space="preserve"> property</w:t>
      </w:r>
      <w:bookmarkEnd w:id="815"/>
      <w:bookmarkEnd w:id="816"/>
    </w:p>
    <w:p w14:paraId="0DAFE5D2" w14:textId="63B4CBA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4229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4229B">
        <w:t>3.40.4</w:t>
      </w:r>
      <w:r>
        <w:fldChar w:fldCharType="end"/>
      </w:r>
      <w:r>
        <w:t>), enables a SARIF viewer to present a debugger-like “watch window” experience as the user traverses a graph.</w:t>
      </w:r>
    </w:p>
    <w:p w14:paraId="6B02BBBD" w14:textId="40C9731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4229B">
        <w:t>3.39.7</w:t>
      </w:r>
      <w:r w:rsidR="00336FF3">
        <w:fldChar w:fldCharType="end"/>
      </w:r>
      <w:r>
        <w:t>).</w:t>
      </w:r>
    </w:p>
    <w:p w14:paraId="69AF54AA" w14:textId="5A89893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4229B">
        <w:t>3.43.9</w:t>
      </w:r>
      <w:r w:rsidR="00363F84">
        <w:fldChar w:fldCharType="end"/>
      </w:r>
      <w:r>
        <w:t>.</w:t>
      </w:r>
    </w:p>
    <w:p w14:paraId="3A691D2D" w14:textId="5DA3422D" w:rsidR="002700D3" w:rsidRDefault="002700D3" w:rsidP="002700D3">
      <w:pPr>
        <w:pStyle w:val="Heading3"/>
      </w:pPr>
      <w:bookmarkStart w:id="817" w:name="_Ref3538436"/>
      <w:bookmarkStart w:id="818" w:name="_Toc6220051"/>
      <w:proofErr w:type="spellStart"/>
      <w:r>
        <w:t>immutableState</w:t>
      </w:r>
      <w:proofErr w:type="spellEnd"/>
      <w:r>
        <w:t xml:space="preserve"> property</w:t>
      </w:r>
      <w:bookmarkEnd w:id="817"/>
      <w:bookmarkEnd w:id="818"/>
    </w:p>
    <w:p w14:paraId="5B2EAB36" w14:textId="2308EC1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4229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9" w:name="_Ref511822614"/>
      <w:bookmarkStart w:id="820" w:name="_Toc6220052"/>
      <w:r>
        <w:t>edgeTraversals property</w:t>
      </w:r>
      <w:bookmarkEnd w:id="819"/>
      <w:bookmarkEnd w:id="820"/>
    </w:p>
    <w:p w14:paraId="044B1D53" w14:textId="2A4E673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4229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C87EF7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4229B">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4229B">
        <w:t>3.40.4</w:t>
      </w:r>
      <w:r>
        <w:fldChar w:fldCharType="end"/>
      </w:r>
      <w:r>
        <w:t>).</w:t>
      </w:r>
    </w:p>
    <w:p w14:paraId="4808B3B4" w14:textId="2C38EB4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10E2D789" w14:textId="088C7DE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4229B">
        <w:t>3.26.19</w:t>
      </w:r>
      <w:r>
        <w:fldChar w:fldCharType="end"/>
      </w:r>
      <w:r>
        <w:t>.</w:t>
      </w:r>
    </w:p>
    <w:p w14:paraId="69735FC2" w14:textId="4617297A"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4229B">
        <w:t>3.36</w:t>
      </w:r>
      <w:r>
        <w:fldChar w:fldCharType="end"/>
      </w:r>
      <w:r>
        <w:t>).</w:t>
      </w:r>
    </w:p>
    <w:p w14:paraId="2D97EC95" w14:textId="4A13E1E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4229B">
        <w:t>3.36.3</w:t>
      </w:r>
      <w:r>
        <w:fldChar w:fldCharType="end"/>
      </w:r>
      <w:r>
        <w:t>.</w:t>
      </w:r>
    </w:p>
    <w:p w14:paraId="385BE8FF" w14:textId="3625202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4229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1F0847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4229B">
        <w:t>3.36.4</w:t>
      </w:r>
      <w:r>
        <w:fldChar w:fldCharType="end"/>
      </w:r>
      <w:r>
        <w:t>.</w:t>
      </w:r>
    </w:p>
    <w:p w14:paraId="3AE21EC0" w14:textId="60CF93A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4229B">
        <w:t>3.38</w:t>
      </w:r>
      <w:r>
        <w:fldChar w:fldCharType="end"/>
      </w:r>
      <w:r>
        <w:t>).</w:t>
      </w:r>
    </w:p>
    <w:p w14:paraId="0FC27E06" w14:textId="06AF976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4229B">
        <w:t>3.38.2</w:t>
      </w:r>
      <w:r>
        <w:fldChar w:fldCharType="end"/>
      </w:r>
      <w:r>
        <w:t>.</w:t>
      </w:r>
    </w:p>
    <w:p w14:paraId="33697097" w14:textId="134371F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4229B">
        <w:t>3.38.4</w:t>
      </w:r>
      <w:r>
        <w:fldChar w:fldCharType="end"/>
      </w:r>
      <w:r>
        <w:t>.</w:t>
      </w:r>
    </w:p>
    <w:p w14:paraId="6F112479" w14:textId="06F6ABF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4229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525DCC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4229B">
        <w:t>3.26.20</w:t>
      </w:r>
      <w:r>
        <w:fldChar w:fldCharType="end"/>
      </w:r>
      <w:r>
        <w:t>.</w:t>
      </w:r>
    </w:p>
    <w:p w14:paraId="52989359" w14:textId="7B1BA10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4229B">
        <w:t>3.39</w:t>
      </w:r>
      <w:r>
        <w:fldChar w:fldCharType="end"/>
      </w:r>
      <w:r>
        <w:t>).</w:t>
      </w:r>
    </w:p>
    <w:p w14:paraId="42598F9A" w14:textId="5415F47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4229B">
        <w:t>3.39.3</w:t>
      </w:r>
      <w:r w:rsidR="00BC786F">
        <w:fldChar w:fldCharType="end"/>
      </w:r>
      <w:r>
        <w:t>.</w:t>
      </w:r>
    </w:p>
    <w:p w14:paraId="00E6F1B9" w14:textId="77777777" w:rsidR="009D3174" w:rsidRDefault="009D3174" w:rsidP="002D65F3">
      <w:pPr>
        <w:pStyle w:val="Code"/>
      </w:pPr>
    </w:p>
    <w:p w14:paraId="36D3F377" w14:textId="6562AABD"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4229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22B416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4229B">
        <w:t>3.39.8</w:t>
      </w:r>
      <w:r>
        <w:fldChar w:fldCharType="end"/>
      </w:r>
      <w:r>
        <w:t>.</w:t>
      </w:r>
    </w:p>
    <w:p w14:paraId="741740FA" w14:textId="2FD1B6D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4229B">
        <w:t>3.40</w:t>
      </w:r>
      <w:r>
        <w:fldChar w:fldCharType="end"/>
      </w:r>
      <w:r>
        <w:t>).</w:t>
      </w:r>
    </w:p>
    <w:p w14:paraId="3B24AD48" w14:textId="43E5635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4229B">
        <w:t>3.40.2</w:t>
      </w:r>
      <w:r w:rsidR="00D1651A">
        <w:fldChar w:fldCharType="end"/>
      </w:r>
      <w:r>
        <w:t>.</w:t>
      </w:r>
    </w:p>
    <w:p w14:paraId="091883BE" w14:textId="77777777" w:rsidR="009D3174" w:rsidRDefault="009D3174" w:rsidP="002D65F3">
      <w:pPr>
        <w:pStyle w:val="Code"/>
      </w:pPr>
    </w:p>
    <w:p w14:paraId="0C82C8AC" w14:textId="4684D688"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4229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1" w:name="_Ref511822569"/>
      <w:bookmarkStart w:id="822" w:name="_Toc6220053"/>
      <w:r>
        <w:t>edgeTraversal object</w:t>
      </w:r>
      <w:bookmarkEnd w:id="821"/>
      <w:bookmarkEnd w:id="822"/>
    </w:p>
    <w:p w14:paraId="4A14EA88" w14:textId="696B8630" w:rsidR="00CD4F20" w:rsidRDefault="00CD4F20" w:rsidP="00CD4F20">
      <w:pPr>
        <w:pStyle w:val="Heading3"/>
      </w:pPr>
      <w:bookmarkStart w:id="823" w:name="_Toc6220054"/>
      <w:r>
        <w:t>General</w:t>
      </w:r>
      <w:bookmarkEnd w:id="823"/>
    </w:p>
    <w:p w14:paraId="7FC25DC6" w14:textId="57980962" w:rsidR="00E66DEE" w:rsidRDefault="00E66DEE" w:rsidP="00E66DEE">
      <w:bookmarkStart w:id="8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5" w:name="_Ref513199007"/>
      <w:bookmarkStart w:id="826" w:name="_Toc6220055"/>
      <w:r>
        <w:t>edgeId property</w:t>
      </w:r>
      <w:bookmarkEnd w:id="824"/>
      <w:bookmarkEnd w:id="825"/>
      <w:bookmarkEnd w:id="826"/>
    </w:p>
    <w:p w14:paraId="48F3DA24" w14:textId="135C65B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4229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4229B">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4229B">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4229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w:t>
      </w:r>
    </w:p>
    <w:p w14:paraId="0AD4B66E" w14:textId="675852EB" w:rsidR="00CD4F20" w:rsidRDefault="00CD4F20" w:rsidP="00CD4F20">
      <w:pPr>
        <w:pStyle w:val="Heading3"/>
      </w:pPr>
      <w:bookmarkStart w:id="827" w:name="_Toc6220056"/>
      <w:r>
        <w:t>message property</w:t>
      </w:r>
      <w:bookmarkEnd w:id="827"/>
    </w:p>
    <w:p w14:paraId="4271FA61" w14:textId="23FEFF8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contains a message to display to the user as the edge is traversed.</w:t>
      </w:r>
    </w:p>
    <w:p w14:paraId="188B3BCD" w14:textId="25EB188B" w:rsidR="00CD4F20" w:rsidRDefault="00CD4F20" w:rsidP="00CD4F20">
      <w:pPr>
        <w:pStyle w:val="Heading3"/>
      </w:pPr>
      <w:bookmarkStart w:id="828" w:name="_Ref511823070"/>
      <w:bookmarkStart w:id="829" w:name="_Toc6220057"/>
      <w:proofErr w:type="spellStart"/>
      <w:r>
        <w:t>finalState</w:t>
      </w:r>
      <w:proofErr w:type="spellEnd"/>
      <w:r>
        <w:t xml:space="preserve"> property</w:t>
      </w:r>
      <w:bookmarkEnd w:id="828"/>
      <w:bookmarkEnd w:id="829"/>
    </w:p>
    <w:p w14:paraId="7DD91838" w14:textId="02482E8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4229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ED8DB4"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4229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698EF5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4229B">
        <w:t>3.43.9</w:t>
      </w:r>
      <w:r w:rsidR="00363F84">
        <w:fldChar w:fldCharType="end"/>
      </w:r>
      <w:r>
        <w:t>.</w:t>
      </w:r>
    </w:p>
    <w:p w14:paraId="0E93831D" w14:textId="4B6229DC" w:rsidR="00CD4F20" w:rsidRDefault="00326931" w:rsidP="00CD4F20">
      <w:pPr>
        <w:pStyle w:val="Heading3"/>
      </w:pPr>
      <w:bookmarkStart w:id="830" w:name="_Toc6220058"/>
      <w:proofErr w:type="spellStart"/>
      <w:r>
        <w:t>stepOverEdgeCount</w:t>
      </w:r>
      <w:proofErr w:type="spellEnd"/>
      <w:r w:rsidR="00CD4F20">
        <w:t xml:space="preserve"> property</w:t>
      </w:r>
      <w:bookmarkEnd w:id="83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8B9D0B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4229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7A7F60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5B400D0" w14:textId="5D6DE63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4229B">
        <w:t>3.26.19</w:t>
      </w:r>
      <w:r>
        <w:fldChar w:fldCharType="end"/>
      </w:r>
      <w:r>
        <w:t>.</w:t>
      </w:r>
    </w:p>
    <w:p w14:paraId="15902C38" w14:textId="08828C2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4229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9D7B3B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C4229B">
        <w:t>3.26.20</w:t>
      </w:r>
      <w:r>
        <w:fldChar w:fldCharType="end"/>
      </w:r>
      <w:r>
        <w:t>.</w:t>
      </w:r>
    </w:p>
    <w:p w14:paraId="7D1411F8" w14:textId="1199F8A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4229B">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1" w:name="_Ref493427479"/>
      <w:bookmarkStart w:id="832" w:name="_Toc6220059"/>
      <w:r>
        <w:t>stack object</w:t>
      </w:r>
      <w:bookmarkEnd w:id="831"/>
      <w:bookmarkEnd w:id="832"/>
    </w:p>
    <w:p w14:paraId="5A2500F3" w14:textId="474DE860" w:rsidR="006E546E" w:rsidRDefault="006E546E" w:rsidP="006E546E">
      <w:pPr>
        <w:pStyle w:val="Heading3"/>
      </w:pPr>
      <w:bookmarkStart w:id="833" w:name="_Toc6220060"/>
      <w:r>
        <w:t>General</w:t>
      </w:r>
      <w:bookmarkEnd w:id="83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4" w:name="_Ref503361859"/>
      <w:bookmarkStart w:id="835" w:name="_Toc6220061"/>
      <w:r>
        <w:t>message property</w:t>
      </w:r>
      <w:bookmarkEnd w:id="834"/>
      <w:bookmarkEnd w:id="835"/>
    </w:p>
    <w:p w14:paraId="2BDF4228" w14:textId="0A41552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422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6" w:name="_Toc6220062"/>
      <w:r>
        <w:t>frames property</w:t>
      </w:r>
      <w:bookmarkEnd w:id="836"/>
    </w:p>
    <w:p w14:paraId="469B2FA7" w14:textId="03944DE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4229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7" w:name="_Ref493494398"/>
      <w:bookmarkStart w:id="838" w:name="_Toc6220063"/>
      <w:proofErr w:type="spellStart"/>
      <w:r>
        <w:t>stackFrame</w:t>
      </w:r>
      <w:proofErr w:type="spellEnd"/>
      <w:r>
        <w:t xml:space="preserve"> object</w:t>
      </w:r>
      <w:bookmarkEnd w:id="837"/>
      <w:bookmarkEnd w:id="838"/>
    </w:p>
    <w:p w14:paraId="440DEBE2" w14:textId="2D9664B2" w:rsidR="006E546E" w:rsidRDefault="006E546E" w:rsidP="006E546E">
      <w:pPr>
        <w:pStyle w:val="Heading3"/>
      </w:pPr>
      <w:bookmarkStart w:id="839" w:name="_Toc6220064"/>
      <w:r>
        <w:t>General</w:t>
      </w:r>
      <w:bookmarkEnd w:id="839"/>
    </w:p>
    <w:p w14:paraId="7DA1CA9D" w14:textId="67FCB0D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4229B">
        <w:t>3.41</w:t>
      </w:r>
      <w:r>
        <w:fldChar w:fldCharType="end"/>
      </w:r>
      <w:r w:rsidRPr="00F41277">
        <w:t>).</w:t>
      </w:r>
    </w:p>
    <w:p w14:paraId="595703CE" w14:textId="2E0FEEF4" w:rsidR="00D10846" w:rsidRDefault="003F0742" w:rsidP="006E546E">
      <w:pPr>
        <w:pStyle w:val="Heading3"/>
      </w:pPr>
      <w:bookmarkStart w:id="840" w:name="_Ref503362303"/>
      <w:bookmarkStart w:id="841" w:name="_Toc6220065"/>
      <w:r>
        <w:t xml:space="preserve">location </w:t>
      </w:r>
      <w:r w:rsidR="00D10846">
        <w:t>property</w:t>
      </w:r>
      <w:bookmarkEnd w:id="840"/>
      <w:bookmarkEnd w:id="841"/>
    </w:p>
    <w:p w14:paraId="075462B0" w14:textId="0D6F2E8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4229B">
        <w:t>3.27</w:t>
      </w:r>
      <w:r w:rsidR="003F0742">
        <w:fldChar w:fldCharType="end"/>
      </w:r>
      <w:r>
        <w:t>) specifying the location to which this stack frame refers.</w:t>
      </w:r>
    </w:p>
    <w:p w14:paraId="4ABAFAEB" w14:textId="487C084B" w:rsidR="006E546E" w:rsidRDefault="006E546E" w:rsidP="006E546E">
      <w:pPr>
        <w:pStyle w:val="Heading3"/>
      </w:pPr>
      <w:bookmarkStart w:id="842" w:name="_Toc6220066"/>
      <w:r>
        <w:lastRenderedPageBreak/>
        <w:t>module property</w:t>
      </w:r>
      <w:bookmarkEnd w:id="84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3" w:name="_Toc6220067"/>
      <w:proofErr w:type="spellStart"/>
      <w:r>
        <w:t>threadId</w:t>
      </w:r>
      <w:proofErr w:type="spellEnd"/>
      <w:r>
        <w:t xml:space="preserve"> property</w:t>
      </w:r>
      <w:bookmarkEnd w:id="84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4" w:name="_Toc6220068"/>
      <w:r>
        <w:t>parameters property</w:t>
      </w:r>
      <w:bookmarkEnd w:id="84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5" w:name="_Ref493427581"/>
      <w:bookmarkStart w:id="846" w:name="_Ref493427754"/>
      <w:bookmarkStart w:id="847" w:name="_Toc6220069"/>
      <w:proofErr w:type="spellStart"/>
      <w:r>
        <w:t>thread</w:t>
      </w:r>
      <w:r w:rsidR="007D2F0F">
        <w:t>FlowLocation</w:t>
      </w:r>
      <w:proofErr w:type="spellEnd"/>
      <w:r w:rsidR="007D2F0F">
        <w:t xml:space="preserve"> </w:t>
      </w:r>
      <w:r w:rsidR="006E546E">
        <w:t>object</w:t>
      </w:r>
      <w:bookmarkEnd w:id="845"/>
      <w:bookmarkEnd w:id="846"/>
      <w:bookmarkEnd w:id="847"/>
    </w:p>
    <w:p w14:paraId="6AFFA125" w14:textId="72CDB951" w:rsidR="006E546E" w:rsidRDefault="006E546E" w:rsidP="006E546E">
      <w:pPr>
        <w:pStyle w:val="Heading3"/>
      </w:pPr>
      <w:bookmarkStart w:id="848" w:name="_Toc6220070"/>
      <w:r>
        <w:t>General</w:t>
      </w:r>
      <w:bookmarkEnd w:id="84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9" w:name="_Toc6220071"/>
      <w:r>
        <w:t>index property</w:t>
      </w:r>
      <w:bookmarkEnd w:id="849"/>
    </w:p>
    <w:p w14:paraId="4F445303" w14:textId="44D65EBD"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4229B">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58F7E7B"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4229B">
        <w:t>3.43.9</w:t>
      </w:r>
      <w:r w:rsidR="00363F84">
        <w:fldChar w:fldCharType="end"/>
      </w:r>
      <w:r>
        <w:t>).</w:t>
      </w:r>
    </w:p>
    <w:p w14:paraId="49EE7C5D" w14:textId="0FEEEB7F" w:rsidR="006E546E" w:rsidRDefault="007D2F0F" w:rsidP="006E546E">
      <w:pPr>
        <w:pStyle w:val="Heading3"/>
      </w:pPr>
      <w:bookmarkStart w:id="850" w:name="_Ref493497783"/>
      <w:bookmarkStart w:id="851" w:name="_Ref493499799"/>
      <w:bookmarkStart w:id="852" w:name="_Toc6220072"/>
      <w:r>
        <w:t xml:space="preserve">location </w:t>
      </w:r>
      <w:r w:rsidR="006E546E">
        <w:t>property</w:t>
      </w:r>
      <w:bookmarkEnd w:id="850"/>
      <w:bookmarkEnd w:id="851"/>
      <w:bookmarkEnd w:id="852"/>
    </w:p>
    <w:p w14:paraId="4354E1E2" w14:textId="63498822"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4229B">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60C9D6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4229B">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0F6A7E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4229B">
        <w:t>3.43.11</w:t>
      </w:r>
      <w:r w:rsidR="000A451A">
        <w:fldChar w:fldCharType="end"/>
      </w:r>
      <w:r>
        <w:t>) to ensure that the location in the external program executes before the location in the program being analyzed.</w:t>
      </w:r>
    </w:p>
    <w:p w14:paraId="33DB1A87" w14:textId="018EE377"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4229B">
        <w:t>3.34</w:t>
      </w:r>
      <w:r w:rsidR="000A451A">
        <w:fldChar w:fldCharType="end"/>
      </w:r>
      <w:r>
        <w:t>).</w:t>
      </w:r>
    </w:p>
    <w:p w14:paraId="77957EDD" w14:textId="0F08ED85"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4229B">
        <w:t>3.34.3</w:t>
      </w:r>
      <w:r w:rsidR="000A451A">
        <w:fldChar w:fldCharType="end"/>
      </w:r>
      <w:r>
        <w:t>.</w:t>
      </w:r>
    </w:p>
    <w:p w14:paraId="3D30CB9D" w14:textId="06A1A704"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4229B">
        <w:t>3.35</w:t>
      </w:r>
      <w:r w:rsidR="000A451A">
        <w:fldChar w:fldCharType="end"/>
      </w:r>
      <w:r>
        <w:t>).</w:t>
      </w:r>
    </w:p>
    <w:p w14:paraId="14000C19" w14:textId="0E8CD6C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4229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FC30ADC"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4229B">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3" w:name="_Toc6220073"/>
      <w:r>
        <w:lastRenderedPageBreak/>
        <w:t>module property</w:t>
      </w:r>
      <w:bookmarkEnd w:id="85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4" w:name="_Toc6220074"/>
      <w:r>
        <w:t>stack property</w:t>
      </w:r>
      <w:bookmarkEnd w:id="854"/>
    </w:p>
    <w:p w14:paraId="1FCE52C5" w14:textId="3D0C097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4229B">
        <w:t>3.41</w:t>
      </w:r>
      <w:r>
        <w:fldChar w:fldCharType="end"/>
      </w:r>
      <w:r>
        <w:t>) that represents the call stack leading to this location.</w:t>
      </w:r>
    </w:p>
    <w:p w14:paraId="56F58A7C" w14:textId="61D58423" w:rsidR="00BE7602" w:rsidRDefault="00BE7602" w:rsidP="00BE7602">
      <w:pPr>
        <w:pStyle w:val="Heading3"/>
      </w:pPr>
      <w:bookmarkStart w:id="855" w:name="_Toc6220075"/>
      <w:r>
        <w:t>request property</w:t>
      </w:r>
      <w:bookmarkEnd w:id="855"/>
    </w:p>
    <w:p w14:paraId="573B2A39" w14:textId="356842FB"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C4229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6" w:name="_Toc6220076"/>
      <w:r>
        <w:t>response object</w:t>
      </w:r>
      <w:bookmarkEnd w:id="856"/>
    </w:p>
    <w:p w14:paraId="6B0FC925" w14:textId="1F4C88BC"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C4229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7" w:name="_Toc6220077"/>
      <w:r>
        <w:t>kind</w:t>
      </w:r>
      <w:r w:rsidR="00A175AD">
        <w:t>s</w:t>
      </w:r>
      <w:r>
        <w:t xml:space="preserve"> property</w:t>
      </w:r>
      <w:bookmarkEnd w:id="857"/>
    </w:p>
    <w:p w14:paraId="243641AC" w14:textId="16D2BAA3" w:rsidR="001E43DC" w:rsidRDefault="00D31582" w:rsidP="00D31582">
      <w:bookmarkStart w:id="85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4229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9"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59"/>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0" w:name="_Ref510090188"/>
      <w:bookmarkEnd w:id="85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1" w:name="_Ref4830291"/>
      <w:bookmarkStart w:id="862" w:name="_Ref4830307"/>
      <w:bookmarkStart w:id="863" w:name="_Ref4830331"/>
      <w:bookmarkStart w:id="864" w:name="_Ref4830346"/>
      <w:bookmarkStart w:id="865" w:name="_Ref4830357"/>
      <w:bookmarkStart w:id="866" w:name="_Ref4830368"/>
      <w:bookmarkStart w:id="867" w:name="_Toc6220078"/>
      <w:r>
        <w:t>state property</w:t>
      </w:r>
      <w:bookmarkEnd w:id="860"/>
      <w:bookmarkEnd w:id="861"/>
      <w:bookmarkEnd w:id="862"/>
      <w:bookmarkEnd w:id="863"/>
      <w:bookmarkEnd w:id="864"/>
      <w:bookmarkEnd w:id="865"/>
      <w:bookmarkEnd w:id="866"/>
      <w:bookmarkEnd w:id="867"/>
    </w:p>
    <w:p w14:paraId="0DD0B49A" w14:textId="553A0934"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4229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8"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8"/>
    </w:p>
    <w:p w14:paraId="4D0F4140" w14:textId="5DEA716E" w:rsidR="00EC5F35" w:rsidRDefault="00EC5F35" w:rsidP="00EC5F35">
      <w:pPr>
        <w:pStyle w:val="Heading3"/>
      </w:pPr>
      <w:bookmarkStart w:id="869" w:name="_Ref510008884"/>
      <w:bookmarkStart w:id="870" w:name="_Toc6220079"/>
      <w:proofErr w:type="spellStart"/>
      <w:r>
        <w:t>nestingLevel</w:t>
      </w:r>
      <w:proofErr w:type="spellEnd"/>
      <w:r>
        <w:t xml:space="preserve"> property</w:t>
      </w:r>
      <w:bookmarkEnd w:id="869"/>
      <w:bookmarkEnd w:id="87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1" w:name="_Ref510008873"/>
      <w:bookmarkStart w:id="872" w:name="_Toc6220080"/>
      <w:proofErr w:type="spellStart"/>
      <w:r>
        <w:t>executionOrder</w:t>
      </w:r>
      <w:proofErr w:type="spellEnd"/>
      <w:r>
        <w:t xml:space="preserve"> property</w:t>
      </w:r>
      <w:bookmarkEnd w:id="871"/>
      <w:bookmarkEnd w:id="872"/>
    </w:p>
    <w:p w14:paraId="61CA929F" w14:textId="7ED71E5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4229B">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73" w:name="_Toc6220081"/>
      <w:proofErr w:type="spellStart"/>
      <w:r>
        <w:t>executionTimeUtc</w:t>
      </w:r>
      <w:proofErr w:type="spellEnd"/>
      <w:r>
        <w:t xml:space="preserve"> </w:t>
      </w:r>
      <w:r w:rsidR="005D2999">
        <w:t>property</w:t>
      </w:r>
      <w:bookmarkEnd w:id="873"/>
    </w:p>
    <w:p w14:paraId="27A7FA38" w14:textId="1A2933C7"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4" w:name="_Toc6220082"/>
      <w:r>
        <w:t>importance property</w:t>
      </w:r>
      <w:bookmarkEnd w:id="87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5" w:name="_Ref5715197"/>
      <w:bookmarkStart w:id="876" w:name="_Toc6220083"/>
      <w:r>
        <w:t>request object</w:t>
      </w:r>
      <w:bookmarkEnd w:id="875"/>
      <w:bookmarkEnd w:id="876"/>
    </w:p>
    <w:p w14:paraId="7512676F" w14:textId="77777777" w:rsidR="00924F08" w:rsidRDefault="00924F08" w:rsidP="00924F08">
      <w:pPr>
        <w:pStyle w:val="Heading3"/>
        <w:numPr>
          <w:ilvl w:val="2"/>
          <w:numId w:val="2"/>
        </w:numPr>
      </w:pPr>
      <w:bookmarkStart w:id="877" w:name="_Toc6220084"/>
      <w:r>
        <w:t>General</w:t>
      </w:r>
      <w:bookmarkEnd w:id="877"/>
    </w:p>
    <w:p w14:paraId="5E170728" w14:textId="1AA3BFDB"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4229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8" w:name="_Ref5717605"/>
      <w:bookmarkStart w:id="879" w:name="_Toc6220085"/>
      <w:r>
        <w:t>i</w:t>
      </w:r>
      <w:r w:rsidR="00924F08">
        <w:t>ndex property</w:t>
      </w:r>
      <w:bookmarkEnd w:id="878"/>
      <w:bookmarkEnd w:id="879"/>
    </w:p>
    <w:p w14:paraId="4D8A5D82" w14:textId="6DFDB1E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C4229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80" w:name="_Ref5717741"/>
      <w:bookmarkStart w:id="881" w:name="_Toc6220086"/>
      <w:r>
        <w:t>protocol property</w:t>
      </w:r>
      <w:bookmarkEnd w:id="880"/>
      <w:bookmarkEnd w:id="881"/>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2" w:name="_Ref5717749"/>
      <w:bookmarkStart w:id="883" w:name="_Toc6220087"/>
      <w:r>
        <w:t>version property</w:t>
      </w:r>
      <w:bookmarkEnd w:id="882"/>
      <w:bookmarkEnd w:id="883"/>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84" w:name="_Ref5717757"/>
      <w:bookmarkStart w:id="885" w:name="_Toc6220088"/>
      <w:r>
        <w:t>target</w:t>
      </w:r>
      <w:r w:rsidR="00924F08">
        <w:t xml:space="preserve"> property</w:t>
      </w:r>
      <w:bookmarkEnd w:id="884"/>
      <w:bookmarkEnd w:id="885"/>
    </w:p>
    <w:p w14:paraId="1A2A3B5C" w14:textId="389E866B"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6" w:name="_Ref5717763"/>
      <w:bookmarkStart w:id="887" w:name="_Toc6220089"/>
      <w:r>
        <w:t>method property</w:t>
      </w:r>
      <w:bookmarkEnd w:id="886"/>
      <w:bookmarkEnd w:id="887"/>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8" w:name="_Ref5723069"/>
      <w:bookmarkStart w:id="889" w:name="_Toc6220090"/>
      <w:r>
        <w:t>headers property</w:t>
      </w:r>
      <w:bookmarkEnd w:id="888"/>
      <w:bookmarkEnd w:id="889"/>
    </w:p>
    <w:p w14:paraId="422D7A31" w14:textId="33A8FE09"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4229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0" w:name="_Toc6220091"/>
      <w:r>
        <w:t>parameters property</w:t>
      </w:r>
      <w:bookmarkEnd w:id="890"/>
    </w:p>
    <w:p w14:paraId="7CA81D5B" w14:textId="5CED5C47"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4229B">
        <w:t>3.6</w:t>
      </w:r>
      <w:r>
        <w:fldChar w:fldCharType="end"/>
      </w:r>
      <w:r>
        <w:t>) whose property names are the names of the parameters in the request and whose corresponding values are the values of those parameters.</w:t>
      </w:r>
    </w:p>
    <w:p w14:paraId="505B1EC8" w14:textId="027F079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4229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4229B">
        <w:t>3.44.5</w:t>
      </w:r>
      <w:r>
        <w:fldChar w:fldCharType="end"/>
      </w:r>
      <w:r>
        <w:t>).</w:t>
      </w:r>
    </w:p>
    <w:p w14:paraId="587B18A1" w14:textId="77777777" w:rsidR="00924F08" w:rsidRDefault="00924F08" w:rsidP="00924F08">
      <w:pPr>
        <w:pStyle w:val="Heading3"/>
        <w:numPr>
          <w:ilvl w:val="2"/>
          <w:numId w:val="2"/>
        </w:numPr>
      </w:pPr>
      <w:bookmarkStart w:id="891" w:name="_Ref5724016"/>
      <w:bookmarkStart w:id="892" w:name="_Toc6220092"/>
      <w:r>
        <w:lastRenderedPageBreak/>
        <w:t>body property</w:t>
      </w:r>
      <w:bookmarkEnd w:id="891"/>
      <w:bookmarkEnd w:id="892"/>
    </w:p>
    <w:p w14:paraId="7467CB75" w14:textId="08B0ABC7"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4229B">
        <w:t>3.3</w:t>
      </w:r>
      <w:r>
        <w:fldChar w:fldCharType="end"/>
      </w:r>
      <w:r>
        <w:t>) containing the body of the request.</w:t>
      </w:r>
    </w:p>
    <w:p w14:paraId="47BEE5B9" w14:textId="2135B562"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C4229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E4F2D9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4229B">
        <w:t>3.1</w:t>
      </w:r>
      <w:r w:rsidR="00141A1E">
        <w:fldChar w:fldCharType="end"/>
      </w:r>
      <w:r w:rsidR="00141A1E">
        <w:t>)</w:t>
      </w:r>
      <w:r>
        <w:t>.</w:t>
      </w:r>
    </w:p>
    <w:p w14:paraId="4E221FA4" w14:textId="38DBA6C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4229B">
        <w:t>3.44.7</w:t>
      </w:r>
      <w:r>
        <w:fldChar w:fldCharType="end"/>
      </w:r>
      <w:r>
        <w:t xml:space="preserve">), for example, </w:t>
      </w:r>
      <w:r w:rsidRPr="00141A1E">
        <w:rPr>
          <w:rStyle w:val="CODEtemp"/>
        </w:rPr>
        <w:t>"text/plain; charset=ascii"</w:t>
      </w:r>
      <w:r>
        <w:t>.</w:t>
      </w:r>
    </w:p>
    <w:p w14:paraId="68C20E2A" w14:textId="0E58104F"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C4229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93" w:name="_Ref5715652"/>
      <w:bookmarkStart w:id="894" w:name="_Toc6220093"/>
      <w:r>
        <w:t>response object</w:t>
      </w:r>
      <w:bookmarkEnd w:id="893"/>
      <w:bookmarkEnd w:id="894"/>
    </w:p>
    <w:p w14:paraId="22135673" w14:textId="1AFD5784" w:rsidR="00924F08" w:rsidRDefault="00924F08" w:rsidP="00924F08">
      <w:pPr>
        <w:pStyle w:val="Heading3"/>
      </w:pPr>
      <w:bookmarkStart w:id="895" w:name="_Toc6220094"/>
      <w:r>
        <w:t>General</w:t>
      </w:r>
      <w:bookmarkEnd w:id="895"/>
    </w:p>
    <w:p w14:paraId="041334A1" w14:textId="25C417C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C4229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6" w:name="_Ref5717809"/>
      <w:bookmarkStart w:id="897" w:name="_Toc6220095"/>
      <w:r>
        <w:t>index property</w:t>
      </w:r>
      <w:bookmarkEnd w:id="896"/>
      <w:bookmarkEnd w:id="897"/>
    </w:p>
    <w:p w14:paraId="3ED1A643" w14:textId="2462E79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C4229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8" w:name="_Ref5717825"/>
      <w:bookmarkStart w:id="899" w:name="_Toc6220096"/>
      <w:r>
        <w:t>protocol property</w:t>
      </w:r>
      <w:bookmarkEnd w:id="898"/>
      <w:bookmarkEnd w:id="899"/>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0" w:name="_Ref5717831"/>
      <w:bookmarkStart w:id="901" w:name="_Toc6220097"/>
      <w:r>
        <w:t>version property</w:t>
      </w:r>
      <w:bookmarkEnd w:id="900"/>
      <w:bookmarkEnd w:id="901"/>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2" w:name="_Ref5717869"/>
      <w:bookmarkStart w:id="903" w:name="_Toc6220098"/>
      <w:proofErr w:type="spellStart"/>
      <w:r>
        <w:t>statusCode</w:t>
      </w:r>
      <w:proofErr w:type="spellEnd"/>
      <w:r>
        <w:t xml:space="preserve"> property</w:t>
      </w:r>
      <w:bookmarkEnd w:id="902"/>
      <w:bookmarkEnd w:id="903"/>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04" w:name="_Ref5717858"/>
      <w:bookmarkStart w:id="905" w:name="_Toc6220099"/>
      <w:proofErr w:type="spellStart"/>
      <w:r>
        <w:t>reasonPhrase</w:t>
      </w:r>
      <w:proofErr w:type="spellEnd"/>
      <w:r>
        <w:t xml:space="preserve"> property</w:t>
      </w:r>
      <w:bookmarkEnd w:id="904"/>
      <w:bookmarkEnd w:id="905"/>
    </w:p>
    <w:p w14:paraId="0318BF2F" w14:textId="0528DBAB"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C4229B">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06" w:name="_Ref5723562"/>
      <w:bookmarkStart w:id="907" w:name="_Toc6220100"/>
      <w:r>
        <w:t>headers property</w:t>
      </w:r>
      <w:bookmarkEnd w:id="906"/>
      <w:bookmarkEnd w:id="907"/>
    </w:p>
    <w:p w14:paraId="49F79F55" w14:textId="42D1B40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4229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8" w:name="_Toc6220101"/>
      <w:r>
        <w:t>body property</w:t>
      </w:r>
      <w:bookmarkEnd w:id="908"/>
    </w:p>
    <w:p w14:paraId="4EEA2828" w14:textId="7BF67E45"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4229B">
        <w:t>3.3</w:t>
      </w:r>
      <w:r>
        <w:fldChar w:fldCharType="end"/>
      </w:r>
      <w:r>
        <w:t>) containing the body of the response.</w:t>
      </w:r>
    </w:p>
    <w:p w14:paraId="08136C23" w14:textId="37D1CDEF"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C4229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EC7321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4229B">
        <w:t>3.1</w:t>
      </w:r>
      <w:r>
        <w:fldChar w:fldCharType="end"/>
      </w:r>
      <w:r>
        <w:t>).</w:t>
      </w:r>
    </w:p>
    <w:p w14:paraId="5E414B4C" w14:textId="1244D56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4229B">
        <w:t>3.45.7</w:t>
      </w:r>
      <w:r>
        <w:fldChar w:fldCharType="end"/>
      </w:r>
      <w:r>
        <w:t xml:space="preserve">), for example, </w:t>
      </w:r>
      <w:r w:rsidRPr="00141A1E">
        <w:rPr>
          <w:rStyle w:val="CODEtemp"/>
        </w:rPr>
        <w:t>"text/plain; charset=ascii"</w:t>
      </w:r>
      <w:r>
        <w:t>.</w:t>
      </w:r>
    </w:p>
    <w:p w14:paraId="09F28572" w14:textId="2639D13C"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C4229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9" w:name="_Ref529368289"/>
      <w:bookmarkStart w:id="910" w:name="_Toc6220102"/>
      <w:proofErr w:type="spellStart"/>
      <w:r>
        <w:t>resultProvenance</w:t>
      </w:r>
      <w:proofErr w:type="spellEnd"/>
      <w:r>
        <w:t xml:space="preserve"> object</w:t>
      </w:r>
      <w:bookmarkEnd w:id="909"/>
      <w:bookmarkEnd w:id="910"/>
    </w:p>
    <w:p w14:paraId="75BA9795" w14:textId="77777777" w:rsidR="00C82EC9" w:rsidRDefault="00C82EC9" w:rsidP="00C82EC9">
      <w:pPr>
        <w:pStyle w:val="Heading3"/>
        <w:numPr>
          <w:ilvl w:val="2"/>
          <w:numId w:val="2"/>
        </w:numPr>
      </w:pPr>
      <w:bookmarkStart w:id="911" w:name="_Toc6220103"/>
      <w:r>
        <w:t>General</w:t>
      </w:r>
      <w:bookmarkEnd w:id="91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2" w:name="_Toc6220104"/>
      <w:proofErr w:type="spellStart"/>
      <w:r>
        <w:t>firstDetectionTimeUtc</w:t>
      </w:r>
      <w:proofErr w:type="spellEnd"/>
      <w:r>
        <w:t xml:space="preserve"> property</w:t>
      </w:r>
      <w:bookmarkEnd w:id="912"/>
    </w:p>
    <w:p w14:paraId="65E11777" w14:textId="4F466EB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3" w:name="_Toc6220105"/>
      <w:proofErr w:type="spellStart"/>
      <w:r>
        <w:t>lastDetectionTimeUtc</w:t>
      </w:r>
      <w:proofErr w:type="spellEnd"/>
      <w:r>
        <w:t xml:space="preserve"> property</w:t>
      </w:r>
      <w:bookmarkEnd w:id="913"/>
    </w:p>
    <w:p w14:paraId="16F93DF5" w14:textId="209E0F3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2E506176"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4229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4229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14" w:name="_Toc6220106"/>
      <w:proofErr w:type="spellStart"/>
      <w:r>
        <w:t>firstDetectionRunGuid</w:t>
      </w:r>
      <w:proofErr w:type="spellEnd"/>
      <w:r>
        <w:t xml:space="preserve"> property</w:t>
      </w:r>
      <w:bookmarkEnd w:id="914"/>
    </w:p>
    <w:p w14:paraId="6DA0C3FD" w14:textId="4E679B8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4229B">
        <w:t>3.14.3</w:t>
      </w:r>
      <w:r>
        <w:fldChar w:fldCharType="end"/>
      </w:r>
      <w:r>
        <w:t xml:space="preserve">, </w:t>
      </w:r>
      <w:r w:rsidRPr="006066AC">
        <w:t>§</w:t>
      </w:r>
      <w:r>
        <w:fldChar w:fldCharType="begin"/>
      </w:r>
      <w:r>
        <w:instrText xml:space="preserve"> REF _Ref526937044 \r \h </w:instrText>
      </w:r>
      <w:r>
        <w:fldChar w:fldCharType="separate"/>
      </w:r>
      <w:r w:rsidR="00C4229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15" w:name="_Toc6220107"/>
      <w:proofErr w:type="spellStart"/>
      <w:r>
        <w:t>lastDetectionRunGuid</w:t>
      </w:r>
      <w:proofErr w:type="spellEnd"/>
      <w:r>
        <w:t xml:space="preserve"> property</w:t>
      </w:r>
      <w:bookmarkEnd w:id="915"/>
    </w:p>
    <w:p w14:paraId="35285F82" w14:textId="6C20812D"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4229B">
        <w:t>3.14.3</w:t>
      </w:r>
      <w:r>
        <w:fldChar w:fldCharType="end"/>
      </w:r>
      <w:r>
        <w:t xml:space="preserve">, </w:t>
      </w:r>
      <w:r w:rsidRPr="006066AC">
        <w:t>§</w:t>
      </w:r>
      <w:r>
        <w:fldChar w:fldCharType="begin"/>
      </w:r>
      <w:r>
        <w:instrText xml:space="preserve"> REF _Ref526937044 \r \h </w:instrText>
      </w:r>
      <w:r>
        <w:fldChar w:fldCharType="separate"/>
      </w:r>
      <w:r w:rsidR="00C4229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16" w:name="_Ref4232561"/>
      <w:bookmarkStart w:id="917" w:name="_Toc6220108"/>
      <w:proofErr w:type="spellStart"/>
      <w:r>
        <w:t>invocationIndex</w:t>
      </w:r>
      <w:proofErr w:type="spellEnd"/>
      <w:r>
        <w:t xml:space="preserve"> property</w:t>
      </w:r>
      <w:bookmarkEnd w:id="916"/>
      <w:bookmarkEnd w:id="917"/>
    </w:p>
    <w:p w14:paraId="7B6EA25C" w14:textId="3383BE18"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4229B">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4229B">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8" w:name="_Ref532468570"/>
      <w:bookmarkStart w:id="919" w:name="_Toc6220109"/>
      <w:proofErr w:type="spellStart"/>
      <w:r>
        <w:t>conversionSources</w:t>
      </w:r>
      <w:proofErr w:type="spellEnd"/>
      <w:r>
        <w:t xml:space="preserve"> property</w:t>
      </w:r>
      <w:bookmarkEnd w:id="918"/>
      <w:bookmarkEnd w:id="9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3A59A85"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4229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4229B">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3D00F890"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4229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44DFFA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4229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BCED3E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4229B">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06324BE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4229B">
        <w:t>3.28</w:t>
      </w:r>
      <w:r w:rsidR="002D65F3">
        <w:fldChar w:fldCharType="end"/>
      </w:r>
      <w:r w:rsidR="002D65F3">
        <w:t>).</w:t>
      </w:r>
    </w:p>
    <w:p w14:paraId="6D02A6B4" w14:textId="1E412B4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4229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39DFB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4229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0" w:name="_Ref493407996"/>
      <w:bookmarkStart w:id="921" w:name="_Ref508814067"/>
      <w:bookmarkStart w:id="922" w:name="_Ref3908560"/>
      <w:bookmarkStart w:id="923" w:name="_Toc6220110"/>
      <w:proofErr w:type="spellStart"/>
      <w:r>
        <w:rPr>
          <w:bCs/>
          <w:sz w:val="26"/>
          <w:szCs w:val="26"/>
        </w:rPr>
        <w:t>reportingDescriptor</w:t>
      </w:r>
      <w:proofErr w:type="spellEnd"/>
      <w:r>
        <w:t xml:space="preserve"> </w:t>
      </w:r>
      <w:r w:rsidR="00B86BC7">
        <w:t>object</w:t>
      </w:r>
      <w:bookmarkEnd w:id="920"/>
      <w:bookmarkEnd w:id="921"/>
      <w:bookmarkEnd w:id="922"/>
      <w:bookmarkEnd w:id="923"/>
    </w:p>
    <w:p w14:paraId="0004BC6E" w14:textId="658F9ED1" w:rsidR="00B86BC7" w:rsidRDefault="00B86BC7" w:rsidP="00B86BC7">
      <w:pPr>
        <w:pStyle w:val="Heading3"/>
      </w:pPr>
      <w:bookmarkStart w:id="924" w:name="_Toc6220111"/>
      <w:r>
        <w:t>General</w:t>
      </w:r>
      <w:bookmarkEnd w:id="924"/>
    </w:p>
    <w:p w14:paraId="51CC9E80" w14:textId="729C834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4229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4229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5" w:name="_Toc6220112"/>
      <w:r>
        <w:t>Constraints</w:t>
      </w:r>
      <w:bookmarkEnd w:id="925"/>
    </w:p>
    <w:p w14:paraId="1A1A3719" w14:textId="24CBC75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4229B">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4229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6" w:name="_Ref493408046"/>
      <w:bookmarkStart w:id="927" w:name="_Toc6220113"/>
      <w:r>
        <w:t>id property</w:t>
      </w:r>
      <w:bookmarkEnd w:id="926"/>
      <w:bookmarkEnd w:id="927"/>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8" w:name="_Toc6220114"/>
      <w:proofErr w:type="spellStart"/>
      <w:r>
        <w:t>deprecatedIds</w:t>
      </w:r>
      <w:proofErr w:type="spellEnd"/>
      <w:r>
        <w:t xml:space="preserve"> property</w:t>
      </w:r>
      <w:bookmarkEnd w:id="928"/>
    </w:p>
    <w:p w14:paraId="72B0335E" w14:textId="4054C32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4229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4229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5AADDB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4229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9" w:name="_Ref4137037"/>
      <w:bookmarkStart w:id="930" w:name="_Toc6220115"/>
      <w:proofErr w:type="spellStart"/>
      <w:r>
        <w:t>guid</w:t>
      </w:r>
      <w:proofErr w:type="spellEnd"/>
      <w:r>
        <w:t xml:space="preserve"> property</w:t>
      </w:r>
      <w:bookmarkEnd w:id="929"/>
      <w:bookmarkEnd w:id="930"/>
    </w:p>
    <w:p w14:paraId="52E61F3E" w14:textId="2A137138"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4229B">
        <w:t>3.5.4</w:t>
      </w:r>
      <w:r>
        <w:fldChar w:fldCharType="end"/>
      </w:r>
      <w:r>
        <w:t>) that uniquely identifies the descriptor.</w:t>
      </w:r>
    </w:p>
    <w:p w14:paraId="0E6A3F82" w14:textId="73FBF90C" w:rsidR="00E3048B" w:rsidRDefault="00E3048B" w:rsidP="00E3048B">
      <w:pPr>
        <w:pStyle w:val="Heading3"/>
      </w:pPr>
      <w:bookmarkStart w:id="931" w:name="_Toc6220116"/>
      <w:proofErr w:type="spellStart"/>
      <w:r>
        <w:t>deprecatedGuids</w:t>
      </w:r>
      <w:proofErr w:type="spellEnd"/>
      <w:r>
        <w:t xml:space="preserve"> property</w:t>
      </w:r>
      <w:bookmarkEnd w:id="931"/>
    </w:p>
    <w:p w14:paraId="7C8AD044" w14:textId="5499081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GUID-valued strings (§</w:t>
      </w:r>
      <w:r>
        <w:fldChar w:fldCharType="begin"/>
      </w:r>
      <w:r>
        <w:instrText xml:space="preserve"> REF _Ref514314114 \r \h </w:instrText>
      </w:r>
      <w:r>
        <w:fldChar w:fldCharType="separate"/>
      </w:r>
      <w:r w:rsidR="00C4229B">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4229B">
        <w:t>3.47.5</w:t>
      </w:r>
      <w:r>
        <w:fldChar w:fldCharType="end"/>
      </w:r>
      <w:r>
        <w:t>) for this object.</w:t>
      </w:r>
    </w:p>
    <w:p w14:paraId="04CAE532" w14:textId="4791B51D" w:rsidR="00B86BC7" w:rsidRDefault="00B86BC7" w:rsidP="00B86BC7">
      <w:pPr>
        <w:pStyle w:val="Heading3"/>
      </w:pPr>
      <w:bookmarkStart w:id="932" w:name="_Ref4422547"/>
      <w:bookmarkStart w:id="933" w:name="_Toc6220117"/>
      <w:r>
        <w:t>name property</w:t>
      </w:r>
      <w:bookmarkEnd w:id="932"/>
      <w:bookmarkEnd w:id="933"/>
    </w:p>
    <w:p w14:paraId="19E18CE8" w14:textId="35ED76F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4229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4229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4" w:name="_Hlk5876632"/>
      <w:proofErr w:type="spellStart"/>
      <w:r w:rsidR="002778C4" w:rsidRPr="002778C4">
        <w:rPr>
          <w:rStyle w:val="CODEtemp"/>
        </w:rPr>
        <w:t>SpecifyMarshalingForPInvokeStringArguments</w:t>
      </w:r>
      <w:bookmarkEnd w:id="934"/>
      <w:proofErr w:type="spellEnd"/>
      <w:r w:rsidR="002778C4" w:rsidRPr="002778C4">
        <w:rPr>
          <w:rStyle w:val="CODEtemp"/>
        </w:rPr>
        <w:t>"</w:t>
      </w:r>
    </w:p>
    <w:p w14:paraId="5D2E0983" w14:textId="4FD776A8" w:rsidR="00E3048B" w:rsidRDefault="00E3048B" w:rsidP="00E3048B">
      <w:pPr>
        <w:pStyle w:val="Heading3"/>
      </w:pPr>
      <w:bookmarkStart w:id="935" w:name="_Toc6220118"/>
      <w:proofErr w:type="spellStart"/>
      <w:r>
        <w:t>deprecatedNames</w:t>
      </w:r>
      <w:proofErr w:type="spellEnd"/>
      <w:r>
        <w:t xml:space="preserve"> property</w:t>
      </w:r>
      <w:bookmarkEnd w:id="935"/>
    </w:p>
    <w:p w14:paraId="39CAA48F" w14:textId="266CED07"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4229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4229B">
        <w:t>3.47.7</w:t>
      </w:r>
      <w:r>
        <w:fldChar w:fldCharType="end"/>
      </w:r>
      <w:r>
        <w:t>) for this object.</w:t>
      </w:r>
    </w:p>
    <w:p w14:paraId="5548973D" w14:textId="635BE2D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4229B">
        <w:t>3.19.2</w:t>
      </w:r>
      <w:r w:rsidR="00EC15D0">
        <w:fldChar w:fldCharType="end"/>
      </w:r>
      <w:r w:rsidR="00EC15D0">
        <w:t>)</w:t>
      </w:r>
      <w:r>
        <w:t xml:space="preserve">. </w:t>
      </w:r>
    </w:p>
    <w:p w14:paraId="23ACD4C9" w14:textId="51DFBAE1" w:rsidR="00B86BC7" w:rsidRDefault="00B86BC7" w:rsidP="00B86BC7">
      <w:pPr>
        <w:pStyle w:val="Heading3"/>
      </w:pPr>
      <w:bookmarkStart w:id="936" w:name="_Ref493510771"/>
      <w:bookmarkStart w:id="937" w:name="_Toc6220119"/>
      <w:proofErr w:type="spellStart"/>
      <w:r>
        <w:t>shortDescription</w:t>
      </w:r>
      <w:proofErr w:type="spellEnd"/>
      <w:r>
        <w:t xml:space="preserve"> property</w:t>
      </w:r>
      <w:bookmarkEnd w:id="936"/>
      <w:bookmarkEnd w:id="937"/>
    </w:p>
    <w:p w14:paraId="529813AC" w14:textId="17E2DC04"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4229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8" w:name="_Ref493510781"/>
      <w:bookmarkStart w:id="939" w:name="_Toc6220120"/>
      <w:proofErr w:type="spellStart"/>
      <w:r>
        <w:t>fullDescription</w:t>
      </w:r>
      <w:proofErr w:type="spellEnd"/>
      <w:r>
        <w:t xml:space="preserve"> property</w:t>
      </w:r>
      <w:bookmarkEnd w:id="938"/>
      <w:bookmarkEnd w:id="939"/>
    </w:p>
    <w:p w14:paraId="1D1994A2" w14:textId="3A7DA16E"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4229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981E4B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4229B">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40" w:name="_Ref493345139"/>
      <w:bookmarkStart w:id="941" w:name="_Toc6220121"/>
      <w:proofErr w:type="spellStart"/>
      <w:r>
        <w:t>message</w:t>
      </w:r>
      <w:r w:rsidR="00CD2BD7">
        <w:t>Strings</w:t>
      </w:r>
      <w:proofErr w:type="spellEnd"/>
      <w:r>
        <w:t xml:space="preserve"> property</w:t>
      </w:r>
      <w:bookmarkEnd w:id="940"/>
      <w:bookmarkEnd w:id="941"/>
    </w:p>
    <w:p w14:paraId="4810A9EB" w14:textId="46EA9D2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4229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4229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05061D">
        <w:t>)</w:t>
      </w:r>
      <w:r w:rsidR="00F67E65">
        <w:t>.</w:t>
      </w:r>
    </w:p>
    <w:p w14:paraId="54AC3DC0" w14:textId="370F336A"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4229B">
        <w:t>3.26.11</w:t>
      </w:r>
      <w:r w:rsidR="003B3A06">
        <w:fldChar w:fldCharType="end"/>
      </w:r>
      <w:r>
        <w:t>, §</w:t>
      </w:r>
      <w:r>
        <w:fldChar w:fldCharType="begin"/>
      </w:r>
      <w:r>
        <w:instrText xml:space="preserve"> REF _Ref508811592 \r \h </w:instrText>
      </w:r>
      <w:r>
        <w:fldChar w:fldCharType="separate"/>
      </w:r>
      <w:r w:rsidR="00C4229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37BB0E02"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4229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2" w:name="_Toc6220122"/>
      <w:proofErr w:type="spellStart"/>
      <w:r>
        <w:lastRenderedPageBreak/>
        <w:t>help</w:t>
      </w:r>
      <w:r w:rsidR="00326BD5">
        <w:t>Uri</w:t>
      </w:r>
      <w:proofErr w:type="spellEnd"/>
      <w:r>
        <w:t xml:space="preserve"> property</w:t>
      </w:r>
      <w:bookmarkEnd w:id="942"/>
    </w:p>
    <w:p w14:paraId="782A7DB1" w14:textId="2DD6828E"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4229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3" w:name="_Ref503364566"/>
      <w:bookmarkStart w:id="944" w:name="_Toc6220123"/>
      <w:r>
        <w:t>help property</w:t>
      </w:r>
      <w:bookmarkEnd w:id="943"/>
      <w:bookmarkEnd w:id="944"/>
    </w:p>
    <w:p w14:paraId="681BD68F" w14:textId="4B9516D9"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4229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4229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45" w:name="_Ref508894471"/>
      <w:bookmarkStart w:id="946" w:name="_Ref4233655"/>
      <w:bookmarkStart w:id="947" w:name="_Toc6220124"/>
      <w:proofErr w:type="spellStart"/>
      <w:r>
        <w:t>defaultConfiguration</w:t>
      </w:r>
      <w:proofErr w:type="spellEnd"/>
      <w:r>
        <w:t xml:space="preserve"> </w:t>
      </w:r>
      <w:r w:rsidR="00164CCB">
        <w:t>property</w:t>
      </w:r>
      <w:bookmarkEnd w:id="945"/>
      <w:bookmarkEnd w:id="946"/>
      <w:bookmarkEnd w:id="947"/>
    </w:p>
    <w:p w14:paraId="566C2663" w14:textId="0B9410A2"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4229B">
        <w:t>3.48</w:t>
      </w:r>
      <w:r>
        <w:fldChar w:fldCharType="end"/>
      </w:r>
      <w:r>
        <w:t>)</w:t>
      </w:r>
      <w:r w:rsidRPr="000A7DA8">
        <w:t>.</w:t>
      </w:r>
    </w:p>
    <w:p w14:paraId="7BA3CFE9" w14:textId="4A5EB99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4229B">
        <w:t>3.48</w:t>
      </w:r>
      <w:r>
        <w:fldChar w:fldCharType="end"/>
      </w:r>
      <w:r>
        <w:t>.</w:t>
      </w:r>
    </w:p>
    <w:p w14:paraId="0AFF06D6" w14:textId="3671DAE8"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4229B">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4229B">
        <w:t>3.48.5</w:t>
      </w:r>
      <w:r>
        <w:fldChar w:fldCharType="end"/>
      </w:r>
      <w:r>
        <w:t>).</w:t>
      </w:r>
    </w:p>
    <w:p w14:paraId="54BE3E31" w14:textId="7ACB2A83" w:rsidR="00BB1DE4" w:rsidRDefault="00BB1DE4" w:rsidP="00BB1DE4">
      <w:pPr>
        <w:pStyle w:val="Heading3"/>
      </w:pPr>
      <w:bookmarkStart w:id="948" w:name="_Ref5367241"/>
      <w:bookmarkStart w:id="949" w:name="_Toc6220125"/>
      <w:r>
        <w:t>relationships property</w:t>
      </w:r>
      <w:bookmarkEnd w:id="948"/>
      <w:bookmarkEnd w:id="949"/>
    </w:p>
    <w:p w14:paraId="5F2ACC30" w14:textId="50733365"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4229B">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C4229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C4229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C4229B">
        <w:t>3.51.3</w:t>
      </w:r>
      <w:r>
        <w:fldChar w:fldCharType="end"/>
      </w:r>
      <w:r>
        <w:t>).</w:t>
      </w:r>
    </w:p>
    <w:p w14:paraId="13B57609" w14:textId="17EDB14C" w:rsidR="00164CCB" w:rsidRDefault="0085505F" w:rsidP="00B86BC7">
      <w:pPr>
        <w:pStyle w:val="Heading2"/>
      </w:pPr>
      <w:bookmarkStart w:id="950" w:name="_Ref508894470"/>
      <w:bookmarkStart w:id="951" w:name="_Ref508894720"/>
      <w:bookmarkStart w:id="952" w:name="_Ref508894737"/>
      <w:bookmarkStart w:id="953" w:name="_Toc6220126"/>
      <w:bookmarkStart w:id="954" w:name="_Ref493477061"/>
      <w:proofErr w:type="spellStart"/>
      <w:r>
        <w:t>reporting</w:t>
      </w:r>
      <w:r w:rsidR="00164CCB">
        <w:t>Configuration</w:t>
      </w:r>
      <w:proofErr w:type="spellEnd"/>
      <w:r w:rsidR="00164CCB">
        <w:t xml:space="preserve"> object</w:t>
      </w:r>
      <w:bookmarkEnd w:id="950"/>
      <w:bookmarkEnd w:id="951"/>
      <w:bookmarkEnd w:id="952"/>
      <w:bookmarkEnd w:id="953"/>
    </w:p>
    <w:p w14:paraId="2F470253" w14:textId="738DA236" w:rsidR="00164CCB" w:rsidRDefault="00164CCB" w:rsidP="00164CCB">
      <w:pPr>
        <w:pStyle w:val="Heading3"/>
      </w:pPr>
      <w:bookmarkStart w:id="955" w:name="_Toc6220127"/>
      <w:r>
        <w:t>General</w:t>
      </w:r>
      <w:bookmarkEnd w:id="955"/>
    </w:p>
    <w:p w14:paraId="2C5A48CF" w14:textId="5F85ED4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4229B">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834F6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4229B">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4229B">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4229B">
        <w:t>3.49.2</w:t>
      </w:r>
      <w:r>
        <w:fldChar w:fldCharType="end"/>
      </w:r>
      <w:r>
        <w:t>).</w:t>
      </w:r>
    </w:p>
    <w:p w14:paraId="1B94F57E" w14:textId="7BD3031E" w:rsidR="00D41895" w:rsidRPr="00D41895" w:rsidRDefault="00D41895" w:rsidP="00D41895">
      <w:r>
        <w:t>For an example, see §</w:t>
      </w:r>
      <w:r>
        <w:fldChar w:fldCharType="begin"/>
      </w:r>
      <w:r>
        <w:instrText xml:space="preserve"> REF _Ref508894796 \r \h </w:instrText>
      </w:r>
      <w:r>
        <w:fldChar w:fldCharType="separate"/>
      </w:r>
      <w:r w:rsidR="00C4229B">
        <w:t>3.48.5</w:t>
      </w:r>
      <w:r>
        <w:fldChar w:fldCharType="end"/>
      </w:r>
      <w:r>
        <w:t>.</w:t>
      </w:r>
    </w:p>
    <w:p w14:paraId="3F5F290D" w14:textId="702ADA23" w:rsidR="00164CCB" w:rsidRDefault="00164CCB" w:rsidP="00164CCB">
      <w:pPr>
        <w:pStyle w:val="Heading3"/>
      </w:pPr>
      <w:bookmarkStart w:id="956" w:name="_Toc6220128"/>
      <w:r>
        <w:lastRenderedPageBreak/>
        <w:t>enabled property</w:t>
      </w:r>
      <w:bookmarkEnd w:id="956"/>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57" w:name="_Ref508894469"/>
      <w:bookmarkStart w:id="958" w:name="_Ref4233395"/>
      <w:bookmarkStart w:id="959" w:name="_Toc6220129"/>
      <w:r>
        <w:t>l</w:t>
      </w:r>
      <w:r w:rsidR="00164CCB">
        <w:t>evel property</w:t>
      </w:r>
      <w:bookmarkEnd w:id="957"/>
      <w:bookmarkEnd w:id="958"/>
      <w:bookmarkEnd w:id="959"/>
    </w:p>
    <w:p w14:paraId="2F7AE5CB" w14:textId="45E663F6"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4229B">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4229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6145BD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4229B">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C4229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4229B">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4229B">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4C5175B6"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4229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4229B">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60" w:name="_Ref531188361"/>
      <w:bookmarkStart w:id="961" w:name="_Toc6220130"/>
      <w:r>
        <w:t>r</w:t>
      </w:r>
      <w:r w:rsidR="00F47B45">
        <w:t>ank property</w:t>
      </w:r>
      <w:bookmarkEnd w:id="960"/>
      <w:bookmarkEnd w:id="961"/>
    </w:p>
    <w:p w14:paraId="14DD047E" w14:textId="49DC8FD8"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4229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118338D"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C4229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4229B">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2" w:name="_Ref508894764"/>
      <w:bookmarkStart w:id="963" w:name="_Ref508894796"/>
      <w:bookmarkStart w:id="964" w:name="_Toc6220131"/>
      <w:r>
        <w:t>parameters property</w:t>
      </w:r>
      <w:bookmarkEnd w:id="962"/>
      <w:bookmarkEnd w:id="963"/>
      <w:bookmarkEnd w:id="964"/>
    </w:p>
    <w:p w14:paraId="18FD260D" w14:textId="5D2AF584"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4229B">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4229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9CB91C8"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4229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65" w:name="_Ref3971750"/>
      <w:bookmarkStart w:id="966" w:name="_Toc6220132"/>
      <w:proofErr w:type="spellStart"/>
      <w:r>
        <w:t>configurationOverride</w:t>
      </w:r>
      <w:proofErr w:type="spellEnd"/>
      <w:r w:rsidR="00056659">
        <w:t xml:space="preserve"> object</w:t>
      </w:r>
      <w:bookmarkEnd w:id="965"/>
      <w:bookmarkEnd w:id="966"/>
    </w:p>
    <w:p w14:paraId="768453EA" w14:textId="15C821BC" w:rsidR="00056659" w:rsidRDefault="00056659" w:rsidP="00056659">
      <w:pPr>
        <w:pStyle w:val="Heading3"/>
      </w:pPr>
      <w:bookmarkStart w:id="967" w:name="_Toc6220133"/>
      <w:r>
        <w:t>General</w:t>
      </w:r>
      <w:bookmarkEnd w:id="967"/>
    </w:p>
    <w:p w14:paraId="247C664B" w14:textId="72EC2C91"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16256C1"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4229B">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68" w:name="_Hlk1293845"/>
      <w:r>
        <w:t>§</w:t>
      </w:r>
      <w:bookmarkEnd w:id="968"/>
      <w:r w:rsidR="00A57F4F">
        <w:fldChar w:fldCharType="begin"/>
      </w:r>
      <w:r w:rsidR="00A57F4F">
        <w:instrText xml:space="preserve"> REF _Ref3972812 \r \h </w:instrText>
      </w:r>
      <w:r w:rsidR="00A57F4F">
        <w:fldChar w:fldCharType="separate"/>
      </w:r>
      <w:r w:rsidR="00C4229B">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4229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08FBB8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4229B">
        <w:t>3.14</w:t>
      </w:r>
      <w:r>
        <w:fldChar w:fldCharType="end"/>
      </w:r>
      <w:r>
        <w:t>).</w:t>
      </w:r>
    </w:p>
    <w:p w14:paraId="0E4D2E44" w14:textId="0202878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4229B">
        <w:t>3.14.6</w:t>
      </w:r>
      <w:r w:rsidR="00806614">
        <w:fldChar w:fldCharType="end"/>
      </w:r>
      <w:r w:rsidR="00806614">
        <w:t>.</w:t>
      </w:r>
    </w:p>
    <w:p w14:paraId="4459326F" w14:textId="2A33FDC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4229B">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37F46C1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516B5DA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4229B">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FD1DB7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4229B">
        <w:t>3.14.11</w:t>
      </w:r>
      <w:r w:rsidR="00806614">
        <w:fldChar w:fldCharType="end"/>
      </w:r>
      <w:r w:rsidR="00806614">
        <w:t>.</w:t>
      </w:r>
    </w:p>
    <w:p w14:paraId="5BC96DFD" w14:textId="5008008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4229B">
        <w:t>3.20</w:t>
      </w:r>
      <w:r w:rsidR="00806614">
        <w:fldChar w:fldCharType="end"/>
      </w:r>
      <w:r w:rsidR="00806614">
        <w:t>).</w:t>
      </w:r>
    </w:p>
    <w:p w14:paraId="1FBA3053" w14:textId="7AE061F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4229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81893D8" w:rsidR="001F48E9" w:rsidRDefault="001F48E9" w:rsidP="00A57F4F">
      <w:pPr>
        <w:pStyle w:val="Code"/>
      </w:pPr>
      <w:r>
        <w:t xml:space="preserve">                                            #  (§</w:t>
      </w:r>
      <w:r>
        <w:fldChar w:fldCharType="begin"/>
      </w:r>
      <w:r>
        <w:instrText xml:space="preserve"> REF _Ref3971750 \r \h </w:instrText>
      </w:r>
      <w:r>
        <w:fldChar w:fldCharType="separate"/>
      </w:r>
      <w:r w:rsidR="00C4229B">
        <w:t>3.49</w:t>
      </w:r>
      <w:r>
        <w:fldChar w:fldCharType="end"/>
      </w:r>
      <w:r>
        <w:t>).</w:t>
      </w:r>
    </w:p>
    <w:p w14:paraId="2ABA5D95" w14:textId="415461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4229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4D9827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4229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9" w:name="_Ref3973102"/>
      <w:bookmarkStart w:id="970" w:name="_Toc6220134"/>
      <w:r>
        <w:lastRenderedPageBreak/>
        <w:t>descriptor</w:t>
      </w:r>
      <w:r w:rsidR="00752239">
        <w:t xml:space="preserve"> property</w:t>
      </w:r>
      <w:bookmarkEnd w:id="969"/>
      <w:bookmarkEnd w:id="970"/>
    </w:p>
    <w:p w14:paraId="70483680" w14:textId="070881BF"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4229B">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4229B">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71" w:name="_Ref3972812"/>
      <w:bookmarkStart w:id="972" w:name="_Toc6220135"/>
      <w:r>
        <w:t>configuration property</w:t>
      </w:r>
      <w:bookmarkEnd w:id="971"/>
      <w:bookmarkEnd w:id="972"/>
    </w:p>
    <w:p w14:paraId="27CE08F7" w14:textId="3A814563"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4229B">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4229B">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73" w:name="_Ref4076564"/>
      <w:bookmarkStart w:id="974" w:name="_Toc6220136"/>
      <w:proofErr w:type="spellStart"/>
      <w:r>
        <w:t>reportingDescriptorReference</w:t>
      </w:r>
      <w:proofErr w:type="spellEnd"/>
      <w:r>
        <w:t xml:space="preserve"> object</w:t>
      </w:r>
      <w:bookmarkEnd w:id="973"/>
      <w:bookmarkEnd w:id="974"/>
    </w:p>
    <w:p w14:paraId="5279C0DC" w14:textId="2CEB786B" w:rsidR="00C4251F" w:rsidRDefault="00C4251F" w:rsidP="00C4251F">
      <w:pPr>
        <w:pStyle w:val="Heading3"/>
      </w:pPr>
      <w:bookmarkStart w:id="975" w:name="_Toc6220137"/>
      <w:r>
        <w:t>General</w:t>
      </w:r>
      <w:bookmarkEnd w:id="975"/>
    </w:p>
    <w:p w14:paraId="60777BC2" w14:textId="6D3EC792"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4229B">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4229B">
        <w:t>3.18.3</w:t>
      </w:r>
      <w:r>
        <w:fldChar w:fldCharType="end"/>
      </w:r>
      <w:r>
        <w:t>).</w:t>
      </w:r>
    </w:p>
    <w:p w14:paraId="614063D7" w14:textId="3CD5D2D7"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4229B">
        <w:t>3.50.4</w:t>
      </w:r>
      <w:r>
        <w:fldChar w:fldCharType="end"/>
      </w:r>
      <w:r>
        <w:t xml:space="preserve">), and </w:t>
      </w:r>
      <w:proofErr w:type="spellStart"/>
      <w:r>
        <w:rPr>
          <w:rStyle w:val="CODEtemp"/>
        </w:rPr>
        <w:t>theDescriptor</w:t>
      </w:r>
      <w:proofErr w:type="spellEnd"/>
      <w:r>
        <w:t xml:space="preserve"> does not exist.</w:t>
      </w:r>
    </w:p>
    <w:p w14:paraId="7E431707" w14:textId="677023C9"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4229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4229B">
        <w:t>3.56.2</w:t>
      </w:r>
      <w:r>
        <w:fldChar w:fldCharType="end"/>
      </w:r>
      <w:r>
        <w:t>) contains only the id of the notification.</w:t>
      </w:r>
    </w:p>
    <w:p w14:paraId="6ED76545" w14:textId="7CEBD7E5" w:rsidR="004939E1" w:rsidRDefault="004939E1" w:rsidP="004939E1">
      <w:pPr>
        <w:pStyle w:val="Code"/>
      </w:pPr>
      <w:r>
        <w:t>{                                            # An invocation object (§</w:t>
      </w:r>
      <w:r>
        <w:fldChar w:fldCharType="begin"/>
      </w:r>
      <w:r>
        <w:instrText xml:space="preserve"> REF _Ref493352563 \r \h </w:instrText>
      </w:r>
      <w:r>
        <w:fldChar w:fldCharType="separate"/>
      </w:r>
      <w:r w:rsidR="00C4229B">
        <w:t>3.20</w:t>
      </w:r>
      <w:r>
        <w:fldChar w:fldCharType="end"/>
      </w:r>
      <w:r>
        <w:t>).</w:t>
      </w:r>
    </w:p>
    <w:p w14:paraId="5855007A" w14:textId="19F4B600"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4229B">
        <w:t>3.20.21</w:t>
      </w:r>
      <w:r>
        <w:fldChar w:fldCharType="end"/>
      </w:r>
      <w:r>
        <w:t>.</w:t>
      </w:r>
    </w:p>
    <w:p w14:paraId="50001E43" w14:textId="283EF67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4229B">
        <w:t>3.56</w:t>
      </w:r>
      <w:r>
        <w:fldChar w:fldCharType="end"/>
      </w:r>
      <w:r>
        <w:t>).</w:t>
      </w:r>
    </w:p>
    <w:p w14:paraId="2F95D74B" w14:textId="7B5CBCE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4229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BEEF0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4229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6" w:name="_Toc6220138"/>
      <w:r>
        <w:t>Constraints</w:t>
      </w:r>
      <w:bookmarkEnd w:id="976"/>
    </w:p>
    <w:p w14:paraId="5439CA13" w14:textId="5B4CF0B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4229B">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C4229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C4229B">
        <w:t>3.47</w:t>
      </w:r>
      <w:r w:rsidR="00C4251F">
        <w:fldChar w:fldCharType="end"/>
      </w:r>
      <w:r w:rsidR="00C4251F">
        <w:t>).</w:t>
      </w:r>
    </w:p>
    <w:p w14:paraId="397A8613" w14:textId="73A2C5E0" w:rsidR="00B1270B" w:rsidRDefault="00B1270B" w:rsidP="00B1270B">
      <w:pPr>
        <w:pStyle w:val="Heading3"/>
      </w:pPr>
      <w:bookmarkStart w:id="977" w:name="_Ref4135862"/>
      <w:bookmarkStart w:id="978" w:name="_Toc6220139"/>
      <w:proofErr w:type="spellStart"/>
      <w:r>
        <w:lastRenderedPageBreak/>
        <w:t>reportingDescriptor</w:t>
      </w:r>
      <w:proofErr w:type="spellEnd"/>
      <w:r>
        <w:t xml:space="preserve"> lookup</w:t>
      </w:r>
      <w:bookmarkEnd w:id="977"/>
      <w:bookmarkEnd w:id="978"/>
    </w:p>
    <w:p w14:paraId="37615F29" w14:textId="7028BFA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4229B">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4229B">
        <w:t>3.52.2</w:t>
      </w:r>
      <w:r w:rsidR="00F11A97">
        <w:fldChar w:fldCharType="end"/>
      </w:r>
      <w:r w:rsidR="00F11A97">
        <w:t>.</w:t>
      </w:r>
    </w:p>
    <w:p w14:paraId="468E1145" w14:textId="6E640F2B"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4229B">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4229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F71B22A"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4229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4380607"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4229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294C95B"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4229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830C8F0"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4229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BEBE0D5"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4229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9" w:name="_Ref4148802"/>
      <w:bookmarkStart w:id="980" w:name="_Toc6220140"/>
      <w:r>
        <w:t>id</w:t>
      </w:r>
      <w:bookmarkEnd w:id="979"/>
      <w:bookmarkEnd w:id="980"/>
    </w:p>
    <w:p w14:paraId="2B850765" w14:textId="68F9B352"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4229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81" w:name="_Hlk4159358"/>
      <w:r w:rsidR="005402B0">
        <w:t>§</w:t>
      </w:r>
      <w:bookmarkEnd w:id="981"/>
      <w:r w:rsidR="005402B0">
        <w:fldChar w:fldCharType="begin"/>
      </w:r>
      <w:r w:rsidR="005402B0">
        <w:instrText xml:space="preserve"> REF _Ref493408046 \r \h </w:instrText>
      </w:r>
      <w:r w:rsidR="005402B0">
        <w:fldChar w:fldCharType="separate"/>
      </w:r>
      <w:r w:rsidR="00C4229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6B4CEB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4229B">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12815A1"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4229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18F00D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4229B">
        <w:t>3.14</w:t>
      </w:r>
      <w:r>
        <w:fldChar w:fldCharType="end"/>
      </w:r>
      <w:r>
        <w:t>).</w:t>
      </w:r>
    </w:p>
    <w:p w14:paraId="6BA34316" w14:textId="5172175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4229B">
        <w:t>3.14.6</w:t>
      </w:r>
      <w:r>
        <w:fldChar w:fldCharType="end"/>
      </w:r>
      <w:r>
        <w:t>.</w:t>
      </w:r>
    </w:p>
    <w:p w14:paraId="7151A118" w14:textId="055274C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4229B">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659A20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406AFFA9" w14:textId="7671379F"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p>
    <w:p w14:paraId="63DED447" w14:textId="093ECFB1"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4229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E73CF6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4229B">
        <w:t>3.14.22</w:t>
      </w:r>
      <w:r>
        <w:fldChar w:fldCharType="end"/>
      </w:r>
      <w:r>
        <w:t>.</w:t>
      </w:r>
    </w:p>
    <w:p w14:paraId="469B0064" w14:textId="4DD1ED7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4229B">
        <w:t>3.26</w:t>
      </w:r>
      <w:r>
        <w:fldChar w:fldCharType="end"/>
      </w:r>
      <w:r>
        <w:t>).</w:t>
      </w:r>
    </w:p>
    <w:p w14:paraId="436ACC80" w14:textId="48D04142"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4229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82" w:name="_Ref4055060"/>
      <w:bookmarkStart w:id="983" w:name="_Toc6220141"/>
      <w:r>
        <w:t>index</w:t>
      </w:r>
      <w:bookmarkEnd w:id="982"/>
      <w:bookmarkEnd w:id="983"/>
    </w:p>
    <w:p w14:paraId="5E8A5361" w14:textId="31E2B4E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4229B">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4229B">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4229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4229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432D9C15" w:rsidR="00E45D82" w:rsidRDefault="00E45D82" w:rsidP="00E45D82">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257CC1D7" w14:textId="1CA1C4D7" w:rsidR="00E45D82" w:rsidRDefault="00E45D82" w:rsidP="00E45D82">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3E252115" w14:textId="4C57CE6B" w:rsidR="00E45D82" w:rsidRDefault="00E45D82" w:rsidP="00E45D82">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34A62AE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40E440D1" w14:textId="37C2EEDC"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p>
    <w:p w14:paraId="0F975D02" w14:textId="0C6C8BF2" w:rsidR="00E45D82" w:rsidRDefault="00E45D82" w:rsidP="00E45D82">
      <w:pPr>
        <w:pStyle w:val="Code"/>
      </w:pPr>
      <w:r>
        <w:t xml:space="preserve">          "id": "CA1711",    # See §</w:t>
      </w:r>
      <w:r>
        <w:fldChar w:fldCharType="begin"/>
      </w:r>
      <w:r>
        <w:instrText xml:space="preserve"> REF _Ref493408046 \r \h </w:instrText>
      </w:r>
      <w:r>
        <w:fldChar w:fldCharType="separate"/>
      </w:r>
      <w:r w:rsidR="00C4229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9A1296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4229B">
        <w:t>3.14.22</w:t>
      </w:r>
      <w:r>
        <w:fldChar w:fldCharType="end"/>
      </w:r>
      <w:r>
        <w:t>.</w:t>
      </w:r>
    </w:p>
    <w:p w14:paraId="166ABF0D" w14:textId="2954EF9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4229B">
        <w:t>3.26</w:t>
      </w:r>
      <w:r>
        <w:fldChar w:fldCharType="end"/>
      </w:r>
      <w:r>
        <w:t>).</w:t>
      </w:r>
    </w:p>
    <w:p w14:paraId="18301065" w14:textId="4FDD39B6" w:rsidR="00E45D82" w:rsidRDefault="00E45D82" w:rsidP="00E45D82">
      <w:pPr>
        <w:pStyle w:val="Code"/>
      </w:pPr>
      <w:r>
        <w:t xml:space="preserve">      "ruleId": "CA1711",    # See §</w:t>
      </w:r>
      <w:r>
        <w:fldChar w:fldCharType="begin"/>
      </w:r>
      <w:r>
        <w:instrText xml:space="preserve"> REF _Ref513193500 \r \h </w:instrText>
      </w:r>
      <w:r>
        <w:fldChar w:fldCharType="separate"/>
      </w:r>
      <w:r w:rsidR="00C4229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114211"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4229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84" w:name="_Ref4055066"/>
      <w:bookmarkStart w:id="985" w:name="_Toc6220142"/>
      <w:proofErr w:type="spellStart"/>
      <w:r>
        <w:t>guid</w:t>
      </w:r>
      <w:bookmarkEnd w:id="984"/>
      <w:bookmarkEnd w:id="985"/>
      <w:proofErr w:type="spellEnd"/>
    </w:p>
    <w:p w14:paraId="0CDADA3F" w14:textId="2D71E031"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4229B">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4229B">
        <w:t>3.47.5</w:t>
      </w:r>
      <w:r w:rsidR="00AA0090">
        <w:fldChar w:fldCharType="end"/>
      </w:r>
      <w:r>
        <w:t>).</w:t>
      </w:r>
    </w:p>
    <w:p w14:paraId="5A0F6357" w14:textId="46E29762" w:rsidR="00C4251F" w:rsidRDefault="00C4251F" w:rsidP="00C4251F">
      <w:pPr>
        <w:pStyle w:val="Heading3"/>
      </w:pPr>
      <w:bookmarkStart w:id="986" w:name="_Ref4055072"/>
      <w:bookmarkStart w:id="987" w:name="_Toc6220143"/>
      <w:proofErr w:type="spellStart"/>
      <w:r>
        <w:t>toolComponent</w:t>
      </w:r>
      <w:bookmarkEnd w:id="986"/>
      <w:bookmarkEnd w:id="987"/>
      <w:proofErr w:type="spellEnd"/>
    </w:p>
    <w:p w14:paraId="21B9AEB8" w14:textId="4F034F59"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4229B">
        <w:t>3.52</w:t>
      </w:r>
      <w:r>
        <w:fldChar w:fldCharType="end"/>
      </w:r>
      <w:r>
        <w:t xml:space="preserve">) that identifies </w:t>
      </w:r>
      <w:proofErr w:type="spellStart"/>
      <w:r w:rsidRPr="00AA0090">
        <w:rPr>
          <w:rStyle w:val="CODEtemp"/>
        </w:rPr>
        <w:t>theComponent</w:t>
      </w:r>
      <w:proofErr w:type="spellEnd"/>
      <w:r>
        <w:t>.</w:t>
      </w:r>
    </w:p>
    <w:p w14:paraId="217B585E" w14:textId="438BB62E"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4229B">
        <w:t>3.18.2</w:t>
      </w:r>
      <w:r>
        <w:fldChar w:fldCharType="end"/>
      </w:r>
      <w:r>
        <w:t>).</w:t>
      </w:r>
    </w:p>
    <w:p w14:paraId="5C8656AC" w14:textId="3368945F" w:rsidR="00BB1DE4" w:rsidRDefault="00BB1DE4" w:rsidP="00BB1DE4">
      <w:pPr>
        <w:pStyle w:val="Heading2"/>
      </w:pPr>
      <w:bookmarkStart w:id="988" w:name="_Ref5366949"/>
      <w:bookmarkStart w:id="989" w:name="_Toc6220144"/>
      <w:proofErr w:type="spellStart"/>
      <w:r>
        <w:t>reportingDescriptorRelationship</w:t>
      </w:r>
      <w:proofErr w:type="spellEnd"/>
      <w:r>
        <w:t xml:space="preserve"> object</w:t>
      </w:r>
      <w:bookmarkEnd w:id="988"/>
      <w:bookmarkEnd w:id="989"/>
    </w:p>
    <w:p w14:paraId="69FC9E77" w14:textId="7519F40B" w:rsidR="00BB1DE4" w:rsidRDefault="00BB1DE4" w:rsidP="00BB1DE4">
      <w:pPr>
        <w:pStyle w:val="Heading3"/>
      </w:pPr>
      <w:bookmarkStart w:id="990" w:name="_Ref5442298"/>
      <w:bookmarkStart w:id="991" w:name="_Toc6220145"/>
      <w:r>
        <w:t>General</w:t>
      </w:r>
      <w:bookmarkEnd w:id="990"/>
      <w:bookmarkEnd w:id="991"/>
    </w:p>
    <w:p w14:paraId="4E10D242" w14:textId="59386BE2"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C4229B">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74C0C028"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C4229B">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7CA61AE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4229B">
        <w:t>3.19.2</w:t>
      </w:r>
      <w:r>
        <w:fldChar w:fldCharType="end"/>
      </w:r>
      <w:r>
        <w:t>).</w:t>
      </w:r>
    </w:p>
    <w:p w14:paraId="313E24D7" w14:textId="0B643877"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57FC587" w:rsidR="00BB1DE4" w:rsidRDefault="0070675A" w:rsidP="0070675A">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2983611" w14:textId="3088D9CB" w:rsidR="0070675A" w:rsidRDefault="0070675A" w:rsidP="0070675A">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74D50F93" w14:textId="6C150AF7" w:rsidR="0070675A" w:rsidRDefault="0070675A" w:rsidP="0070675A">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07B989D" w:rsidR="0070675A" w:rsidRDefault="0070675A" w:rsidP="0070675A">
      <w:pPr>
        <w:pStyle w:val="Code"/>
      </w:pPr>
      <w:r>
        <w:t xml:space="preserve">      "rules": [               # See §</w:t>
      </w:r>
      <w:r>
        <w:fldChar w:fldCharType="begin"/>
      </w:r>
      <w:r>
        <w:instrText xml:space="preserve"> REF _Ref3899090 \r \h </w:instrText>
      </w:r>
      <w:r>
        <w:fldChar w:fldCharType="separate"/>
      </w:r>
      <w:r w:rsidR="00C4229B">
        <w:t>3.19.21</w:t>
      </w:r>
      <w:r>
        <w:fldChar w:fldCharType="end"/>
      </w:r>
      <w:r>
        <w:t>.</w:t>
      </w:r>
    </w:p>
    <w:p w14:paraId="07123B70" w14:textId="24DF26F2"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1D4655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4229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83FF0FD" w:rsidR="0070675A" w:rsidRDefault="0070675A" w:rsidP="0070675A">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91FA3D2" w14:textId="5229B2DB" w:rsidR="0070675A" w:rsidRDefault="0070675A" w:rsidP="0070675A">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4DDCAD18" w14:textId="5B027E50" w:rsidR="0070675A" w:rsidRDefault="0070675A" w:rsidP="0070675A">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71BD5289" w:rsidR="0070675A" w:rsidRDefault="0070675A" w:rsidP="0070675A">
      <w:pPr>
        <w:pStyle w:val="Code"/>
      </w:pPr>
      <w:r>
        <w:t xml:space="preserve">      "rules": [               # See §</w:t>
      </w:r>
      <w:r>
        <w:fldChar w:fldCharType="begin"/>
      </w:r>
      <w:r>
        <w:instrText xml:space="preserve"> REF _Ref3899090 \r \h </w:instrText>
      </w:r>
      <w:r>
        <w:fldChar w:fldCharType="separate"/>
      </w:r>
      <w:r w:rsidR="00C4229B">
        <w:t>3.19.21</w:t>
      </w:r>
      <w:r>
        <w:fldChar w:fldCharType="end"/>
      </w:r>
      <w:r>
        <w:t>.</w:t>
      </w:r>
    </w:p>
    <w:p w14:paraId="562D7C76" w14:textId="2E8BB262"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0309903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4229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92" w:name="_Ref5367042"/>
      <w:bookmarkStart w:id="993" w:name="_Toc6220146"/>
      <w:r>
        <w:t>target</w:t>
      </w:r>
      <w:r w:rsidR="00BB1DE4">
        <w:t xml:space="preserve"> property</w:t>
      </w:r>
      <w:bookmarkEnd w:id="992"/>
      <w:bookmarkEnd w:id="993"/>
    </w:p>
    <w:p w14:paraId="542F5014" w14:textId="61967558"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C4229B">
        <w:t>3.51.1</w:t>
      </w:r>
      <w:r w:rsidR="00C45295">
        <w:fldChar w:fldCharType="end"/>
      </w:r>
      <w:r w:rsidR="009E74B3">
        <w:t>)</w:t>
      </w:r>
      <w:r>
        <w:t>.</w:t>
      </w:r>
    </w:p>
    <w:p w14:paraId="154F1787" w14:textId="5392A439" w:rsidR="00BB1DE4" w:rsidRDefault="00BB1DE4" w:rsidP="00BB1DE4">
      <w:pPr>
        <w:pStyle w:val="Heading3"/>
      </w:pPr>
      <w:bookmarkStart w:id="994" w:name="_Ref5367150"/>
      <w:bookmarkStart w:id="995" w:name="_Toc6220147"/>
      <w:r>
        <w:t>kinds property</w:t>
      </w:r>
      <w:bookmarkEnd w:id="994"/>
      <w:bookmarkEnd w:id="995"/>
    </w:p>
    <w:p w14:paraId="3BB2F447" w14:textId="188105FF"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4229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C4229B">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6" w:name="_Ref4137207"/>
      <w:bookmarkStart w:id="997" w:name="_Toc6220148"/>
      <w:bookmarkStart w:id="998" w:name="_Hlk4091378"/>
      <w:proofErr w:type="spellStart"/>
      <w:r>
        <w:t>toolComponentReference</w:t>
      </w:r>
      <w:proofErr w:type="spellEnd"/>
      <w:r>
        <w:t xml:space="preserve"> object</w:t>
      </w:r>
      <w:bookmarkEnd w:id="996"/>
      <w:bookmarkEnd w:id="997"/>
    </w:p>
    <w:p w14:paraId="142C8034" w14:textId="0D0853CC" w:rsidR="00C605E8" w:rsidRDefault="00C605E8" w:rsidP="00C605E8">
      <w:pPr>
        <w:pStyle w:val="Heading3"/>
      </w:pPr>
      <w:bookmarkStart w:id="999" w:name="_Toc6220149"/>
      <w:r>
        <w:t>General</w:t>
      </w:r>
      <w:bookmarkEnd w:id="999"/>
    </w:p>
    <w:p w14:paraId="13836518" w14:textId="081DA332"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4229B">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4229B">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4229B">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00" w:name="_Ref4147602"/>
      <w:bookmarkStart w:id="1001" w:name="_Toc6220150"/>
      <w:proofErr w:type="spellStart"/>
      <w:r>
        <w:t>toolComponent</w:t>
      </w:r>
      <w:proofErr w:type="spellEnd"/>
      <w:r>
        <w:t xml:space="preserve"> lookup</w:t>
      </w:r>
      <w:bookmarkEnd w:id="1000"/>
      <w:bookmarkEnd w:id="1001"/>
    </w:p>
    <w:p w14:paraId="083C9907" w14:textId="79D1B64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4229B">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4229B">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4229B">
        <w:t>3.18.2</w:t>
      </w:r>
      <w:r w:rsidR="00E10C18">
        <w:fldChar w:fldCharType="end"/>
      </w:r>
      <w:r>
        <w:t>).</w:t>
      </w:r>
    </w:p>
    <w:p w14:paraId="5461030D" w14:textId="25ADF872"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4229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02" w:name="_Toc6220151"/>
      <w:r>
        <w:t>n</w:t>
      </w:r>
      <w:r w:rsidR="00C4251F">
        <w:t>ame</w:t>
      </w:r>
      <w:r>
        <w:t xml:space="preserve"> property</w:t>
      </w:r>
      <w:bookmarkEnd w:id="1002"/>
    </w:p>
    <w:p w14:paraId="61E89037" w14:textId="71293C6D"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4229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3" w:name="_Ref4082234"/>
      <w:bookmarkStart w:id="1004" w:name="_Toc6220152"/>
      <w:bookmarkEnd w:id="998"/>
      <w:r>
        <w:t>index</w:t>
      </w:r>
      <w:r w:rsidR="00C605E8">
        <w:t xml:space="preserve"> property</w:t>
      </w:r>
      <w:bookmarkEnd w:id="1003"/>
      <w:bookmarkEnd w:id="1004"/>
    </w:p>
    <w:p w14:paraId="4ABEFE24" w14:textId="3742D2C6"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4229B">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5" w:name="_Ref4082243"/>
      <w:bookmarkStart w:id="1006" w:name="_Toc6220153"/>
      <w:proofErr w:type="spellStart"/>
      <w:r>
        <w:lastRenderedPageBreak/>
        <w:t>guid</w:t>
      </w:r>
      <w:proofErr w:type="spellEnd"/>
      <w:r w:rsidR="00C605E8">
        <w:t xml:space="preserve"> property</w:t>
      </w:r>
      <w:bookmarkEnd w:id="1005"/>
      <w:bookmarkEnd w:id="1006"/>
    </w:p>
    <w:p w14:paraId="6F2B2E27" w14:textId="3A825A1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4229B">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4229B">
        <w:t>3.19.5</w:t>
      </w:r>
      <w:r w:rsidR="00B07FD1">
        <w:fldChar w:fldCharType="end"/>
      </w:r>
      <w:r w:rsidR="00B07FD1">
        <w:t>).</w:t>
      </w:r>
    </w:p>
    <w:p w14:paraId="6FFC00CB" w14:textId="58ACBD31" w:rsidR="00B86BC7" w:rsidRDefault="00B86BC7" w:rsidP="00B86BC7">
      <w:pPr>
        <w:pStyle w:val="Heading2"/>
      </w:pPr>
      <w:bookmarkStart w:id="1007" w:name="_Ref530139075"/>
      <w:bookmarkStart w:id="1008" w:name="_Toc6220154"/>
      <w:r>
        <w:t>fix object</w:t>
      </w:r>
      <w:bookmarkEnd w:id="954"/>
      <w:bookmarkEnd w:id="1007"/>
      <w:bookmarkEnd w:id="1008"/>
    </w:p>
    <w:p w14:paraId="410A501F" w14:textId="4C707545" w:rsidR="00B86BC7" w:rsidRDefault="00B86BC7" w:rsidP="00B86BC7">
      <w:pPr>
        <w:pStyle w:val="Heading3"/>
      </w:pPr>
      <w:bookmarkStart w:id="1009" w:name="_Toc6220155"/>
      <w:r>
        <w:t>General</w:t>
      </w:r>
      <w:bookmarkEnd w:id="100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267ACC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4229B">
        <w:t>3.26</w:t>
      </w:r>
      <w:r>
        <w:fldChar w:fldCharType="end"/>
      </w:r>
      <w:r>
        <w:t>)</w:t>
      </w:r>
      <w:r w:rsidR="00DF5A5B">
        <w:t>.</w:t>
      </w:r>
    </w:p>
    <w:p w14:paraId="008E6A82" w14:textId="1A8EDE0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4229B">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B321271"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4229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216B1E1"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4229B">
        <w:t>3.53.3</w:t>
      </w:r>
      <w:r w:rsidR="00EA23DD">
        <w:fldChar w:fldCharType="end"/>
      </w:r>
      <w:r w:rsidR="00DF5A5B">
        <w:t>.</w:t>
      </w:r>
    </w:p>
    <w:p w14:paraId="396348ED" w14:textId="4DBA645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4229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10" w:name="_Ref493512730"/>
      <w:bookmarkStart w:id="1011" w:name="_Toc6220156"/>
      <w:r>
        <w:t>description property</w:t>
      </w:r>
      <w:bookmarkEnd w:id="1010"/>
      <w:bookmarkEnd w:id="1011"/>
    </w:p>
    <w:p w14:paraId="1893F7D7" w14:textId="7F12647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422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2" w:name="_Ref493512752"/>
      <w:bookmarkStart w:id="1013" w:name="_Ref493513084"/>
      <w:bookmarkStart w:id="1014" w:name="_Ref503372111"/>
      <w:bookmarkStart w:id="1015" w:name="_Ref503372176"/>
      <w:bookmarkStart w:id="1016" w:name="_Toc6220157"/>
      <w:proofErr w:type="spellStart"/>
      <w:r>
        <w:t>artifactChanges</w:t>
      </w:r>
      <w:proofErr w:type="spellEnd"/>
      <w:r>
        <w:t xml:space="preserve"> </w:t>
      </w:r>
      <w:r w:rsidR="00B86BC7">
        <w:t>property</w:t>
      </w:r>
      <w:bookmarkEnd w:id="1012"/>
      <w:bookmarkEnd w:id="1013"/>
      <w:bookmarkEnd w:id="1014"/>
      <w:bookmarkEnd w:id="1015"/>
      <w:bookmarkEnd w:id="1016"/>
    </w:p>
    <w:p w14:paraId="6DE7B962" w14:textId="29176C2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4229B">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4229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lastRenderedPageBreak/>
        <w:t xml:space="preserve">  "</w:t>
      </w:r>
      <w:proofErr w:type="spellStart"/>
      <w:r w:rsidR="00A07E3C">
        <w:t>artifactChanges</w:t>
      </w:r>
      <w:proofErr w:type="spellEnd"/>
      <w:r>
        <w:t xml:space="preserve">": [                   </w:t>
      </w:r>
    </w:p>
    <w:p w14:paraId="79133BC8" w14:textId="5E4E9BC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4229B">
        <w:t>3.54</w:t>
      </w:r>
      <w:r>
        <w:fldChar w:fldCharType="end"/>
      </w:r>
      <w:r>
        <w:t>).</w:t>
      </w:r>
    </w:p>
    <w:p w14:paraId="71E95DF7" w14:textId="6566C17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4229B">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C313A4F" w:rsidR="004B30F9" w:rsidRDefault="004B30F9" w:rsidP="004B30F9">
      <w:pPr>
        <w:pStyle w:val="Code"/>
      </w:pPr>
      <w:r>
        <w:t xml:space="preserve">      "replacements": [              # See §</w:t>
      </w:r>
      <w:r>
        <w:fldChar w:fldCharType="begin"/>
      </w:r>
      <w:r>
        <w:instrText xml:space="preserve"> REF _Ref493513106 \r \h </w:instrText>
      </w:r>
      <w:r>
        <w:fldChar w:fldCharType="separate"/>
      </w:r>
      <w:r w:rsidR="00C4229B">
        <w:t>3.54.3</w:t>
      </w:r>
      <w:r>
        <w:fldChar w:fldCharType="end"/>
      </w:r>
      <w:r>
        <w:t>.</w:t>
      </w:r>
    </w:p>
    <w:p w14:paraId="18CF4AB2" w14:textId="30F6745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4229B">
        <w:t>3.55</w:t>
      </w:r>
      <w:r>
        <w:fldChar w:fldCharType="end"/>
      </w:r>
      <w:r>
        <w:t>).</w:t>
      </w:r>
    </w:p>
    <w:p w14:paraId="63715399" w14:textId="2024D71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4229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81A032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4229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A9E19D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4229B">
        <w:t>3.54</w:t>
      </w:r>
      <w:r>
        <w:fldChar w:fldCharType="end"/>
      </w:r>
      <w:r>
        <w:t>).</w:t>
      </w:r>
    </w:p>
    <w:p w14:paraId="329E9CE1" w14:textId="0FA4BEE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4229B">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5D31D8F" w:rsidR="004B30F9" w:rsidRDefault="004B30F9" w:rsidP="004B30F9">
      <w:pPr>
        <w:pStyle w:val="Code"/>
      </w:pPr>
      <w:r>
        <w:t xml:space="preserve">      "replacements": [              # See §</w:t>
      </w:r>
      <w:r>
        <w:fldChar w:fldCharType="begin"/>
      </w:r>
      <w:r>
        <w:instrText xml:space="preserve"> REF _Ref493513106 \r \h </w:instrText>
      </w:r>
      <w:r>
        <w:fldChar w:fldCharType="separate"/>
      </w:r>
      <w:r w:rsidR="00C4229B">
        <w:t>3.54.3</w:t>
      </w:r>
      <w:r>
        <w:fldChar w:fldCharType="end"/>
      </w:r>
      <w:r>
        <w:t>.</w:t>
      </w:r>
    </w:p>
    <w:p w14:paraId="10AFAC95" w14:textId="4C348B0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4229B">
        <w:t>3.55</w:t>
      </w:r>
      <w:r>
        <w:fldChar w:fldCharType="end"/>
      </w:r>
      <w:r>
        <w:t>).</w:t>
      </w:r>
    </w:p>
    <w:p w14:paraId="3E7C80C2" w14:textId="3693072D"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4229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93DF00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4229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7" w:name="_Ref493512744"/>
      <w:bookmarkStart w:id="1018" w:name="_Ref493512991"/>
      <w:bookmarkStart w:id="1019" w:name="_Toc6220158"/>
      <w:proofErr w:type="spellStart"/>
      <w:r>
        <w:t>artifactChange</w:t>
      </w:r>
      <w:proofErr w:type="spellEnd"/>
      <w:r>
        <w:t xml:space="preserve"> </w:t>
      </w:r>
      <w:r w:rsidR="00B86BC7">
        <w:t>object</w:t>
      </w:r>
      <w:bookmarkEnd w:id="1017"/>
      <w:bookmarkEnd w:id="1018"/>
      <w:bookmarkEnd w:id="1019"/>
    </w:p>
    <w:p w14:paraId="74D8322D" w14:textId="06E505AA" w:rsidR="00B86BC7" w:rsidRDefault="00B86BC7" w:rsidP="00B86BC7">
      <w:pPr>
        <w:pStyle w:val="Heading3"/>
      </w:pPr>
      <w:bookmarkStart w:id="1020" w:name="_Toc6220159"/>
      <w:r>
        <w:t>General</w:t>
      </w:r>
      <w:bookmarkEnd w:id="1020"/>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31EDB6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4229B">
        <w:t>3.53</w:t>
      </w:r>
      <w:r w:rsidR="00BC365F">
        <w:fldChar w:fldCharType="end"/>
      </w:r>
      <w:r>
        <w:t>)</w:t>
      </w:r>
      <w:r w:rsidR="00F27F55">
        <w:t>.</w:t>
      </w:r>
    </w:p>
    <w:p w14:paraId="0FF6717D" w14:textId="5D5D952F"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4229B">
        <w:t>3.53.3</w:t>
      </w:r>
      <w:r w:rsidR="00770A97">
        <w:fldChar w:fldCharType="end"/>
      </w:r>
      <w:r w:rsidR="00855CF1">
        <w:t>.</w:t>
      </w:r>
    </w:p>
    <w:p w14:paraId="6A521431" w14:textId="0248D8F7" w:rsidR="006F21F3" w:rsidRDefault="006F21F3" w:rsidP="002D65F3">
      <w:pPr>
        <w:pStyle w:val="Code"/>
      </w:pPr>
      <w:r>
        <w:t xml:space="preserve">    {                          </w:t>
      </w:r>
    </w:p>
    <w:p w14:paraId="0805703A" w14:textId="77D6527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4229B">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4CEBB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4229B">
        <w:t>3.54.3</w:t>
      </w:r>
      <w:r>
        <w:fldChar w:fldCharType="end"/>
      </w:r>
      <w:r w:rsidR="00855CF1">
        <w:t>.</w:t>
      </w:r>
    </w:p>
    <w:p w14:paraId="1FAFE72E" w14:textId="6000B62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4229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21" w:name="_Ref493513096"/>
      <w:bookmarkStart w:id="1022" w:name="_Ref493513195"/>
      <w:bookmarkStart w:id="1023" w:name="_Ref493513493"/>
      <w:bookmarkStart w:id="1024" w:name="_Toc6220160"/>
      <w:r>
        <w:t xml:space="preserve">artifactLocation </w:t>
      </w:r>
      <w:r w:rsidR="00B86BC7">
        <w:t>property</w:t>
      </w:r>
      <w:bookmarkEnd w:id="1021"/>
      <w:bookmarkEnd w:id="1022"/>
      <w:bookmarkEnd w:id="1023"/>
      <w:bookmarkEnd w:id="1024"/>
    </w:p>
    <w:p w14:paraId="47E2D8A5" w14:textId="181186F5"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422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5" w:name="_Ref493513106"/>
      <w:bookmarkStart w:id="1026" w:name="_Toc6220161"/>
      <w:r>
        <w:t>replacements property</w:t>
      </w:r>
      <w:bookmarkEnd w:id="1025"/>
      <w:bookmarkEnd w:id="1026"/>
    </w:p>
    <w:p w14:paraId="21F0788C" w14:textId="10FC67E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4229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4229B">
        <w:t>3.54.2</w:t>
      </w:r>
      <w:r>
        <w:fldChar w:fldCharType="end"/>
      </w:r>
      <w:r w:rsidRPr="006F21F3">
        <w:t>).</w:t>
      </w:r>
    </w:p>
    <w:p w14:paraId="40D9EA5A" w14:textId="3D521EDE" w:rsidR="00B86BC7" w:rsidRDefault="00B86BC7" w:rsidP="00B86BC7">
      <w:pPr>
        <w:pStyle w:val="Heading2"/>
      </w:pPr>
      <w:bookmarkStart w:id="1027" w:name="_Ref493513114"/>
      <w:bookmarkStart w:id="1028" w:name="_Ref493513476"/>
      <w:bookmarkStart w:id="1029" w:name="_Toc6220162"/>
      <w:r>
        <w:t>replacement object</w:t>
      </w:r>
      <w:bookmarkEnd w:id="1027"/>
      <w:bookmarkEnd w:id="1028"/>
      <w:bookmarkEnd w:id="1029"/>
    </w:p>
    <w:p w14:paraId="1276FD13" w14:textId="540BBC1F" w:rsidR="00B86BC7" w:rsidRDefault="00B86BC7" w:rsidP="00B86BC7">
      <w:pPr>
        <w:pStyle w:val="Heading3"/>
      </w:pPr>
      <w:bookmarkStart w:id="1030" w:name="_Toc6220163"/>
      <w:r>
        <w:t>General</w:t>
      </w:r>
      <w:bookmarkEnd w:id="103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B98E0CD"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4229B">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4229B">
        <w:t>3.55.4</w:t>
      </w:r>
      <w:r>
        <w:fldChar w:fldCharType="end"/>
      </w:r>
      <w:r>
        <w:t xml:space="preserve">), then the effect of the replacement </w:t>
      </w:r>
      <w:r w:rsidRPr="003672C8">
        <w:rPr>
          <w:b/>
        </w:rPr>
        <w:t>SHALL</w:t>
      </w:r>
      <w:r>
        <w:t xml:space="preserve"> be as if the removal were performed before the insertion.</w:t>
      </w:r>
    </w:p>
    <w:p w14:paraId="51FA77A0" w14:textId="1C3C3081"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4229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4229B">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44DF2C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4229B">
        <w:t>3.55.3</w:t>
      </w:r>
      <w:r>
        <w:fldChar w:fldCharType="end"/>
      </w:r>
      <w:r>
        <w:t>) specifies a text region (§</w:t>
      </w:r>
      <w:r>
        <w:fldChar w:fldCharType="begin"/>
      </w:r>
      <w:r>
        <w:instrText xml:space="preserve"> REF _Ref493492556 \r \h </w:instrText>
      </w:r>
      <w:r>
        <w:fldChar w:fldCharType="separate"/>
      </w:r>
      <w:r w:rsidR="00C4229B">
        <w:t>3.29.2</w:t>
      </w:r>
      <w:r>
        <w:fldChar w:fldCharType="end"/>
      </w:r>
      <w:r>
        <w:t>) or a binary region (§</w:t>
      </w:r>
      <w:r>
        <w:fldChar w:fldCharType="begin"/>
      </w:r>
      <w:r>
        <w:instrText xml:space="preserve"> REF _Ref509043519 \r \h </w:instrText>
      </w:r>
      <w:r>
        <w:fldChar w:fldCharType="separate"/>
      </w:r>
      <w:r w:rsidR="00C4229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2112F62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4229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31" w:name="_Toc6220164"/>
      <w:r>
        <w:t>Constraints</w:t>
      </w:r>
      <w:bookmarkEnd w:id="1031"/>
    </w:p>
    <w:p w14:paraId="58129AF5" w14:textId="0CAFAF1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4229B">
        <w:t>3.55.3</w:t>
      </w:r>
      <w:r>
        <w:fldChar w:fldCharType="end"/>
      </w:r>
      <w:r>
        <w:t>) specifies a text region (§</w:t>
      </w:r>
      <w:r>
        <w:fldChar w:fldCharType="begin"/>
      </w:r>
      <w:r>
        <w:instrText xml:space="preserve"> REF _Ref493492556 \r \h </w:instrText>
      </w:r>
      <w:r>
        <w:fldChar w:fldCharType="separate"/>
      </w:r>
      <w:r w:rsidR="00C4229B">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4229B">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4229B">
        <w:t>3.3.2</w:t>
      </w:r>
      <w:r>
        <w:fldChar w:fldCharType="end"/>
      </w:r>
      <w:r>
        <w:t>).</w:t>
      </w:r>
    </w:p>
    <w:p w14:paraId="77DC3A72" w14:textId="4180646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4229B">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4229B">
        <w:t>3.3.3</w:t>
      </w:r>
      <w:r>
        <w:fldChar w:fldCharType="end"/>
      </w:r>
      <w:r>
        <w:t>).</w:t>
      </w:r>
    </w:p>
    <w:p w14:paraId="2919F4E4" w14:textId="2FD85E3E" w:rsidR="00B86BC7" w:rsidRDefault="00B86BC7" w:rsidP="00B86BC7">
      <w:pPr>
        <w:pStyle w:val="Heading3"/>
      </w:pPr>
      <w:bookmarkStart w:id="1032" w:name="_Ref493518436"/>
      <w:bookmarkStart w:id="1033" w:name="_Ref493518439"/>
      <w:bookmarkStart w:id="1034" w:name="_Ref493518529"/>
      <w:bookmarkStart w:id="1035" w:name="_Toc6220165"/>
      <w:proofErr w:type="spellStart"/>
      <w:r>
        <w:t>deleted</w:t>
      </w:r>
      <w:r w:rsidR="00F27F55">
        <w:t>Region</w:t>
      </w:r>
      <w:proofErr w:type="spellEnd"/>
      <w:r>
        <w:t xml:space="preserve"> property</w:t>
      </w:r>
      <w:bookmarkEnd w:id="1032"/>
      <w:bookmarkEnd w:id="1033"/>
      <w:bookmarkEnd w:id="1034"/>
      <w:bookmarkEnd w:id="1035"/>
    </w:p>
    <w:p w14:paraId="1ECF4AC9" w14:textId="087D216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4229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6" w:name="_Ref493518437"/>
      <w:bookmarkStart w:id="1037" w:name="_Ref493518440"/>
      <w:bookmarkStart w:id="1038" w:name="_Toc6220166"/>
      <w:proofErr w:type="spellStart"/>
      <w:r>
        <w:t>inserted</w:t>
      </w:r>
      <w:r w:rsidR="00F27F55">
        <w:t>Content</w:t>
      </w:r>
      <w:proofErr w:type="spellEnd"/>
      <w:r>
        <w:t xml:space="preserve"> property</w:t>
      </w:r>
      <w:bookmarkEnd w:id="1036"/>
      <w:bookmarkEnd w:id="1037"/>
      <w:bookmarkEnd w:id="1038"/>
    </w:p>
    <w:p w14:paraId="6E86F82E" w14:textId="3CEC943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422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9" w:name="_Ref493404948"/>
      <w:bookmarkStart w:id="1040" w:name="_Ref493406026"/>
      <w:bookmarkStart w:id="1041" w:name="_Toc6220167"/>
      <w:r>
        <w:t>notification object</w:t>
      </w:r>
      <w:bookmarkEnd w:id="1039"/>
      <w:bookmarkEnd w:id="1040"/>
      <w:bookmarkEnd w:id="1041"/>
    </w:p>
    <w:p w14:paraId="3BD7AF2E" w14:textId="23E07934" w:rsidR="00B86BC7" w:rsidRDefault="00B86BC7" w:rsidP="00B86BC7">
      <w:pPr>
        <w:pStyle w:val="Heading3"/>
      </w:pPr>
      <w:bookmarkStart w:id="1042" w:name="_Toc6220168"/>
      <w:r>
        <w:t>General</w:t>
      </w:r>
      <w:bookmarkEnd w:id="1042"/>
    </w:p>
    <w:p w14:paraId="759675E9" w14:textId="605471BE"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4229B">
        <w:t>3.26</w:t>
      </w:r>
      <w:r>
        <w:fldChar w:fldCharType="end"/>
      </w:r>
      <w:r w:rsidRPr="003672C8">
        <w:t>).</w:t>
      </w:r>
    </w:p>
    <w:p w14:paraId="7D568EDB" w14:textId="4C7028C4" w:rsidR="00C929E8" w:rsidRDefault="00487C16" w:rsidP="00C929E8">
      <w:pPr>
        <w:pStyle w:val="Heading3"/>
      </w:pPr>
      <w:bookmarkStart w:id="1043" w:name="_Ref4235658"/>
      <w:bookmarkStart w:id="1044" w:name="_Ref4166209"/>
      <w:bookmarkStart w:id="1045" w:name="_Toc6220169"/>
      <w:r>
        <w:lastRenderedPageBreak/>
        <w:t>descriptor</w:t>
      </w:r>
      <w:r w:rsidR="0056589D">
        <w:t xml:space="preserve"> property</w:t>
      </w:r>
      <w:bookmarkEnd w:id="1043"/>
      <w:bookmarkEnd w:id="1044"/>
      <w:bookmarkEnd w:id="1045"/>
    </w:p>
    <w:p w14:paraId="11AF29FE" w14:textId="663E5A2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6" w:name="_Ref493518926"/>
      <w:bookmarkStart w:id="1047" w:name="_Ref4166217"/>
      <w:bookmarkStart w:id="1048" w:name="_Ref4236095"/>
      <w:bookmarkStart w:id="1049" w:name="_Toc6220170"/>
      <w:proofErr w:type="spellStart"/>
      <w:r>
        <w:t>associatedRule</w:t>
      </w:r>
      <w:proofErr w:type="spellEnd"/>
      <w:r w:rsidR="00C929E8">
        <w:t xml:space="preserve"> </w:t>
      </w:r>
      <w:r w:rsidR="00B86BC7">
        <w:t>property</w:t>
      </w:r>
      <w:bookmarkEnd w:id="1046"/>
      <w:bookmarkEnd w:id="1047"/>
      <w:bookmarkEnd w:id="1048"/>
      <w:bookmarkEnd w:id="1049"/>
    </w:p>
    <w:p w14:paraId="72DC23AB" w14:textId="0682E9D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4229B">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06F3A2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4229B">
        <w:t>3.14</w:t>
      </w:r>
      <w:r w:rsidR="009F29FD">
        <w:fldChar w:fldCharType="end"/>
      </w:r>
      <w:r w:rsidR="009F29FD">
        <w:t>).</w:t>
      </w:r>
    </w:p>
    <w:p w14:paraId="0EFDCC38" w14:textId="29EFEC55" w:rsidR="00274B7F" w:rsidRDefault="00274B7F" w:rsidP="002D65F3">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0343C5EC" w14:textId="5D8BA59B" w:rsidR="00274B7F" w:rsidRDefault="00274B7F" w:rsidP="002D65F3">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7CEB22D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76B82C6E" w14:textId="11CE5348"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4229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DC0672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4229B">
        <w:t>3.14.11</w:t>
      </w:r>
      <w:r>
        <w:fldChar w:fldCharType="end"/>
      </w:r>
      <w:r>
        <w:t>.</w:t>
      </w:r>
    </w:p>
    <w:p w14:paraId="5CBB9063" w14:textId="024C8D5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4229B">
        <w:t>3.20</w:t>
      </w:r>
      <w:r>
        <w:fldChar w:fldCharType="end"/>
      </w:r>
      <w:r>
        <w:t>).</w:t>
      </w:r>
    </w:p>
    <w:p w14:paraId="4EE5FB01" w14:textId="7381DEF1"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4229B">
        <w:t>3.20.22</w:t>
      </w:r>
      <w:r>
        <w:fldChar w:fldCharType="end"/>
      </w:r>
      <w:r>
        <w:t>.</w:t>
      </w:r>
    </w:p>
    <w:p w14:paraId="67DB37AB" w14:textId="79915BD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4229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50" w:name="_Toc6220171"/>
      <w:r>
        <w:lastRenderedPageBreak/>
        <w:t>physicalLocation property</w:t>
      </w:r>
      <w:bookmarkEnd w:id="1050"/>
    </w:p>
    <w:p w14:paraId="23C5F0EF" w14:textId="58FA554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4229B">
        <w:t>3.28</w:t>
      </w:r>
      <w:r>
        <w:fldChar w:fldCharType="end"/>
      </w:r>
      <w:r w:rsidRPr="008651CE">
        <w:t>) that identifies the relevant location.</w:t>
      </w:r>
    </w:p>
    <w:p w14:paraId="0BE523CC" w14:textId="11807D96" w:rsidR="00B86BC7" w:rsidRDefault="00B86BC7" w:rsidP="00B86BC7">
      <w:pPr>
        <w:pStyle w:val="Heading3"/>
      </w:pPr>
      <w:bookmarkStart w:id="1051" w:name="_Ref4660071"/>
      <w:bookmarkStart w:id="1052" w:name="_Toc6220172"/>
      <w:r>
        <w:t>message property</w:t>
      </w:r>
      <w:bookmarkEnd w:id="1051"/>
      <w:bookmarkEnd w:id="1052"/>
    </w:p>
    <w:p w14:paraId="095EAE33" w14:textId="126911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4229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4229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53" w:name="_Ref493404972"/>
      <w:bookmarkStart w:id="1054" w:name="_Ref493406037"/>
      <w:bookmarkStart w:id="1055" w:name="_Toc6220173"/>
      <w:r>
        <w:t>level property</w:t>
      </w:r>
      <w:bookmarkEnd w:id="1053"/>
      <w:bookmarkEnd w:id="1054"/>
      <w:bookmarkEnd w:id="10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DCD460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4229B">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6" w:name="_Hlk5887131"/>
      <w:r>
        <w:t>treat the entire run as having failed</w:t>
      </w:r>
      <w:r w:rsidR="000A2438">
        <w:t xml:space="preserve"> (for example, by settings the exit code to the value that the tool uses to indicate failure, typically a non-zero value)</w:t>
      </w:r>
      <w:r>
        <w:t>.</w:t>
      </w:r>
      <w:bookmarkEnd w:id="1056"/>
    </w:p>
    <w:p w14:paraId="1192CA0D" w14:textId="0383D53A" w:rsidR="00B86BC7" w:rsidRDefault="00B86BC7" w:rsidP="00B86BC7">
      <w:pPr>
        <w:pStyle w:val="Heading3"/>
      </w:pPr>
      <w:bookmarkStart w:id="1057" w:name="_Toc6220174"/>
      <w:proofErr w:type="spellStart"/>
      <w:r>
        <w:t>threadId</w:t>
      </w:r>
      <w:proofErr w:type="spellEnd"/>
      <w:r>
        <w:t xml:space="preserve"> property</w:t>
      </w:r>
      <w:bookmarkEnd w:id="10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8" w:name="_Toc6220175"/>
      <w:proofErr w:type="spellStart"/>
      <w:r>
        <w:t>time</w:t>
      </w:r>
      <w:r w:rsidR="00BF4F63">
        <w:t>Utc</w:t>
      </w:r>
      <w:proofErr w:type="spellEnd"/>
      <w:r>
        <w:t xml:space="preserve"> property</w:t>
      </w:r>
      <w:bookmarkEnd w:id="1058"/>
    </w:p>
    <w:p w14:paraId="2D4A5B6B" w14:textId="4E65131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4229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9" w:name="_Toc6220176"/>
      <w:r>
        <w:t>exception property</w:t>
      </w:r>
      <w:bookmarkEnd w:id="1059"/>
    </w:p>
    <w:p w14:paraId="0929118A" w14:textId="5F5E8B0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4229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60" w:name="_Ref493570836"/>
      <w:bookmarkStart w:id="1061" w:name="_Toc6220177"/>
      <w:r>
        <w:t>exception object</w:t>
      </w:r>
      <w:bookmarkEnd w:id="1060"/>
      <w:bookmarkEnd w:id="1061"/>
    </w:p>
    <w:p w14:paraId="1257C9E2" w14:textId="6070509F" w:rsidR="00B86BC7" w:rsidRDefault="00B86BC7" w:rsidP="00B86BC7">
      <w:pPr>
        <w:pStyle w:val="Heading3"/>
      </w:pPr>
      <w:bookmarkStart w:id="1062" w:name="_Toc6220178"/>
      <w:r>
        <w:t>General</w:t>
      </w:r>
      <w:bookmarkEnd w:id="106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3" w:name="_Toc6220179"/>
      <w:r>
        <w:lastRenderedPageBreak/>
        <w:t>kind property</w:t>
      </w:r>
      <w:bookmarkEnd w:id="106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4" w:name="_Toc6220180"/>
      <w:r>
        <w:t>message property</w:t>
      </w:r>
      <w:bookmarkEnd w:id="1064"/>
    </w:p>
    <w:p w14:paraId="0E15DE57" w14:textId="4810BE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422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CD5FF7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4229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65" w:name="_Toc6220181"/>
      <w:r>
        <w:t>stack property</w:t>
      </w:r>
      <w:bookmarkEnd w:id="1065"/>
    </w:p>
    <w:p w14:paraId="17152AD6" w14:textId="7740A91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4229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6" w:name="_Toc6220182"/>
      <w:proofErr w:type="spellStart"/>
      <w:r>
        <w:t>innerExceptions</w:t>
      </w:r>
      <w:proofErr w:type="spellEnd"/>
      <w:r>
        <w:t xml:space="preserve"> property</w:t>
      </w:r>
      <w:bookmarkEnd w:id="106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67" w:name="_Ref528151413"/>
      <w:bookmarkStart w:id="1068" w:name="_Toc6220183"/>
      <w:bookmarkStart w:id="1069" w:name="_Toc287332011"/>
      <w:r>
        <w:lastRenderedPageBreak/>
        <w:t>External</w:t>
      </w:r>
      <w:r w:rsidR="00F265D8">
        <w:t xml:space="preserve"> property</w:t>
      </w:r>
      <w:r>
        <w:t xml:space="preserve"> file format</w:t>
      </w:r>
      <w:bookmarkEnd w:id="1067"/>
      <w:bookmarkEnd w:id="1068"/>
    </w:p>
    <w:p w14:paraId="2A3E0063" w14:textId="270C9EBD" w:rsidR="00AF60C1" w:rsidRDefault="00AF60C1" w:rsidP="00AF60C1">
      <w:pPr>
        <w:pStyle w:val="Heading2"/>
      </w:pPr>
      <w:bookmarkStart w:id="1070" w:name="_Toc6220184"/>
      <w:r>
        <w:t>General</w:t>
      </w:r>
      <w:bookmarkEnd w:id="1070"/>
    </w:p>
    <w:p w14:paraId="71E0440E" w14:textId="32AB983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4229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71" w:name="_Toc6220185"/>
      <w:r>
        <w:t>External property file naming convention</w:t>
      </w:r>
      <w:bookmarkEnd w:id="107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72" w:name="_Ref3470692"/>
      <w:bookmarkStart w:id="1073" w:name="_Toc6220186"/>
      <w:proofErr w:type="spellStart"/>
      <w:r>
        <w:t>externalPropert</w:t>
      </w:r>
      <w:r w:rsidR="00F265D8">
        <w:t>ies</w:t>
      </w:r>
      <w:proofErr w:type="spellEnd"/>
      <w:r>
        <w:t xml:space="preserve"> object</w:t>
      </w:r>
      <w:bookmarkEnd w:id="1072"/>
      <w:bookmarkEnd w:id="1073"/>
    </w:p>
    <w:p w14:paraId="6E569B6A" w14:textId="60E785B4" w:rsidR="0069571F" w:rsidRPr="0069571F" w:rsidRDefault="0069571F" w:rsidP="0069571F">
      <w:pPr>
        <w:pStyle w:val="Heading3"/>
      </w:pPr>
      <w:bookmarkStart w:id="1074" w:name="_Ref525812129"/>
      <w:bookmarkStart w:id="1075" w:name="_Toc6220187"/>
      <w:r>
        <w:t>General</w:t>
      </w:r>
      <w:bookmarkEnd w:id="1074"/>
      <w:bookmarkEnd w:id="107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32C64EF"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C4229B">
        <w:t>3.15.3</w:t>
      </w:r>
      <w:r w:rsidR="00BB2A43">
        <w:fldChar w:fldCharType="end"/>
      </w:r>
      <w:r w:rsidR="001A277B">
        <w:t>.</w:t>
      </w:r>
    </w:p>
    <w:p w14:paraId="11997C11" w14:textId="2C570D3B" w:rsidR="0069571F" w:rsidRPr="00230F9F" w:rsidRDefault="0069571F" w:rsidP="0069571F">
      <w:pPr>
        <w:pStyle w:val="Code"/>
      </w:pPr>
      <w:bookmarkStart w:id="1076" w:name="_Hlk525811171"/>
      <w:r w:rsidRPr="00230F9F">
        <w:t>{</w:t>
      </w:r>
      <w:r>
        <w:t xml:space="preserve">                             # An </w:t>
      </w:r>
      <w:proofErr w:type="spellStart"/>
      <w:r>
        <w:t>externalPropert</w:t>
      </w:r>
      <w:r w:rsidR="00355B20">
        <w:t>ies</w:t>
      </w:r>
      <w:proofErr w:type="spellEnd"/>
      <w:r>
        <w:t xml:space="preserve"> object</w:t>
      </w:r>
    </w:p>
    <w:p w14:paraId="48394701" w14:textId="0FBC8B1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4229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D8BC2C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4229B">
        <w:t>4.3.3</w:t>
      </w:r>
      <w:r>
        <w:fldChar w:fldCharType="end"/>
      </w:r>
      <w:r>
        <w:t>.</w:t>
      </w:r>
    </w:p>
    <w:p w14:paraId="69E0C7F0" w14:textId="477B5B0A" w:rsidR="0069571F" w:rsidRDefault="0069571F" w:rsidP="0069571F">
      <w:pPr>
        <w:pStyle w:val="Code"/>
      </w:pPr>
    </w:p>
    <w:p w14:paraId="5B43C2CE" w14:textId="173C2E5E" w:rsidR="006958DC" w:rsidRDefault="006958DC" w:rsidP="006958DC">
      <w:pPr>
        <w:pStyle w:val="Code"/>
      </w:pPr>
      <w:r>
        <w:t xml:space="preserve">                              # See §</w:t>
      </w:r>
      <w:r>
        <w:fldChar w:fldCharType="begin"/>
      </w:r>
      <w:r>
        <w:instrText xml:space="preserve"> REF _Ref525814013 \r \h </w:instrText>
      </w:r>
      <w:r>
        <w:fldChar w:fldCharType="separate"/>
      </w:r>
      <w:r w:rsidR="00C4229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D367FEC" w:rsidR="0069571F" w:rsidRDefault="0069571F" w:rsidP="0069571F">
      <w:pPr>
        <w:pStyle w:val="Code"/>
      </w:pPr>
      <w:r>
        <w:t xml:space="preserve">                              # See §</w:t>
      </w:r>
      <w:r>
        <w:fldChar w:fldCharType="begin"/>
      </w:r>
      <w:r>
        <w:instrText xml:space="preserve"> REF _Ref525810969 \r \h </w:instrText>
      </w:r>
      <w:r>
        <w:fldChar w:fldCharType="separate"/>
      </w:r>
      <w:r w:rsidR="00C4229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06A0F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4229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7" w:name="_Ref525810506"/>
      <w:bookmarkStart w:id="1078" w:name="_Toc6220188"/>
      <w:bookmarkEnd w:id="1076"/>
      <w:r>
        <w:t>$schema property</w:t>
      </w:r>
      <w:bookmarkEnd w:id="1077"/>
      <w:bookmarkEnd w:id="107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3BD647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422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9" w:name="_Ref523913350"/>
      <w:bookmarkStart w:id="1080" w:name="_Toc6220189"/>
      <w:r>
        <w:t>version property</w:t>
      </w:r>
      <w:bookmarkEnd w:id="1079"/>
      <w:bookmarkEnd w:id="108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018ADD6"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4229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ACA6224"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4229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4229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1" w:name="_Ref525814013"/>
      <w:bookmarkStart w:id="1082" w:name="_Toc6220190"/>
      <w:proofErr w:type="spellStart"/>
      <w:r>
        <w:t>guid</w:t>
      </w:r>
      <w:proofErr w:type="spellEnd"/>
      <w:r>
        <w:t xml:space="preserve"> </w:t>
      </w:r>
      <w:r w:rsidR="006958DC">
        <w:t>property</w:t>
      </w:r>
      <w:bookmarkEnd w:id="1081"/>
      <w:bookmarkEnd w:id="1082"/>
    </w:p>
    <w:p w14:paraId="6E3F5D71" w14:textId="1FB9050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4229B">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4229B">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4229B">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4229B">
        <w:t>3.14.2</w:t>
      </w:r>
      <w:r>
        <w:fldChar w:fldCharType="end"/>
      </w:r>
      <w:r>
        <w:t>) in the root file.</w:t>
      </w:r>
    </w:p>
    <w:p w14:paraId="79D6BF67" w14:textId="54976696" w:rsidR="0069571F" w:rsidRDefault="0069571F" w:rsidP="0069571F">
      <w:pPr>
        <w:pStyle w:val="Heading3"/>
      </w:pPr>
      <w:bookmarkStart w:id="1083" w:name="_Ref525810969"/>
      <w:bookmarkStart w:id="1084" w:name="_Toc6220191"/>
      <w:proofErr w:type="spellStart"/>
      <w:r>
        <w:t>runGuid</w:t>
      </w:r>
      <w:proofErr w:type="spellEnd"/>
      <w:r>
        <w:t xml:space="preserve"> property</w:t>
      </w:r>
      <w:bookmarkEnd w:id="1083"/>
      <w:bookmarkEnd w:id="1084"/>
    </w:p>
    <w:p w14:paraId="3E79C8E1" w14:textId="1E5B9DF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4229B">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4229B">
        <w:t>3.14.3</w:t>
      </w:r>
      <w:r w:rsidR="00355B20">
        <w:fldChar w:fldCharType="end"/>
      </w:r>
      <w:r w:rsidR="00355B20">
        <w:t>, §</w:t>
      </w:r>
      <w:r w:rsidR="00355B20">
        <w:fldChar w:fldCharType="begin"/>
      </w:r>
      <w:r w:rsidR="00355B20">
        <w:instrText xml:space="preserve"> REF _Ref526937044 \r \h </w:instrText>
      </w:r>
      <w:r w:rsidR="00355B20">
        <w:fldChar w:fldCharType="separate"/>
      </w:r>
      <w:r w:rsidR="00C4229B">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4229B">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85" w:name="_Ref525634162"/>
      <w:bookmarkStart w:id="1086" w:name="_Ref525810993"/>
      <w:bookmarkStart w:id="1087" w:name="_Ref3471487"/>
      <w:bookmarkStart w:id="1088" w:name="_Ref3472502"/>
      <w:bookmarkStart w:id="1089" w:name="_Toc6220192"/>
      <w:r>
        <w:lastRenderedPageBreak/>
        <w:t>The property value</w:t>
      </w:r>
      <w:bookmarkEnd w:id="1085"/>
      <w:r>
        <w:t xml:space="preserve"> propert</w:t>
      </w:r>
      <w:bookmarkEnd w:id="1086"/>
      <w:r w:rsidR="00355B20">
        <w:t>ies</w:t>
      </w:r>
      <w:bookmarkEnd w:id="1087"/>
      <w:bookmarkEnd w:id="1088"/>
      <w:bookmarkEnd w:id="1089"/>
    </w:p>
    <w:p w14:paraId="075F7102" w14:textId="72409254"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90" w:name="_Hlk3886303"/>
      <w:r w:rsidR="00F9787C">
        <w:t>The property names in this object, and the names of the corresponding externalized properties, are given in the table in §</w:t>
      </w:r>
      <w:bookmarkEnd w:id="1090"/>
      <w:r w:rsidR="00211E70">
        <w:fldChar w:fldCharType="begin"/>
      </w:r>
      <w:r w:rsidR="00211E70">
        <w:instrText xml:space="preserve"> REF _Ref6212277 \r \h </w:instrText>
      </w:r>
      <w:r w:rsidR="00211E70">
        <w:fldChar w:fldCharType="separate"/>
      </w:r>
      <w:r w:rsidR="00C4229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DE4083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4229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091" w:name="_Toc6220193"/>
      <w:r w:rsidRPr="00FD22AC">
        <w:lastRenderedPageBreak/>
        <w:t>Conformance</w:t>
      </w:r>
      <w:bookmarkEnd w:id="1069"/>
      <w:bookmarkEnd w:id="1091"/>
    </w:p>
    <w:p w14:paraId="1D48659C" w14:textId="6555FDBE" w:rsidR="00EE1E0B" w:rsidRDefault="00EE1E0B" w:rsidP="002244CB"/>
    <w:p w14:paraId="3BBDC6A3" w14:textId="77777777" w:rsidR="00376AE7" w:rsidRDefault="00376AE7" w:rsidP="00376AE7">
      <w:pPr>
        <w:pStyle w:val="Heading2"/>
        <w:numPr>
          <w:ilvl w:val="1"/>
          <w:numId w:val="2"/>
        </w:numPr>
      </w:pPr>
      <w:bookmarkStart w:id="1092" w:name="_Toc6220194"/>
      <w:r>
        <w:t>Conformance targets</w:t>
      </w:r>
      <w:bookmarkEnd w:id="109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01BE047"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3" w:name="_Toc6220195"/>
      <w:r>
        <w:t>Conformance Clause 1: SARIF log file</w:t>
      </w:r>
      <w:bookmarkEnd w:id="1093"/>
    </w:p>
    <w:p w14:paraId="7C2F5389" w14:textId="0A4B72C2" w:rsidR="0018481C" w:rsidRDefault="00376AE7" w:rsidP="00376AE7">
      <w:r>
        <w:t>A text file satisfies the “SARIF log file” conformance profile if</w:t>
      </w:r>
      <w:r w:rsidR="0018481C">
        <w:t>:</w:t>
      </w:r>
    </w:p>
    <w:p w14:paraId="177D8019" w14:textId="35904ECA"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4229B">
        <w:t>3</w:t>
      </w:r>
      <w:r w:rsidR="002244CB">
        <w:fldChar w:fldCharType="end"/>
      </w:r>
      <w:r w:rsidR="00376AE7">
        <w:t>.</w:t>
      </w:r>
    </w:p>
    <w:p w14:paraId="3A58DDE1" w14:textId="05DA25AC" w:rsidR="0018481C" w:rsidRDefault="0018481C" w:rsidP="00376AE7">
      <w:pPr>
        <w:pStyle w:val="Heading2"/>
        <w:numPr>
          <w:ilvl w:val="1"/>
          <w:numId w:val="2"/>
        </w:numPr>
      </w:pPr>
      <w:bookmarkStart w:id="1094" w:name="_Toc6220196"/>
      <w:r>
        <w:t xml:space="preserve">Conformance Clause </w:t>
      </w:r>
      <w:r w:rsidR="00053C0F">
        <w:t>2</w:t>
      </w:r>
      <w:r>
        <w:t>: SARIF producer</w:t>
      </w:r>
      <w:bookmarkEnd w:id="1094"/>
    </w:p>
    <w:p w14:paraId="350705EC" w14:textId="77777777" w:rsidR="0018481C" w:rsidRDefault="0018481C" w:rsidP="0018481C">
      <w:r>
        <w:t>A program satisfies the “SARIF producer” conformance profile if:</w:t>
      </w:r>
    </w:p>
    <w:p w14:paraId="697B080C" w14:textId="2A035FF8"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4229B">
        <w:t>3</w:t>
      </w:r>
      <w:r>
        <w:fldChar w:fldCharType="end"/>
      </w:r>
      <w:r>
        <w:t>.</w:t>
      </w:r>
    </w:p>
    <w:p w14:paraId="2447FAA5" w14:textId="3EA5896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5" w:name="_Toc6220197"/>
      <w:r>
        <w:t xml:space="preserve">Conformance Clause </w:t>
      </w:r>
      <w:r w:rsidR="00053C0F">
        <w:t>3</w:t>
      </w:r>
      <w:r>
        <w:t>: Direct producer</w:t>
      </w:r>
      <w:bookmarkEnd w:id="109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006BD0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4229B">
        <w:t>3</w:t>
      </w:r>
      <w:r w:rsidR="002244CB">
        <w:fldChar w:fldCharType="end"/>
      </w:r>
      <w:r>
        <w:t xml:space="preserve"> that are designated as applying to </w:t>
      </w:r>
      <w:r w:rsidR="0018481C">
        <w:t>“</w:t>
      </w:r>
      <w:r>
        <w:t>direct producers</w:t>
      </w:r>
      <w:r w:rsidR="0018481C">
        <w:t>” or to “analysis tools”</w:t>
      </w:r>
      <w:r>
        <w:t>.</w:t>
      </w:r>
    </w:p>
    <w:p w14:paraId="74D6208C" w14:textId="63C0656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4229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6" w:name="_Toc6220198"/>
      <w:r>
        <w:lastRenderedPageBreak/>
        <w:t xml:space="preserve">Conformance Clause </w:t>
      </w:r>
      <w:r w:rsidR="00053C0F">
        <w:t>4</w:t>
      </w:r>
      <w:r>
        <w:t>: Deterministic producer</w:t>
      </w:r>
      <w:bookmarkEnd w:id="10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700219F"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7" w:name="_Toc6220199"/>
      <w:r>
        <w:t xml:space="preserve">Conformance Clause </w:t>
      </w:r>
      <w:r w:rsidR="00053C0F">
        <w:t>5</w:t>
      </w:r>
      <w:r>
        <w:t>: Converter</w:t>
      </w:r>
      <w:bookmarkEnd w:id="109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44A51B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converters.</w:t>
      </w:r>
    </w:p>
    <w:p w14:paraId="0990559B" w14:textId="7723852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4229B">
        <w:t>3</w:t>
      </w:r>
      <w:r>
        <w:fldChar w:fldCharType="end"/>
      </w:r>
      <w:r>
        <w:t>, are intended to be produced only by direct producers.</w:t>
      </w:r>
    </w:p>
    <w:p w14:paraId="493D3DE6" w14:textId="3E91A4EA" w:rsidR="00D06F1A" w:rsidRDefault="00D06F1A" w:rsidP="00D06F1A">
      <w:pPr>
        <w:pStyle w:val="Heading2"/>
      </w:pPr>
      <w:bookmarkStart w:id="1098" w:name="_Toc6220200"/>
      <w:r>
        <w:t xml:space="preserve">Conformance Clause </w:t>
      </w:r>
      <w:r w:rsidR="00053C0F">
        <w:t>6</w:t>
      </w:r>
      <w:r>
        <w:t>: SARIF post-processor</w:t>
      </w:r>
      <w:bookmarkEnd w:id="109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3DFF990"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9" w:name="_Toc6220201"/>
      <w:r>
        <w:t xml:space="preserve">Conformance Clause </w:t>
      </w:r>
      <w:r w:rsidR="00053C0F">
        <w:t>7</w:t>
      </w:r>
      <w:r>
        <w:t xml:space="preserve">: </w:t>
      </w:r>
      <w:r w:rsidR="0018481C">
        <w:t>SARIF c</w:t>
      </w:r>
      <w:r>
        <w:t>onsumer</w:t>
      </w:r>
      <w:bookmarkEnd w:id="109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FA5EF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4229B">
        <w:t>3</w:t>
      </w:r>
      <w:r w:rsidR="002244CB">
        <w:fldChar w:fldCharType="end"/>
      </w:r>
      <w:r>
        <w:t>.</w:t>
      </w:r>
    </w:p>
    <w:p w14:paraId="7B2084FE" w14:textId="08A13B3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4229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00" w:name="_Toc6220202"/>
      <w:r>
        <w:t xml:space="preserve">Conformance Clause </w:t>
      </w:r>
      <w:r w:rsidR="00053C0F">
        <w:t>8</w:t>
      </w:r>
      <w:r>
        <w:t>: Viewer</w:t>
      </w:r>
      <w:bookmarkEnd w:id="110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A76653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4229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01" w:name="_Toc6220203"/>
      <w:bookmarkStart w:id="1102" w:name="_Hlk512505065"/>
      <w:r>
        <w:t xml:space="preserve">Conformance Clause </w:t>
      </w:r>
      <w:r w:rsidR="00053C0F">
        <w:t>9</w:t>
      </w:r>
      <w:r>
        <w:t>: Result management system</w:t>
      </w:r>
      <w:bookmarkEnd w:id="110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1E1E03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422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2"/>
    </w:p>
    <w:p w14:paraId="79E66955" w14:textId="06F20E76" w:rsidR="00435405" w:rsidRDefault="00435405" w:rsidP="00435405">
      <w:pPr>
        <w:pStyle w:val="Heading2"/>
      </w:pPr>
      <w:bookmarkStart w:id="1103" w:name="_Toc6220204"/>
      <w:r>
        <w:t xml:space="preserve">Conformance Clause </w:t>
      </w:r>
      <w:r w:rsidR="00053C0F">
        <w:t>10</w:t>
      </w:r>
      <w:r>
        <w:t>: Engineering system</w:t>
      </w:r>
      <w:bookmarkEnd w:id="1103"/>
    </w:p>
    <w:p w14:paraId="5A8D0E9E" w14:textId="2048F54B" w:rsidR="00435405" w:rsidRDefault="00435405" w:rsidP="00435405">
      <w:r>
        <w:t>An engineering system satisfies the “engineering system” conformance profile if:</w:t>
      </w:r>
    </w:p>
    <w:p w14:paraId="29F6F326" w14:textId="26E384B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engineering systems.</w:t>
      </w:r>
    </w:p>
    <w:p w14:paraId="51263FE3" w14:textId="31A49E7E" w:rsidR="0052099F" w:rsidRDefault="002244CB" w:rsidP="00CE1F32">
      <w:pPr>
        <w:pStyle w:val="AppendixHeading1"/>
      </w:pPr>
      <w:bookmarkStart w:id="1104" w:name="AppendixAcknowledgments"/>
      <w:bookmarkStart w:id="1105" w:name="_Toc85472897"/>
      <w:bookmarkStart w:id="1106" w:name="_Toc287332012"/>
      <w:bookmarkStart w:id="1107" w:name="_Toc6220205"/>
      <w:bookmarkStart w:id="1108" w:name="_Hlk513041526"/>
      <w:bookmarkEnd w:id="1104"/>
      <w:r>
        <w:lastRenderedPageBreak/>
        <w:t xml:space="preserve">(Informative) </w:t>
      </w:r>
      <w:r w:rsidR="00B80CDB">
        <w:t>Acknowl</w:t>
      </w:r>
      <w:r w:rsidR="004D0E5E">
        <w:t>e</w:t>
      </w:r>
      <w:r w:rsidR="008F61FB">
        <w:t>dg</w:t>
      </w:r>
      <w:r w:rsidR="0052099F">
        <w:t>ments</w:t>
      </w:r>
      <w:bookmarkEnd w:id="1105"/>
      <w:bookmarkEnd w:id="1106"/>
      <w:bookmarkEnd w:id="110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8"/>
    <w:p w14:paraId="645628E0" w14:textId="77777777" w:rsidR="00C76CAA" w:rsidRPr="00C76CAA" w:rsidRDefault="00C76CAA" w:rsidP="00C76CAA"/>
    <w:p w14:paraId="586B0BCA" w14:textId="2CB47B5E" w:rsidR="0052099F" w:rsidRDefault="002244CB" w:rsidP="008C100C">
      <w:pPr>
        <w:pStyle w:val="AppendixHeading1"/>
      </w:pPr>
      <w:bookmarkStart w:id="1109" w:name="AppendixFingerprints"/>
      <w:bookmarkStart w:id="1110" w:name="_Ref513039337"/>
      <w:bookmarkStart w:id="1111" w:name="_Toc6220206"/>
      <w:bookmarkEnd w:id="1109"/>
      <w:r>
        <w:lastRenderedPageBreak/>
        <w:t>(</w:t>
      </w:r>
      <w:r w:rsidR="00E8605A">
        <w:t>Normative</w:t>
      </w:r>
      <w:r>
        <w:t xml:space="preserve">) </w:t>
      </w:r>
      <w:r w:rsidR="00710FE0">
        <w:t>Use of fingerprints by result management systems</w:t>
      </w:r>
      <w:bookmarkEnd w:id="1110"/>
      <w:bookmarkEnd w:id="111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406817D"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4229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0AD7F0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4229B">
        <w:t>F.2</w:t>
      </w:r>
      <w:r>
        <w:fldChar w:fldCharType="end"/>
      </w:r>
      <w:r>
        <w:t>) in its fingerprint computation.</w:t>
      </w:r>
    </w:p>
    <w:p w14:paraId="5F1C1209" w14:textId="519B542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422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2" w:name="AppendixViewers"/>
      <w:bookmarkStart w:id="1113" w:name="_Ref5968895"/>
      <w:bookmarkStart w:id="1114" w:name="_Toc6220207"/>
      <w:bookmarkEnd w:id="1112"/>
      <w:r>
        <w:lastRenderedPageBreak/>
        <w:t xml:space="preserve">(Informative) </w:t>
      </w:r>
      <w:r w:rsidR="00710FE0">
        <w:t xml:space="preserve">Use of SARIF by log </w:t>
      </w:r>
      <w:r w:rsidR="00AF0D84">
        <w:t xml:space="preserve">file </w:t>
      </w:r>
      <w:r w:rsidR="00710FE0">
        <w:t>viewers</w:t>
      </w:r>
      <w:bookmarkEnd w:id="1113"/>
      <w:bookmarkEnd w:id="111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8E0141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4229B">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C4229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4229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15" w:name="AppendixConverters"/>
      <w:bookmarkStart w:id="1116" w:name="_Ref6044190"/>
      <w:bookmarkStart w:id="1117" w:name="_Toc6220208"/>
      <w:bookmarkEnd w:id="1115"/>
      <w:r>
        <w:lastRenderedPageBreak/>
        <w:t>(</w:t>
      </w:r>
      <w:r w:rsidR="003E76F3">
        <w:t>Normative</w:t>
      </w:r>
      <w:r>
        <w:t xml:space="preserve">) </w:t>
      </w:r>
      <w:r w:rsidR="00710FE0">
        <w:t>Production of SARIF by converters</w:t>
      </w:r>
      <w:bookmarkEnd w:id="1116"/>
      <w:bookmarkEnd w:id="111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C21961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4229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4229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F86D267"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56D53CA" w:rsidR="00AD4878" w:rsidRDefault="00AD4878" w:rsidP="002A48C0">
      <w:r>
        <w:t>Since each converter might synthesize SARIF elements differently (notably</w:t>
      </w:r>
      <w:r w:rsidR="00DE7DFA">
        <w:t xml:space="preserve"> the rule id</w:t>
      </w:r>
      <w:r>
        <w:t xml:space="preserve">; see </w:t>
      </w:r>
      <w:bookmarkStart w:id="1118" w:name="_Hlk5952006"/>
      <w:r>
        <w:t>§</w:t>
      </w:r>
      <w:bookmarkEnd w:id="1118"/>
      <w:r>
        <w:fldChar w:fldCharType="begin"/>
      </w:r>
      <w:r>
        <w:instrText xml:space="preserve"> REF _Ref513193500 \r \h </w:instrText>
      </w:r>
      <w:r>
        <w:fldChar w:fldCharType="separate"/>
      </w:r>
      <w:r w:rsidR="00C4229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53F4E89" w:rsidR="00741402" w:rsidRDefault="00741402" w:rsidP="002A48C0">
      <w:r>
        <w:t xml:space="preserve">A converter </w:t>
      </w:r>
      <w:r w:rsidRPr="00741402">
        <w:rPr>
          <w:b/>
        </w:rPr>
        <w:t>SHOULD</w:t>
      </w:r>
      <w:r>
        <w:t xml:space="preserve"> populate its own semantic version </w:t>
      </w:r>
      <w:del w:id="1119" w:author="Laurence Golding" w:date="2019-04-15T15:01:00Z">
        <w:r w:rsidDel="00A51564">
          <w:delText xml:space="preserve"> </w:delText>
        </w:r>
      </w:del>
      <w:r>
        <w:t>[</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C4229B">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8ECA3E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C4229B">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C4229B">
        <w:t>3.26.13</w:t>
      </w:r>
      <w:r w:rsidR="00C6546E">
        <w:fldChar w:fldCharType="end"/>
      </w:r>
      <w:r>
        <w:t>).</w:t>
      </w:r>
    </w:p>
    <w:p w14:paraId="14E4D457" w14:textId="67D855E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C4229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20" w:name="AppendixRuleMetadata"/>
      <w:bookmarkStart w:id="1121" w:name="_Toc6220209"/>
      <w:bookmarkEnd w:id="1120"/>
      <w:r>
        <w:lastRenderedPageBreak/>
        <w:t xml:space="preserve">(Informative) </w:t>
      </w:r>
      <w:r w:rsidR="00710FE0">
        <w:t xml:space="preserve">Locating rule </w:t>
      </w:r>
      <w:r w:rsidR="00A86188">
        <w:t xml:space="preserve">and notification </w:t>
      </w:r>
      <w:r w:rsidR="00710FE0">
        <w:t>metadata</w:t>
      </w:r>
      <w:bookmarkEnd w:id="1121"/>
    </w:p>
    <w:p w14:paraId="43EDCF6F" w14:textId="0BC3F58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4229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4229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1829163"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4229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22" w:name="AppendixDeterminism"/>
      <w:bookmarkStart w:id="1123" w:name="_Ref5968949"/>
      <w:bookmarkStart w:id="1124" w:name="_Ref5968961"/>
      <w:bookmarkStart w:id="1125" w:name="_Toc6220210"/>
      <w:bookmarkEnd w:id="1122"/>
      <w:r>
        <w:lastRenderedPageBreak/>
        <w:t xml:space="preserve">(Normative) </w:t>
      </w:r>
      <w:r w:rsidR="00710FE0">
        <w:t>Producing deterministic SARIF log files</w:t>
      </w:r>
      <w:bookmarkEnd w:id="1123"/>
      <w:bookmarkEnd w:id="1124"/>
      <w:bookmarkEnd w:id="1125"/>
    </w:p>
    <w:p w14:paraId="269DCAE0" w14:textId="72CA49C1" w:rsidR="00B62028" w:rsidRDefault="00B62028" w:rsidP="00B62028">
      <w:pPr>
        <w:pStyle w:val="AppendixHeading2"/>
      </w:pPr>
      <w:bookmarkStart w:id="1126" w:name="_Toc6220211"/>
      <w:r>
        <w:t>General</w:t>
      </w:r>
      <w:bookmarkEnd w:id="11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27" w:name="_Ref513042258"/>
      <w:bookmarkStart w:id="1128" w:name="_Toc6220212"/>
      <w:r>
        <w:t>Non-deterministic file format elements</w:t>
      </w:r>
      <w:bookmarkEnd w:id="1127"/>
      <w:bookmarkEnd w:id="11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9" w:name="_Toc6220213"/>
      <w:r>
        <w:t>Array and dictionary element ordering</w:t>
      </w:r>
      <w:bookmarkEnd w:id="11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30" w:name="_Ref513042289"/>
      <w:bookmarkStart w:id="1131" w:name="_Toc6220214"/>
      <w:r>
        <w:t>Absolute paths</w:t>
      </w:r>
      <w:bookmarkEnd w:id="1130"/>
      <w:bookmarkEnd w:id="113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32" w:name="_Toc6220215"/>
      <w:r>
        <w:t>Inherently non-deterministic tools</w:t>
      </w:r>
      <w:bookmarkEnd w:id="113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33" w:name="_Toc6220216"/>
      <w:r>
        <w:t>Compensating for non-deterministic output</w:t>
      </w:r>
      <w:bookmarkEnd w:id="11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4" w:name="_Toc6220217"/>
      <w:r>
        <w:t>Interaction between determinism and baselining</w:t>
      </w:r>
      <w:bookmarkEnd w:id="113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35" w:name="AppendixFixes"/>
      <w:bookmarkStart w:id="1136" w:name="_Toc6220218"/>
      <w:bookmarkEnd w:id="1135"/>
      <w:r>
        <w:lastRenderedPageBreak/>
        <w:t xml:space="preserve">(Informative) </w:t>
      </w:r>
      <w:r w:rsidR="00710FE0">
        <w:t>Guidance on fixes</w:t>
      </w:r>
      <w:bookmarkEnd w:id="113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7" w:name="_Toc6220219"/>
      <w:r>
        <w:lastRenderedPageBreak/>
        <w:t>(Informative) Diagnosing results in generated files</w:t>
      </w:r>
      <w:bookmarkEnd w:id="11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E8D5B41"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4229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4229B">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C4229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4229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4229B">
        <w:t>3.29.13</w:t>
      </w:r>
      <w:r w:rsidR="000C665E">
        <w:fldChar w:fldCharType="end"/>
      </w:r>
      <w:r w:rsidR="000C665E">
        <w:t xml:space="preserve">) </w:t>
      </w:r>
      <w:r>
        <w:t>holds the relevant portion of the file contents.</w:t>
      </w:r>
    </w:p>
    <w:p w14:paraId="5DB07359" w14:textId="699A10B4"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4229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4229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38" w:name="_Hlk6045856"/>
      <w:r w:rsidR="000C665E">
        <w:t xml:space="preserve"> (§</w:t>
      </w:r>
      <w:r w:rsidR="000C665E">
        <w:fldChar w:fldCharType="begin"/>
      </w:r>
      <w:r w:rsidR="000C665E">
        <w:instrText xml:space="preserve"> REF _Ref507667580 \r \h </w:instrText>
      </w:r>
      <w:r w:rsidR="000C665E">
        <w:fldChar w:fldCharType="separate"/>
      </w:r>
      <w:r w:rsidR="00C4229B">
        <w:t>3.14.15</w:t>
      </w:r>
      <w:r w:rsidR="000C665E">
        <w:fldChar w:fldCharType="end"/>
      </w:r>
      <w:r w:rsidR="000C665E" w:rsidRPr="000C665E">
        <w:t>)</w:t>
      </w:r>
      <w:bookmarkEnd w:id="1138"/>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C26E343" w:rsidR="00830F21" w:rsidRDefault="00830F21" w:rsidP="00830F21">
      <w:pPr>
        <w:pStyle w:val="Codesmall"/>
      </w:pPr>
      <w:r>
        <w:t>{                                           # A run object (§</w:t>
      </w:r>
      <w:r>
        <w:fldChar w:fldCharType="begin"/>
      </w:r>
      <w:r>
        <w:instrText xml:space="preserve"> REF _Ref493349997 \r \h </w:instrText>
      </w:r>
      <w:r>
        <w:fldChar w:fldCharType="separate"/>
      </w:r>
      <w:r w:rsidR="00C4229B">
        <w:t>3.14</w:t>
      </w:r>
      <w:r>
        <w:fldChar w:fldCharType="end"/>
      </w:r>
      <w:r>
        <w:t>).</w:t>
      </w:r>
    </w:p>
    <w:p w14:paraId="16CC02FE" w14:textId="6B4C60F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4229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968EB6" w:rsidR="00830F21" w:rsidRDefault="00830F21" w:rsidP="00830F21">
      <w:pPr>
        <w:pStyle w:val="Codesmall"/>
      </w:pPr>
      <w:r>
        <w:t xml:space="preserve">  "results": [                              # See §</w:t>
      </w:r>
      <w:r>
        <w:fldChar w:fldCharType="begin"/>
      </w:r>
      <w:r>
        <w:instrText xml:space="preserve"> REF _Ref493350972 \r \h </w:instrText>
      </w:r>
      <w:r>
        <w:fldChar w:fldCharType="separate"/>
      </w:r>
      <w:r w:rsidR="00C4229B">
        <w:t>3.14.22</w:t>
      </w:r>
      <w:r>
        <w:fldChar w:fldCharType="end"/>
      </w:r>
      <w:r>
        <w:t>.</w:t>
      </w:r>
    </w:p>
    <w:p w14:paraId="12542006" w14:textId="3A85021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4229B">
        <w:t>3.26</w:t>
      </w:r>
      <w:r>
        <w:fldChar w:fldCharType="end"/>
      </w:r>
      <w:r>
        <w:t>).</w:t>
      </w:r>
    </w:p>
    <w:p w14:paraId="405D3CE1" w14:textId="54EF98F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4229B">
        <w:t>3.26.5</w:t>
      </w:r>
      <w:r w:rsidR="00EC5421">
        <w:fldChar w:fldCharType="end"/>
      </w:r>
      <w:r>
        <w:t>.</w:t>
      </w:r>
    </w:p>
    <w:p w14:paraId="53F54E24" w14:textId="7369619C" w:rsidR="00830F21" w:rsidRDefault="00830F21" w:rsidP="00830F21">
      <w:pPr>
        <w:pStyle w:val="Codesmall"/>
      </w:pPr>
      <w:r>
        <w:t xml:space="preserve">      "message": {                          # See §</w:t>
      </w:r>
      <w:r>
        <w:fldChar w:fldCharType="begin"/>
      </w:r>
      <w:r>
        <w:instrText xml:space="preserve"> REF _Ref493426628 \r \h </w:instrText>
      </w:r>
      <w:r>
        <w:fldChar w:fldCharType="separate"/>
      </w:r>
      <w:r w:rsidR="00C4229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664331B" w:rsidR="00830F21" w:rsidRDefault="00830F21" w:rsidP="00830F21">
      <w:pPr>
        <w:pStyle w:val="Codesmall"/>
      </w:pPr>
      <w:r>
        <w:t xml:space="preserve">      "locations": [                        # See §</w:t>
      </w:r>
      <w:r>
        <w:fldChar w:fldCharType="begin"/>
      </w:r>
      <w:r>
        <w:instrText xml:space="preserve"> REF _Ref510013155 \r \h </w:instrText>
      </w:r>
      <w:r>
        <w:fldChar w:fldCharType="separate"/>
      </w:r>
      <w:r w:rsidR="00C4229B">
        <w:t>3.26.12</w:t>
      </w:r>
      <w:r>
        <w:fldChar w:fldCharType="end"/>
      </w:r>
      <w:r>
        <w:t>.</w:t>
      </w:r>
    </w:p>
    <w:p w14:paraId="6B5EF283" w14:textId="1D6ECF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4229B">
        <w:t>3.27</w:t>
      </w:r>
      <w:r>
        <w:fldChar w:fldCharType="end"/>
      </w:r>
      <w:r>
        <w:t>).</w:t>
      </w:r>
    </w:p>
    <w:p w14:paraId="348A704B" w14:textId="779A37A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4229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F01D75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4229B">
        <w:t>3.14.15</w:t>
      </w:r>
      <w:r>
        <w:fldChar w:fldCharType="end"/>
      </w:r>
      <w:r>
        <w:t>.</w:t>
      </w:r>
    </w:p>
    <w:p w14:paraId="4927884C" w14:textId="6E01BBE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4229B">
        <w:t>3.24</w:t>
      </w:r>
      <w:r>
        <w:fldChar w:fldCharType="end"/>
      </w:r>
      <w:r>
        <w:t>).</w:t>
      </w:r>
    </w:p>
    <w:p w14:paraId="18AC6C56" w14:textId="4B3F34FC"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C4229B">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A859C7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4229B">
        <w:rPr>
          <w:b/>
        </w:rPr>
        <w:t>3.24.8</w:t>
      </w:r>
      <w:r>
        <w:rPr>
          <w:b/>
        </w:rPr>
        <w:fldChar w:fldCharType="end"/>
      </w:r>
      <w:r w:rsidRPr="00EC7E26">
        <w:rPr>
          <w:b/>
        </w:rPr>
        <w:t>.</w:t>
      </w:r>
    </w:p>
    <w:p w14:paraId="3F9D74B5" w14:textId="7205D74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422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9" w:name="_Hlk6048403"/>
      <w:r w:rsidRPr="00DD7757">
        <w:rPr>
          <w:b/>
        </w:rPr>
        <w:t>"</w:t>
      </w:r>
      <w:proofErr w:type="spellStart"/>
      <w:r w:rsidRPr="00DD7757">
        <w:rPr>
          <w:b/>
        </w:rPr>
        <w:t>lastModifiedTimeUtc</w:t>
      </w:r>
      <w:proofErr w:type="spellEnd"/>
      <w:r w:rsidRPr="00DD7757">
        <w:rPr>
          <w:b/>
        </w:rPr>
        <w:t>": "2019-04-13T11:45:23.477",</w:t>
      </w:r>
    </w:p>
    <w:bookmarkEnd w:id="1139"/>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40" w:name="AppendixSourceLanguage"/>
      <w:bookmarkStart w:id="1141" w:name="_Toc6220220"/>
      <w:bookmarkEnd w:id="1140"/>
      <w:r>
        <w:lastRenderedPageBreak/>
        <w:t xml:space="preserve">(Informative) Sample </w:t>
      </w:r>
      <w:proofErr w:type="spellStart"/>
      <w:r>
        <w:t>sourceLanguage</w:t>
      </w:r>
      <w:proofErr w:type="spellEnd"/>
      <w:r>
        <w:t xml:space="preserve"> values</w:t>
      </w:r>
      <w:bookmarkEnd w:id="1141"/>
    </w:p>
    <w:p w14:paraId="38B9ECB8" w14:textId="5BACE8E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4229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42" w:name="AppendixExamples"/>
      <w:bookmarkStart w:id="1143" w:name="_Toc6220221"/>
      <w:bookmarkEnd w:id="1142"/>
      <w:r>
        <w:lastRenderedPageBreak/>
        <w:t xml:space="preserve">(Informative) </w:t>
      </w:r>
      <w:r w:rsidR="00710FE0">
        <w:t>Examples</w:t>
      </w:r>
      <w:bookmarkEnd w:id="114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4" w:name="_Toc6220222"/>
      <w:r>
        <w:t xml:space="preserve">Minimal valid SARIF </w:t>
      </w:r>
      <w:r w:rsidR="00EA1C84">
        <w:t>log file</w:t>
      </w:r>
      <w:bookmarkEnd w:id="114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76A4A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4229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4229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5" w:name="_Toc6220223"/>
      <w:r w:rsidRPr="00745595">
        <w:t xml:space="preserve">Minimal recommended SARIF </w:t>
      </w:r>
      <w:r w:rsidR="00EA1C84">
        <w:t xml:space="preserve">log </w:t>
      </w:r>
      <w:r w:rsidRPr="00745595">
        <w:t>file with source information</w:t>
      </w:r>
      <w:bookmarkEnd w:id="114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37CF32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4229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4229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4229B">
        <w:t>3.26</w:t>
      </w:r>
      <w:r>
        <w:fldChar w:fldCharType="end"/>
      </w:r>
      <w:r>
        <w:t xml:space="preserve">) so the recommended elements of the </w:t>
      </w:r>
      <w:r w:rsidRPr="00745595">
        <w:rPr>
          <w:rStyle w:val="CODEtemp"/>
        </w:rPr>
        <w:t>result</w:t>
      </w:r>
      <w:r>
        <w:t xml:space="preserve"> object can be shown.</w:t>
      </w:r>
    </w:p>
    <w:p w14:paraId="0A703AC0" w14:textId="3349766E"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4229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CFD6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4229B">
        <w:t>3.14.16</w:t>
      </w:r>
      <w:r>
        <w:fldChar w:fldCharType="end"/>
      </w:r>
      <w:r>
        <w:t>), because when physical location information is available, that property is optional (it “</w:t>
      </w:r>
      <w:r w:rsidRPr="00745595">
        <w:rPr>
          <w:b/>
        </w:rPr>
        <w:t>MAY</w:t>
      </w:r>
      <w:r>
        <w:t>” be present).</w:t>
      </w:r>
    </w:p>
    <w:p w14:paraId="3D9A1852" w14:textId="4CDE7EE6"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4229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6" w:name="_Toc6220224"/>
      <w:r w:rsidRPr="001D7651">
        <w:t xml:space="preserve">Minimal recommended SARIF </w:t>
      </w:r>
      <w:r w:rsidR="00EA1C84">
        <w:t xml:space="preserve">log </w:t>
      </w:r>
      <w:r w:rsidRPr="001D7651">
        <w:t>file without source information</w:t>
      </w:r>
      <w:bookmarkEnd w:id="114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674FDC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4229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4229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4229B">
        <w:t>3.26</w:t>
      </w:r>
      <w:r>
        <w:fldChar w:fldCharType="end"/>
      </w:r>
      <w:r>
        <w:t xml:space="preserve">) so the recommended elements of the </w:t>
      </w:r>
      <w:r w:rsidRPr="001D7651">
        <w:rPr>
          <w:rStyle w:val="CODEtemp"/>
        </w:rPr>
        <w:t>result</w:t>
      </w:r>
      <w:r>
        <w:t xml:space="preserve"> object can be shown.</w:t>
      </w:r>
    </w:p>
    <w:p w14:paraId="7469062E" w14:textId="0ABF9D31"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4229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37F8EE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4229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47" w:name="_Toc6220225"/>
      <w:r>
        <w:t>Comprehensive SARIF file</w:t>
      </w:r>
      <w:bookmarkEnd w:id="11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8" w:name="AppendixRevisionHistory"/>
      <w:bookmarkStart w:id="1149" w:name="_Toc85472898"/>
      <w:bookmarkStart w:id="1150" w:name="_Toc287332014"/>
      <w:bookmarkStart w:id="1151" w:name="_Toc6220226"/>
      <w:bookmarkEnd w:id="1148"/>
      <w:r>
        <w:lastRenderedPageBreak/>
        <w:t xml:space="preserve">(Informative) </w:t>
      </w:r>
      <w:r w:rsidR="00A05FDF">
        <w:t>Revision History</w:t>
      </w:r>
      <w:bookmarkEnd w:id="1149"/>
      <w:bookmarkEnd w:id="1150"/>
      <w:bookmarkEnd w:id="1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CCEDC73"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EEE84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851B3A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65C890"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CC0D4F"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18D000"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2471F76"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3F81FDA"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B4AEAD8"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732A7B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52C0116"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4326A8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E6B8F39"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7E4109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53C914"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155CF3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2D5457E"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7EC87E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114FE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F1A392"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CFD546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78DFD6A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9DB18E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B9EF7F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50F7627"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D29442E"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bookmarkStart w:id="1152" w:name="_GoBack"/>
            <w:del w:id="1153" w:author="Laurence Golding" w:date="2019-04-15T15:31:00Z">
              <w:r w:rsidR="00C62648" w:rsidDel="00980525">
                <w:delText xml:space="preserve">and </w:delText>
              </w:r>
            </w:del>
            <w:bookmarkEnd w:id="1152"/>
            <w:r w:rsidR="00A51564">
              <w:fldChar w:fldCharType="begin"/>
            </w:r>
            <w:r w:rsidR="00A51564">
              <w:instrText xml:space="preserve"> HYPERLINK "https://github.com/oasis-tcs/sarif-spec/issues/374" </w:instrText>
            </w:r>
            <w:r w:rsidR="00A51564">
              <w:fldChar w:fldCharType="separate"/>
            </w:r>
            <w:r w:rsidR="00C62648" w:rsidRPr="00A02CCD">
              <w:rPr>
                <w:rStyle w:val="Hyperlink"/>
              </w:rPr>
              <w:t>#374</w:t>
            </w:r>
            <w:r w:rsidR="00A51564">
              <w:rPr>
                <w:rStyle w:val="Hyperlink"/>
              </w:rPr>
              <w:fldChar w:fldCharType="end"/>
            </w:r>
            <w:del w:id="1154" w:author="Laurence Golding" w:date="2019-04-15T15:31:00Z">
              <w:r w:rsidR="00C62648" w:rsidDel="00C2060E">
                <w:delText>.</w:delText>
              </w:r>
            </w:del>
            <w:ins w:id="1155" w:author="Laurence Golding" w:date="2019-04-15T15:31:00Z">
              <w:r w:rsidR="00980525">
                <w:t xml:space="preserve">, and </w:t>
              </w:r>
              <w:r w:rsidR="00C2060E">
                <w:fldChar w:fldCharType="begin"/>
              </w:r>
              <w:r w:rsidR="00C2060E">
                <w:instrText xml:space="preserve"> HYPERLINK "https://github.com/oasis-tcs/sarif-spec/issues/376" </w:instrText>
              </w:r>
              <w:r w:rsidR="00C2060E">
                <w:fldChar w:fldCharType="separate"/>
              </w:r>
              <w:r w:rsidR="00980525" w:rsidRPr="00C2060E">
                <w:rPr>
                  <w:rStyle w:val="Hyperlink"/>
                </w:rPr>
                <w:t>#376</w:t>
              </w:r>
              <w:r w:rsidR="00C2060E">
                <w:fldChar w:fldCharType="end"/>
              </w:r>
              <w:r w:rsidR="00C2060E">
                <w:t>.</w:t>
              </w:r>
            </w:ins>
            <w:r w:rsidR="00C62648">
              <w:t xml:space="preserve">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69A76" w14:textId="77777777" w:rsidR="002142E4" w:rsidRDefault="002142E4" w:rsidP="008C100C">
      <w:r>
        <w:separator/>
      </w:r>
    </w:p>
    <w:p w14:paraId="0A5062BC" w14:textId="77777777" w:rsidR="002142E4" w:rsidRDefault="002142E4" w:rsidP="008C100C"/>
    <w:p w14:paraId="48E86CCF" w14:textId="77777777" w:rsidR="002142E4" w:rsidRDefault="002142E4" w:rsidP="008C100C"/>
    <w:p w14:paraId="17A328FA" w14:textId="77777777" w:rsidR="002142E4" w:rsidRDefault="002142E4" w:rsidP="008C100C"/>
    <w:p w14:paraId="6967C83F" w14:textId="77777777" w:rsidR="002142E4" w:rsidRDefault="002142E4" w:rsidP="008C100C"/>
    <w:p w14:paraId="4D7A1963" w14:textId="77777777" w:rsidR="002142E4" w:rsidRDefault="002142E4" w:rsidP="008C100C"/>
    <w:p w14:paraId="602CD882" w14:textId="77777777" w:rsidR="002142E4" w:rsidRDefault="002142E4" w:rsidP="008C100C"/>
  </w:endnote>
  <w:endnote w:type="continuationSeparator" w:id="0">
    <w:p w14:paraId="0C4FF1DD" w14:textId="77777777" w:rsidR="002142E4" w:rsidRDefault="002142E4" w:rsidP="008C100C">
      <w:r>
        <w:continuationSeparator/>
      </w:r>
    </w:p>
    <w:p w14:paraId="71FE68F3" w14:textId="77777777" w:rsidR="002142E4" w:rsidRDefault="002142E4" w:rsidP="008C100C"/>
    <w:p w14:paraId="480D1EEC" w14:textId="77777777" w:rsidR="002142E4" w:rsidRDefault="002142E4" w:rsidP="008C100C"/>
    <w:p w14:paraId="3A682C43" w14:textId="77777777" w:rsidR="002142E4" w:rsidRDefault="002142E4" w:rsidP="008C100C"/>
    <w:p w14:paraId="4976C8BA" w14:textId="77777777" w:rsidR="002142E4" w:rsidRDefault="002142E4" w:rsidP="008C100C"/>
    <w:p w14:paraId="6CFF5EDC" w14:textId="77777777" w:rsidR="002142E4" w:rsidRDefault="002142E4" w:rsidP="008C100C"/>
    <w:p w14:paraId="1BE70F37" w14:textId="77777777" w:rsidR="002142E4" w:rsidRDefault="002142E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018A4" w14:textId="77777777" w:rsidR="002142E4" w:rsidRDefault="002142E4" w:rsidP="008C100C">
      <w:r>
        <w:separator/>
      </w:r>
    </w:p>
    <w:p w14:paraId="667E45EF" w14:textId="77777777" w:rsidR="002142E4" w:rsidRDefault="002142E4" w:rsidP="008C100C"/>
  </w:footnote>
  <w:footnote w:type="continuationSeparator" w:id="0">
    <w:p w14:paraId="65B4716E" w14:textId="77777777" w:rsidR="002142E4" w:rsidRDefault="002142E4" w:rsidP="008C100C">
      <w:r>
        <w:continuationSeparator/>
      </w:r>
    </w:p>
    <w:p w14:paraId="567086B1" w14:textId="77777777" w:rsidR="002142E4" w:rsidRDefault="002142E4"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microsoft.com/office/2011/relationships/people" Target="peop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6975A-5E64-4CFA-A140-94C155AC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42624</TotalTime>
  <Pages>1</Pages>
  <Words>85114</Words>
  <Characters>485155</Characters>
  <Application>Microsoft Office Word</Application>
  <DocSecurity>0</DocSecurity>
  <Lines>4042</Lines>
  <Paragraphs>1138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72</cp:revision>
  <cp:lastPrinted>2011-08-05T16:21:00Z</cp:lastPrinted>
  <dcterms:created xsi:type="dcterms:W3CDTF">2017-08-01T19:18:00Z</dcterms:created>
  <dcterms:modified xsi:type="dcterms:W3CDTF">2019-04-15T22:33:00Z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