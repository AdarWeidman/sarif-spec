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45BDCED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w:t>
      </w:r>
    </w:p>
    <w:p w14:paraId="3EEE4F23" w14:textId="36BBAE70" w:rsidR="00E01912" w:rsidRDefault="005E17B7" w:rsidP="00E01912">
      <w:pPr>
        <w:pStyle w:val="Subtitle"/>
        <w:rPr>
          <w:sz w:val="24"/>
          <w:szCs w:val="24"/>
        </w:rPr>
      </w:pPr>
      <w:bookmarkStart w:id="0" w:name="_Toc85472892"/>
      <w:del w:id="1" w:author="Laurence Golding" w:date="2019-05-15T15:04:00Z">
        <w:r w:rsidDel="00644CAA">
          <w:rPr>
            <w:sz w:val="24"/>
            <w:szCs w:val="24"/>
          </w:rPr>
          <w:delText xml:space="preserve">08 </w:delText>
        </w:r>
      </w:del>
      <w:ins w:id="2" w:author="Laurence Golding" w:date="2019-05-15T15:04:00Z">
        <w:r w:rsidR="00644CAA">
          <w:rPr>
            <w:sz w:val="24"/>
            <w:szCs w:val="24"/>
          </w:rPr>
          <w:t>1</w:t>
        </w:r>
      </w:ins>
      <w:ins w:id="3" w:author="Laurence Golding" w:date="2019-05-15T17:15:00Z">
        <w:r w:rsidR="005A550D">
          <w:rPr>
            <w:sz w:val="24"/>
            <w:szCs w:val="24"/>
          </w:rPr>
          <w:t>5</w:t>
        </w:r>
      </w:ins>
      <w:ins w:id="4" w:author="Laurence Golding" w:date="2019-05-15T15:04:00Z">
        <w:r w:rsidR="00644CAA">
          <w:rPr>
            <w:sz w:val="24"/>
            <w:szCs w:val="24"/>
          </w:rPr>
          <w:t xml:space="preserve"> </w:t>
        </w:r>
      </w:ins>
      <w:r>
        <w:rPr>
          <w:sz w:val="24"/>
          <w:szCs w:val="24"/>
        </w:rPr>
        <w:t>May</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EE37796" w:rsidR="00D17F06" w:rsidRDefault="0027209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76FA42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31FD53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4DD66AC"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DEC27C"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5" w:name="AdditionalArtifacts"/>
      <w:r>
        <w:t>Additional artifacts</w:t>
      </w:r>
      <w:bookmarkEnd w:id="5"/>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331BD06E" w:rsidR="00BF2FF9" w:rsidRDefault="00BF2FF9" w:rsidP="00BF2FF9">
      <w:pPr>
        <w:pStyle w:val="RelatedWork"/>
        <w:numPr>
          <w:ilvl w:val="1"/>
          <w:numId w:val="5"/>
        </w:numPr>
      </w:pPr>
      <w:r>
        <w:t>sarif-schema</w:t>
      </w:r>
      <w:ins w:id="6" w:author="Laurence Golding" w:date="2019-05-17T09:18:00Z">
        <w:r w:rsidR="00AF0E48">
          <w:t>-2.1.0</w:t>
        </w:r>
      </w:ins>
      <w:r>
        <w:t>.json</w:t>
      </w:r>
    </w:p>
    <w:p w14:paraId="6DC7B519" w14:textId="04043740" w:rsidR="000F505D" w:rsidRDefault="000F505D" w:rsidP="00BF2FF9">
      <w:pPr>
        <w:pStyle w:val="RelatedWork"/>
        <w:numPr>
          <w:ilvl w:val="1"/>
          <w:numId w:val="5"/>
        </w:numPr>
      </w:pPr>
      <w:r>
        <w:t>sarif-external-property-</w:t>
      </w:r>
      <w:r w:rsidR="00DB5A1A">
        <w:t>file-</w:t>
      </w:r>
      <w:r>
        <w:t>schema</w:t>
      </w:r>
      <w:ins w:id="7" w:author="Laurence Golding" w:date="2019-05-17T09:18:00Z">
        <w:r w:rsidR="00AF0E48">
          <w:t>-2.1.0</w:t>
        </w:r>
      </w:ins>
      <w:r>
        <w:t>.json</w:t>
      </w:r>
    </w:p>
    <w:p w14:paraId="1CA8A0FC" w14:textId="77777777" w:rsidR="00D17F06" w:rsidRDefault="00D17F06" w:rsidP="00D17F06">
      <w:pPr>
        <w:pStyle w:val="Titlepageinfo"/>
      </w:pPr>
      <w:bookmarkStart w:id="8" w:name="RelatedWork"/>
      <w:r>
        <w:t>Related work</w:t>
      </w:r>
      <w:bookmarkEnd w:id="8"/>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2C8D55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87C8B8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018B4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8BB8712"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724F02CC" w14:textId="7A240076" w:rsidR="009D1B5A" w:rsidRDefault="009D1B5A" w:rsidP="009D1B5A"/>
    <w:p w14:paraId="5232B609" w14:textId="77777777" w:rsidR="00644CAA" w:rsidRPr="00644CAA" w:rsidRDefault="00644CAA" w:rsidP="00644CAA"/>
    <w:p w14:paraId="0F3833B3" w14:textId="77777777" w:rsidR="00644CAA" w:rsidRPr="00644CAA" w:rsidRDefault="00644CAA" w:rsidP="00644CAA"/>
    <w:p w14:paraId="5DD3F17B" w14:textId="77777777" w:rsidR="00644CAA" w:rsidRPr="00644CAA" w:rsidRDefault="00644CAA" w:rsidP="00644CAA"/>
    <w:p w14:paraId="2C96160E" w14:textId="77777777" w:rsidR="00644CAA" w:rsidRPr="00644CAA" w:rsidRDefault="00644CAA" w:rsidP="00644CAA"/>
    <w:p w14:paraId="150E91C3" w14:textId="77777777" w:rsidR="00644CAA" w:rsidRPr="00644CAA" w:rsidRDefault="00644CAA" w:rsidP="00644CAA"/>
    <w:p w14:paraId="146DF400" w14:textId="77777777" w:rsidR="00644CAA" w:rsidRPr="00644CAA" w:rsidRDefault="00644CAA" w:rsidP="00644CAA"/>
    <w:p w14:paraId="6CA42631" w14:textId="77777777" w:rsidR="00644CAA" w:rsidRPr="00644CAA" w:rsidRDefault="00644CAA" w:rsidP="00644CAA"/>
    <w:p w14:paraId="2483EDFE" w14:textId="77777777" w:rsidR="00644CAA" w:rsidRPr="00644CAA" w:rsidRDefault="00644CAA" w:rsidP="00644CAA"/>
    <w:p w14:paraId="12872BAE" w14:textId="77777777" w:rsidR="00644CAA" w:rsidRPr="00644CAA" w:rsidRDefault="00644CAA" w:rsidP="00644CAA"/>
    <w:p w14:paraId="7D249271" w14:textId="77777777" w:rsidR="00644CAA" w:rsidRPr="00644CAA" w:rsidRDefault="00644CAA" w:rsidP="00644CAA"/>
    <w:p w14:paraId="7B4A65CB" w14:textId="77777777" w:rsidR="00644CAA" w:rsidRPr="00644CAA" w:rsidRDefault="00644CAA" w:rsidP="00644CAA"/>
    <w:p w14:paraId="7AA70F50" w14:textId="77777777" w:rsidR="00644CAA" w:rsidRPr="00644CAA" w:rsidRDefault="00644CAA" w:rsidP="00644CAA"/>
    <w:p w14:paraId="1C8059DD" w14:textId="7BB997EE"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del w:id="9" w:author="Laurence Golding" w:date="2019-05-16T08:16:00Z">
        <w:r w:rsidR="006A4281" w:rsidDel="002B0FBF">
          <w:rPr>
            <w:rStyle w:val="Hyperlink"/>
            <w:color w:val="auto"/>
          </w:rPr>
          <w:delText>0</w:delText>
        </w:r>
      </w:del>
      <w:ins w:id="10" w:author="Laurence Golding" w:date="2019-05-16T08:16:00Z">
        <w:r w:rsidR="002B0FBF">
          <w:rPr>
            <w:rStyle w:val="Hyperlink"/>
            <w:color w:val="auto"/>
          </w:rPr>
          <w:t>1</w:t>
        </w:r>
      </w:ins>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del w:id="11" w:author="Laurence Golding" w:date="2019-05-16T08:16:00Z">
        <w:r w:rsidR="006A4281" w:rsidDel="002B0FBF">
          <w:rPr>
            <w:rStyle w:val="Hyperlink"/>
            <w:color w:val="auto"/>
          </w:rPr>
          <w:delText>0</w:delText>
        </w:r>
      </w:del>
      <w:ins w:id="12" w:author="Laurence Golding" w:date="2019-05-16T08:16:00Z">
        <w:r w:rsidR="002B0FBF">
          <w:rPr>
            <w:rStyle w:val="Hyperlink"/>
            <w:color w:val="auto"/>
          </w:rPr>
          <w:t>1</w:t>
        </w:r>
      </w:ins>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F4885A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2A38B71" w14:textId="275E1553" w:rsidR="0009127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8366919" w:history="1">
        <w:r w:rsidR="0009127C" w:rsidRPr="006D36A2">
          <w:rPr>
            <w:rStyle w:val="Hyperlink"/>
            <w:noProof/>
          </w:rPr>
          <w:t>1</w:t>
        </w:r>
        <w:r w:rsidR="0009127C">
          <w:rPr>
            <w:rFonts w:asciiTheme="minorHAnsi" w:eastAsiaTheme="minorEastAsia" w:hAnsiTheme="minorHAnsi" w:cstheme="minorBidi"/>
            <w:noProof/>
            <w:sz w:val="22"/>
            <w:szCs w:val="22"/>
          </w:rPr>
          <w:tab/>
        </w:r>
        <w:r w:rsidR="0009127C" w:rsidRPr="006D36A2">
          <w:rPr>
            <w:rStyle w:val="Hyperlink"/>
            <w:noProof/>
          </w:rPr>
          <w:t>Introduction</w:t>
        </w:r>
        <w:r w:rsidR="0009127C">
          <w:rPr>
            <w:noProof/>
            <w:webHidden/>
          </w:rPr>
          <w:tab/>
        </w:r>
        <w:r w:rsidR="0009127C">
          <w:rPr>
            <w:noProof/>
            <w:webHidden/>
          </w:rPr>
          <w:fldChar w:fldCharType="begin"/>
        </w:r>
        <w:r w:rsidR="0009127C">
          <w:rPr>
            <w:noProof/>
            <w:webHidden/>
          </w:rPr>
          <w:instrText xml:space="preserve"> PAGEREF _Toc8366919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07296F9B" w14:textId="000B1505"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20" w:history="1">
        <w:r w:rsidR="0009127C" w:rsidRPr="006D36A2">
          <w:rPr>
            <w:rStyle w:val="Hyperlink"/>
            <w:noProof/>
          </w:rPr>
          <w:t>1.1 IPR Policy</w:t>
        </w:r>
        <w:r w:rsidR="0009127C">
          <w:rPr>
            <w:noProof/>
            <w:webHidden/>
          </w:rPr>
          <w:tab/>
        </w:r>
        <w:r w:rsidR="0009127C">
          <w:rPr>
            <w:noProof/>
            <w:webHidden/>
          </w:rPr>
          <w:fldChar w:fldCharType="begin"/>
        </w:r>
        <w:r w:rsidR="0009127C">
          <w:rPr>
            <w:noProof/>
            <w:webHidden/>
          </w:rPr>
          <w:instrText xml:space="preserve"> PAGEREF _Toc8366920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5BAB4308" w14:textId="18438E9B"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21" w:history="1">
        <w:r w:rsidR="0009127C" w:rsidRPr="006D36A2">
          <w:rPr>
            <w:rStyle w:val="Hyperlink"/>
            <w:noProof/>
          </w:rPr>
          <w:t>1.2 Terminology</w:t>
        </w:r>
        <w:r w:rsidR="0009127C">
          <w:rPr>
            <w:noProof/>
            <w:webHidden/>
          </w:rPr>
          <w:tab/>
        </w:r>
        <w:r w:rsidR="0009127C">
          <w:rPr>
            <w:noProof/>
            <w:webHidden/>
          </w:rPr>
          <w:fldChar w:fldCharType="begin"/>
        </w:r>
        <w:r w:rsidR="0009127C">
          <w:rPr>
            <w:noProof/>
            <w:webHidden/>
          </w:rPr>
          <w:instrText xml:space="preserve"> PAGEREF _Toc8366921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hyperlink>
    </w:p>
    <w:p w14:paraId="54376CD0" w14:textId="3E0A5048"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22" w:history="1">
        <w:r w:rsidR="0009127C" w:rsidRPr="006D36A2">
          <w:rPr>
            <w:rStyle w:val="Hyperlink"/>
            <w:noProof/>
          </w:rPr>
          <w:t>1.3 Normative References</w:t>
        </w:r>
        <w:r w:rsidR="0009127C">
          <w:rPr>
            <w:noProof/>
            <w:webHidden/>
          </w:rPr>
          <w:tab/>
        </w:r>
        <w:r w:rsidR="0009127C">
          <w:rPr>
            <w:noProof/>
            <w:webHidden/>
          </w:rPr>
          <w:fldChar w:fldCharType="begin"/>
        </w:r>
        <w:r w:rsidR="0009127C">
          <w:rPr>
            <w:noProof/>
            <w:webHidden/>
          </w:rPr>
          <w:instrText xml:space="preserve"> PAGEREF _Toc8366922 \h </w:instrText>
        </w:r>
        <w:r w:rsidR="0009127C">
          <w:rPr>
            <w:noProof/>
            <w:webHidden/>
          </w:rPr>
        </w:r>
        <w:r w:rsidR="0009127C">
          <w:rPr>
            <w:noProof/>
            <w:webHidden/>
          </w:rPr>
          <w:fldChar w:fldCharType="separate"/>
        </w:r>
        <w:r w:rsidR="0009127C">
          <w:rPr>
            <w:noProof/>
            <w:webHidden/>
          </w:rPr>
          <w:t>22</w:t>
        </w:r>
        <w:r w:rsidR="0009127C">
          <w:rPr>
            <w:noProof/>
            <w:webHidden/>
          </w:rPr>
          <w:fldChar w:fldCharType="end"/>
        </w:r>
      </w:hyperlink>
    </w:p>
    <w:p w14:paraId="6D563868" w14:textId="4E54A619"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23" w:history="1">
        <w:r w:rsidR="0009127C" w:rsidRPr="006D36A2">
          <w:rPr>
            <w:rStyle w:val="Hyperlink"/>
            <w:noProof/>
          </w:rPr>
          <w:t>1.4 Non-Normative References</w:t>
        </w:r>
        <w:r w:rsidR="0009127C">
          <w:rPr>
            <w:noProof/>
            <w:webHidden/>
          </w:rPr>
          <w:tab/>
        </w:r>
        <w:r w:rsidR="0009127C">
          <w:rPr>
            <w:noProof/>
            <w:webHidden/>
          </w:rPr>
          <w:fldChar w:fldCharType="begin"/>
        </w:r>
        <w:r w:rsidR="0009127C">
          <w:rPr>
            <w:noProof/>
            <w:webHidden/>
          </w:rPr>
          <w:instrText xml:space="preserve"> PAGEREF _Toc8366923 \h </w:instrText>
        </w:r>
        <w:r w:rsidR="0009127C">
          <w:rPr>
            <w:noProof/>
            <w:webHidden/>
          </w:rPr>
        </w:r>
        <w:r w:rsidR="0009127C">
          <w:rPr>
            <w:noProof/>
            <w:webHidden/>
          </w:rPr>
          <w:fldChar w:fldCharType="separate"/>
        </w:r>
        <w:r w:rsidR="0009127C">
          <w:rPr>
            <w:noProof/>
            <w:webHidden/>
          </w:rPr>
          <w:t>23</w:t>
        </w:r>
        <w:r w:rsidR="0009127C">
          <w:rPr>
            <w:noProof/>
            <w:webHidden/>
          </w:rPr>
          <w:fldChar w:fldCharType="end"/>
        </w:r>
      </w:hyperlink>
    </w:p>
    <w:p w14:paraId="1FBEED9C" w14:textId="5472F57F"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24" w:history="1">
        <w:r w:rsidR="0009127C" w:rsidRPr="006D36A2">
          <w:rPr>
            <w:rStyle w:val="Hyperlink"/>
            <w:noProof/>
          </w:rPr>
          <w:t>1.5 Trademarks</w:t>
        </w:r>
        <w:r w:rsidR="0009127C">
          <w:rPr>
            <w:noProof/>
            <w:webHidden/>
          </w:rPr>
          <w:tab/>
        </w:r>
        <w:r w:rsidR="0009127C">
          <w:rPr>
            <w:noProof/>
            <w:webHidden/>
          </w:rPr>
          <w:fldChar w:fldCharType="begin"/>
        </w:r>
        <w:r w:rsidR="0009127C">
          <w:rPr>
            <w:noProof/>
            <w:webHidden/>
          </w:rPr>
          <w:instrText xml:space="preserve"> PAGEREF _Toc8366924 \h </w:instrText>
        </w:r>
        <w:r w:rsidR="0009127C">
          <w:rPr>
            <w:noProof/>
            <w:webHidden/>
          </w:rPr>
        </w:r>
        <w:r w:rsidR="0009127C">
          <w:rPr>
            <w:noProof/>
            <w:webHidden/>
          </w:rPr>
          <w:fldChar w:fldCharType="separate"/>
        </w:r>
        <w:r w:rsidR="0009127C">
          <w:rPr>
            <w:noProof/>
            <w:webHidden/>
          </w:rPr>
          <w:t>24</w:t>
        </w:r>
        <w:r w:rsidR="0009127C">
          <w:rPr>
            <w:noProof/>
            <w:webHidden/>
          </w:rPr>
          <w:fldChar w:fldCharType="end"/>
        </w:r>
      </w:hyperlink>
    </w:p>
    <w:p w14:paraId="7AAE4F03" w14:textId="26189881" w:rsidR="0009127C" w:rsidRDefault="00272096">
      <w:pPr>
        <w:pStyle w:val="TOC1"/>
        <w:rPr>
          <w:rFonts w:asciiTheme="minorHAnsi" w:eastAsiaTheme="minorEastAsia" w:hAnsiTheme="minorHAnsi" w:cstheme="minorBidi"/>
          <w:noProof/>
          <w:sz w:val="22"/>
          <w:szCs w:val="22"/>
        </w:rPr>
      </w:pPr>
      <w:hyperlink w:anchor="_Toc8366925" w:history="1">
        <w:r w:rsidR="0009127C" w:rsidRPr="006D36A2">
          <w:rPr>
            <w:rStyle w:val="Hyperlink"/>
            <w:noProof/>
          </w:rPr>
          <w:t>2</w:t>
        </w:r>
        <w:r w:rsidR="0009127C">
          <w:rPr>
            <w:rFonts w:asciiTheme="minorHAnsi" w:eastAsiaTheme="minorEastAsia" w:hAnsiTheme="minorHAnsi" w:cstheme="minorBidi"/>
            <w:noProof/>
            <w:sz w:val="22"/>
            <w:szCs w:val="22"/>
          </w:rPr>
          <w:tab/>
        </w:r>
        <w:r w:rsidR="0009127C" w:rsidRPr="006D36A2">
          <w:rPr>
            <w:rStyle w:val="Hyperlink"/>
            <w:noProof/>
          </w:rPr>
          <w:t>Conventions</w:t>
        </w:r>
        <w:r w:rsidR="0009127C">
          <w:rPr>
            <w:noProof/>
            <w:webHidden/>
          </w:rPr>
          <w:tab/>
        </w:r>
        <w:r w:rsidR="0009127C">
          <w:rPr>
            <w:noProof/>
            <w:webHidden/>
          </w:rPr>
          <w:fldChar w:fldCharType="begin"/>
        </w:r>
        <w:r w:rsidR="0009127C">
          <w:rPr>
            <w:noProof/>
            <w:webHidden/>
          </w:rPr>
          <w:instrText xml:space="preserve"> PAGEREF _Toc8366925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0C1A2206" w14:textId="7FB5C288"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26" w:history="1">
        <w:r w:rsidR="0009127C" w:rsidRPr="006D36A2">
          <w:rPr>
            <w:rStyle w:val="Hyperlink"/>
            <w:noProof/>
          </w:rPr>
          <w:t>2.1 General</w:t>
        </w:r>
        <w:r w:rsidR="0009127C">
          <w:rPr>
            <w:noProof/>
            <w:webHidden/>
          </w:rPr>
          <w:tab/>
        </w:r>
        <w:r w:rsidR="0009127C">
          <w:rPr>
            <w:noProof/>
            <w:webHidden/>
          </w:rPr>
          <w:fldChar w:fldCharType="begin"/>
        </w:r>
        <w:r w:rsidR="0009127C">
          <w:rPr>
            <w:noProof/>
            <w:webHidden/>
          </w:rPr>
          <w:instrText xml:space="preserve"> PAGEREF _Toc8366926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61980470" w14:textId="166A00AC"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27" w:history="1">
        <w:r w:rsidR="0009127C" w:rsidRPr="006D36A2">
          <w:rPr>
            <w:rStyle w:val="Hyperlink"/>
            <w:noProof/>
          </w:rPr>
          <w:t>2.2 Format examples</w:t>
        </w:r>
        <w:r w:rsidR="0009127C">
          <w:rPr>
            <w:noProof/>
            <w:webHidden/>
          </w:rPr>
          <w:tab/>
        </w:r>
        <w:r w:rsidR="0009127C">
          <w:rPr>
            <w:noProof/>
            <w:webHidden/>
          </w:rPr>
          <w:fldChar w:fldCharType="begin"/>
        </w:r>
        <w:r w:rsidR="0009127C">
          <w:rPr>
            <w:noProof/>
            <w:webHidden/>
          </w:rPr>
          <w:instrText xml:space="preserve"> PAGEREF _Toc8366927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1FEF28BD" w14:textId="5B1D8C25"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28" w:history="1">
        <w:r w:rsidR="0009127C" w:rsidRPr="006D36A2">
          <w:rPr>
            <w:rStyle w:val="Hyperlink"/>
            <w:noProof/>
          </w:rPr>
          <w:t>2.3 Property notation</w:t>
        </w:r>
        <w:r w:rsidR="0009127C">
          <w:rPr>
            <w:noProof/>
            <w:webHidden/>
          </w:rPr>
          <w:tab/>
        </w:r>
        <w:r w:rsidR="0009127C">
          <w:rPr>
            <w:noProof/>
            <w:webHidden/>
          </w:rPr>
          <w:fldChar w:fldCharType="begin"/>
        </w:r>
        <w:r w:rsidR="0009127C">
          <w:rPr>
            <w:noProof/>
            <w:webHidden/>
          </w:rPr>
          <w:instrText xml:space="preserve"> PAGEREF _Toc8366928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34FA8B4A" w14:textId="3D8E8A41"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29" w:history="1">
        <w:r w:rsidR="0009127C" w:rsidRPr="006D36A2">
          <w:rPr>
            <w:rStyle w:val="Hyperlink"/>
            <w:noProof/>
          </w:rPr>
          <w:t>2.4 Syntax notation</w:t>
        </w:r>
        <w:r w:rsidR="0009127C">
          <w:rPr>
            <w:noProof/>
            <w:webHidden/>
          </w:rPr>
          <w:tab/>
        </w:r>
        <w:r w:rsidR="0009127C">
          <w:rPr>
            <w:noProof/>
            <w:webHidden/>
          </w:rPr>
          <w:fldChar w:fldCharType="begin"/>
        </w:r>
        <w:r w:rsidR="0009127C">
          <w:rPr>
            <w:noProof/>
            <w:webHidden/>
          </w:rPr>
          <w:instrText xml:space="preserve"> PAGEREF _Toc8366929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0ABE6B4E" w14:textId="34DFFD19"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30" w:history="1">
        <w:r w:rsidR="0009127C" w:rsidRPr="006D36A2">
          <w:rPr>
            <w:rStyle w:val="Hyperlink"/>
            <w:noProof/>
          </w:rPr>
          <w:t>2.5 Commonly used objects</w:t>
        </w:r>
        <w:r w:rsidR="0009127C">
          <w:rPr>
            <w:noProof/>
            <w:webHidden/>
          </w:rPr>
          <w:tab/>
        </w:r>
        <w:r w:rsidR="0009127C">
          <w:rPr>
            <w:noProof/>
            <w:webHidden/>
          </w:rPr>
          <w:fldChar w:fldCharType="begin"/>
        </w:r>
        <w:r w:rsidR="0009127C">
          <w:rPr>
            <w:noProof/>
            <w:webHidden/>
          </w:rPr>
          <w:instrText xml:space="preserve"> PAGEREF _Toc8366930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hyperlink>
    </w:p>
    <w:p w14:paraId="46274582" w14:textId="0F81704C" w:rsidR="0009127C" w:rsidRDefault="00272096">
      <w:pPr>
        <w:pStyle w:val="TOC1"/>
        <w:rPr>
          <w:rFonts w:asciiTheme="minorHAnsi" w:eastAsiaTheme="minorEastAsia" w:hAnsiTheme="minorHAnsi" w:cstheme="minorBidi"/>
          <w:noProof/>
          <w:sz w:val="22"/>
          <w:szCs w:val="22"/>
        </w:rPr>
      </w:pPr>
      <w:hyperlink w:anchor="_Toc8366931" w:history="1">
        <w:r w:rsidR="0009127C" w:rsidRPr="006D36A2">
          <w:rPr>
            <w:rStyle w:val="Hyperlink"/>
            <w:noProof/>
          </w:rPr>
          <w:t>3</w:t>
        </w:r>
        <w:r w:rsidR="0009127C">
          <w:rPr>
            <w:rFonts w:asciiTheme="minorHAnsi" w:eastAsiaTheme="minorEastAsia" w:hAnsiTheme="minorHAnsi" w:cstheme="minorBidi"/>
            <w:noProof/>
            <w:sz w:val="22"/>
            <w:szCs w:val="22"/>
          </w:rPr>
          <w:tab/>
        </w:r>
        <w:r w:rsidR="0009127C" w:rsidRPr="006D36A2">
          <w:rPr>
            <w:rStyle w:val="Hyperlink"/>
            <w:noProof/>
          </w:rPr>
          <w:t>File format</w:t>
        </w:r>
        <w:r w:rsidR="0009127C">
          <w:rPr>
            <w:noProof/>
            <w:webHidden/>
          </w:rPr>
          <w:tab/>
        </w:r>
        <w:r w:rsidR="0009127C">
          <w:rPr>
            <w:noProof/>
            <w:webHidden/>
          </w:rPr>
          <w:fldChar w:fldCharType="begin"/>
        </w:r>
        <w:r w:rsidR="0009127C">
          <w:rPr>
            <w:noProof/>
            <w:webHidden/>
          </w:rPr>
          <w:instrText xml:space="preserve"> PAGEREF _Toc8366931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6BA27294" w14:textId="72FDA9AE"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32" w:history="1">
        <w:r w:rsidR="0009127C" w:rsidRPr="006D36A2">
          <w:rPr>
            <w:rStyle w:val="Hyperlink"/>
            <w:noProof/>
          </w:rPr>
          <w:t>3.1 General</w:t>
        </w:r>
        <w:r w:rsidR="0009127C">
          <w:rPr>
            <w:noProof/>
            <w:webHidden/>
          </w:rPr>
          <w:tab/>
        </w:r>
        <w:r w:rsidR="0009127C">
          <w:rPr>
            <w:noProof/>
            <w:webHidden/>
          </w:rPr>
          <w:fldChar w:fldCharType="begin"/>
        </w:r>
        <w:r w:rsidR="0009127C">
          <w:rPr>
            <w:noProof/>
            <w:webHidden/>
          </w:rPr>
          <w:instrText xml:space="preserve"> PAGEREF _Toc8366932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52127640" w14:textId="00FD1C0F"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33" w:history="1">
        <w:r w:rsidR="0009127C" w:rsidRPr="006D36A2">
          <w:rPr>
            <w:rStyle w:val="Hyperlink"/>
            <w:noProof/>
          </w:rPr>
          <w:t>3.2 SARIF file naming convention</w:t>
        </w:r>
        <w:r w:rsidR="0009127C">
          <w:rPr>
            <w:noProof/>
            <w:webHidden/>
          </w:rPr>
          <w:tab/>
        </w:r>
        <w:r w:rsidR="0009127C">
          <w:rPr>
            <w:noProof/>
            <w:webHidden/>
          </w:rPr>
          <w:fldChar w:fldCharType="begin"/>
        </w:r>
        <w:r w:rsidR="0009127C">
          <w:rPr>
            <w:noProof/>
            <w:webHidden/>
          </w:rPr>
          <w:instrText xml:space="preserve"> PAGEREF _Toc8366933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294F510A" w14:textId="7389C119"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34" w:history="1">
        <w:r w:rsidR="0009127C" w:rsidRPr="006D36A2">
          <w:rPr>
            <w:rStyle w:val="Hyperlink"/>
            <w:noProof/>
          </w:rPr>
          <w:t>3.3 artifactContent object</w:t>
        </w:r>
        <w:r w:rsidR="0009127C">
          <w:rPr>
            <w:noProof/>
            <w:webHidden/>
          </w:rPr>
          <w:tab/>
        </w:r>
        <w:r w:rsidR="0009127C">
          <w:rPr>
            <w:noProof/>
            <w:webHidden/>
          </w:rPr>
          <w:fldChar w:fldCharType="begin"/>
        </w:r>
        <w:r w:rsidR="0009127C">
          <w:rPr>
            <w:noProof/>
            <w:webHidden/>
          </w:rPr>
          <w:instrText xml:space="preserve"> PAGEREF _Toc8366934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62E4B3AA" w14:textId="21D135BB"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35" w:history="1">
        <w:r w:rsidR="0009127C" w:rsidRPr="006D36A2">
          <w:rPr>
            <w:rStyle w:val="Hyperlink"/>
            <w:noProof/>
          </w:rPr>
          <w:t>3.3.1 General</w:t>
        </w:r>
        <w:r w:rsidR="0009127C">
          <w:rPr>
            <w:noProof/>
            <w:webHidden/>
          </w:rPr>
          <w:tab/>
        </w:r>
        <w:r w:rsidR="0009127C">
          <w:rPr>
            <w:noProof/>
            <w:webHidden/>
          </w:rPr>
          <w:fldChar w:fldCharType="begin"/>
        </w:r>
        <w:r w:rsidR="0009127C">
          <w:rPr>
            <w:noProof/>
            <w:webHidden/>
          </w:rPr>
          <w:instrText xml:space="preserve"> PAGEREF _Toc8366935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7ACD6216" w14:textId="637C8D3B"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36" w:history="1">
        <w:r w:rsidR="0009127C" w:rsidRPr="006D36A2">
          <w:rPr>
            <w:rStyle w:val="Hyperlink"/>
            <w:noProof/>
          </w:rPr>
          <w:t>3.3.2 text property</w:t>
        </w:r>
        <w:r w:rsidR="0009127C">
          <w:rPr>
            <w:noProof/>
            <w:webHidden/>
          </w:rPr>
          <w:tab/>
        </w:r>
        <w:r w:rsidR="0009127C">
          <w:rPr>
            <w:noProof/>
            <w:webHidden/>
          </w:rPr>
          <w:fldChar w:fldCharType="begin"/>
        </w:r>
        <w:r w:rsidR="0009127C">
          <w:rPr>
            <w:noProof/>
            <w:webHidden/>
          </w:rPr>
          <w:instrText xml:space="preserve"> PAGEREF _Toc8366936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3438E453" w14:textId="5113FAC7"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37" w:history="1">
        <w:r w:rsidR="0009127C" w:rsidRPr="006D36A2">
          <w:rPr>
            <w:rStyle w:val="Hyperlink"/>
            <w:noProof/>
          </w:rPr>
          <w:t>3.3.3 binary property</w:t>
        </w:r>
        <w:r w:rsidR="0009127C">
          <w:rPr>
            <w:noProof/>
            <w:webHidden/>
          </w:rPr>
          <w:tab/>
        </w:r>
        <w:r w:rsidR="0009127C">
          <w:rPr>
            <w:noProof/>
            <w:webHidden/>
          </w:rPr>
          <w:fldChar w:fldCharType="begin"/>
        </w:r>
        <w:r w:rsidR="0009127C">
          <w:rPr>
            <w:noProof/>
            <w:webHidden/>
          </w:rPr>
          <w:instrText xml:space="preserve"> PAGEREF _Toc8366937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hyperlink>
    </w:p>
    <w:p w14:paraId="059C0139" w14:textId="0127EABD"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38" w:history="1">
        <w:r w:rsidR="0009127C" w:rsidRPr="006D36A2">
          <w:rPr>
            <w:rStyle w:val="Hyperlink"/>
            <w:noProof/>
          </w:rPr>
          <w:t>3.3.4 rendered property</w:t>
        </w:r>
        <w:r w:rsidR="0009127C">
          <w:rPr>
            <w:noProof/>
            <w:webHidden/>
          </w:rPr>
          <w:tab/>
        </w:r>
        <w:r w:rsidR="0009127C">
          <w:rPr>
            <w:noProof/>
            <w:webHidden/>
          </w:rPr>
          <w:fldChar w:fldCharType="begin"/>
        </w:r>
        <w:r w:rsidR="0009127C">
          <w:rPr>
            <w:noProof/>
            <w:webHidden/>
          </w:rPr>
          <w:instrText xml:space="preserve"> PAGEREF _Toc8366938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4CE79C9B" w14:textId="14481162"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39" w:history="1">
        <w:r w:rsidR="0009127C" w:rsidRPr="006D36A2">
          <w:rPr>
            <w:rStyle w:val="Hyperlink"/>
            <w:noProof/>
          </w:rPr>
          <w:t>3.4 artifactLocation object</w:t>
        </w:r>
        <w:r w:rsidR="0009127C">
          <w:rPr>
            <w:noProof/>
            <w:webHidden/>
          </w:rPr>
          <w:tab/>
        </w:r>
        <w:r w:rsidR="0009127C">
          <w:rPr>
            <w:noProof/>
            <w:webHidden/>
          </w:rPr>
          <w:fldChar w:fldCharType="begin"/>
        </w:r>
        <w:r w:rsidR="0009127C">
          <w:rPr>
            <w:noProof/>
            <w:webHidden/>
          </w:rPr>
          <w:instrText xml:space="preserve"> PAGEREF _Toc8366939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6C6FC949" w14:textId="0317AA04"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40" w:history="1">
        <w:r w:rsidR="0009127C" w:rsidRPr="006D36A2">
          <w:rPr>
            <w:rStyle w:val="Hyperlink"/>
            <w:noProof/>
          </w:rPr>
          <w:t>3.4.1 General</w:t>
        </w:r>
        <w:r w:rsidR="0009127C">
          <w:rPr>
            <w:noProof/>
            <w:webHidden/>
          </w:rPr>
          <w:tab/>
        </w:r>
        <w:r w:rsidR="0009127C">
          <w:rPr>
            <w:noProof/>
            <w:webHidden/>
          </w:rPr>
          <w:fldChar w:fldCharType="begin"/>
        </w:r>
        <w:r w:rsidR="0009127C">
          <w:rPr>
            <w:noProof/>
            <w:webHidden/>
          </w:rPr>
          <w:instrText xml:space="preserve"> PAGEREF _Toc8366940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1789F3B4" w14:textId="5D1F75C6"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41" w:history="1">
        <w:r w:rsidR="0009127C" w:rsidRPr="006D36A2">
          <w:rPr>
            <w:rStyle w:val="Hyperlink"/>
            <w:noProof/>
          </w:rPr>
          <w:t>3.4.2 Constraints</w:t>
        </w:r>
        <w:r w:rsidR="0009127C">
          <w:rPr>
            <w:noProof/>
            <w:webHidden/>
          </w:rPr>
          <w:tab/>
        </w:r>
        <w:r w:rsidR="0009127C">
          <w:rPr>
            <w:noProof/>
            <w:webHidden/>
          </w:rPr>
          <w:fldChar w:fldCharType="begin"/>
        </w:r>
        <w:r w:rsidR="0009127C">
          <w:rPr>
            <w:noProof/>
            <w:webHidden/>
          </w:rPr>
          <w:instrText xml:space="preserve"> PAGEREF _Toc8366941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hyperlink>
    </w:p>
    <w:p w14:paraId="2256EF5F" w14:textId="5AB25B97"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42" w:history="1">
        <w:r w:rsidR="0009127C" w:rsidRPr="006D36A2">
          <w:rPr>
            <w:rStyle w:val="Hyperlink"/>
            <w:noProof/>
          </w:rPr>
          <w:t>3.4.3 uri property</w:t>
        </w:r>
        <w:r w:rsidR="0009127C">
          <w:rPr>
            <w:noProof/>
            <w:webHidden/>
          </w:rPr>
          <w:tab/>
        </w:r>
        <w:r w:rsidR="0009127C">
          <w:rPr>
            <w:noProof/>
            <w:webHidden/>
          </w:rPr>
          <w:fldChar w:fldCharType="begin"/>
        </w:r>
        <w:r w:rsidR="0009127C">
          <w:rPr>
            <w:noProof/>
            <w:webHidden/>
          </w:rPr>
          <w:instrText xml:space="preserve"> PAGEREF _Toc8366942 \h </w:instrText>
        </w:r>
        <w:r w:rsidR="0009127C">
          <w:rPr>
            <w:noProof/>
            <w:webHidden/>
          </w:rPr>
        </w:r>
        <w:r w:rsidR="0009127C">
          <w:rPr>
            <w:noProof/>
            <w:webHidden/>
          </w:rPr>
          <w:fldChar w:fldCharType="separate"/>
        </w:r>
        <w:r w:rsidR="0009127C">
          <w:rPr>
            <w:noProof/>
            <w:webHidden/>
          </w:rPr>
          <w:t>29</w:t>
        </w:r>
        <w:r w:rsidR="0009127C">
          <w:rPr>
            <w:noProof/>
            <w:webHidden/>
          </w:rPr>
          <w:fldChar w:fldCharType="end"/>
        </w:r>
      </w:hyperlink>
    </w:p>
    <w:p w14:paraId="7C29E514" w14:textId="4E529D8C"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43" w:history="1">
        <w:r w:rsidR="0009127C" w:rsidRPr="006D36A2">
          <w:rPr>
            <w:rStyle w:val="Hyperlink"/>
            <w:noProof/>
          </w:rPr>
          <w:t>3.4.4 uriBaseId property</w:t>
        </w:r>
        <w:r w:rsidR="0009127C">
          <w:rPr>
            <w:noProof/>
            <w:webHidden/>
          </w:rPr>
          <w:tab/>
        </w:r>
        <w:r w:rsidR="0009127C">
          <w:rPr>
            <w:noProof/>
            <w:webHidden/>
          </w:rPr>
          <w:fldChar w:fldCharType="begin"/>
        </w:r>
        <w:r w:rsidR="0009127C">
          <w:rPr>
            <w:noProof/>
            <w:webHidden/>
          </w:rPr>
          <w:instrText xml:space="preserve"> PAGEREF _Toc8366943 \h </w:instrText>
        </w:r>
        <w:r w:rsidR="0009127C">
          <w:rPr>
            <w:noProof/>
            <w:webHidden/>
          </w:rPr>
        </w:r>
        <w:r w:rsidR="0009127C">
          <w:rPr>
            <w:noProof/>
            <w:webHidden/>
          </w:rPr>
          <w:fldChar w:fldCharType="separate"/>
        </w:r>
        <w:r w:rsidR="0009127C">
          <w:rPr>
            <w:noProof/>
            <w:webHidden/>
          </w:rPr>
          <w:t>29</w:t>
        </w:r>
        <w:r w:rsidR="0009127C">
          <w:rPr>
            <w:noProof/>
            <w:webHidden/>
          </w:rPr>
          <w:fldChar w:fldCharType="end"/>
        </w:r>
      </w:hyperlink>
    </w:p>
    <w:p w14:paraId="6E461ABC" w14:textId="4042B784"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44" w:history="1">
        <w:r w:rsidR="0009127C" w:rsidRPr="006D36A2">
          <w:rPr>
            <w:rStyle w:val="Hyperlink"/>
            <w:noProof/>
          </w:rPr>
          <w:t>3.4.5 index property</w:t>
        </w:r>
        <w:r w:rsidR="0009127C">
          <w:rPr>
            <w:noProof/>
            <w:webHidden/>
          </w:rPr>
          <w:tab/>
        </w:r>
        <w:r w:rsidR="0009127C">
          <w:rPr>
            <w:noProof/>
            <w:webHidden/>
          </w:rPr>
          <w:fldChar w:fldCharType="begin"/>
        </w:r>
        <w:r w:rsidR="0009127C">
          <w:rPr>
            <w:noProof/>
            <w:webHidden/>
          </w:rPr>
          <w:instrText xml:space="preserve"> PAGEREF _Toc8366944 \h </w:instrText>
        </w:r>
        <w:r w:rsidR="0009127C">
          <w:rPr>
            <w:noProof/>
            <w:webHidden/>
          </w:rPr>
        </w:r>
        <w:r w:rsidR="0009127C">
          <w:rPr>
            <w:noProof/>
            <w:webHidden/>
          </w:rPr>
          <w:fldChar w:fldCharType="separate"/>
        </w:r>
        <w:r w:rsidR="0009127C">
          <w:rPr>
            <w:noProof/>
            <w:webHidden/>
          </w:rPr>
          <w:t>30</w:t>
        </w:r>
        <w:r w:rsidR="0009127C">
          <w:rPr>
            <w:noProof/>
            <w:webHidden/>
          </w:rPr>
          <w:fldChar w:fldCharType="end"/>
        </w:r>
      </w:hyperlink>
    </w:p>
    <w:p w14:paraId="127CA2D9" w14:textId="45F2A9CD"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45" w:history="1">
        <w:r w:rsidR="0009127C" w:rsidRPr="006D36A2">
          <w:rPr>
            <w:rStyle w:val="Hyperlink"/>
            <w:noProof/>
          </w:rPr>
          <w:t>3.4.6 description property</w:t>
        </w:r>
        <w:r w:rsidR="0009127C">
          <w:rPr>
            <w:noProof/>
            <w:webHidden/>
          </w:rPr>
          <w:tab/>
        </w:r>
        <w:r w:rsidR="0009127C">
          <w:rPr>
            <w:noProof/>
            <w:webHidden/>
          </w:rPr>
          <w:fldChar w:fldCharType="begin"/>
        </w:r>
        <w:r w:rsidR="0009127C">
          <w:rPr>
            <w:noProof/>
            <w:webHidden/>
          </w:rPr>
          <w:instrText xml:space="preserve"> PAGEREF _Toc8366945 \h </w:instrText>
        </w:r>
        <w:r w:rsidR="0009127C">
          <w:rPr>
            <w:noProof/>
            <w:webHidden/>
          </w:rPr>
        </w:r>
        <w:r w:rsidR="0009127C">
          <w:rPr>
            <w:noProof/>
            <w:webHidden/>
          </w:rPr>
          <w:fldChar w:fldCharType="separate"/>
        </w:r>
        <w:r w:rsidR="0009127C">
          <w:rPr>
            <w:noProof/>
            <w:webHidden/>
          </w:rPr>
          <w:t>31</w:t>
        </w:r>
        <w:r w:rsidR="0009127C">
          <w:rPr>
            <w:noProof/>
            <w:webHidden/>
          </w:rPr>
          <w:fldChar w:fldCharType="end"/>
        </w:r>
      </w:hyperlink>
    </w:p>
    <w:p w14:paraId="52801EBF" w14:textId="02E5A058"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46" w:history="1">
        <w:r w:rsidR="0009127C" w:rsidRPr="006D36A2">
          <w:rPr>
            <w:rStyle w:val="Hyperlink"/>
            <w:noProof/>
          </w:rPr>
          <w:t>3.4.7 Guidance on the use of artifactLocation objects</w:t>
        </w:r>
        <w:r w:rsidR="0009127C">
          <w:rPr>
            <w:noProof/>
            <w:webHidden/>
          </w:rPr>
          <w:tab/>
        </w:r>
        <w:r w:rsidR="0009127C">
          <w:rPr>
            <w:noProof/>
            <w:webHidden/>
          </w:rPr>
          <w:fldChar w:fldCharType="begin"/>
        </w:r>
        <w:r w:rsidR="0009127C">
          <w:rPr>
            <w:noProof/>
            <w:webHidden/>
          </w:rPr>
          <w:instrText xml:space="preserve"> PAGEREF _Toc8366946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18285CE8" w14:textId="7443E849"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47" w:history="1">
        <w:r w:rsidR="0009127C" w:rsidRPr="006D36A2">
          <w:rPr>
            <w:rStyle w:val="Hyperlink"/>
            <w:noProof/>
          </w:rPr>
          <w:t>3.5 String properties</w:t>
        </w:r>
        <w:r w:rsidR="0009127C">
          <w:rPr>
            <w:noProof/>
            <w:webHidden/>
          </w:rPr>
          <w:tab/>
        </w:r>
        <w:r w:rsidR="0009127C">
          <w:rPr>
            <w:noProof/>
            <w:webHidden/>
          </w:rPr>
          <w:fldChar w:fldCharType="begin"/>
        </w:r>
        <w:r w:rsidR="0009127C">
          <w:rPr>
            <w:noProof/>
            <w:webHidden/>
          </w:rPr>
          <w:instrText xml:space="preserve"> PAGEREF _Toc8366947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5F80E9C0" w14:textId="7F2FF9FF"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48" w:history="1">
        <w:r w:rsidR="0009127C" w:rsidRPr="006D36A2">
          <w:rPr>
            <w:rStyle w:val="Hyperlink"/>
            <w:noProof/>
          </w:rPr>
          <w:t>3.5.1 Localizable strings</w:t>
        </w:r>
        <w:r w:rsidR="0009127C">
          <w:rPr>
            <w:noProof/>
            <w:webHidden/>
          </w:rPr>
          <w:tab/>
        </w:r>
        <w:r w:rsidR="0009127C">
          <w:rPr>
            <w:noProof/>
            <w:webHidden/>
          </w:rPr>
          <w:fldChar w:fldCharType="begin"/>
        </w:r>
        <w:r w:rsidR="0009127C">
          <w:rPr>
            <w:noProof/>
            <w:webHidden/>
          </w:rPr>
          <w:instrText xml:space="preserve"> PAGEREF _Toc8366948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hyperlink>
    </w:p>
    <w:p w14:paraId="6F9450CD" w14:textId="7F4B2D8E"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49" w:history="1">
        <w:r w:rsidR="0009127C" w:rsidRPr="006D36A2">
          <w:rPr>
            <w:rStyle w:val="Hyperlink"/>
            <w:noProof/>
          </w:rPr>
          <w:t>3.5.2 Redactable strings</w:t>
        </w:r>
        <w:r w:rsidR="0009127C">
          <w:rPr>
            <w:noProof/>
            <w:webHidden/>
          </w:rPr>
          <w:tab/>
        </w:r>
        <w:r w:rsidR="0009127C">
          <w:rPr>
            <w:noProof/>
            <w:webHidden/>
          </w:rPr>
          <w:fldChar w:fldCharType="begin"/>
        </w:r>
        <w:r w:rsidR="0009127C">
          <w:rPr>
            <w:noProof/>
            <w:webHidden/>
          </w:rPr>
          <w:instrText xml:space="preserve"> PAGEREF _Toc8366949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27ECB173" w14:textId="12BBFCA9"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50" w:history="1">
        <w:r w:rsidR="0009127C" w:rsidRPr="006D36A2">
          <w:rPr>
            <w:rStyle w:val="Hyperlink"/>
            <w:noProof/>
          </w:rPr>
          <w:t>3.5.3 GUID-valued strings</w:t>
        </w:r>
        <w:r w:rsidR="0009127C">
          <w:rPr>
            <w:noProof/>
            <w:webHidden/>
          </w:rPr>
          <w:tab/>
        </w:r>
        <w:r w:rsidR="0009127C">
          <w:rPr>
            <w:noProof/>
            <w:webHidden/>
          </w:rPr>
          <w:fldChar w:fldCharType="begin"/>
        </w:r>
        <w:r w:rsidR="0009127C">
          <w:rPr>
            <w:noProof/>
            <w:webHidden/>
          </w:rPr>
          <w:instrText xml:space="preserve"> PAGEREF _Toc8366950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3E604EB0" w14:textId="041FFCB7"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51" w:history="1">
        <w:r w:rsidR="0009127C" w:rsidRPr="006D36A2">
          <w:rPr>
            <w:rStyle w:val="Hyperlink"/>
            <w:noProof/>
          </w:rPr>
          <w:t>3.5.4 Hierarchical strings</w:t>
        </w:r>
        <w:r w:rsidR="0009127C">
          <w:rPr>
            <w:noProof/>
            <w:webHidden/>
          </w:rPr>
          <w:tab/>
        </w:r>
        <w:r w:rsidR="0009127C">
          <w:rPr>
            <w:noProof/>
            <w:webHidden/>
          </w:rPr>
          <w:fldChar w:fldCharType="begin"/>
        </w:r>
        <w:r w:rsidR="0009127C">
          <w:rPr>
            <w:noProof/>
            <w:webHidden/>
          </w:rPr>
          <w:instrText xml:space="preserve"> PAGEREF _Toc8366951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0FB77B79" w14:textId="2D543445" w:rsidR="0009127C" w:rsidRDefault="00272096">
      <w:pPr>
        <w:pStyle w:val="TOC4"/>
        <w:tabs>
          <w:tab w:val="right" w:leader="dot" w:pos="9350"/>
        </w:tabs>
        <w:rPr>
          <w:rFonts w:asciiTheme="minorHAnsi" w:eastAsiaTheme="minorEastAsia" w:hAnsiTheme="minorHAnsi" w:cstheme="minorBidi"/>
          <w:noProof/>
          <w:sz w:val="22"/>
          <w:szCs w:val="22"/>
        </w:rPr>
      </w:pPr>
      <w:hyperlink w:anchor="_Toc8366952" w:history="1">
        <w:r w:rsidR="0009127C" w:rsidRPr="006D36A2">
          <w:rPr>
            <w:rStyle w:val="Hyperlink"/>
            <w:noProof/>
          </w:rPr>
          <w:t>3.5.4.1 General</w:t>
        </w:r>
        <w:r w:rsidR="0009127C">
          <w:rPr>
            <w:noProof/>
            <w:webHidden/>
          </w:rPr>
          <w:tab/>
        </w:r>
        <w:r w:rsidR="0009127C">
          <w:rPr>
            <w:noProof/>
            <w:webHidden/>
          </w:rPr>
          <w:fldChar w:fldCharType="begin"/>
        </w:r>
        <w:r w:rsidR="0009127C">
          <w:rPr>
            <w:noProof/>
            <w:webHidden/>
          </w:rPr>
          <w:instrText xml:space="preserve"> PAGEREF _Toc8366952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0D089A04" w14:textId="54609346" w:rsidR="0009127C" w:rsidRDefault="00272096">
      <w:pPr>
        <w:pStyle w:val="TOC4"/>
        <w:tabs>
          <w:tab w:val="right" w:leader="dot" w:pos="9350"/>
        </w:tabs>
        <w:rPr>
          <w:rFonts w:asciiTheme="minorHAnsi" w:eastAsiaTheme="minorEastAsia" w:hAnsiTheme="minorHAnsi" w:cstheme="minorBidi"/>
          <w:noProof/>
          <w:sz w:val="22"/>
          <w:szCs w:val="22"/>
        </w:rPr>
      </w:pPr>
      <w:hyperlink w:anchor="_Toc8366953" w:history="1">
        <w:r w:rsidR="0009127C" w:rsidRPr="006D36A2">
          <w:rPr>
            <w:rStyle w:val="Hyperlink"/>
            <w:noProof/>
          </w:rPr>
          <w:t>3.5.4.2 Versioned hierarchical strings</w:t>
        </w:r>
        <w:r w:rsidR="0009127C">
          <w:rPr>
            <w:noProof/>
            <w:webHidden/>
          </w:rPr>
          <w:tab/>
        </w:r>
        <w:r w:rsidR="0009127C">
          <w:rPr>
            <w:noProof/>
            <w:webHidden/>
          </w:rPr>
          <w:fldChar w:fldCharType="begin"/>
        </w:r>
        <w:r w:rsidR="0009127C">
          <w:rPr>
            <w:noProof/>
            <w:webHidden/>
          </w:rPr>
          <w:instrText xml:space="preserve"> PAGEREF _Toc8366953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hyperlink>
    </w:p>
    <w:p w14:paraId="1E0942C1" w14:textId="3121EB23"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54" w:history="1">
        <w:r w:rsidR="0009127C" w:rsidRPr="006D36A2">
          <w:rPr>
            <w:rStyle w:val="Hyperlink"/>
            <w:noProof/>
          </w:rPr>
          <w:t>3.6 Object properties</w:t>
        </w:r>
        <w:r w:rsidR="0009127C">
          <w:rPr>
            <w:noProof/>
            <w:webHidden/>
          </w:rPr>
          <w:tab/>
        </w:r>
        <w:r w:rsidR="0009127C">
          <w:rPr>
            <w:noProof/>
            <w:webHidden/>
          </w:rPr>
          <w:fldChar w:fldCharType="begin"/>
        </w:r>
        <w:r w:rsidR="0009127C">
          <w:rPr>
            <w:noProof/>
            <w:webHidden/>
          </w:rPr>
          <w:instrText xml:space="preserve"> PAGEREF _Toc8366954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64529B89" w14:textId="33B878AC"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55" w:history="1">
        <w:r w:rsidR="0009127C" w:rsidRPr="006D36A2">
          <w:rPr>
            <w:rStyle w:val="Hyperlink"/>
            <w:noProof/>
          </w:rPr>
          <w:t>3.7 Array properties</w:t>
        </w:r>
        <w:r w:rsidR="0009127C">
          <w:rPr>
            <w:noProof/>
            <w:webHidden/>
          </w:rPr>
          <w:tab/>
        </w:r>
        <w:r w:rsidR="0009127C">
          <w:rPr>
            <w:noProof/>
            <w:webHidden/>
          </w:rPr>
          <w:fldChar w:fldCharType="begin"/>
        </w:r>
        <w:r w:rsidR="0009127C">
          <w:rPr>
            <w:noProof/>
            <w:webHidden/>
          </w:rPr>
          <w:instrText xml:space="preserve"> PAGEREF _Toc8366955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025C42A" w14:textId="024BC2EA"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56" w:history="1">
        <w:r w:rsidR="0009127C" w:rsidRPr="006D36A2">
          <w:rPr>
            <w:rStyle w:val="Hyperlink"/>
            <w:noProof/>
          </w:rPr>
          <w:t>3.7.1 General</w:t>
        </w:r>
        <w:r w:rsidR="0009127C">
          <w:rPr>
            <w:noProof/>
            <w:webHidden/>
          </w:rPr>
          <w:tab/>
        </w:r>
        <w:r w:rsidR="0009127C">
          <w:rPr>
            <w:noProof/>
            <w:webHidden/>
          </w:rPr>
          <w:fldChar w:fldCharType="begin"/>
        </w:r>
        <w:r w:rsidR="0009127C">
          <w:rPr>
            <w:noProof/>
            <w:webHidden/>
          </w:rPr>
          <w:instrText xml:space="preserve"> PAGEREF _Toc8366956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3E36097" w14:textId="563F9492"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57" w:history="1">
        <w:r w:rsidR="0009127C" w:rsidRPr="006D36A2">
          <w:rPr>
            <w:rStyle w:val="Hyperlink"/>
            <w:noProof/>
          </w:rPr>
          <w:t>3.7.2 Default value</w:t>
        </w:r>
        <w:r w:rsidR="0009127C">
          <w:rPr>
            <w:noProof/>
            <w:webHidden/>
          </w:rPr>
          <w:tab/>
        </w:r>
        <w:r w:rsidR="0009127C">
          <w:rPr>
            <w:noProof/>
            <w:webHidden/>
          </w:rPr>
          <w:fldChar w:fldCharType="begin"/>
        </w:r>
        <w:r w:rsidR="0009127C">
          <w:rPr>
            <w:noProof/>
            <w:webHidden/>
          </w:rPr>
          <w:instrText xml:space="preserve"> PAGEREF _Toc8366957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54FD58D2" w14:textId="28D8D157"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58" w:history="1">
        <w:r w:rsidR="0009127C" w:rsidRPr="006D36A2">
          <w:rPr>
            <w:rStyle w:val="Hyperlink"/>
            <w:noProof/>
          </w:rPr>
          <w:t>3.7.3 Array properties with unique values</w:t>
        </w:r>
        <w:r w:rsidR="0009127C">
          <w:rPr>
            <w:noProof/>
            <w:webHidden/>
          </w:rPr>
          <w:tab/>
        </w:r>
        <w:r w:rsidR="0009127C">
          <w:rPr>
            <w:noProof/>
            <w:webHidden/>
          </w:rPr>
          <w:fldChar w:fldCharType="begin"/>
        </w:r>
        <w:r w:rsidR="0009127C">
          <w:rPr>
            <w:noProof/>
            <w:webHidden/>
          </w:rPr>
          <w:instrText xml:space="preserve"> PAGEREF _Toc8366958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hyperlink>
    </w:p>
    <w:p w14:paraId="16455392" w14:textId="53015C47"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59" w:history="1">
        <w:r w:rsidR="0009127C" w:rsidRPr="006D36A2">
          <w:rPr>
            <w:rStyle w:val="Hyperlink"/>
            <w:noProof/>
          </w:rPr>
          <w:t>3.7.4 Array indices</w:t>
        </w:r>
        <w:r w:rsidR="0009127C">
          <w:rPr>
            <w:noProof/>
            <w:webHidden/>
          </w:rPr>
          <w:tab/>
        </w:r>
        <w:r w:rsidR="0009127C">
          <w:rPr>
            <w:noProof/>
            <w:webHidden/>
          </w:rPr>
          <w:fldChar w:fldCharType="begin"/>
        </w:r>
        <w:r w:rsidR="0009127C">
          <w:rPr>
            <w:noProof/>
            <w:webHidden/>
          </w:rPr>
          <w:instrText xml:space="preserve"> PAGEREF _Toc8366959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7CA3D55D" w14:textId="7B77361E"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60" w:history="1">
        <w:r w:rsidR="0009127C" w:rsidRPr="006D36A2">
          <w:rPr>
            <w:rStyle w:val="Hyperlink"/>
            <w:noProof/>
          </w:rPr>
          <w:t>3.8 Property bags</w:t>
        </w:r>
        <w:r w:rsidR="0009127C">
          <w:rPr>
            <w:noProof/>
            <w:webHidden/>
          </w:rPr>
          <w:tab/>
        </w:r>
        <w:r w:rsidR="0009127C">
          <w:rPr>
            <w:noProof/>
            <w:webHidden/>
          </w:rPr>
          <w:fldChar w:fldCharType="begin"/>
        </w:r>
        <w:r w:rsidR="0009127C">
          <w:rPr>
            <w:noProof/>
            <w:webHidden/>
          </w:rPr>
          <w:instrText xml:space="preserve"> PAGEREF _Toc8366960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343D3C02" w14:textId="21B3D433"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61" w:history="1">
        <w:r w:rsidR="0009127C" w:rsidRPr="006D36A2">
          <w:rPr>
            <w:rStyle w:val="Hyperlink"/>
            <w:noProof/>
          </w:rPr>
          <w:t>3.8.1 General</w:t>
        </w:r>
        <w:r w:rsidR="0009127C">
          <w:rPr>
            <w:noProof/>
            <w:webHidden/>
          </w:rPr>
          <w:tab/>
        </w:r>
        <w:r w:rsidR="0009127C">
          <w:rPr>
            <w:noProof/>
            <w:webHidden/>
          </w:rPr>
          <w:fldChar w:fldCharType="begin"/>
        </w:r>
        <w:r w:rsidR="0009127C">
          <w:rPr>
            <w:noProof/>
            <w:webHidden/>
          </w:rPr>
          <w:instrText xml:space="preserve"> PAGEREF _Toc8366961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2C33EFDF" w14:textId="1A7E8E75"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62" w:history="1">
        <w:r w:rsidR="0009127C" w:rsidRPr="006D36A2">
          <w:rPr>
            <w:rStyle w:val="Hyperlink"/>
            <w:noProof/>
          </w:rPr>
          <w:t>3.8.2 Tags</w:t>
        </w:r>
        <w:r w:rsidR="0009127C">
          <w:rPr>
            <w:noProof/>
            <w:webHidden/>
          </w:rPr>
          <w:tab/>
        </w:r>
        <w:r w:rsidR="0009127C">
          <w:rPr>
            <w:noProof/>
            <w:webHidden/>
          </w:rPr>
          <w:fldChar w:fldCharType="begin"/>
        </w:r>
        <w:r w:rsidR="0009127C">
          <w:rPr>
            <w:noProof/>
            <w:webHidden/>
          </w:rPr>
          <w:instrText xml:space="preserve"> PAGEREF _Toc8366962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5F85FB00" w14:textId="4D5284C5" w:rsidR="0009127C" w:rsidRDefault="00272096">
      <w:pPr>
        <w:pStyle w:val="TOC4"/>
        <w:tabs>
          <w:tab w:val="right" w:leader="dot" w:pos="9350"/>
        </w:tabs>
        <w:rPr>
          <w:rFonts w:asciiTheme="minorHAnsi" w:eastAsiaTheme="minorEastAsia" w:hAnsiTheme="minorHAnsi" w:cstheme="minorBidi"/>
          <w:noProof/>
          <w:sz w:val="22"/>
          <w:szCs w:val="22"/>
        </w:rPr>
      </w:pPr>
      <w:hyperlink w:anchor="_Toc8366963" w:history="1">
        <w:r w:rsidR="0009127C" w:rsidRPr="006D36A2">
          <w:rPr>
            <w:rStyle w:val="Hyperlink"/>
            <w:noProof/>
          </w:rPr>
          <w:t>3.8.2.1 General</w:t>
        </w:r>
        <w:r w:rsidR="0009127C">
          <w:rPr>
            <w:noProof/>
            <w:webHidden/>
          </w:rPr>
          <w:tab/>
        </w:r>
        <w:r w:rsidR="0009127C">
          <w:rPr>
            <w:noProof/>
            <w:webHidden/>
          </w:rPr>
          <w:fldChar w:fldCharType="begin"/>
        </w:r>
        <w:r w:rsidR="0009127C">
          <w:rPr>
            <w:noProof/>
            <w:webHidden/>
          </w:rPr>
          <w:instrText xml:space="preserve"> PAGEREF _Toc8366963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hyperlink>
    </w:p>
    <w:p w14:paraId="31FB29A9" w14:textId="57BD6860" w:rsidR="0009127C" w:rsidRDefault="00272096">
      <w:pPr>
        <w:pStyle w:val="TOC4"/>
        <w:tabs>
          <w:tab w:val="right" w:leader="dot" w:pos="9350"/>
        </w:tabs>
        <w:rPr>
          <w:rFonts w:asciiTheme="minorHAnsi" w:eastAsiaTheme="minorEastAsia" w:hAnsiTheme="minorHAnsi" w:cstheme="minorBidi"/>
          <w:noProof/>
          <w:sz w:val="22"/>
          <w:szCs w:val="22"/>
        </w:rPr>
      </w:pPr>
      <w:hyperlink w:anchor="_Toc8366964" w:history="1">
        <w:r w:rsidR="0009127C" w:rsidRPr="006D36A2">
          <w:rPr>
            <w:rStyle w:val="Hyperlink"/>
            <w:noProof/>
          </w:rPr>
          <w:t>3.8.2.2 Tag metadata</w:t>
        </w:r>
        <w:r w:rsidR="0009127C">
          <w:rPr>
            <w:noProof/>
            <w:webHidden/>
          </w:rPr>
          <w:tab/>
        </w:r>
        <w:r w:rsidR="0009127C">
          <w:rPr>
            <w:noProof/>
            <w:webHidden/>
          </w:rPr>
          <w:fldChar w:fldCharType="begin"/>
        </w:r>
        <w:r w:rsidR="0009127C">
          <w:rPr>
            <w:noProof/>
            <w:webHidden/>
          </w:rPr>
          <w:instrText xml:space="preserve"> PAGEREF _Toc8366964 \h </w:instrText>
        </w:r>
        <w:r w:rsidR="0009127C">
          <w:rPr>
            <w:noProof/>
            <w:webHidden/>
          </w:rPr>
        </w:r>
        <w:r w:rsidR="0009127C">
          <w:rPr>
            <w:noProof/>
            <w:webHidden/>
          </w:rPr>
          <w:fldChar w:fldCharType="separate"/>
        </w:r>
        <w:r w:rsidR="0009127C">
          <w:rPr>
            <w:noProof/>
            <w:webHidden/>
          </w:rPr>
          <w:t>36</w:t>
        </w:r>
        <w:r w:rsidR="0009127C">
          <w:rPr>
            <w:noProof/>
            <w:webHidden/>
          </w:rPr>
          <w:fldChar w:fldCharType="end"/>
        </w:r>
      </w:hyperlink>
    </w:p>
    <w:p w14:paraId="0B79F923" w14:textId="790F2F8A"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65" w:history="1">
        <w:r w:rsidR="0009127C" w:rsidRPr="006D36A2">
          <w:rPr>
            <w:rStyle w:val="Hyperlink"/>
            <w:noProof/>
          </w:rPr>
          <w:t>3.9 Date/time properties</w:t>
        </w:r>
        <w:r w:rsidR="0009127C">
          <w:rPr>
            <w:noProof/>
            <w:webHidden/>
          </w:rPr>
          <w:tab/>
        </w:r>
        <w:r w:rsidR="0009127C">
          <w:rPr>
            <w:noProof/>
            <w:webHidden/>
          </w:rPr>
          <w:fldChar w:fldCharType="begin"/>
        </w:r>
        <w:r w:rsidR="0009127C">
          <w:rPr>
            <w:noProof/>
            <w:webHidden/>
          </w:rPr>
          <w:instrText xml:space="preserve"> PAGEREF _Toc8366965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615764CB" w14:textId="0A2869AD"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66" w:history="1">
        <w:r w:rsidR="0009127C" w:rsidRPr="006D36A2">
          <w:rPr>
            <w:rStyle w:val="Hyperlink"/>
            <w:noProof/>
          </w:rPr>
          <w:t>3.10 URI-valued properties</w:t>
        </w:r>
        <w:r w:rsidR="0009127C">
          <w:rPr>
            <w:noProof/>
            <w:webHidden/>
          </w:rPr>
          <w:tab/>
        </w:r>
        <w:r w:rsidR="0009127C">
          <w:rPr>
            <w:noProof/>
            <w:webHidden/>
          </w:rPr>
          <w:fldChar w:fldCharType="begin"/>
        </w:r>
        <w:r w:rsidR="0009127C">
          <w:rPr>
            <w:noProof/>
            <w:webHidden/>
          </w:rPr>
          <w:instrText xml:space="preserve"> PAGEREF _Toc8366966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70C2989C" w14:textId="6EC749D8"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67" w:history="1">
        <w:r w:rsidR="0009127C" w:rsidRPr="006D36A2">
          <w:rPr>
            <w:rStyle w:val="Hyperlink"/>
            <w:noProof/>
          </w:rPr>
          <w:t>3.10.1 General</w:t>
        </w:r>
        <w:r w:rsidR="0009127C">
          <w:rPr>
            <w:noProof/>
            <w:webHidden/>
          </w:rPr>
          <w:tab/>
        </w:r>
        <w:r w:rsidR="0009127C">
          <w:rPr>
            <w:noProof/>
            <w:webHidden/>
          </w:rPr>
          <w:fldChar w:fldCharType="begin"/>
        </w:r>
        <w:r w:rsidR="0009127C">
          <w:rPr>
            <w:noProof/>
            <w:webHidden/>
          </w:rPr>
          <w:instrText xml:space="preserve"> PAGEREF _Toc8366967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hyperlink>
    </w:p>
    <w:p w14:paraId="746582D8" w14:textId="1407CA24"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68" w:history="1">
        <w:r w:rsidR="0009127C" w:rsidRPr="006D36A2">
          <w:rPr>
            <w:rStyle w:val="Hyperlink"/>
            <w:noProof/>
          </w:rPr>
          <w:t>3.10.2 Normalizing file scheme URIs</w:t>
        </w:r>
        <w:r w:rsidR="0009127C">
          <w:rPr>
            <w:noProof/>
            <w:webHidden/>
          </w:rPr>
          <w:tab/>
        </w:r>
        <w:r w:rsidR="0009127C">
          <w:rPr>
            <w:noProof/>
            <w:webHidden/>
          </w:rPr>
          <w:fldChar w:fldCharType="begin"/>
        </w:r>
        <w:r w:rsidR="0009127C">
          <w:rPr>
            <w:noProof/>
            <w:webHidden/>
          </w:rPr>
          <w:instrText xml:space="preserve"> PAGEREF _Toc8366968 \h </w:instrText>
        </w:r>
        <w:r w:rsidR="0009127C">
          <w:rPr>
            <w:noProof/>
            <w:webHidden/>
          </w:rPr>
        </w:r>
        <w:r w:rsidR="0009127C">
          <w:rPr>
            <w:noProof/>
            <w:webHidden/>
          </w:rPr>
          <w:fldChar w:fldCharType="separate"/>
        </w:r>
        <w:r w:rsidR="0009127C">
          <w:rPr>
            <w:noProof/>
            <w:webHidden/>
          </w:rPr>
          <w:t>38</w:t>
        </w:r>
        <w:r w:rsidR="0009127C">
          <w:rPr>
            <w:noProof/>
            <w:webHidden/>
          </w:rPr>
          <w:fldChar w:fldCharType="end"/>
        </w:r>
      </w:hyperlink>
    </w:p>
    <w:p w14:paraId="75598124" w14:textId="12379C09"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69" w:history="1">
        <w:r w:rsidR="0009127C" w:rsidRPr="006D36A2">
          <w:rPr>
            <w:rStyle w:val="Hyperlink"/>
            <w:noProof/>
          </w:rPr>
          <w:t>3.10.3 URIs that use the sarif scheme</w:t>
        </w:r>
        <w:r w:rsidR="0009127C">
          <w:rPr>
            <w:noProof/>
            <w:webHidden/>
          </w:rPr>
          <w:tab/>
        </w:r>
        <w:r w:rsidR="0009127C">
          <w:rPr>
            <w:noProof/>
            <w:webHidden/>
          </w:rPr>
          <w:fldChar w:fldCharType="begin"/>
        </w:r>
        <w:r w:rsidR="0009127C">
          <w:rPr>
            <w:noProof/>
            <w:webHidden/>
          </w:rPr>
          <w:instrText xml:space="preserve"> PAGEREF _Toc8366969 \h </w:instrText>
        </w:r>
        <w:r w:rsidR="0009127C">
          <w:rPr>
            <w:noProof/>
            <w:webHidden/>
          </w:rPr>
        </w:r>
        <w:r w:rsidR="0009127C">
          <w:rPr>
            <w:noProof/>
            <w:webHidden/>
          </w:rPr>
          <w:fldChar w:fldCharType="separate"/>
        </w:r>
        <w:r w:rsidR="0009127C">
          <w:rPr>
            <w:noProof/>
            <w:webHidden/>
          </w:rPr>
          <w:t>39</w:t>
        </w:r>
        <w:r w:rsidR="0009127C">
          <w:rPr>
            <w:noProof/>
            <w:webHidden/>
          </w:rPr>
          <w:fldChar w:fldCharType="end"/>
        </w:r>
      </w:hyperlink>
    </w:p>
    <w:p w14:paraId="05BC38D8" w14:textId="74FA0044"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70" w:history="1">
        <w:r w:rsidR="0009127C" w:rsidRPr="006D36A2">
          <w:rPr>
            <w:rStyle w:val="Hyperlink"/>
            <w:noProof/>
          </w:rPr>
          <w:t>3.10.4 Internationalized Resource Identifiers (IRIs)</w:t>
        </w:r>
        <w:r w:rsidR="0009127C">
          <w:rPr>
            <w:noProof/>
            <w:webHidden/>
          </w:rPr>
          <w:tab/>
        </w:r>
        <w:r w:rsidR="0009127C">
          <w:rPr>
            <w:noProof/>
            <w:webHidden/>
          </w:rPr>
          <w:fldChar w:fldCharType="begin"/>
        </w:r>
        <w:r w:rsidR="0009127C">
          <w:rPr>
            <w:noProof/>
            <w:webHidden/>
          </w:rPr>
          <w:instrText xml:space="preserve"> PAGEREF _Toc8366970 \h </w:instrText>
        </w:r>
        <w:r w:rsidR="0009127C">
          <w:rPr>
            <w:noProof/>
            <w:webHidden/>
          </w:rPr>
        </w:r>
        <w:r w:rsidR="0009127C">
          <w:rPr>
            <w:noProof/>
            <w:webHidden/>
          </w:rPr>
          <w:fldChar w:fldCharType="separate"/>
        </w:r>
        <w:r w:rsidR="0009127C">
          <w:rPr>
            <w:noProof/>
            <w:webHidden/>
          </w:rPr>
          <w:t>39</w:t>
        </w:r>
        <w:r w:rsidR="0009127C">
          <w:rPr>
            <w:noProof/>
            <w:webHidden/>
          </w:rPr>
          <w:fldChar w:fldCharType="end"/>
        </w:r>
      </w:hyperlink>
    </w:p>
    <w:p w14:paraId="20DD6633" w14:textId="329E7732"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71" w:history="1">
        <w:r w:rsidR="0009127C" w:rsidRPr="006D36A2">
          <w:rPr>
            <w:rStyle w:val="Hyperlink"/>
            <w:noProof/>
          </w:rPr>
          <w:t>3.11 message object</w:t>
        </w:r>
        <w:r w:rsidR="0009127C">
          <w:rPr>
            <w:noProof/>
            <w:webHidden/>
          </w:rPr>
          <w:tab/>
        </w:r>
        <w:r w:rsidR="0009127C">
          <w:rPr>
            <w:noProof/>
            <w:webHidden/>
          </w:rPr>
          <w:fldChar w:fldCharType="begin"/>
        </w:r>
        <w:r w:rsidR="0009127C">
          <w:rPr>
            <w:noProof/>
            <w:webHidden/>
          </w:rPr>
          <w:instrText xml:space="preserve"> PAGEREF _Toc8366971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68A6810D" w14:textId="3AD3C954"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72" w:history="1">
        <w:r w:rsidR="0009127C" w:rsidRPr="006D36A2">
          <w:rPr>
            <w:rStyle w:val="Hyperlink"/>
            <w:noProof/>
          </w:rPr>
          <w:t>3.11.1 General</w:t>
        </w:r>
        <w:r w:rsidR="0009127C">
          <w:rPr>
            <w:noProof/>
            <w:webHidden/>
          </w:rPr>
          <w:tab/>
        </w:r>
        <w:r w:rsidR="0009127C">
          <w:rPr>
            <w:noProof/>
            <w:webHidden/>
          </w:rPr>
          <w:fldChar w:fldCharType="begin"/>
        </w:r>
        <w:r w:rsidR="0009127C">
          <w:rPr>
            <w:noProof/>
            <w:webHidden/>
          </w:rPr>
          <w:instrText xml:space="preserve"> PAGEREF _Toc8366972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56B1B759" w14:textId="26C59AD5"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73" w:history="1">
        <w:r w:rsidR="0009127C" w:rsidRPr="006D36A2">
          <w:rPr>
            <w:rStyle w:val="Hyperlink"/>
            <w:noProof/>
          </w:rPr>
          <w:t>3.11.2 Constraints</w:t>
        </w:r>
        <w:r w:rsidR="0009127C">
          <w:rPr>
            <w:noProof/>
            <w:webHidden/>
          </w:rPr>
          <w:tab/>
        </w:r>
        <w:r w:rsidR="0009127C">
          <w:rPr>
            <w:noProof/>
            <w:webHidden/>
          </w:rPr>
          <w:fldChar w:fldCharType="begin"/>
        </w:r>
        <w:r w:rsidR="0009127C">
          <w:rPr>
            <w:noProof/>
            <w:webHidden/>
          </w:rPr>
          <w:instrText xml:space="preserve"> PAGEREF _Toc8366973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7AD3B32F" w14:textId="577BC06B"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74" w:history="1">
        <w:r w:rsidR="0009127C" w:rsidRPr="006D36A2">
          <w:rPr>
            <w:rStyle w:val="Hyperlink"/>
            <w:noProof/>
          </w:rPr>
          <w:t>3.11.3 Plain text messages</w:t>
        </w:r>
        <w:r w:rsidR="0009127C">
          <w:rPr>
            <w:noProof/>
            <w:webHidden/>
          </w:rPr>
          <w:tab/>
        </w:r>
        <w:r w:rsidR="0009127C">
          <w:rPr>
            <w:noProof/>
            <w:webHidden/>
          </w:rPr>
          <w:fldChar w:fldCharType="begin"/>
        </w:r>
        <w:r w:rsidR="0009127C">
          <w:rPr>
            <w:noProof/>
            <w:webHidden/>
          </w:rPr>
          <w:instrText xml:space="preserve"> PAGEREF _Toc8366974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268E1AD2" w14:textId="0796F32A"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75" w:history="1">
        <w:r w:rsidR="0009127C" w:rsidRPr="006D36A2">
          <w:rPr>
            <w:rStyle w:val="Hyperlink"/>
            <w:noProof/>
          </w:rPr>
          <w:t>3.11.4 Formatted messages</w:t>
        </w:r>
        <w:r w:rsidR="0009127C">
          <w:rPr>
            <w:noProof/>
            <w:webHidden/>
          </w:rPr>
          <w:tab/>
        </w:r>
        <w:r w:rsidR="0009127C">
          <w:rPr>
            <w:noProof/>
            <w:webHidden/>
          </w:rPr>
          <w:fldChar w:fldCharType="begin"/>
        </w:r>
        <w:r w:rsidR="0009127C">
          <w:rPr>
            <w:noProof/>
            <w:webHidden/>
          </w:rPr>
          <w:instrText xml:space="preserve"> PAGEREF _Toc8366975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34A7B0CC" w14:textId="34D5366F" w:rsidR="0009127C" w:rsidRDefault="00272096">
      <w:pPr>
        <w:pStyle w:val="TOC4"/>
        <w:tabs>
          <w:tab w:val="right" w:leader="dot" w:pos="9350"/>
        </w:tabs>
        <w:rPr>
          <w:rFonts w:asciiTheme="minorHAnsi" w:eastAsiaTheme="minorEastAsia" w:hAnsiTheme="minorHAnsi" w:cstheme="minorBidi"/>
          <w:noProof/>
          <w:sz w:val="22"/>
          <w:szCs w:val="22"/>
        </w:rPr>
      </w:pPr>
      <w:hyperlink w:anchor="_Toc8366976" w:history="1">
        <w:r w:rsidR="0009127C" w:rsidRPr="006D36A2">
          <w:rPr>
            <w:rStyle w:val="Hyperlink"/>
            <w:noProof/>
          </w:rPr>
          <w:t>3.11.4.1 General</w:t>
        </w:r>
        <w:r w:rsidR="0009127C">
          <w:rPr>
            <w:noProof/>
            <w:webHidden/>
          </w:rPr>
          <w:tab/>
        </w:r>
        <w:r w:rsidR="0009127C">
          <w:rPr>
            <w:noProof/>
            <w:webHidden/>
          </w:rPr>
          <w:fldChar w:fldCharType="begin"/>
        </w:r>
        <w:r w:rsidR="0009127C">
          <w:rPr>
            <w:noProof/>
            <w:webHidden/>
          </w:rPr>
          <w:instrText xml:space="preserve"> PAGEREF _Toc8366976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hyperlink>
    </w:p>
    <w:p w14:paraId="20365907" w14:textId="280DEAA2" w:rsidR="0009127C" w:rsidRDefault="00272096">
      <w:pPr>
        <w:pStyle w:val="TOC4"/>
        <w:tabs>
          <w:tab w:val="right" w:leader="dot" w:pos="9350"/>
        </w:tabs>
        <w:rPr>
          <w:rFonts w:asciiTheme="minorHAnsi" w:eastAsiaTheme="minorEastAsia" w:hAnsiTheme="minorHAnsi" w:cstheme="minorBidi"/>
          <w:noProof/>
          <w:sz w:val="22"/>
          <w:szCs w:val="22"/>
        </w:rPr>
      </w:pPr>
      <w:hyperlink w:anchor="_Toc8366977" w:history="1">
        <w:r w:rsidR="0009127C" w:rsidRPr="006D36A2">
          <w:rPr>
            <w:rStyle w:val="Hyperlink"/>
            <w:noProof/>
          </w:rPr>
          <w:t>3.11.4.2 Security implications</w:t>
        </w:r>
        <w:r w:rsidR="0009127C">
          <w:rPr>
            <w:noProof/>
            <w:webHidden/>
          </w:rPr>
          <w:tab/>
        </w:r>
        <w:r w:rsidR="0009127C">
          <w:rPr>
            <w:noProof/>
            <w:webHidden/>
          </w:rPr>
          <w:fldChar w:fldCharType="begin"/>
        </w:r>
        <w:r w:rsidR="0009127C">
          <w:rPr>
            <w:noProof/>
            <w:webHidden/>
          </w:rPr>
          <w:instrText xml:space="preserve"> PAGEREF _Toc8366977 \h </w:instrText>
        </w:r>
        <w:r w:rsidR="0009127C">
          <w:rPr>
            <w:noProof/>
            <w:webHidden/>
          </w:rPr>
        </w:r>
        <w:r w:rsidR="0009127C">
          <w:rPr>
            <w:noProof/>
            <w:webHidden/>
          </w:rPr>
          <w:fldChar w:fldCharType="separate"/>
        </w:r>
        <w:r w:rsidR="0009127C">
          <w:rPr>
            <w:noProof/>
            <w:webHidden/>
          </w:rPr>
          <w:t>41</w:t>
        </w:r>
        <w:r w:rsidR="0009127C">
          <w:rPr>
            <w:noProof/>
            <w:webHidden/>
          </w:rPr>
          <w:fldChar w:fldCharType="end"/>
        </w:r>
      </w:hyperlink>
    </w:p>
    <w:p w14:paraId="60022FFE" w14:textId="4D49FC5A"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78" w:history="1">
        <w:r w:rsidR="0009127C" w:rsidRPr="006D36A2">
          <w:rPr>
            <w:rStyle w:val="Hyperlink"/>
            <w:noProof/>
          </w:rPr>
          <w:t>3.11.5 Messages with placeholders</w:t>
        </w:r>
        <w:r w:rsidR="0009127C">
          <w:rPr>
            <w:noProof/>
            <w:webHidden/>
          </w:rPr>
          <w:tab/>
        </w:r>
        <w:r w:rsidR="0009127C">
          <w:rPr>
            <w:noProof/>
            <w:webHidden/>
          </w:rPr>
          <w:fldChar w:fldCharType="begin"/>
        </w:r>
        <w:r w:rsidR="0009127C">
          <w:rPr>
            <w:noProof/>
            <w:webHidden/>
          </w:rPr>
          <w:instrText xml:space="preserve"> PAGEREF _Toc8366978 \h </w:instrText>
        </w:r>
        <w:r w:rsidR="0009127C">
          <w:rPr>
            <w:noProof/>
            <w:webHidden/>
          </w:rPr>
        </w:r>
        <w:r w:rsidR="0009127C">
          <w:rPr>
            <w:noProof/>
            <w:webHidden/>
          </w:rPr>
          <w:fldChar w:fldCharType="separate"/>
        </w:r>
        <w:r w:rsidR="0009127C">
          <w:rPr>
            <w:noProof/>
            <w:webHidden/>
          </w:rPr>
          <w:t>41</w:t>
        </w:r>
        <w:r w:rsidR="0009127C">
          <w:rPr>
            <w:noProof/>
            <w:webHidden/>
          </w:rPr>
          <w:fldChar w:fldCharType="end"/>
        </w:r>
      </w:hyperlink>
    </w:p>
    <w:p w14:paraId="4EF803EE" w14:textId="421C19C2"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79" w:history="1">
        <w:r w:rsidR="0009127C" w:rsidRPr="006D36A2">
          <w:rPr>
            <w:rStyle w:val="Hyperlink"/>
            <w:noProof/>
          </w:rPr>
          <w:t>3.11.6 Messages with embedded links</w:t>
        </w:r>
        <w:r w:rsidR="0009127C">
          <w:rPr>
            <w:noProof/>
            <w:webHidden/>
          </w:rPr>
          <w:tab/>
        </w:r>
        <w:r w:rsidR="0009127C">
          <w:rPr>
            <w:noProof/>
            <w:webHidden/>
          </w:rPr>
          <w:fldChar w:fldCharType="begin"/>
        </w:r>
        <w:r w:rsidR="0009127C">
          <w:rPr>
            <w:noProof/>
            <w:webHidden/>
          </w:rPr>
          <w:instrText xml:space="preserve"> PAGEREF _Toc8366979 \h </w:instrText>
        </w:r>
        <w:r w:rsidR="0009127C">
          <w:rPr>
            <w:noProof/>
            <w:webHidden/>
          </w:rPr>
        </w:r>
        <w:r w:rsidR="0009127C">
          <w:rPr>
            <w:noProof/>
            <w:webHidden/>
          </w:rPr>
          <w:fldChar w:fldCharType="separate"/>
        </w:r>
        <w:r w:rsidR="0009127C">
          <w:rPr>
            <w:noProof/>
            <w:webHidden/>
          </w:rPr>
          <w:t>42</w:t>
        </w:r>
        <w:r w:rsidR="0009127C">
          <w:rPr>
            <w:noProof/>
            <w:webHidden/>
          </w:rPr>
          <w:fldChar w:fldCharType="end"/>
        </w:r>
      </w:hyperlink>
    </w:p>
    <w:p w14:paraId="1BBBA771" w14:textId="60269777"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80" w:history="1">
        <w:r w:rsidR="0009127C" w:rsidRPr="006D36A2">
          <w:rPr>
            <w:rStyle w:val="Hyperlink"/>
            <w:noProof/>
          </w:rPr>
          <w:t>3.11.7 Message string lookup</w:t>
        </w:r>
        <w:r w:rsidR="0009127C">
          <w:rPr>
            <w:noProof/>
            <w:webHidden/>
          </w:rPr>
          <w:tab/>
        </w:r>
        <w:r w:rsidR="0009127C">
          <w:rPr>
            <w:noProof/>
            <w:webHidden/>
          </w:rPr>
          <w:fldChar w:fldCharType="begin"/>
        </w:r>
        <w:r w:rsidR="0009127C">
          <w:rPr>
            <w:noProof/>
            <w:webHidden/>
          </w:rPr>
          <w:instrText xml:space="preserve"> PAGEREF _Toc8366980 \h </w:instrText>
        </w:r>
        <w:r w:rsidR="0009127C">
          <w:rPr>
            <w:noProof/>
            <w:webHidden/>
          </w:rPr>
        </w:r>
        <w:r w:rsidR="0009127C">
          <w:rPr>
            <w:noProof/>
            <w:webHidden/>
          </w:rPr>
          <w:fldChar w:fldCharType="separate"/>
        </w:r>
        <w:r w:rsidR="0009127C">
          <w:rPr>
            <w:noProof/>
            <w:webHidden/>
          </w:rPr>
          <w:t>44</w:t>
        </w:r>
        <w:r w:rsidR="0009127C">
          <w:rPr>
            <w:noProof/>
            <w:webHidden/>
          </w:rPr>
          <w:fldChar w:fldCharType="end"/>
        </w:r>
      </w:hyperlink>
    </w:p>
    <w:p w14:paraId="091355B3" w14:textId="4A54F92F"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81" w:history="1">
        <w:r w:rsidR="0009127C" w:rsidRPr="006D36A2">
          <w:rPr>
            <w:rStyle w:val="Hyperlink"/>
            <w:noProof/>
          </w:rPr>
          <w:t>3.11.8 text property</w:t>
        </w:r>
        <w:r w:rsidR="0009127C">
          <w:rPr>
            <w:noProof/>
            <w:webHidden/>
          </w:rPr>
          <w:tab/>
        </w:r>
        <w:r w:rsidR="0009127C">
          <w:rPr>
            <w:noProof/>
            <w:webHidden/>
          </w:rPr>
          <w:fldChar w:fldCharType="begin"/>
        </w:r>
        <w:r w:rsidR="0009127C">
          <w:rPr>
            <w:noProof/>
            <w:webHidden/>
          </w:rPr>
          <w:instrText xml:space="preserve"> PAGEREF _Toc8366981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45CB579E" w14:textId="65A66617"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82" w:history="1">
        <w:r w:rsidR="0009127C" w:rsidRPr="006D36A2">
          <w:rPr>
            <w:rStyle w:val="Hyperlink"/>
            <w:noProof/>
          </w:rPr>
          <w:t>3.11.9 markdown property</w:t>
        </w:r>
        <w:r w:rsidR="0009127C">
          <w:rPr>
            <w:noProof/>
            <w:webHidden/>
          </w:rPr>
          <w:tab/>
        </w:r>
        <w:r w:rsidR="0009127C">
          <w:rPr>
            <w:noProof/>
            <w:webHidden/>
          </w:rPr>
          <w:fldChar w:fldCharType="begin"/>
        </w:r>
        <w:r w:rsidR="0009127C">
          <w:rPr>
            <w:noProof/>
            <w:webHidden/>
          </w:rPr>
          <w:instrText xml:space="preserve"> PAGEREF _Toc8366982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24ED2CF4" w14:textId="1C806E7A"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83" w:history="1">
        <w:r w:rsidR="0009127C" w:rsidRPr="006D36A2">
          <w:rPr>
            <w:rStyle w:val="Hyperlink"/>
            <w:noProof/>
          </w:rPr>
          <w:t>3.11.10 id property</w:t>
        </w:r>
        <w:r w:rsidR="0009127C">
          <w:rPr>
            <w:noProof/>
            <w:webHidden/>
          </w:rPr>
          <w:tab/>
        </w:r>
        <w:r w:rsidR="0009127C">
          <w:rPr>
            <w:noProof/>
            <w:webHidden/>
          </w:rPr>
          <w:fldChar w:fldCharType="begin"/>
        </w:r>
        <w:r w:rsidR="0009127C">
          <w:rPr>
            <w:noProof/>
            <w:webHidden/>
          </w:rPr>
          <w:instrText xml:space="preserve"> PAGEREF _Toc8366983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9E25D57" w14:textId="56042CC5"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84" w:history="1">
        <w:r w:rsidR="0009127C" w:rsidRPr="006D36A2">
          <w:rPr>
            <w:rStyle w:val="Hyperlink"/>
            <w:noProof/>
          </w:rPr>
          <w:t>3.11.11 arguments property</w:t>
        </w:r>
        <w:r w:rsidR="0009127C">
          <w:rPr>
            <w:noProof/>
            <w:webHidden/>
          </w:rPr>
          <w:tab/>
        </w:r>
        <w:r w:rsidR="0009127C">
          <w:rPr>
            <w:noProof/>
            <w:webHidden/>
          </w:rPr>
          <w:fldChar w:fldCharType="begin"/>
        </w:r>
        <w:r w:rsidR="0009127C">
          <w:rPr>
            <w:noProof/>
            <w:webHidden/>
          </w:rPr>
          <w:instrText xml:space="preserve"> PAGEREF _Toc8366984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C239E22" w14:textId="3AC47EC1"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85" w:history="1">
        <w:r w:rsidR="0009127C" w:rsidRPr="006D36A2">
          <w:rPr>
            <w:rStyle w:val="Hyperlink"/>
            <w:noProof/>
          </w:rPr>
          <w:t>3.12 multiformatMessageString object</w:t>
        </w:r>
        <w:r w:rsidR="0009127C">
          <w:rPr>
            <w:noProof/>
            <w:webHidden/>
          </w:rPr>
          <w:tab/>
        </w:r>
        <w:r w:rsidR="0009127C">
          <w:rPr>
            <w:noProof/>
            <w:webHidden/>
          </w:rPr>
          <w:fldChar w:fldCharType="begin"/>
        </w:r>
        <w:r w:rsidR="0009127C">
          <w:rPr>
            <w:noProof/>
            <w:webHidden/>
          </w:rPr>
          <w:instrText xml:space="preserve"> PAGEREF _Toc8366985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3D765BCA" w14:textId="406C3F44"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86" w:history="1">
        <w:r w:rsidR="0009127C" w:rsidRPr="006D36A2">
          <w:rPr>
            <w:rStyle w:val="Hyperlink"/>
            <w:noProof/>
          </w:rPr>
          <w:t>3.12.1 General</w:t>
        </w:r>
        <w:r w:rsidR="0009127C">
          <w:rPr>
            <w:noProof/>
            <w:webHidden/>
          </w:rPr>
          <w:tab/>
        </w:r>
        <w:r w:rsidR="0009127C">
          <w:rPr>
            <w:noProof/>
            <w:webHidden/>
          </w:rPr>
          <w:fldChar w:fldCharType="begin"/>
        </w:r>
        <w:r w:rsidR="0009127C">
          <w:rPr>
            <w:noProof/>
            <w:webHidden/>
          </w:rPr>
          <w:instrText xml:space="preserve"> PAGEREF _Toc8366986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hyperlink>
    </w:p>
    <w:p w14:paraId="00AC1B45" w14:textId="61B56F3A"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87" w:history="1">
        <w:r w:rsidR="0009127C" w:rsidRPr="006D36A2">
          <w:rPr>
            <w:rStyle w:val="Hyperlink"/>
            <w:noProof/>
          </w:rPr>
          <w:t>3.12.2 Localizable multiformatMessageStrings</w:t>
        </w:r>
        <w:r w:rsidR="0009127C">
          <w:rPr>
            <w:noProof/>
            <w:webHidden/>
          </w:rPr>
          <w:tab/>
        </w:r>
        <w:r w:rsidR="0009127C">
          <w:rPr>
            <w:noProof/>
            <w:webHidden/>
          </w:rPr>
          <w:fldChar w:fldCharType="begin"/>
        </w:r>
        <w:r w:rsidR="0009127C">
          <w:rPr>
            <w:noProof/>
            <w:webHidden/>
          </w:rPr>
          <w:instrText xml:space="preserve"> PAGEREF _Toc8366987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59ED319" w14:textId="5E90DBF0"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88" w:history="1">
        <w:r w:rsidR="0009127C" w:rsidRPr="006D36A2">
          <w:rPr>
            <w:rStyle w:val="Hyperlink"/>
            <w:noProof/>
          </w:rPr>
          <w:t>3.12.3 text property</w:t>
        </w:r>
        <w:r w:rsidR="0009127C">
          <w:rPr>
            <w:noProof/>
            <w:webHidden/>
          </w:rPr>
          <w:tab/>
        </w:r>
        <w:r w:rsidR="0009127C">
          <w:rPr>
            <w:noProof/>
            <w:webHidden/>
          </w:rPr>
          <w:fldChar w:fldCharType="begin"/>
        </w:r>
        <w:r w:rsidR="0009127C">
          <w:rPr>
            <w:noProof/>
            <w:webHidden/>
          </w:rPr>
          <w:instrText xml:space="preserve"> PAGEREF _Toc8366988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1915464B" w14:textId="72ADE355"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89" w:history="1">
        <w:r w:rsidR="0009127C" w:rsidRPr="006D36A2">
          <w:rPr>
            <w:rStyle w:val="Hyperlink"/>
            <w:noProof/>
          </w:rPr>
          <w:t>3.12.4 markdown property</w:t>
        </w:r>
        <w:r w:rsidR="0009127C">
          <w:rPr>
            <w:noProof/>
            <w:webHidden/>
          </w:rPr>
          <w:tab/>
        </w:r>
        <w:r w:rsidR="0009127C">
          <w:rPr>
            <w:noProof/>
            <w:webHidden/>
          </w:rPr>
          <w:fldChar w:fldCharType="begin"/>
        </w:r>
        <w:r w:rsidR="0009127C">
          <w:rPr>
            <w:noProof/>
            <w:webHidden/>
          </w:rPr>
          <w:instrText xml:space="preserve"> PAGEREF _Toc8366989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03672E0" w14:textId="58E8941D"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90" w:history="1">
        <w:r w:rsidR="0009127C" w:rsidRPr="006D36A2">
          <w:rPr>
            <w:rStyle w:val="Hyperlink"/>
            <w:noProof/>
          </w:rPr>
          <w:t>3.13 sarifLog object</w:t>
        </w:r>
        <w:r w:rsidR="0009127C">
          <w:rPr>
            <w:noProof/>
            <w:webHidden/>
          </w:rPr>
          <w:tab/>
        </w:r>
        <w:r w:rsidR="0009127C">
          <w:rPr>
            <w:noProof/>
            <w:webHidden/>
          </w:rPr>
          <w:fldChar w:fldCharType="begin"/>
        </w:r>
        <w:r w:rsidR="0009127C">
          <w:rPr>
            <w:noProof/>
            <w:webHidden/>
          </w:rPr>
          <w:instrText xml:space="preserve"> PAGEREF _Toc8366990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23E1EE18" w14:textId="6C8E82A9"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91" w:history="1">
        <w:r w:rsidR="0009127C" w:rsidRPr="006D36A2">
          <w:rPr>
            <w:rStyle w:val="Hyperlink"/>
            <w:noProof/>
          </w:rPr>
          <w:t>3.13.1 General</w:t>
        </w:r>
        <w:r w:rsidR="0009127C">
          <w:rPr>
            <w:noProof/>
            <w:webHidden/>
          </w:rPr>
          <w:tab/>
        </w:r>
        <w:r w:rsidR="0009127C">
          <w:rPr>
            <w:noProof/>
            <w:webHidden/>
          </w:rPr>
          <w:fldChar w:fldCharType="begin"/>
        </w:r>
        <w:r w:rsidR="0009127C">
          <w:rPr>
            <w:noProof/>
            <w:webHidden/>
          </w:rPr>
          <w:instrText xml:space="preserve"> PAGEREF _Toc8366991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2D77C5B8" w14:textId="0929B75D"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92" w:history="1">
        <w:r w:rsidR="0009127C" w:rsidRPr="006D36A2">
          <w:rPr>
            <w:rStyle w:val="Hyperlink"/>
            <w:noProof/>
          </w:rPr>
          <w:t>3.13.2 version property</w:t>
        </w:r>
        <w:r w:rsidR="0009127C">
          <w:rPr>
            <w:noProof/>
            <w:webHidden/>
          </w:rPr>
          <w:tab/>
        </w:r>
        <w:r w:rsidR="0009127C">
          <w:rPr>
            <w:noProof/>
            <w:webHidden/>
          </w:rPr>
          <w:fldChar w:fldCharType="begin"/>
        </w:r>
        <w:r w:rsidR="0009127C">
          <w:rPr>
            <w:noProof/>
            <w:webHidden/>
          </w:rPr>
          <w:instrText xml:space="preserve"> PAGEREF _Toc8366992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hyperlink>
    </w:p>
    <w:p w14:paraId="66E8E3C1" w14:textId="20162648"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93" w:history="1">
        <w:r w:rsidR="0009127C" w:rsidRPr="006D36A2">
          <w:rPr>
            <w:rStyle w:val="Hyperlink"/>
            <w:noProof/>
          </w:rPr>
          <w:t>3.13.3 $schema property</w:t>
        </w:r>
        <w:r w:rsidR="0009127C">
          <w:rPr>
            <w:noProof/>
            <w:webHidden/>
          </w:rPr>
          <w:tab/>
        </w:r>
        <w:r w:rsidR="0009127C">
          <w:rPr>
            <w:noProof/>
            <w:webHidden/>
          </w:rPr>
          <w:fldChar w:fldCharType="begin"/>
        </w:r>
        <w:r w:rsidR="0009127C">
          <w:rPr>
            <w:noProof/>
            <w:webHidden/>
          </w:rPr>
          <w:instrText xml:space="preserve"> PAGEREF _Toc8366993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0F7660FF" w14:textId="74F52D7A"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94" w:history="1">
        <w:r w:rsidR="0009127C" w:rsidRPr="006D36A2">
          <w:rPr>
            <w:rStyle w:val="Hyperlink"/>
            <w:noProof/>
          </w:rPr>
          <w:t>3.13.4 runs property</w:t>
        </w:r>
        <w:r w:rsidR="0009127C">
          <w:rPr>
            <w:noProof/>
            <w:webHidden/>
          </w:rPr>
          <w:tab/>
        </w:r>
        <w:r w:rsidR="0009127C">
          <w:rPr>
            <w:noProof/>
            <w:webHidden/>
          </w:rPr>
          <w:fldChar w:fldCharType="begin"/>
        </w:r>
        <w:r w:rsidR="0009127C">
          <w:rPr>
            <w:noProof/>
            <w:webHidden/>
          </w:rPr>
          <w:instrText xml:space="preserve"> PAGEREF _Toc8366994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4B73D01B" w14:textId="51DF9382"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95" w:history="1">
        <w:r w:rsidR="0009127C" w:rsidRPr="006D36A2">
          <w:rPr>
            <w:rStyle w:val="Hyperlink"/>
            <w:noProof/>
          </w:rPr>
          <w:t>3.13.5 inlineExternalProperties property</w:t>
        </w:r>
        <w:r w:rsidR="0009127C">
          <w:rPr>
            <w:noProof/>
            <w:webHidden/>
          </w:rPr>
          <w:tab/>
        </w:r>
        <w:r w:rsidR="0009127C">
          <w:rPr>
            <w:noProof/>
            <w:webHidden/>
          </w:rPr>
          <w:fldChar w:fldCharType="begin"/>
        </w:r>
        <w:r w:rsidR="0009127C">
          <w:rPr>
            <w:noProof/>
            <w:webHidden/>
          </w:rPr>
          <w:instrText xml:space="preserve"> PAGEREF _Toc8366995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hyperlink>
    </w:p>
    <w:p w14:paraId="350381DD" w14:textId="62D0356F" w:rsidR="0009127C" w:rsidRDefault="00272096">
      <w:pPr>
        <w:pStyle w:val="TOC2"/>
        <w:tabs>
          <w:tab w:val="right" w:leader="dot" w:pos="9350"/>
        </w:tabs>
        <w:rPr>
          <w:rFonts w:asciiTheme="minorHAnsi" w:eastAsiaTheme="minorEastAsia" w:hAnsiTheme="minorHAnsi" w:cstheme="minorBidi"/>
          <w:noProof/>
          <w:sz w:val="22"/>
          <w:szCs w:val="22"/>
        </w:rPr>
      </w:pPr>
      <w:hyperlink w:anchor="_Toc8366996" w:history="1">
        <w:r w:rsidR="0009127C" w:rsidRPr="006D36A2">
          <w:rPr>
            <w:rStyle w:val="Hyperlink"/>
            <w:noProof/>
          </w:rPr>
          <w:t>3.14 run object</w:t>
        </w:r>
        <w:r w:rsidR="0009127C">
          <w:rPr>
            <w:noProof/>
            <w:webHidden/>
          </w:rPr>
          <w:tab/>
        </w:r>
        <w:r w:rsidR="0009127C">
          <w:rPr>
            <w:noProof/>
            <w:webHidden/>
          </w:rPr>
          <w:fldChar w:fldCharType="begin"/>
        </w:r>
        <w:r w:rsidR="0009127C">
          <w:rPr>
            <w:noProof/>
            <w:webHidden/>
          </w:rPr>
          <w:instrText xml:space="preserve"> PAGEREF _Toc8366996 \h </w:instrText>
        </w:r>
        <w:r w:rsidR="0009127C">
          <w:rPr>
            <w:noProof/>
            <w:webHidden/>
          </w:rPr>
        </w:r>
        <w:r w:rsidR="0009127C">
          <w:rPr>
            <w:noProof/>
            <w:webHidden/>
          </w:rPr>
          <w:fldChar w:fldCharType="separate"/>
        </w:r>
        <w:r w:rsidR="0009127C">
          <w:rPr>
            <w:noProof/>
            <w:webHidden/>
          </w:rPr>
          <w:t>48</w:t>
        </w:r>
        <w:r w:rsidR="0009127C">
          <w:rPr>
            <w:noProof/>
            <w:webHidden/>
          </w:rPr>
          <w:fldChar w:fldCharType="end"/>
        </w:r>
      </w:hyperlink>
    </w:p>
    <w:p w14:paraId="6299BDE5" w14:textId="113E2BD3"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97" w:history="1">
        <w:r w:rsidR="0009127C" w:rsidRPr="006D36A2">
          <w:rPr>
            <w:rStyle w:val="Hyperlink"/>
            <w:noProof/>
          </w:rPr>
          <w:t>3.14.1 General</w:t>
        </w:r>
        <w:r w:rsidR="0009127C">
          <w:rPr>
            <w:noProof/>
            <w:webHidden/>
          </w:rPr>
          <w:tab/>
        </w:r>
        <w:r w:rsidR="0009127C">
          <w:rPr>
            <w:noProof/>
            <w:webHidden/>
          </w:rPr>
          <w:fldChar w:fldCharType="begin"/>
        </w:r>
        <w:r w:rsidR="0009127C">
          <w:rPr>
            <w:noProof/>
            <w:webHidden/>
          </w:rPr>
          <w:instrText xml:space="preserve"> PAGEREF _Toc8366997 \h </w:instrText>
        </w:r>
        <w:r w:rsidR="0009127C">
          <w:rPr>
            <w:noProof/>
            <w:webHidden/>
          </w:rPr>
        </w:r>
        <w:r w:rsidR="0009127C">
          <w:rPr>
            <w:noProof/>
            <w:webHidden/>
          </w:rPr>
          <w:fldChar w:fldCharType="separate"/>
        </w:r>
        <w:r w:rsidR="0009127C">
          <w:rPr>
            <w:noProof/>
            <w:webHidden/>
          </w:rPr>
          <w:t>48</w:t>
        </w:r>
        <w:r w:rsidR="0009127C">
          <w:rPr>
            <w:noProof/>
            <w:webHidden/>
          </w:rPr>
          <w:fldChar w:fldCharType="end"/>
        </w:r>
      </w:hyperlink>
    </w:p>
    <w:p w14:paraId="3F16E663" w14:textId="16171CA3"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98" w:history="1">
        <w:r w:rsidR="0009127C" w:rsidRPr="006D36A2">
          <w:rPr>
            <w:rStyle w:val="Hyperlink"/>
            <w:noProof/>
          </w:rPr>
          <w:t>3.14.2 externalPropertyFileReferences property</w:t>
        </w:r>
        <w:r w:rsidR="0009127C">
          <w:rPr>
            <w:noProof/>
            <w:webHidden/>
          </w:rPr>
          <w:tab/>
        </w:r>
        <w:r w:rsidR="0009127C">
          <w:rPr>
            <w:noProof/>
            <w:webHidden/>
          </w:rPr>
          <w:fldChar w:fldCharType="begin"/>
        </w:r>
        <w:r w:rsidR="0009127C">
          <w:rPr>
            <w:noProof/>
            <w:webHidden/>
          </w:rPr>
          <w:instrText xml:space="preserve"> PAGEREF _Toc8366998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6C9148E4" w14:textId="1E20C1CD" w:rsidR="0009127C" w:rsidRDefault="00272096">
      <w:pPr>
        <w:pStyle w:val="TOC3"/>
        <w:tabs>
          <w:tab w:val="right" w:leader="dot" w:pos="9350"/>
        </w:tabs>
        <w:rPr>
          <w:rFonts w:asciiTheme="minorHAnsi" w:eastAsiaTheme="minorEastAsia" w:hAnsiTheme="minorHAnsi" w:cstheme="minorBidi"/>
          <w:noProof/>
          <w:sz w:val="22"/>
          <w:szCs w:val="22"/>
        </w:rPr>
      </w:pPr>
      <w:hyperlink w:anchor="_Toc8366999" w:history="1">
        <w:r w:rsidR="0009127C" w:rsidRPr="006D36A2">
          <w:rPr>
            <w:rStyle w:val="Hyperlink"/>
            <w:noProof/>
          </w:rPr>
          <w:t>3.14.3 automationDetails property</w:t>
        </w:r>
        <w:r w:rsidR="0009127C">
          <w:rPr>
            <w:noProof/>
            <w:webHidden/>
          </w:rPr>
          <w:tab/>
        </w:r>
        <w:r w:rsidR="0009127C">
          <w:rPr>
            <w:noProof/>
            <w:webHidden/>
          </w:rPr>
          <w:fldChar w:fldCharType="begin"/>
        </w:r>
        <w:r w:rsidR="0009127C">
          <w:rPr>
            <w:noProof/>
            <w:webHidden/>
          </w:rPr>
          <w:instrText xml:space="preserve"> PAGEREF _Toc8366999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1CA6465F" w14:textId="1DB664F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00" w:history="1">
        <w:r w:rsidR="0009127C" w:rsidRPr="006D36A2">
          <w:rPr>
            <w:rStyle w:val="Hyperlink"/>
            <w:noProof/>
          </w:rPr>
          <w:t>3.14.4 runAggregates property</w:t>
        </w:r>
        <w:r w:rsidR="0009127C">
          <w:rPr>
            <w:noProof/>
            <w:webHidden/>
          </w:rPr>
          <w:tab/>
        </w:r>
        <w:r w:rsidR="0009127C">
          <w:rPr>
            <w:noProof/>
            <w:webHidden/>
          </w:rPr>
          <w:fldChar w:fldCharType="begin"/>
        </w:r>
        <w:r w:rsidR="0009127C">
          <w:rPr>
            <w:noProof/>
            <w:webHidden/>
          </w:rPr>
          <w:instrText xml:space="preserve"> PAGEREF _Toc8367000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31E66196" w14:textId="07E703C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01" w:history="1">
        <w:r w:rsidR="0009127C" w:rsidRPr="006D36A2">
          <w:rPr>
            <w:rStyle w:val="Hyperlink"/>
            <w:noProof/>
          </w:rPr>
          <w:t>3.14.5 baselineGuid property</w:t>
        </w:r>
        <w:r w:rsidR="0009127C">
          <w:rPr>
            <w:noProof/>
            <w:webHidden/>
          </w:rPr>
          <w:tab/>
        </w:r>
        <w:r w:rsidR="0009127C">
          <w:rPr>
            <w:noProof/>
            <w:webHidden/>
          </w:rPr>
          <w:fldChar w:fldCharType="begin"/>
        </w:r>
        <w:r w:rsidR="0009127C">
          <w:rPr>
            <w:noProof/>
            <w:webHidden/>
          </w:rPr>
          <w:instrText xml:space="preserve"> PAGEREF _Toc8367001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6E3A7E5F" w14:textId="5B663D6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02" w:history="1">
        <w:r w:rsidR="0009127C" w:rsidRPr="006D36A2">
          <w:rPr>
            <w:rStyle w:val="Hyperlink"/>
            <w:noProof/>
          </w:rPr>
          <w:t>3.14.6 tool property</w:t>
        </w:r>
        <w:r w:rsidR="0009127C">
          <w:rPr>
            <w:noProof/>
            <w:webHidden/>
          </w:rPr>
          <w:tab/>
        </w:r>
        <w:r w:rsidR="0009127C">
          <w:rPr>
            <w:noProof/>
            <w:webHidden/>
          </w:rPr>
          <w:fldChar w:fldCharType="begin"/>
        </w:r>
        <w:r w:rsidR="0009127C">
          <w:rPr>
            <w:noProof/>
            <w:webHidden/>
          </w:rPr>
          <w:instrText xml:space="preserve"> PAGEREF _Toc8367002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550EFC45" w14:textId="3F785C4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03" w:history="1">
        <w:r w:rsidR="0009127C" w:rsidRPr="006D36A2">
          <w:rPr>
            <w:rStyle w:val="Hyperlink"/>
            <w:noProof/>
          </w:rPr>
          <w:t>3.14.7 language</w:t>
        </w:r>
        <w:r w:rsidR="0009127C">
          <w:rPr>
            <w:noProof/>
            <w:webHidden/>
          </w:rPr>
          <w:tab/>
        </w:r>
        <w:r w:rsidR="0009127C">
          <w:rPr>
            <w:noProof/>
            <w:webHidden/>
          </w:rPr>
          <w:fldChar w:fldCharType="begin"/>
        </w:r>
        <w:r w:rsidR="0009127C">
          <w:rPr>
            <w:noProof/>
            <w:webHidden/>
          </w:rPr>
          <w:instrText xml:space="preserve"> PAGEREF _Toc8367003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hyperlink>
    </w:p>
    <w:p w14:paraId="3AF0C35A" w14:textId="694C098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04" w:history="1">
        <w:r w:rsidR="0009127C" w:rsidRPr="006D36A2">
          <w:rPr>
            <w:rStyle w:val="Hyperlink"/>
            <w:noProof/>
          </w:rPr>
          <w:t>3.14.8 taxonomies property</w:t>
        </w:r>
        <w:r w:rsidR="0009127C">
          <w:rPr>
            <w:noProof/>
            <w:webHidden/>
          </w:rPr>
          <w:tab/>
        </w:r>
        <w:r w:rsidR="0009127C">
          <w:rPr>
            <w:noProof/>
            <w:webHidden/>
          </w:rPr>
          <w:fldChar w:fldCharType="begin"/>
        </w:r>
        <w:r w:rsidR="0009127C">
          <w:rPr>
            <w:noProof/>
            <w:webHidden/>
          </w:rPr>
          <w:instrText xml:space="preserve"> PAGEREF _Toc8367004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418316D5" w14:textId="7DAE69B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05" w:history="1">
        <w:r w:rsidR="0009127C" w:rsidRPr="006D36A2">
          <w:rPr>
            <w:rStyle w:val="Hyperlink"/>
            <w:noProof/>
          </w:rPr>
          <w:t>3.14.9 translations property</w:t>
        </w:r>
        <w:r w:rsidR="0009127C">
          <w:rPr>
            <w:noProof/>
            <w:webHidden/>
          </w:rPr>
          <w:tab/>
        </w:r>
        <w:r w:rsidR="0009127C">
          <w:rPr>
            <w:noProof/>
            <w:webHidden/>
          </w:rPr>
          <w:fldChar w:fldCharType="begin"/>
        </w:r>
        <w:r w:rsidR="0009127C">
          <w:rPr>
            <w:noProof/>
            <w:webHidden/>
          </w:rPr>
          <w:instrText xml:space="preserve"> PAGEREF _Toc8367005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5D0FB9A0" w14:textId="3A65271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06" w:history="1">
        <w:r w:rsidR="0009127C" w:rsidRPr="006D36A2">
          <w:rPr>
            <w:rStyle w:val="Hyperlink"/>
            <w:noProof/>
          </w:rPr>
          <w:t>3.14.10 policies property</w:t>
        </w:r>
        <w:r w:rsidR="0009127C">
          <w:rPr>
            <w:noProof/>
            <w:webHidden/>
          </w:rPr>
          <w:tab/>
        </w:r>
        <w:r w:rsidR="0009127C">
          <w:rPr>
            <w:noProof/>
            <w:webHidden/>
          </w:rPr>
          <w:fldChar w:fldCharType="begin"/>
        </w:r>
        <w:r w:rsidR="0009127C">
          <w:rPr>
            <w:noProof/>
            <w:webHidden/>
          </w:rPr>
          <w:instrText xml:space="preserve"> PAGEREF _Toc8367006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3F511D92" w14:textId="41531D1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07" w:history="1">
        <w:r w:rsidR="0009127C" w:rsidRPr="006D36A2">
          <w:rPr>
            <w:rStyle w:val="Hyperlink"/>
            <w:noProof/>
          </w:rPr>
          <w:t>3.14.11 invocations property</w:t>
        </w:r>
        <w:r w:rsidR="0009127C">
          <w:rPr>
            <w:noProof/>
            <w:webHidden/>
          </w:rPr>
          <w:tab/>
        </w:r>
        <w:r w:rsidR="0009127C">
          <w:rPr>
            <w:noProof/>
            <w:webHidden/>
          </w:rPr>
          <w:fldChar w:fldCharType="begin"/>
        </w:r>
        <w:r w:rsidR="0009127C">
          <w:rPr>
            <w:noProof/>
            <w:webHidden/>
          </w:rPr>
          <w:instrText xml:space="preserve"> PAGEREF _Toc8367007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25E839D7" w14:textId="48EB106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08" w:history="1">
        <w:r w:rsidR="0009127C" w:rsidRPr="006D36A2">
          <w:rPr>
            <w:rStyle w:val="Hyperlink"/>
            <w:noProof/>
          </w:rPr>
          <w:t>3.14.12 conversion property</w:t>
        </w:r>
        <w:r w:rsidR="0009127C">
          <w:rPr>
            <w:noProof/>
            <w:webHidden/>
          </w:rPr>
          <w:tab/>
        </w:r>
        <w:r w:rsidR="0009127C">
          <w:rPr>
            <w:noProof/>
            <w:webHidden/>
          </w:rPr>
          <w:fldChar w:fldCharType="begin"/>
        </w:r>
        <w:r w:rsidR="0009127C">
          <w:rPr>
            <w:noProof/>
            <w:webHidden/>
          </w:rPr>
          <w:instrText xml:space="preserve"> PAGEREF _Toc8367008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58FFB1BD" w14:textId="38FFE03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09" w:history="1">
        <w:r w:rsidR="0009127C" w:rsidRPr="006D36A2">
          <w:rPr>
            <w:rStyle w:val="Hyperlink"/>
            <w:noProof/>
          </w:rPr>
          <w:t>3.14.13 versionControlProvenance property</w:t>
        </w:r>
        <w:r w:rsidR="0009127C">
          <w:rPr>
            <w:noProof/>
            <w:webHidden/>
          </w:rPr>
          <w:tab/>
        </w:r>
        <w:r w:rsidR="0009127C">
          <w:rPr>
            <w:noProof/>
            <w:webHidden/>
          </w:rPr>
          <w:fldChar w:fldCharType="begin"/>
        </w:r>
        <w:r w:rsidR="0009127C">
          <w:rPr>
            <w:noProof/>
            <w:webHidden/>
          </w:rPr>
          <w:instrText xml:space="preserve"> PAGEREF _Toc8367009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hyperlink>
    </w:p>
    <w:p w14:paraId="6452882F" w14:textId="125CACF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10" w:history="1">
        <w:r w:rsidR="0009127C" w:rsidRPr="006D36A2">
          <w:rPr>
            <w:rStyle w:val="Hyperlink"/>
            <w:noProof/>
          </w:rPr>
          <w:t>3.14.14 originalUriBaseIds property</w:t>
        </w:r>
        <w:r w:rsidR="0009127C">
          <w:rPr>
            <w:noProof/>
            <w:webHidden/>
          </w:rPr>
          <w:tab/>
        </w:r>
        <w:r w:rsidR="0009127C">
          <w:rPr>
            <w:noProof/>
            <w:webHidden/>
          </w:rPr>
          <w:fldChar w:fldCharType="begin"/>
        </w:r>
        <w:r w:rsidR="0009127C">
          <w:rPr>
            <w:noProof/>
            <w:webHidden/>
          </w:rPr>
          <w:instrText xml:space="preserve"> PAGEREF _Toc8367010 \h </w:instrText>
        </w:r>
        <w:r w:rsidR="0009127C">
          <w:rPr>
            <w:noProof/>
            <w:webHidden/>
          </w:rPr>
        </w:r>
        <w:r w:rsidR="0009127C">
          <w:rPr>
            <w:noProof/>
            <w:webHidden/>
          </w:rPr>
          <w:fldChar w:fldCharType="separate"/>
        </w:r>
        <w:r w:rsidR="0009127C">
          <w:rPr>
            <w:noProof/>
            <w:webHidden/>
          </w:rPr>
          <w:t>51</w:t>
        </w:r>
        <w:r w:rsidR="0009127C">
          <w:rPr>
            <w:noProof/>
            <w:webHidden/>
          </w:rPr>
          <w:fldChar w:fldCharType="end"/>
        </w:r>
      </w:hyperlink>
    </w:p>
    <w:p w14:paraId="4D3F5BD3" w14:textId="02C2737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11" w:history="1">
        <w:r w:rsidR="0009127C" w:rsidRPr="006D36A2">
          <w:rPr>
            <w:rStyle w:val="Hyperlink"/>
            <w:noProof/>
          </w:rPr>
          <w:t>3.14.15 artifacts property</w:t>
        </w:r>
        <w:r w:rsidR="0009127C">
          <w:rPr>
            <w:noProof/>
            <w:webHidden/>
          </w:rPr>
          <w:tab/>
        </w:r>
        <w:r w:rsidR="0009127C">
          <w:rPr>
            <w:noProof/>
            <w:webHidden/>
          </w:rPr>
          <w:fldChar w:fldCharType="begin"/>
        </w:r>
        <w:r w:rsidR="0009127C">
          <w:rPr>
            <w:noProof/>
            <w:webHidden/>
          </w:rPr>
          <w:instrText xml:space="preserve"> PAGEREF _Toc8367011 \h </w:instrText>
        </w:r>
        <w:r w:rsidR="0009127C">
          <w:rPr>
            <w:noProof/>
            <w:webHidden/>
          </w:rPr>
        </w:r>
        <w:r w:rsidR="0009127C">
          <w:rPr>
            <w:noProof/>
            <w:webHidden/>
          </w:rPr>
          <w:fldChar w:fldCharType="separate"/>
        </w:r>
        <w:r w:rsidR="0009127C">
          <w:rPr>
            <w:noProof/>
            <w:webHidden/>
          </w:rPr>
          <w:t>53</w:t>
        </w:r>
        <w:r w:rsidR="0009127C">
          <w:rPr>
            <w:noProof/>
            <w:webHidden/>
          </w:rPr>
          <w:fldChar w:fldCharType="end"/>
        </w:r>
      </w:hyperlink>
    </w:p>
    <w:p w14:paraId="12B284F2" w14:textId="0AB262F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12" w:history="1">
        <w:r w:rsidR="0009127C" w:rsidRPr="006D36A2">
          <w:rPr>
            <w:rStyle w:val="Hyperlink"/>
            <w:noProof/>
          </w:rPr>
          <w:t>3.14.16 specialLocations property</w:t>
        </w:r>
        <w:r w:rsidR="0009127C">
          <w:rPr>
            <w:noProof/>
            <w:webHidden/>
          </w:rPr>
          <w:tab/>
        </w:r>
        <w:r w:rsidR="0009127C">
          <w:rPr>
            <w:noProof/>
            <w:webHidden/>
          </w:rPr>
          <w:fldChar w:fldCharType="begin"/>
        </w:r>
        <w:r w:rsidR="0009127C">
          <w:rPr>
            <w:noProof/>
            <w:webHidden/>
          </w:rPr>
          <w:instrText xml:space="preserve"> PAGEREF _Toc8367012 \h </w:instrText>
        </w:r>
        <w:r w:rsidR="0009127C">
          <w:rPr>
            <w:noProof/>
            <w:webHidden/>
          </w:rPr>
        </w:r>
        <w:r w:rsidR="0009127C">
          <w:rPr>
            <w:noProof/>
            <w:webHidden/>
          </w:rPr>
          <w:fldChar w:fldCharType="separate"/>
        </w:r>
        <w:r w:rsidR="0009127C">
          <w:rPr>
            <w:noProof/>
            <w:webHidden/>
          </w:rPr>
          <w:t>54</w:t>
        </w:r>
        <w:r w:rsidR="0009127C">
          <w:rPr>
            <w:noProof/>
            <w:webHidden/>
          </w:rPr>
          <w:fldChar w:fldCharType="end"/>
        </w:r>
      </w:hyperlink>
    </w:p>
    <w:p w14:paraId="65A302D7" w14:textId="3E2B849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13" w:history="1">
        <w:r w:rsidR="0009127C" w:rsidRPr="006D36A2">
          <w:rPr>
            <w:rStyle w:val="Hyperlink"/>
            <w:noProof/>
          </w:rPr>
          <w:t>3.14.17 logicalLocations property</w:t>
        </w:r>
        <w:r w:rsidR="0009127C">
          <w:rPr>
            <w:noProof/>
            <w:webHidden/>
          </w:rPr>
          <w:tab/>
        </w:r>
        <w:r w:rsidR="0009127C">
          <w:rPr>
            <w:noProof/>
            <w:webHidden/>
          </w:rPr>
          <w:fldChar w:fldCharType="begin"/>
        </w:r>
        <w:r w:rsidR="0009127C">
          <w:rPr>
            <w:noProof/>
            <w:webHidden/>
          </w:rPr>
          <w:instrText xml:space="preserve"> PAGEREF _Toc8367013 \h </w:instrText>
        </w:r>
        <w:r w:rsidR="0009127C">
          <w:rPr>
            <w:noProof/>
            <w:webHidden/>
          </w:rPr>
        </w:r>
        <w:r w:rsidR="0009127C">
          <w:rPr>
            <w:noProof/>
            <w:webHidden/>
          </w:rPr>
          <w:fldChar w:fldCharType="separate"/>
        </w:r>
        <w:r w:rsidR="0009127C">
          <w:rPr>
            <w:noProof/>
            <w:webHidden/>
          </w:rPr>
          <w:t>54</w:t>
        </w:r>
        <w:r w:rsidR="0009127C">
          <w:rPr>
            <w:noProof/>
            <w:webHidden/>
          </w:rPr>
          <w:fldChar w:fldCharType="end"/>
        </w:r>
      </w:hyperlink>
    </w:p>
    <w:p w14:paraId="39B0E486" w14:textId="4067387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14" w:history="1">
        <w:r w:rsidR="0009127C" w:rsidRPr="006D36A2">
          <w:rPr>
            <w:rStyle w:val="Hyperlink"/>
            <w:noProof/>
          </w:rPr>
          <w:t>3.14.18 addresses property</w:t>
        </w:r>
        <w:r w:rsidR="0009127C">
          <w:rPr>
            <w:noProof/>
            <w:webHidden/>
          </w:rPr>
          <w:tab/>
        </w:r>
        <w:r w:rsidR="0009127C">
          <w:rPr>
            <w:noProof/>
            <w:webHidden/>
          </w:rPr>
          <w:fldChar w:fldCharType="begin"/>
        </w:r>
        <w:r w:rsidR="0009127C">
          <w:rPr>
            <w:noProof/>
            <w:webHidden/>
          </w:rPr>
          <w:instrText xml:space="preserve"> PAGEREF _Toc8367014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523BAA2B" w14:textId="4D0ACA9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15" w:history="1">
        <w:r w:rsidR="0009127C" w:rsidRPr="006D36A2">
          <w:rPr>
            <w:rStyle w:val="Hyperlink"/>
            <w:noProof/>
          </w:rPr>
          <w:t>3.14.19 threadFlowLocations property</w:t>
        </w:r>
        <w:r w:rsidR="0009127C">
          <w:rPr>
            <w:noProof/>
            <w:webHidden/>
          </w:rPr>
          <w:tab/>
        </w:r>
        <w:r w:rsidR="0009127C">
          <w:rPr>
            <w:noProof/>
            <w:webHidden/>
          </w:rPr>
          <w:fldChar w:fldCharType="begin"/>
        </w:r>
        <w:r w:rsidR="0009127C">
          <w:rPr>
            <w:noProof/>
            <w:webHidden/>
          </w:rPr>
          <w:instrText xml:space="preserve"> PAGEREF _Toc8367015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55FC0405" w14:textId="0FC5649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16" w:history="1">
        <w:r w:rsidR="0009127C" w:rsidRPr="006D36A2">
          <w:rPr>
            <w:rStyle w:val="Hyperlink"/>
            <w:noProof/>
          </w:rPr>
          <w:t>3.14.20 graphs property</w:t>
        </w:r>
        <w:r w:rsidR="0009127C">
          <w:rPr>
            <w:noProof/>
            <w:webHidden/>
          </w:rPr>
          <w:tab/>
        </w:r>
        <w:r w:rsidR="0009127C">
          <w:rPr>
            <w:noProof/>
            <w:webHidden/>
          </w:rPr>
          <w:fldChar w:fldCharType="begin"/>
        </w:r>
        <w:r w:rsidR="0009127C">
          <w:rPr>
            <w:noProof/>
            <w:webHidden/>
          </w:rPr>
          <w:instrText xml:space="preserve"> PAGEREF _Toc8367016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403309D6" w14:textId="265F655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17" w:history="1">
        <w:r w:rsidR="0009127C" w:rsidRPr="006D36A2">
          <w:rPr>
            <w:rStyle w:val="Hyperlink"/>
            <w:noProof/>
          </w:rPr>
          <w:t>3.14.21 webRequests property</w:t>
        </w:r>
        <w:r w:rsidR="0009127C">
          <w:rPr>
            <w:noProof/>
            <w:webHidden/>
          </w:rPr>
          <w:tab/>
        </w:r>
        <w:r w:rsidR="0009127C">
          <w:rPr>
            <w:noProof/>
            <w:webHidden/>
          </w:rPr>
          <w:fldChar w:fldCharType="begin"/>
        </w:r>
        <w:r w:rsidR="0009127C">
          <w:rPr>
            <w:noProof/>
            <w:webHidden/>
          </w:rPr>
          <w:instrText xml:space="preserve"> PAGEREF _Toc8367017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010D1E4E" w14:textId="5EF54E6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18" w:history="1">
        <w:r w:rsidR="0009127C" w:rsidRPr="006D36A2">
          <w:rPr>
            <w:rStyle w:val="Hyperlink"/>
            <w:noProof/>
          </w:rPr>
          <w:t>3.14.22 webResponses property</w:t>
        </w:r>
        <w:r w:rsidR="0009127C">
          <w:rPr>
            <w:noProof/>
            <w:webHidden/>
          </w:rPr>
          <w:tab/>
        </w:r>
        <w:r w:rsidR="0009127C">
          <w:rPr>
            <w:noProof/>
            <w:webHidden/>
          </w:rPr>
          <w:fldChar w:fldCharType="begin"/>
        </w:r>
        <w:r w:rsidR="0009127C">
          <w:rPr>
            <w:noProof/>
            <w:webHidden/>
          </w:rPr>
          <w:instrText xml:space="preserve"> PAGEREF _Toc8367018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6F50355B" w14:textId="6FAB95E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19" w:history="1">
        <w:r w:rsidR="0009127C" w:rsidRPr="006D36A2">
          <w:rPr>
            <w:rStyle w:val="Hyperlink"/>
            <w:noProof/>
          </w:rPr>
          <w:t>3.14.23 results property</w:t>
        </w:r>
        <w:r w:rsidR="0009127C">
          <w:rPr>
            <w:noProof/>
            <w:webHidden/>
          </w:rPr>
          <w:tab/>
        </w:r>
        <w:r w:rsidR="0009127C">
          <w:rPr>
            <w:noProof/>
            <w:webHidden/>
          </w:rPr>
          <w:fldChar w:fldCharType="begin"/>
        </w:r>
        <w:r w:rsidR="0009127C">
          <w:rPr>
            <w:noProof/>
            <w:webHidden/>
          </w:rPr>
          <w:instrText xml:space="preserve"> PAGEREF _Toc8367019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hyperlink>
    </w:p>
    <w:p w14:paraId="731BC58A" w14:textId="1311266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20" w:history="1">
        <w:r w:rsidR="0009127C" w:rsidRPr="006D36A2">
          <w:rPr>
            <w:rStyle w:val="Hyperlink"/>
            <w:noProof/>
          </w:rPr>
          <w:t>3.14.24 defaultEncoding property</w:t>
        </w:r>
        <w:r w:rsidR="0009127C">
          <w:rPr>
            <w:noProof/>
            <w:webHidden/>
          </w:rPr>
          <w:tab/>
        </w:r>
        <w:r w:rsidR="0009127C">
          <w:rPr>
            <w:noProof/>
            <w:webHidden/>
          </w:rPr>
          <w:fldChar w:fldCharType="begin"/>
        </w:r>
        <w:r w:rsidR="0009127C">
          <w:rPr>
            <w:noProof/>
            <w:webHidden/>
          </w:rPr>
          <w:instrText xml:space="preserve"> PAGEREF _Toc8367020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0B7630A7" w14:textId="7565EF6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21" w:history="1">
        <w:r w:rsidR="0009127C" w:rsidRPr="006D36A2">
          <w:rPr>
            <w:rStyle w:val="Hyperlink"/>
            <w:noProof/>
          </w:rPr>
          <w:t>3.14.25 defaultSourceLanguage property</w:t>
        </w:r>
        <w:r w:rsidR="0009127C">
          <w:rPr>
            <w:noProof/>
            <w:webHidden/>
          </w:rPr>
          <w:tab/>
        </w:r>
        <w:r w:rsidR="0009127C">
          <w:rPr>
            <w:noProof/>
            <w:webHidden/>
          </w:rPr>
          <w:fldChar w:fldCharType="begin"/>
        </w:r>
        <w:r w:rsidR="0009127C">
          <w:rPr>
            <w:noProof/>
            <w:webHidden/>
          </w:rPr>
          <w:instrText xml:space="preserve"> PAGEREF _Toc8367021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50353156" w14:textId="1B7A2CD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22" w:history="1">
        <w:r w:rsidR="0009127C" w:rsidRPr="006D36A2">
          <w:rPr>
            <w:rStyle w:val="Hyperlink"/>
            <w:noProof/>
          </w:rPr>
          <w:t>3.14.26 newlineSequences property</w:t>
        </w:r>
        <w:r w:rsidR="0009127C">
          <w:rPr>
            <w:noProof/>
            <w:webHidden/>
          </w:rPr>
          <w:tab/>
        </w:r>
        <w:r w:rsidR="0009127C">
          <w:rPr>
            <w:noProof/>
            <w:webHidden/>
          </w:rPr>
          <w:fldChar w:fldCharType="begin"/>
        </w:r>
        <w:r w:rsidR="0009127C">
          <w:rPr>
            <w:noProof/>
            <w:webHidden/>
          </w:rPr>
          <w:instrText xml:space="preserve"> PAGEREF _Toc8367022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hyperlink>
    </w:p>
    <w:p w14:paraId="23B292B3" w14:textId="6085CD1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23" w:history="1">
        <w:r w:rsidR="0009127C" w:rsidRPr="006D36A2">
          <w:rPr>
            <w:rStyle w:val="Hyperlink"/>
            <w:noProof/>
          </w:rPr>
          <w:t>3.14.27 columnKind property</w:t>
        </w:r>
        <w:r w:rsidR="0009127C">
          <w:rPr>
            <w:noProof/>
            <w:webHidden/>
          </w:rPr>
          <w:tab/>
        </w:r>
        <w:r w:rsidR="0009127C">
          <w:rPr>
            <w:noProof/>
            <w:webHidden/>
          </w:rPr>
          <w:fldChar w:fldCharType="begin"/>
        </w:r>
        <w:r w:rsidR="0009127C">
          <w:rPr>
            <w:noProof/>
            <w:webHidden/>
          </w:rPr>
          <w:instrText xml:space="preserve"> PAGEREF _Toc8367023 \h </w:instrText>
        </w:r>
        <w:r w:rsidR="0009127C">
          <w:rPr>
            <w:noProof/>
            <w:webHidden/>
          </w:rPr>
        </w:r>
        <w:r w:rsidR="0009127C">
          <w:rPr>
            <w:noProof/>
            <w:webHidden/>
          </w:rPr>
          <w:fldChar w:fldCharType="separate"/>
        </w:r>
        <w:r w:rsidR="0009127C">
          <w:rPr>
            <w:noProof/>
            <w:webHidden/>
          </w:rPr>
          <w:t>57</w:t>
        </w:r>
        <w:r w:rsidR="0009127C">
          <w:rPr>
            <w:noProof/>
            <w:webHidden/>
          </w:rPr>
          <w:fldChar w:fldCharType="end"/>
        </w:r>
      </w:hyperlink>
    </w:p>
    <w:p w14:paraId="14B2AA6E" w14:textId="6914674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24" w:history="1">
        <w:r w:rsidR="0009127C" w:rsidRPr="006D36A2">
          <w:rPr>
            <w:rStyle w:val="Hyperlink"/>
            <w:noProof/>
          </w:rPr>
          <w:t>3.14.28 redactionsToken property</w:t>
        </w:r>
        <w:r w:rsidR="0009127C">
          <w:rPr>
            <w:noProof/>
            <w:webHidden/>
          </w:rPr>
          <w:tab/>
        </w:r>
        <w:r w:rsidR="0009127C">
          <w:rPr>
            <w:noProof/>
            <w:webHidden/>
          </w:rPr>
          <w:fldChar w:fldCharType="begin"/>
        </w:r>
        <w:r w:rsidR="0009127C">
          <w:rPr>
            <w:noProof/>
            <w:webHidden/>
          </w:rPr>
          <w:instrText xml:space="preserve"> PAGEREF _Toc8367024 \h </w:instrText>
        </w:r>
        <w:r w:rsidR="0009127C">
          <w:rPr>
            <w:noProof/>
            <w:webHidden/>
          </w:rPr>
        </w:r>
        <w:r w:rsidR="0009127C">
          <w:rPr>
            <w:noProof/>
            <w:webHidden/>
          </w:rPr>
          <w:fldChar w:fldCharType="separate"/>
        </w:r>
        <w:r w:rsidR="0009127C">
          <w:rPr>
            <w:noProof/>
            <w:webHidden/>
          </w:rPr>
          <w:t>57</w:t>
        </w:r>
        <w:r w:rsidR="0009127C">
          <w:rPr>
            <w:noProof/>
            <w:webHidden/>
          </w:rPr>
          <w:fldChar w:fldCharType="end"/>
        </w:r>
      </w:hyperlink>
    </w:p>
    <w:p w14:paraId="254109CA" w14:textId="752010E8" w:rsidR="0009127C" w:rsidRDefault="00272096">
      <w:pPr>
        <w:pStyle w:val="TOC2"/>
        <w:tabs>
          <w:tab w:val="right" w:leader="dot" w:pos="9350"/>
        </w:tabs>
        <w:rPr>
          <w:rFonts w:asciiTheme="minorHAnsi" w:eastAsiaTheme="minorEastAsia" w:hAnsiTheme="minorHAnsi" w:cstheme="minorBidi"/>
          <w:noProof/>
          <w:sz w:val="22"/>
          <w:szCs w:val="22"/>
        </w:rPr>
      </w:pPr>
      <w:hyperlink w:anchor="_Toc8367025" w:history="1">
        <w:r w:rsidR="0009127C" w:rsidRPr="006D36A2">
          <w:rPr>
            <w:rStyle w:val="Hyperlink"/>
            <w:noProof/>
          </w:rPr>
          <w:t>3.15 externalPropertyFileReferences object</w:t>
        </w:r>
        <w:r w:rsidR="0009127C">
          <w:rPr>
            <w:noProof/>
            <w:webHidden/>
          </w:rPr>
          <w:tab/>
        </w:r>
        <w:r w:rsidR="0009127C">
          <w:rPr>
            <w:noProof/>
            <w:webHidden/>
          </w:rPr>
          <w:fldChar w:fldCharType="begin"/>
        </w:r>
        <w:r w:rsidR="0009127C">
          <w:rPr>
            <w:noProof/>
            <w:webHidden/>
          </w:rPr>
          <w:instrText xml:space="preserve"> PAGEREF _Toc8367025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4B215D54" w14:textId="4059F4C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26" w:history="1">
        <w:r w:rsidR="0009127C" w:rsidRPr="006D36A2">
          <w:rPr>
            <w:rStyle w:val="Hyperlink"/>
            <w:noProof/>
          </w:rPr>
          <w:t>3.15.1 General</w:t>
        </w:r>
        <w:r w:rsidR="0009127C">
          <w:rPr>
            <w:noProof/>
            <w:webHidden/>
          </w:rPr>
          <w:tab/>
        </w:r>
        <w:r w:rsidR="0009127C">
          <w:rPr>
            <w:noProof/>
            <w:webHidden/>
          </w:rPr>
          <w:fldChar w:fldCharType="begin"/>
        </w:r>
        <w:r w:rsidR="0009127C">
          <w:rPr>
            <w:noProof/>
            <w:webHidden/>
          </w:rPr>
          <w:instrText xml:space="preserve"> PAGEREF _Toc8367026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5A063C47" w14:textId="579413D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27" w:history="1">
        <w:r w:rsidR="0009127C" w:rsidRPr="006D36A2">
          <w:rPr>
            <w:rStyle w:val="Hyperlink"/>
            <w:noProof/>
          </w:rPr>
          <w:t>3.15.2 Rationale</w:t>
        </w:r>
        <w:r w:rsidR="0009127C">
          <w:rPr>
            <w:noProof/>
            <w:webHidden/>
          </w:rPr>
          <w:tab/>
        </w:r>
        <w:r w:rsidR="0009127C">
          <w:rPr>
            <w:noProof/>
            <w:webHidden/>
          </w:rPr>
          <w:fldChar w:fldCharType="begin"/>
        </w:r>
        <w:r w:rsidR="0009127C">
          <w:rPr>
            <w:noProof/>
            <w:webHidden/>
          </w:rPr>
          <w:instrText xml:space="preserve"> PAGEREF _Toc8367027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3C4344B0" w14:textId="2077F99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28" w:history="1">
        <w:r w:rsidR="0009127C" w:rsidRPr="006D36A2">
          <w:rPr>
            <w:rStyle w:val="Hyperlink"/>
            <w:noProof/>
          </w:rPr>
          <w:t>3.15.3 Properties</w:t>
        </w:r>
        <w:r w:rsidR="0009127C">
          <w:rPr>
            <w:noProof/>
            <w:webHidden/>
          </w:rPr>
          <w:tab/>
        </w:r>
        <w:r w:rsidR="0009127C">
          <w:rPr>
            <w:noProof/>
            <w:webHidden/>
          </w:rPr>
          <w:fldChar w:fldCharType="begin"/>
        </w:r>
        <w:r w:rsidR="0009127C">
          <w:rPr>
            <w:noProof/>
            <w:webHidden/>
          </w:rPr>
          <w:instrText xml:space="preserve"> PAGEREF _Toc8367028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hyperlink>
    </w:p>
    <w:p w14:paraId="7BAEE60E" w14:textId="59531FB2" w:rsidR="0009127C" w:rsidRDefault="00272096">
      <w:pPr>
        <w:pStyle w:val="TOC2"/>
        <w:tabs>
          <w:tab w:val="right" w:leader="dot" w:pos="9350"/>
        </w:tabs>
        <w:rPr>
          <w:rFonts w:asciiTheme="minorHAnsi" w:eastAsiaTheme="minorEastAsia" w:hAnsiTheme="minorHAnsi" w:cstheme="minorBidi"/>
          <w:noProof/>
          <w:sz w:val="22"/>
          <w:szCs w:val="22"/>
        </w:rPr>
      </w:pPr>
      <w:hyperlink w:anchor="_Toc8367029" w:history="1">
        <w:r w:rsidR="0009127C" w:rsidRPr="006D36A2">
          <w:rPr>
            <w:rStyle w:val="Hyperlink"/>
            <w:noProof/>
          </w:rPr>
          <w:t>3.16 externalPropertyFileReference object</w:t>
        </w:r>
        <w:r w:rsidR="0009127C">
          <w:rPr>
            <w:noProof/>
            <w:webHidden/>
          </w:rPr>
          <w:tab/>
        </w:r>
        <w:r w:rsidR="0009127C">
          <w:rPr>
            <w:noProof/>
            <w:webHidden/>
          </w:rPr>
          <w:fldChar w:fldCharType="begin"/>
        </w:r>
        <w:r w:rsidR="0009127C">
          <w:rPr>
            <w:noProof/>
            <w:webHidden/>
          </w:rPr>
          <w:instrText xml:space="preserve"> PAGEREF _Toc8367029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7FBCAA48" w14:textId="786A634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30" w:history="1">
        <w:r w:rsidR="0009127C" w:rsidRPr="006D36A2">
          <w:rPr>
            <w:rStyle w:val="Hyperlink"/>
            <w:noProof/>
          </w:rPr>
          <w:t>3.16.1 General</w:t>
        </w:r>
        <w:r w:rsidR="0009127C">
          <w:rPr>
            <w:noProof/>
            <w:webHidden/>
          </w:rPr>
          <w:tab/>
        </w:r>
        <w:r w:rsidR="0009127C">
          <w:rPr>
            <w:noProof/>
            <w:webHidden/>
          </w:rPr>
          <w:fldChar w:fldCharType="begin"/>
        </w:r>
        <w:r w:rsidR="0009127C">
          <w:rPr>
            <w:noProof/>
            <w:webHidden/>
          </w:rPr>
          <w:instrText xml:space="preserve"> PAGEREF _Toc8367030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03DD8E76" w14:textId="559A0AC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31" w:history="1">
        <w:r w:rsidR="0009127C" w:rsidRPr="006D36A2">
          <w:rPr>
            <w:rStyle w:val="Hyperlink"/>
            <w:noProof/>
          </w:rPr>
          <w:t>3.16.2 Constraints</w:t>
        </w:r>
        <w:r w:rsidR="0009127C">
          <w:rPr>
            <w:noProof/>
            <w:webHidden/>
          </w:rPr>
          <w:tab/>
        </w:r>
        <w:r w:rsidR="0009127C">
          <w:rPr>
            <w:noProof/>
            <w:webHidden/>
          </w:rPr>
          <w:fldChar w:fldCharType="begin"/>
        </w:r>
        <w:r w:rsidR="0009127C">
          <w:rPr>
            <w:noProof/>
            <w:webHidden/>
          </w:rPr>
          <w:instrText xml:space="preserve"> PAGEREF _Toc8367031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65AEF38C" w14:textId="0589378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32" w:history="1">
        <w:r w:rsidR="0009127C" w:rsidRPr="006D36A2">
          <w:rPr>
            <w:rStyle w:val="Hyperlink"/>
            <w:noProof/>
          </w:rPr>
          <w:t>3.16.3 location property</w:t>
        </w:r>
        <w:r w:rsidR="0009127C">
          <w:rPr>
            <w:noProof/>
            <w:webHidden/>
          </w:rPr>
          <w:tab/>
        </w:r>
        <w:r w:rsidR="0009127C">
          <w:rPr>
            <w:noProof/>
            <w:webHidden/>
          </w:rPr>
          <w:fldChar w:fldCharType="begin"/>
        </w:r>
        <w:r w:rsidR="0009127C">
          <w:rPr>
            <w:noProof/>
            <w:webHidden/>
          </w:rPr>
          <w:instrText xml:space="preserve"> PAGEREF _Toc8367032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hyperlink>
    </w:p>
    <w:p w14:paraId="03C221EC" w14:textId="1573BD2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33" w:history="1">
        <w:r w:rsidR="0009127C" w:rsidRPr="006D36A2">
          <w:rPr>
            <w:rStyle w:val="Hyperlink"/>
            <w:noProof/>
          </w:rPr>
          <w:t>3.16.4 guid property</w:t>
        </w:r>
        <w:r w:rsidR="0009127C">
          <w:rPr>
            <w:noProof/>
            <w:webHidden/>
          </w:rPr>
          <w:tab/>
        </w:r>
        <w:r w:rsidR="0009127C">
          <w:rPr>
            <w:noProof/>
            <w:webHidden/>
          </w:rPr>
          <w:fldChar w:fldCharType="begin"/>
        </w:r>
        <w:r w:rsidR="0009127C">
          <w:rPr>
            <w:noProof/>
            <w:webHidden/>
          </w:rPr>
          <w:instrText xml:space="preserve"> PAGEREF _Toc8367033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499C08F7" w14:textId="21B2341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34" w:history="1">
        <w:r w:rsidR="0009127C" w:rsidRPr="006D36A2">
          <w:rPr>
            <w:rStyle w:val="Hyperlink"/>
            <w:noProof/>
          </w:rPr>
          <w:t>3.16.5 itemCount property</w:t>
        </w:r>
        <w:r w:rsidR="0009127C">
          <w:rPr>
            <w:noProof/>
            <w:webHidden/>
          </w:rPr>
          <w:tab/>
        </w:r>
        <w:r w:rsidR="0009127C">
          <w:rPr>
            <w:noProof/>
            <w:webHidden/>
          </w:rPr>
          <w:fldChar w:fldCharType="begin"/>
        </w:r>
        <w:r w:rsidR="0009127C">
          <w:rPr>
            <w:noProof/>
            <w:webHidden/>
          </w:rPr>
          <w:instrText xml:space="preserve"> PAGEREF _Toc8367034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0210C859" w14:textId="6F0C63B9" w:rsidR="0009127C" w:rsidRDefault="00272096">
      <w:pPr>
        <w:pStyle w:val="TOC2"/>
        <w:tabs>
          <w:tab w:val="right" w:leader="dot" w:pos="9350"/>
        </w:tabs>
        <w:rPr>
          <w:rFonts w:asciiTheme="minorHAnsi" w:eastAsiaTheme="minorEastAsia" w:hAnsiTheme="minorHAnsi" w:cstheme="minorBidi"/>
          <w:noProof/>
          <w:sz w:val="22"/>
          <w:szCs w:val="22"/>
        </w:rPr>
      </w:pPr>
      <w:hyperlink w:anchor="_Toc8367035" w:history="1">
        <w:r w:rsidR="0009127C" w:rsidRPr="006D36A2">
          <w:rPr>
            <w:rStyle w:val="Hyperlink"/>
            <w:noProof/>
          </w:rPr>
          <w:t>3.17 runAutomationDetails object</w:t>
        </w:r>
        <w:r w:rsidR="0009127C">
          <w:rPr>
            <w:noProof/>
            <w:webHidden/>
          </w:rPr>
          <w:tab/>
        </w:r>
        <w:r w:rsidR="0009127C">
          <w:rPr>
            <w:noProof/>
            <w:webHidden/>
          </w:rPr>
          <w:fldChar w:fldCharType="begin"/>
        </w:r>
        <w:r w:rsidR="0009127C">
          <w:rPr>
            <w:noProof/>
            <w:webHidden/>
          </w:rPr>
          <w:instrText xml:space="preserve"> PAGEREF _Toc8367035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58E29EED" w14:textId="75BECEC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36" w:history="1">
        <w:r w:rsidR="0009127C" w:rsidRPr="006D36A2">
          <w:rPr>
            <w:rStyle w:val="Hyperlink"/>
            <w:noProof/>
          </w:rPr>
          <w:t>3.17.1 General</w:t>
        </w:r>
        <w:r w:rsidR="0009127C">
          <w:rPr>
            <w:noProof/>
            <w:webHidden/>
          </w:rPr>
          <w:tab/>
        </w:r>
        <w:r w:rsidR="0009127C">
          <w:rPr>
            <w:noProof/>
            <w:webHidden/>
          </w:rPr>
          <w:fldChar w:fldCharType="begin"/>
        </w:r>
        <w:r w:rsidR="0009127C">
          <w:rPr>
            <w:noProof/>
            <w:webHidden/>
          </w:rPr>
          <w:instrText xml:space="preserve"> PAGEREF _Toc8367036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hyperlink>
    </w:p>
    <w:p w14:paraId="08F7C478" w14:textId="04016F3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37" w:history="1">
        <w:r w:rsidR="0009127C" w:rsidRPr="006D36A2">
          <w:rPr>
            <w:rStyle w:val="Hyperlink"/>
            <w:noProof/>
          </w:rPr>
          <w:t>3.17.2 description property</w:t>
        </w:r>
        <w:r w:rsidR="0009127C">
          <w:rPr>
            <w:noProof/>
            <w:webHidden/>
          </w:rPr>
          <w:tab/>
        </w:r>
        <w:r w:rsidR="0009127C">
          <w:rPr>
            <w:noProof/>
            <w:webHidden/>
          </w:rPr>
          <w:fldChar w:fldCharType="begin"/>
        </w:r>
        <w:r w:rsidR="0009127C">
          <w:rPr>
            <w:noProof/>
            <w:webHidden/>
          </w:rPr>
          <w:instrText xml:space="preserve"> PAGEREF _Toc8367037 \h </w:instrText>
        </w:r>
        <w:r w:rsidR="0009127C">
          <w:rPr>
            <w:noProof/>
            <w:webHidden/>
          </w:rPr>
        </w:r>
        <w:r w:rsidR="0009127C">
          <w:rPr>
            <w:noProof/>
            <w:webHidden/>
          </w:rPr>
          <w:fldChar w:fldCharType="separate"/>
        </w:r>
        <w:r w:rsidR="0009127C">
          <w:rPr>
            <w:noProof/>
            <w:webHidden/>
          </w:rPr>
          <w:t>63</w:t>
        </w:r>
        <w:r w:rsidR="0009127C">
          <w:rPr>
            <w:noProof/>
            <w:webHidden/>
          </w:rPr>
          <w:fldChar w:fldCharType="end"/>
        </w:r>
      </w:hyperlink>
    </w:p>
    <w:p w14:paraId="2438D5F6" w14:textId="688F024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38" w:history="1">
        <w:r w:rsidR="0009127C" w:rsidRPr="006D36A2">
          <w:rPr>
            <w:rStyle w:val="Hyperlink"/>
            <w:noProof/>
          </w:rPr>
          <w:t>3.17.3 id property</w:t>
        </w:r>
        <w:r w:rsidR="0009127C">
          <w:rPr>
            <w:noProof/>
            <w:webHidden/>
          </w:rPr>
          <w:tab/>
        </w:r>
        <w:r w:rsidR="0009127C">
          <w:rPr>
            <w:noProof/>
            <w:webHidden/>
          </w:rPr>
          <w:fldChar w:fldCharType="begin"/>
        </w:r>
        <w:r w:rsidR="0009127C">
          <w:rPr>
            <w:noProof/>
            <w:webHidden/>
          </w:rPr>
          <w:instrText xml:space="preserve"> PAGEREF _Toc8367038 \h </w:instrText>
        </w:r>
        <w:r w:rsidR="0009127C">
          <w:rPr>
            <w:noProof/>
            <w:webHidden/>
          </w:rPr>
        </w:r>
        <w:r w:rsidR="0009127C">
          <w:rPr>
            <w:noProof/>
            <w:webHidden/>
          </w:rPr>
          <w:fldChar w:fldCharType="separate"/>
        </w:r>
        <w:r w:rsidR="0009127C">
          <w:rPr>
            <w:noProof/>
            <w:webHidden/>
          </w:rPr>
          <w:t>63</w:t>
        </w:r>
        <w:r w:rsidR="0009127C">
          <w:rPr>
            <w:noProof/>
            <w:webHidden/>
          </w:rPr>
          <w:fldChar w:fldCharType="end"/>
        </w:r>
      </w:hyperlink>
    </w:p>
    <w:p w14:paraId="3374F1D8" w14:textId="5F7063E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39" w:history="1">
        <w:r w:rsidR="0009127C" w:rsidRPr="006D36A2">
          <w:rPr>
            <w:rStyle w:val="Hyperlink"/>
            <w:noProof/>
          </w:rPr>
          <w:t>3.17.4 guid property</w:t>
        </w:r>
        <w:r w:rsidR="0009127C">
          <w:rPr>
            <w:noProof/>
            <w:webHidden/>
          </w:rPr>
          <w:tab/>
        </w:r>
        <w:r w:rsidR="0009127C">
          <w:rPr>
            <w:noProof/>
            <w:webHidden/>
          </w:rPr>
          <w:fldChar w:fldCharType="begin"/>
        </w:r>
        <w:r w:rsidR="0009127C">
          <w:rPr>
            <w:noProof/>
            <w:webHidden/>
          </w:rPr>
          <w:instrText xml:space="preserve"> PAGEREF _Toc8367039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286EBD24" w14:textId="3CB1996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40" w:history="1">
        <w:r w:rsidR="0009127C" w:rsidRPr="006D36A2">
          <w:rPr>
            <w:rStyle w:val="Hyperlink"/>
            <w:noProof/>
          </w:rPr>
          <w:t>3.17.5 correlationGuid property</w:t>
        </w:r>
        <w:r w:rsidR="0009127C">
          <w:rPr>
            <w:noProof/>
            <w:webHidden/>
          </w:rPr>
          <w:tab/>
        </w:r>
        <w:r w:rsidR="0009127C">
          <w:rPr>
            <w:noProof/>
            <w:webHidden/>
          </w:rPr>
          <w:fldChar w:fldCharType="begin"/>
        </w:r>
        <w:r w:rsidR="0009127C">
          <w:rPr>
            <w:noProof/>
            <w:webHidden/>
          </w:rPr>
          <w:instrText xml:space="preserve"> PAGEREF _Toc8367040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3B5AE778" w14:textId="722C50B4" w:rsidR="0009127C" w:rsidRDefault="00272096">
      <w:pPr>
        <w:pStyle w:val="TOC2"/>
        <w:tabs>
          <w:tab w:val="right" w:leader="dot" w:pos="9350"/>
        </w:tabs>
        <w:rPr>
          <w:rFonts w:asciiTheme="minorHAnsi" w:eastAsiaTheme="minorEastAsia" w:hAnsiTheme="minorHAnsi" w:cstheme="minorBidi"/>
          <w:noProof/>
          <w:sz w:val="22"/>
          <w:szCs w:val="22"/>
        </w:rPr>
      </w:pPr>
      <w:hyperlink w:anchor="_Toc8367041" w:history="1">
        <w:r w:rsidR="0009127C" w:rsidRPr="006D36A2">
          <w:rPr>
            <w:rStyle w:val="Hyperlink"/>
            <w:noProof/>
          </w:rPr>
          <w:t>3.18 tool object</w:t>
        </w:r>
        <w:r w:rsidR="0009127C">
          <w:rPr>
            <w:noProof/>
            <w:webHidden/>
          </w:rPr>
          <w:tab/>
        </w:r>
        <w:r w:rsidR="0009127C">
          <w:rPr>
            <w:noProof/>
            <w:webHidden/>
          </w:rPr>
          <w:fldChar w:fldCharType="begin"/>
        </w:r>
        <w:r w:rsidR="0009127C">
          <w:rPr>
            <w:noProof/>
            <w:webHidden/>
          </w:rPr>
          <w:instrText xml:space="preserve"> PAGEREF _Toc8367041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296EB4D2" w14:textId="43D2765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42" w:history="1">
        <w:r w:rsidR="0009127C" w:rsidRPr="006D36A2">
          <w:rPr>
            <w:rStyle w:val="Hyperlink"/>
            <w:noProof/>
          </w:rPr>
          <w:t>3.18.1 General</w:t>
        </w:r>
        <w:r w:rsidR="0009127C">
          <w:rPr>
            <w:noProof/>
            <w:webHidden/>
          </w:rPr>
          <w:tab/>
        </w:r>
        <w:r w:rsidR="0009127C">
          <w:rPr>
            <w:noProof/>
            <w:webHidden/>
          </w:rPr>
          <w:fldChar w:fldCharType="begin"/>
        </w:r>
        <w:r w:rsidR="0009127C">
          <w:rPr>
            <w:noProof/>
            <w:webHidden/>
          </w:rPr>
          <w:instrText xml:space="preserve"> PAGEREF _Toc8367042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hyperlink>
    </w:p>
    <w:p w14:paraId="171BA80B" w14:textId="04D403D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43" w:history="1">
        <w:r w:rsidR="0009127C" w:rsidRPr="006D36A2">
          <w:rPr>
            <w:rStyle w:val="Hyperlink"/>
            <w:noProof/>
          </w:rPr>
          <w:t>3.18.2 driver property</w:t>
        </w:r>
        <w:r w:rsidR="0009127C">
          <w:rPr>
            <w:noProof/>
            <w:webHidden/>
          </w:rPr>
          <w:tab/>
        </w:r>
        <w:r w:rsidR="0009127C">
          <w:rPr>
            <w:noProof/>
            <w:webHidden/>
          </w:rPr>
          <w:fldChar w:fldCharType="begin"/>
        </w:r>
        <w:r w:rsidR="0009127C">
          <w:rPr>
            <w:noProof/>
            <w:webHidden/>
          </w:rPr>
          <w:instrText xml:space="preserve"> PAGEREF _Toc8367043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1B0A79FA" w14:textId="77F2C27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44" w:history="1">
        <w:r w:rsidR="0009127C" w:rsidRPr="006D36A2">
          <w:rPr>
            <w:rStyle w:val="Hyperlink"/>
            <w:noProof/>
          </w:rPr>
          <w:t>3.18.3 extensions property</w:t>
        </w:r>
        <w:r w:rsidR="0009127C">
          <w:rPr>
            <w:noProof/>
            <w:webHidden/>
          </w:rPr>
          <w:tab/>
        </w:r>
        <w:r w:rsidR="0009127C">
          <w:rPr>
            <w:noProof/>
            <w:webHidden/>
          </w:rPr>
          <w:fldChar w:fldCharType="begin"/>
        </w:r>
        <w:r w:rsidR="0009127C">
          <w:rPr>
            <w:noProof/>
            <w:webHidden/>
          </w:rPr>
          <w:instrText xml:space="preserve"> PAGEREF _Toc8367044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7BF62656" w14:textId="3F717E03" w:rsidR="0009127C" w:rsidRDefault="00272096">
      <w:pPr>
        <w:pStyle w:val="TOC2"/>
        <w:tabs>
          <w:tab w:val="right" w:leader="dot" w:pos="9350"/>
        </w:tabs>
        <w:rPr>
          <w:rFonts w:asciiTheme="minorHAnsi" w:eastAsiaTheme="minorEastAsia" w:hAnsiTheme="minorHAnsi" w:cstheme="minorBidi"/>
          <w:noProof/>
          <w:sz w:val="22"/>
          <w:szCs w:val="22"/>
        </w:rPr>
      </w:pPr>
      <w:hyperlink w:anchor="_Toc8367045" w:history="1">
        <w:r w:rsidR="0009127C" w:rsidRPr="006D36A2">
          <w:rPr>
            <w:rStyle w:val="Hyperlink"/>
            <w:noProof/>
          </w:rPr>
          <w:t>3.19 toolComponent object</w:t>
        </w:r>
        <w:r w:rsidR="0009127C">
          <w:rPr>
            <w:noProof/>
            <w:webHidden/>
          </w:rPr>
          <w:tab/>
        </w:r>
        <w:r w:rsidR="0009127C">
          <w:rPr>
            <w:noProof/>
            <w:webHidden/>
          </w:rPr>
          <w:fldChar w:fldCharType="begin"/>
        </w:r>
        <w:r w:rsidR="0009127C">
          <w:rPr>
            <w:noProof/>
            <w:webHidden/>
          </w:rPr>
          <w:instrText xml:space="preserve"> PAGEREF _Toc8367045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2D29AC20" w14:textId="399EC08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46" w:history="1">
        <w:r w:rsidR="0009127C" w:rsidRPr="006D36A2">
          <w:rPr>
            <w:rStyle w:val="Hyperlink"/>
            <w:noProof/>
          </w:rPr>
          <w:t>3.19.1 General</w:t>
        </w:r>
        <w:r w:rsidR="0009127C">
          <w:rPr>
            <w:noProof/>
            <w:webHidden/>
          </w:rPr>
          <w:tab/>
        </w:r>
        <w:r w:rsidR="0009127C">
          <w:rPr>
            <w:noProof/>
            <w:webHidden/>
          </w:rPr>
          <w:fldChar w:fldCharType="begin"/>
        </w:r>
        <w:r w:rsidR="0009127C">
          <w:rPr>
            <w:noProof/>
            <w:webHidden/>
          </w:rPr>
          <w:instrText xml:space="preserve"> PAGEREF _Toc8367046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hyperlink>
    </w:p>
    <w:p w14:paraId="32BD1D45" w14:textId="53063C2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47" w:history="1">
        <w:r w:rsidR="0009127C" w:rsidRPr="006D36A2">
          <w:rPr>
            <w:rStyle w:val="Hyperlink"/>
            <w:noProof/>
          </w:rPr>
          <w:t>3.19.2 Constraints</w:t>
        </w:r>
        <w:r w:rsidR="0009127C">
          <w:rPr>
            <w:noProof/>
            <w:webHidden/>
          </w:rPr>
          <w:tab/>
        </w:r>
        <w:r w:rsidR="0009127C">
          <w:rPr>
            <w:noProof/>
            <w:webHidden/>
          </w:rPr>
          <w:fldChar w:fldCharType="begin"/>
        </w:r>
        <w:r w:rsidR="0009127C">
          <w:rPr>
            <w:noProof/>
            <w:webHidden/>
          </w:rPr>
          <w:instrText xml:space="preserve"> PAGEREF _Toc8367047 \h </w:instrText>
        </w:r>
        <w:r w:rsidR="0009127C">
          <w:rPr>
            <w:noProof/>
            <w:webHidden/>
          </w:rPr>
        </w:r>
        <w:r w:rsidR="0009127C">
          <w:rPr>
            <w:noProof/>
            <w:webHidden/>
          </w:rPr>
          <w:fldChar w:fldCharType="separate"/>
        </w:r>
        <w:r w:rsidR="0009127C">
          <w:rPr>
            <w:noProof/>
            <w:webHidden/>
          </w:rPr>
          <w:t>66</w:t>
        </w:r>
        <w:r w:rsidR="0009127C">
          <w:rPr>
            <w:noProof/>
            <w:webHidden/>
          </w:rPr>
          <w:fldChar w:fldCharType="end"/>
        </w:r>
      </w:hyperlink>
    </w:p>
    <w:p w14:paraId="1C18AB26" w14:textId="1DFB68B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48" w:history="1">
        <w:r w:rsidR="0009127C" w:rsidRPr="006D36A2">
          <w:rPr>
            <w:rStyle w:val="Hyperlink"/>
            <w:noProof/>
          </w:rPr>
          <w:t>3.19.3 Taxonomies</w:t>
        </w:r>
        <w:r w:rsidR="0009127C">
          <w:rPr>
            <w:noProof/>
            <w:webHidden/>
          </w:rPr>
          <w:tab/>
        </w:r>
        <w:r w:rsidR="0009127C">
          <w:rPr>
            <w:noProof/>
            <w:webHidden/>
          </w:rPr>
          <w:fldChar w:fldCharType="begin"/>
        </w:r>
        <w:r w:rsidR="0009127C">
          <w:rPr>
            <w:noProof/>
            <w:webHidden/>
          </w:rPr>
          <w:instrText xml:space="preserve"> PAGEREF _Toc8367048 \h </w:instrText>
        </w:r>
        <w:r w:rsidR="0009127C">
          <w:rPr>
            <w:noProof/>
            <w:webHidden/>
          </w:rPr>
        </w:r>
        <w:r w:rsidR="0009127C">
          <w:rPr>
            <w:noProof/>
            <w:webHidden/>
          </w:rPr>
          <w:fldChar w:fldCharType="separate"/>
        </w:r>
        <w:r w:rsidR="0009127C">
          <w:rPr>
            <w:noProof/>
            <w:webHidden/>
          </w:rPr>
          <w:t>66</w:t>
        </w:r>
        <w:r w:rsidR="0009127C">
          <w:rPr>
            <w:noProof/>
            <w:webHidden/>
          </w:rPr>
          <w:fldChar w:fldCharType="end"/>
        </w:r>
      </w:hyperlink>
    </w:p>
    <w:p w14:paraId="796A846D" w14:textId="2A9F8DD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49" w:history="1">
        <w:r w:rsidR="0009127C" w:rsidRPr="006D36A2">
          <w:rPr>
            <w:rStyle w:val="Hyperlink"/>
            <w:noProof/>
          </w:rPr>
          <w:t>3.19.4 Translations</w:t>
        </w:r>
        <w:r w:rsidR="0009127C">
          <w:rPr>
            <w:noProof/>
            <w:webHidden/>
          </w:rPr>
          <w:tab/>
        </w:r>
        <w:r w:rsidR="0009127C">
          <w:rPr>
            <w:noProof/>
            <w:webHidden/>
          </w:rPr>
          <w:fldChar w:fldCharType="begin"/>
        </w:r>
        <w:r w:rsidR="0009127C">
          <w:rPr>
            <w:noProof/>
            <w:webHidden/>
          </w:rPr>
          <w:instrText xml:space="preserve"> PAGEREF _Toc8367049 \h </w:instrText>
        </w:r>
        <w:r w:rsidR="0009127C">
          <w:rPr>
            <w:noProof/>
            <w:webHidden/>
          </w:rPr>
        </w:r>
        <w:r w:rsidR="0009127C">
          <w:rPr>
            <w:noProof/>
            <w:webHidden/>
          </w:rPr>
          <w:fldChar w:fldCharType="separate"/>
        </w:r>
        <w:r w:rsidR="0009127C">
          <w:rPr>
            <w:noProof/>
            <w:webHidden/>
          </w:rPr>
          <w:t>68</w:t>
        </w:r>
        <w:r w:rsidR="0009127C">
          <w:rPr>
            <w:noProof/>
            <w:webHidden/>
          </w:rPr>
          <w:fldChar w:fldCharType="end"/>
        </w:r>
      </w:hyperlink>
    </w:p>
    <w:p w14:paraId="06674F93" w14:textId="49B4882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50" w:history="1">
        <w:r w:rsidR="0009127C" w:rsidRPr="006D36A2">
          <w:rPr>
            <w:rStyle w:val="Hyperlink"/>
            <w:noProof/>
          </w:rPr>
          <w:t>3.19.5 Policies</w:t>
        </w:r>
        <w:r w:rsidR="0009127C">
          <w:rPr>
            <w:noProof/>
            <w:webHidden/>
          </w:rPr>
          <w:tab/>
        </w:r>
        <w:r w:rsidR="0009127C">
          <w:rPr>
            <w:noProof/>
            <w:webHidden/>
          </w:rPr>
          <w:fldChar w:fldCharType="begin"/>
        </w:r>
        <w:r w:rsidR="0009127C">
          <w:rPr>
            <w:noProof/>
            <w:webHidden/>
          </w:rPr>
          <w:instrText xml:space="preserve"> PAGEREF _Toc8367050 \h </w:instrText>
        </w:r>
        <w:r w:rsidR="0009127C">
          <w:rPr>
            <w:noProof/>
            <w:webHidden/>
          </w:rPr>
        </w:r>
        <w:r w:rsidR="0009127C">
          <w:rPr>
            <w:noProof/>
            <w:webHidden/>
          </w:rPr>
          <w:fldChar w:fldCharType="separate"/>
        </w:r>
        <w:r w:rsidR="0009127C">
          <w:rPr>
            <w:noProof/>
            <w:webHidden/>
          </w:rPr>
          <w:t>69</w:t>
        </w:r>
        <w:r w:rsidR="0009127C">
          <w:rPr>
            <w:noProof/>
            <w:webHidden/>
          </w:rPr>
          <w:fldChar w:fldCharType="end"/>
        </w:r>
      </w:hyperlink>
    </w:p>
    <w:p w14:paraId="44646530" w14:textId="19C1E15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51" w:history="1">
        <w:r w:rsidR="0009127C" w:rsidRPr="006D36A2">
          <w:rPr>
            <w:rStyle w:val="Hyperlink"/>
            <w:noProof/>
          </w:rPr>
          <w:t>3.19.6 guid property</w:t>
        </w:r>
        <w:r w:rsidR="0009127C">
          <w:rPr>
            <w:noProof/>
            <w:webHidden/>
          </w:rPr>
          <w:tab/>
        </w:r>
        <w:r w:rsidR="0009127C">
          <w:rPr>
            <w:noProof/>
            <w:webHidden/>
          </w:rPr>
          <w:fldChar w:fldCharType="begin"/>
        </w:r>
        <w:r w:rsidR="0009127C">
          <w:rPr>
            <w:noProof/>
            <w:webHidden/>
          </w:rPr>
          <w:instrText xml:space="preserve"> PAGEREF _Toc8367051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5A8AB169" w14:textId="0428F18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52" w:history="1">
        <w:r w:rsidR="0009127C" w:rsidRPr="006D36A2">
          <w:rPr>
            <w:rStyle w:val="Hyperlink"/>
            <w:noProof/>
          </w:rPr>
          <w:t>3.19.7 Product hierarchy properties</w:t>
        </w:r>
        <w:r w:rsidR="0009127C">
          <w:rPr>
            <w:noProof/>
            <w:webHidden/>
          </w:rPr>
          <w:tab/>
        </w:r>
        <w:r w:rsidR="0009127C">
          <w:rPr>
            <w:noProof/>
            <w:webHidden/>
          </w:rPr>
          <w:fldChar w:fldCharType="begin"/>
        </w:r>
        <w:r w:rsidR="0009127C">
          <w:rPr>
            <w:noProof/>
            <w:webHidden/>
          </w:rPr>
          <w:instrText xml:space="preserve"> PAGEREF _Toc8367052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15C4F438" w14:textId="43304A2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53" w:history="1">
        <w:r w:rsidR="0009127C" w:rsidRPr="006D36A2">
          <w:rPr>
            <w:rStyle w:val="Hyperlink"/>
            <w:noProof/>
          </w:rPr>
          <w:t>3.19.8 name property</w:t>
        </w:r>
        <w:r w:rsidR="0009127C">
          <w:rPr>
            <w:noProof/>
            <w:webHidden/>
          </w:rPr>
          <w:tab/>
        </w:r>
        <w:r w:rsidR="0009127C">
          <w:rPr>
            <w:noProof/>
            <w:webHidden/>
          </w:rPr>
          <w:fldChar w:fldCharType="begin"/>
        </w:r>
        <w:r w:rsidR="0009127C">
          <w:rPr>
            <w:noProof/>
            <w:webHidden/>
          </w:rPr>
          <w:instrText xml:space="preserve"> PAGEREF _Toc8367053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3FD9D179" w14:textId="5491875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54" w:history="1">
        <w:r w:rsidR="0009127C" w:rsidRPr="006D36A2">
          <w:rPr>
            <w:rStyle w:val="Hyperlink"/>
            <w:noProof/>
          </w:rPr>
          <w:t>3.19.9 fullName property</w:t>
        </w:r>
        <w:r w:rsidR="0009127C">
          <w:rPr>
            <w:noProof/>
            <w:webHidden/>
          </w:rPr>
          <w:tab/>
        </w:r>
        <w:r w:rsidR="0009127C">
          <w:rPr>
            <w:noProof/>
            <w:webHidden/>
          </w:rPr>
          <w:fldChar w:fldCharType="begin"/>
        </w:r>
        <w:r w:rsidR="0009127C">
          <w:rPr>
            <w:noProof/>
            <w:webHidden/>
          </w:rPr>
          <w:instrText xml:space="preserve"> PAGEREF _Toc8367054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2245F396" w14:textId="3193F4B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55" w:history="1">
        <w:r w:rsidR="0009127C" w:rsidRPr="006D36A2">
          <w:rPr>
            <w:rStyle w:val="Hyperlink"/>
            <w:noProof/>
          </w:rPr>
          <w:t>3.19.10 product property</w:t>
        </w:r>
        <w:r w:rsidR="0009127C">
          <w:rPr>
            <w:noProof/>
            <w:webHidden/>
          </w:rPr>
          <w:tab/>
        </w:r>
        <w:r w:rsidR="0009127C">
          <w:rPr>
            <w:noProof/>
            <w:webHidden/>
          </w:rPr>
          <w:fldChar w:fldCharType="begin"/>
        </w:r>
        <w:r w:rsidR="0009127C">
          <w:rPr>
            <w:noProof/>
            <w:webHidden/>
          </w:rPr>
          <w:instrText xml:space="preserve"> PAGEREF _Toc8367055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709E9928" w14:textId="083C3B8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56" w:history="1">
        <w:r w:rsidR="0009127C" w:rsidRPr="006D36A2">
          <w:rPr>
            <w:rStyle w:val="Hyperlink"/>
            <w:noProof/>
          </w:rPr>
          <w:t>3.19.11 productSuite property</w:t>
        </w:r>
        <w:r w:rsidR="0009127C">
          <w:rPr>
            <w:noProof/>
            <w:webHidden/>
          </w:rPr>
          <w:tab/>
        </w:r>
        <w:r w:rsidR="0009127C">
          <w:rPr>
            <w:noProof/>
            <w:webHidden/>
          </w:rPr>
          <w:fldChar w:fldCharType="begin"/>
        </w:r>
        <w:r w:rsidR="0009127C">
          <w:rPr>
            <w:noProof/>
            <w:webHidden/>
          </w:rPr>
          <w:instrText xml:space="preserve"> PAGEREF _Toc8367056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0F66814E" w14:textId="3B51C9E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57" w:history="1">
        <w:r w:rsidR="0009127C" w:rsidRPr="006D36A2">
          <w:rPr>
            <w:rStyle w:val="Hyperlink"/>
            <w:noProof/>
          </w:rPr>
          <w:t>3.19.12 semanticVersion property</w:t>
        </w:r>
        <w:r w:rsidR="0009127C">
          <w:rPr>
            <w:noProof/>
            <w:webHidden/>
          </w:rPr>
          <w:tab/>
        </w:r>
        <w:r w:rsidR="0009127C">
          <w:rPr>
            <w:noProof/>
            <w:webHidden/>
          </w:rPr>
          <w:fldChar w:fldCharType="begin"/>
        </w:r>
        <w:r w:rsidR="0009127C">
          <w:rPr>
            <w:noProof/>
            <w:webHidden/>
          </w:rPr>
          <w:instrText xml:space="preserve"> PAGEREF _Toc8367057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hyperlink>
    </w:p>
    <w:p w14:paraId="6A7B44DB" w14:textId="3457393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58" w:history="1">
        <w:r w:rsidR="0009127C" w:rsidRPr="006D36A2">
          <w:rPr>
            <w:rStyle w:val="Hyperlink"/>
            <w:noProof/>
          </w:rPr>
          <w:t>3.19.13 version property</w:t>
        </w:r>
        <w:r w:rsidR="0009127C">
          <w:rPr>
            <w:noProof/>
            <w:webHidden/>
          </w:rPr>
          <w:tab/>
        </w:r>
        <w:r w:rsidR="0009127C">
          <w:rPr>
            <w:noProof/>
            <w:webHidden/>
          </w:rPr>
          <w:fldChar w:fldCharType="begin"/>
        </w:r>
        <w:r w:rsidR="0009127C">
          <w:rPr>
            <w:noProof/>
            <w:webHidden/>
          </w:rPr>
          <w:instrText xml:space="preserve"> PAGEREF _Toc8367058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60D7641" w14:textId="2499B68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59" w:history="1">
        <w:r w:rsidR="0009127C" w:rsidRPr="006D36A2">
          <w:rPr>
            <w:rStyle w:val="Hyperlink"/>
            <w:noProof/>
          </w:rPr>
          <w:t>3.19.14 dottedQuadFileVersion property</w:t>
        </w:r>
        <w:r w:rsidR="0009127C">
          <w:rPr>
            <w:noProof/>
            <w:webHidden/>
          </w:rPr>
          <w:tab/>
        </w:r>
        <w:r w:rsidR="0009127C">
          <w:rPr>
            <w:noProof/>
            <w:webHidden/>
          </w:rPr>
          <w:fldChar w:fldCharType="begin"/>
        </w:r>
        <w:r w:rsidR="0009127C">
          <w:rPr>
            <w:noProof/>
            <w:webHidden/>
          </w:rPr>
          <w:instrText xml:space="preserve"> PAGEREF _Toc8367059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D7E5649" w14:textId="0785C90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60" w:history="1">
        <w:r w:rsidR="0009127C" w:rsidRPr="006D36A2">
          <w:rPr>
            <w:rStyle w:val="Hyperlink"/>
            <w:noProof/>
          </w:rPr>
          <w:t>3.19.15 releaseDateUtc property</w:t>
        </w:r>
        <w:r w:rsidR="0009127C">
          <w:rPr>
            <w:noProof/>
            <w:webHidden/>
          </w:rPr>
          <w:tab/>
        </w:r>
        <w:r w:rsidR="0009127C">
          <w:rPr>
            <w:noProof/>
            <w:webHidden/>
          </w:rPr>
          <w:fldChar w:fldCharType="begin"/>
        </w:r>
        <w:r w:rsidR="0009127C">
          <w:rPr>
            <w:noProof/>
            <w:webHidden/>
          </w:rPr>
          <w:instrText xml:space="preserve"> PAGEREF _Toc8367060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2C0EA9D" w14:textId="7DC8025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61" w:history="1">
        <w:r w:rsidR="0009127C" w:rsidRPr="006D36A2">
          <w:rPr>
            <w:rStyle w:val="Hyperlink"/>
            <w:noProof/>
          </w:rPr>
          <w:t>3.19.16 downloadUri property</w:t>
        </w:r>
        <w:r w:rsidR="0009127C">
          <w:rPr>
            <w:noProof/>
            <w:webHidden/>
          </w:rPr>
          <w:tab/>
        </w:r>
        <w:r w:rsidR="0009127C">
          <w:rPr>
            <w:noProof/>
            <w:webHidden/>
          </w:rPr>
          <w:fldChar w:fldCharType="begin"/>
        </w:r>
        <w:r w:rsidR="0009127C">
          <w:rPr>
            <w:noProof/>
            <w:webHidden/>
          </w:rPr>
          <w:instrText xml:space="preserve"> PAGEREF _Toc8367061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0DF55671" w14:textId="2C90179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62" w:history="1">
        <w:r w:rsidR="0009127C" w:rsidRPr="006D36A2">
          <w:rPr>
            <w:rStyle w:val="Hyperlink"/>
            <w:noProof/>
          </w:rPr>
          <w:t>3.19.17 informationUri property</w:t>
        </w:r>
        <w:r w:rsidR="0009127C">
          <w:rPr>
            <w:noProof/>
            <w:webHidden/>
          </w:rPr>
          <w:tab/>
        </w:r>
        <w:r w:rsidR="0009127C">
          <w:rPr>
            <w:noProof/>
            <w:webHidden/>
          </w:rPr>
          <w:fldChar w:fldCharType="begin"/>
        </w:r>
        <w:r w:rsidR="0009127C">
          <w:rPr>
            <w:noProof/>
            <w:webHidden/>
          </w:rPr>
          <w:instrText xml:space="preserve"> PAGEREF _Toc8367062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801D285" w14:textId="24ED2AD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63" w:history="1">
        <w:r w:rsidR="0009127C" w:rsidRPr="006D36A2">
          <w:rPr>
            <w:rStyle w:val="Hyperlink"/>
            <w:noProof/>
          </w:rPr>
          <w:t>3.19.18 organization property</w:t>
        </w:r>
        <w:r w:rsidR="0009127C">
          <w:rPr>
            <w:noProof/>
            <w:webHidden/>
          </w:rPr>
          <w:tab/>
        </w:r>
        <w:r w:rsidR="0009127C">
          <w:rPr>
            <w:noProof/>
            <w:webHidden/>
          </w:rPr>
          <w:fldChar w:fldCharType="begin"/>
        </w:r>
        <w:r w:rsidR="0009127C">
          <w:rPr>
            <w:noProof/>
            <w:webHidden/>
          </w:rPr>
          <w:instrText xml:space="preserve"> PAGEREF _Toc8367063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hyperlink>
    </w:p>
    <w:p w14:paraId="18F5E4E7" w14:textId="0317E5A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64" w:history="1">
        <w:r w:rsidR="0009127C" w:rsidRPr="006D36A2">
          <w:rPr>
            <w:rStyle w:val="Hyperlink"/>
            <w:noProof/>
          </w:rPr>
          <w:t>3.19.19 shortDescription property</w:t>
        </w:r>
        <w:r w:rsidR="0009127C">
          <w:rPr>
            <w:noProof/>
            <w:webHidden/>
          </w:rPr>
          <w:tab/>
        </w:r>
        <w:r w:rsidR="0009127C">
          <w:rPr>
            <w:noProof/>
            <w:webHidden/>
          </w:rPr>
          <w:fldChar w:fldCharType="begin"/>
        </w:r>
        <w:r w:rsidR="0009127C">
          <w:rPr>
            <w:noProof/>
            <w:webHidden/>
          </w:rPr>
          <w:instrText xml:space="preserve"> PAGEREF _Toc8367064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2C5B2851" w14:textId="72E707C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65" w:history="1">
        <w:r w:rsidR="0009127C" w:rsidRPr="006D36A2">
          <w:rPr>
            <w:rStyle w:val="Hyperlink"/>
            <w:noProof/>
          </w:rPr>
          <w:t>3.19.20 fullDescription property</w:t>
        </w:r>
        <w:r w:rsidR="0009127C">
          <w:rPr>
            <w:noProof/>
            <w:webHidden/>
          </w:rPr>
          <w:tab/>
        </w:r>
        <w:r w:rsidR="0009127C">
          <w:rPr>
            <w:noProof/>
            <w:webHidden/>
          </w:rPr>
          <w:fldChar w:fldCharType="begin"/>
        </w:r>
        <w:r w:rsidR="0009127C">
          <w:rPr>
            <w:noProof/>
            <w:webHidden/>
          </w:rPr>
          <w:instrText xml:space="preserve"> PAGEREF _Toc8367065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40268052" w14:textId="6AD48EF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66" w:history="1">
        <w:r w:rsidR="0009127C" w:rsidRPr="006D36A2">
          <w:rPr>
            <w:rStyle w:val="Hyperlink"/>
            <w:noProof/>
          </w:rPr>
          <w:t>3.19.21 language property</w:t>
        </w:r>
        <w:r w:rsidR="0009127C">
          <w:rPr>
            <w:noProof/>
            <w:webHidden/>
          </w:rPr>
          <w:tab/>
        </w:r>
        <w:r w:rsidR="0009127C">
          <w:rPr>
            <w:noProof/>
            <w:webHidden/>
          </w:rPr>
          <w:fldChar w:fldCharType="begin"/>
        </w:r>
        <w:r w:rsidR="0009127C">
          <w:rPr>
            <w:noProof/>
            <w:webHidden/>
          </w:rPr>
          <w:instrText xml:space="preserve"> PAGEREF _Toc8367066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20159BEA" w14:textId="3C439BB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67" w:history="1">
        <w:r w:rsidR="0009127C" w:rsidRPr="006D36A2">
          <w:rPr>
            <w:rStyle w:val="Hyperlink"/>
            <w:noProof/>
          </w:rPr>
          <w:t>3.19.22 globalMessageStrings property</w:t>
        </w:r>
        <w:r w:rsidR="0009127C">
          <w:rPr>
            <w:noProof/>
            <w:webHidden/>
          </w:rPr>
          <w:tab/>
        </w:r>
        <w:r w:rsidR="0009127C">
          <w:rPr>
            <w:noProof/>
            <w:webHidden/>
          </w:rPr>
          <w:fldChar w:fldCharType="begin"/>
        </w:r>
        <w:r w:rsidR="0009127C">
          <w:rPr>
            <w:noProof/>
            <w:webHidden/>
          </w:rPr>
          <w:instrText xml:space="preserve"> PAGEREF _Toc8367067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hyperlink>
    </w:p>
    <w:p w14:paraId="780B167A" w14:textId="7E4ACCC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68" w:history="1">
        <w:r w:rsidR="0009127C" w:rsidRPr="006D36A2">
          <w:rPr>
            <w:rStyle w:val="Hyperlink"/>
            <w:noProof/>
          </w:rPr>
          <w:t>3.19.23 rules property</w:t>
        </w:r>
        <w:r w:rsidR="0009127C">
          <w:rPr>
            <w:noProof/>
            <w:webHidden/>
          </w:rPr>
          <w:tab/>
        </w:r>
        <w:r w:rsidR="0009127C">
          <w:rPr>
            <w:noProof/>
            <w:webHidden/>
          </w:rPr>
          <w:fldChar w:fldCharType="begin"/>
        </w:r>
        <w:r w:rsidR="0009127C">
          <w:rPr>
            <w:noProof/>
            <w:webHidden/>
          </w:rPr>
          <w:instrText xml:space="preserve"> PAGEREF _Toc8367068 \h </w:instrText>
        </w:r>
        <w:r w:rsidR="0009127C">
          <w:rPr>
            <w:noProof/>
            <w:webHidden/>
          </w:rPr>
        </w:r>
        <w:r w:rsidR="0009127C">
          <w:rPr>
            <w:noProof/>
            <w:webHidden/>
          </w:rPr>
          <w:fldChar w:fldCharType="separate"/>
        </w:r>
        <w:r w:rsidR="0009127C">
          <w:rPr>
            <w:noProof/>
            <w:webHidden/>
          </w:rPr>
          <w:t>74</w:t>
        </w:r>
        <w:r w:rsidR="0009127C">
          <w:rPr>
            <w:noProof/>
            <w:webHidden/>
          </w:rPr>
          <w:fldChar w:fldCharType="end"/>
        </w:r>
      </w:hyperlink>
    </w:p>
    <w:p w14:paraId="5C6A488B" w14:textId="1E6D644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69" w:history="1">
        <w:r w:rsidR="0009127C" w:rsidRPr="006D36A2">
          <w:rPr>
            <w:rStyle w:val="Hyperlink"/>
            <w:noProof/>
          </w:rPr>
          <w:t>3.19.24 notifications property</w:t>
        </w:r>
        <w:r w:rsidR="0009127C">
          <w:rPr>
            <w:noProof/>
            <w:webHidden/>
          </w:rPr>
          <w:tab/>
        </w:r>
        <w:r w:rsidR="0009127C">
          <w:rPr>
            <w:noProof/>
            <w:webHidden/>
          </w:rPr>
          <w:fldChar w:fldCharType="begin"/>
        </w:r>
        <w:r w:rsidR="0009127C">
          <w:rPr>
            <w:noProof/>
            <w:webHidden/>
          </w:rPr>
          <w:instrText xml:space="preserve"> PAGEREF _Toc8367069 \h </w:instrText>
        </w:r>
        <w:r w:rsidR="0009127C">
          <w:rPr>
            <w:noProof/>
            <w:webHidden/>
          </w:rPr>
        </w:r>
        <w:r w:rsidR="0009127C">
          <w:rPr>
            <w:noProof/>
            <w:webHidden/>
          </w:rPr>
          <w:fldChar w:fldCharType="separate"/>
        </w:r>
        <w:r w:rsidR="0009127C">
          <w:rPr>
            <w:noProof/>
            <w:webHidden/>
          </w:rPr>
          <w:t>75</w:t>
        </w:r>
        <w:r w:rsidR="0009127C">
          <w:rPr>
            <w:noProof/>
            <w:webHidden/>
          </w:rPr>
          <w:fldChar w:fldCharType="end"/>
        </w:r>
      </w:hyperlink>
    </w:p>
    <w:p w14:paraId="746DF102" w14:textId="58E1BB8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70" w:history="1">
        <w:r w:rsidR="0009127C" w:rsidRPr="006D36A2">
          <w:rPr>
            <w:rStyle w:val="Hyperlink"/>
            <w:noProof/>
          </w:rPr>
          <w:t>3.19.25 taxa property</w:t>
        </w:r>
        <w:r w:rsidR="0009127C">
          <w:rPr>
            <w:noProof/>
            <w:webHidden/>
          </w:rPr>
          <w:tab/>
        </w:r>
        <w:r w:rsidR="0009127C">
          <w:rPr>
            <w:noProof/>
            <w:webHidden/>
          </w:rPr>
          <w:fldChar w:fldCharType="begin"/>
        </w:r>
        <w:r w:rsidR="0009127C">
          <w:rPr>
            <w:noProof/>
            <w:webHidden/>
          </w:rPr>
          <w:instrText xml:space="preserve"> PAGEREF _Toc8367070 \h </w:instrText>
        </w:r>
        <w:r w:rsidR="0009127C">
          <w:rPr>
            <w:noProof/>
            <w:webHidden/>
          </w:rPr>
        </w:r>
        <w:r w:rsidR="0009127C">
          <w:rPr>
            <w:noProof/>
            <w:webHidden/>
          </w:rPr>
          <w:fldChar w:fldCharType="separate"/>
        </w:r>
        <w:r w:rsidR="0009127C">
          <w:rPr>
            <w:noProof/>
            <w:webHidden/>
          </w:rPr>
          <w:t>75</w:t>
        </w:r>
        <w:r w:rsidR="0009127C">
          <w:rPr>
            <w:noProof/>
            <w:webHidden/>
          </w:rPr>
          <w:fldChar w:fldCharType="end"/>
        </w:r>
      </w:hyperlink>
    </w:p>
    <w:p w14:paraId="38C3C4E0" w14:textId="4D048D4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71" w:history="1">
        <w:r w:rsidR="0009127C" w:rsidRPr="006D36A2">
          <w:rPr>
            <w:rStyle w:val="Hyperlink"/>
            <w:noProof/>
          </w:rPr>
          <w:t>3.19.26 supportedTaxonomies property</w:t>
        </w:r>
        <w:r w:rsidR="0009127C">
          <w:rPr>
            <w:noProof/>
            <w:webHidden/>
          </w:rPr>
          <w:tab/>
        </w:r>
        <w:r w:rsidR="0009127C">
          <w:rPr>
            <w:noProof/>
            <w:webHidden/>
          </w:rPr>
          <w:fldChar w:fldCharType="begin"/>
        </w:r>
        <w:r w:rsidR="0009127C">
          <w:rPr>
            <w:noProof/>
            <w:webHidden/>
          </w:rPr>
          <w:instrText xml:space="preserve"> PAGEREF _Toc8367071 \h </w:instrText>
        </w:r>
        <w:r w:rsidR="0009127C">
          <w:rPr>
            <w:noProof/>
            <w:webHidden/>
          </w:rPr>
        </w:r>
        <w:r w:rsidR="0009127C">
          <w:rPr>
            <w:noProof/>
            <w:webHidden/>
          </w:rPr>
          <w:fldChar w:fldCharType="separate"/>
        </w:r>
        <w:r w:rsidR="0009127C">
          <w:rPr>
            <w:noProof/>
            <w:webHidden/>
          </w:rPr>
          <w:t>76</w:t>
        </w:r>
        <w:r w:rsidR="0009127C">
          <w:rPr>
            <w:noProof/>
            <w:webHidden/>
          </w:rPr>
          <w:fldChar w:fldCharType="end"/>
        </w:r>
      </w:hyperlink>
    </w:p>
    <w:p w14:paraId="4964959F" w14:textId="3A60BAB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72" w:history="1">
        <w:r w:rsidR="0009127C" w:rsidRPr="006D36A2">
          <w:rPr>
            <w:rStyle w:val="Hyperlink"/>
            <w:noProof/>
          </w:rPr>
          <w:t>3.19.27 translationMetadata property</w:t>
        </w:r>
        <w:r w:rsidR="0009127C">
          <w:rPr>
            <w:noProof/>
            <w:webHidden/>
          </w:rPr>
          <w:tab/>
        </w:r>
        <w:r w:rsidR="0009127C">
          <w:rPr>
            <w:noProof/>
            <w:webHidden/>
          </w:rPr>
          <w:fldChar w:fldCharType="begin"/>
        </w:r>
        <w:r w:rsidR="0009127C">
          <w:rPr>
            <w:noProof/>
            <w:webHidden/>
          </w:rPr>
          <w:instrText xml:space="preserve"> PAGEREF _Toc8367072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32CCE335" w14:textId="49D8013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73" w:history="1">
        <w:r w:rsidR="0009127C" w:rsidRPr="006D36A2">
          <w:rPr>
            <w:rStyle w:val="Hyperlink"/>
            <w:noProof/>
          </w:rPr>
          <w:t>3.19.28 locations property</w:t>
        </w:r>
        <w:r w:rsidR="0009127C">
          <w:rPr>
            <w:noProof/>
            <w:webHidden/>
          </w:rPr>
          <w:tab/>
        </w:r>
        <w:r w:rsidR="0009127C">
          <w:rPr>
            <w:noProof/>
            <w:webHidden/>
          </w:rPr>
          <w:fldChar w:fldCharType="begin"/>
        </w:r>
        <w:r w:rsidR="0009127C">
          <w:rPr>
            <w:noProof/>
            <w:webHidden/>
          </w:rPr>
          <w:instrText xml:space="preserve"> PAGEREF _Toc8367073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7935380D" w14:textId="71A3409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74" w:history="1">
        <w:r w:rsidR="0009127C" w:rsidRPr="006D36A2">
          <w:rPr>
            <w:rStyle w:val="Hyperlink"/>
            <w:noProof/>
          </w:rPr>
          <w:t>3.19.29 contents property</w:t>
        </w:r>
        <w:r w:rsidR="0009127C">
          <w:rPr>
            <w:noProof/>
            <w:webHidden/>
          </w:rPr>
          <w:tab/>
        </w:r>
        <w:r w:rsidR="0009127C">
          <w:rPr>
            <w:noProof/>
            <w:webHidden/>
          </w:rPr>
          <w:fldChar w:fldCharType="begin"/>
        </w:r>
        <w:r w:rsidR="0009127C">
          <w:rPr>
            <w:noProof/>
            <w:webHidden/>
          </w:rPr>
          <w:instrText xml:space="preserve"> PAGEREF _Toc8367074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09B435B9" w14:textId="6A2E00D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75" w:history="1">
        <w:r w:rsidR="0009127C" w:rsidRPr="006D36A2">
          <w:rPr>
            <w:rStyle w:val="Hyperlink"/>
            <w:noProof/>
          </w:rPr>
          <w:t>3.19.30 isComprehensive property</w:t>
        </w:r>
        <w:r w:rsidR="0009127C">
          <w:rPr>
            <w:noProof/>
            <w:webHidden/>
          </w:rPr>
          <w:tab/>
        </w:r>
        <w:r w:rsidR="0009127C">
          <w:rPr>
            <w:noProof/>
            <w:webHidden/>
          </w:rPr>
          <w:fldChar w:fldCharType="begin"/>
        </w:r>
        <w:r w:rsidR="0009127C">
          <w:rPr>
            <w:noProof/>
            <w:webHidden/>
          </w:rPr>
          <w:instrText xml:space="preserve"> PAGEREF _Toc8367075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hyperlink>
    </w:p>
    <w:p w14:paraId="617DBC5E" w14:textId="60A6079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76" w:history="1">
        <w:r w:rsidR="0009127C" w:rsidRPr="006D36A2">
          <w:rPr>
            <w:rStyle w:val="Hyperlink"/>
            <w:noProof/>
          </w:rPr>
          <w:t>3.19.31 localizedDataSemanticVersion property</w:t>
        </w:r>
        <w:r w:rsidR="0009127C">
          <w:rPr>
            <w:noProof/>
            <w:webHidden/>
          </w:rPr>
          <w:tab/>
        </w:r>
        <w:r w:rsidR="0009127C">
          <w:rPr>
            <w:noProof/>
            <w:webHidden/>
          </w:rPr>
          <w:fldChar w:fldCharType="begin"/>
        </w:r>
        <w:r w:rsidR="0009127C">
          <w:rPr>
            <w:noProof/>
            <w:webHidden/>
          </w:rPr>
          <w:instrText xml:space="preserve"> PAGEREF _Toc8367076 \h </w:instrText>
        </w:r>
        <w:r w:rsidR="0009127C">
          <w:rPr>
            <w:noProof/>
            <w:webHidden/>
          </w:rPr>
        </w:r>
        <w:r w:rsidR="0009127C">
          <w:rPr>
            <w:noProof/>
            <w:webHidden/>
          </w:rPr>
          <w:fldChar w:fldCharType="separate"/>
        </w:r>
        <w:r w:rsidR="0009127C">
          <w:rPr>
            <w:noProof/>
            <w:webHidden/>
          </w:rPr>
          <w:t>78</w:t>
        </w:r>
        <w:r w:rsidR="0009127C">
          <w:rPr>
            <w:noProof/>
            <w:webHidden/>
          </w:rPr>
          <w:fldChar w:fldCharType="end"/>
        </w:r>
      </w:hyperlink>
    </w:p>
    <w:p w14:paraId="2FB04AE6" w14:textId="34E1AC8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77" w:history="1">
        <w:r w:rsidR="0009127C" w:rsidRPr="006D36A2">
          <w:rPr>
            <w:rStyle w:val="Hyperlink"/>
            <w:noProof/>
          </w:rPr>
          <w:t>3.19.32 minimumRequiredLocalizedDataSemanticVersion property</w:t>
        </w:r>
        <w:r w:rsidR="0009127C">
          <w:rPr>
            <w:noProof/>
            <w:webHidden/>
          </w:rPr>
          <w:tab/>
        </w:r>
        <w:r w:rsidR="0009127C">
          <w:rPr>
            <w:noProof/>
            <w:webHidden/>
          </w:rPr>
          <w:fldChar w:fldCharType="begin"/>
        </w:r>
        <w:r w:rsidR="0009127C">
          <w:rPr>
            <w:noProof/>
            <w:webHidden/>
          </w:rPr>
          <w:instrText xml:space="preserve"> PAGEREF _Toc8367077 \h </w:instrText>
        </w:r>
        <w:r w:rsidR="0009127C">
          <w:rPr>
            <w:noProof/>
            <w:webHidden/>
          </w:rPr>
        </w:r>
        <w:r w:rsidR="0009127C">
          <w:rPr>
            <w:noProof/>
            <w:webHidden/>
          </w:rPr>
          <w:fldChar w:fldCharType="separate"/>
        </w:r>
        <w:r w:rsidR="0009127C">
          <w:rPr>
            <w:noProof/>
            <w:webHidden/>
          </w:rPr>
          <w:t>78</w:t>
        </w:r>
        <w:r w:rsidR="0009127C">
          <w:rPr>
            <w:noProof/>
            <w:webHidden/>
          </w:rPr>
          <w:fldChar w:fldCharType="end"/>
        </w:r>
      </w:hyperlink>
    </w:p>
    <w:p w14:paraId="193630D9" w14:textId="42E0580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78" w:history="1">
        <w:r w:rsidR="0009127C" w:rsidRPr="006D36A2">
          <w:rPr>
            <w:rStyle w:val="Hyperlink"/>
            <w:noProof/>
          </w:rPr>
          <w:t>3.19.33 associatedComponent property</w:t>
        </w:r>
        <w:r w:rsidR="0009127C">
          <w:rPr>
            <w:noProof/>
            <w:webHidden/>
          </w:rPr>
          <w:tab/>
        </w:r>
        <w:r w:rsidR="0009127C">
          <w:rPr>
            <w:noProof/>
            <w:webHidden/>
          </w:rPr>
          <w:fldChar w:fldCharType="begin"/>
        </w:r>
        <w:r w:rsidR="0009127C">
          <w:rPr>
            <w:noProof/>
            <w:webHidden/>
          </w:rPr>
          <w:instrText xml:space="preserve"> PAGEREF _Toc8367078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4EFCBFC2" w14:textId="7B7AC4D3" w:rsidR="0009127C" w:rsidRDefault="00272096">
      <w:pPr>
        <w:pStyle w:val="TOC2"/>
        <w:tabs>
          <w:tab w:val="right" w:leader="dot" w:pos="9350"/>
        </w:tabs>
        <w:rPr>
          <w:rFonts w:asciiTheme="minorHAnsi" w:eastAsiaTheme="minorEastAsia" w:hAnsiTheme="minorHAnsi" w:cstheme="minorBidi"/>
          <w:noProof/>
          <w:sz w:val="22"/>
          <w:szCs w:val="22"/>
        </w:rPr>
      </w:pPr>
      <w:hyperlink w:anchor="_Toc8367079" w:history="1">
        <w:r w:rsidR="0009127C" w:rsidRPr="006D36A2">
          <w:rPr>
            <w:rStyle w:val="Hyperlink"/>
            <w:noProof/>
          </w:rPr>
          <w:t>3.20 invocation object</w:t>
        </w:r>
        <w:r w:rsidR="0009127C">
          <w:rPr>
            <w:noProof/>
            <w:webHidden/>
          </w:rPr>
          <w:tab/>
        </w:r>
        <w:r w:rsidR="0009127C">
          <w:rPr>
            <w:noProof/>
            <w:webHidden/>
          </w:rPr>
          <w:fldChar w:fldCharType="begin"/>
        </w:r>
        <w:r w:rsidR="0009127C">
          <w:rPr>
            <w:noProof/>
            <w:webHidden/>
          </w:rPr>
          <w:instrText xml:space="preserve"> PAGEREF _Toc8367079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515567E4" w14:textId="0BD8D88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80" w:history="1">
        <w:r w:rsidR="0009127C" w:rsidRPr="006D36A2">
          <w:rPr>
            <w:rStyle w:val="Hyperlink"/>
            <w:noProof/>
          </w:rPr>
          <w:t>3.20.1 General</w:t>
        </w:r>
        <w:r w:rsidR="0009127C">
          <w:rPr>
            <w:noProof/>
            <w:webHidden/>
          </w:rPr>
          <w:tab/>
        </w:r>
        <w:r w:rsidR="0009127C">
          <w:rPr>
            <w:noProof/>
            <w:webHidden/>
          </w:rPr>
          <w:fldChar w:fldCharType="begin"/>
        </w:r>
        <w:r w:rsidR="0009127C">
          <w:rPr>
            <w:noProof/>
            <w:webHidden/>
          </w:rPr>
          <w:instrText xml:space="preserve"> PAGEREF _Toc8367080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547F7DAE" w14:textId="24C058E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81" w:history="1">
        <w:r w:rsidR="0009127C" w:rsidRPr="006D36A2">
          <w:rPr>
            <w:rStyle w:val="Hyperlink"/>
            <w:noProof/>
          </w:rPr>
          <w:t>3.20.2 commandLine property</w:t>
        </w:r>
        <w:r w:rsidR="0009127C">
          <w:rPr>
            <w:noProof/>
            <w:webHidden/>
          </w:rPr>
          <w:tab/>
        </w:r>
        <w:r w:rsidR="0009127C">
          <w:rPr>
            <w:noProof/>
            <w:webHidden/>
          </w:rPr>
          <w:fldChar w:fldCharType="begin"/>
        </w:r>
        <w:r w:rsidR="0009127C">
          <w:rPr>
            <w:noProof/>
            <w:webHidden/>
          </w:rPr>
          <w:instrText xml:space="preserve"> PAGEREF _Toc8367081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hyperlink>
    </w:p>
    <w:p w14:paraId="3A054C9C" w14:textId="2490C3C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82" w:history="1">
        <w:r w:rsidR="0009127C" w:rsidRPr="006D36A2">
          <w:rPr>
            <w:rStyle w:val="Hyperlink"/>
            <w:noProof/>
          </w:rPr>
          <w:t>3.20.3 arguments property</w:t>
        </w:r>
        <w:r w:rsidR="0009127C">
          <w:rPr>
            <w:noProof/>
            <w:webHidden/>
          </w:rPr>
          <w:tab/>
        </w:r>
        <w:r w:rsidR="0009127C">
          <w:rPr>
            <w:noProof/>
            <w:webHidden/>
          </w:rPr>
          <w:fldChar w:fldCharType="begin"/>
        </w:r>
        <w:r w:rsidR="0009127C">
          <w:rPr>
            <w:noProof/>
            <w:webHidden/>
          </w:rPr>
          <w:instrText xml:space="preserve"> PAGEREF _Toc8367082 \h </w:instrText>
        </w:r>
        <w:r w:rsidR="0009127C">
          <w:rPr>
            <w:noProof/>
            <w:webHidden/>
          </w:rPr>
        </w:r>
        <w:r w:rsidR="0009127C">
          <w:rPr>
            <w:noProof/>
            <w:webHidden/>
          </w:rPr>
          <w:fldChar w:fldCharType="separate"/>
        </w:r>
        <w:r w:rsidR="0009127C">
          <w:rPr>
            <w:noProof/>
            <w:webHidden/>
          </w:rPr>
          <w:t>80</w:t>
        </w:r>
        <w:r w:rsidR="0009127C">
          <w:rPr>
            <w:noProof/>
            <w:webHidden/>
          </w:rPr>
          <w:fldChar w:fldCharType="end"/>
        </w:r>
      </w:hyperlink>
    </w:p>
    <w:p w14:paraId="7858D2B0" w14:textId="010BD05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83" w:history="1">
        <w:r w:rsidR="0009127C" w:rsidRPr="006D36A2">
          <w:rPr>
            <w:rStyle w:val="Hyperlink"/>
            <w:noProof/>
          </w:rPr>
          <w:t>3.20.4 responseFiles property</w:t>
        </w:r>
        <w:r w:rsidR="0009127C">
          <w:rPr>
            <w:noProof/>
            <w:webHidden/>
          </w:rPr>
          <w:tab/>
        </w:r>
        <w:r w:rsidR="0009127C">
          <w:rPr>
            <w:noProof/>
            <w:webHidden/>
          </w:rPr>
          <w:fldChar w:fldCharType="begin"/>
        </w:r>
        <w:r w:rsidR="0009127C">
          <w:rPr>
            <w:noProof/>
            <w:webHidden/>
          </w:rPr>
          <w:instrText xml:space="preserve"> PAGEREF _Toc8367083 \h </w:instrText>
        </w:r>
        <w:r w:rsidR="0009127C">
          <w:rPr>
            <w:noProof/>
            <w:webHidden/>
          </w:rPr>
        </w:r>
        <w:r w:rsidR="0009127C">
          <w:rPr>
            <w:noProof/>
            <w:webHidden/>
          </w:rPr>
          <w:fldChar w:fldCharType="separate"/>
        </w:r>
        <w:r w:rsidR="0009127C">
          <w:rPr>
            <w:noProof/>
            <w:webHidden/>
          </w:rPr>
          <w:t>80</w:t>
        </w:r>
        <w:r w:rsidR="0009127C">
          <w:rPr>
            <w:noProof/>
            <w:webHidden/>
          </w:rPr>
          <w:fldChar w:fldCharType="end"/>
        </w:r>
      </w:hyperlink>
    </w:p>
    <w:p w14:paraId="029797DD" w14:textId="351564F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84" w:history="1">
        <w:r w:rsidR="0009127C" w:rsidRPr="006D36A2">
          <w:rPr>
            <w:rStyle w:val="Hyperlink"/>
            <w:noProof/>
          </w:rPr>
          <w:t>3.20.5 ruleConfigurationOverrides property</w:t>
        </w:r>
        <w:r w:rsidR="0009127C">
          <w:rPr>
            <w:noProof/>
            <w:webHidden/>
          </w:rPr>
          <w:tab/>
        </w:r>
        <w:r w:rsidR="0009127C">
          <w:rPr>
            <w:noProof/>
            <w:webHidden/>
          </w:rPr>
          <w:fldChar w:fldCharType="begin"/>
        </w:r>
        <w:r w:rsidR="0009127C">
          <w:rPr>
            <w:noProof/>
            <w:webHidden/>
          </w:rPr>
          <w:instrText xml:space="preserve"> PAGEREF _Toc8367084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0CA99862" w14:textId="7C6EF3B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85" w:history="1">
        <w:r w:rsidR="0009127C" w:rsidRPr="006D36A2">
          <w:rPr>
            <w:rStyle w:val="Hyperlink"/>
            <w:noProof/>
          </w:rPr>
          <w:t>3.20.6 notificationConfigurationOverrides property</w:t>
        </w:r>
        <w:r w:rsidR="0009127C">
          <w:rPr>
            <w:noProof/>
            <w:webHidden/>
          </w:rPr>
          <w:tab/>
        </w:r>
        <w:r w:rsidR="0009127C">
          <w:rPr>
            <w:noProof/>
            <w:webHidden/>
          </w:rPr>
          <w:fldChar w:fldCharType="begin"/>
        </w:r>
        <w:r w:rsidR="0009127C">
          <w:rPr>
            <w:noProof/>
            <w:webHidden/>
          </w:rPr>
          <w:instrText xml:space="preserve"> PAGEREF _Toc8367085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6147A9B0" w14:textId="525BDB5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86" w:history="1">
        <w:r w:rsidR="0009127C" w:rsidRPr="006D36A2">
          <w:rPr>
            <w:rStyle w:val="Hyperlink"/>
            <w:noProof/>
          </w:rPr>
          <w:t>3.20.7 startTimeUtc property</w:t>
        </w:r>
        <w:r w:rsidR="0009127C">
          <w:rPr>
            <w:noProof/>
            <w:webHidden/>
          </w:rPr>
          <w:tab/>
        </w:r>
        <w:r w:rsidR="0009127C">
          <w:rPr>
            <w:noProof/>
            <w:webHidden/>
          </w:rPr>
          <w:fldChar w:fldCharType="begin"/>
        </w:r>
        <w:r w:rsidR="0009127C">
          <w:rPr>
            <w:noProof/>
            <w:webHidden/>
          </w:rPr>
          <w:instrText xml:space="preserve"> PAGEREF _Toc8367086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1545BDB7" w14:textId="79437AD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87" w:history="1">
        <w:r w:rsidR="0009127C" w:rsidRPr="006D36A2">
          <w:rPr>
            <w:rStyle w:val="Hyperlink"/>
            <w:noProof/>
          </w:rPr>
          <w:t>3.20.8 endTimeUtc property</w:t>
        </w:r>
        <w:r w:rsidR="0009127C">
          <w:rPr>
            <w:noProof/>
            <w:webHidden/>
          </w:rPr>
          <w:tab/>
        </w:r>
        <w:r w:rsidR="0009127C">
          <w:rPr>
            <w:noProof/>
            <w:webHidden/>
          </w:rPr>
          <w:fldChar w:fldCharType="begin"/>
        </w:r>
        <w:r w:rsidR="0009127C">
          <w:rPr>
            <w:noProof/>
            <w:webHidden/>
          </w:rPr>
          <w:instrText xml:space="preserve"> PAGEREF _Toc8367087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2F8BD88B" w14:textId="0B7EA73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88" w:history="1">
        <w:r w:rsidR="0009127C" w:rsidRPr="006D36A2">
          <w:rPr>
            <w:rStyle w:val="Hyperlink"/>
            <w:noProof/>
          </w:rPr>
          <w:t>3.20.9 exitCode property</w:t>
        </w:r>
        <w:r w:rsidR="0009127C">
          <w:rPr>
            <w:noProof/>
            <w:webHidden/>
          </w:rPr>
          <w:tab/>
        </w:r>
        <w:r w:rsidR="0009127C">
          <w:rPr>
            <w:noProof/>
            <w:webHidden/>
          </w:rPr>
          <w:fldChar w:fldCharType="begin"/>
        </w:r>
        <w:r w:rsidR="0009127C">
          <w:rPr>
            <w:noProof/>
            <w:webHidden/>
          </w:rPr>
          <w:instrText xml:space="preserve"> PAGEREF _Toc8367088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hyperlink>
    </w:p>
    <w:p w14:paraId="22FF15C7" w14:textId="54C13E6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89" w:history="1">
        <w:r w:rsidR="0009127C" w:rsidRPr="006D36A2">
          <w:rPr>
            <w:rStyle w:val="Hyperlink"/>
            <w:noProof/>
          </w:rPr>
          <w:t>3.20.10 exitCodeDescription property</w:t>
        </w:r>
        <w:r w:rsidR="0009127C">
          <w:rPr>
            <w:noProof/>
            <w:webHidden/>
          </w:rPr>
          <w:tab/>
        </w:r>
        <w:r w:rsidR="0009127C">
          <w:rPr>
            <w:noProof/>
            <w:webHidden/>
          </w:rPr>
          <w:fldChar w:fldCharType="begin"/>
        </w:r>
        <w:r w:rsidR="0009127C">
          <w:rPr>
            <w:noProof/>
            <w:webHidden/>
          </w:rPr>
          <w:instrText xml:space="preserve"> PAGEREF _Toc8367089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EF33F7F" w14:textId="6D22170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90" w:history="1">
        <w:r w:rsidR="0009127C" w:rsidRPr="006D36A2">
          <w:rPr>
            <w:rStyle w:val="Hyperlink"/>
            <w:noProof/>
          </w:rPr>
          <w:t>3.20.11 exitSignalName property</w:t>
        </w:r>
        <w:r w:rsidR="0009127C">
          <w:rPr>
            <w:noProof/>
            <w:webHidden/>
          </w:rPr>
          <w:tab/>
        </w:r>
        <w:r w:rsidR="0009127C">
          <w:rPr>
            <w:noProof/>
            <w:webHidden/>
          </w:rPr>
          <w:fldChar w:fldCharType="begin"/>
        </w:r>
        <w:r w:rsidR="0009127C">
          <w:rPr>
            <w:noProof/>
            <w:webHidden/>
          </w:rPr>
          <w:instrText xml:space="preserve"> PAGEREF _Toc8367090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44D7BA90" w14:textId="4D67C6C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91" w:history="1">
        <w:r w:rsidR="0009127C" w:rsidRPr="006D36A2">
          <w:rPr>
            <w:rStyle w:val="Hyperlink"/>
            <w:noProof/>
          </w:rPr>
          <w:t>3.20.12 exitSignalNumber property</w:t>
        </w:r>
        <w:r w:rsidR="0009127C">
          <w:rPr>
            <w:noProof/>
            <w:webHidden/>
          </w:rPr>
          <w:tab/>
        </w:r>
        <w:r w:rsidR="0009127C">
          <w:rPr>
            <w:noProof/>
            <w:webHidden/>
          </w:rPr>
          <w:fldChar w:fldCharType="begin"/>
        </w:r>
        <w:r w:rsidR="0009127C">
          <w:rPr>
            <w:noProof/>
            <w:webHidden/>
          </w:rPr>
          <w:instrText xml:space="preserve"> PAGEREF _Toc8367091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31CEE78" w14:textId="2878D6F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92" w:history="1">
        <w:r w:rsidR="0009127C" w:rsidRPr="006D36A2">
          <w:rPr>
            <w:rStyle w:val="Hyperlink"/>
            <w:noProof/>
          </w:rPr>
          <w:t>3.20.13 processStartFailureMessage property</w:t>
        </w:r>
        <w:r w:rsidR="0009127C">
          <w:rPr>
            <w:noProof/>
            <w:webHidden/>
          </w:rPr>
          <w:tab/>
        </w:r>
        <w:r w:rsidR="0009127C">
          <w:rPr>
            <w:noProof/>
            <w:webHidden/>
          </w:rPr>
          <w:fldChar w:fldCharType="begin"/>
        </w:r>
        <w:r w:rsidR="0009127C">
          <w:rPr>
            <w:noProof/>
            <w:webHidden/>
          </w:rPr>
          <w:instrText xml:space="preserve"> PAGEREF _Toc8367092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hyperlink>
    </w:p>
    <w:p w14:paraId="27F5485D" w14:textId="2A29E7F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93" w:history="1">
        <w:r w:rsidR="0009127C" w:rsidRPr="006D36A2">
          <w:rPr>
            <w:rStyle w:val="Hyperlink"/>
            <w:noProof/>
          </w:rPr>
          <w:t>3.20.14 executionSuccessful property</w:t>
        </w:r>
        <w:r w:rsidR="0009127C">
          <w:rPr>
            <w:noProof/>
            <w:webHidden/>
          </w:rPr>
          <w:tab/>
        </w:r>
        <w:r w:rsidR="0009127C">
          <w:rPr>
            <w:noProof/>
            <w:webHidden/>
          </w:rPr>
          <w:fldChar w:fldCharType="begin"/>
        </w:r>
        <w:r w:rsidR="0009127C">
          <w:rPr>
            <w:noProof/>
            <w:webHidden/>
          </w:rPr>
          <w:instrText xml:space="preserve"> PAGEREF _Toc8367093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07E5D84D" w14:textId="0BFD051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94" w:history="1">
        <w:r w:rsidR="0009127C" w:rsidRPr="006D36A2">
          <w:rPr>
            <w:rStyle w:val="Hyperlink"/>
            <w:noProof/>
          </w:rPr>
          <w:t>3.20.15 machine property</w:t>
        </w:r>
        <w:r w:rsidR="0009127C">
          <w:rPr>
            <w:noProof/>
            <w:webHidden/>
          </w:rPr>
          <w:tab/>
        </w:r>
        <w:r w:rsidR="0009127C">
          <w:rPr>
            <w:noProof/>
            <w:webHidden/>
          </w:rPr>
          <w:fldChar w:fldCharType="begin"/>
        </w:r>
        <w:r w:rsidR="0009127C">
          <w:rPr>
            <w:noProof/>
            <w:webHidden/>
          </w:rPr>
          <w:instrText xml:space="preserve"> PAGEREF _Toc8367094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17A7C483" w14:textId="3FBA4DF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95" w:history="1">
        <w:r w:rsidR="0009127C" w:rsidRPr="006D36A2">
          <w:rPr>
            <w:rStyle w:val="Hyperlink"/>
            <w:noProof/>
          </w:rPr>
          <w:t>3.20.16 account property</w:t>
        </w:r>
        <w:r w:rsidR="0009127C">
          <w:rPr>
            <w:noProof/>
            <w:webHidden/>
          </w:rPr>
          <w:tab/>
        </w:r>
        <w:r w:rsidR="0009127C">
          <w:rPr>
            <w:noProof/>
            <w:webHidden/>
          </w:rPr>
          <w:fldChar w:fldCharType="begin"/>
        </w:r>
        <w:r w:rsidR="0009127C">
          <w:rPr>
            <w:noProof/>
            <w:webHidden/>
          </w:rPr>
          <w:instrText xml:space="preserve"> PAGEREF _Toc8367095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1A2A9475" w14:textId="6723676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96" w:history="1">
        <w:r w:rsidR="0009127C" w:rsidRPr="006D36A2">
          <w:rPr>
            <w:rStyle w:val="Hyperlink"/>
            <w:noProof/>
          </w:rPr>
          <w:t>3.20.17 processId property</w:t>
        </w:r>
        <w:r w:rsidR="0009127C">
          <w:rPr>
            <w:noProof/>
            <w:webHidden/>
          </w:rPr>
          <w:tab/>
        </w:r>
        <w:r w:rsidR="0009127C">
          <w:rPr>
            <w:noProof/>
            <w:webHidden/>
          </w:rPr>
          <w:fldChar w:fldCharType="begin"/>
        </w:r>
        <w:r w:rsidR="0009127C">
          <w:rPr>
            <w:noProof/>
            <w:webHidden/>
          </w:rPr>
          <w:instrText xml:space="preserve"> PAGEREF _Toc8367096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6E8E0F30" w14:textId="374270C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97" w:history="1">
        <w:r w:rsidR="0009127C" w:rsidRPr="006D36A2">
          <w:rPr>
            <w:rStyle w:val="Hyperlink"/>
            <w:noProof/>
          </w:rPr>
          <w:t>3.20.18 executableLocation property</w:t>
        </w:r>
        <w:r w:rsidR="0009127C">
          <w:rPr>
            <w:noProof/>
            <w:webHidden/>
          </w:rPr>
          <w:tab/>
        </w:r>
        <w:r w:rsidR="0009127C">
          <w:rPr>
            <w:noProof/>
            <w:webHidden/>
          </w:rPr>
          <w:fldChar w:fldCharType="begin"/>
        </w:r>
        <w:r w:rsidR="0009127C">
          <w:rPr>
            <w:noProof/>
            <w:webHidden/>
          </w:rPr>
          <w:instrText xml:space="preserve"> PAGEREF _Toc8367097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5AE9979A" w14:textId="3FFDB8B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98" w:history="1">
        <w:r w:rsidR="0009127C" w:rsidRPr="006D36A2">
          <w:rPr>
            <w:rStyle w:val="Hyperlink"/>
            <w:noProof/>
          </w:rPr>
          <w:t>3.20.19 workingDirectory property</w:t>
        </w:r>
        <w:r w:rsidR="0009127C">
          <w:rPr>
            <w:noProof/>
            <w:webHidden/>
          </w:rPr>
          <w:tab/>
        </w:r>
        <w:r w:rsidR="0009127C">
          <w:rPr>
            <w:noProof/>
            <w:webHidden/>
          </w:rPr>
          <w:fldChar w:fldCharType="begin"/>
        </w:r>
        <w:r w:rsidR="0009127C">
          <w:rPr>
            <w:noProof/>
            <w:webHidden/>
          </w:rPr>
          <w:instrText xml:space="preserve"> PAGEREF _Toc8367098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hyperlink>
    </w:p>
    <w:p w14:paraId="4E69CFD4" w14:textId="49EE8DF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099" w:history="1">
        <w:r w:rsidR="0009127C" w:rsidRPr="006D36A2">
          <w:rPr>
            <w:rStyle w:val="Hyperlink"/>
            <w:noProof/>
          </w:rPr>
          <w:t>3.20.20 environmentVariables property</w:t>
        </w:r>
        <w:r w:rsidR="0009127C">
          <w:rPr>
            <w:noProof/>
            <w:webHidden/>
          </w:rPr>
          <w:tab/>
        </w:r>
        <w:r w:rsidR="0009127C">
          <w:rPr>
            <w:noProof/>
            <w:webHidden/>
          </w:rPr>
          <w:fldChar w:fldCharType="begin"/>
        </w:r>
        <w:r w:rsidR="0009127C">
          <w:rPr>
            <w:noProof/>
            <w:webHidden/>
          </w:rPr>
          <w:instrText xml:space="preserve"> PAGEREF _Toc8367099 \h </w:instrText>
        </w:r>
        <w:r w:rsidR="0009127C">
          <w:rPr>
            <w:noProof/>
            <w:webHidden/>
          </w:rPr>
        </w:r>
        <w:r w:rsidR="0009127C">
          <w:rPr>
            <w:noProof/>
            <w:webHidden/>
          </w:rPr>
          <w:fldChar w:fldCharType="separate"/>
        </w:r>
        <w:r w:rsidR="0009127C">
          <w:rPr>
            <w:noProof/>
            <w:webHidden/>
          </w:rPr>
          <w:t>84</w:t>
        </w:r>
        <w:r w:rsidR="0009127C">
          <w:rPr>
            <w:noProof/>
            <w:webHidden/>
          </w:rPr>
          <w:fldChar w:fldCharType="end"/>
        </w:r>
      </w:hyperlink>
    </w:p>
    <w:p w14:paraId="4C56CC89" w14:textId="413D5B6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00" w:history="1">
        <w:r w:rsidR="0009127C" w:rsidRPr="006D36A2">
          <w:rPr>
            <w:rStyle w:val="Hyperlink"/>
            <w:noProof/>
          </w:rPr>
          <w:t>3.20.21 toolExecutionNotifications property</w:t>
        </w:r>
        <w:r w:rsidR="0009127C">
          <w:rPr>
            <w:noProof/>
            <w:webHidden/>
          </w:rPr>
          <w:tab/>
        </w:r>
        <w:r w:rsidR="0009127C">
          <w:rPr>
            <w:noProof/>
            <w:webHidden/>
          </w:rPr>
          <w:fldChar w:fldCharType="begin"/>
        </w:r>
        <w:r w:rsidR="0009127C">
          <w:rPr>
            <w:noProof/>
            <w:webHidden/>
          </w:rPr>
          <w:instrText xml:space="preserve"> PAGEREF _Toc8367100 \h </w:instrText>
        </w:r>
        <w:r w:rsidR="0009127C">
          <w:rPr>
            <w:noProof/>
            <w:webHidden/>
          </w:rPr>
        </w:r>
        <w:r w:rsidR="0009127C">
          <w:rPr>
            <w:noProof/>
            <w:webHidden/>
          </w:rPr>
          <w:fldChar w:fldCharType="separate"/>
        </w:r>
        <w:r w:rsidR="0009127C">
          <w:rPr>
            <w:noProof/>
            <w:webHidden/>
          </w:rPr>
          <w:t>84</w:t>
        </w:r>
        <w:r w:rsidR="0009127C">
          <w:rPr>
            <w:noProof/>
            <w:webHidden/>
          </w:rPr>
          <w:fldChar w:fldCharType="end"/>
        </w:r>
      </w:hyperlink>
    </w:p>
    <w:p w14:paraId="38F1796A" w14:textId="3F5EBAD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01" w:history="1">
        <w:r w:rsidR="0009127C" w:rsidRPr="006D36A2">
          <w:rPr>
            <w:rStyle w:val="Hyperlink"/>
            <w:noProof/>
          </w:rPr>
          <w:t>3.20.22 toolConfigurationNotifications property</w:t>
        </w:r>
        <w:r w:rsidR="0009127C">
          <w:rPr>
            <w:noProof/>
            <w:webHidden/>
          </w:rPr>
          <w:tab/>
        </w:r>
        <w:r w:rsidR="0009127C">
          <w:rPr>
            <w:noProof/>
            <w:webHidden/>
          </w:rPr>
          <w:fldChar w:fldCharType="begin"/>
        </w:r>
        <w:r w:rsidR="0009127C">
          <w:rPr>
            <w:noProof/>
            <w:webHidden/>
          </w:rPr>
          <w:instrText xml:space="preserve"> PAGEREF _Toc8367101 \h </w:instrText>
        </w:r>
        <w:r w:rsidR="0009127C">
          <w:rPr>
            <w:noProof/>
            <w:webHidden/>
          </w:rPr>
        </w:r>
        <w:r w:rsidR="0009127C">
          <w:rPr>
            <w:noProof/>
            <w:webHidden/>
          </w:rPr>
          <w:fldChar w:fldCharType="separate"/>
        </w:r>
        <w:r w:rsidR="0009127C">
          <w:rPr>
            <w:noProof/>
            <w:webHidden/>
          </w:rPr>
          <w:t>85</w:t>
        </w:r>
        <w:r w:rsidR="0009127C">
          <w:rPr>
            <w:noProof/>
            <w:webHidden/>
          </w:rPr>
          <w:fldChar w:fldCharType="end"/>
        </w:r>
      </w:hyperlink>
    </w:p>
    <w:p w14:paraId="22CBA297" w14:textId="6A6B7E6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02" w:history="1">
        <w:r w:rsidR="0009127C" w:rsidRPr="006D36A2">
          <w:rPr>
            <w:rStyle w:val="Hyperlink"/>
            <w:noProof/>
          </w:rPr>
          <w:t>3.20.23 stdin, stdout, stderr, and stdoutStderr properties</w:t>
        </w:r>
        <w:r w:rsidR="0009127C">
          <w:rPr>
            <w:noProof/>
            <w:webHidden/>
          </w:rPr>
          <w:tab/>
        </w:r>
        <w:r w:rsidR="0009127C">
          <w:rPr>
            <w:noProof/>
            <w:webHidden/>
          </w:rPr>
          <w:fldChar w:fldCharType="begin"/>
        </w:r>
        <w:r w:rsidR="0009127C">
          <w:rPr>
            <w:noProof/>
            <w:webHidden/>
          </w:rPr>
          <w:instrText xml:space="preserve"> PAGEREF _Toc8367102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79292E7A" w14:textId="2D7AEA67" w:rsidR="0009127C" w:rsidRDefault="00272096">
      <w:pPr>
        <w:pStyle w:val="TOC2"/>
        <w:tabs>
          <w:tab w:val="right" w:leader="dot" w:pos="9350"/>
        </w:tabs>
        <w:rPr>
          <w:rFonts w:asciiTheme="minorHAnsi" w:eastAsiaTheme="minorEastAsia" w:hAnsiTheme="minorHAnsi" w:cstheme="minorBidi"/>
          <w:noProof/>
          <w:sz w:val="22"/>
          <w:szCs w:val="22"/>
        </w:rPr>
      </w:pPr>
      <w:hyperlink w:anchor="_Toc8367103" w:history="1">
        <w:r w:rsidR="0009127C" w:rsidRPr="006D36A2">
          <w:rPr>
            <w:rStyle w:val="Hyperlink"/>
            <w:noProof/>
          </w:rPr>
          <w:t>3.21 attachment object</w:t>
        </w:r>
        <w:r w:rsidR="0009127C">
          <w:rPr>
            <w:noProof/>
            <w:webHidden/>
          </w:rPr>
          <w:tab/>
        </w:r>
        <w:r w:rsidR="0009127C">
          <w:rPr>
            <w:noProof/>
            <w:webHidden/>
          </w:rPr>
          <w:fldChar w:fldCharType="begin"/>
        </w:r>
        <w:r w:rsidR="0009127C">
          <w:rPr>
            <w:noProof/>
            <w:webHidden/>
          </w:rPr>
          <w:instrText xml:space="preserve"> PAGEREF _Toc8367103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3BE9044B" w14:textId="7C01E26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04" w:history="1">
        <w:r w:rsidR="0009127C" w:rsidRPr="006D36A2">
          <w:rPr>
            <w:rStyle w:val="Hyperlink"/>
            <w:noProof/>
          </w:rPr>
          <w:t>3.21.1 General</w:t>
        </w:r>
        <w:r w:rsidR="0009127C">
          <w:rPr>
            <w:noProof/>
            <w:webHidden/>
          </w:rPr>
          <w:tab/>
        </w:r>
        <w:r w:rsidR="0009127C">
          <w:rPr>
            <w:noProof/>
            <w:webHidden/>
          </w:rPr>
          <w:fldChar w:fldCharType="begin"/>
        </w:r>
        <w:r w:rsidR="0009127C">
          <w:rPr>
            <w:noProof/>
            <w:webHidden/>
          </w:rPr>
          <w:instrText xml:space="preserve"> PAGEREF _Toc8367104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75568264" w14:textId="5F0865B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05" w:history="1">
        <w:r w:rsidR="0009127C" w:rsidRPr="006D36A2">
          <w:rPr>
            <w:rStyle w:val="Hyperlink"/>
            <w:noProof/>
          </w:rPr>
          <w:t>3.21.2 description property</w:t>
        </w:r>
        <w:r w:rsidR="0009127C">
          <w:rPr>
            <w:noProof/>
            <w:webHidden/>
          </w:rPr>
          <w:tab/>
        </w:r>
        <w:r w:rsidR="0009127C">
          <w:rPr>
            <w:noProof/>
            <w:webHidden/>
          </w:rPr>
          <w:fldChar w:fldCharType="begin"/>
        </w:r>
        <w:r w:rsidR="0009127C">
          <w:rPr>
            <w:noProof/>
            <w:webHidden/>
          </w:rPr>
          <w:instrText xml:space="preserve"> PAGEREF _Toc8367105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12D52BAB" w14:textId="70FB5FA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06" w:history="1">
        <w:r w:rsidR="0009127C" w:rsidRPr="006D36A2">
          <w:rPr>
            <w:rStyle w:val="Hyperlink"/>
            <w:noProof/>
          </w:rPr>
          <w:t>3.21.3 location property</w:t>
        </w:r>
        <w:r w:rsidR="0009127C">
          <w:rPr>
            <w:noProof/>
            <w:webHidden/>
          </w:rPr>
          <w:tab/>
        </w:r>
        <w:r w:rsidR="0009127C">
          <w:rPr>
            <w:noProof/>
            <w:webHidden/>
          </w:rPr>
          <w:fldChar w:fldCharType="begin"/>
        </w:r>
        <w:r w:rsidR="0009127C">
          <w:rPr>
            <w:noProof/>
            <w:webHidden/>
          </w:rPr>
          <w:instrText xml:space="preserve"> PAGEREF _Toc8367106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hyperlink>
    </w:p>
    <w:p w14:paraId="16F903FC" w14:textId="4AC8EDC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07" w:history="1">
        <w:r w:rsidR="0009127C" w:rsidRPr="006D36A2">
          <w:rPr>
            <w:rStyle w:val="Hyperlink"/>
            <w:noProof/>
          </w:rPr>
          <w:t>3.21.4 regions property</w:t>
        </w:r>
        <w:r w:rsidR="0009127C">
          <w:rPr>
            <w:noProof/>
            <w:webHidden/>
          </w:rPr>
          <w:tab/>
        </w:r>
        <w:r w:rsidR="0009127C">
          <w:rPr>
            <w:noProof/>
            <w:webHidden/>
          </w:rPr>
          <w:fldChar w:fldCharType="begin"/>
        </w:r>
        <w:r w:rsidR="0009127C">
          <w:rPr>
            <w:noProof/>
            <w:webHidden/>
          </w:rPr>
          <w:instrText xml:space="preserve"> PAGEREF _Toc8367107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6A1A8B3F" w14:textId="2EF4235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08" w:history="1">
        <w:r w:rsidR="0009127C" w:rsidRPr="006D36A2">
          <w:rPr>
            <w:rStyle w:val="Hyperlink"/>
            <w:noProof/>
          </w:rPr>
          <w:t>3.21.5 rectangles property</w:t>
        </w:r>
        <w:r w:rsidR="0009127C">
          <w:rPr>
            <w:noProof/>
            <w:webHidden/>
          </w:rPr>
          <w:tab/>
        </w:r>
        <w:r w:rsidR="0009127C">
          <w:rPr>
            <w:noProof/>
            <w:webHidden/>
          </w:rPr>
          <w:fldChar w:fldCharType="begin"/>
        </w:r>
        <w:r w:rsidR="0009127C">
          <w:rPr>
            <w:noProof/>
            <w:webHidden/>
          </w:rPr>
          <w:instrText xml:space="preserve"> PAGEREF _Toc8367108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175CF2A4" w14:textId="1B678008" w:rsidR="0009127C" w:rsidRDefault="00272096">
      <w:pPr>
        <w:pStyle w:val="TOC2"/>
        <w:tabs>
          <w:tab w:val="right" w:leader="dot" w:pos="9350"/>
        </w:tabs>
        <w:rPr>
          <w:rFonts w:asciiTheme="minorHAnsi" w:eastAsiaTheme="minorEastAsia" w:hAnsiTheme="minorHAnsi" w:cstheme="minorBidi"/>
          <w:noProof/>
          <w:sz w:val="22"/>
          <w:szCs w:val="22"/>
        </w:rPr>
      </w:pPr>
      <w:hyperlink w:anchor="_Toc8367109" w:history="1">
        <w:r w:rsidR="0009127C" w:rsidRPr="006D36A2">
          <w:rPr>
            <w:rStyle w:val="Hyperlink"/>
            <w:noProof/>
          </w:rPr>
          <w:t>3.22 conversion object</w:t>
        </w:r>
        <w:r w:rsidR="0009127C">
          <w:rPr>
            <w:noProof/>
            <w:webHidden/>
          </w:rPr>
          <w:tab/>
        </w:r>
        <w:r w:rsidR="0009127C">
          <w:rPr>
            <w:noProof/>
            <w:webHidden/>
          </w:rPr>
          <w:fldChar w:fldCharType="begin"/>
        </w:r>
        <w:r w:rsidR="0009127C">
          <w:rPr>
            <w:noProof/>
            <w:webHidden/>
          </w:rPr>
          <w:instrText xml:space="preserve"> PAGEREF _Toc8367109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63D52FA1" w14:textId="0D1AF22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10" w:history="1">
        <w:r w:rsidR="0009127C" w:rsidRPr="006D36A2">
          <w:rPr>
            <w:rStyle w:val="Hyperlink"/>
            <w:noProof/>
          </w:rPr>
          <w:t>3.22.1 General</w:t>
        </w:r>
        <w:r w:rsidR="0009127C">
          <w:rPr>
            <w:noProof/>
            <w:webHidden/>
          </w:rPr>
          <w:tab/>
        </w:r>
        <w:r w:rsidR="0009127C">
          <w:rPr>
            <w:noProof/>
            <w:webHidden/>
          </w:rPr>
          <w:fldChar w:fldCharType="begin"/>
        </w:r>
        <w:r w:rsidR="0009127C">
          <w:rPr>
            <w:noProof/>
            <w:webHidden/>
          </w:rPr>
          <w:instrText xml:space="preserve"> PAGEREF _Toc8367110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04911A38" w14:textId="2F092BB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11" w:history="1">
        <w:r w:rsidR="0009127C" w:rsidRPr="006D36A2">
          <w:rPr>
            <w:rStyle w:val="Hyperlink"/>
            <w:noProof/>
          </w:rPr>
          <w:t>3.22.2 tool property</w:t>
        </w:r>
        <w:r w:rsidR="0009127C">
          <w:rPr>
            <w:noProof/>
            <w:webHidden/>
          </w:rPr>
          <w:tab/>
        </w:r>
        <w:r w:rsidR="0009127C">
          <w:rPr>
            <w:noProof/>
            <w:webHidden/>
          </w:rPr>
          <w:fldChar w:fldCharType="begin"/>
        </w:r>
        <w:r w:rsidR="0009127C">
          <w:rPr>
            <w:noProof/>
            <w:webHidden/>
          </w:rPr>
          <w:instrText xml:space="preserve"> PAGEREF _Toc8367111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hyperlink>
    </w:p>
    <w:p w14:paraId="4DA78AF1" w14:textId="71C71C4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12" w:history="1">
        <w:r w:rsidR="0009127C" w:rsidRPr="006D36A2">
          <w:rPr>
            <w:rStyle w:val="Hyperlink"/>
            <w:noProof/>
          </w:rPr>
          <w:t>3.22.3 invocation property</w:t>
        </w:r>
        <w:r w:rsidR="0009127C">
          <w:rPr>
            <w:noProof/>
            <w:webHidden/>
          </w:rPr>
          <w:tab/>
        </w:r>
        <w:r w:rsidR="0009127C">
          <w:rPr>
            <w:noProof/>
            <w:webHidden/>
          </w:rPr>
          <w:fldChar w:fldCharType="begin"/>
        </w:r>
        <w:r w:rsidR="0009127C">
          <w:rPr>
            <w:noProof/>
            <w:webHidden/>
          </w:rPr>
          <w:instrText xml:space="preserve"> PAGEREF _Toc8367112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2F8A2D06" w14:textId="73FB8B7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13" w:history="1">
        <w:r w:rsidR="0009127C" w:rsidRPr="006D36A2">
          <w:rPr>
            <w:rStyle w:val="Hyperlink"/>
            <w:noProof/>
          </w:rPr>
          <w:t>3.22.4 analysisToolLogFiles property</w:t>
        </w:r>
        <w:r w:rsidR="0009127C">
          <w:rPr>
            <w:noProof/>
            <w:webHidden/>
          </w:rPr>
          <w:tab/>
        </w:r>
        <w:r w:rsidR="0009127C">
          <w:rPr>
            <w:noProof/>
            <w:webHidden/>
          </w:rPr>
          <w:fldChar w:fldCharType="begin"/>
        </w:r>
        <w:r w:rsidR="0009127C">
          <w:rPr>
            <w:noProof/>
            <w:webHidden/>
          </w:rPr>
          <w:instrText xml:space="preserve"> PAGEREF _Toc8367113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62EE011D" w14:textId="1C583AEA" w:rsidR="0009127C" w:rsidRDefault="00272096">
      <w:pPr>
        <w:pStyle w:val="TOC2"/>
        <w:tabs>
          <w:tab w:val="right" w:leader="dot" w:pos="9350"/>
        </w:tabs>
        <w:rPr>
          <w:rFonts w:asciiTheme="minorHAnsi" w:eastAsiaTheme="minorEastAsia" w:hAnsiTheme="minorHAnsi" w:cstheme="minorBidi"/>
          <w:noProof/>
          <w:sz w:val="22"/>
          <w:szCs w:val="22"/>
        </w:rPr>
      </w:pPr>
      <w:hyperlink w:anchor="_Toc8367114" w:history="1">
        <w:r w:rsidR="0009127C" w:rsidRPr="006D36A2">
          <w:rPr>
            <w:rStyle w:val="Hyperlink"/>
            <w:noProof/>
          </w:rPr>
          <w:t>3.23 versionControlDetails object</w:t>
        </w:r>
        <w:r w:rsidR="0009127C">
          <w:rPr>
            <w:noProof/>
            <w:webHidden/>
          </w:rPr>
          <w:tab/>
        </w:r>
        <w:r w:rsidR="0009127C">
          <w:rPr>
            <w:noProof/>
            <w:webHidden/>
          </w:rPr>
          <w:fldChar w:fldCharType="begin"/>
        </w:r>
        <w:r w:rsidR="0009127C">
          <w:rPr>
            <w:noProof/>
            <w:webHidden/>
          </w:rPr>
          <w:instrText xml:space="preserve"> PAGEREF _Toc8367114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5FADAFBE" w14:textId="407411E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15" w:history="1">
        <w:r w:rsidR="0009127C" w:rsidRPr="006D36A2">
          <w:rPr>
            <w:rStyle w:val="Hyperlink"/>
            <w:noProof/>
          </w:rPr>
          <w:t>3.23.1 General</w:t>
        </w:r>
        <w:r w:rsidR="0009127C">
          <w:rPr>
            <w:noProof/>
            <w:webHidden/>
          </w:rPr>
          <w:tab/>
        </w:r>
        <w:r w:rsidR="0009127C">
          <w:rPr>
            <w:noProof/>
            <w:webHidden/>
          </w:rPr>
          <w:fldChar w:fldCharType="begin"/>
        </w:r>
        <w:r w:rsidR="0009127C">
          <w:rPr>
            <w:noProof/>
            <w:webHidden/>
          </w:rPr>
          <w:instrText xml:space="preserve"> PAGEREF _Toc8367115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253BEFAE" w14:textId="56D9430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16" w:history="1">
        <w:r w:rsidR="0009127C" w:rsidRPr="006D36A2">
          <w:rPr>
            <w:rStyle w:val="Hyperlink"/>
            <w:noProof/>
          </w:rPr>
          <w:t>3.23.2 Constraints</w:t>
        </w:r>
        <w:r w:rsidR="0009127C">
          <w:rPr>
            <w:noProof/>
            <w:webHidden/>
          </w:rPr>
          <w:tab/>
        </w:r>
        <w:r w:rsidR="0009127C">
          <w:rPr>
            <w:noProof/>
            <w:webHidden/>
          </w:rPr>
          <w:fldChar w:fldCharType="begin"/>
        </w:r>
        <w:r w:rsidR="0009127C">
          <w:rPr>
            <w:noProof/>
            <w:webHidden/>
          </w:rPr>
          <w:instrText xml:space="preserve"> PAGEREF _Toc8367116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0766B005" w14:textId="25060FA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17" w:history="1">
        <w:r w:rsidR="0009127C" w:rsidRPr="006D36A2">
          <w:rPr>
            <w:rStyle w:val="Hyperlink"/>
            <w:noProof/>
          </w:rPr>
          <w:t>3.23.3 repositoryUri property</w:t>
        </w:r>
        <w:r w:rsidR="0009127C">
          <w:rPr>
            <w:noProof/>
            <w:webHidden/>
          </w:rPr>
          <w:tab/>
        </w:r>
        <w:r w:rsidR="0009127C">
          <w:rPr>
            <w:noProof/>
            <w:webHidden/>
          </w:rPr>
          <w:fldChar w:fldCharType="begin"/>
        </w:r>
        <w:r w:rsidR="0009127C">
          <w:rPr>
            <w:noProof/>
            <w:webHidden/>
          </w:rPr>
          <w:instrText xml:space="preserve"> PAGEREF _Toc8367117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097B6013" w14:textId="15E5D51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18" w:history="1">
        <w:r w:rsidR="0009127C" w:rsidRPr="006D36A2">
          <w:rPr>
            <w:rStyle w:val="Hyperlink"/>
            <w:noProof/>
          </w:rPr>
          <w:t>3.23.4 revisionId property</w:t>
        </w:r>
        <w:r w:rsidR="0009127C">
          <w:rPr>
            <w:noProof/>
            <w:webHidden/>
          </w:rPr>
          <w:tab/>
        </w:r>
        <w:r w:rsidR="0009127C">
          <w:rPr>
            <w:noProof/>
            <w:webHidden/>
          </w:rPr>
          <w:fldChar w:fldCharType="begin"/>
        </w:r>
        <w:r w:rsidR="0009127C">
          <w:rPr>
            <w:noProof/>
            <w:webHidden/>
          </w:rPr>
          <w:instrText xml:space="preserve"> PAGEREF _Toc8367118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5D216B7A" w14:textId="3B67F45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19" w:history="1">
        <w:r w:rsidR="0009127C" w:rsidRPr="006D36A2">
          <w:rPr>
            <w:rStyle w:val="Hyperlink"/>
            <w:noProof/>
          </w:rPr>
          <w:t>3.23.5 branch property</w:t>
        </w:r>
        <w:r w:rsidR="0009127C">
          <w:rPr>
            <w:noProof/>
            <w:webHidden/>
          </w:rPr>
          <w:tab/>
        </w:r>
        <w:r w:rsidR="0009127C">
          <w:rPr>
            <w:noProof/>
            <w:webHidden/>
          </w:rPr>
          <w:fldChar w:fldCharType="begin"/>
        </w:r>
        <w:r w:rsidR="0009127C">
          <w:rPr>
            <w:noProof/>
            <w:webHidden/>
          </w:rPr>
          <w:instrText xml:space="preserve"> PAGEREF _Toc8367119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hyperlink>
    </w:p>
    <w:p w14:paraId="66251876" w14:textId="5021E45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20" w:history="1">
        <w:r w:rsidR="0009127C" w:rsidRPr="006D36A2">
          <w:rPr>
            <w:rStyle w:val="Hyperlink"/>
            <w:noProof/>
          </w:rPr>
          <w:t>3.23.6 revisionTag property</w:t>
        </w:r>
        <w:r w:rsidR="0009127C">
          <w:rPr>
            <w:noProof/>
            <w:webHidden/>
          </w:rPr>
          <w:tab/>
        </w:r>
        <w:r w:rsidR="0009127C">
          <w:rPr>
            <w:noProof/>
            <w:webHidden/>
          </w:rPr>
          <w:fldChar w:fldCharType="begin"/>
        </w:r>
        <w:r w:rsidR="0009127C">
          <w:rPr>
            <w:noProof/>
            <w:webHidden/>
          </w:rPr>
          <w:instrText xml:space="preserve"> PAGEREF _Toc8367120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38284B59" w14:textId="5F14D89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21" w:history="1">
        <w:r w:rsidR="0009127C" w:rsidRPr="006D36A2">
          <w:rPr>
            <w:rStyle w:val="Hyperlink"/>
            <w:noProof/>
          </w:rPr>
          <w:t>3.23.7 asOfTimeUtc property</w:t>
        </w:r>
        <w:r w:rsidR="0009127C">
          <w:rPr>
            <w:noProof/>
            <w:webHidden/>
          </w:rPr>
          <w:tab/>
        </w:r>
        <w:r w:rsidR="0009127C">
          <w:rPr>
            <w:noProof/>
            <w:webHidden/>
          </w:rPr>
          <w:fldChar w:fldCharType="begin"/>
        </w:r>
        <w:r w:rsidR="0009127C">
          <w:rPr>
            <w:noProof/>
            <w:webHidden/>
          </w:rPr>
          <w:instrText xml:space="preserve"> PAGEREF _Toc8367121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7CDF5F0F" w14:textId="1450539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22" w:history="1">
        <w:r w:rsidR="0009127C" w:rsidRPr="006D36A2">
          <w:rPr>
            <w:rStyle w:val="Hyperlink"/>
            <w:noProof/>
          </w:rPr>
          <w:t>3.23.8 mappedTo property</w:t>
        </w:r>
        <w:r w:rsidR="0009127C">
          <w:rPr>
            <w:noProof/>
            <w:webHidden/>
          </w:rPr>
          <w:tab/>
        </w:r>
        <w:r w:rsidR="0009127C">
          <w:rPr>
            <w:noProof/>
            <w:webHidden/>
          </w:rPr>
          <w:fldChar w:fldCharType="begin"/>
        </w:r>
        <w:r w:rsidR="0009127C">
          <w:rPr>
            <w:noProof/>
            <w:webHidden/>
          </w:rPr>
          <w:instrText xml:space="preserve"> PAGEREF _Toc8367122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hyperlink>
    </w:p>
    <w:p w14:paraId="204EB877" w14:textId="639B3614" w:rsidR="0009127C" w:rsidRDefault="00272096">
      <w:pPr>
        <w:pStyle w:val="TOC2"/>
        <w:tabs>
          <w:tab w:val="right" w:leader="dot" w:pos="9350"/>
        </w:tabs>
        <w:rPr>
          <w:rFonts w:asciiTheme="minorHAnsi" w:eastAsiaTheme="minorEastAsia" w:hAnsiTheme="minorHAnsi" w:cstheme="minorBidi"/>
          <w:noProof/>
          <w:sz w:val="22"/>
          <w:szCs w:val="22"/>
        </w:rPr>
      </w:pPr>
      <w:hyperlink w:anchor="_Toc8367123" w:history="1">
        <w:r w:rsidR="0009127C" w:rsidRPr="006D36A2">
          <w:rPr>
            <w:rStyle w:val="Hyperlink"/>
            <w:noProof/>
          </w:rPr>
          <w:t>3.24 artifact object</w:t>
        </w:r>
        <w:r w:rsidR="0009127C">
          <w:rPr>
            <w:noProof/>
            <w:webHidden/>
          </w:rPr>
          <w:tab/>
        </w:r>
        <w:r w:rsidR="0009127C">
          <w:rPr>
            <w:noProof/>
            <w:webHidden/>
          </w:rPr>
          <w:fldChar w:fldCharType="begin"/>
        </w:r>
        <w:r w:rsidR="0009127C">
          <w:rPr>
            <w:noProof/>
            <w:webHidden/>
          </w:rPr>
          <w:instrText xml:space="preserve"> PAGEREF _Toc8367123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07076402" w14:textId="6742D82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24" w:history="1">
        <w:r w:rsidR="0009127C" w:rsidRPr="006D36A2">
          <w:rPr>
            <w:rStyle w:val="Hyperlink"/>
            <w:noProof/>
          </w:rPr>
          <w:t>3.24.1 General</w:t>
        </w:r>
        <w:r w:rsidR="0009127C">
          <w:rPr>
            <w:noProof/>
            <w:webHidden/>
          </w:rPr>
          <w:tab/>
        </w:r>
        <w:r w:rsidR="0009127C">
          <w:rPr>
            <w:noProof/>
            <w:webHidden/>
          </w:rPr>
          <w:fldChar w:fldCharType="begin"/>
        </w:r>
        <w:r w:rsidR="0009127C">
          <w:rPr>
            <w:noProof/>
            <w:webHidden/>
          </w:rPr>
          <w:instrText xml:space="preserve"> PAGEREF _Toc8367124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41944BBC" w14:textId="3B00923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25" w:history="1">
        <w:r w:rsidR="0009127C" w:rsidRPr="006D36A2">
          <w:rPr>
            <w:rStyle w:val="Hyperlink"/>
            <w:noProof/>
          </w:rPr>
          <w:t>3.24.2 location property</w:t>
        </w:r>
        <w:r w:rsidR="0009127C">
          <w:rPr>
            <w:noProof/>
            <w:webHidden/>
          </w:rPr>
          <w:tab/>
        </w:r>
        <w:r w:rsidR="0009127C">
          <w:rPr>
            <w:noProof/>
            <w:webHidden/>
          </w:rPr>
          <w:fldChar w:fldCharType="begin"/>
        </w:r>
        <w:r w:rsidR="0009127C">
          <w:rPr>
            <w:noProof/>
            <w:webHidden/>
          </w:rPr>
          <w:instrText xml:space="preserve"> PAGEREF _Toc8367125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712A4F2C" w14:textId="47CC88A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26" w:history="1">
        <w:r w:rsidR="0009127C" w:rsidRPr="006D36A2">
          <w:rPr>
            <w:rStyle w:val="Hyperlink"/>
            <w:noProof/>
          </w:rPr>
          <w:t>3.24.3 parentIndex property</w:t>
        </w:r>
        <w:r w:rsidR="0009127C">
          <w:rPr>
            <w:noProof/>
            <w:webHidden/>
          </w:rPr>
          <w:tab/>
        </w:r>
        <w:r w:rsidR="0009127C">
          <w:rPr>
            <w:noProof/>
            <w:webHidden/>
          </w:rPr>
          <w:fldChar w:fldCharType="begin"/>
        </w:r>
        <w:r w:rsidR="0009127C">
          <w:rPr>
            <w:noProof/>
            <w:webHidden/>
          </w:rPr>
          <w:instrText xml:space="preserve"> PAGEREF _Toc8367126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hyperlink>
    </w:p>
    <w:p w14:paraId="7F2C500E" w14:textId="739EB2B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27" w:history="1">
        <w:r w:rsidR="0009127C" w:rsidRPr="006D36A2">
          <w:rPr>
            <w:rStyle w:val="Hyperlink"/>
            <w:noProof/>
          </w:rPr>
          <w:t>3.24.4 offset property</w:t>
        </w:r>
        <w:r w:rsidR="0009127C">
          <w:rPr>
            <w:noProof/>
            <w:webHidden/>
          </w:rPr>
          <w:tab/>
        </w:r>
        <w:r w:rsidR="0009127C">
          <w:rPr>
            <w:noProof/>
            <w:webHidden/>
          </w:rPr>
          <w:fldChar w:fldCharType="begin"/>
        </w:r>
        <w:r w:rsidR="0009127C">
          <w:rPr>
            <w:noProof/>
            <w:webHidden/>
          </w:rPr>
          <w:instrText xml:space="preserve"> PAGEREF _Toc8367127 \h </w:instrText>
        </w:r>
        <w:r w:rsidR="0009127C">
          <w:rPr>
            <w:noProof/>
            <w:webHidden/>
          </w:rPr>
        </w:r>
        <w:r w:rsidR="0009127C">
          <w:rPr>
            <w:noProof/>
            <w:webHidden/>
          </w:rPr>
          <w:fldChar w:fldCharType="separate"/>
        </w:r>
        <w:r w:rsidR="0009127C">
          <w:rPr>
            <w:noProof/>
            <w:webHidden/>
          </w:rPr>
          <w:t>92</w:t>
        </w:r>
        <w:r w:rsidR="0009127C">
          <w:rPr>
            <w:noProof/>
            <w:webHidden/>
          </w:rPr>
          <w:fldChar w:fldCharType="end"/>
        </w:r>
      </w:hyperlink>
    </w:p>
    <w:p w14:paraId="620819B4" w14:textId="4D8EA89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28" w:history="1">
        <w:r w:rsidR="0009127C" w:rsidRPr="006D36A2">
          <w:rPr>
            <w:rStyle w:val="Hyperlink"/>
            <w:noProof/>
          </w:rPr>
          <w:t>3.24.5 length property</w:t>
        </w:r>
        <w:r w:rsidR="0009127C">
          <w:rPr>
            <w:noProof/>
            <w:webHidden/>
          </w:rPr>
          <w:tab/>
        </w:r>
        <w:r w:rsidR="0009127C">
          <w:rPr>
            <w:noProof/>
            <w:webHidden/>
          </w:rPr>
          <w:fldChar w:fldCharType="begin"/>
        </w:r>
        <w:r w:rsidR="0009127C">
          <w:rPr>
            <w:noProof/>
            <w:webHidden/>
          </w:rPr>
          <w:instrText xml:space="preserve"> PAGEREF _Toc8367128 \h </w:instrText>
        </w:r>
        <w:r w:rsidR="0009127C">
          <w:rPr>
            <w:noProof/>
            <w:webHidden/>
          </w:rPr>
        </w:r>
        <w:r w:rsidR="0009127C">
          <w:rPr>
            <w:noProof/>
            <w:webHidden/>
          </w:rPr>
          <w:fldChar w:fldCharType="separate"/>
        </w:r>
        <w:r w:rsidR="0009127C">
          <w:rPr>
            <w:noProof/>
            <w:webHidden/>
          </w:rPr>
          <w:t>92</w:t>
        </w:r>
        <w:r w:rsidR="0009127C">
          <w:rPr>
            <w:noProof/>
            <w:webHidden/>
          </w:rPr>
          <w:fldChar w:fldCharType="end"/>
        </w:r>
      </w:hyperlink>
    </w:p>
    <w:p w14:paraId="6BCEE887" w14:textId="3A3DB33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29" w:history="1">
        <w:r w:rsidR="0009127C" w:rsidRPr="006D36A2">
          <w:rPr>
            <w:rStyle w:val="Hyperlink"/>
            <w:noProof/>
          </w:rPr>
          <w:t>3.24.6 roles property</w:t>
        </w:r>
        <w:r w:rsidR="0009127C">
          <w:rPr>
            <w:noProof/>
            <w:webHidden/>
          </w:rPr>
          <w:tab/>
        </w:r>
        <w:r w:rsidR="0009127C">
          <w:rPr>
            <w:noProof/>
            <w:webHidden/>
          </w:rPr>
          <w:fldChar w:fldCharType="begin"/>
        </w:r>
        <w:r w:rsidR="0009127C">
          <w:rPr>
            <w:noProof/>
            <w:webHidden/>
          </w:rPr>
          <w:instrText xml:space="preserve"> PAGEREF _Toc8367129 \h </w:instrText>
        </w:r>
        <w:r w:rsidR="0009127C">
          <w:rPr>
            <w:noProof/>
            <w:webHidden/>
          </w:rPr>
        </w:r>
        <w:r w:rsidR="0009127C">
          <w:rPr>
            <w:noProof/>
            <w:webHidden/>
          </w:rPr>
          <w:fldChar w:fldCharType="separate"/>
        </w:r>
        <w:r w:rsidR="0009127C">
          <w:rPr>
            <w:noProof/>
            <w:webHidden/>
          </w:rPr>
          <w:t>93</w:t>
        </w:r>
        <w:r w:rsidR="0009127C">
          <w:rPr>
            <w:noProof/>
            <w:webHidden/>
          </w:rPr>
          <w:fldChar w:fldCharType="end"/>
        </w:r>
      </w:hyperlink>
    </w:p>
    <w:p w14:paraId="7BBB7096" w14:textId="79158C6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30" w:history="1">
        <w:r w:rsidR="0009127C" w:rsidRPr="006D36A2">
          <w:rPr>
            <w:rStyle w:val="Hyperlink"/>
            <w:noProof/>
          </w:rPr>
          <w:t>3.24.7 mimeType property</w:t>
        </w:r>
        <w:r w:rsidR="0009127C">
          <w:rPr>
            <w:noProof/>
            <w:webHidden/>
          </w:rPr>
          <w:tab/>
        </w:r>
        <w:r w:rsidR="0009127C">
          <w:rPr>
            <w:noProof/>
            <w:webHidden/>
          </w:rPr>
          <w:fldChar w:fldCharType="begin"/>
        </w:r>
        <w:r w:rsidR="0009127C">
          <w:rPr>
            <w:noProof/>
            <w:webHidden/>
          </w:rPr>
          <w:instrText xml:space="preserve"> PAGEREF _Toc8367130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60DB19E9" w14:textId="04069A5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31" w:history="1">
        <w:r w:rsidR="0009127C" w:rsidRPr="006D36A2">
          <w:rPr>
            <w:rStyle w:val="Hyperlink"/>
            <w:noProof/>
          </w:rPr>
          <w:t>3.24.8 contents property</w:t>
        </w:r>
        <w:r w:rsidR="0009127C">
          <w:rPr>
            <w:noProof/>
            <w:webHidden/>
          </w:rPr>
          <w:tab/>
        </w:r>
        <w:r w:rsidR="0009127C">
          <w:rPr>
            <w:noProof/>
            <w:webHidden/>
          </w:rPr>
          <w:fldChar w:fldCharType="begin"/>
        </w:r>
        <w:r w:rsidR="0009127C">
          <w:rPr>
            <w:noProof/>
            <w:webHidden/>
          </w:rPr>
          <w:instrText xml:space="preserve"> PAGEREF _Toc8367131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507DDD61" w14:textId="0145125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32" w:history="1">
        <w:r w:rsidR="0009127C" w:rsidRPr="006D36A2">
          <w:rPr>
            <w:rStyle w:val="Hyperlink"/>
            <w:noProof/>
          </w:rPr>
          <w:t>3.24.9 encoding property</w:t>
        </w:r>
        <w:r w:rsidR="0009127C">
          <w:rPr>
            <w:noProof/>
            <w:webHidden/>
          </w:rPr>
          <w:tab/>
        </w:r>
        <w:r w:rsidR="0009127C">
          <w:rPr>
            <w:noProof/>
            <w:webHidden/>
          </w:rPr>
          <w:fldChar w:fldCharType="begin"/>
        </w:r>
        <w:r w:rsidR="0009127C">
          <w:rPr>
            <w:noProof/>
            <w:webHidden/>
          </w:rPr>
          <w:instrText xml:space="preserve"> PAGEREF _Toc8367132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07A2B4FF" w14:textId="6137414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33" w:history="1">
        <w:r w:rsidR="0009127C" w:rsidRPr="006D36A2">
          <w:rPr>
            <w:rStyle w:val="Hyperlink"/>
            <w:noProof/>
          </w:rPr>
          <w:t>3.24.10 sourceLanguage property</w:t>
        </w:r>
        <w:r w:rsidR="0009127C">
          <w:rPr>
            <w:noProof/>
            <w:webHidden/>
          </w:rPr>
          <w:tab/>
        </w:r>
        <w:r w:rsidR="0009127C">
          <w:rPr>
            <w:noProof/>
            <w:webHidden/>
          </w:rPr>
          <w:fldChar w:fldCharType="begin"/>
        </w:r>
        <w:r w:rsidR="0009127C">
          <w:rPr>
            <w:noProof/>
            <w:webHidden/>
          </w:rPr>
          <w:instrText xml:space="preserve"> PAGEREF _Toc8367133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08065D8D" w14:textId="603934DE" w:rsidR="0009127C" w:rsidRDefault="00272096">
      <w:pPr>
        <w:pStyle w:val="TOC4"/>
        <w:tabs>
          <w:tab w:val="right" w:leader="dot" w:pos="9350"/>
        </w:tabs>
        <w:rPr>
          <w:rFonts w:asciiTheme="minorHAnsi" w:eastAsiaTheme="minorEastAsia" w:hAnsiTheme="minorHAnsi" w:cstheme="minorBidi"/>
          <w:noProof/>
          <w:sz w:val="22"/>
          <w:szCs w:val="22"/>
        </w:rPr>
      </w:pPr>
      <w:hyperlink w:anchor="_Toc8367134" w:history="1">
        <w:r w:rsidR="0009127C" w:rsidRPr="006D36A2">
          <w:rPr>
            <w:rStyle w:val="Hyperlink"/>
            <w:noProof/>
          </w:rPr>
          <w:t>3.24.10.1 General</w:t>
        </w:r>
        <w:r w:rsidR="0009127C">
          <w:rPr>
            <w:noProof/>
            <w:webHidden/>
          </w:rPr>
          <w:tab/>
        </w:r>
        <w:r w:rsidR="0009127C">
          <w:rPr>
            <w:noProof/>
            <w:webHidden/>
          </w:rPr>
          <w:fldChar w:fldCharType="begin"/>
        </w:r>
        <w:r w:rsidR="0009127C">
          <w:rPr>
            <w:noProof/>
            <w:webHidden/>
          </w:rPr>
          <w:instrText xml:space="preserve"> PAGEREF _Toc8367134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hyperlink>
    </w:p>
    <w:p w14:paraId="773FA590" w14:textId="17E707F2" w:rsidR="0009127C" w:rsidRDefault="00272096">
      <w:pPr>
        <w:pStyle w:val="TOC4"/>
        <w:tabs>
          <w:tab w:val="right" w:leader="dot" w:pos="9350"/>
        </w:tabs>
        <w:rPr>
          <w:rFonts w:asciiTheme="minorHAnsi" w:eastAsiaTheme="minorEastAsia" w:hAnsiTheme="minorHAnsi" w:cstheme="minorBidi"/>
          <w:noProof/>
          <w:sz w:val="22"/>
          <w:szCs w:val="22"/>
        </w:rPr>
      </w:pPr>
      <w:hyperlink w:anchor="_Toc8367135" w:history="1">
        <w:r w:rsidR="0009127C" w:rsidRPr="006D36A2">
          <w:rPr>
            <w:rStyle w:val="Hyperlink"/>
            <w:noProof/>
          </w:rPr>
          <w:t>3.24.10.2 Source language identifier conventions and practices</w:t>
        </w:r>
        <w:r w:rsidR="0009127C">
          <w:rPr>
            <w:noProof/>
            <w:webHidden/>
          </w:rPr>
          <w:tab/>
        </w:r>
        <w:r w:rsidR="0009127C">
          <w:rPr>
            <w:noProof/>
            <w:webHidden/>
          </w:rPr>
          <w:fldChar w:fldCharType="begin"/>
        </w:r>
        <w:r w:rsidR="0009127C">
          <w:rPr>
            <w:noProof/>
            <w:webHidden/>
          </w:rPr>
          <w:instrText xml:space="preserve"> PAGEREF _Toc8367135 \h </w:instrText>
        </w:r>
        <w:r w:rsidR="0009127C">
          <w:rPr>
            <w:noProof/>
            <w:webHidden/>
          </w:rPr>
        </w:r>
        <w:r w:rsidR="0009127C">
          <w:rPr>
            <w:noProof/>
            <w:webHidden/>
          </w:rPr>
          <w:fldChar w:fldCharType="separate"/>
        </w:r>
        <w:r w:rsidR="0009127C">
          <w:rPr>
            <w:noProof/>
            <w:webHidden/>
          </w:rPr>
          <w:t>95</w:t>
        </w:r>
        <w:r w:rsidR="0009127C">
          <w:rPr>
            <w:noProof/>
            <w:webHidden/>
          </w:rPr>
          <w:fldChar w:fldCharType="end"/>
        </w:r>
      </w:hyperlink>
    </w:p>
    <w:p w14:paraId="5FBF801E" w14:textId="3F05402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36" w:history="1">
        <w:r w:rsidR="0009127C" w:rsidRPr="006D36A2">
          <w:rPr>
            <w:rStyle w:val="Hyperlink"/>
            <w:noProof/>
          </w:rPr>
          <w:t>3.24.11 hashes property</w:t>
        </w:r>
        <w:r w:rsidR="0009127C">
          <w:rPr>
            <w:noProof/>
            <w:webHidden/>
          </w:rPr>
          <w:tab/>
        </w:r>
        <w:r w:rsidR="0009127C">
          <w:rPr>
            <w:noProof/>
            <w:webHidden/>
          </w:rPr>
          <w:fldChar w:fldCharType="begin"/>
        </w:r>
        <w:r w:rsidR="0009127C">
          <w:rPr>
            <w:noProof/>
            <w:webHidden/>
          </w:rPr>
          <w:instrText xml:space="preserve"> PAGEREF _Toc8367136 \h </w:instrText>
        </w:r>
        <w:r w:rsidR="0009127C">
          <w:rPr>
            <w:noProof/>
            <w:webHidden/>
          </w:rPr>
        </w:r>
        <w:r w:rsidR="0009127C">
          <w:rPr>
            <w:noProof/>
            <w:webHidden/>
          </w:rPr>
          <w:fldChar w:fldCharType="separate"/>
        </w:r>
        <w:r w:rsidR="0009127C">
          <w:rPr>
            <w:noProof/>
            <w:webHidden/>
          </w:rPr>
          <w:t>95</w:t>
        </w:r>
        <w:r w:rsidR="0009127C">
          <w:rPr>
            <w:noProof/>
            <w:webHidden/>
          </w:rPr>
          <w:fldChar w:fldCharType="end"/>
        </w:r>
      </w:hyperlink>
    </w:p>
    <w:p w14:paraId="50A2F403" w14:textId="3D551EA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37" w:history="1">
        <w:r w:rsidR="0009127C" w:rsidRPr="006D36A2">
          <w:rPr>
            <w:rStyle w:val="Hyperlink"/>
            <w:noProof/>
          </w:rPr>
          <w:t>3.24.12 lastModifiedTimeUtc property</w:t>
        </w:r>
        <w:r w:rsidR="0009127C">
          <w:rPr>
            <w:noProof/>
            <w:webHidden/>
          </w:rPr>
          <w:tab/>
        </w:r>
        <w:r w:rsidR="0009127C">
          <w:rPr>
            <w:noProof/>
            <w:webHidden/>
          </w:rPr>
          <w:fldChar w:fldCharType="begin"/>
        </w:r>
        <w:r w:rsidR="0009127C">
          <w:rPr>
            <w:noProof/>
            <w:webHidden/>
          </w:rPr>
          <w:instrText xml:space="preserve"> PAGEREF _Toc8367137 \h </w:instrText>
        </w:r>
        <w:r w:rsidR="0009127C">
          <w:rPr>
            <w:noProof/>
            <w:webHidden/>
          </w:rPr>
        </w:r>
        <w:r w:rsidR="0009127C">
          <w:rPr>
            <w:noProof/>
            <w:webHidden/>
          </w:rPr>
          <w:fldChar w:fldCharType="separate"/>
        </w:r>
        <w:r w:rsidR="0009127C">
          <w:rPr>
            <w:noProof/>
            <w:webHidden/>
          </w:rPr>
          <w:t>96</w:t>
        </w:r>
        <w:r w:rsidR="0009127C">
          <w:rPr>
            <w:noProof/>
            <w:webHidden/>
          </w:rPr>
          <w:fldChar w:fldCharType="end"/>
        </w:r>
      </w:hyperlink>
    </w:p>
    <w:p w14:paraId="1677ED43" w14:textId="64BDCDB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38" w:history="1">
        <w:r w:rsidR="0009127C" w:rsidRPr="006D36A2">
          <w:rPr>
            <w:rStyle w:val="Hyperlink"/>
            <w:noProof/>
          </w:rPr>
          <w:t>3.24.13 description property</w:t>
        </w:r>
        <w:r w:rsidR="0009127C">
          <w:rPr>
            <w:noProof/>
            <w:webHidden/>
          </w:rPr>
          <w:tab/>
        </w:r>
        <w:r w:rsidR="0009127C">
          <w:rPr>
            <w:noProof/>
            <w:webHidden/>
          </w:rPr>
          <w:fldChar w:fldCharType="begin"/>
        </w:r>
        <w:r w:rsidR="0009127C">
          <w:rPr>
            <w:noProof/>
            <w:webHidden/>
          </w:rPr>
          <w:instrText xml:space="preserve"> PAGEREF _Toc8367138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11D5D279" w14:textId="06077DD1" w:rsidR="0009127C" w:rsidRDefault="00272096">
      <w:pPr>
        <w:pStyle w:val="TOC2"/>
        <w:tabs>
          <w:tab w:val="right" w:leader="dot" w:pos="9350"/>
        </w:tabs>
        <w:rPr>
          <w:rFonts w:asciiTheme="minorHAnsi" w:eastAsiaTheme="minorEastAsia" w:hAnsiTheme="minorHAnsi" w:cstheme="minorBidi"/>
          <w:noProof/>
          <w:sz w:val="22"/>
          <w:szCs w:val="22"/>
        </w:rPr>
      </w:pPr>
      <w:hyperlink w:anchor="_Toc8367139" w:history="1">
        <w:r w:rsidR="0009127C" w:rsidRPr="006D36A2">
          <w:rPr>
            <w:rStyle w:val="Hyperlink"/>
            <w:noProof/>
          </w:rPr>
          <w:t>3.25 specialLocations object</w:t>
        </w:r>
        <w:r w:rsidR="0009127C">
          <w:rPr>
            <w:noProof/>
            <w:webHidden/>
          </w:rPr>
          <w:tab/>
        </w:r>
        <w:r w:rsidR="0009127C">
          <w:rPr>
            <w:noProof/>
            <w:webHidden/>
          </w:rPr>
          <w:fldChar w:fldCharType="begin"/>
        </w:r>
        <w:r w:rsidR="0009127C">
          <w:rPr>
            <w:noProof/>
            <w:webHidden/>
          </w:rPr>
          <w:instrText xml:space="preserve"> PAGEREF _Toc8367139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52F82919" w14:textId="39FCED0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40" w:history="1">
        <w:r w:rsidR="0009127C" w:rsidRPr="006D36A2">
          <w:rPr>
            <w:rStyle w:val="Hyperlink"/>
            <w:noProof/>
          </w:rPr>
          <w:t>3.25.1 General</w:t>
        </w:r>
        <w:r w:rsidR="0009127C">
          <w:rPr>
            <w:noProof/>
            <w:webHidden/>
          </w:rPr>
          <w:tab/>
        </w:r>
        <w:r w:rsidR="0009127C">
          <w:rPr>
            <w:noProof/>
            <w:webHidden/>
          </w:rPr>
          <w:fldChar w:fldCharType="begin"/>
        </w:r>
        <w:r w:rsidR="0009127C">
          <w:rPr>
            <w:noProof/>
            <w:webHidden/>
          </w:rPr>
          <w:instrText xml:space="preserve"> PAGEREF _Toc8367140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154D8651" w14:textId="2BA2D66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41" w:history="1">
        <w:r w:rsidR="0009127C" w:rsidRPr="006D36A2">
          <w:rPr>
            <w:rStyle w:val="Hyperlink"/>
            <w:noProof/>
          </w:rPr>
          <w:t>3.25.2 displayBase property</w:t>
        </w:r>
        <w:r w:rsidR="0009127C">
          <w:rPr>
            <w:noProof/>
            <w:webHidden/>
          </w:rPr>
          <w:tab/>
        </w:r>
        <w:r w:rsidR="0009127C">
          <w:rPr>
            <w:noProof/>
            <w:webHidden/>
          </w:rPr>
          <w:fldChar w:fldCharType="begin"/>
        </w:r>
        <w:r w:rsidR="0009127C">
          <w:rPr>
            <w:noProof/>
            <w:webHidden/>
          </w:rPr>
          <w:instrText xml:space="preserve"> PAGEREF _Toc8367141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hyperlink>
    </w:p>
    <w:p w14:paraId="5A2689EC" w14:textId="60A3597A" w:rsidR="0009127C" w:rsidRDefault="00272096">
      <w:pPr>
        <w:pStyle w:val="TOC2"/>
        <w:tabs>
          <w:tab w:val="right" w:leader="dot" w:pos="9350"/>
        </w:tabs>
        <w:rPr>
          <w:rFonts w:asciiTheme="minorHAnsi" w:eastAsiaTheme="minorEastAsia" w:hAnsiTheme="minorHAnsi" w:cstheme="minorBidi"/>
          <w:noProof/>
          <w:sz w:val="22"/>
          <w:szCs w:val="22"/>
        </w:rPr>
      </w:pPr>
      <w:hyperlink w:anchor="_Toc8367142" w:history="1">
        <w:r w:rsidR="0009127C" w:rsidRPr="006D36A2">
          <w:rPr>
            <w:rStyle w:val="Hyperlink"/>
            <w:noProof/>
          </w:rPr>
          <w:t>3.26 translationMetadata object</w:t>
        </w:r>
        <w:r w:rsidR="0009127C">
          <w:rPr>
            <w:noProof/>
            <w:webHidden/>
          </w:rPr>
          <w:tab/>
        </w:r>
        <w:r w:rsidR="0009127C">
          <w:rPr>
            <w:noProof/>
            <w:webHidden/>
          </w:rPr>
          <w:fldChar w:fldCharType="begin"/>
        </w:r>
        <w:r w:rsidR="0009127C">
          <w:rPr>
            <w:noProof/>
            <w:webHidden/>
          </w:rPr>
          <w:instrText xml:space="preserve"> PAGEREF _Toc8367142 \h </w:instrText>
        </w:r>
        <w:r w:rsidR="0009127C">
          <w:rPr>
            <w:noProof/>
            <w:webHidden/>
          </w:rPr>
        </w:r>
        <w:r w:rsidR="0009127C">
          <w:rPr>
            <w:noProof/>
            <w:webHidden/>
          </w:rPr>
          <w:fldChar w:fldCharType="separate"/>
        </w:r>
        <w:r w:rsidR="0009127C">
          <w:rPr>
            <w:noProof/>
            <w:webHidden/>
          </w:rPr>
          <w:t>98</w:t>
        </w:r>
        <w:r w:rsidR="0009127C">
          <w:rPr>
            <w:noProof/>
            <w:webHidden/>
          </w:rPr>
          <w:fldChar w:fldCharType="end"/>
        </w:r>
      </w:hyperlink>
    </w:p>
    <w:p w14:paraId="1385FAEE" w14:textId="67889B5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43" w:history="1">
        <w:r w:rsidR="0009127C" w:rsidRPr="006D36A2">
          <w:rPr>
            <w:rStyle w:val="Hyperlink"/>
            <w:noProof/>
          </w:rPr>
          <w:t>3.26.1 General</w:t>
        </w:r>
        <w:r w:rsidR="0009127C">
          <w:rPr>
            <w:noProof/>
            <w:webHidden/>
          </w:rPr>
          <w:tab/>
        </w:r>
        <w:r w:rsidR="0009127C">
          <w:rPr>
            <w:noProof/>
            <w:webHidden/>
          </w:rPr>
          <w:fldChar w:fldCharType="begin"/>
        </w:r>
        <w:r w:rsidR="0009127C">
          <w:rPr>
            <w:noProof/>
            <w:webHidden/>
          </w:rPr>
          <w:instrText xml:space="preserve"> PAGEREF _Toc8367143 \h </w:instrText>
        </w:r>
        <w:r w:rsidR="0009127C">
          <w:rPr>
            <w:noProof/>
            <w:webHidden/>
          </w:rPr>
        </w:r>
        <w:r w:rsidR="0009127C">
          <w:rPr>
            <w:noProof/>
            <w:webHidden/>
          </w:rPr>
          <w:fldChar w:fldCharType="separate"/>
        </w:r>
        <w:r w:rsidR="0009127C">
          <w:rPr>
            <w:noProof/>
            <w:webHidden/>
          </w:rPr>
          <w:t>98</w:t>
        </w:r>
        <w:r w:rsidR="0009127C">
          <w:rPr>
            <w:noProof/>
            <w:webHidden/>
          </w:rPr>
          <w:fldChar w:fldCharType="end"/>
        </w:r>
      </w:hyperlink>
    </w:p>
    <w:p w14:paraId="15F827EC" w14:textId="22A2660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44" w:history="1">
        <w:r w:rsidR="0009127C" w:rsidRPr="006D36A2">
          <w:rPr>
            <w:rStyle w:val="Hyperlink"/>
            <w:noProof/>
          </w:rPr>
          <w:t>3.26.2 name property</w:t>
        </w:r>
        <w:r w:rsidR="0009127C">
          <w:rPr>
            <w:noProof/>
            <w:webHidden/>
          </w:rPr>
          <w:tab/>
        </w:r>
        <w:r w:rsidR="0009127C">
          <w:rPr>
            <w:noProof/>
            <w:webHidden/>
          </w:rPr>
          <w:fldChar w:fldCharType="begin"/>
        </w:r>
        <w:r w:rsidR="0009127C">
          <w:rPr>
            <w:noProof/>
            <w:webHidden/>
          </w:rPr>
          <w:instrText xml:space="preserve"> PAGEREF _Toc8367144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6C2049B2" w14:textId="6EC8E19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45" w:history="1">
        <w:r w:rsidR="0009127C" w:rsidRPr="006D36A2">
          <w:rPr>
            <w:rStyle w:val="Hyperlink"/>
            <w:noProof/>
          </w:rPr>
          <w:t>3.26.3 fullName property</w:t>
        </w:r>
        <w:r w:rsidR="0009127C">
          <w:rPr>
            <w:noProof/>
            <w:webHidden/>
          </w:rPr>
          <w:tab/>
        </w:r>
        <w:r w:rsidR="0009127C">
          <w:rPr>
            <w:noProof/>
            <w:webHidden/>
          </w:rPr>
          <w:fldChar w:fldCharType="begin"/>
        </w:r>
        <w:r w:rsidR="0009127C">
          <w:rPr>
            <w:noProof/>
            <w:webHidden/>
          </w:rPr>
          <w:instrText xml:space="preserve"> PAGEREF _Toc8367145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2DB81E03" w14:textId="0A8520A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46" w:history="1">
        <w:r w:rsidR="0009127C" w:rsidRPr="006D36A2">
          <w:rPr>
            <w:rStyle w:val="Hyperlink"/>
            <w:noProof/>
          </w:rPr>
          <w:t>3.26.4 shortDescription property</w:t>
        </w:r>
        <w:r w:rsidR="0009127C">
          <w:rPr>
            <w:noProof/>
            <w:webHidden/>
          </w:rPr>
          <w:tab/>
        </w:r>
        <w:r w:rsidR="0009127C">
          <w:rPr>
            <w:noProof/>
            <w:webHidden/>
          </w:rPr>
          <w:fldChar w:fldCharType="begin"/>
        </w:r>
        <w:r w:rsidR="0009127C">
          <w:rPr>
            <w:noProof/>
            <w:webHidden/>
          </w:rPr>
          <w:instrText xml:space="preserve"> PAGEREF _Toc8367146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0B6425BF" w14:textId="0C390A8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47" w:history="1">
        <w:r w:rsidR="0009127C" w:rsidRPr="006D36A2">
          <w:rPr>
            <w:rStyle w:val="Hyperlink"/>
            <w:noProof/>
          </w:rPr>
          <w:t>3.26.5 fullDescription property</w:t>
        </w:r>
        <w:r w:rsidR="0009127C">
          <w:rPr>
            <w:noProof/>
            <w:webHidden/>
          </w:rPr>
          <w:tab/>
        </w:r>
        <w:r w:rsidR="0009127C">
          <w:rPr>
            <w:noProof/>
            <w:webHidden/>
          </w:rPr>
          <w:fldChar w:fldCharType="begin"/>
        </w:r>
        <w:r w:rsidR="0009127C">
          <w:rPr>
            <w:noProof/>
            <w:webHidden/>
          </w:rPr>
          <w:instrText xml:space="preserve"> PAGEREF _Toc8367147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1C08BCE6" w14:textId="7ED0F90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48" w:history="1">
        <w:r w:rsidR="0009127C" w:rsidRPr="006D36A2">
          <w:rPr>
            <w:rStyle w:val="Hyperlink"/>
            <w:noProof/>
          </w:rPr>
          <w:t>3.26.6 downloadUri property</w:t>
        </w:r>
        <w:r w:rsidR="0009127C">
          <w:rPr>
            <w:noProof/>
            <w:webHidden/>
          </w:rPr>
          <w:tab/>
        </w:r>
        <w:r w:rsidR="0009127C">
          <w:rPr>
            <w:noProof/>
            <w:webHidden/>
          </w:rPr>
          <w:fldChar w:fldCharType="begin"/>
        </w:r>
        <w:r w:rsidR="0009127C">
          <w:rPr>
            <w:noProof/>
            <w:webHidden/>
          </w:rPr>
          <w:instrText xml:space="preserve"> PAGEREF _Toc8367148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164372FD" w14:textId="2EBE3EA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49" w:history="1">
        <w:r w:rsidR="0009127C" w:rsidRPr="006D36A2">
          <w:rPr>
            <w:rStyle w:val="Hyperlink"/>
            <w:noProof/>
          </w:rPr>
          <w:t>3.26.7 informationUri property</w:t>
        </w:r>
        <w:r w:rsidR="0009127C">
          <w:rPr>
            <w:noProof/>
            <w:webHidden/>
          </w:rPr>
          <w:tab/>
        </w:r>
        <w:r w:rsidR="0009127C">
          <w:rPr>
            <w:noProof/>
            <w:webHidden/>
          </w:rPr>
          <w:fldChar w:fldCharType="begin"/>
        </w:r>
        <w:r w:rsidR="0009127C">
          <w:rPr>
            <w:noProof/>
            <w:webHidden/>
          </w:rPr>
          <w:instrText xml:space="preserve"> PAGEREF _Toc8367149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349F0690" w14:textId="69EDCBCD" w:rsidR="0009127C" w:rsidRDefault="00272096">
      <w:pPr>
        <w:pStyle w:val="TOC2"/>
        <w:tabs>
          <w:tab w:val="right" w:leader="dot" w:pos="9350"/>
        </w:tabs>
        <w:rPr>
          <w:rFonts w:asciiTheme="minorHAnsi" w:eastAsiaTheme="minorEastAsia" w:hAnsiTheme="minorHAnsi" w:cstheme="minorBidi"/>
          <w:noProof/>
          <w:sz w:val="22"/>
          <w:szCs w:val="22"/>
        </w:rPr>
      </w:pPr>
      <w:hyperlink w:anchor="_Toc8367150" w:history="1">
        <w:r w:rsidR="0009127C" w:rsidRPr="006D36A2">
          <w:rPr>
            <w:rStyle w:val="Hyperlink"/>
            <w:noProof/>
          </w:rPr>
          <w:t>3.27 result object</w:t>
        </w:r>
        <w:r w:rsidR="0009127C">
          <w:rPr>
            <w:noProof/>
            <w:webHidden/>
          </w:rPr>
          <w:tab/>
        </w:r>
        <w:r w:rsidR="0009127C">
          <w:rPr>
            <w:noProof/>
            <w:webHidden/>
          </w:rPr>
          <w:fldChar w:fldCharType="begin"/>
        </w:r>
        <w:r w:rsidR="0009127C">
          <w:rPr>
            <w:noProof/>
            <w:webHidden/>
          </w:rPr>
          <w:instrText xml:space="preserve"> PAGEREF _Toc8367150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53CB940F" w14:textId="682CFDA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51" w:history="1">
        <w:r w:rsidR="0009127C" w:rsidRPr="006D36A2">
          <w:rPr>
            <w:rStyle w:val="Hyperlink"/>
            <w:noProof/>
          </w:rPr>
          <w:t>3.27.1 General</w:t>
        </w:r>
        <w:r w:rsidR="0009127C">
          <w:rPr>
            <w:noProof/>
            <w:webHidden/>
          </w:rPr>
          <w:tab/>
        </w:r>
        <w:r w:rsidR="0009127C">
          <w:rPr>
            <w:noProof/>
            <w:webHidden/>
          </w:rPr>
          <w:fldChar w:fldCharType="begin"/>
        </w:r>
        <w:r w:rsidR="0009127C">
          <w:rPr>
            <w:noProof/>
            <w:webHidden/>
          </w:rPr>
          <w:instrText xml:space="preserve"> PAGEREF _Toc8367151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hyperlink>
    </w:p>
    <w:p w14:paraId="43FBE3CF" w14:textId="29A1124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52" w:history="1">
        <w:r w:rsidR="0009127C" w:rsidRPr="006D36A2">
          <w:rPr>
            <w:rStyle w:val="Hyperlink"/>
            <w:noProof/>
          </w:rPr>
          <w:t>3.27.2 Distinguishing logically identical from logically distinct results</w:t>
        </w:r>
        <w:r w:rsidR="0009127C">
          <w:rPr>
            <w:noProof/>
            <w:webHidden/>
          </w:rPr>
          <w:tab/>
        </w:r>
        <w:r w:rsidR="0009127C">
          <w:rPr>
            <w:noProof/>
            <w:webHidden/>
          </w:rPr>
          <w:fldChar w:fldCharType="begin"/>
        </w:r>
        <w:r w:rsidR="0009127C">
          <w:rPr>
            <w:noProof/>
            <w:webHidden/>
          </w:rPr>
          <w:instrText xml:space="preserve"> PAGEREF _Toc8367152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315F464E" w14:textId="609BFDD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53" w:history="1">
        <w:r w:rsidR="0009127C" w:rsidRPr="006D36A2">
          <w:rPr>
            <w:rStyle w:val="Hyperlink"/>
            <w:noProof/>
          </w:rPr>
          <w:t>3.27.3 guid property</w:t>
        </w:r>
        <w:r w:rsidR="0009127C">
          <w:rPr>
            <w:noProof/>
            <w:webHidden/>
          </w:rPr>
          <w:tab/>
        </w:r>
        <w:r w:rsidR="0009127C">
          <w:rPr>
            <w:noProof/>
            <w:webHidden/>
          </w:rPr>
          <w:fldChar w:fldCharType="begin"/>
        </w:r>
        <w:r w:rsidR="0009127C">
          <w:rPr>
            <w:noProof/>
            <w:webHidden/>
          </w:rPr>
          <w:instrText xml:space="preserve"> PAGEREF _Toc8367153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2F18EA77" w14:textId="7DE2EC1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54" w:history="1">
        <w:r w:rsidR="0009127C" w:rsidRPr="006D36A2">
          <w:rPr>
            <w:rStyle w:val="Hyperlink"/>
            <w:noProof/>
          </w:rPr>
          <w:t>3.27.4 correlationGuid property</w:t>
        </w:r>
        <w:r w:rsidR="0009127C">
          <w:rPr>
            <w:noProof/>
            <w:webHidden/>
          </w:rPr>
          <w:tab/>
        </w:r>
        <w:r w:rsidR="0009127C">
          <w:rPr>
            <w:noProof/>
            <w:webHidden/>
          </w:rPr>
          <w:fldChar w:fldCharType="begin"/>
        </w:r>
        <w:r w:rsidR="0009127C">
          <w:rPr>
            <w:noProof/>
            <w:webHidden/>
          </w:rPr>
          <w:instrText xml:space="preserve"> PAGEREF _Toc8367154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hyperlink>
    </w:p>
    <w:p w14:paraId="69E79FAF" w14:textId="1DC4273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55" w:history="1">
        <w:r w:rsidR="0009127C" w:rsidRPr="006D36A2">
          <w:rPr>
            <w:rStyle w:val="Hyperlink"/>
            <w:noProof/>
          </w:rPr>
          <w:t>3.27.5 ruleId property</w:t>
        </w:r>
        <w:r w:rsidR="0009127C">
          <w:rPr>
            <w:noProof/>
            <w:webHidden/>
          </w:rPr>
          <w:tab/>
        </w:r>
        <w:r w:rsidR="0009127C">
          <w:rPr>
            <w:noProof/>
            <w:webHidden/>
          </w:rPr>
          <w:fldChar w:fldCharType="begin"/>
        </w:r>
        <w:r w:rsidR="0009127C">
          <w:rPr>
            <w:noProof/>
            <w:webHidden/>
          </w:rPr>
          <w:instrText xml:space="preserve"> PAGEREF _Toc8367155 \h </w:instrText>
        </w:r>
        <w:r w:rsidR="0009127C">
          <w:rPr>
            <w:noProof/>
            <w:webHidden/>
          </w:rPr>
        </w:r>
        <w:r w:rsidR="0009127C">
          <w:rPr>
            <w:noProof/>
            <w:webHidden/>
          </w:rPr>
          <w:fldChar w:fldCharType="separate"/>
        </w:r>
        <w:r w:rsidR="0009127C">
          <w:rPr>
            <w:noProof/>
            <w:webHidden/>
          </w:rPr>
          <w:t>101</w:t>
        </w:r>
        <w:r w:rsidR="0009127C">
          <w:rPr>
            <w:noProof/>
            <w:webHidden/>
          </w:rPr>
          <w:fldChar w:fldCharType="end"/>
        </w:r>
      </w:hyperlink>
    </w:p>
    <w:p w14:paraId="75E5EF36" w14:textId="19FF11B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56" w:history="1">
        <w:r w:rsidR="0009127C" w:rsidRPr="006D36A2">
          <w:rPr>
            <w:rStyle w:val="Hyperlink"/>
            <w:noProof/>
          </w:rPr>
          <w:t>3.27.6 ruleIndex property</w:t>
        </w:r>
        <w:r w:rsidR="0009127C">
          <w:rPr>
            <w:noProof/>
            <w:webHidden/>
          </w:rPr>
          <w:tab/>
        </w:r>
        <w:r w:rsidR="0009127C">
          <w:rPr>
            <w:noProof/>
            <w:webHidden/>
          </w:rPr>
          <w:fldChar w:fldCharType="begin"/>
        </w:r>
        <w:r w:rsidR="0009127C">
          <w:rPr>
            <w:noProof/>
            <w:webHidden/>
          </w:rPr>
          <w:instrText xml:space="preserve"> PAGEREF _Toc8367156 \h </w:instrText>
        </w:r>
        <w:r w:rsidR="0009127C">
          <w:rPr>
            <w:noProof/>
            <w:webHidden/>
          </w:rPr>
        </w:r>
        <w:r w:rsidR="0009127C">
          <w:rPr>
            <w:noProof/>
            <w:webHidden/>
          </w:rPr>
          <w:fldChar w:fldCharType="separate"/>
        </w:r>
        <w:r w:rsidR="0009127C">
          <w:rPr>
            <w:noProof/>
            <w:webHidden/>
          </w:rPr>
          <w:t>102</w:t>
        </w:r>
        <w:r w:rsidR="0009127C">
          <w:rPr>
            <w:noProof/>
            <w:webHidden/>
          </w:rPr>
          <w:fldChar w:fldCharType="end"/>
        </w:r>
      </w:hyperlink>
    </w:p>
    <w:p w14:paraId="1116E760" w14:textId="7F9BF53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57" w:history="1">
        <w:r w:rsidR="0009127C" w:rsidRPr="006D36A2">
          <w:rPr>
            <w:rStyle w:val="Hyperlink"/>
            <w:noProof/>
          </w:rPr>
          <w:t>3.27.7 rule property</w:t>
        </w:r>
        <w:r w:rsidR="0009127C">
          <w:rPr>
            <w:noProof/>
            <w:webHidden/>
          </w:rPr>
          <w:tab/>
        </w:r>
        <w:r w:rsidR="0009127C">
          <w:rPr>
            <w:noProof/>
            <w:webHidden/>
          </w:rPr>
          <w:fldChar w:fldCharType="begin"/>
        </w:r>
        <w:r w:rsidR="0009127C">
          <w:rPr>
            <w:noProof/>
            <w:webHidden/>
          </w:rPr>
          <w:instrText xml:space="preserve"> PAGEREF _Toc8367157 \h </w:instrText>
        </w:r>
        <w:r w:rsidR="0009127C">
          <w:rPr>
            <w:noProof/>
            <w:webHidden/>
          </w:rPr>
        </w:r>
        <w:r w:rsidR="0009127C">
          <w:rPr>
            <w:noProof/>
            <w:webHidden/>
          </w:rPr>
          <w:fldChar w:fldCharType="separate"/>
        </w:r>
        <w:r w:rsidR="0009127C">
          <w:rPr>
            <w:noProof/>
            <w:webHidden/>
          </w:rPr>
          <w:t>102</w:t>
        </w:r>
        <w:r w:rsidR="0009127C">
          <w:rPr>
            <w:noProof/>
            <w:webHidden/>
          </w:rPr>
          <w:fldChar w:fldCharType="end"/>
        </w:r>
      </w:hyperlink>
    </w:p>
    <w:p w14:paraId="36B711FC" w14:textId="5774268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58" w:history="1">
        <w:r w:rsidR="0009127C" w:rsidRPr="006D36A2">
          <w:rPr>
            <w:rStyle w:val="Hyperlink"/>
            <w:noProof/>
          </w:rPr>
          <w:t>3.27.8 taxa property</w:t>
        </w:r>
        <w:r w:rsidR="0009127C">
          <w:rPr>
            <w:noProof/>
            <w:webHidden/>
          </w:rPr>
          <w:tab/>
        </w:r>
        <w:r w:rsidR="0009127C">
          <w:rPr>
            <w:noProof/>
            <w:webHidden/>
          </w:rPr>
          <w:fldChar w:fldCharType="begin"/>
        </w:r>
        <w:r w:rsidR="0009127C">
          <w:rPr>
            <w:noProof/>
            <w:webHidden/>
          </w:rPr>
          <w:instrText xml:space="preserve"> PAGEREF _Toc8367158 \h </w:instrText>
        </w:r>
        <w:r w:rsidR="0009127C">
          <w:rPr>
            <w:noProof/>
            <w:webHidden/>
          </w:rPr>
        </w:r>
        <w:r w:rsidR="0009127C">
          <w:rPr>
            <w:noProof/>
            <w:webHidden/>
          </w:rPr>
          <w:fldChar w:fldCharType="separate"/>
        </w:r>
        <w:r w:rsidR="0009127C">
          <w:rPr>
            <w:noProof/>
            <w:webHidden/>
          </w:rPr>
          <w:t>103</w:t>
        </w:r>
        <w:r w:rsidR="0009127C">
          <w:rPr>
            <w:noProof/>
            <w:webHidden/>
          </w:rPr>
          <w:fldChar w:fldCharType="end"/>
        </w:r>
      </w:hyperlink>
    </w:p>
    <w:p w14:paraId="2839CEA9" w14:textId="2DA0EFD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59" w:history="1">
        <w:r w:rsidR="0009127C" w:rsidRPr="006D36A2">
          <w:rPr>
            <w:rStyle w:val="Hyperlink"/>
            <w:noProof/>
          </w:rPr>
          <w:t>3.27.9 kind property</w:t>
        </w:r>
        <w:r w:rsidR="0009127C">
          <w:rPr>
            <w:noProof/>
            <w:webHidden/>
          </w:rPr>
          <w:tab/>
        </w:r>
        <w:r w:rsidR="0009127C">
          <w:rPr>
            <w:noProof/>
            <w:webHidden/>
          </w:rPr>
          <w:fldChar w:fldCharType="begin"/>
        </w:r>
        <w:r w:rsidR="0009127C">
          <w:rPr>
            <w:noProof/>
            <w:webHidden/>
          </w:rPr>
          <w:instrText xml:space="preserve"> PAGEREF _Toc8367159 \h </w:instrText>
        </w:r>
        <w:r w:rsidR="0009127C">
          <w:rPr>
            <w:noProof/>
            <w:webHidden/>
          </w:rPr>
        </w:r>
        <w:r w:rsidR="0009127C">
          <w:rPr>
            <w:noProof/>
            <w:webHidden/>
          </w:rPr>
          <w:fldChar w:fldCharType="separate"/>
        </w:r>
        <w:r w:rsidR="0009127C">
          <w:rPr>
            <w:noProof/>
            <w:webHidden/>
          </w:rPr>
          <w:t>105</w:t>
        </w:r>
        <w:r w:rsidR="0009127C">
          <w:rPr>
            <w:noProof/>
            <w:webHidden/>
          </w:rPr>
          <w:fldChar w:fldCharType="end"/>
        </w:r>
      </w:hyperlink>
    </w:p>
    <w:p w14:paraId="4CB9E244" w14:textId="168F4DD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60" w:history="1">
        <w:r w:rsidR="0009127C" w:rsidRPr="006D36A2">
          <w:rPr>
            <w:rStyle w:val="Hyperlink"/>
            <w:noProof/>
          </w:rPr>
          <w:t>3.27.10 level property</w:t>
        </w:r>
        <w:r w:rsidR="0009127C">
          <w:rPr>
            <w:noProof/>
            <w:webHidden/>
          </w:rPr>
          <w:tab/>
        </w:r>
        <w:r w:rsidR="0009127C">
          <w:rPr>
            <w:noProof/>
            <w:webHidden/>
          </w:rPr>
          <w:fldChar w:fldCharType="begin"/>
        </w:r>
        <w:r w:rsidR="0009127C">
          <w:rPr>
            <w:noProof/>
            <w:webHidden/>
          </w:rPr>
          <w:instrText xml:space="preserve"> PAGEREF _Toc8367160 \h </w:instrText>
        </w:r>
        <w:r w:rsidR="0009127C">
          <w:rPr>
            <w:noProof/>
            <w:webHidden/>
          </w:rPr>
        </w:r>
        <w:r w:rsidR="0009127C">
          <w:rPr>
            <w:noProof/>
            <w:webHidden/>
          </w:rPr>
          <w:fldChar w:fldCharType="separate"/>
        </w:r>
        <w:r w:rsidR="0009127C">
          <w:rPr>
            <w:noProof/>
            <w:webHidden/>
          </w:rPr>
          <w:t>106</w:t>
        </w:r>
        <w:r w:rsidR="0009127C">
          <w:rPr>
            <w:noProof/>
            <w:webHidden/>
          </w:rPr>
          <w:fldChar w:fldCharType="end"/>
        </w:r>
      </w:hyperlink>
    </w:p>
    <w:p w14:paraId="122A1F60" w14:textId="06513A4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61" w:history="1">
        <w:r w:rsidR="0009127C" w:rsidRPr="006D36A2">
          <w:rPr>
            <w:rStyle w:val="Hyperlink"/>
            <w:noProof/>
          </w:rPr>
          <w:t>3.27.11 message property</w:t>
        </w:r>
        <w:r w:rsidR="0009127C">
          <w:rPr>
            <w:noProof/>
            <w:webHidden/>
          </w:rPr>
          <w:tab/>
        </w:r>
        <w:r w:rsidR="0009127C">
          <w:rPr>
            <w:noProof/>
            <w:webHidden/>
          </w:rPr>
          <w:fldChar w:fldCharType="begin"/>
        </w:r>
        <w:r w:rsidR="0009127C">
          <w:rPr>
            <w:noProof/>
            <w:webHidden/>
          </w:rPr>
          <w:instrText xml:space="preserve"> PAGEREF _Toc8367161 \h </w:instrText>
        </w:r>
        <w:r w:rsidR="0009127C">
          <w:rPr>
            <w:noProof/>
            <w:webHidden/>
          </w:rPr>
        </w:r>
        <w:r w:rsidR="0009127C">
          <w:rPr>
            <w:noProof/>
            <w:webHidden/>
          </w:rPr>
          <w:fldChar w:fldCharType="separate"/>
        </w:r>
        <w:r w:rsidR="0009127C">
          <w:rPr>
            <w:noProof/>
            <w:webHidden/>
          </w:rPr>
          <w:t>107</w:t>
        </w:r>
        <w:r w:rsidR="0009127C">
          <w:rPr>
            <w:noProof/>
            <w:webHidden/>
          </w:rPr>
          <w:fldChar w:fldCharType="end"/>
        </w:r>
      </w:hyperlink>
    </w:p>
    <w:p w14:paraId="75026317" w14:textId="0E496A3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62" w:history="1">
        <w:r w:rsidR="0009127C" w:rsidRPr="006D36A2">
          <w:rPr>
            <w:rStyle w:val="Hyperlink"/>
            <w:noProof/>
          </w:rPr>
          <w:t>3.27.12 locations property</w:t>
        </w:r>
        <w:r w:rsidR="0009127C">
          <w:rPr>
            <w:noProof/>
            <w:webHidden/>
          </w:rPr>
          <w:tab/>
        </w:r>
        <w:r w:rsidR="0009127C">
          <w:rPr>
            <w:noProof/>
            <w:webHidden/>
          </w:rPr>
          <w:fldChar w:fldCharType="begin"/>
        </w:r>
        <w:r w:rsidR="0009127C">
          <w:rPr>
            <w:noProof/>
            <w:webHidden/>
          </w:rPr>
          <w:instrText xml:space="preserve"> PAGEREF _Toc8367162 \h </w:instrText>
        </w:r>
        <w:r w:rsidR="0009127C">
          <w:rPr>
            <w:noProof/>
            <w:webHidden/>
          </w:rPr>
        </w:r>
        <w:r w:rsidR="0009127C">
          <w:rPr>
            <w:noProof/>
            <w:webHidden/>
          </w:rPr>
          <w:fldChar w:fldCharType="separate"/>
        </w:r>
        <w:r w:rsidR="0009127C">
          <w:rPr>
            <w:noProof/>
            <w:webHidden/>
          </w:rPr>
          <w:t>108</w:t>
        </w:r>
        <w:r w:rsidR="0009127C">
          <w:rPr>
            <w:noProof/>
            <w:webHidden/>
          </w:rPr>
          <w:fldChar w:fldCharType="end"/>
        </w:r>
      </w:hyperlink>
    </w:p>
    <w:p w14:paraId="77A0528D" w14:textId="361AB23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63" w:history="1">
        <w:r w:rsidR="0009127C" w:rsidRPr="006D36A2">
          <w:rPr>
            <w:rStyle w:val="Hyperlink"/>
            <w:noProof/>
          </w:rPr>
          <w:t>3.27.13 analysisTarget property</w:t>
        </w:r>
        <w:r w:rsidR="0009127C">
          <w:rPr>
            <w:noProof/>
            <w:webHidden/>
          </w:rPr>
          <w:tab/>
        </w:r>
        <w:r w:rsidR="0009127C">
          <w:rPr>
            <w:noProof/>
            <w:webHidden/>
          </w:rPr>
          <w:fldChar w:fldCharType="begin"/>
        </w:r>
        <w:r w:rsidR="0009127C">
          <w:rPr>
            <w:noProof/>
            <w:webHidden/>
          </w:rPr>
          <w:instrText xml:space="preserve"> PAGEREF _Toc8367163 \h </w:instrText>
        </w:r>
        <w:r w:rsidR="0009127C">
          <w:rPr>
            <w:noProof/>
            <w:webHidden/>
          </w:rPr>
        </w:r>
        <w:r w:rsidR="0009127C">
          <w:rPr>
            <w:noProof/>
            <w:webHidden/>
          </w:rPr>
          <w:fldChar w:fldCharType="separate"/>
        </w:r>
        <w:r w:rsidR="0009127C">
          <w:rPr>
            <w:noProof/>
            <w:webHidden/>
          </w:rPr>
          <w:t>109</w:t>
        </w:r>
        <w:r w:rsidR="0009127C">
          <w:rPr>
            <w:noProof/>
            <w:webHidden/>
          </w:rPr>
          <w:fldChar w:fldCharType="end"/>
        </w:r>
      </w:hyperlink>
    </w:p>
    <w:p w14:paraId="5C8BEC53" w14:textId="193BE91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64" w:history="1">
        <w:r w:rsidR="0009127C" w:rsidRPr="006D36A2">
          <w:rPr>
            <w:rStyle w:val="Hyperlink"/>
            <w:noProof/>
          </w:rPr>
          <w:t>3.27.14 webRequest property</w:t>
        </w:r>
        <w:r w:rsidR="0009127C">
          <w:rPr>
            <w:noProof/>
            <w:webHidden/>
          </w:rPr>
          <w:tab/>
        </w:r>
        <w:r w:rsidR="0009127C">
          <w:rPr>
            <w:noProof/>
            <w:webHidden/>
          </w:rPr>
          <w:fldChar w:fldCharType="begin"/>
        </w:r>
        <w:r w:rsidR="0009127C">
          <w:rPr>
            <w:noProof/>
            <w:webHidden/>
          </w:rPr>
          <w:instrText xml:space="preserve"> PAGEREF _Toc8367164 \h </w:instrText>
        </w:r>
        <w:r w:rsidR="0009127C">
          <w:rPr>
            <w:noProof/>
            <w:webHidden/>
          </w:rPr>
        </w:r>
        <w:r w:rsidR="0009127C">
          <w:rPr>
            <w:noProof/>
            <w:webHidden/>
          </w:rPr>
          <w:fldChar w:fldCharType="separate"/>
        </w:r>
        <w:r w:rsidR="0009127C">
          <w:rPr>
            <w:noProof/>
            <w:webHidden/>
          </w:rPr>
          <w:t>109</w:t>
        </w:r>
        <w:r w:rsidR="0009127C">
          <w:rPr>
            <w:noProof/>
            <w:webHidden/>
          </w:rPr>
          <w:fldChar w:fldCharType="end"/>
        </w:r>
      </w:hyperlink>
    </w:p>
    <w:p w14:paraId="7EF604CA" w14:textId="0CDE260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65" w:history="1">
        <w:r w:rsidR="0009127C" w:rsidRPr="006D36A2">
          <w:rPr>
            <w:rStyle w:val="Hyperlink"/>
            <w:noProof/>
          </w:rPr>
          <w:t>3.27.15 webResponse property</w:t>
        </w:r>
        <w:r w:rsidR="0009127C">
          <w:rPr>
            <w:noProof/>
            <w:webHidden/>
          </w:rPr>
          <w:tab/>
        </w:r>
        <w:r w:rsidR="0009127C">
          <w:rPr>
            <w:noProof/>
            <w:webHidden/>
          </w:rPr>
          <w:fldChar w:fldCharType="begin"/>
        </w:r>
        <w:r w:rsidR="0009127C">
          <w:rPr>
            <w:noProof/>
            <w:webHidden/>
          </w:rPr>
          <w:instrText xml:space="preserve"> PAGEREF _Toc8367165 \h </w:instrText>
        </w:r>
        <w:r w:rsidR="0009127C">
          <w:rPr>
            <w:noProof/>
            <w:webHidden/>
          </w:rPr>
        </w:r>
        <w:r w:rsidR="0009127C">
          <w:rPr>
            <w:noProof/>
            <w:webHidden/>
          </w:rPr>
          <w:fldChar w:fldCharType="separate"/>
        </w:r>
        <w:r w:rsidR="0009127C">
          <w:rPr>
            <w:noProof/>
            <w:webHidden/>
          </w:rPr>
          <w:t>110</w:t>
        </w:r>
        <w:r w:rsidR="0009127C">
          <w:rPr>
            <w:noProof/>
            <w:webHidden/>
          </w:rPr>
          <w:fldChar w:fldCharType="end"/>
        </w:r>
      </w:hyperlink>
    </w:p>
    <w:p w14:paraId="3F22B504" w14:textId="15E6CBA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66" w:history="1">
        <w:r w:rsidR="0009127C" w:rsidRPr="006D36A2">
          <w:rPr>
            <w:rStyle w:val="Hyperlink"/>
            <w:noProof/>
          </w:rPr>
          <w:t>3.27.16 fingerprints property</w:t>
        </w:r>
        <w:r w:rsidR="0009127C">
          <w:rPr>
            <w:noProof/>
            <w:webHidden/>
          </w:rPr>
          <w:tab/>
        </w:r>
        <w:r w:rsidR="0009127C">
          <w:rPr>
            <w:noProof/>
            <w:webHidden/>
          </w:rPr>
          <w:fldChar w:fldCharType="begin"/>
        </w:r>
        <w:r w:rsidR="0009127C">
          <w:rPr>
            <w:noProof/>
            <w:webHidden/>
          </w:rPr>
          <w:instrText xml:space="preserve"> PAGEREF _Toc8367166 \h </w:instrText>
        </w:r>
        <w:r w:rsidR="0009127C">
          <w:rPr>
            <w:noProof/>
            <w:webHidden/>
          </w:rPr>
        </w:r>
        <w:r w:rsidR="0009127C">
          <w:rPr>
            <w:noProof/>
            <w:webHidden/>
          </w:rPr>
          <w:fldChar w:fldCharType="separate"/>
        </w:r>
        <w:r w:rsidR="0009127C">
          <w:rPr>
            <w:noProof/>
            <w:webHidden/>
          </w:rPr>
          <w:t>110</w:t>
        </w:r>
        <w:r w:rsidR="0009127C">
          <w:rPr>
            <w:noProof/>
            <w:webHidden/>
          </w:rPr>
          <w:fldChar w:fldCharType="end"/>
        </w:r>
      </w:hyperlink>
    </w:p>
    <w:p w14:paraId="31872934" w14:textId="374FE82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67" w:history="1">
        <w:r w:rsidR="0009127C" w:rsidRPr="006D36A2">
          <w:rPr>
            <w:rStyle w:val="Hyperlink"/>
            <w:noProof/>
          </w:rPr>
          <w:t>3.27.17 partialFingerprints property</w:t>
        </w:r>
        <w:r w:rsidR="0009127C">
          <w:rPr>
            <w:noProof/>
            <w:webHidden/>
          </w:rPr>
          <w:tab/>
        </w:r>
        <w:r w:rsidR="0009127C">
          <w:rPr>
            <w:noProof/>
            <w:webHidden/>
          </w:rPr>
          <w:fldChar w:fldCharType="begin"/>
        </w:r>
        <w:r w:rsidR="0009127C">
          <w:rPr>
            <w:noProof/>
            <w:webHidden/>
          </w:rPr>
          <w:instrText xml:space="preserve"> PAGEREF _Toc8367167 \h </w:instrText>
        </w:r>
        <w:r w:rsidR="0009127C">
          <w:rPr>
            <w:noProof/>
            <w:webHidden/>
          </w:rPr>
        </w:r>
        <w:r w:rsidR="0009127C">
          <w:rPr>
            <w:noProof/>
            <w:webHidden/>
          </w:rPr>
          <w:fldChar w:fldCharType="separate"/>
        </w:r>
        <w:r w:rsidR="0009127C">
          <w:rPr>
            <w:noProof/>
            <w:webHidden/>
          </w:rPr>
          <w:t>111</w:t>
        </w:r>
        <w:r w:rsidR="0009127C">
          <w:rPr>
            <w:noProof/>
            <w:webHidden/>
          </w:rPr>
          <w:fldChar w:fldCharType="end"/>
        </w:r>
      </w:hyperlink>
    </w:p>
    <w:p w14:paraId="2944860F" w14:textId="329BAFD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68" w:history="1">
        <w:r w:rsidR="0009127C" w:rsidRPr="006D36A2">
          <w:rPr>
            <w:rStyle w:val="Hyperlink"/>
            <w:noProof/>
          </w:rPr>
          <w:t>3.27.18 codeFlows property</w:t>
        </w:r>
        <w:r w:rsidR="0009127C">
          <w:rPr>
            <w:noProof/>
            <w:webHidden/>
          </w:rPr>
          <w:tab/>
        </w:r>
        <w:r w:rsidR="0009127C">
          <w:rPr>
            <w:noProof/>
            <w:webHidden/>
          </w:rPr>
          <w:fldChar w:fldCharType="begin"/>
        </w:r>
        <w:r w:rsidR="0009127C">
          <w:rPr>
            <w:noProof/>
            <w:webHidden/>
          </w:rPr>
          <w:instrText xml:space="preserve"> PAGEREF _Toc8367168 \h </w:instrText>
        </w:r>
        <w:r w:rsidR="0009127C">
          <w:rPr>
            <w:noProof/>
            <w:webHidden/>
          </w:rPr>
        </w:r>
        <w:r w:rsidR="0009127C">
          <w:rPr>
            <w:noProof/>
            <w:webHidden/>
          </w:rPr>
          <w:fldChar w:fldCharType="separate"/>
        </w:r>
        <w:r w:rsidR="0009127C">
          <w:rPr>
            <w:noProof/>
            <w:webHidden/>
          </w:rPr>
          <w:t>112</w:t>
        </w:r>
        <w:r w:rsidR="0009127C">
          <w:rPr>
            <w:noProof/>
            <w:webHidden/>
          </w:rPr>
          <w:fldChar w:fldCharType="end"/>
        </w:r>
      </w:hyperlink>
    </w:p>
    <w:p w14:paraId="44D7C2F1" w14:textId="7C0363B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69" w:history="1">
        <w:r w:rsidR="0009127C" w:rsidRPr="006D36A2">
          <w:rPr>
            <w:rStyle w:val="Hyperlink"/>
            <w:noProof/>
          </w:rPr>
          <w:t>3.27.19 graphs property</w:t>
        </w:r>
        <w:r w:rsidR="0009127C">
          <w:rPr>
            <w:noProof/>
            <w:webHidden/>
          </w:rPr>
          <w:tab/>
        </w:r>
        <w:r w:rsidR="0009127C">
          <w:rPr>
            <w:noProof/>
            <w:webHidden/>
          </w:rPr>
          <w:fldChar w:fldCharType="begin"/>
        </w:r>
        <w:r w:rsidR="0009127C">
          <w:rPr>
            <w:noProof/>
            <w:webHidden/>
          </w:rPr>
          <w:instrText xml:space="preserve"> PAGEREF _Toc8367169 \h </w:instrText>
        </w:r>
        <w:r w:rsidR="0009127C">
          <w:rPr>
            <w:noProof/>
            <w:webHidden/>
          </w:rPr>
        </w:r>
        <w:r w:rsidR="0009127C">
          <w:rPr>
            <w:noProof/>
            <w:webHidden/>
          </w:rPr>
          <w:fldChar w:fldCharType="separate"/>
        </w:r>
        <w:r w:rsidR="0009127C">
          <w:rPr>
            <w:noProof/>
            <w:webHidden/>
          </w:rPr>
          <w:t>112</w:t>
        </w:r>
        <w:r w:rsidR="0009127C">
          <w:rPr>
            <w:noProof/>
            <w:webHidden/>
          </w:rPr>
          <w:fldChar w:fldCharType="end"/>
        </w:r>
      </w:hyperlink>
    </w:p>
    <w:p w14:paraId="245E7B0F" w14:textId="4137ED7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70" w:history="1">
        <w:r w:rsidR="0009127C" w:rsidRPr="006D36A2">
          <w:rPr>
            <w:rStyle w:val="Hyperlink"/>
            <w:noProof/>
          </w:rPr>
          <w:t>3.27.20 graphTraversals property</w:t>
        </w:r>
        <w:r w:rsidR="0009127C">
          <w:rPr>
            <w:noProof/>
            <w:webHidden/>
          </w:rPr>
          <w:tab/>
        </w:r>
        <w:r w:rsidR="0009127C">
          <w:rPr>
            <w:noProof/>
            <w:webHidden/>
          </w:rPr>
          <w:fldChar w:fldCharType="begin"/>
        </w:r>
        <w:r w:rsidR="0009127C">
          <w:rPr>
            <w:noProof/>
            <w:webHidden/>
          </w:rPr>
          <w:instrText xml:space="preserve"> PAGEREF _Toc8367170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57A3AA51" w14:textId="76BB63A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71" w:history="1">
        <w:r w:rsidR="0009127C" w:rsidRPr="006D36A2">
          <w:rPr>
            <w:rStyle w:val="Hyperlink"/>
            <w:noProof/>
          </w:rPr>
          <w:t>3.27.21 stacks property</w:t>
        </w:r>
        <w:r w:rsidR="0009127C">
          <w:rPr>
            <w:noProof/>
            <w:webHidden/>
          </w:rPr>
          <w:tab/>
        </w:r>
        <w:r w:rsidR="0009127C">
          <w:rPr>
            <w:noProof/>
            <w:webHidden/>
          </w:rPr>
          <w:fldChar w:fldCharType="begin"/>
        </w:r>
        <w:r w:rsidR="0009127C">
          <w:rPr>
            <w:noProof/>
            <w:webHidden/>
          </w:rPr>
          <w:instrText xml:space="preserve"> PAGEREF _Toc8367171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3CC9C449" w14:textId="488BF50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72" w:history="1">
        <w:r w:rsidR="0009127C" w:rsidRPr="006D36A2">
          <w:rPr>
            <w:rStyle w:val="Hyperlink"/>
            <w:noProof/>
          </w:rPr>
          <w:t>3.27.22 relatedLocations property</w:t>
        </w:r>
        <w:r w:rsidR="0009127C">
          <w:rPr>
            <w:noProof/>
            <w:webHidden/>
          </w:rPr>
          <w:tab/>
        </w:r>
        <w:r w:rsidR="0009127C">
          <w:rPr>
            <w:noProof/>
            <w:webHidden/>
          </w:rPr>
          <w:fldChar w:fldCharType="begin"/>
        </w:r>
        <w:r w:rsidR="0009127C">
          <w:rPr>
            <w:noProof/>
            <w:webHidden/>
          </w:rPr>
          <w:instrText xml:space="preserve"> PAGEREF _Toc8367172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hyperlink>
    </w:p>
    <w:p w14:paraId="237BFCB6" w14:textId="1B48A2A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73" w:history="1">
        <w:r w:rsidR="0009127C" w:rsidRPr="006D36A2">
          <w:rPr>
            <w:rStyle w:val="Hyperlink"/>
            <w:noProof/>
          </w:rPr>
          <w:t>3.27.23 suppressions property</w:t>
        </w:r>
        <w:r w:rsidR="0009127C">
          <w:rPr>
            <w:noProof/>
            <w:webHidden/>
          </w:rPr>
          <w:tab/>
        </w:r>
        <w:r w:rsidR="0009127C">
          <w:rPr>
            <w:noProof/>
            <w:webHidden/>
          </w:rPr>
          <w:fldChar w:fldCharType="begin"/>
        </w:r>
        <w:r w:rsidR="0009127C">
          <w:rPr>
            <w:noProof/>
            <w:webHidden/>
          </w:rPr>
          <w:instrText xml:space="preserve"> PAGEREF _Toc8367173 \h </w:instrText>
        </w:r>
        <w:r w:rsidR="0009127C">
          <w:rPr>
            <w:noProof/>
            <w:webHidden/>
          </w:rPr>
        </w:r>
        <w:r w:rsidR="0009127C">
          <w:rPr>
            <w:noProof/>
            <w:webHidden/>
          </w:rPr>
          <w:fldChar w:fldCharType="separate"/>
        </w:r>
        <w:r w:rsidR="0009127C">
          <w:rPr>
            <w:noProof/>
            <w:webHidden/>
          </w:rPr>
          <w:t>114</w:t>
        </w:r>
        <w:r w:rsidR="0009127C">
          <w:rPr>
            <w:noProof/>
            <w:webHidden/>
          </w:rPr>
          <w:fldChar w:fldCharType="end"/>
        </w:r>
      </w:hyperlink>
    </w:p>
    <w:p w14:paraId="669AA3F0" w14:textId="228BD04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74" w:history="1">
        <w:r w:rsidR="0009127C" w:rsidRPr="006D36A2">
          <w:rPr>
            <w:rStyle w:val="Hyperlink"/>
            <w:noProof/>
          </w:rPr>
          <w:t>3.27.24 baselineState property</w:t>
        </w:r>
        <w:r w:rsidR="0009127C">
          <w:rPr>
            <w:noProof/>
            <w:webHidden/>
          </w:rPr>
          <w:tab/>
        </w:r>
        <w:r w:rsidR="0009127C">
          <w:rPr>
            <w:noProof/>
            <w:webHidden/>
          </w:rPr>
          <w:fldChar w:fldCharType="begin"/>
        </w:r>
        <w:r w:rsidR="0009127C">
          <w:rPr>
            <w:noProof/>
            <w:webHidden/>
          </w:rPr>
          <w:instrText xml:space="preserve"> PAGEREF _Toc8367174 \h </w:instrText>
        </w:r>
        <w:r w:rsidR="0009127C">
          <w:rPr>
            <w:noProof/>
            <w:webHidden/>
          </w:rPr>
        </w:r>
        <w:r w:rsidR="0009127C">
          <w:rPr>
            <w:noProof/>
            <w:webHidden/>
          </w:rPr>
          <w:fldChar w:fldCharType="separate"/>
        </w:r>
        <w:r w:rsidR="0009127C">
          <w:rPr>
            <w:noProof/>
            <w:webHidden/>
          </w:rPr>
          <w:t>114</w:t>
        </w:r>
        <w:r w:rsidR="0009127C">
          <w:rPr>
            <w:noProof/>
            <w:webHidden/>
          </w:rPr>
          <w:fldChar w:fldCharType="end"/>
        </w:r>
      </w:hyperlink>
    </w:p>
    <w:p w14:paraId="55901583" w14:textId="7E07D63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75" w:history="1">
        <w:r w:rsidR="0009127C" w:rsidRPr="006D36A2">
          <w:rPr>
            <w:rStyle w:val="Hyperlink"/>
            <w:noProof/>
          </w:rPr>
          <w:t>3.27.25 rank property</w:t>
        </w:r>
        <w:r w:rsidR="0009127C">
          <w:rPr>
            <w:noProof/>
            <w:webHidden/>
          </w:rPr>
          <w:tab/>
        </w:r>
        <w:r w:rsidR="0009127C">
          <w:rPr>
            <w:noProof/>
            <w:webHidden/>
          </w:rPr>
          <w:fldChar w:fldCharType="begin"/>
        </w:r>
        <w:r w:rsidR="0009127C">
          <w:rPr>
            <w:noProof/>
            <w:webHidden/>
          </w:rPr>
          <w:instrText xml:space="preserve"> PAGEREF _Toc8367175 \h </w:instrText>
        </w:r>
        <w:r w:rsidR="0009127C">
          <w:rPr>
            <w:noProof/>
            <w:webHidden/>
          </w:rPr>
        </w:r>
        <w:r w:rsidR="0009127C">
          <w:rPr>
            <w:noProof/>
            <w:webHidden/>
          </w:rPr>
          <w:fldChar w:fldCharType="separate"/>
        </w:r>
        <w:r w:rsidR="0009127C">
          <w:rPr>
            <w:noProof/>
            <w:webHidden/>
          </w:rPr>
          <w:t>115</w:t>
        </w:r>
        <w:r w:rsidR="0009127C">
          <w:rPr>
            <w:noProof/>
            <w:webHidden/>
          </w:rPr>
          <w:fldChar w:fldCharType="end"/>
        </w:r>
      </w:hyperlink>
    </w:p>
    <w:p w14:paraId="13962EF0" w14:textId="11B11A4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76" w:history="1">
        <w:r w:rsidR="0009127C" w:rsidRPr="006D36A2">
          <w:rPr>
            <w:rStyle w:val="Hyperlink"/>
            <w:noProof/>
          </w:rPr>
          <w:t>3.27.26 attachments property</w:t>
        </w:r>
        <w:r w:rsidR="0009127C">
          <w:rPr>
            <w:noProof/>
            <w:webHidden/>
          </w:rPr>
          <w:tab/>
        </w:r>
        <w:r w:rsidR="0009127C">
          <w:rPr>
            <w:noProof/>
            <w:webHidden/>
          </w:rPr>
          <w:fldChar w:fldCharType="begin"/>
        </w:r>
        <w:r w:rsidR="0009127C">
          <w:rPr>
            <w:noProof/>
            <w:webHidden/>
          </w:rPr>
          <w:instrText xml:space="preserve"> PAGEREF _Toc8367176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039379B1" w14:textId="2E0CDA9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77" w:history="1">
        <w:r w:rsidR="0009127C" w:rsidRPr="006D36A2">
          <w:rPr>
            <w:rStyle w:val="Hyperlink"/>
            <w:noProof/>
          </w:rPr>
          <w:t>3.27.27 workItemUris property</w:t>
        </w:r>
        <w:r w:rsidR="0009127C">
          <w:rPr>
            <w:noProof/>
            <w:webHidden/>
          </w:rPr>
          <w:tab/>
        </w:r>
        <w:r w:rsidR="0009127C">
          <w:rPr>
            <w:noProof/>
            <w:webHidden/>
          </w:rPr>
          <w:fldChar w:fldCharType="begin"/>
        </w:r>
        <w:r w:rsidR="0009127C">
          <w:rPr>
            <w:noProof/>
            <w:webHidden/>
          </w:rPr>
          <w:instrText xml:space="preserve"> PAGEREF _Toc8367177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4BB0403C" w14:textId="0082E4E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78" w:history="1">
        <w:r w:rsidR="0009127C" w:rsidRPr="006D36A2">
          <w:rPr>
            <w:rStyle w:val="Hyperlink"/>
            <w:noProof/>
          </w:rPr>
          <w:t>3.27.28 hostedViewerUri property</w:t>
        </w:r>
        <w:r w:rsidR="0009127C">
          <w:rPr>
            <w:noProof/>
            <w:webHidden/>
          </w:rPr>
          <w:tab/>
        </w:r>
        <w:r w:rsidR="0009127C">
          <w:rPr>
            <w:noProof/>
            <w:webHidden/>
          </w:rPr>
          <w:fldChar w:fldCharType="begin"/>
        </w:r>
        <w:r w:rsidR="0009127C">
          <w:rPr>
            <w:noProof/>
            <w:webHidden/>
          </w:rPr>
          <w:instrText xml:space="preserve"> PAGEREF _Toc8367178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439D1BD5" w14:textId="300365D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79" w:history="1">
        <w:r w:rsidR="0009127C" w:rsidRPr="006D36A2">
          <w:rPr>
            <w:rStyle w:val="Hyperlink"/>
            <w:noProof/>
          </w:rPr>
          <w:t>3.27.29 provenance property</w:t>
        </w:r>
        <w:r w:rsidR="0009127C">
          <w:rPr>
            <w:noProof/>
            <w:webHidden/>
          </w:rPr>
          <w:tab/>
        </w:r>
        <w:r w:rsidR="0009127C">
          <w:rPr>
            <w:noProof/>
            <w:webHidden/>
          </w:rPr>
          <w:fldChar w:fldCharType="begin"/>
        </w:r>
        <w:r w:rsidR="0009127C">
          <w:rPr>
            <w:noProof/>
            <w:webHidden/>
          </w:rPr>
          <w:instrText xml:space="preserve"> PAGEREF _Toc8367179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7D4192A4" w14:textId="1EA4C77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80" w:history="1">
        <w:r w:rsidR="0009127C" w:rsidRPr="006D36A2">
          <w:rPr>
            <w:rStyle w:val="Hyperlink"/>
            <w:noProof/>
          </w:rPr>
          <w:t>3.27.30 fixes property</w:t>
        </w:r>
        <w:r w:rsidR="0009127C">
          <w:rPr>
            <w:noProof/>
            <w:webHidden/>
          </w:rPr>
          <w:tab/>
        </w:r>
        <w:r w:rsidR="0009127C">
          <w:rPr>
            <w:noProof/>
            <w:webHidden/>
          </w:rPr>
          <w:fldChar w:fldCharType="begin"/>
        </w:r>
        <w:r w:rsidR="0009127C">
          <w:rPr>
            <w:noProof/>
            <w:webHidden/>
          </w:rPr>
          <w:instrText xml:space="preserve"> PAGEREF _Toc8367180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57A39CBB" w14:textId="54348F6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81" w:history="1">
        <w:r w:rsidR="0009127C" w:rsidRPr="006D36A2">
          <w:rPr>
            <w:rStyle w:val="Hyperlink"/>
            <w:noProof/>
          </w:rPr>
          <w:t>3.27.31 occurrenceCount property</w:t>
        </w:r>
        <w:r w:rsidR="0009127C">
          <w:rPr>
            <w:noProof/>
            <w:webHidden/>
          </w:rPr>
          <w:tab/>
        </w:r>
        <w:r w:rsidR="0009127C">
          <w:rPr>
            <w:noProof/>
            <w:webHidden/>
          </w:rPr>
          <w:fldChar w:fldCharType="begin"/>
        </w:r>
        <w:r w:rsidR="0009127C">
          <w:rPr>
            <w:noProof/>
            <w:webHidden/>
          </w:rPr>
          <w:instrText xml:space="preserve"> PAGEREF _Toc8367181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hyperlink>
    </w:p>
    <w:p w14:paraId="3AC09537" w14:textId="137CEE9E" w:rsidR="0009127C" w:rsidRDefault="00272096">
      <w:pPr>
        <w:pStyle w:val="TOC2"/>
        <w:tabs>
          <w:tab w:val="right" w:leader="dot" w:pos="9350"/>
        </w:tabs>
        <w:rPr>
          <w:rFonts w:asciiTheme="minorHAnsi" w:eastAsiaTheme="minorEastAsia" w:hAnsiTheme="minorHAnsi" w:cstheme="minorBidi"/>
          <w:noProof/>
          <w:sz w:val="22"/>
          <w:szCs w:val="22"/>
        </w:rPr>
      </w:pPr>
      <w:hyperlink w:anchor="_Toc8367182" w:history="1">
        <w:r w:rsidR="0009127C" w:rsidRPr="006D36A2">
          <w:rPr>
            <w:rStyle w:val="Hyperlink"/>
            <w:noProof/>
          </w:rPr>
          <w:t>3.28 location object</w:t>
        </w:r>
        <w:r w:rsidR="0009127C">
          <w:rPr>
            <w:noProof/>
            <w:webHidden/>
          </w:rPr>
          <w:tab/>
        </w:r>
        <w:r w:rsidR="0009127C">
          <w:rPr>
            <w:noProof/>
            <w:webHidden/>
          </w:rPr>
          <w:fldChar w:fldCharType="begin"/>
        </w:r>
        <w:r w:rsidR="0009127C">
          <w:rPr>
            <w:noProof/>
            <w:webHidden/>
          </w:rPr>
          <w:instrText xml:space="preserve"> PAGEREF _Toc8367182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9292C4F" w14:textId="028040C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83" w:history="1">
        <w:r w:rsidR="0009127C" w:rsidRPr="006D36A2">
          <w:rPr>
            <w:rStyle w:val="Hyperlink"/>
            <w:noProof/>
          </w:rPr>
          <w:t>3.28.1 General</w:t>
        </w:r>
        <w:r w:rsidR="0009127C">
          <w:rPr>
            <w:noProof/>
            <w:webHidden/>
          </w:rPr>
          <w:tab/>
        </w:r>
        <w:r w:rsidR="0009127C">
          <w:rPr>
            <w:noProof/>
            <w:webHidden/>
          </w:rPr>
          <w:fldChar w:fldCharType="begin"/>
        </w:r>
        <w:r w:rsidR="0009127C">
          <w:rPr>
            <w:noProof/>
            <w:webHidden/>
          </w:rPr>
          <w:instrText xml:space="preserve"> PAGEREF _Toc8367183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B959790" w14:textId="388CE12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84" w:history="1">
        <w:r w:rsidR="0009127C" w:rsidRPr="006D36A2">
          <w:rPr>
            <w:rStyle w:val="Hyperlink"/>
            <w:noProof/>
          </w:rPr>
          <w:t>3.28.2 id property</w:t>
        </w:r>
        <w:r w:rsidR="0009127C">
          <w:rPr>
            <w:noProof/>
            <w:webHidden/>
          </w:rPr>
          <w:tab/>
        </w:r>
        <w:r w:rsidR="0009127C">
          <w:rPr>
            <w:noProof/>
            <w:webHidden/>
          </w:rPr>
          <w:fldChar w:fldCharType="begin"/>
        </w:r>
        <w:r w:rsidR="0009127C">
          <w:rPr>
            <w:noProof/>
            <w:webHidden/>
          </w:rPr>
          <w:instrText xml:space="preserve"> PAGEREF _Toc8367184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hyperlink>
    </w:p>
    <w:p w14:paraId="04E42005" w14:textId="2B475EB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85" w:history="1">
        <w:r w:rsidR="0009127C" w:rsidRPr="006D36A2">
          <w:rPr>
            <w:rStyle w:val="Hyperlink"/>
            <w:noProof/>
          </w:rPr>
          <w:t>3.28.3 physicalLocation property</w:t>
        </w:r>
        <w:r w:rsidR="0009127C">
          <w:rPr>
            <w:noProof/>
            <w:webHidden/>
          </w:rPr>
          <w:tab/>
        </w:r>
        <w:r w:rsidR="0009127C">
          <w:rPr>
            <w:noProof/>
            <w:webHidden/>
          </w:rPr>
          <w:fldChar w:fldCharType="begin"/>
        </w:r>
        <w:r w:rsidR="0009127C">
          <w:rPr>
            <w:noProof/>
            <w:webHidden/>
          </w:rPr>
          <w:instrText xml:space="preserve"> PAGEREF _Toc8367185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3EAD15D7" w14:textId="1A70D9D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86" w:history="1">
        <w:r w:rsidR="0009127C" w:rsidRPr="006D36A2">
          <w:rPr>
            <w:rStyle w:val="Hyperlink"/>
            <w:noProof/>
          </w:rPr>
          <w:t>3.28.4 logicalLocation property</w:t>
        </w:r>
        <w:r w:rsidR="0009127C">
          <w:rPr>
            <w:noProof/>
            <w:webHidden/>
          </w:rPr>
          <w:tab/>
        </w:r>
        <w:r w:rsidR="0009127C">
          <w:rPr>
            <w:noProof/>
            <w:webHidden/>
          </w:rPr>
          <w:fldChar w:fldCharType="begin"/>
        </w:r>
        <w:r w:rsidR="0009127C">
          <w:rPr>
            <w:noProof/>
            <w:webHidden/>
          </w:rPr>
          <w:instrText xml:space="preserve"> PAGEREF _Toc8367186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112BB186" w14:textId="42CDBEA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87" w:history="1">
        <w:r w:rsidR="0009127C" w:rsidRPr="006D36A2">
          <w:rPr>
            <w:rStyle w:val="Hyperlink"/>
            <w:noProof/>
          </w:rPr>
          <w:t>3.28.5 message property</w:t>
        </w:r>
        <w:r w:rsidR="0009127C">
          <w:rPr>
            <w:noProof/>
            <w:webHidden/>
          </w:rPr>
          <w:tab/>
        </w:r>
        <w:r w:rsidR="0009127C">
          <w:rPr>
            <w:noProof/>
            <w:webHidden/>
          </w:rPr>
          <w:fldChar w:fldCharType="begin"/>
        </w:r>
        <w:r w:rsidR="0009127C">
          <w:rPr>
            <w:noProof/>
            <w:webHidden/>
          </w:rPr>
          <w:instrText xml:space="preserve"> PAGEREF _Toc8367187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5446220B" w14:textId="3B74460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88" w:history="1">
        <w:r w:rsidR="0009127C" w:rsidRPr="006D36A2">
          <w:rPr>
            <w:rStyle w:val="Hyperlink"/>
            <w:noProof/>
          </w:rPr>
          <w:t>3.28.6 annotations property</w:t>
        </w:r>
        <w:r w:rsidR="0009127C">
          <w:rPr>
            <w:noProof/>
            <w:webHidden/>
          </w:rPr>
          <w:tab/>
        </w:r>
        <w:r w:rsidR="0009127C">
          <w:rPr>
            <w:noProof/>
            <w:webHidden/>
          </w:rPr>
          <w:fldChar w:fldCharType="begin"/>
        </w:r>
        <w:r w:rsidR="0009127C">
          <w:rPr>
            <w:noProof/>
            <w:webHidden/>
          </w:rPr>
          <w:instrText xml:space="preserve"> PAGEREF _Toc8367188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2194DAF6" w14:textId="093CF12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89" w:history="1">
        <w:r w:rsidR="0009127C" w:rsidRPr="006D36A2">
          <w:rPr>
            <w:rStyle w:val="Hyperlink"/>
            <w:noProof/>
          </w:rPr>
          <w:t>3.28.7 relationships property</w:t>
        </w:r>
        <w:r w:rsidR="0009127C">
          <w:rPr>
            <w:noProof/>
            <w:webHidden/>
          </w:rPr>
          <w:tab/>
        </w:r>
        <w:r w:rsidR="0009127C">
          <w:rPr>
            <w:noProof/>
            <w:webHidden/>
          </w:rPr>
          <w:fldChar w:fldCharType="begin"/>
        </w:r>
        <w:r w:rsidR="0009127C">
          <w:rPr>
            <w:noProof/>
            <w:webHidden/>
          </w:rPr>
          <w:instrText xml:space="preserve"> PAGEREF _Toc8367189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hyperlink>
    </w:p>
    <w:p w14:paraId="66A0D679" w14:textId="01FF1237" w:rsidR="0009127C" w:rsidRDefault="00272096">
      <w:pPr>
        <w:pStyle w:val="TOC2"/>
        <w:tabs>
          <w:tab w:val="right" w:leader="dot" w:pos="9350"/>
        </w:tabs>
        <w:rPr>
          <w:rFonts w:asciiTheme="minorHAnsi" w:eastAsiaTheme="minorEastAsia" w:hAnsiTheme="minorHAnsi" w:cstheme="minorBidi"/>
          <w:noProof/>
          <w:sz w:val="22"/>
          <w:szCs w:val="22"/>
        </w:rPr>
      </w:pPr>
      <w:hyperlink w:anchor="_Toc8367190" w:history="1">
        <w:r w:rsidR="0009127C" w:rsidRPr="006D36A2">
          <w:rPr>
            <w:rStyle w:val="Hyperlink"/>
            <w:noProof/>
          </w:rPr>
          <w:t>3.29 physicalLocation object</w:t>
        </w:r>
        <w:r w:rsidR="0009127C">
          <w:rPr>
            <w:noProof/>
            <w:webHidden/>
          </w:rPr>
          <w:tab/>
        </w:r>
        <w:r w:rsidR="0009127C">
          <w:rPr>
            <w:noProof/>
            <w:webHidden/>
          </w:rPr>
          <w:fldChar w:fldCharType="begin"/>
        </w:r>
        <w:r w:rsidR="0009127C">
          <w:rPr>
            <w:noProof/>
            <w:webHidden/>
          </w:rPr>
          <w:instrText xml:space="preserve"> PAGEREF _Toc8367190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4350C842" w14:textId="3A41080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91" w:history="1">
        <w:r w:rsidR="0009127C" w:rsidRPr="006D36A2">
          <w:rPr>
            <w:rStyle w:val="Hyperlink"/>
            <w:noProof/>
          </w:rPr>
          <w:t>3.29.1 General</w:t>
        </w:r>
        <w:r w:rsidR="0009127C">
          <w:rPr>
            <w:noProof/>
            <w:webHidden/>
          </w:rPr>
          <w:tab/>
        </w:r>
        <w:r w:rsidR="0009127C">
          <w:rPr>
            <w:noProof/>
            <w:webHidden/>
          </w:rPr>
          <w:fldChar w:fldCharType="begin"/>
        </w:r>
        <w:r w:rsidR="0009127C">
          <w:rPr>
            <w:noProof/>
            <w:webHidden/>
          </w:rPr>
          <w:instrText xml:space="preserve"> PAGEREF _Toc8367191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0D1F5FD3" w14:textId="3E7F508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92" w:history="1">
        <w:r w:rsidR="0009127C" w:rsidRPr="006D36A2">
          <w:rPr>
            <w:rStyle w:val="Hyperlink"/>
            <w:noProof/>
          </w:rPr>
          <w:t>3.29.2 Constraints</w:t>
        </w:r>
        <w:r w:rsidR="0009127C">
          <w:rPr>
            <w:noProof/>
            <w:webHidden/>
          </w:rPr>
          <w:tab/>
        </w:r>
        <w:r w:rsidR="0009127C">
          <w:rPr>
            <w:noProof/>
            <w:webHidden/>
          </w:rPr>
          <w:fldChar w:fldCharType="begin"/>
        </w:r>
        <w:r w:rsidR="0009127C">
          <w:rPr>
            <w:noProof/>
            <w:webHidden/>
          </w:rPr>
          <w:instrText xml:space="preserve"> PAGEREF _Toc8367192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07ABDEF3" w14:textId="231193F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93" w:history="1">
        <w:r w:rsidR="0009127C" w:rsidRPr="006D36A2">
          <w:rPr>
            <w:rStyle w:val="Hyperlink"/>
            <w:noProof/>
          </w:rPr>
          <w:t>3.29.3 artifactLocation property</w:t>
        </w:r>
        <w:r w:rsidR="0009127C">
          <w:rPr>
            <w:noProof/>
            <w:webHidden/>
          </w:rPr>
          <w:tab/>
        </w:r>
        <w:r w:rsidR="0009127C">
          <w:rPr>
            <w:noProof/>
            <w:webHidden/>
          </w:rPr>
          <w:fldChar w:fldCharType="begin"/>
        </w:r>
        <w:r w:rsidR="0009127C">
          <w:rPr>
            <w:noProof/>
            <w:webHidden/>
          </w:rPr>
          <w:instrText xml:space="preserve"> PAGEREF _Toc8367193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6794B3B7" w14:textId="59E7B8B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94" w:history="1">
        <w:r w:rsidR="0009127C" w:rsidRPr="006D36A2">
          <w:rPr>
            <w:rStyle w:val="Hyperlink"/>
            <w:noProof/>
          </w:rPr>
          <w:t>3.29.4 region property</w:t>
        </w:r>
        <w:r w:rsidR="0009127C">
          <w:rPr>
            <w:noProof/>
            <w:webHidden/>
          </w:rPr>
          <w:tab/>
        </w:r>
        <w:r w:rsidR="0009127C">
          <w:rPr>
            <w:noProof/>
            <w:webHidden/>
          </w:rPr>
          <w:fldChar w:fldCharType="begin"/>
        </w:r>
        <w:r w:rsidR="0009127C">
          <w:rPr>
            <w:noProof/>
            <w:webHidden/>
          </w:rPr>
          <w:instrText xml:space="preserve"> PAGEREF _Toc8367194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hyperlink>
    </w:p>
    <w:p w14:paraId="4EBF7076" w14:textId="62699EF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95" w:history="1">
        <w:r w:rsidR="0009127C" w:rsidRPr="006D36A2">
          <w:rPr>
            <w:rStyle w:val="Hyperlink"/>
            <w:noProof/>
          </w:rPr>
          <w:t>3.29.5 contextRegion property</w:t>
        </w:r>
        <w:r w:rsidR="0009127C">
          <w:rPr>
            <w:noProof/>
            <w:webHidden/>
          </w:rPr>
          <w:tab/>
        </w:r>
        <w:r w:rsidR="0009127C">
          <w:rPr>
            <w:noProof/>
            <w:webHidden/>
          </w:rPr>
          <w:fldChar w:fldCharType="begin"/>
        </w:r>
        <w:r w:rsidR="0009127C">
          <w:rPr>
            <w:noProof/>
            <w:webHidden/>
          </w:rPr>
          <w:instrText xml:space="preserve"> PAGEREF _Toc8367195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214A37CF" w14:textId="2681873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96" w:history="1">
        <w:r w:rsidR="0009127C" w:rsidRPr="006D36A2">
          <w:rPr>
            <w:rStyle w:val="Hyperlink"/>
            <w:noProof/>
          </w:rPr>
          <w:t>3.29.6 address property</w:t>
        </w:r>
        <w:r w:rsidR="0009127C">
          <w:rPr>
            <w:noProof/>
            <w:webHidden/>
          </w:rPr>
          <w:tab/>
        </w:r>
        <w:r w:rsidR="0009127C">
          <w:rPr>
            <w:noProof/>
            <w:webHidden/>
          </w:rPr>
          <w:fldChar w:fldCharType="begin"/>
        </w:r>
        <w:r w:rsidR="0009127C">
          <w:rPr>
            <w:noProof/>
            <w:webHidden/>
          </w:rPr>
          <w:instrText xml:space="preserve"> PAGEREF _Toc8367196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374BCAFA" w14:textId="48E87FCF" w:rsidR="0009127C" w:rsidRDefault="00272096">
      <w:pPr>
        <w:pStyle w:val="TOC2"/>
        <w:tabs>
          <w:tab w:val="right" w:leader="dot" w:pos="9350"/>
        </w:tabs>
        <w:rPr>
          <w:rFonts w:asciiTheme="minorHAnsi" w:eastAsiaTheme="minorEastAsia" w:hAnsiTheme="minorHAnsi" w:cstheme="minorBidi"/>
          <w:noProof/>
          <w:sz w:val="22"/>
          <w:szCs w:val="22"/>
        </w:rPr>
      </w:pPr>
      <w:hyperlink w:anchor="_Toc8367197" w:history="1">
        <w:r w:rsidR="0009127C" w:rsidRPr="006D36A2">
          <w:rPr>
            <w:rStyle w:val="Hyperlink"/>
            <w:noProof/>
          </w:rPr>
          <w:t>3.30 region object</w:t>
        </w:r>
        <w:r w:rsidR="0009127C">
          <w:rPr>
            <w:noProof/>
            <w:webHidden/>
          </w:rPr>
          <w:tab/>
        </w:r>
        <w:r w:rsidR="0009127C">
          <w:rPr>
            <w:noProof/>
            <w:webHidden/>
          </w:rPr>
          <w:fldChar w:fldCharType="begin"/>
        </w:r>
        <w:r w:rsidR="0009127C">
          <w:rPr>
            <w:noProof/>
            <w:webHidden/>
          </w:rPr>
          <w:instrText xml:space="preserve"> PAGEREF _Toc8367197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71B6BD4C" w14:textId="64127C0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98" w:history="1">
        <w:r w:rsidR="0009127C" w:rsidRPr="006D36A2">
          <w:rPr>
            <w:rStyle w:val="Hyperlink"/>
            <w:noProof/>
          </w:rPr>
          <w:t>3.30.1 General</w:t>
        </w:r>
        <w:r w:rsidR="0009127C">
          <w:rPr>
            <w:noProof/>
            <w:webHidden/>
          </w:rPr>
          <w:tab/>
        </w:r>
        <w:r w:rsidR="0009127C">
          <w:rPr>
            <w:noProof/>
            <w:webHidden/>
          </w:rPr>
          <w:fldChar w:fldCharType="begin"/>
        </w:r>
        <w:r w:rsidR="0009127C">
          <w:rPr>
            <w:noProof/>
            <w:webHidden/>
          </w:rPr>
          <w:instrText xml:space="preserve"> PAGEREF _Toc8367198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hyperlink>
    </w:p>
    <w:p w14:paraId="0A88FCB5" w14:textId="7A88018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199" w:history="1">
        <w:r w:rsidR="0009127C" w:rsidRPr="006D36A2">
          <w:rPr>
            <w:rStyle w:val="Hyperlink"/>
            <w:noProof/>
          </w:rPr>
          <w:t>3.30.2 Text regions</w:t>
        </w:r>
        <w:r w:rsidR="0009127C">
          <w:rPr>
            <w:noProof/>
            <w:webHidden/>
          </w:rPr>
          <w:tab/>
        </w:r>
        <w:r w:rsidR="0009127C">
          <w:rPr>
            <w:noProof/>
            <w:webHidden/>
          </w:rPr>
          <w:fldChar w:fldCharType="begin"/>
        </w:r>
        <w:r w:rsidR="0009127C">
          <w:rPr>
            <w:noProof/>
            <w:webHidden/>
          </w:rPr>
          <w:instrText xml:space="preserve"> PAGEREF _Toc8367199 \h </w:instrText>
        </w:r>
        <w:r w:rsidR="0009127C">
          <w:rPr>
            <w:noProof/>
            <w:webHidden/>
          </w:rPr>
        </w:r>
        <w:r w:rsidR="0009127C">
          <w:rPr>
            <w:noProof/>
            <w:webHidden/>
          </w:rPr>
          <w:fldChar w:fldCharType="separate"/>
        </w:r>
        <w:r w:rsidR="0009127C">
          <w:rPr>
            <w:noProof/>
            <w:webHidden/>
          </w:rPr>
          <w:t>121</w:t>
        </w:r>
        <w:r w:rsidR="0009127C">
          <w:rPr>
            <w:noProof/>
            <w:webHidden/>
          </w:rPr>
          <w:fldChar w:fldCharType="end"/>
        </w:r>
      </w:hyperlink>
    </w:p>
    <w:p w14:paraId="4453550A" w14:textId="4778C6B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00" w:history="1">
        <w:r w:rsidR="0009127C" w:rsidRPr="006D36A2">
          <w:rPr>
            <w:rStyle w:val="Hyperlink"/>
            <w:noProof/>
          </w:rPr>
          <w:t>3.30.3 Binary regions</w:t>
        </w:r>
        <w:r w:rsidR="0009127C">
          <w:rPr>
            <w:noProof/>
            <w:webHidden/>
          </w:rPr>
          <w:tab/>
        </w:r>
        <w:r w:rsidR="0009127C">
          <w:rPr>
            <w:noProof/>
            <w:webHidden/>
          </w:rPr>
          <w:fldChar w:fldCharType="begin"/>
        </w:r>
        <w:r w:rsidR="0009127C">
          <w:rPr>
            <w:noProof/>
            <w:webHidden/>
          </w:rPr>
          <w:instrText xml:space="preserve"> PAGEREF _Toc8367200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4BF23DB1" w14:textId="33165B7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01" w:history="1">
        <w:r w:rsidR="0009127C" w:rsidRPr="006D36A2">
          <w:rPr>
            <w:rStyle w:val="Hyperlink"/>
            <w:noProof/>
          </w:rPr>
          <w:t>3.30.4 Independence of text and binary regions</w:t>
        </w:r>
        <w:r w:rsidR="0009127C">
          <w:rPr>
            <w:noProof/>
            <w:webHidden/>
          </w:rPr>
          <w:tab/>
        </w:r>
        <w:r w:rsidR="0009127C">
          <w:rPr>
            <w:noProof/>
            <w:webHidden/>
          </w:rPr>
          <w:fldChar w:fldCharType="begin"/>
        </w:r>
        <w:r w:rsidR="0009127C">
          <w:rPr>
            <w:noProof/>
            <w:webHidden/>
          </w:rPr>
          <w:instrText xml:space="preserve"> PAGEREF _Toc8367201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2735A012" w14:textId="2B9BFCD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02" w:history="1">
        <w:r w:rsidR="0009127C" w:rsidRPr="006D36A2">
          <w:rPr>
            <w:rStyle w:val="Hyperlink"/>
            <w:noProof/>
          </w:rPr>
          <w:t>3.30.5 startLine property</w:t>
        </w:r>
        <w:r w:rsidR="0009127C">
          <w:rPr>
            <w:noProof/>
            <w:webHidden/>
          </w:rPr>
          <w:tab/>
        </w:r>
        <w:r w:rsidR="0009127C">
          <w:rPr>
            <w:noProof/>
            <w:webHidden/>
          </w:rPr>
          <w:fldChar w:fldCharType="begin"/>
        </w:r>
        <w:r w:rsidR="0009127C">
          <w:rPr>
            <w:noProof/>
            <w:webHidden/>
          </w:rPr>
          <w:instrText xml:space="preserve"> PAGEREF _Toc8367202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4F4A942D" w14:textId="227920C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03" w:history="1">
        <w:r w:rsidR="0009127C" w:rsidRPr="006D36A2">
          <w:rPr>
            <w:rStyle w:val="Hyperlink"/>
            <w:noProof/>
          </w:rPr>
          <w:t>3.30.6 startColumn property</w:t>
        </w:r>
        <w:r w:rsidR="0009127C">
          <w:rPr>
            <w:noProof/>
            <w:webHidden/>
          </w:rPr>
          <w:tab/>
        </w:r>
        <w:r w:rsidR="0009127C">
          <w:rPr>
            <w:noProof/>
            <w:webHidden/>
          </w:rPr>
          <w:fldChar w:fldCharType="begin"/>
        </w:r>
        <w:r w:rsidR="0009127C">
          <w:rPr>
            <w:noProof/>
            <w:webHidden/>
          </w:rPr>
          <w:instrText xml:space="preserve"> PAGEREF _Toc8367203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7B2360AE" w14:textId="64E0F72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04" w:history="1">
        <w:r w:rsidR="0009127C" w:rsidRPr="006D36A2">
          <w:rPr>
            <w:rStyle w:val="Hyperlink"/>
            <w:noProof/>
          </w:rPr>
          <w:t>3.30.7 endLine property</w:t>
        </w:r>
        <w:r w:rsidR="0009127C">
          <w:rPr>
            <w:noProof/>
            <w:webHidden/>
          </w:rPr>
          <w:tab/>
        </w:r>
        <w:r w:rsidR="0009127C">
          <w:rPr>
            <w:noProof/>
            <w:webHidden/>
          </w:rPr>
          <w:fldChar w:fldCharType="begin"/>
        </w:r>
        <w:r w:rsidR="0009127C">
          <w:rPr>
            <w:noProof/>
            <w:webHidden/>
          </w:rPr>
          <w:instrText xml:space="preserve"> PAGEREF _Toc8367204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hyperlink>
    </w:p>
    <w:p w14:paraId="1740E75A" w14:textId="6F4D68A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05" w:history="1">
        <w:r w:rsidR="0009127C" w:rsidRPr="006D36A2">
          <w:rPr>
            <w:rStyle w:val="Hyperlink"/>
            <w:noProof/>
          </w:rPr>
          <w:t>3.30.8 endColumn property</w:t>
        </w:r>
        <w:r w:rsidR="0009127C">
          <w:rPr>
            <w:noProof/>
            <w:webHidden/>
          </w:rPr>
          <w:tab/>
        </w:r>
        <w:r w:rsidR="0009127C">
          <w:rPr>
            <w:noProof/>
            <w:webHidden/>
          </w:rPr>
          <w:fldChar w:fldCharType="begin"/>
        </w:r>
        <w:r w:rsidR="0009127C">
          <w:rPr>
            <w:noProof/>
            <w:webHidden/>
          </w:rPr>
          <w:instrText xml:space="preserve"> PAGEREF _Toc8367205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2FF83027" w14:textId="5B9B0A7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06" w:history="1">
        <w:r w:rsidR="0009127C" w:rsidRPr="006D36A2">
          <w:rPr>
            <w:rStyle w:val="Hyperlink"/>
            <w:noProof/>
          </w:rPr>
          <w:t>3.30.9 charOffset property</w:t>
        </w:r>
        <w:r w:rsidR="0009127C">
          <w:rPr>
            <w:noProof/>
            <w:webHidden/>
          </w:rPr>
          <w:tab/>
        </w:r>
        <w:r w:rsidR="0009127C">
          <w:rPr>
            <w:noProof/>
            <w:webHidden/>
          </w:rPr>
          <w:fldChar w:fldCharType="begin"/>
        </w:r>
        <w:r w:rsidR="0009127C">
          <w:rPr>
            <w:noProof/>
            <w:webHidden/>
          </w:rPr>
          <w:instrText xml:space="preserve"> PAGEREF _Toc8367206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5F5C1472" w14:textId="7EB9072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07" w:history="1">
        <w:r w:rsidR="0009127C" w:rsidRPr="006D36A2">
          <w:rPr>
            <w:rStyle w:val="Hyperlink"/>
            <w:noProof/>
          </w:rPr>
          <w:t>3.30.10 charLength property</w:t>
        </w:r>
        <w:r w:rsidR="0009127C">
          <w:rPr>
            <w:noProof/>
            <w:webHidden/>
          </w:rPr>
          <w:tab/>
        </w:r>
        <w:r w:rsidR="0009127C">
          <w:rPr>
            <w:noProof/>
            <w:webHidden/>
          </w:rPr>
          <w:fldChar w:fldCharType="begin"/>
        </w:r>
        <w:r w:rsidR="0009127C">
          <w:rPr>
            <w:noProof/>
            <w:webHidden/>
          </w:rPr>
          <w:instrText xml:space="preserve"> PAGEREF _Toc8367207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6A892FCE" w14:textId="57DA36E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08" w:history="1">
        <w:r w:rsidR="0009127C" w:rsidRPr="006D36A2">
          <w:rPr>
            <w:rStyle w:val="Hyperlink"/>
            <w:noProof/>
          </w:rPr>
          <w:t>3.30.11 byteOffset property</w:t>
        </w:r>
        <w:r w:rsidR="0009127C">
          <w:rPr>
            <w:noProof/>
            <w:webHidden/>
          </w:rPr>
          <w:tab/>
        </w:r>
        <w:r w:rsidR="0009127C">
          <w:rPr>
            <w:noProof/>
            <w:webHidden/>
          </w:rPr>
          <w:fldChar w:fldCharType="begin"/>
        </w:r>
        <w:r w:rsidR="0009127C">
          <w:rPr>
            <w:noProof/>
            <w:webHidden/>
          </w:rPr>
          <w:instrText xml:space="preserve"> PAGEREF _Toc8367208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2BFBDC3C" w14:textId="587AF81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09" w:history="1">
        <w:r w:rsidR="0009127C" w:rsidRPr="006D36A2">
          <w:rPr>
            <w:rStyle w:val="Hyperlink"/>
            <w:noProof/>
          </w:rPr>
          <w:t>3.30.12 byteLength property</w:t>
        </w:r>
        <w:r w:rsidR="0009127C">
          <w:rPr>
            <w:noProof/>
            <w:webHidden/>
          </w:rPr>
          <w:tab/>
        </w:r>
        <w:r w:rsidR="0009127C">
          <w:rPr>
            <w:noProof/>
            <w:webHidden/>
          </w:rPr>
          <w:fldChar w:fldCharType="begin"/>
        </w:r>
        <w:r w:rsidR="0009127C">
          <w:rPr>
            <w:noProof/>
            <w:webHidden/>
          </w:rPr>
          <w:instrText xml:space="preserve"> PAGEREF _Toc8367209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783CC0EF" w14:textId="649E7B6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10" w:history="1">
        <w:r w:rsidR="0009127C" w:rsidRPr="006D36A2">
          <w:rPr>
            <w:rStyle w:val="Hyperlink"/>
            <w:noProof/>
          </w:rPr>
          <w:t>3.30.13 snippet property</w:t>
        </w:r>
        <w:r w:rsidR="0009127C">
          <w:rPr>
            <w:noProof/>
            <w:webHidden/>
          </w:rPr>
          <w:tab/>
        </w:r>
        <w:r w:rsidR="0009127C">
          <w:rPr>
            <w:noProof/>
            <w:webHidden/>
          </w:rPr>
          <w:fldChar w:fldCharType="begin"/>
        </w:r>
        <w:r w:rsidR="0009127C">
          <w:rPr>
            <w:noProof/>
            <w:webHidden/>
          </w:rPr>
          <w:instrText xml:space="preserve"> PAGEREF _Toc8367210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hyperlink>
    </w:p>
    <w:p w14:paraId="4DC29A8B" w14:textId="4C0BA71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11" w:history="1">
        <w:r w:rsidR="0009127C" w:rsidRPr="006D36A2">
          <w:rPr>
            <w:rStyle w:val="Hyperlink"/>
            <w:noProof/>
          </w:rPr>
          <w:t>3.30.14 message property</w:t>
        </w:r>
        <w:r w:rsidR="0009127C">
          <w:rPr>
            <w:noProof/>
            <w:webHidden/>
          </w:rPr>
          <w:tab/>
        </w:r>
        <w:r w:rsidR="0009127C">
          <w:rPr>
            <w:noProof/>
            <w:webHidden/>
          </w:rPr>
          <w:fldChar w:fldCharType="begin"/>
        </w:r>
        <w:r w:rsidR="0009127C">
          <w:rPr>
            <w:noProof/>
            <w:webHidden/>
          </w:rPr>
          <w:instrText xml:space="preserve"> PAGEREF _Toc8367211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3DAF9AF1" w14:textId="1362CBD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12" w:history="1">
        <w:r w:rsidR="0009127C" w:rsidRPr="006D36A2">
          <w:rPr>
            <w:rStyle w:val="Hyperlink"/>
            <w:noProof/>
          </w:rPr>
          <w:t>3.30.15 sourceLanguage property</w:t>
        </w:r>
        <w:r w:rsidR="0009127C">
          <w:rPr>
            <w:noProof/>
            <w:webHidden/>
          </w:rPr>
          <w:tab/>
        </w:r>
        <w:r w:rsidR="0009127C">
          <w:rPr>
            <w:noProof/>
            <w:webHidden/>
          </w:rPr>
          <w:fldChar w:fldCharType="begin"/>
        </w:r>
        <w:r w:rsidR="0009127C">
          <w:rPr>
            <w:noProof/>
            <w:webHidden/>
          </w:rPr>
          <w:instrText xml:space="preserve"> PAGEREF _Toc8367212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14D7DE3A" w14:textId="2547466C" w:rsidR="0009127C" w:rsidRDefault="00272096">
      <w:pPr>
        <w:pStyle w:val="TOC2"/>
        <w:tabs>
          <w:tab w:val="right" w:leader="dot" w:pos="9350"/>
        </w:tabs>
        <w:rPr>
          <w:rFonts w:asciiTheme="minorHAnsi" w:eastAsiaTheme="minorEastAsia" w:hAnsiTheme="minorHAnsi" w:cstheme="minorBidi"/>
          <w:noProof/>
          <w:sz w:val="22"/>
          <w:szCs w:val="22"/>
        </w:rPr>
      </w:pPr>
      <w:hyperlink w:anchor="_Toc8367213" w:history="1">
        <w:r w:rsidR="0009127C" w:rsidRPr="006D36A2">
          <w:rPr>
            <w:rStyle w:val="Hyperlink"/>
            <w:noProof/>
          </w:rPr>
          <w:t>3.31 rectangle object</w:t>
        </w:r>
        <w:r w:rsidR="0009127C">
          <w:rPr>
            <w:noProof/>
            <w:webHidden/>
          </w:rPr>
          <w:tab/>
        </w:r>
        <w:r w:rsidR="0009127C">
          <w:rPr>
            <w:noProof/>
            <w:webHidden/>
          </w:rPr>
          <w:fldChar w:fldCharType="begin"/>
        </w:r>
        <w:r w:rsidR="0009127C">
          <w:rPr>
            <w:noProof/>
            <w:webHidden/>
          </w:rPr>
          <w:instrText xml:space="preserve"> PAGEREF _Toc8367213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38752645" w14:textId="7435C85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14" w:history="1">
        <w:r w:rsidR="0009127C" w:rsidRPr="006D36A2">
          <w:rPr>
            <w:rStyle w:val="Hyperlink"/>
            <w:noProof/>
          </w:rPr>
          <w:t>3.31.1 General</w:t>
        </w:r>
        <w:r w:rsidR="0009127C">
          <w:rPr>
            <w:noProof/>
            <w:webHidden/>
          </w:rPr>
          <w:tab/>
        </w:r>
        <w:r w:rsidR="0009127C">
          <w:rPr>
            <w:noProof/>
            <w:webHidden/>
          </w:rPr>
          <w:fldChar w:fldCharType="begin"/>
        </w:r>
        <w:r w:rsidR="0009127C">
          <w:rPr>
            <w:noProof/>
            <w:webHidden/>
          </w:rPr>
          <w:instrText xml:space="preserve"> PAGEREF _Toc8367214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0149FEAF" w14:textId="53865B1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15" w:history="1">
        <w:r w:rsidR="0009127C" w:rsidRPr="006D36A2">
          <w:rPr>
            <w:rStyle w:val="Hyperlink"/>
            <w:noProof/>
          </w:rPr>
          <w:t>3.31.2 top, left, bottom, and right properties</w:t>
        </w:r>
        <w:r w:rsidR="0009127C">
          <w:rPr>
            <w:noProof/>
            <w:webHidden/>
          </w:rPr>
          <w:tab/>
        </w:r>
        <w:r w:rsidR="0009127C">
          <w:rPr>
            <w:noProof/>
            <w:webHidden/>
          </w:rPr>
          <w:fldChar w:fldCharType="begin"/>
        </w:r>
        <w:r w:rsidR="0009127C">
          <w:rPr>
            <w:noProof/>
            <w:webHidden/>
          </w:rPr>
          <w:instrText xml:space="preserve"> PAGEREF _Toc8367215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hyperlink>
    </w:p>
    <w:p w14:paraId="0EBC3C58" w14:textId="73C27F4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16" w:history="1">
        <w:r w:rsidR="0009127C" w:rsidRPr="006D36A2">
          <w:rPr>
            <w:rStyle w:val="Hyperlink"/>
            <w:noProof/>
          </w:rPr>
          <w:t>3.31.3 message property</w:t>
        </w:r>
        <w:r w:rsidR="0009127C">
          <w:rPr>
            <w:noProof/>
            <w:webHidden/>
          </w:rPr>
          <w:tab/>
        </w:r>
        <w:r w:rsidR="0009127C">
          <w:rPr>
            <w:noProof/>
            <w:webHidden/>
          </w:rPr>
          <w:fldChar w:fldCharType="begin"/>
        </w:r>
        <w:r w:rsidR="0009127C">
          <w:rPr>
            <w:noProof/>
            <w:webHidden/>
          </w:rPr>
          <w:instrText xml:space="preserve"> PAGEREF _Toc8367216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6663BB5B" w14:textId="5F6BD92C" w:rsidR="0009127C" w:rsidRDefault="00272096">
      <w:pPr>
        <w:pStyle w:val="TOC2"/>
        <w:tabs>
          <w:tab w:val="right" w:leader="dot" w:pos="9350"/>
        </w:tabs>
        <w:rPr>
          <w:rFonts w:asciiTheme="minorHAnsi" w:eastAsiaTheme="minorEastAsia" w:hAnsiTheme="minorHAnsi" w:cstheme="minorBidi"/>
          <w:noProof/>
          <w:sz w:val="22"/>
          <w:szCs w:val="22"/>
        </w:rPr>
      </w:pPr>
      <w:hyperlink w:anchor="_Toc8367217" w:history="1">
        <w:r w:rsidR="0009127C" w:rsidRPr="006D36A2">
          <w:rPr>
            <w:rStyle w:val="Hyperlink"/>
            <w:noProof/>
          </w:rPr>
          <w:t>3.32 address object</w:t>
        </w:r>
        <w:r w:rsidR="0009127C">
          <w:rPr>
            <w:noProof/>
            <w:webHidden/>
          </w:rPr>
          <w:tab/>
        </w:r>
        <w:r w:rsidR="0009127C">
          <w:rPr>
            <w:noProof/>
            <w:webHidden/>
          </w:rPr>
          <w:fldChar w:fldCharType="begin"/>
        </w:r>
        <w:r w:rsidR="0009127C">
          <w:rPr>
            <w:noProof/>
            <w:webHidden/>
          </w:rPr>
          <w:instrText xml:space="preserve"> PAGEREF _Toc8367217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1B179107" w14:textId="021405F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18" w:history="1">
        <w:r w:rsidR="0009127C" w:rsidRPr="006D36A2">
          <w:rPr>
            <w:rStyle w:val="Hyperlink"/>
            <w:noProof/>
          </w:rPr>
          <w:t>3.32.1 General</w:t>
        </w:r>
        <w:r w:rsidR="0009127C">
          <w:rPr>
            <w:noProof/>
            <w:webHidden/>
          </w:rPr>
          <w:tab/>
        </w:r>
        <w:r w:rsidR="0009127C">
          <w:rPr>
            <w:noProof/>
            <w:webHidden/>
          </w:rPr>
          <w:fldChar w:fldCharType="begin"/>
        </w:r>
        <w:r w:rsidR="0009127C">
          <w:rPr>
            <w:noProof/>
            <w:webHidden/>
          </w:rPr>
          <w:instrText xml:space="preserve"> PAGEREF _Toc8367218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7223782E" w14:textId="482E0E0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19" w:history="1">
        <w:r w:rsidR="0009127C" w:rsidRPr="006D36A2">
          <w:rPr>
            <w:rStyle w:val="Hyperlink"/>
            <w:noProof/>
          </w:rPr>
          <w:t>3.32.2 Parent-child relationships</w:t>
        </w:r>
        <w:r w:rsidR="0009127C">
          <w:rPr>
            <w:noProof/>
            <w:webHidden/>
          </w:rPr>
          <w:tab/>
        </w:r>
        <w:r w:rsidR="0009127C">
          <w:rPr>
            <w:noProof/>
            <w:webHidden/>
          </w:rPr>
          <w:fldChar w:fldCharType="begin"/>
        </w:r>
        <w:r w:rsidR="0009127C">
          <w:rPr>
            <w:noProof/>
            <w:webHidden/>
          </w:rPr>
          <w:instrText xml:space="preserve"> PAGEREF _Toc8367219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55C67738" w14:textId="7632B5A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20" w:history="1">
        <w:r w:rsidR="0009127C" w:rsidRPr="006D36A2">
          <w:rPr>
            <w:rStyle w:val="Hyperlink"/>
            <w:noProof/>
          </w:rPr>
          <w:t>3.32.3 Absolute address calculation</w:t>
        </w:r>
        <w:r w:rsidR="0009127C">
          <w:rPr>
            <w:noProof/>
            <w:webHidden/>
          </w:rPr>
          <w:tab/>
        </w:r>
        <w:r w:rsidR="0009127C">
          <w:rPr>
            <w:noProof/>
            <w:webHidden/>
          </w:rPr>
          <w:fldChar w:fldCharType="begin"/>
        </w:r>
        <w:r w:rsidR="0009127C">
          <w:rPr>
            <w:noProof/>
            <w:webHidden/>
          </w:rPr>
          <w:instrText xml:space="preserve"> PAGEREF _Toc8367220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hyperlink>
    </w:p>
    <w:p w14:paraId="39D87896" w14:textId="0EDD67A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21" w:history="1">
        <w:r w:rsidR="0009127C" w:rsidRPr="006D36A2">
          <w:rPr>
            <w:rStyle w:val="Hyperlink"/>
            <w:noProof/>
          </w:rPr>
          <w:t>3.32.4 Relative address calculation</w:t>
        </w:r>
        <w:r w:rsidR="0009127C">
          <w:rPr>
            <w:noProof/>
            <w:webHidden/>
          </w:rPr>
          <w:tab/>
        </w:r>
        <w:r w:rsidR="0009127C">
          <w:rPr>
            <w:noProof/>
            <w:webHidden/>
          </w:rPr>
          <w:fldChar w:fldCharType="begin"/>
        </w:r>
        <w:r w:rsidR="0009127C">
          <w:rPr>
            <w:noProof/>
            <w:webHidden/>
          </w:rPr>
          <w:instrText xml:space="preserve"> PAGEREF _Toc8367221 \h </w:instrText>
        </w:r>
        <w:r w:rsidR="0009127C">
          <w:rPr>
            <w:noProof/>
            <w:webHidden/>
          </w:rPr>
        </w:r>
        <w:r w:rsidR="0009127C">
          <w:rPr>
            <w:noProof/>
            <w:webHidden/>
          </w:rPr>
          <w:fldChar w:fldCharType="separate"/>
        </w:r>
        <w:r w:rsidR="0009127C">
          <w:rPr>
            <w:noProof/>
            <w:webHidden/>
          </w:rPr>
          <w:t>128</w:t>
        </w:r>
        <w:r w:rsidR="0009127C">
          <w:rPr>
            <w:noProof/>
            <w:webHidden/>
          </w:rPr>
          <w:fldChar w:fldCharType="end"/>
        </w:r>
      </w:hyperlink>
    </w:p>
    <w:p w14:paraId="4096D2C8" w14:textId="4CC7A33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22" w:history="1">
        <w:r w:rsidR="0009127C" w:rsidRPr="006D36A2">
          <w:rPr>
            <w:rStyle w:val="Hyperlink"/>
            <w:noProof/>
          </w:rPr>
          <w:t>3.32.5 index property</w:t>
        </w:r>
        <w:r w:rsidR="0009127C">
          <w:rPr>
            <w:noProof/>
            <w:webHidden/>
          </w:rPr>
          <w:tab/>
        </w:r>
        <w:r w:rsidR="0009127C">
          <w:rPr>
            <w:noProof/>
            <w:webHidden/>
          </w:rPr>
          <w:fldChar w:fldCharType="begin"/>
        </w:r>
        <w:r w:rsidR="0009127C">
          <w:rPr>
            <w:noProof/>
            <w:webHidden/>
          </w:rPr>
          <w:instrText xml:space="preserve"> PAGEREF _Toc8367222 \h </w:instrText>
        </w:r>
        <w:r w:rsidR="0009127C">
          <w:rPr>
            <w:noProof/>
            <w:webHidden/>
          </w:rPr>
        </w:r>
        <w:r w:rsidR="0009127C">
          <w:rPr>
            <w:noProof/>
            <w:webHidden/>
          </w:rPr>
          <w:fldChar w:fldCharType="separate"/>
        </w:r>
        <w:r w:rsidR="0009127C">
          <w:rPr>
            <w:noProof/>
            <w:webHidden/>
          </w:rPr>
          <w:t>128</w:t>
        </w:r>
        <w:r w:rsidR="0009127C">
          <w:rPr>
            <w:noProof/>
            <w:webHidden/>
          </w:rPr>
          <w:fldChar w:fldCharType="end"/>
        </w:r>
      </w:hyperlink>
    </w:p>
    <w:p w14:paraId="752116A6" w14:textId="55F6DB2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23" w:history="1">
        <w:r w:rsidR="0009127C" w:rsidRPr="006D36A2">
          <w:rPr>
            <w:rStyle w:val="Hyperlink"/>
            <w:noProof/>
          </w:rPr>
          <w:t>3.32.6 absoluteAddress property</w:t>
        </w:r>
        <w:r w:rsidR="0009127C">
          <w:rPr>
            <w:noProof/>
            <w:webHidden/>
          </w:rPr>
          <w:tab/>
        </w:r>
        <w:r w:rsidR="0009127C">
          <w:rPr>
            <w:noProof/>
            <w:webHidden/>
          </w:rPr>
          <w:fldChar w:fldCharType="begin"/>
        </w:r>
        <w:r w:rsidR="0009127C">
          <w:rPr>
            <w:noProof/>
            <w:webHidden/>
          </w:rPr>
          <w:instrText xml:space="preserve"> PAGEREF _Toc8367223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116ECFE6" w14:textId="1BA87FF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24" w:history="1">
        <w:r w:rsidR="0009127C" w:rsidRPr="006D36A2">
          <w:rPr>
            <w:rStyle w:val="Hyperlink"/>
            <w:noProof/>
          </w:rPr>
          <w:t>3.32.7 relativeAddress property</w:t>
        </w:r>
        <w:r w:rsidR="0009127C">
          <w:rPr>
            <w:noProof/>
            <w:webHidden/>
          </w:rPr>
          <w:tab/>
        </w:r>
        <w:r w:rsidR="0009127C">
          <w:rPr>
            <w:noProof/>
            <w:webHidden/>
          </w:rPr>
          <w:fldChar w:fldCharType="begin"/>
        </w:r>
        <w:r w:rsidR="0009127C">
          <w:rPr>
            <w:noProof/>
            <w:webHidden/>
          </w:rPr>
          <w:instrText xml:space="preserve"> PAGEREF _Toc8367224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632A6C1D" w14:textId="6D1DF29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25" w:history="1">
        <w:r w:rsidR="0009127C" w:rsidRPr="006D36A2">
          <w:rPr>
            <w:rStyle w:val="Hyperlink"/>
            <w:noProof/>
          </w:rPr>
          <w:t>3.32.8 offsetFromParent property</w:t>
        </w:r>
        <w:r w:rsidR="0009127C">
          <w:rPr>
            <w:noProof/>
            <w:webHidden/>
          </w:rPr>
          <w:tab/>
        </w:r>
        <w:r w:rsidR="0009127C">
          <w:rPr>
            <w:noProof/>
            <w:webHidden/>
          </w:rPr>
          <w:fldChar w:fldCharType="begin"/>
        </w:r>
        <w:r w:rsidR="0009127C">
          <w:rPr>
            <w:noProof/>
            <w:webHidden/>
          </w:rPr>
          <w:instrText xml:space="preserve"> PAGEREF _Toc8367225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6D829243" w14:textId="2F403ED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26" w:history="1">
        <w:r w:rsidR="0009127C" w:rsidRPr="006D36A2">
          <w:rPr>
            <w:rStyle w:val="Hyperlink"/>
            <w:noProof/>
          </w:rPr>
          <w:t>3.32.9 length property</w:t>
        </w:r>
        <w:r w:rsidR="0009127C">
          <w:rPr>
            <w:noProof/>
            <w:webHidden/>
          </w:rPr>
          <w:tab/>
        </w:r>
        <w:r w:rsidR="0009127C">
          <w:rPr>
            <w:noProof/>
            <w:webHidden/>
          </w:rPr>
          <w:fldChar w:fldCharType="begin"/>
        </w:r>
        <w:r w:rsidR="0009127C">
          <w:rPr>
            <w:noProof/>
            <w:webHidden/>
          </w:rPr>
          <w:instrText xml:space="preserve"> PAGEREF _Toc8367226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hyperlink>
    </w:p>
    <w:p w14:paraId="45320C9A" w14:textId="7CD24EF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27" w:history="1">
        <w:r w:rsidR="0009127C" w:rsidRPr="006D36A2">
          <w:rPr>
            <w:rStyle w:val="Hyperlink"/>
            <w:noProof/>
          </w:rPr>
          <w:t>3.32.10 name property</w:t>
        </w:r>
        <w:r w:rsidR="0009127C">
          <w:rPr>
            <w:noProof/>
            <w:webHidden/>
          </w:rPr>
          <w:tab/>
        </w:r>
        <w:r w:rsidR="0009127C">
          <w:rPr>
            <w:noProof/>
            <w:webHidden/>
          </w:rPr>
          <w:fldChar w:fldCharType="begin"/>
        </w:r>
        <w:r w:rsidR="0009127C">
          <w:rPr>
            <w:noProof/>
            <w:webHidden/>
          </w:rPr>
          <w:instrText xml:space="preserve"> PAGEREF _Toc8367227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2C1A37F4" w14:textId="154DFEF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28" w:history="1">
        <w:r w:rsidR="0009127C" w:rsidRPr="006D36A2">
          <w:rPr>
            <w:rStyle w:val="Hyperlink"/>
            <w:noProof/>
          </w:rPr>
          <w:t>3.32.11 fullyQualifiedName property</w:t>
        </w:r>
        <w:r w:rsidR="0009127C">
          <w:rPr>
            <w:noProof/>
            <w:webHidden/>
          </w:rPr>
          <w:tab/>
        </w:r>
        <w:r w:rsidR="0009127C">
          <w:rPr>
            <w:noProof/>
            <w:webHidden/>
          </w:rPr>
          <w:fldChar w:fldCharType="begin"/>
        </w:r>
        <w:r w:rsidR="0009127C">
          <w:rPr>
            <w:noProof/>
            <w:webHidden/>
          </w:rPr>
          <w:instrText xml:space="preserve"> PAGEREF _Toc8367228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04E1547A" w14:textId="3A04E2F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29" w:history="1">
        <w:r w:rsidR="0009127C" w:rsidRPr="006D36A2">
          <w:rPr>
            <w:rStyle w:val="Hyperlink"/>
            <w:noProof/>
          </w:rPr>
          <w:t>3.32.12 kind property</w:t>
        </w:r>
        <w:r w:rsidR="0009127C">
          <w:rPr>
            <w:noProof/>
            <w:webHidden/>
          </w:rPr>
          <w:tab/>
        </w:r>
        <w:r w:rsidR="0009127C">
          <w:rPr>
            <w:noProof/>
            <w:webHidden/>
          </w:rPr>
          <w:fldChar w:fldCharType="begin"/>
        </w:r>
        <w:r w:rsidR="0009127C">
          <w:rPr>
            <w:noProof/>
            <w:webHidden/>
          </w:rPr>
          <w:instrText xml:space="preserve"> PAGEREF _Toc8367229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53726EB6" w14:textId="601D56D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30" w:history="1">
        <w:r w:rsidR="0009127C" w:rsidRPr="006D36A2">
          <w:rPr>
            <w:rStyle w:val="Hyperlink"/>
            <w:noProof/>
          </w:rPr>
          <w:t>3.32.13 parentIndex property</w:t>
        </w:r>
        <w:r w:rsidR="0009127C">
          <w:rPr>
            <w:noProof/>
            <w:webHidden/>
          </w:rPr>
          <w:tab/>
        </w:r>
        <w:r w:rsidR="0009127C">
          <w:rPr>
            <w:noProof/>
            <w:webHidden/>
          </w:rPr>
          <w:fldChar w:fldCharType="begin"/>
        </w:r>
        <w:r w:rsidR="0009127C">
          <w:rPr>
            <w:noProof/>
            <w:webHidden/>
          </w:rPr>
          <w:instrText xml:space="preserve"> PAGEREF _Toc8367230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hyperlink>
    </w:p>
    <w:p w14:paraId="680E2444" w14:textId="68565F1C" w:rsidR="0009127C" w:rsidRDefault="00272096">
      <w:pPr>
        <w:pStyle w:val="TOC2"/>
        <w:tabs>
          <w:tab w:val="right" w:leader="dot" w:pos="9350"/>
        </w:tabs>
        <w:rPr>
          <w:rFonts w:asciiTheme="minorHAnsi" w:eastAsiaTheme="minorEastAsia" w:hAnsiTheme="minorHAnsi" w:cstheme="minorBidi"/>
          <w:noProof/>
          <w:sz w:val="22"/>
          <w:szCs w:val="22"/>
        </w:rPr>
      </w:pPr>
      <w:hyperlink w:anchor="_Toc8367231" w:history="1">
        <w:r w:rsidR="0009127C" w:rsidRPr="006D36A2">
          <w:rPr>
            <w:rStyle w:val="Hyperlink"/>
            <w:noProof/>
          </w:rPr>
          <w:t>3.33 logicalLocation object</w:t>
        </w:r>
        <w:r w:rsidR="0009127C">
          <w:rPr>
            <w:noProof/>
            <w:webHidden/>
          </w:rPr>
          <w:tab/>
        </w:r>
        <w:r w:rsidR="0009127C">
          <w:rPr>
            <w:noProof/>
            <w:webHidden/>
          </w:rPr>
          <w:fldChar w:fldCharType="begin"/>
        </w:r>
        <w:r w:rsidR="0009127C">
          <w:rPr>
            <w:noProof/>
            <w:webHidden/>
          </w:rPr>
          <w:instrText xml:space="preserve"> PAGEREF _Toc8367231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019230FB" w14:textId="6D3FC80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32" w:history="1">
        <w:r w:rsidR="0009127C" w:rsidRPr="006D36A2">
          <w:rPr>
            <w:rStyle w:val="Hyperlink"/>
            <w:noProof/>
          </w:rPr>
          <w:t>3.33.1 General</w:t>
        </w:r>
        <w:r w:rsidR="0009127C">
          <w:rPr>
            <w:noProof/>
            <w:webHidden/>
          </w:rPr>
          <w:tab/>
        </w:r>
        <w:r w:rsidR="0009127C">
          <w:rPr>
            <w:noProof/>
            <w:webHidden/>
          </w:rPr>
          <w:fldChar w:fldCharType="begin"/>
        </w:r>
        <w:r w:rsidR="0009127C">
          <w:rPr>
            <w:noProof/>
            <w:webHidden/>
          </w:rPr>
          <w:instrText xml:space="preserve"> PAGEREF _Toc8367232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06DAC5A" w14:textId="7703C9A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33" w:history="1">
        <w:r w:rsidR="0009127C" w:rsidRPr="006D36A2">
          <w:rPr>
            <w:rStyle w:val="Hyperlink"/>
            <w:noProof/>
          </w:rPr>
          <w:t>3.33.2 Logical location naming rules</w:t>
        </w:r>
        <w:r w:rsidR="0009127C">
          <w:rPr>
            <w:noProof/>
            <w:webHidden/>
          </w:rPr>
          <w:tab/>
        </w:r>
        <w:r w:rsidR="0009127C">
          <w:rPr>
            <w:noProof/>
            <w:webHidden/>
          </w:rPr>
          <w:fldChar w:fldCharType="begin"/>
        </w:r>
        <w:r w:rsidR="0009127C">
          <w:rPr>
            <w:noProof/>
            <w:webHidden/>
          </w:rPr>
          <w:instrText xml:space="preserve"> PAGEREF _Toc8367233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A79E81D" w14:textId="3D666DE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34" w:history="1">
        <w:r w:rsidR="0009127C" w:rsidRPr="006D36A2">
          <w:rPr>
            <w:rStyle w:val="Hyperlink"/>
            <w:noProof/>
          </w:rPr>
          <w:t>3.33.3 index property</w:t>
        </w:r>
        <w:r w:rsidR="0009127C">
          <w:rPr>
            <w:noProof/>
            <w:webHidden/>
          </w:rPr>
          <w:tab/>
        </w:r>
        <w:r w:rsidR="0009127C">
          <w:rPr>
            <w:noProof/>
            <w:webHidden/>
          </w:rPr>
          <w:fldChar w:fldCharType="begin"/>
        </w:r>
        <w:r w:rsidR="0009127C">
          <w:rPr>
            <w:noProof/>
            <w:webHidden/>
          </w:rPr>
          <w:instrText xml:space="preserve"> PAGEREF _Toc8367234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hyperlink>
    </w:p>
    <w:p w14:paraId="61CA89A8" w14:textId="0CEEA24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35" w:history="1">
        <w:r w:rsidR="0009127C" w:rsidRPr="006D36A2">
          <w:rPr>
            <w:rStyle w:val="Hyperlink"/>
            <w:noProof/>
          </w:rPr>
          <w:t>3.33.4 name property</w:t>
        </w:r>
        <w:r w:rsidR="0009127C">
          <w:rPr>
            <w:noProof/>
            <w:webHidden/>
          </w:rPr>
          <w:tab/>
        </w:r>
        <w:r w:rsidR="0009127C">
          <w:rPr>
            <w:noProof/>
            <w:webHidden/>
          </w:rPr>
          <w:fldChar w:fldCharType="begin"/>
        </w:r>
        <w:r w:rsidR="0009127C">
          <w:rPr>
            <w:noProof/>
            <w:webHidden/>
          </w:rPr>
          <w:instrText xml:space="preserve"> PAGEREF _Toc8367235 \h </w:instrText>
        </w:r>
        <w:r w:rsidR="0009127C">
          <w:rPr>
            <w:noProof/>
            <w:webHidden/>
          </w:rPr>
        </w:r>
        <w:r w:rsidR="0009127C">
          <w:rPr>
            <w:noProof/>
            <w:webHidden/>
          </w:rPr>
          <w:fldChar w:fldCharType="separate"/>
        </w:r>
        <w:r w:rsidR="0009127C">
          <w:rPr>
            <w:noProof/>
            <w:webHidden/>
          </w:rPr>
          <w:t>132</w:t>
        </w:r>
        <w:r w:rsidR="0009127C">
          <w:rPr>
            <w:noProof/>
            <w:webHidden/>
          </w:rPr>
          <w:fldChar w:fldCharType="end"/>
        </w:r>
      </w:hyperlink>
    </w:p>
    <w:p w14:paraId="320FEC2A" w14:textId="080896F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36" w:history="1">
        <w:r w:rsidR="0009127C" w:rsidRPr="006D36A2">
          <w:rPr>
            <w:rStyle w:val="Hyperlink"/>
            <w:noProof/>
          </w:rPr>
          <w:t>3.33.5 fullyQualifiedName property</w:t>
        </w:r>
        <w:r w:rsidR="0009127C">
          <w:rPr>
            <w:noProof/>
            <w:webHidden/>
          </w:rPr>
          <w:tab/>
        </w:r>
        <w:r w:rsidR="0009127C">
          <w:rPr>
            <w:noProof/>
            <w:webHidden/>
          </w:rPr>
          <w:fldChar w:fldCharType="begin"/>
        </w:r>
        <w:r w:rsidR="0009127C">
          <w:rPr>
            <w:noProof/>
            <w:webHidden/>
          </w:rPr>
          <w:instrText xml:space="preserve"> PAGEREF _Toc8367236 \h </w:instrText>
        </w:r>
        <w:r w:rsidR="0009127C">
          <w:rPr>
            <w:noProof/>
            <w:webHidden/>
          </w:rPr>
        </w:r>
        <w:r w:rsidR="0009127C">
          <w:rPr>
            <w:noProof/>
            <w:webHidden/>
          </w:rPr>
          <w:fldChar w:fldCharType="separate"/>
        </w:r>
        <w:r w:rsidR="0009127C">
          <w:rPr>
            <w:noProof/>
            <w:webHidden/>
          </w:rPr>
          <w:t>132</w:t>
        </w:r>
        <w:r w:rsidR="0009127C">
          <w:rPr>
            <w:noProof/>
            <w:webHidden/>
          </w:rPr>
          <w:fldChar w:fldCharType="end"/>
        </w:r>
      </w:hyperlink>
    </w:p>
    <w:p w14:paraId="27E3E3F2" w14:textId="3667E92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37" w:history="1">
        <w:r w:rsidR="0009127C" w:rsidRPr="006D36A2">
          <w:rPr>
            <w:rStyle w:val="Hyperlink"/>
            <w:noProof/>
          </w:rPr>
          <w:t>3.33.6 decoratedName property</w:t>
        </w:r>
        <w:r w:rsidR="0009127C">
          <w:rPr>
            <w:noProof/>
            <w:webHidden/>
          </w:rPr>
          <w:tab/>
        </w:r>
        <w:r w:rsidR="0009127C">
          <w:rPr>
            <w:noProof/>
            <w:webHidden/>
          </w:rPr>
          <w:fldChar w:fldCharType="begin"/>
        </w:r>
        <w:r w:rsidR="0009127C">
          <w:rPr>
            <w:noProof/>
            <w:webHidden/>
          </w:rPr>
          <w:instrText xml:space="preserve"> PAGEREF _Toc8367237 \h </w:instrText>
        </w:r>
        <w:r w:rsidR="0009127C">
          <w:rPr>
            <w:noProof/>
            <w:webHidden/>
          </w:rPr>
        </w:r>
        <w:r w:rsidR="0009127C">
          <w:rPr>
            <w:noProof/>
            <w:webHidden/>
          </w:rPr>
          <w:fldChar w:fldCharType="separate"/>
        </w:r>
        <w:r w:rsidR="0009127C">
          <w:rPr>
            <w:noProof/>
            <w:webHidden/>
          </w:rPr>
          <w:t>134</w:t>
        </w:r>
        <w:r w:rsidR="0009127C">
          <w:rPr>
            <w:noProof/>
            <w:webHidden/>
          </w:rPr>
          <w:fldChar w:fldCharType="end"/>
        </w:r>
      </w:hyperlink>
    </w:p>
    <w:p w14:paraId="6CAC88D6" w14:textId="2B54A99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38" w:history="1">
        <w:r w:rsidR="0009127C" w:rsidRPr="006D36A2">
          <w:rPr>
            <w:rStyle w:val="Hyperlink"/>
            <w:noProof/>
          </w:rPr>
          <w:t>3.33.7 kind property</w:t>
        </w:r>
        <w:r w:rsidR="0009127C">
          <w:rPr>
            <w:noProof/>
            <w:webHidden/>
          </w:rPr>
          <w:tab/>
        </w:r>
        <w:r w:rsidR="0009127C">
          <w:rPr>
            <w:noProof/>
            <w:webHidden/>
          </w:rPr>
          <w:fldChar w:fldCharType="begin"/>
        </w:r>
        <w:r w:rsidR="0009127C">
          <w:rPr>
            <w:noProof/>
            <w:webHidden/>
          </w:rPr>
          <w:instrText xml:space="preserve"> PAGEREF _Toc8367238 \h </w:instrText>
        </w:r>
        <w:r w:rsidR="0009127C">
          <w:rPr>
            <w:noProof/>
            <w:webHidden/>
          </w:rPr>
        </w:r>
        <w:r w:rsidR="0009127C">
          <w:rPr>
            <w:noProof/>
            <w:webHidden/>
          </w:rPr>
          <w:fldChar w:fldCharType="separate"/>
        </w:r>
        <w:r w:rsidR="0009127C">
          <w:rPr>
            <w:noProof/>
            <w:webHidden/>
          </w:rPr>
          <w:t>134</w:t>
        </w:r>
        <w:r w:rsidR="0009127C">
          <w:rPr>
            <w:noProof/>
            <w:webHidden/>
          </w:rPr>
          <w:fldChar w:fldCharType="end"/>
        </w:r>
      </w:hyperlink>
    </w:p>
    <w:p w14:paraId="320A7659" w14:textId="1A900D2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39" w:history="1">
        <w:r w:rsidR="0009127C" w:rsidRPr="006D36A2">
          <w:rPr>
            <w:rStyle w:val="Hyperlink"/>
            <w:noProof/>
          </w:rPr>
          <w:t>3.33.8 parentIndex property</w:t>
        </w:r>
        <w:r w:rsidR="0009127C">
          <w:rPr>
            <w:noProof/>
            <w:webHidden/>
          </w:rPr>
          <w:tab/>
        </w:r>
        <w:r w:rsidR="0009127C">
          <w:rPr>
            <w:noProof/>
            <w:webHidden/>
          </w:rPr>
          <w:fldChar w:fldCharType="begin"/>
        </w:r>
        <w:r w:rsidR="0009127C">
          <w:rPr>
            <w:noProof/>
            <w:webHidden/>
          </w:rPr>
          <w:instrText xml:space="preserve"> PAGEREF _Toc8367239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566B10DE" w14:textId="55A087B9" w:rsidR="0009127C" w:rsidRDefault="00272096">
      <w:pPr>
        <w:pStyle w:val="TOC2"/>
        <w:tabs>
          <w:tab w:val="right" w:leader="dot" w:pos="9350"/>
        </w:tabs>
        <w:rPr>
          <w:rFonts w:asciiTheme="minorHAnsi" w:eastAsiaTheme="minorEastAsia" w:hAnsiTheme="minorHAnsi" w:cstheme="minorBidi"/>
          <w:noProof/>
          <w:sz w:val="22"/>
          <w:szCs w:val="22"/>
        </w:rPr>
      </w:pPr>
      <w:hyperlink w:anchor="_Toc8367240" w:history="1">
        <w:r w:rsidR="0009127C" w:rsidRPr="006D36A2">
          <w:rPr>
            <w:rStyle w:val="Hyperlink"/>
            <w:noProof/>
          </w:rPr>
          <w:t>3.34 locationRelationship object</w:t>
        </w:r>
        <w:r w:rsidR="0009127C">
          <w:rPr>
            <w:noProof/>
            <w:webHidden/>
          </w:rPr>
          <w:tab/>
        </w:r>
        <w:r w:rsidR="0009127C">
          <w:rPr>
            <w:noProof/>
            <w:webHidden/>
          </w:rPr>
          <w:fldChar w:fldCharType="begin"/>
        </w:r>
        <w:r w:rsidR="0009127C">
          <w:rPr>
            <w:noProof/>
            <w:webHidden/>
          </w:rPr>
          <w:instrText xml:space="preserve"> PAGEREF _Toc8367240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6472FB00" w14:textId="10B0BD5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41" w:history="1">
        <w:r w:rsidR="0009127C" w:rsidRPr="006D36A2">
          <w:rPr>
            <w:rStyle w:val="Hyperlink"/>
            <w:noProof/>
          </w:rPr>
          <w:t>3.34.1 General</w:t>
        </w:r>
        <w:r w:rsidR="0009127C">
          <w:rPr>
            <w:noProof/>
            <w:webHidden/>
          </w:rPr>
          <w:tab/>
        </w:r>
        <w:r w:rsidR="0009127C">
          <w:rPr>
            <w:noProof/>
            <w:webHidden/>
          </w:rPr>
          <w:fldChar w:fldCharType="begin"/>
        </w:r>
        <w:r w:rsidR="0009127C">
          <w:rPr>
            <w:noProof/>
            <w:webHidden/>
          </w:rPr>
          <w:instrText xml:space="preserve"> PAGEREF _Toc8367241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hyperlink>
    </w:p>
    <w:p w14:paraId="2A140D7C" w14:textId="6BE8237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42" w:history="1">
        <w:r w:rsidR="0009127C" w:rsidRPr="006D36A2">
          <w:rPr>
            <w:rStyle w:val="Hyperlink"/>
            <w:noProof/>
          </w:rPr>
          <w:t>3.34.2 target property</w:t>
        </w:r>
        <w:r w:rsidR="0009127C">
          <w:rPr>
            <w:noProof/>
            <w:webHidden/>
          </w:rPr>
          <w:tab/>
        </w:r>
        <w:r w:rsidR="0009127C">
          <w:rPr>
            <w:noProof/>
            <w:webHidden/>
          </w:rPr>
          <w:fldChar w:fldCharType="begin"/>
        </w:r>
        <w:r w:rsidR="0009127C">
          <w:rPr>
            <w:noProof/>
            <w:webHidden/>
          </w:rPr>
          <w:instrText xml:space="preserve"> PAGEREF _Toc8367242 \h </w:instrText>
        </w:r>
        <w:r w:rsidR="0009127C">
          <w:rPr>
            <w:noProof/>
            <w:webHidden/>
          </w:rPr>
        </w:r>
        <w:r w:rsidR="0009127C">
          <w:rPr>
            <w:noProof/>
            <w:webHidden/>
          </w:rPr>
          <w:fldChar w:fldCharType="separate"/>
        </w:r>
        <w:r w:rsidR="0009127C">
          <w:rPr>
            <w:noProof/>
            <w:webHidden/>
          </w:rPr>
          <w:t>138</w:t>
        </w:r>
        <w:r w:rsidR="0009127C">
          <w:rPr>
            <w:noProof/>
            <w:webHidden/>
          </w:rPr>
          <w:fldChar w:fldCharType="end"/>
        </w:r>
      </w:hyperlink>
    </w:p>
    <w:p w14:paraId="5E5629C2" w14:textId="2A4BEDC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43" w:history="1">
        <w:r w:rsidR="0009127C" w:rsidRPr="006D36A2">
          <w:rPr>
            <w:rStyle w:val="Hyperlink"/>
            <w:noProof/>
          </w:rPr>
          <w:t>3.34.3 kinds property</w:t>
        </w:r>
        <w:r w:rsidR="0009127C">
          <w:rPr>
            <w:noProof/>
            <w:webHidden/>
          </w:rPr>
          <w:tab/>
        </w:r>
        <w:r w:rsidR="0009127C">
          <w:rPr>
            <w:noProof/>
            <w:webHidden/>
          </w:rPr>
          <w:fldChar w:fldCharType="begin"/>
        </w:r>
        <w:r w:rsidR="0009127C">
          <w:rPr>
            <w:noProof/>
            <w:webHidden/>
          </w:rPr>
          <w:instrText xml:space="preserve"> PAGEREF _Toc8367243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2A8CDDE8" w14:textId="2A5BCCC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44" w:history="1">
        <w:r w:rsidR="0009127C" w:rsidRPr="006D36A2">
          <w:rPr>
            <w:rStyle w:val="Hyperlink"/>
            <w:noProof/>
          </w:rPr>
          <w:t>3.34.4 description property</w:t>
        </w:r>
        <w:r w:rsidR="0009127C">
          <w:rPr>
            <w:noProof/>
            <w:webHidden/>
          </w:rPr>
          <w:tab/>
        </w:r>
        <w:r w:rsidR="0009127C">
          <w:rPr>
            <w:noProof/>
            <w:webHidden/>
          </w:rPr>
          <w:fldChar w:fldCharType="begin"/>
        </w:r>
        <w:r w:rsidR="0009127C">
          <w:rPr>
            <w:noProof/>
            <w:webHidden/>
          </w:rPr>
          <w:instrText xml:space="preserve"> PAGEREF _Toc8367244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7929CC5E" w14:textId="06AA7B07" w:rsidR="0009127C" w:rsidRDefault="00272096">
      <w:pPr>
        <w:pStyle w:val="TOC2"/>
        <w:tabs>
          <w:tab w:val="right" w:leader="dot" w:pos="9350"/>
        </w:tabs>
        <w:rPr>
          <w:rFonts w:asciiTheme="minorHAnsi" w:eastAsiaTheme="minorEastAsia" w:hAnsiTheme="minorHAnsi" w:cstheme="minorBidi"/>
          <w:noProof/>
          <w:sz w:val="22"/>
          <w:szCs w:val="22"/>
        </w:rPr>
      </w:pPr>
      <w:hyperlink w:anchor="_Toc8367245" w:history="1">
        <w:r w:rsidR="0009127C" w:rsidRPr="006D36A2">
          <w:rPr>
            <w:rStyle w:val="Hyperlink"/>
            <w:noProof/>
          </w:rPr>
          <w:t>3.35 suppression object</w:t>
        </w:r>
        <w:r w:rsidR="0009127C">
          <w:rPr>
            <w:noProof/>
            <w:webHidden/>
          </w:rPr>
          <w:tab/>
        </w:r>
        <w:r w:rsidR="0009127C">
          <w:rPr>
            <w:noProof/>
            <w:webHidden/>
          </w:rPr>
          <w:fldChar w:fldCharType="begin"/>
        </w:r>
        <w:r w:rsidR="0009127C">
          <w:rPr>
            <w:noProof/>
            <w:webHidden/>
          </w:rPr>
          <w:instrText xml:space="preserve"> PAGEREF _Toc8367245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5392301A" w14:textId="575C319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46" w:history="1">
        <w:r w:rsidR="0009127C" w:rsidRPr="006D36A2">
          <w:rPr>
            <w:rStyle w:val="Hyperlink"/>
            <w:noProof/>
          </w:rPr>
          <w:t>3.35.1 General</w:t>
        </w:r>
        <w:r w:rsidR="0009127C">
          <w:rPr>
            <w:noProof/>
            <w:webHidden/>
          </w:rPr>
          <w:tab/>
        </w:r>
        <w:r w:rsidR="0009127C">
          <w:rPr>
            <w:noProof/>
            <w:webHidden/>
          </w:rPr>
          <w:fldChar w:fldCharType="begin"/>
        </w:r>
        <w:r w:rsidR="0009127C">
          <w:rPr>
            <w:noProof/>
            <w:webHidden/>
          </w:rPr>
          <w:instrText xml:space="preserve"> PAGEREF _Toc8367246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2A4C3C53" w14:textId="6627266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47" w:history="1">
        <w:r w:rsidR="0009127C" w:rsidRPr="006D36A2">
          <w:rPr>
            <w:rStyle w:val="Hyperlink"/>
            <w:noProof/>
          </w:rPr>
          <w:t>3.35.2 kind property</w:t>
        </w:r>
        <w:r w:rsidR="0009127C">
          <w:rPr>
            <w:noProof/>
            <w:webHidden/>
          </w:rPr>
          <w:tab/>
        </w:r>
        <w:r w:rsidR="0009127C">
          <w:rPr>
            <w:noProof/>
            <w:webHidden/>
          </w:rPr>
          <w:fldChar w:fldCharType="begin"/>
        </w:r>
        <w:r w:rsidR="0009127C">
          <w:rPr>
            <w:noProof/>
            <w:webHidden/>
          </w:rPr>
          <w:instrText xml:space="preserve"> PAGEREF _Toc8367247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hyperlink>
    </w:p>
    <w:p w14:paraId="49B2FEB0" w14:textId="1041714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48" w:history="1">
        <w:r w:rsidR="0009127C" w:rsidRPr="006D36A2">
          <w:rPr>
            <w:rStyle w:val="Hyperlink"/>
            <w:noProof/>
          </w:rPr>
          <w:t>3.35.3 status property</w:t>
        </w:r>
        <w:r w:rsidR="0009127C">
          <w:rPr>
            <w:noProof/>
            <w:webHidden/>
          </w:rPr>
          <w:tab/>
        </w:r>
        <w:r w:rsidR="0009127C">
          <w:rPr>
            <w:noProof/>
            <w:webHidden/>
          </w:rPr>
          <w:fldChar w:fldCharType="begin"/>
        </w:r>
        <w:r w:rsidR="0009127C">
          <w:rPr>
            <w:noProof/>
            <w:webHidden/>
          </w:rPr>
          <w:instrText xml:space="preserve"> PAGEREF _Toc8367248 \h </w:instrText>
        </w:r>
        <w:r w:rsidR="0009127C">
          <w:rPr>
            <w:noProof/>
            <w:webHidden/>
          </w:rPr>
        </w:r>
        <w:r w:rsidR="0009127C">
          <w:rPr>
            <w:noProof/>
            <w:webHidden/>
          </w:rPr>
          <w:fldChar w:fldCharType="separate"/>
        </w:r>
        <w:r w:rsidR="0009127C">
          <w:rPr>
            <w:noProof/>
            <w:webHidden/>
          </w:rPr>
          <w:t>140</w:t>
        </w:r>
        <w:r w:rsidR="0009127C">
          <w:rPr>
            <w:noProof/>
            <w:webHidden/>
          </w:rPr>
          <w:fldChar w:fldCharType="end"/>
        </w:r>
      </w:hyperlink>
    </w:p>
    <w:p w14:paraId="72E18B2A" w14:textId="3B29B39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49" w:history="1">
        <w:r w:rsidR="0009127C" w:rsidRPr="006D36A2">
          <w:rPr>
            <w:rStyle w:val="Hyperlink"/>
            <w:noProof/>
          </w:rPr>
          <w:t>3.35.4 location property</w:t>
        </w:r>
        <w:r w:rsidR="0009127C">
          <w:rPr>
            <w:noProof/>
            <w:webHidden/>
          </w:rPr>
          <w:tab/>
        </w:r>
        <w:r w:rsidR="0009127C">
          <w:rPr>
            <w:noProof/>
            <w:webHidden/>
          </w:rPr>
          <w:fldChar w:fldCharType="begin"/>
        </w:r>
        <w:r w:rsidR="0009127C">
          <w:rPr>
            <w:noProof/>
            <w:webHidden/>
          </w:rPr>
          <w:instrText xml:space="preserve"> PAGEREF _Toc8367249 \h </w:instrText>
        </w:r>
        <w:r w:rsidR="0009127C">
          <w:rPr>
            <w:noProof/>
            <w:webHidden/>
          </w:rPr>
        </w:r>
        <w:r w:rsidR="0009127C">
          <w:rPr>
            <w:noProof/>
            <w:webHidden/>
          </w:rPr>
          <w:fldChar w:fldCharType="separate"/>
        </w:r>
        <w:r w:rsidR="0009127C">
          <w:rPr>
            <w:noProof/>
            <w:webHidden/>
          </w:rPr>
          <w:t>140</w:t>
        </w:r>
        <w:r w:rsidR="0009127C">
          <w:rPr>
            <w:noProof/>
            <w:webHidden/>
          </w:rPr>
          <w:fldChar w:fldCharType="end"/>
        </w:r>
      </w:hyperlink>
    </w:p>
    <w:p w14:paraId="51A4B34E" w14:textId="56384EA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50" w:history="1">
        <w:r w:rsidR="0009127C" w:rsidRPr="006D36A2">
          <w:rPr>
            <w:rStyle w:val="Hyperlink"/>
            <w:noProof/>
          </w:rPr>
          <w:t>3.35.5 guid property</w:t>
        </w:r>
        <w:r w:rsidR="0009127C">
          <w:rPr>
            <w:noProof/>
            <w:webHidden/>
          </w:rPr>
          <w:tab/>
        </w:r>
        <w:r w:rsidR="0009127C">
          <w:rPr>
            <w:noProof/>
            <w:webHidden/>
          </w:rPr>
          <w:fldChar w:fldCharType="begin"/>
        </w:r>
        <w:r w:rsidR="0009127C">
          <w:rPr>
            <w:noProof/>
            <w:webHidden/>
          </w:rPr>
          <w:instrText xml:space="preserve"> PAGEREF _Toc8367250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367FAAA7" w14:textId="3E3403C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51" w:history="1">
        <w:r w:rsidR="0009127C" w:rsidRPr="006D36A2">
          <w:rPr>
            <w:rStyle w:val="Hyperlink"/>
            <w:noProof/>
          </w:rPr>
          <w:t>3.35.6 justification property</w:t>
        </w:r>
        <w:r w:rsidR="0009127C">
          <w:rPr>
            <w:noProof/>
            <w:webHidden/>
          </w:rPr>
          <w:tab/>
        </w:r>
        <w:r w:rsidR="0009127C">
          <w:rPr>
            <w:noProof/>
            <w:webHidden/>
          </w:rPr>
          <w:fldChar w:fldCharType="begin"/>
        </w:r>
        <w:r w:rsidR="0009127C">
          <w:rPr>
            <w:noProof/>
            <w:webHidden/>
          </w:rPr>
          <w:instrText xml:space="preserve"> PAGEREF _Toc8367251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5AC2910C" w14:textId="3B851BBF" w:rsidR="0009127C" w:rsidRDefault="00272096">
      <w:pPr>
        <w:pStyle w:val="TOC2"/>
        <w:tabs>
          <w:tab w:val="right" w:leader="dot" w:pos="9350"/>
        </w:tabs>
        <w:rPr>
          <w:rFonts w:asciiTheme="minorHAnsi" w:eastAsiaTheme="minorEastAsia" w:hAnsiTheme="minorHAnsi" w:cstheme="minorBidi"/>
          <w:noProof/>
          <w:sz w:val="22"/>
          <w:szCs w:val="22"/>
        </w:rPr>
      </w:pPr>
      <w:hyperlink w:anchor="_Toc8367252" w:history="1">
        <w:r w:rsidR="0009127C" w:rsidRPr="006D36A2">
          <w:rPr>
            <w:rStyle w:val="Hyperlink"/>
            <w:noProof/>
          </w:rPr>
          <w:t>3.36 codeFlow object</w:t>
        </w:r>
        <w:r w:rsidR="0009127C">
          <w:rPr>
            <w:noProof/>
            <w:webHidden/>
          </w:rPr>
          <w:tab/>
        </w:r>
        <w:r w:rsidR="0009127C">
          <w:rPr>
            <w:noProof/>
            <w:webHidden/>
          </w:rPr>
          <w:fldChar w:fldCharType="begin"/>
        </w:r>
        <w:r w:rsidR="0009127C">
          <w:rPr>
            <w:noProof/>
            <w:webHidden/>
          </w:rPr>
          <w:instrText xml:space="preserve"> PAGEREF _Toc8367252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75436507" w14:textId="20944EF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53" w:history="1">
        <w:r w:rsidR="0009127C" w:rsidRPr="006D36A2">
          <w:rPr>
            <w:rStyle w:val="Hyperlink"/>
            <w:noProof/>
          </w:rPr>
          <w:t>3.36.1 General</w:t>
        </w:r>
        <w:r w:rsidR="0009127C">
          <w:rPr>
            <w:noProof/>
            <w:webHidden/>
          </w:rPr>
          <w:tab/>
        </w:r>
        <w:r w:rsidR="0009127C">
          <w:rPr>
            <w:noProof/>
            <w:webHidden/>
          </w:rPr>
          <w:fldChar w:fldCharType="begin"/>
        </w:r>
        <w:r w:rsidR="0009127C">
          <w:rPr>
            <w:noProof/>
            <w:webHidden/>
          </w:rPr>
          <w:instrText xml:space="preserve"> PAGEREF _Toc8367253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hyperlink>
    </w:p>
    <w:p w14:paraId="3587BE6C" w14:textId="57B78EF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54" w:history="1">
        <w:r w:rsidR="0009127C" w:rsidRPr="006D36A2">
          <w:rPr>
            <w:rStyle w:val="Hyperlink"/>
            <w:noProof/>
          </w:rPr>
          <w:t>3.36.2 message property</w:t>
        </w:r>
        <w:r w:rsidR="0009127C">
          <w:rPr>
            <w:noProof/>
            <w:webHidden/>
          </w:rPr>
          <w:tab/>
        </w:r>
        <w:r w:rsidR="0009127C">
          <w:rPr>
            <w:noProof/>
            <w:webHidden/>
          </w:rPr>
          <w:fldChar w:fldCharType="begin"/>
        </w:r>
        <w:r w:rsidR="0009127C">
          <w:rPr>
            <w:noProof/>
            <w:webHidden/>
          </w:rPr>
          <w:instrText xml:space="preserve"> PAGEREF _Toc8367254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33A0F8E5" w14:textId="73A13AB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55" w:history="1">
        <w:r w:rsidR="0009127C" w:rsidRPr="006D36A2">
          <w:rPr>
            <w:rStyle w:val="Hyperlink"/>
            <w:noProof/>
          </w:rPr>
          <w:t>3.36.3 threadFlows property</w:t>
        </w:r>
        <w:r w:rsidR="0009127C">
          <w:rPr>
            <w:noProof/>
            <w:webHidden/>
          </w:rPr>
          <w:tab/>
        </w:r>
        <w:r w:rsidR="0009127C">
          <w:rPr>
            <w:noProof/>
            <w:webHidden/>
          </w:rPr>
          <w:fldChar w:fldCharType="begin"/>
        </w:r>
        <w:r w:rsidR="0009127C">
          <w:rPr>
            <w:noProof/>
            <w:webHidden/>
          </w:rPr>
          <w:instrText xml:space="preserve"> PAGEREF _Toc8367255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417943DB" w14:textId="1D4BACE7" w:rsidR="0009127C" w:rsidRDefault="00272096">
      <w:pPr>
        <w:pStyle w:val="TOC2"/>
        <w:tabs>
          <w:tab w:val="right" w:leader="dot" w:pos="9350"/>
        </w:tabs>
        <w:rPr>
          <w:rFonts w:asciiTheme="minorHAnsi" w:eastAsiaTheme="minorEastAsia" w:hAnsiTheme="minorHAnsi" w:cstheme="minorBidi"/>
          <w:noProof/>
          <w:sz w:val="22"/>
          <w:szCs w:val="22"/>
        </w:rPr>
      </w:pPr>
      <w:hyperlink w:anchor="_Toc8367256" w:history="1">
        <w:r w:rsidR="0009127C" w:rsidRPr="006D36A2">
          <w:rPr>
            <w:rStyle w:val="Hyperlink"/>
            <w:noProof/>
          </w:rPr>
          <w:t>3.37 threadFlow object</w:t>
        </w:r>
        <w:r w:rsidR="0009127C">
          <w:rPr>
            <w:noProof/>
            <w:webHidden/>
          </w:rPr>
          <w:tab/>
        </w:r>
        <w:r w:rsidR="0009127C">
          <w:rPr>
            <w:noProof/>
            <w:webHidden/>
          </w:rPr>
          <w:fldChar w:fldCharType="begin"/>
        </w:r>
        <w:r w:rsidR="0009127C">
          <w:rPr>
            <w:noProof/>
            <w:webHidden/>
          </w:rPr>
          <w:instrText xml:space="preserve"> PAGEREF _Toc8367256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642CFA27" w14:textId="38DAD29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57" w:history="1">
        <w:r w:rsidR="0009127C" w:rsidRPr="006D36A2">
          <w:rPr>
            <w:rStyle w:val="Hyperlink"/>
            <w:noProof/>
          </w:rPr>
          <w:t>3.37.1 General</w:t>
        </w:r>
        <w:r w:rsidR="0009127C">
          <w:rPr>
            <w:noProof/>
            <w:webHidden/>
          </w:rPr>
          <w:tab/>
        </w:r>
        <w:r w:rsidR="0009127C">
          <w:rPr>
            <w:noProof/>
            <w:webHidden/>
          </w:rPr>
          <w:fldChar w:fldCharType="begin"/>
        </w:r>
        <w:r w:rsidR="0009127C">
          <w:rPr>
            <w:noProof/>
            <w:webHidden/>
          </w:rPr>
          <w:instrText xml:space="preserve"> PAGEREF _Toc8367257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2C85A2F4" w14:textId="266E789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58" w:history="1">
        <w:r w:rsidR="0009127C" w:rsidRPr="006D36A2">
          <w:rPr>
            <w:rStyle w:val="Hyperlink"/>
            <w:noProof/>
          </w:rPr>
          <w:t>3.37.2 id property</w:t>
        </w:r>
        <w:r w:rsidR="0009127C">
          <w:rPr>
            <w:noProof/>
            <w:webHidden/>
          </w:rPr>
          <w:tab/>
        </w:r>
        <w:r w:rsidR="0009127C">
          <w:rPr>
            <w:noProof/>
            <w:webHidden/>
          </w:rPr>
          <w:fldChar w:fldCharType="begin"/>
        </w:r>
        <w:r w:rsidR="0009127C">
          <w:rPr>
            <w:noProof/>
            <w:webHidden/>
          </w:rPr>
          <w:instrText xml:space="preserve"> PAGEREF _Toc8367258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1DC93CFD" w14:textId="143C4E3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59" w:history="1">
        <w:r w:rsidR="0009127C" w:rsidRPr="006D36A2">
          <w:rPr>
            <w:rStyle w:val="Hyperlink"/>
            <w:noProof/>
          </w:rPr>
          <w:t>3.37.3 message property</w:t>
        </w:r>
        <w:r w:rsidR="0009127C">
          <w:rPr>
            <w:noProof/>
            <w:webHidden/>
          </w:rPr>
          <w:tab/>
        </w:r>
        <w:r w:rsidR="0009127C">
          <w:rPr>
            <w:noProof/>
            <w:webHidden/>
          </w:rPr>
          <w:fldChar w:fldCharType="begin"/>
        </w:r>
        <w:r w:rsidR="0009127C">
          <w:rPr>
            <w:noProof/>
            <w:webHidden/>
          </w:rPr>
          <w:instrText xml:space="preserve"> PAGEREF _Toc8367259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hyperlink>
    </w:p>
    <w:p w14:paraId="4C35814A" w14:textId="509087B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60" w:history="1">
        <w:r w:rsidR="0009127C" w:rsidRPr="006D36A2">
          <w:rPr>
            <w:rStyle w:val="Hyperlink"/>
            <w:noProof/>
          </w:rPr>
          <w:t>3.37.4 initialState property</w:t>
        </w:r>
        <w:r w:rsidR="0009127C">
          <w:rPr>
            <w:noProof/>
            <w:webHidden/>
          </w:rPr>
          <w:tab/>
        </w:r>
        <w:r w:rsidR="0009127C">
          <w:rPr>
            <w:noProof/>
            <w:webHidden/>
          </w:rPr>
          <w:fldChar w:fldCharType="begin"/>
        </w:r>
        <w:r w:rsidR="0009127C">
          <w:rPr>
            <w:noProof/>
            <w:webHidden/>
          </w:rPr>
          <w:instrText xml:space="preserve"> PAGEREF _Toc8367260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3BADC362" w14:textId="1C6EF29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61" w:history="1">
        <w:r w:rsidR="0009127C" w:rsidRPr="006D36A2">
          <w:rPr>
            <w:rStyle w:val="Hyperlink"/>
            <w:noProof/>
          </w:rPr>
          <w:t>3.37.5 immutableState property</w:t>
        </w:r>
        <w:r w:rsidR="0009127C">
          <w:rPr>
            <w:noProof/>
            <w:webHidden/>
          </w:rPr>
          <w:tab/>
        </w:r>
        <w:r w:rsidR="0009127C">
          <w:rPr>
            <w:noProof/>
            <w:webHidden/>
          </w:rPr>
          <w:fldChar w:fldCharType="begin"/>
        </w:r>
        <w:r w:rsidR="0009127C">
          <w:rPr>
            <w:noProof/>
            <w:webHidden/>
          </w:rPr>
          <w:instrText xml:space="preserve"> PAGEREF _Toc8367261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142D55BB" w14:textId="4F55633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62" w:history="1">
        <w:r w:rsidR="0009127C" w:rsidRPr="006D36A2">
          <w:rPr>
            <w:rStyle w:val="Hyperlink"/>
            <w:noProof/>
          </w:rPr>
          <w:t>3.37.6 locations property</w:t>
        </w:r>
        <w:r w:rsidR="0009127C">
          <w:rPr>
            <w:noProof/>
            <w:webHidden/>
          </w:rPr>
          <w:tab/>
        </w:r>
        <w:r w:rsidR="0009127C">
          <w:rPr>
            <w:noProof/>
            <w:webHidden/>
          </w:rPr>
          <w:fldChar w:fldCharType="begin"/>
        </w:r>
        <w:r w:rsidR="0009127C">
          <w:rPr>
            <w:noProof/>
            <w:webHidden/>
          </w:rPr>
          <w:instrText xml:space="preserve"> PAGEREF _Toc8367262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2A3E9338" w14:textId="28BBE357" w:rsidR="0009127C" w:rsidRDefault="00272096">
      <w:pPr>
        <w:pStyle w:val="TOC2"/>
        <w:tabs>
          <w:tab w:val="right" w:leader="dot" w:pos="9350"/>
        </w:tabs>
        <w:rPr>
          <w:rFonts w:asciiTheme="minorHAnsi" w:eastAsiaTheme="minorEastAsia" w:hAnsiTheme="minorHAnsi" w:cstheme="minorBidi"/>
          <w:noProof/>
          <w:sz w:val="22"/>
          <w:szCs w:val="22"/>
        </w:rPr>
      </w:pPr>
      <w:hyperlink w:anchor="_Toc8367263" w:history="1">
        <w:r w:rsidR="0009127C" w:rsidRPr="006D36A2">
          <w:rPr>
            <w:rStyle w:val="Hyperlink"/>
            <w:noProof/>
          </w:rPr>
          <w:t>3.38 threadFlowLocation object</w:t>
        </w:r>
        <w:r w:rsidR="0009127C">
          <w:rPr>
            <w:noProof/>
            <w:webHidden/>
          </w:rPr>
          <w:tab/>
        </w:r>
        <w:r w:rsidR="0009127C">
          <w:rPr>
            <w:noProof/>
            <w:webHidden/>
          </w:rPr>
          <w:fldChar w:fldCharType="begin"/>
        </w:r>
        <w:r w:rsidR="0009127C">
          <w:rPr>
            <w:noProof/>
            <w:webHidden/>
          </w:rPr>
          <w:instrText xml:space="preserve"> PAGEREF _Toc8367263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3DA28C3B" w14:textId="138F2FA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64" w:history="1">
        <w:r w:rsidR="0009127C" w:rsidRPr="006D36A2">
          <w:rPr>
            <w:rStyle w:val="Hyperlink"/>
            <w:noProof/>
          </w:rPr>
          <w:t>3.38.1 General</w:t>
        </w:r>
        <w:r w:rsidR="0009127C">
          <w:rPr>
            <w:noProof/>
            <w:webHidden/>
          </w:rPr>
          <w:tab/>
        </w:r>
        <w:r w:rsidR="0009127C">
          <w:rPr>
            <w:noProof/>
            <w:webHidden/>
          </w:rPr>
          <w:fldChar w:fldCharType="begin"/>
        </w:r>
        <w:r w:rsidR="0009127C">
          <w:rPr>
            <w:noProof/>
            <w:webHidden/>
          </w:rPr>
          <w:instrText xml:space="preserve"> PAGEREF _Toc8367264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1FEA98D0" w14:textId="7F19C17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65" w:history="1">
        <w:r w:rsidR="0009127C" w:rsidRPr="006D36A2">
          <w:rPr>
            <w:rStyle w:val="Hyperlink"/>
            <w:noProof/>
          </w:rPr>
          <w:t>3.38.2 index property</w:t>
        </w:r>
        <w:r w:rsidR="0009127C">
          <w:rPr>
            <w:noProof/>
            <w:webHidden/>
          </w:rPr>
          <w:tab/>
        </w:r>
        <w:r w:rsidR="0009127C">
          <w:rPr>
            <w:noProof/>
            <w:webHidden/>
          </w:rPr>
          <w:fldChar w:fldCharType="begin"/>
        </w:r>
        <w:r w:rsidR="0009127C">
          <w:rPr>
            <w:noProof/>
            <w:webHidden/>
          </w:rPr>
          <w:instrText xml:space="preserve"> PAGEREF _Toc8367265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hyperlink>
    </w:p>
    <w:p w14:paraId="05F53430" w14:textId="53385FD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66" w:history="1">
        <w:r w:rsidR="0009127C" w:rsidRPr="006D36A2">
          <w:rPr>
            <w:rStyle w:val="Hyperlink"/>
            <w:noProof/>
          </w:rPr>
          <w:t>3.38.3 location property</w:t>
        </w:r>
        <w:r w:rsidR="0009127C">
          <w:rPr>
            <w:noProof/>
            <w:webHidden/>
          </w:rPr>
          <w:tab/>
        </w:r>
        <w:r w:rsidR="0009127C">
          <w:rPr>
            <w:noProof/>
            <w:webHidden/>
          </w:rPr>
          <w:fldChar w:fldCharType="begin"/>
        </w:r>
        <w:r w:rsidR="0009127C">
          <w:rPr>
            <w:noProof/>
            <w:webHidden/>
          </w:rPr>
          <w:instrText xml:space="preserve"> PAGEREF _Toc8367266 \h </w:instrText>
        </w:r>
        <w:r w:rsidR="0009127C">
          <w:rPr>
            <w:noProof/>
            <w:webHidden/>
          </w:rPr>
        </w:r>
        <w:r w:rsidR="0009127C">
          <w:rPr>
            <w:noProof/>
            <w:webHidden/>
          </w:rPr>
          <w:fldChar w:fldCharType="separate"/>
        </w:r>
        <w:r w:rsidR="0009127C">
          <w:rPr>
            <w:noProof/>
            <w:webHidden/>
          </w:rPr>
          <w:t>145</w:t>
        </w:r>
        <w:r w:rsidR="0009127C">
          <w:rPr>
            <w:noProof/>
            <w:webHidden/>
          </w:rPr>
          <w:fldChar w:fldCharType="end"/>
        </w:r>
      </w:hyperlink>
    </w:p>
    <w:p w14:paraId="2ADFDA00" w14:textId="5DEEEC1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67" w:history="1">
        <w:r w:rsidR="0009127C" w:rsidRPr="006D36A2">
          <w:rPr>
            <w:rStyle w:val="Hyperlink"/>
            <w:noProof/>
          </w:rPr>
          <w:t>3.38.4 module property</w:t>
        </w:r>
        <w:r w:rsidR="0009127C">
          <w:rPr>
            <w:noProof/>
            <w:webHidden/>
          </w:rPr>
          <w:tab/>
        </w:r>
        <w:r w:rsidR="0009127C">
          <w:rPr>
            <w:noProof/>
            <w:webHidden/>
          </w:rPr>
          <w:fldChar w:fldCharType="begin"/>
        </w:r>
        <w:r w:rsidR="0009127C">
          <w:rPr>
            <w:noProof/>
            <w:webHidden/>
          </w:rPr>
          <w:instrText xml:space="preserve"> PAGEREF _Toc8367267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68BAED31" w14:textId="6B20ED2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68" w:history="1">
        <w:r w:rsidR="0009127C" w:rsidRPr="006D36A2">
          <w:rPr>
            <w:rStyle w:val="Hyperlink"/>
            <w:noProof/>
          </w:rPr>
          <w:t>3.38.5 stack property</w:t>
        </w:r>
        <w:r w:rsidR="0009127C">
          <w:rPr>
            <w:noProof/>
            <w:webHidden/>
          </w:rPr>
          <w:tab/>
        </w:r>
        <w:r w:rsidR="0009127C">
          <w:rPr>
            <w:noProof/>
            <w:webHidden/>
          </w:rPr>
          <w:fldChar w:fldCharType="begin"/>
        </w:r>
        <w:r w:rsidR="0009127C">
          <w:rPr>
            <w:noProof/>
            <w:webHidden/>
          </w:rPr>
          <w:instrText xml:space="preserve"> PAGEREF _Toc8367268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662A5DAB" w14:textId="5D07D4C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69" w:history="1">
        <w:r w:rsidR="0009127C" w:rsidRPr="006D36A2">
          <w:rPr>
            <w:rStyle w:val="Hyperlink"/>
            <w:noProof/>
          </w:rPr>
          <w:t>3.38.6 webRequest property</w:t>
        </w:r>
        <w:r w:rsidR="0009127C">
          <w:rPr>
            <w:noProof/>
            <w:webHidden/>
          </w:rPr>
          <w:tab/>
        </w:r>
        <w:r w:rsidR="0009127C">
          <w:rPr>
            <w:noProof/>
            <w:webHidden/>
          </w:rPr>
          <w:fldChar w:fldCharType="begin"/>
        </w:r>
        <w:r w:rsidR="0009127C">
          <w:rPr>
            <w:noProof/>
            <w:webHidden/>
          </w:rPr>
          <w:instrText xml:space="preserve"> PAGEREF _Toc8367269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hyperlink>
    </w:p>
    <w:p w14:paraId="02586668" w14:textId="2979226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70" w:history="1">
        <w:r w:rsidR="0009127C" w:rsidRPr="006D36A2">
          <w:rPr>
            <w:rStyle w:val="Hyperlink"/>
            <w:noProof/>
          </w:rPr>
          <w:t>3.38.7 webResponse property</w:t>
        </w:r>
        <w:r w:rsidR="0009127C">
          <w:rPr>
            <w:noProof/>
            <w:webHidden/>
          </w:rPr>
          <w:tab/>
        </w:r>
        <w:r w:rsidR="0009127C">
          <w:rPr>
            <w:noProof/>
            <w:webHidden/>
          </w:rPr>
          <w:fldChar w:fldCharType="begin"/>
        </w:r>
        <w:r w:rsidR="0009127C">
          <w:rPr>
            <w:noProof/>
            <w:webHidden/>
          </w:rPr>
          <w:instrText xml:space="preserve"> PAGEREF _Toc8367270 \h </w:instrText>
        </w:r>
        <w:r w:rsidR="0009127C">
          <w:rPr>
            <w:noProof/>
            <w:webHidden/>
          </w:rPr>
        </w:r>
        <w:r w:rsidR="0009127C">
          <w:rPr>
            <w:noProof/>
            <w:webHidden/>
          </w:rPr>
          <w:fldChar w:fldCharType="separate"/>
        </w:r>
        <w:r w:rsidR="0009127C">
          <w:rPr>
            <w:noProof/>
            <w:webHidden/>
          </w:rPr>
          <w:t>147</w:t>
        </w:r>
        <w:r w:rsidR="0009127C">
          <w:rPr>
            <w:noProof/>
            <w:webHidden/>
          </w:rPr>
          <w:fldChar w:fldCharType="end"/>
        </w:r>
      </w:hyperlink>
    </w:p>
    <w:p w14:paraId="145D4BDF" w14:textId="0CA91A6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71" w:history="1">
        <w:r w:rsidR="0009127C" w:rsidRPr="006D36A2">
          <w:rPr>
            <w:rStyle w:val="Hyperlink"/>
            <w:noProof/>
          </w:rPr>
          <w:t>3.38.8 kinds property</w:t>
        </w:r>
        <w:r w:rsidR="0009127C">
          <w:rPr>
            <w:noProof/>
            <w:webHidden/>
          </w:rPr>
          <w:tab/>
        </w:r>
        <w:r w:rsidR="0009127C">
          <w:rPr>
            <w:noProof/>
            <w:webHidden/>
          </w:rPr>
          <w:fldChar w:fldCharType="begin"/>
        </w:r>
        <w:r w:rsidR="0009127C">
          <w:rPr>
            <w:noProof/>
            <w:webHidden/>
          </w:rPr>
          <w:instrText xml:space="preserve"> PAGEREF _Toc8367271 \h </w:instrText>
        </w:r>
        <w:r w:rsidR="0009127C">
          <w:rPr>
            <w:noProof/>
            <w:webHidden/>
          </w:rPr>
        </w:r>
        <w:r w:rsidR="0009127C">
          <w:rPr>
            <w:noProof/>
            <w:webHidden/>
          </w:rPr>
          <w:fldChar w:fldCharType="separate"/>
        </w:r>
        <w:r w:rsidR="0009127C">
          <w:rPr>
            <w:noProof/>
            <w:webHidden/>
          </w:rPr>
          <w:t>147</w:t>
        </w:r>
        <w:r w:rsidR="0009127C">
          <w:rPr>
            <w:noProof/>
            <w:webHidden/>
          </w:rPr>
          <w:fldChar w:fldCharType="end"/>
        </w:r>
      </w:hyperlink>
    </w:p>
    <w:p w14:paraId="5A34644F" w14:textId="4BD6F65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72" w:history="1">
        <w:r w:rsidR="0009127C" w:rsidRPr="006D36A2">
          <w:rPr>
            <w:rStyle w:val="Hyperlink"/>
            <w:noProof/>
          </w:rPr>
          <w:t>3.38.9 state property</w:t>
        </w:r>
        <w:r w:rsidR="0009127C">
          <w:rPr>
            <w:noProof/>
            <w:webHidden/>
          </w:rPr>
          <w:tab/>
        </w:r>
        <w:r w:rsidR="0009127C">
          <w:rPr>
            <w:noProof/>
            <w:webHidden/>
          </w:rPr>
          <w:fldChar w:fldCharType="begin"/>
        </w:r>
        <w:r w:rsidR="0009127C">
          <w:rPr>
            <w:noProof/>
            <w:webHidden/>
          </w:rPr>
          <w:instrText xml:space="preserve"> PAGEREF _Toc8367272 \h </w:instrText>
        </w:r>
        <w:r w:rsidR="0009127C">
          <w:rPr>
            <w:noProof/>
            <w:webHidden/>
          </w:rPr>
        </w:r>
        <w:r w:rsidR="0009127C">
          <w:rPr>
            <w:noProof/>
            <w:webHidden/>
          </w:rPr>
          <w:fldChar w:fldCharType="separate"/>
        </w:r>
        <w:r w:rsidR="0009127C">
          <w:rPr>
            <w:noProof/>
            <w:webHidden/>
          </w:rPr>
          <w:t>148</w:t>
        </w:r>
        <w:r w:rsidR="0009127C">
          <w:rPr>
            <w:noProof/>
            <w:webHidden/>
          </w:rPr>
          <w:fldChar w:fldCharType="end"/>
        </w:r>
      </w:hyperlink>
    </w:p>
    <w:p w14:paraId="26F90151" w14:textId="5006E27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73" w:history="1">
        <w:r w:rsidR="0009127C" w:rsidRPr="006D36A2">
          <w:rPr>
            <w:rStyle w:val="Hyperlink"/>
            <w:noProof/>
          </w:rPr>
          <w:t>3.38.10 nestingLevel property</w:t>
        </w:r>
        <w:r w:rsidR="0009127C">
          <w:rPr>
            <w:noProof/>
            <w:webHidden/>
          </w:rPr>
          <w:tab/>
        </w:r>
        <w:r w:rsidR="0009127C">
          <w:rPr>
            <w:noProof/>
            <w:webHidden/>
          </w:rPr>
          <w:fldChar w:fldCharType="begin"/>
        </w:r>
        <w:r w:rsidR="0009127C">
          <w:rPr>
            <w:noProof/>
            <w:webHidden/>
          </w:rPr>
          <w:instrText xml:space="preserve"> PAGEREF _Toc8367273 \h </w:instrText>
        </w:r>
        <w:r w:rsidR="0009127C">
          <w:rPr>
            <w:noProof/>
            <w:webHidden/>
          </w:rPr>
        </w:r>
        <w:r w:rsidR="0009127C">
          <w:rPr>
            <w:noProof/>
            <w:webHidden/>
          </w:rPr>
          <w:fldChar w:fldCharType="separate"/>
        </w:r>
        <w:r w:rsidR="0009127C">
          <w:rPr>
            <w:noProof/>
            <w:webHidden/>
          </w:rPr>
          <w:t>149</w:t>
        </w:r>
        <w:r w:rsidR="0009127C">
          <w:rPr>
            <w:noProof/>
            <w:webHidden/>
          </w:rPr>
          <w:fldChar w:fldCharType="end"/>
        </w:r>
      </w:hyperlink>
    </w:p>
    <w:p w14:paraId="39B4595E" w14:textId="50468E2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74" w:history="1">
        <w:r w:rsidR="0009127C" w:rsidRPr="006D36A2">
          <w:rPr>
            <w:rStyle w:val="Hyperlink"/>
            <w:noProof/>
          </w:rPr>
          <w:t>3.38.11 executionOrder property</w:t>
        </w:r>
        <w:r w:rsidR="0009127C">
          <w:rPr>
            <w:noProof/>
            <w:webHidden/>
          </w:rPr>
          <w:tab/>
        </w:r>
        <w:r w:rsidR="0009127C">
          <w:rPr>
            <w:noProof/>
            <w:webHidden/>
          </w:rPr>
          <w:fldChar w:fldCharType="begin"/>
        </w:r>
        <w:r w:rsidR="0009127C">
          <w:rPr>
            <w:noProof/>
            <w:webHidden/>
          </w:rPr>
          <w:instrText xml:space="preserve"> PAGEREF _Toc8367274 \h </w:instrText>
        </w:r>
        <w:r w:rsidR="0009127C">
          <w:rPr>
            <w:noProof/>
            <w:webHidden/>
          </w:rPr>
        </w:r>
        <w:r w:rsidR="0009127C">
          <w:rPr>
            <w:noProof/>
            <w:webHidden/>
          </w:rPr>
          <w:fldChar w:fldCharType="separate"/>
        </w:r>
        <w:r w:rsidR="0009127C">
          <w:rPr>
            <w:noProof/>
            <w:webHidden/>
          </w:rPr>
          <w:t>149</w:t>
        </w:r>
        <w:r w:rsidR="0009127C">
          <w:rPr>
            <w:noProof/>
            <w:webHidden/>
          </w:rPr>
          <w:fldChar w:fldCharType="end"/>
        </w:r>
      </w:hyperlink>
    </w:p>
    <w:p w14:paraId="56D535ED" w14:textId="2943AF8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75" w:history="1">
        <w:r w:rsidR="0009127C" w:rsidRPr="006D36A2">
          <w:rPr>
            <w:rStyle w:val="Hyperlink"/>
            <w:noProof/>
          </w:rPr>
          <w:t>3.38.12 executionTimeUtc property</w:t>
        </w:r>
        <w:r w:rsidR="0009127C">
          <w:rPr>
            <w:noProof/>
            <w:webHidden/>
          </w:rPr>
          <w:tab/>
        </w:r>
        <w:r w:rsidR="0009127C">
          <w:rPr>
            <w:noProof/>
            <w:webHidden/>
          </w:rPr>
          <w:fldChar w:fldCharType="begin"/>
        </w:r>
        <w:r w:rsidR="0009127C">
          <w:rPr>
            <w:noProof/>
            <w:webHidden/>
          </w:rPr>
          <w:instrText xml:space="preserve"> PAGEREF _Toc8367275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C82A993" w14:textId="033B1FA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76" w:history="1">
        <w:r w:rsidR="0009127C" w:rsidRPr="006D36A2">
          <w:rPr>
            <w:rStyle w:val="Hyperlink"/>
            <w:noProof/>
          </w:rPr>
          <w:t>3.38.13 importance property</w:t>
        </w:r>
        <w:r w:rsidR="0009127C">
          <w:rPr>
            <w:noProof/>
            <w:webHidden/>
          </w:rPr>
          <w:tab/>
        </w:r>
        <w:r w:rsidR="0009127C">
          <w:rPr>
            <w:noProof/>
            <w:webHidden/>
          </w:rPr>
          <w:fldChar w:fldCharType="begin"/>
        </w:r>
        <w:r w:rsidR="0009127C">
          <w:rPr>
            <w:noProof/>
            <w:webHidden/>
          </w:rPr>
          <w:instrText xml:space="preserve"> PAGEREF _Toc8367276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BB05C7F" w14:textId="5CD6BB6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77" w:history="1">
        <w:r w:rsidR="0009127C" w:rsidRPr="006D36A2">
          <w:rPr>
            <w:rStyle w:val="Hyperlink"/>
            <w:noProof/>
          </w:rPr>
          <w:t>3.38.14 taxa property</w:t>
        </w:r>
        <w:r w:rsidR="0009127C">
          <w:rPr>
            <w:noProof/>
            <w:webHidden/>
          </w:rPr>
          <w:tab/>
        </w:r>
        <w:r w:rsidR="0009127C">
          <w:rPr>
            <w:noProof/>
            <w:webHidden/>
          </w:rPr>
          <w:fldChar w:fldCharType="begin"/>
        </w:r>
        <w:r w:rsidR="0009127C">
          <w:rPr>
            <w:noProof/>
            <w:webHidden/>
          </w:rPr>
          <w:instrText xml:space="preserve"> PAGEREF _Toc8367277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hyperlink>
    </w:p>
    <w:p w14:paraId="47D943C9" w14:textId="70B7C43E" w:rsidR="0009127C" w:rsidRDefault="00272096">
      <w:pPr>
        <w:pStyle w:val="TOC2"/>
        <w:tabs>
          <w:tab w:val="right" w:leader="dot" w:pos="9350"/>
        </w:tabs>
        <w:rPr>
          <w:rFonts w:asciiTheme="minorHAnsi" w:eastAsiaTheme="minorEastAsia" w:hAnsiTheme="minorHAnsi" w:cstheme="minorBidi"/>
          <w:noProof/>
          <w:sz w:val="22"/>
          <w:szCs w:val="22"/>
        </w:rPr>
      </w:pPr>
      <w:hyperlink w:anchor="_Toc8367278" w:history="1">
        <w:r w:rsidR="0009127C" w:rsidRPr="006D36A2">
          <w:rPr>
            <w:rStyle w:val="Hyperlink"/>
            <w:noProof/>
          </w:rPr>
          <w:t>3.39 graph object</w:t>
        </w:r>
        <w:r w:rsidR="0009127C">
          <w:rPr>
            <w:noProof/>
            <w:webHidden/>
          </w:rPr>
          <w:tab/>
        </w:r>
        <w:r w:rsidR="0009127C">
          <w:rPr>
            <w:noProof/>
            <w:webHidden/>
          </w:rPr>
          <w:fldChar w:fldCharType="begin"/>
        </w:r>
        <w:r w:rsidR="0009127C">
          <w:rPr>
            <w:noProof/>
            <w:webHidden/>
          </w:rPr>
          <w:instrText xml:space="preserve"> PAGEREF _Toc8367278 \h </w:instrText>
        </w:r>
        <w:r w:rsidR="0009127C">
          <w:rPr>
            <w:noProof/>
            <w:webHidden/>
          </w:rPr>
        </w:r>
        <w:r w:rsidR="0009127C">
          <w:rPr>
            <w:noProof/>
            <w:webHidden/>
          </w:rPr>
          <w:fldChar w:fldCharType="separate"/>
        </w:r>
        <w:r w:rsidR="0009127C">
          <w:rPr>
            <w:noProof/>
            <w:webHidden/>
          </w:rPr>
          <w:t>151</w:t>
        </w:r>
        <w:r w:rsidR="0009127C">
          <w:rPr>
            <w:noProof/>
            <w:webHidden/>
          </w:rPr>
          <w:fldChar w:fldCharType="end"/>
        </w:r>
      </w:hyperlink>
    </w:p>
    <w:p w14:paraId="750A5314" w14:textId="40717D5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79" w:history="1">
        <w:r w:rsidR="0009127C" w:rsidRPr="006D36A2">
          <w:rPr>
            <w:rStyle w:val="Hyperlink"/>
            <w:noProof/>
          </w:rPr>
          <w:t>3.39.1 General</w:t>
        </w:r>
        <w:r w:rsidR="0009127C">
          <w:rPr>
            <w:noProof/>
            <w:webHidden/>
          </w:rPr>
          <w:tab/>
        </w:r>
        <w:r w:rsidR="0009127C">
          <w:rPr>
            <w:noProof/>
            <w:webHidden/>
          </w:rPr>
          <w:fldChar w:fldCharType="begin"/>
        </w:r>
        <w:r w:rsidR="0009127C">
          <w:rPr>
            <w:noProof/>
            <w:webHidden/>
          </w:rPr>
          <w:instrText xml:space="preserve"> PAGEREF _Toc8367279 \h </w:instrText>
        </w:r>
        <w:r w:rsidR="0009127C">
          <w:rPr>
            <w:noProof/>
            <w:webHidden/>
          </w:rPr>
        </w:r>
        <w:r w:rsidR="0009127C">
          <w:rPr>
            <w:noProof/>
            <w:webHidden/>
          </w:rPr>
          <w:fldChar w:fldCharType="separate"/>
        </w:r>
        <w:r w:rsidR="0009127C">
          <w:rPr>
            <w:noProof/>
            <w:webHidden/>
          </w:rPr>
          <w:t>151</w:t>
        </w:r>
        <w:r w:rsidR="0009127C">
          <w:rPr>
            <w:noProof/>
            <w:webHidden/>
          </w:rPr>
          <w:fldChar w:fldCharType="end"/>
        </w:r>
      </w:hyperlink>
    </w:p>
    <w:p w14:paraId="28221709" w14:textId="08770D8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80" w:history="1">
        <w:r w:rsidR="0009127C" w:rsidRPr="006D36A2">
          <w:rPr>
            <w:rStyle w:val="Hyperlink"/>
            <w:noProof/>
          </w:rPr>
          <w:t>3.39.2 description property</w:t>
        </w:r>
        <w:r w:rsidR="0009127C">
          <w:rPr>
            <w:noProof/>
            <w:webHidden/>
          </w:rPr>
          <w:tab/>
        </w:r>
        <w:r w:rsidR="0009127C">
          <w:rPr>
            <w:noProof/>
            <w:webHidden/>
          </w:rPr>
          <w:fldChar w:fldCharType="begin"/>
        </w:r>
        <w:r w:rsidR="0009127C">
          <w:rPr>
            <w:noProof/>
            <w:webHidden/>
          </w:rPr>
          <w:instrText xml:space="preserve"> PAGEREF _Toc8367280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EDA75FB" w14:textId="6018503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81" w:history="1">
        <w:r w:rsidR="0009127C" w:rsidRPr="006D36A2">
          <w:rPr>
            <w:rStyle w:val="Hyperlink"/>
            <w:noProof/>
          </w:rPr>
          <w:t>3.39.3 nodes property</w:t>
        </w:r>
        <w:r w:rsidR="0009127C">
          <w:rPr>
            <w:noProof/>
            <w:webHidden/>
          </w:rPr>
          <w:tab/>
        </w:r>
        <w:r w:rsidR="0009127C">
          <w:rPr>
            <w:noProof/>
            <w:webHidden/>
          </w:rPr>
          <w:fldChar w:fldCharType="begin"/>
        </w:r>
        <w:r w:rsidR="0009127C">
          <w:rPr>
            <w:noProof/>
            <w:webHidden/>
          </w:rPr>
          <w:instrText xml:space="preserve"> PAGEREF _Toc8367281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5DED037C" w14:textId="12F353C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82" w:history="1">
        <w:r w:rsidR="0009127C" w:rsidRPr="006D36A2">
          <w:rPr>
            <w:rStyle w:val="Hyperlink"/>
            <w:noProof/>
          </w:rPr>
          <w:t>3.39.4 edges property</w:t>
        </w:r>
        <w:r w:rsidR="0009127C">
          <w:rPr>
            <w:noProof/>
            <w:webHidden/>
          </w:rPr>
          <w:tab/>
        </w:r>
        <w:r w:rsidR="0009127C">
          <w:rPr>
            <w:noProof/>
            <w:webHidden/>
          </w:rPr>
          <w:fldChar w:fldCharType="begin"/>
        </w:r>
        <w:r w:rsidR="0009127C">
          <w:rPr>
            <w:noProof/>
            <w:webHidden/>
          </w:rPr>
          <w:instrText xml:space="preserve"> PAGEREF _Toc8367282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68AB9C10" w14:textId="167ED79B" w:rsidR="0009127C" w:rsidRDefault="00272096">
      <w:pPr>
        <w:pStyle w:val="TOC2"/>
        <w:tabs>
          <w:tab w:val="right" w:leader="dot" w:pos="9350"/>
        </w:tabs>
        <w:rPr>
          <w:rFonts w:asciiTheme="minorHAnsi" w:eastAsiaTheme="minorEastAsia" w:hAnsiTheme="minorHAnsi" w:cstheme="minorBidi"/>
          <w:noProof/>
          <w:sz w:val="22"/>
          <w:szCs w:val="22"/>
        </w:rPr>
      </w:pPr>
      <w:hyperlink w:anchor="_Toc8367283" w:history="1">
        <w:r w:rsidR="0009127C" w:rsidRPr="006D36A2">
          <w:rPr>
            <w:rStyle w:val="Hyperlink"/>
            <w:noProof/>
          </w:rPr>
          <w:t>3.40 node object</w:t>
        </w:r>
        <w:r w:rsidR="0009127C">
          <w:rPr>
            <w:noProof/>
            <w:webHidden/>
          </w:rPr>
          <w:tab/>
        </w:r>
        <w:r w:rsidR="0009127C">
          <w:rPr>
            <w:noProof/>
            <w:webHidden/>
          </w:rPr>
          <w:fldChar w:fldCharType="begin"/>
        </w:r>
        <w:r w:rsidR="0009127C">
          <w:rPr>
            <w:noProof/>
            <w:webHidden/>
          </w:rPr>
          <w:instrText xml:space="preserve"> PAGEREF _Toc8367283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1A8F00DC" w14:textId="08BF7EE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84" w:history="1">
        <w:r w:rsidR="0009127C" w:rsidRPr="006D36A2">
          <w:rPr>
            <w:rStyle w:val="Hyperlink"/>
            <w:noProof/>
          </w:rPr>
          <w:t>3.40.1 General</w:t>
        </w:r>
        <w:r w:rsidR="0009127C">
          <w:rPr>
            <w:noProof/>
            <w:webHidden/>
          </w:rPr>
          <w:tab/>
        </w:r>
        <w:r w:rsidR="0009127C">
          <w:rPr>
            <w:noProof/>
            <w:webHidden/>
          </w:rPr>
          <w:fldChar w:fldCharType="begin"/>
        </w:r>
        <w:r w:rsidR="0009127C">
          <w:rPr>
            <w:noProof/>
            <w:webHidden/>
          </w:rPr>
          <w:instrText xml:space="preserve"> PAGEREF _Toc8367284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7B20B2BD" w14:textId="0D9DB28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85" w:history="1">
        <w:r w:rsidR="0009127C" w:rsidRPr="006D36A2">
          <w:rPr>
            <w:rStyle w:val="Hyperlink"/>
            <w:noProof/>
          </w:rPr>
          <w:t>3.40.2 id property</w:t>
        </w:r>
        <w:r w:rsidR="0009127C">
          <w:rPr>
            <w:noProof/>
            <w:webHidden/>
          </w:rPr>
          <w:tab/>
        </w:r>
        <w:r w:rsidR="0009127C">
          <w:rPr>
            <w:noProof/>
            <w:webHidden/>
          </w:rPr>
          <w:fldChar w:fldCharType="begin"/>
        </w:r>
        <w:r w:rsidR="0009127C">
          <w:rPr>
            <w:noProof/>
            <w:webHidden/>
          </w:rPr>
          <w:instrText xml:space="preserve"> PAGEREF _Toc8367285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075ED0E" w14:textId="1EB3507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86" w:history="1">
        <w:r w:rsidR="0009127C" w:rsidRPr="006D36A2">
          <w:rPr>
            <w:rStyle w:val="Hyperlink"/>
            <w:noProof/>
          </w:rPr>
          <w:t>3.40.3 label property</w:t>
        </w:r>
        <w:r w:rsidR="0009127C">
          <w:rPr>
            <w:noProof/>
            <w:webHidden/>
          </w:rPr>
          <w:tab/>
        </w:r>
        <w:r w:rsidR="0009127C">
          <w:rPr>
            <w:noProof/>
            <w:webHidden/>
          </w:rPr>
          <w:fldChar w:fldCharType="begin"/>
        </w:r>
        <w:r w:rsidR="0009127C">
          <w:rPr>
            <w:noProof/>
            <w:webHidden/>
          </w:rPr>
          <w:instrText xml:space="preserve"> PAGEREF _Toc8367286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hyperlink>
    </w:p>
    <w:p w14:paraId="3713F73F" w14:textId="2A40B7B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87" w:history="1">
        <w:r w:rsidR="0009127C" w:rsidRPr="006D36A2">
          <w:rPr>
            <w:rStyle w:val="Hyperlink"/>
            <w:noProof/>
          </w:rPr>
          <w:t>3.40.4 location property</w:t>
        </w:r>
        <w:r w:rsidR="0009127C">
          <w:rPr>
            <w:noProof/>
            <w:webHidden/>
          </w:rPr>
          <w:tab/>
        </w:r>
        <w:r w:rsidR="0009127C">
          <w:rPr>
            <w:noProof/>
            <w:webHidden/>
          </w:rPr>
          <w:fldChar w:fldCharType="begin"/>
        </w:r>
        <w:r w:rsidR="0009127C">
          <w:rPr>
            <w:noProof/>
            <w:webHidden/>
          </w:rPr>
          <w:instrText xml:space="preserve"> PAGEREF _Toc8367287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1400F877" w14:textId="4CAD990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88" w:history="1">
        <w:r w:rsidR="0009127C" w:rsidRPr="006D36A2">
          <w:rPr>
            <w:rStyle w:val="Hyperlink"/>
            <w:noProof/>
          </w:rPr>
          <w:t>3.40.5 children property</w:t>
        </w:r>
        <w:r w:rsidR="0009127C">
          <w:rPr>
            <w:noProof/>
            <w:webHidden/>
          </w:rPr>
          <w:tab/>
        </w:r>
        <w:r w:rsidR="0009127C">
          <w:rPr>
            <w:noProof/>
            <w:webHidden/>
          </w:rPr>
          <w:fldChar w:fldCharType="begin"/>
        </w:r>
        <w:r w:rsidR="0009127C">
          <w:rPr>
            <w:noProof/>
            <w:webHidden/>
          </w:rPr>
          <w:instrText xml:space="preserve"> PAGEREF _Toc8367288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0448B923" w14:textId="6BB01895" w:rsidR="0009127C" w:rsidRDefault="00272096">
      <w:pPr>
        <w:pStyle w:val="TOC2"/>
        <w:tabs>
          <w:tab w:val="right" w:leader="dot" w:pos="9350"/>
        </w:tabs>
        <w:rPr>
          <w:rFonts w:asciiTheme="minorHAnsi" w:eastAsiaTheme="minorEastAsia" w:hAnsiTheme="minorHAnsi" w:cstheme="minorBidi"/>
          <w:noProof/>
          <w:sz w:val="22"/>
          <w:szCs w:val="22"/>
        </w:rPr>
      </w:pPr>
      <w:hyperlink w:anchor="_Toc8367289" w:history="1">
        <w:r w:rsidR="0009127C" w:rsidRPr="006D36A2">
          <w:rPr>
            <w:rStyle w:val="Hyperlink"/>
            <w:noProof/>
          </w:rPr>
          <w:t>3.41 edge object</w:t>
        </w:r>
        <w:r w:rsidR="0009127C">
          <w:rPr>
            <w:noProof/>
            <w:webHidden/>
          </w:rPr>
          <w:tab/>
        </w:r>
        <w:r w:rsidR="0009127C">
          <w:rPr>
            <w:noProof/>
            <w:webHidden/>
          </w:rPr>
          <w:fldChar w:fldCharType="begin"/>
        </w:r>
        <w:r w:rsidR="0009127C">
          <w:rPr>
            <w:noProof/>
            <w:webHidden/>
          </w:rPr>
          <w:instrText xml:space="preserve"> PAGEREF _Toc8367289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74F32743" w14:textId="22F0D6E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90" w:history="1">
        <w:r w:rsidR="0009127C" w:rsidRPr="006D36A2">
          <w:rPr>
            <w:rStyle w:val="Hyperlink"/>
            <w:noProof/>
          </w:rPr>
          <w:t>3.41.1 General</w:t>
        </w:r>
        <w:r w:rsidR="0009127C">
          <w:rPr>
            <w:noProof/>
            <w:webHidden/>
          </w:rPr>
          <w:tab/>
        </w:r>
        <w:r w:rsidR="0009127C">
          <w:rPr>
            <w:noProof/>
            <w:webHidden/>
          </w:rPr>
          <w:fldChar w:fldCharType="begin"/>
        </w:r>
        <w:r w:rsidR="0009127C">
          <w:rPr>
            <w:noProof/>
            <w:webHidden/>
          </w:rPr>
          <w:instrText xml:space="preserve"> PAGEREF _Toc8367290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2F363458" w14:textId="0889B47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91" w:history="1">
        <w:r w:rsidR="0009127C" w:rsidRPr="006D36A2">
          <w:rPr>
            <w:rStyle w:val="Hyperlink"/>
            <w:noProof/>
          </w:rPr>
          <w:t>3.41.2 id property</w:t>
        </w:r>
        <w:r w:rsidR="0009127C">
          <w:rPr>
            <w:noProof/>
            <w:webHidden/>
          </w:rPr>
          <w:tab/>
        </w:r>
        <w:r w:rsidR="0009127C">
          <w:rPr>
            <w:noProof/>
            <w:webHidden/>
          </w:rPr>
          <w:fldChar w:fldCharType="begin"/>
        </w:r>
        <w:r w:rsidR="0009127C">
          <w:rPr>
            <w:noProof/>
            <w:webHidden/>
          </w:rPr>
          <w:instrText xml:space="preserve"> PAGEREF _Toc8367291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4D82E950" w14:textId="75C7966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92" w:history="1">
        <w:r w:rsidR="0009127C" w:rsidRPr="006D36A2">
          <w:rPr>
            <w:rStyle w:val="Hyperlink"/>
            <w:noProof/>
          </w:rPr>
          <w:t>3.41.3 label property</w:t>
        </w:r>
        <w:r w:rsidR="0009127C">
          <w:rPr>
            <w:noProof/>
            <w:webHidden/>
          </w:rPr>
          <w:tab/>
        </w:r>
        <w:r w:rsidR="0009127C">
          <w:rPr>
            <w:noProof/>
            <w:webHidden/>
          </w:rPr>
          <w:fldChar w:fldCharType="begin"/>
        </w:r>
        <w:r w:rsidR="0009127C">
          <w:rPr>
            <w:noProof/>
            <w:webHidden/>
          </w:rPr>
          <w:instrText xml:space="preserve"> PAGEREF _Toc8367292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323D77A2" w14:textId="502082C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93" w:history="1">
        <w:r w:rsidR="0009127C" w:rsidRPr="006D36A2">
          <w:rPr>
            <w:rStyle w:val="Hyperlink"/>
            <w:noProof/>
          </w:rPr>
          <w:t>3.41.4 sourceNodeId property</w:t>
        </w:r>
        <w:r w:rsidR="0009127C">
          <w:rPr>
            <w:noProof/>
            <w:webHidden/>
          </w:rPr>
          <w:tab/>
        </w:r>
        <w:r w:rsidR="0009127C">
          <w:rPr>
            <w:noProof/>
            <w:webHidden/>
          </w:rPr>
          <w:fldChar w:fldCharType="begin"/>
        </w:r>
        <w:r w:rsidR="0009127C">
          <w:rPr>
            <w:noProof/>
            <w:webHidden/>
          </w:rPr>
          <w:instrText xml:space="preserve"> PAGEREF _Toc8367293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hyperlink>
    </w:p>
    <w:p w14:paraId="7B2345F5" w14:textId="676FB85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94" w:history="1">
        <w:r w:rsidR="0009127C" w:rsidRPr="006D36A2">
          <w:rPr>
            <w:rStyle w:val="Hyperlink"/>
            <w:noProof/>
          </w:rPr>
          <w:t>3.41.5 targetNodeId property</w:t>
        </w:r>
        <w:r w:rsidR="0009127C">
          <w:rPr>
            <w:noProof/>
            <w:webHidden/>
          </w:rPr>
          <w:tab/>
        </w:r>
        <w:r w:rsidR="0009127C">
          <w:rPr>
            <w:noProof/>
            <w:webHidden/>
          </w:rPr>
          <w:fldChar w:fldCharType="begin"/>
        </w:r>
        <w:r w:rsidR="0009127C">
          <w:rPr>
            <w:noProof/>
            <w:webHidden/>
          </w:rPr>
          <w:instrText xml:space="preserve"> PAGEREF _Toc8367294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33FCC7B" w14:textId="49D99704" w:rsidR="0009127C" w:rsidRDefault="00272096">
      <w:pPr>
        <w:pStyle w:val="TOC2"/>
        <w:tabs>
          <w:tab w:val="right" w:leader="dot" w:pos="9350"/>
        </w:tabs>
        <w:rPr>
          <w:rFonts w:asciiTheme="minorHAnsi" w:eastAsiaTheme="minorEastAsia" w:hAnsiTheme="minorHAnsi" w:cstheme="minorBidi"/>
          <w:noProof/>
          <w:sz w:val="22"/>
          <w:szCs w:val="22"/>
        </w:rPr>
      </w:pPr>
      <w:hyperlink w:anchor="_Toc8367295" w:history="1">
        <w:r w:rsidR="0009127C" w:rsidRPr="006D36A2">
          <w:rPr>
            <w:rStyle w:val="Hyperlink"/>
            <w:noProof/>
          </w:rPr>
          <w:t>3.42 graphTraversal object</w:t>
        </w:r>
        <w:r w:rsidR="0009127C">
          <w:rPr>
            <w:noProof/>
            <w:webHidden/>
          </w:rPr>
          <w:tab/>
        </w:r>
        <w:r w:rsidR="0009127C">
          <w:rPr>
            <w:noProof/>
            <w:webHidden/>
          </w:rPr>
          <w:fldChar w:fldCharType="begin"/>
        </w:r>
        <w:r w:rsidR="0009127C">
          <w:rPr>
            <w:noProof/>
            <w:webHidden/>
          </w:rPr>
          <w:instrText xml:space="preserve"> PAGEREF _Toc8367295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194438F" w14:textId="434E39D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96" w:history="1">
        <w:r w:rsidR="0009127C" w:rsidRPr="006D36A2">
          <w:rPr>
            <w:rStyle w:val="Hyperlink"/>
            <w:noProof/>
          </w:rPr>
          <w:t>3.42.1 General</w:t>
        </w:r>
        <w:r w:rsidR="0009127C">
          <w:rPr>
            <w:noProof/>
            <w:webHidden/>
          </w:rPr>
          <w:tab/>
        </w:r>
        <w:r w:rsidR="0009127C">
          <w:rPr>
            <w:noProof/>
            <w:webHidden/>
          </w:rPr>
          <w:fldChar w:fldCharType="begin"/>
        </w:r>
        <w:r w:rsidR="0009127C">
          <w:rPr>
            <w:noProof/>
            <w:webHidden/>
          </w:rPr>
          <w:instrText xml:space="preserve"> PAGEREF _Toc8367296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7FF07340" w14:textId="232E6CE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97" w:history="1">
        <w:r w:rsidR="0009127C" w:rsidRPr="006D36A2">
          <w:rPr>
            <w:rStyle w:val="Hyperlink"/>
            <w:noProof/>
          </w:rPr>
          <w:t>3.42.2 Constraints</w:t>
        </w:r>
        <w:r w:rsidR="0009127C">
          <w:rPr>
            <w:noProof/>
            <w:webHidden/>
          </w:rPr>
          <w:tab/>
        </w:r>
        <w:r w:rsidR="0009127C">
          <w:rPr>
            <w:noProof/>
            <w:webHidden/>
          </w:rPr>
          <w:fldChar w:fldCharType="begin"/>
        </w:r>
        <w:r w:rsidR="0009127C">
          <w:rPr>
            <w:noProof/>
            <w:webHidden/>
          </w:rPr>
          <w:instrText xml:space="preserve"> PAGEREF _Toc8367297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46826831" w14:textId="0B409F5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98" w:history="1">
        <w:r w:rsidR="0009127C" w:rsidRPr="006D36A2">
          <w:rPr>
            <w:rStyle w:val="Hyperlink"/>
            <w:noProof/>
          </w:rPr>
          <w:t>3.42.3 resultGraphIndex property</w:t>
        </w:r>
        <w:r w:rsidR="0009127C">
          <w:rPr>
            <w:noProof/>
            <w:webHidden/>
          </w:rPr>
          <w:tab/>
        </w:r>
        <w:r w:rsidR="0009127C">
          <w:rPr>
            <w:noProof/>
            <w:webHidden/>
          </w:rPr>
          <w:fldChar w:fldCharType="begin"/>
        </w:r>
        <w:r w:rsidR="0009127C">
          <w:rPr>
            <w:noProof/>
            <w:webHidden/>
          </w:rPr>
          <w:instrText xml:space="preserve"> PAGEREF _Toc8367298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13E40914" w14:textId="12986A3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299" w:history="1">
        <w:r w:rsidR="0009127C" w:rsidRPr="006D36A2">
          <w:rPr>
            <w:rStyle w:val="Hyperlink"/>
            <w:noProof/>
          </w:rPr>
          <w:t>3.42.4 runGraphIndex property</w:t>
        </w:r>
        <w:r w:rsidR="0009127C">
          <w:rPr>
            <w:noProof/>
            <w:webHidden/>
          </w:rPr>
          <w:tab/>
        </w:r>
        <w:r w:rsidR="0009127C">
          <w:rPr>
            <w:noProof/>
            <w:webHidden/>
          </w:rPr>
          <w:fldChar w:fldCharType="begin"/>
        </w:r>
        <w:r w:rsidR="0009127C">
          <w:rPr>
            <w:noProof/>
            <w:webHidden/>
          </w:rPr>
          <w:instrText xml:space="preserve"> PAGEREF _Toc8367299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2E3CFF9C" w14:textId="59271D0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00" w:history="1">
        <w:r w:rsidR="0009127C" w:rsidRPr="006D36A2">
          <w:rPr>
            <w:rStyle w:val="Hyperlink"/>
            <w:noProof/>
          </w:rPr>
          <w:t>3.42.5 description property</w:t>
        </w:r>
        <w:r w:rsidR="0009127C">
          <w:rPr>
            <w:noProof/>
            <w:webHidden/>
          </w:rPr>
          <w:tab/>
        </w:r>
        <w:r w:rsidR="0009127C">
          <w:rPr>
            <w:noProof/>
            <w:webHidden/>
          </w:rPr>
          <w:fldChar w:fldCharType="begin"/>
        </w:r>
        <w:r w:rsidR="0009127C">
          <w:rPr>
            <w:noProof/>
            <w:webHidden/>
          </w:rPr>
          <w:instrText xml:space="preserve"> PAGEREF _Toc8367300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7526D81D" w14:textId="1BC98F3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01" w:history="1">
        <w:r w:rsidR="0009127C" w:rsidRPr="006D36A2">
          <w:rPr>
            <w:rStyle w:val="Hyperlink"/>
            <w:noProof/>
          </w:rPr>
          <w:t>3.42.6 initialState property</w:t>
        </w:r>
        <w:r w:rsidR="0009127C">
          <w:rPr>
            <w:noProof/>
            <w:webHidden/>
          </w:rPr>
          <w:tab/>
        </w:r>
        <w:r w:rsidR="0009127C">
          <w:rPr>
            <w:noProof/>
            <w:webHidden/>
          </w:rPr>
          <w:fldChar w:fldCharType="begin"/>
        </w:r>
        <w:r w:rsidR="0009127C">
          <w:rPr>
            <w:noProof/>
            <w:webHidden/>
          </w:rPr>
          <w:instrText xml:space="preserve"> PAGEREF _Toc8367301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hyperlink>
    </w:p>
    <w:p w14:paraId="6E3DC592" w14:textId="2930CD6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02" w:history="1">
        <w:r w:rsidR="0009127C" w:rsidRPr="006D36A2">
          <w:rPr>
            <w:rStyle w:val="Hyperlink"/>
            <w:noProof/>
          </w:rPr>
          <w:t>3.42.7 immutableState property</w:t>
        </w:r>
        <w:r w:rsidR="0009127C">
          <w:rPr>
            <w:noProof/>
            <w:webHidden/>
          </w:rPr>
          <w:tab/>
        </w:r>
        <w:r w:rsidR="0009127C">
          <w:rPr>
            <w:noProof/>
            <w:webHidden/>
          </w:rPr>
          <w:fldChar w:fldCharType="begin"/>
        </w:r>
        <w:r w:rsidR="0009127C">
          <w:rPr>
            <w:noProof/>
            <w:webHidden/>
          </w:rPr>
          <w:instrText xml:space="preserve"> PAGEREF _Toc8367302 \h </w:instrText>
        </w:r>
        <w:r w:rsidR="0009127C">
          <w:rPr>
            <w:noProof/>
            <w:webHidden/>
          </w:rPr>
        </w:r>
        <w:r w:rsidR="0009127C">
          <w:rPr>
            <w:noProof/>
            <w:webHidden/>
          </w:rPr>
          <w:fldChar w:fldCharType="separate"/>
        </w:r>
        <w:r w:rsidR="0009127C">
          <w:rPr>
            <w:noProof/>
            <w:webHidden/>
          </w:rPr>
          <w:t>155</w:t>
        </w:r>
        <w:r w:rsidR="0009127C">
          <w:rPr>
            <w:noProof/>
            <w:webHidden/>
          </w:rPr>
          <w:fldChar w:fldCharType="end"/>
        </w:r>
      </w:hyperlink>
    </w:p>
    <w:p w14:paraId="52D167C0" w14:textId="6376911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03" w:history="1">
        <w:r w:rsidR="0009127C" w:rsidRPr="006D36A2">
          <w:rPr>
            <w:rStyle w:val="Hyperlink"/>
            <w:noProof/>
          </w:rPr>
          <w:t>3.42.8 edgeTraversals property</w:t>
        </w:r>
        <w:r w:rsidR="0009127C">
          <w:rPr>
            <w:noProof/>
            <w:webHidden/>
          </w:rPr>
          <w:tab/>
        </w:r>
        <w:r w:rsidR="0009127C">
          <w:rPr>
            <w:noProof/>
            <w:webHidden/>
          </w:rPr>
          <w:fldChar w:fldCharType="begin"/>
        </w:r>
        <w:r w:rsidR="0009127C">
          <w:rPr>
            <w:noProof/>
            <w:webHidden/>
          </w:rPr>
          <w:instrText xml:space="preserve"> PAGEREF _Toc8367303 \h </w:instrText>
        </w:r>
        <w:r w:rsidR="0009127C">
          <w:rPr>
            <w:noProof/>
            <w:webHidden/>
          </w:rPr>
        </w:r>
        <w:r w:rsidR="0009127C">
          <w:rPr>
            <w:noProof/>
            <w:webHidden/>
          </w:rPr>
          <w:fldChar w:fldCharType="separate"/>
        </w:r>
        <w:r w:rsidR="0009127C">
          <w:rPr>
            <w:noProof/>
            <w:webHidden/>
          </w:rPr>
          <w:t>155</w:t>
        </w:r>
        <w:r w:rsidR="0009127C">
          <w:rPr>
            <w:noProof/>
            <w:webHidden/>
          </w:rPr>
          <w:fldChar w:fldCharType="end"/>
        </w:r>
      </w:hyperlink>
    </w:p>
    <w:p w14:paraId="46861860" w14:textId="5754B6F4"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04" w:history="1">
        <w:r w:rsidR="0009127C" w:rsidRPr="006D36A2">
          <w:rPr>
            <w:rStyle w:val="Hyperlink"/>
            <w:noProof/>
          </w:rPr>
          <w:t>3.43 edgeTraversal object</w:t>
        </w:r>
        <w:r w:rsidR="0009127C">
          <w:rPr>
            <w:noProof/>
            <w:webHidden/>
          </w:rPr>
          <w:tab/>
        </w:r>
        <w:r w:rsidR="0009127C">
          <w:rPr>
            <w:noProof/>
            <w:webHidden/>
          </w:rPr>
          <w:fldChar w:fldCharType="begin"/>
        </w:r>
        <w:r w:rsidR="0009127C">
          <w:rPr>
            <w:noProof/>
            <w:webHidden/>
          </w:rPr>
          <w:instrText xml:space="preserve"> PAGEREF _Toc8367304 \h </w:instrText>
        </w:r>
        <w:r w:rsidR="0009127C">
          <w:rPr>
            <w:noProof/>
            <w:webHidden/>
          </w:rPr>
        </w:r>
        <w:r w:rsidR="0009127C">
          <w:rPr>
            <w:noProof/>
            <w:webHidden/>
          </w:rPr>
          <w:fldChar w:fldCharType="separate"/>
        </w:r>
        <w:r w:rsidR="0009127C">
          <w:rPr>
            <w:noProof/>
            <w:webHidden/>
          </w:rPr>
          <w:t>156</w:t>
        </w:r>
        <w:r w:rsidR="0009127C">
          <w:rPr>
            <w:noProof/>
            <w:webHidden/>
          </w:rPr>
          <w:fldChar w:fldCharType="end"/>
        </w:r>
      </w:hyperlink>
    </w:p>
    <w:p w14:paraId="2161FCBC" w14:textId="3DA1494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05" w:history="1">
        <w:r w:rsidR="0009127C" w:rsidRPr="006D36A2">
          <w:rPr>
            <w:rStyle w:val="Hyperlink"/>
            <w:noProof/>
          </w:rPr>
          <w:t>3.43.1 General</w:t>
        </w:r>
        <w:r w:rsidR="0009127C">
          <w:rPr>
            <w:noProof/>
            <w:webHidden/>
          </w:rPr>
          <w:tab/>
        </w:r>
        <w:r w:rsidR="0009127C">
          <w:rPr>
            <w:noProof/>
            <w:webHidden/>
          </w:rPr>
          <w:fldChar w:fldCharType="begin"/>
        </w:r>
        <w:r w:rsidR="0009127C">
          <w:rPr>
            <w:noProof/>
            <w:webHidden/>
          </w:rPr>
          <w:instrText xml:space="preserve"> PAGEREF _Toc8367305 \h </w:instrText>
        </w:r>
        <w:r w:rsidR="0009127C">
          <w:rPr>
            <w:noProof/>
            <w:webHidden/>
          </w:rPr>
        </w:r>
        <w:r w:rsidR="0009127C">
          <w:rPr>
            <w:noProof/>
            <w:webHidden/>
          </w:rPr>
          <w:fldChar w:fldCharType="separate"/>
        </w:r>
        <w:r w:rsidR="0009127C">
          <w:rPr>
            <w:noProof/>
            <w:webHidden/>
          </w:rPr>
          <w:t>156</w:t>
        </w:r>
        <w:r w:rsidR="0009127C">
          <w:rPr>
            <w:noProof/>
            <w:webHidden/>
          </w:rPr>
          <w:fldChar w:fldCharType="end"/>
        </w:r>
      </w:hyperlink>
    </w:p>
    <w:p w14:paraId="47297450" w14:textId="63B5E65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06" w:history="1">
        <w:r w:rsidR="0009127C" w:rsidRPr="006D36A2">
          <w:rPr>
            <w:rStyle w:val="Hyperlink"/>
            <w:noProof/>
          </w:rPr>
          <w:t>3.43.2 edgeId property</w:t>
        </w:r>
        <w:r w:rsidR="0009127C">
          <w:rPr>
            <w:noProof/>
            <w:webHidden/>
          </w:rPr>
          <w:tab/>
        </w:r>
        <w:r w:rsidR="0009127C">
          <w:rPr>
            <w:noProof/>
            <w:webHidden/>
          </w:rPr>
          <w:fldChar w:fldCharType="begin"/>
        </w:r>
        <w:r w:rsidR="0009127C">
          <w:rPr>
            <w:noProof/>
            <w:webHidden/>
          </w:rPr>
          <w:instrText xml:space="preserve"> PAGEREF _Toc8367306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1C600DDC" w14:textId="1DC1AF4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07" w:history="1">
        <w:r w:rsidR="0009127C" w:rsidRPr="006D36A2">
          <w:rPr>
            <w:rStyle w:val="Hyperlink"/>
            <w:noProof/>
          </w:rPr>
          <w:t>3.43.3 message property</w:t>
        </w:r>
        <w:r w:rsidR="0009127C">
          <w:rPr>
            <w:noProof/>
            <w:webHidden/>
          </w:rPr>
          <w:tab/>
        </w:r>
        <w:r w:rsidR="0009127C">
          <w:rPr>
            <w:noProof/>
            <w:webHidden/>
          </w:rPr>
          <w:fldChar w:fldCharType="begin"/>
        </w:r>
        <w:r w:rsidR="0009127C">
          <w:rPr>
            <w:noProof/>
            <w:webHidden/>
          </w:rPr>
          <w:instrText xml:space="preserve"> PAGEREF _Toc8367307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2C0080DF" w14:textId="220BE0F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08" w:history="1">
        <w:r w:rsidR="0009127C" w:rsidRPr="006D36A2">
          <w:rPr>
            <w:rStyle w:val="Hyperlink"/>
            <w:noProof/>
          </w:rPr>
          <w:t>3.43.4 finalState property</w:t>
        </w:r>
        <w:r w:rsidR="0009127C">
          <w:rPr>
            <w:noProof/>
            <w:webHidden/>
          </w:rPr>
          <w:tab/>
        </w:r>
        <w:r w:rsidR="0009127C">
          <w:rPr>
            <w:noProof/>
            <w:webHidden/>
          </w:rPr>
          <w:fldChar w:fldCharType="begin"/>
        </w:r>
        <w:r w:rsidR="0009127C">
          <w:rPr>
            <w:noProof/>
            <w:webHidden/>
          </w:rPr>
          <w:instrText xml:space="preserve"> PAGEREF _Toc8367308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2A5CBD96" w14:textId="0E8DA07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09" w:history="1">
        <w:r w:rsidR="0009127C" w:rsidRPr="006D36A2">
          <w:rPr>
            <w:rStyle w:val="Hyperlink"/>
            <w:noProof/>
          </w:rPr>
          <w:t>3.43.5 stepOverEdgeCount property</w:t>
        </w:r>
        <w:r w:rsidR="0009127C">
          <w:rPr>
            <w:noProof/>
            <w:webHidden/>
          </w:rPr>
          <w:tab/>
        </w:r>
        <w:r w:rsidR="0009127C">
          <w:rPr>
            <w:noProof/>
            <w:webHidden/>
          </w:rPr>
          <w:fldChar w:fldCharType="begin"/>
        </w:r>
        <w:r w:rsidR="0009127C">
          <w:rPr>
            <w:noProof/>
            <w:webHidden/>
          </w:rPr>
          <w:instrText xml:space="preserve"> PAGEREF _Toc8367309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hyperlink>
    </w:p>
    <w:p w14:paraId="42E1DD69" w14:textId="0BD69061"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10" w:history="1">
        <w:r w:rsidR="0009127C" w:rsidRPr="006D36A2">
          <w:rPr>
            <w:rStyle w:val="Hyperlink"/>
            <w:noProof/>
          </w:rPr>
          <w:t>3.44 stack object</w:t>
        </w:r>
        <w:r w:rsidR="0009127C">
          <w:rPr>
            <w:noProof/>
            <w:webHidden/>
          </w:rPr>
          <w:tab/>
        </w:r>
        <w:r w:rsidR="0009127C">
          <w:rPr>
            <w:noProof/>
            <w:webHidden/>
          </w:rPr>
          <w:fldChar w:fldCharType="begin"/>
        </w:r>
        <w:r w:rsidR="0009127C">
          <w:rPr>
            <w:noProof/>
            <w:webHidden/>
          </w:rPr>
          <w:instrText xml:space="preserve"> PAGEREF _Toc8367310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6DF7EEA4" w14:textId="31D4235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11" w:history="1">
        <w:r w:rsidR="0009127C" w:rsidRPr="006D36A2">
          <w:rPr>
            <w:rStyle w:val="Hyperlink"/>
            <w:noProof/>
          </w:rPr>
          <w:t>3.44.1 General</w:t>
        </w:r>
        <w:r w:rsidR="0009127C">
          <w:rPr>
            <w:noProof/>
            <w:webHidden/>
          </w:rPr>
          <w:tab/>
        </w:r>
        <w:r w:rsidR="0009127C">
          <w:rPr>
            <w:noProof/>
            <w:webHidden/>
          </w:rPr>
          <w:fldChar w:fldCharType="begin"/>
        </w:r>
        <w:r w:rsidR="0009127C">
          <w:rPr>
            <w:noProof/>
            <w:webHidden/>
          </w:rPr>
          <w:instrText xml:space="preserve"> PAGEREF _Toc8367311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B8B0030" w14:textId="0B8C386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12" w:history="1">
        <w:r w:rsidR="0009127C" w:rsidRPr="006D36A2">
          <w:rPr>
            <w:rStyle w:val="Hyperlink"/>
            <w:noProof/>
          </w:rPr>
          <w:t>3.44.2 message property</w:t>
        </w:r>
        <w:r w:rsidR="0009127C">
          <w:rPr>
            <w:noProof/>
            <w:webHidden/>
          </w:rPr>
          <w:tab/>
        </w:r>
        <w:r w:rsidR="0009127C">
          <w:rPr>
            <w:noProof/>
            <w:webHidden/>
          </w:rPr>
          <w:fldChar w:fldCharType="begin"/>
        </w:r>
        <w:r w:rsidR="0009127C">
          <w:rPr>
            <w:noProof/>
            <w:webHidden/>
          </w:rPr>
          <w:instrText xml:space="preserve"> PAGEREF _Toc8367312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7E931FF4" w14:textId="29206B6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13" w:history="1">
        <w:r w:rsidR="0009127C" w:rsidRPr="006D36A2">
          <w:rPr>
            <w:rStyle w:val="Hyperlink"/>
            <w:noProof/>
          </w:rPr>
          <w:t>3.44.3 frames property</w:t>
        </w:r>
        <w:r w:rsidR="0009127C">
          <w:rPr>
            <w:noProof/>
            <w:webHidden/>
          </w:rPr>
          <w:tab/>
        </w:r>
        <w:r w:rsidR="0009127C">
          <w:rPr>
            <w:noProof/>
            <w:webHidden/>
          </w:rPr>
          <w:fldChar w:fldCharType="begin"/>
        </w:r>
        <w:r w:rsidR="0009127C">
          <w:rPr>
            <w:noProof/>
            <w:webHidden/>
          </w:rPr>
          <w:instrText xml:space="preserve"> PAGEREF _Toc8367313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6D3DD0C5" w14:textId="4779ACE3"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14" w:history="1">
        <w:r w:rsidR="0009127C" w:rsidRPr="006D36A2">
          <w:rPr>
            <w:rStyle w:val="Hyperlink"/>
            <w:noProof/>
          </w:rPr>
          <w:t>3.45 stackFrame object</w:t>
        </w:r>
        <w:r w:rsidR="0009127C">
          <w:rPr>
            <w:noProof/>
            <w:webHidden/>
          </w:rPr>
          <w:tab/>
        </w:r>
        <w:r w:rsidR="0009127C">
          <w:rPr>
            <w:noProof/>
            <w:webHidden/>
          </w:rPr>
          <w:fldChar w:fldCharType="begin"/>
        </w:r>
        <w:r w:rsidR="0009127C">
          <w:rPr>
            <w:noProof/>
            <w:webHidden/>
          </w:rPr>
          <w:instrText xml:space="preserve"> PAGEREF _Toc8367314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777EFC97" w14:textId="688E4DB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15" w:history="1">
        <w:r w:rsidR="0009127C" w:rsidRPr="006D36A2">
          <w:rPr>
            <w:rStyle w:val="Hyperlink"/>
            <w:noProof/>
          </w:rPr>
          <w:t>3.45.1 General</w:t>
        </w:r>
        <w:r w:rsidR="0009127C">
          <w:rPr>
            <w:noProof/>
            <w:webHidden/>
          </w:rPr>
          <w:tab/>
        </w:r>
        <w:r w:rsidR="0009127C">
          <w:rPr>
            <w:noProof/>
            <w:webHidden/>
          </w:rPr>
          <w:fldChar w:fldCharType="begin"/>
        </w:r>
        <w:r w:rsidR="0009127C">
          <w:rPr>
            <w:noProof/>
            <w:webHidden/>
          </w:rPr>
          <w:instrText xml:space="preserve"> PAGEREF _Toc8367315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DAD23C4" w14:textId="0B90D98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16" w:history="1">
        <w:r w:rsidR="0009127C" w:rsidRPr="006D36A2">
          <w:rPr>
            <w:rStyle w:val="Hyperlink"/>
            <w:noProof/>
          </w:rPr>
          <w:t>3.45.2 location property</w:t>
        </w:r>
        <w:r w:rsidR="0009127C">
          <w:rPr>
            <w:noProof/>
            <w:webHidden/>
          </w:rPr>
          <w:tab/>
        </w:r>
        <w:r w:rsidR="0009127C">
          <w:rPr>
            <w:noProof/>
            <w:webHidden/>
          </w:rPr>
          <w:fldChar w:fldCharType="begin"/>
        </w:r>
        <w:r w:rsidR="0009127C">
          <w:rPr>
            <w:noProof/>
            <w:webHidden/>
          </w:rPr>
          <w:instrText xml:space="preserve"> PAGEREF _Toc8367316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5641FA3B" w14:textId="6160EB4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17" w:history="1">
        <w:r w:rsidR="0009127C" w:rsidRPr="006D36A2">
          <w:rPr>
            <w:rStyle w:val="Hyperlink"/>
            <w:noProof/>
          </w:rPr>
          <w:t>3.45.3 module property</w:t>
        </w:r>
        <w:r w:rsidR="0009127C">
          <w:rPr>
            <w:noProof/>
            <w:webHidden/>
          </w:rPr>
          <w:tab/>
        </w:r>
        <w:r w:rsidR="0009127C">
          <w:rPr>
            <w:noProof/>
            <w:webHidden/>
          </w:rPr>
          <w:fldChar w:fldCharType="begin"/>
        </w:r>
        <w:r w:rsidR="0009127C">
          <w:rPr>
            <w:noProof/>
            <w:webHidden/>
          </w:rPr>
          <w:instrText xml:space="preserve"> PAGEREF _Toc8367317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3C299615" w14:textId="2E8EC6B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18" w:history="1">
        <w:r w:rsidR="0009127C" w:rsidRPr="006D36A2">
          <w:rPr>
            <w:rStyle w:val="Hyperlink"/>
            <w:noProof/>
          </w:rPr>
          <w:t>3.45.4 threadId property</w:t>
        </w:r>
        <w:r w:rsidR="0009127C">
          <w:rPr>
            <w:noProof/>
            <w:webHidden/>
          </w:rPr>
          <w:tab/>
        </w:r>
        <w:r w:rsidR="0009127C">
          <w:rPr>
            <w:noProof/>
            <w:webHidden/>
          </w:rPr>
          <w:fldChar w:fldCharType="begin"/>
        </w:r>
        <w:r w:rsidR="0009127C">
          <w:rPr>
            <w:noProof/>
            <w:webHidden/>
          </w:rPr>
          <w:instrText xml:space="preserve"> PAGEREF _Toc8367318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226F65A5" w14:textId="1CA7D65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19" w:history="1">
        <w:r w:rsidR="0009127C" w:rsidRPr="006D36A2">
          <w:rPr>
            <w:rStyle w:val="Hyperlink"/>
            <w:noProof/>
          </w:rPr>
          <w:t>3.45.5 parameters property</w:t>
        </w:r>
        <w:r w:rsidR="0009127C">
          <w:rPr>
            <w:noProof/>
            <w:webHidden/>
          </w:rPr>
          <w:tab/>
        </w:r>
        <w:r w:rsidR="0009127C">
          <w:rPr>
            <w:noProof/>
            <w:webHidden/>
          </w:rPr>
          <w:fldChar w:fldCharType="begin"/>
        </w:r>
        <w:r w:rsidR="0009127C">
          <w:rPr>
            <w:noProof/>
            <w:webHidden/>
          </w:rPr>
          <w:instrText xml:space="preserve"> PAGEREF _Toc8367319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hyperlink>
    </w:p>
    <w:p w14:paraId="269B1F65" w14:textId="08F8CFAA"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20" w:history="1">
        <w:r w:rsidR="0009127C" w:rsidRPr="006D36A2">
          <w:rPr>
            <w:rStyle w:val="Hyperlink"/>
            <w:noProof/>
          </w:rPr>
          <w:t>3.46 webRequest object</w:t>
        </w:r>
        <w:r w:rsidR="0009127C">
          <w:rPr>
            <w:noProof/>
            <w:webHidden/>
          </w:rPr>
          <w:tab/>
        </w:r>
        <w:r w:rsidR="0009127C">
          <w:rPr>
            <w:noProof/>
            <w:webHidden/>
          </w:rPr>
          <w:fldChar w:fldCharType="begin"/>
        </w:r>
        <w:r w:rsidR="0009127C">
          <w:rPr>
            <w:noProof/>
            <w:webHidden/>
          </w:rPr>
          <w:instrText xml:space="preserve"> PAGEREF _Toc8367320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28101EDD" w14:textId="6D10B1A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21" w:history="1">
        <w:r w:rsidR="0009127C" w:rsidRPr="006D36A2">
          <w:rPr>
            <w:rStyle w:val="Hyperlink"/>
            <w:noProof/>
          </w:rPr>
          <w:t>3.46.1 General</w:t>
        </w:r>
        <w:r w:rsidR="0009127C">
          <w:rPr>
            <w:noProof/>
            <w:webHidden/>
          </w:rPr>
          <w:tab/>
        </w:r>
        <w:r w:rsidR="0009127C">
          <w:rPr>
            <w:noProof/>
            <w:webHidden/>
          </w:rPr>
          <w:fldChar w:fldCharType="begin"/>
        </w:r>
        <w:r w:rsidR="0009127C">
          <w:rPr>
            <w:noProof/>
            <w:webHidden/>
          </w:rPr>
          <w:instrText xml:space="preserve"> PAGEREF _Toc8367321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D7CCE78" w14:textId="6979E54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22" w:history="1">
        <w:r w:rsidR="0009127C" w:rsidRPr="006D36A2">
          <w:rPr>
            <w:rStyle w:val="Hyperlink"/>
            <w:noProof/>
          </w:rPr>
          <w:t>3.46.2 index property</w:t>
        </w:r>
        <w:r w:rsidR="0009127C">
          <w:rPr>
            <w:noProof/>
            <w:webHidden/>
          </w:rPr>
          <w:tab/>
        </w:r>
        <w:r w:rsidR="0009127C">
          <w:rPr>
            <w:noProof/>
            <w:webHidden/>
          </w:rPr>
          <w:fldChar w:fldCharType="begin"/>
        </w:r>
        <w:r w:rsidR="0009127C">
          <w:rPr>
            <w:noProof/>
            <w:webHidden/>
          </w:rPr>
          <w:instrText xml:space="preserve"> PAGEREF _Toc8367322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8097E54" w14:textId="49BF3DD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23" w:history="1">
        <w:r w:rsidR="0009127C" w:rsidRPr="006D36A2">
          <w:rPr>
            <w:rStyle w:val="Hyperlink"/>
            <w:noProof/>
          </w:rPr>
          <w:t>3.46.3 protocol property</w:t>
        </w:r>
        <w:r w:rsidR="0009127C">
          <w:rPr>
            <w:noProof/>
            <w:webHidden/>
          </w:rPr>
          <w:tab/>
        </w:r>
        <w:r w:rsidR="0009127C">
          <w:rPr>
            <w:noProof/>
            <w:webHidden/>
          </w:rPr>
          <w:fldChar w:fldCharType="begin"/>
        </w:r>
        <w:r w:rsidR="0009127C">
          <w:rPr>
            <w:noProof/>
            <w:webHidden/>
          </w:rPr>
          <w:instrText xml:space="preserve"> PAGEREF _Toc8367323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6F4020D9" w14:textId="46843CF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24" w:history="1">
        <w:r w:rsidR="0009127C" w:rsidRPr="006D36A2">
          <w:rPr>
            <w:rStyle w:val="Hyperlink"/>
            <w:noProof/>
          </w:rPr>
          <w:t>3.46.4 version property</w:t>
        </w:r>
        <w:r w:rsidR="0009127C">
          <w:rPr>
            <w:noProof/>
            <w:webHidden/>
          </w:rPr>
          <w:tab/>
        </w:r>
        <w:r w:rsidR="0009127C">
          <w:rPr>
            <w:noProof/>
            <w:webHidden/>
          </w:rPr>
          <w:fldChar w:fldCharType="begin"/>
        </w:r>
        <w:r w:rsidR="0009127C">
          <w:rPr>
            <w:noProof/>
            <w:webHidden/>
          </w:rPr>
          <w:instrText xml:space="preserve"> PAGEREF _Toc8367324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0A3917DA" w14:textId="189D27B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25" w:history="1">
        <w:r w:rsidR="0009127C" w:rsidRPr="006D36A2">
          <w:rPr>
            <w:rStyle w:val="Hyperlink"/>
            <w:noProof/>
          </w:rPr>
          <w:t>3.46.5 target property</w:t>
        </w:r>
        <w:r w:rsidR="0009127C">
          <w:rPr>
            <w:noProof/>
            <w:webHidden/>
          </w:rPr>
          <w:tab/>
        </w:r>
        <w:r w:rsidR="0009127C">
          <w:rPr>
            <w:noProof/>
            <w:webHidden/>
          </w:rPr>
          <w:fldChar w:fldCharType="begin"/>
        </w:r>
        <w:r w:rsidR="0009127C">
          <w:rPr>
            <w:noProof/>
            <w:webHidden/>
          </w:rPr>
          <w:instrText xml:space="preserve"> PAGEREF _Toc8367325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hyperlink>
    </w:p>
    <w:p w14:paraId="4B54B2C7" w14:textId="127CDE5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26" w:history="1">
        <w:r w:rsidR="0009127C" w:rsidRPr="006D36A2">
          <w:rPr>
            <w:rStyle w:val="Hyperlink"/>
            <w:noProof/>
          </w:rPr>
          <w:t>3.46.6 method property</w:t>
        </w:r>
        <w:r w:rsidR="0009127C">
          <w:rPr>
            <w:noProof/>
            <w:webHidden/>
          </w:rPr>
          <w:tab/>
        </w:r>
        <w:r w:rsidR="0009127C">
          <w:rPr>
            <w:noProof/>
            <w:webHidden/>
          </w:rPr>
          <w:fldChar w:fldCharType="begin"/>
        </w:r>
        <w:r w:rsidR="0009127C">
          <w:rPr>
            <w:noProof/>
            <w:webHidden/>
          </w:rPr>
          <w:instrText xml:space="preserve"> PAGEREF _Toc8367326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0B5B590F" w14:textId="742C065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27" w:history="1">
        <w:r w:rsidR="0009127C" w:rsidRPr="006D36A2">
          <w:rPr>
            <w:rStyle w:val="Hyperlink"/>
            <w:noProof/>
          </w:rPr>
          <w:t>3.46.7 headers property</w:t>
        </w:r>
        <w:r w:rsidR="0009127C">
          <w:rPr>
            <w:noProof/>
            <w:webHidden/>
          </w:rPr>
          <w:tab/>
        </w:r>
        <w:r w:rsidR="0009127C">
          <w:rPr>
            <w:noProof/>
            <w:webHidden/>
          </w:rPr>
          <w:fldChar w:fldCharType="begin"/>
        </w:r>
        <w:r w:rsidR="0009127C">
          <w:rPr>
            <w:noProof/>
            <w:webHidden/>
          </w:rPr>
          <w:instrText xml:space="preserve"> PAGEREF _Toc8367327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4A7442FB" w14:textId="79889EB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28" w:history="1">
        <w:r w:rsidR="0009127C" w:rsidRPr="006D36A2">
          <w:rPr>
            <w:rStyle w:val="Hyperlink"/>
            <w:noProof/>
          </w:rPr>
          <w:t>3.46.8 parameters property</w:t>
        </w:r>
        <w:r w:rsidR="0009127C">
          <w:rPr>
            <w:noProof/>
            <w:webHidden/>
          </w:rPr>
          <w:tab/>
        </w:r>
        <w:r w:rsidR="0009127C">
          <w:rPr>
            <w:noProof/>
            <w:webHidden/>
          </w:rPr>
          <w:fldChar w:fldCharType="begin"/>
        </w:r>
        <w:r w:rsidR="0009127C">
          <w:rPr>
            <w:noProof/>
            <w:webHidden/>
          </w:rPr>
          <w:instrText xml:space="preserve"> PAGEREF _Toc8367328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693A694E" w14:textId="5395C6C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29" w:history="1">
        <w:r w:rsidR="0009127C" w:rsidRPr="006D36A2">
          <w:rPr>
            <w:rStyle w:val="Hyperlink"/>
            <w:noProof/>
          </w:rPr>
          <w:t>3.46.9 body property</w:t>
        </w:r>
        <w:r w:rsidR="0009127C">
          <w:rPr>
            <w:noProof/>
            <w:webHidden/>
          </w:rPr>
          <w:tab/>
        </w:r>
        <w:r w:rsidR="0009127C">
          <w:rPr>
            <w:noProof/>
            <w:webHidden/>
          </w:rPr>
          <w:fldChar w:fldCharType="begin"/>
        </w:r>
        <w:r w:rsidR="0009127C">
          <w:rPr>
            <w:noProof/>
            <w:webHidden/>
          </w:rPr>
          <w:instrText xml:space="preserve"> PAGEREF _Toc8367329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00E6B22D" w14:textId="6DE573D3"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30" w:history="1">
        <w:r w:rsidR="0009127C" w:rsidRPr="006D36A2">
          <w:rPr>
            <w:rStyle w:val="Hyperlink"/>
            <w:noProof/>
          </w:rPr>
          <w:t>3.47 webResponse object</w:t>
        </w:r>
        <w:r w:rsidR="0009127C">
          <w:rPr>
            <w:noProof/>
            <w:webHidden/>
          </w:rPr>
          <w:tab/>
        </w:r>
        <w:r w:rsidR="0009127C">
          <w:rPr>
            <w:noProof/>
            <w:webHidden/>
          </w:rPr>
          <w:fldChar w:fldCharType="begin"/>
        </w:r>
        <w:r w:rsidR="0009127C">
          <w:rPr>
            <w:noProof/>
            <w:webHidden/>
          </w:rPr>
          <w:instrText xml:space="preserve"> PAGEREF _Toc8367330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2D4E1DD9" w14:textId="72601F0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31" w:history="1">
        <w:r w:rsidR="0009127C" w:rsidRPr="006D36A2">
          <w:rPr>
            <w:rStyle w:val="Hyperlink"/>
            <w:noProof/>
          </w:rPr>
          <w:t>3.47.1 General</w:t>
        </w:r>
        <w:r w:rsidR="0009127C">
          <w:rPr>
            <w:noProof/>
            <w:webHidden/>
          </w:rPr>
          <w:tab/>
        </w:r>
        <w:r w:rsidR="0009127C">
          <w:rPr>
            <w:noProof/>
            <w:webHidden/>
          </w:rPr>
          <w:fldChar w:fldCharType="begin"/>
        </w:r>
        <w:r w:rsidR="0009127C">
          <w:rPr>
            <w:noProof/>
            <w:webHidden/>
          </w:rPr>
          <w:instrText xml:space="preserve"> PAGEREF _Toc8367331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hyperlink>
    </w:p>
    <w:p w14:paraId="28DBDBD6" w14:textId="3CC50A4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32" w:history="1">
        <w:r w:rsidR="0009127C" w:rsidRPr="006D36A2">
          <w:rPr>
            <w:rStyle w:val="Hyperlink"/>
            <w:noProof/>
          </w:rPr>
          <w:t>3.47.2 index property</w:t>
        </w:r>
        <w:r w:rsidR="0009127C">
          <w:rPr>
            <w:noProof/>
            <w:webHidden/>
          </w:rPr>
          <w:tab/>
        </w:r>
        <w:r w:rsidR="0009127C">
          <w:rPr>
            <w:noProof/>
            <w:webHidden/>
          </w:rPr>
          <w:fldChar w:fldCharType="begin"/>
        </w:r>
        <w:r w:rsidR="0009127C">
          <w:rPr>
            <w:noProof/>
            <w:webHidden/>
          </w:rPr>
          <w:instrText xml:space="preserve"> PAGEREF _Toc8367332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158D6318" w14:textId="2F8D809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33" w:history="1">
        <w:r w:rsidR="0009127C" w:rsidRPr="006D36A2">
          <w:rPr>
            <w:rStyle w:val="Hyperlink"/>
            <w:noProof/>
          </w:rPr>
          <w:t>3.47.3 protocol property</w:t>
        </w:r>
        <w:r w:rsidR="0009127C">
          <w:rPr>
            <w:noProof/>
            <w:webHidden/>
          </w:rPr>
          <w:tab/>
        </w:r>
        <w:r w:rsidR="0009127C">
          <w:rPr>
            <w:noProof/>
            <w:webHidden/>
          </w:rPr>
          <w:fldChar w:fldCharType="begin"/>
        </w:r>
        <w:r w:rsidR="0009127C">
          <w:rPr>
            <w:noProof/>
            <w:webHidden/>
          </w:rPr>
          <w:instrText xml:space="preserve"> PAGEREF _Toc8367333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6C1F5058" w14:textId="4B06B17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34" w:history="1">
        <w:r w:rsidR="0009127C" w:rsidRPr="006D36A2">
          <w:rPr>
            <w:rStyle w:val="Hyperlink"/>
            <w:noProof/>
          </w:rPr>
          <w:t>3.47.4 version property</w:t>
        </w:r>
        <w:r w:rsidR="0009127C">
          <w:rPr>
            <w:noProof/>
            <w:webHidden/>
          </w:rPr>
          <w:tab/>
        </w:r>
        <w:r w:rsidR="0009127C">
          <w:rPr>
            <w:noProof/>
            <w:webHidden/>
          </w:rPr>
          <w:fldChar w:fldCharType="begin"/>
        </w:r>
        <w:r w:rsidR="0009127C">
          <w:rPr>
            <w:noProof/>
            <w:webHidden/>
          </w:rPr>
          <w:instrText xml:space="preserve"> PAGEREF _Toc8367334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085A2025" w14:textId="6274917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35" w:history="1">
        <w:r w:rsidR="0009127C" w:rsidRPr="006D36A2">
          <w:rPr>
            <w:rStyle w:val="Hyperlink"/>
            <w:noProof/>
          </w:rPr>
          <w:t>3.47.5 statusCode property</w:t>
        </w:r>
        <w:r w:rsidR="0009127C">
          <w:rPr>
            <w:noProof/>
            <w:webHidden/>
          </w:rPr>
          <w:tab/>
        </w:r>
        <w:r w:rsidR="0009127C">
          <w:rPr>
            <w:noProof/>
            <w:webHidden/>
          </w:rPr>
          <w:fldChar w:fldCharType="begin"/>
        </w:r>
        <w:r w:rsidR="0009127C">
          <w:rPr>
            <w:noProof/>
            <w:webHidden/>
          </w:rPr>
          <w:instrText xml:space="preserve"> PAGEREF _Toc8367335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048FD0FC" w14:textId="5E2E2E6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36" w:history="1">
        <w:r w:rsidR="0009127C" w:rsidRPr="006D36A2">
          <w:rPr>
            <w:rStyle w:val="Hyperlink"/>
            <w:noProof/>
          </w:rPr>
          <w:t>3.47.6 reasonPhrase property</w:t>
        </w:r>
        <w:r w:rsidR="0009127C">
          <w:rPr>
            <w:noProof/>
            <w:webHidden/>
          </w:rPr>
          <w:tab/>
        </w:r>
        <w:r w:rsidR="0009127C">
          <w:rPr>
            <w:noProof/>
            <w:webHidden/>
          </w:rPr>
          <w:fldChar w:fldCharType="begin"/>
        </w:r>
        <w:r w:rsidR="0009127C">
          <w:rPr>
            <w:noProof/>
            <w:webHidden/>
          </w:rPr>
          <w:instrText xml:space="preserve"> PAGEREF _Toc8367336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1C51071A" w14:textId="06463F9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37" w:history="1">
        <w:r w:rsidR="0009127C" w:rsidRPr="006D36A2">
          <w:rPr>
            <w:rStyle w:val="Hyperlink"/>
            <w:noProof/>
          </w:rPr>
          <w:t>3.47.7 headers property</w:t>
        </w:r>
        <w:r w:rsidR="0009127C">
          <w:rPr>
            <w:noProof/>
            <w:webHidden/>
          </w:rPr>
          <w:tab/>
        </w:r>
        <w:r w:rsidR="0009127C">
          <w:rPr>
            <w:noProof/>
            <w:webHidden/>
          </w:rPr>
          <w:fldChar w:fldCharType="begin"/>
        </w:r>
        <w:r w:rsidR="0009127C">
          <w:rPr>
            <w:noProof/>
            <w:webHidden/>
          </w:rPr>
          <w:instrText xml:space="preserve"> PAGEREF _Toc8367337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hyperlink>
    </w:p>
    <w:p w14:paraId="6B8A22B8" w14:textId="0868E48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38" w:history="1">
        <w:r w:rsidR="0009127C" w:rsidRPr="006D36A2">
          <w:rPr>
            <w:rStyle w:val="Hyperlink"/>
            <w:noProof/>
          </w:rPr>
          <w:t>3.47.8 body property</w:t>
        </w:r>
        <w:r w:rsidR="0009127C">
          <w:rPr>
            <w:noProof/>
            <w:webHidden/>
          </w:rPr>
          <w:tab/>
        </w:r>
        <w:r w:rsidR="0009127C">
          <w:rPr>
            <w:noProof/>
            <w:webHidden/>
          </w:rPr>
          <w:fldChar w:fldCharType="begin"/>
        </w:r>
        <w:r w:rsidR="0009127C">
          <w:rPr>
            <w:noProof/>
            <w:webHidden/>
          </w:rPr>
          <w:instrText xml:space="preserve"> PAGEREF _Toc8367338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2D62E87A" w14:textId="799CADE3"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39" w:history="1">
        <w:r w:rsidR="0009127C" w:rsidRPr="006D36A2">
          <w:rPr>
            <w:rStyle w:val="Hyperlink"/>
            <w:noProof/>
          </w:rPr>
          <w:t>3.47.9 noResponseReceived property</w:t>
        </w:r>
        <w:r w:rsidR="0009127C">
          <w:rPr>
            <w:noProof/>
            <w:webHidden/>
          </w:rPr>
          <w:tab/>
        </w:r>
        <w:r w:rsidR="0009127C">
          <w:rPr>
            <w:noProof/>
            <w:webHidden/>
          </w:rPr>
          <w:fldChar w:fldCharType="begin"/>
        </w:r>
        <w:r w:rsidR="0009127C">
          <w:rPr>
            <w:noProof/>
            <w:webHidden/>
          </w:rPr>
          <w:instrText xml:space="preserve"> PAGEREF _Toc8367339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467D5F12" w14:textId="1DF796AC"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40" w:history="1">
        <w:r w:rsidR="0009127C" w:rsidRPr="006D36A2">
          <w:rPr>
            <w:rStyle w:val="Hyperlink"/>
            <w:noProof/>
          </w:rPr>
          <w:t>3.48 resultProvenance object</w:t>
        </w:r>
        <w:r w:rsidR="0009127C">
          <w:rPr>
            <w:noProof/>
            <w:webHidden/>
          </w:rPr>
          <w:tab/>
        </w:r>
        <w:r w:rsidR="0009127C">
          <w:rPr>
            <w:noProof/>
            <w:webHidden/>
          </w:rPr>
          <w:fldChar w:fldCharType="begin"/>
        </w:r>
        <w:r w:rsidR="0009127C">
          <w:rPr>
            <w:noProof/>
            <w:webHidden/>
          </w:rPr>
          <w:instrText xml:space="preserve"> PAGEREF _Toc8367340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52B50BB5" w14:textId="6205DFC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41" w:history="1">
        <w:r w:rsidR="0009127C" w:rsidRPr="006D36A2">
          <w:rPr>
            <w:rStyle w:val="Hyperlink"/>
            <w:noProof/>
          </w:rPr>
          <w:t>3.48.1 General</w:t>
        </w:r>
        <w:r w:rsidR="0009127C">
          <w:rPr>
            <w:noProof/>
            <w:webHidden/>
          </w:rPr>
          <w:tab/>
        </w:r>
        <w:r w:rsidR="0009127C">
          <w:rPr>
            <w:noProof/>
            <w:webHidden/>
          </w:rPr>
          <w:fldChar w:fldCharType="begin"/>
        </w:r>
        <w:r w:rsidR="0009127C">
          <w:rPr>
            <w:noProof/>
            <w:webHidden/>
          </w:rPr>
          <w:instrText xml:space="preserve"> PAGEREF _Toc8367341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068EF440" w14:textId="39A0077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42" w:history="1">
        <w:r w:rsidR="0009127C" w:rsidRPr="006D36A2">
          <w:rPr>
            <w:rStyle w:val="Hyperlink"/>
            <w:noProof/>
          </w:rPr>
          <w:t>3.48.2 firstDetectionTimeUtc property</w:t>
        </w:r>
        <w:r w:rsidR="0009127C">
          <w:rPr>
            <w:noProof/>
            <w:webHidden/>
          </w:rPr>
          <w:tab/>
        </w:r>
        <w:r w:rsidR="0009127C">
          <w:rPr>
            <w:noProof/>
            <w:webHidden/>
          </w:rPr>
          <w:fldChar w:fldCharType="begin"/>
        </w:r>
        <w:r w:rsidR="0009127C">
          <w:rPr>
            <w:noProof/>
            <w:webHidden/>
          </w:rPr>
          <w:instrText xml:space="preserve"> PAGEREF _Toc8367342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hyperlink>
    </w:p>
    <w:p w14:paraId="353CF864" w14:textId="3409930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43" w:history="1">
        <w:r w:rsidR="0009127C" w:rsidRPr="006D36A2">
          <w:rPr>
            <w:rStyle w:val="Hyperlink"/>
            <w:noProof/>
          </w:rPr>
          <w:t>3.48.3 lastDetectionTimeUtc property</w:t>
        </w:r>
        <w:r w:rsidR="0009127C">
          <w:rPr>
            <w:noProof/>
            <w:webHidden/>
          </w:rPr>
          <w:tab/>
        </w:r>
        <w:r w:rsidR="0009127C">
          <w:rPr>
            <w:noProof/>
            <w:webHidden/>
          </w:rPr>
          <w:fldChar w:fldCharType="begin"/>
        </w:r>
        <w:r w:rsidR="0009127C">
          <w:rPr>
            <w:noProof/>
            <w:webHidden/>
          </w:rPr>
          <w:instrText xml:space="preserve"> PAGEREF _Toc8367343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7F11F68E" w14:textId="3CEB6D1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44" w:history="1">
        <w:r w:rsidR="0009127C" w:rsidRPr="006D36A2">
          <w:rPr>
            <w:rStyle w:val="Hyperlink"/>
            <w:noProof/>
          </w:rPr>
          <w:t>3.48.4 firstDetectionRunGuid property</w:t>
        </w:r>
        <w:r w:rsidR="0009127C">
          <w:rPr>
            <w:noProof/>
            <w:webHidden/>
          </w:rPr>
          <w:tab/>
        </w:r>
        <w:r w:rsidR="0009127C">
          <w:rPr>
            <w:noProof/>
            <w:webHidden/>
          </w:rPr>
          <w:fldChar w:fldCharType="begin"/>
        </w:r>
        <w:r w:rsidR="0009127C">
          <w:rPr>
            <w:noProof/>
            <w:webHidden/>
          </w:rPr>
          <w:instrText xml:space="preserve"> PAGEREF _Toc8367344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6F2CAACE" w14:textId="36712D7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45" w:history="1">
        <w:r w:rsidR="0009127C" w:rsidRPr="006D36A2">
          <w:rPr>
            <w:rStyle w:val="Hyperlink"/>
            <w:noProof/>
          </w:rPr>
          <w:t>3.48.5 lastDetectionRunGuid property</w:t>
        </w:r>
        <w:r w:rsidR="0009127C">
          <w:rPr>
            <w:noProof/>
            <w:webHidden/>
          </w:rPr>
          <w:tab/>
        </w:r>
        <w:r w:rsidR="0009127C">
          <w:rPr>
            <w:noProof/>
            <w:webHidden/>
          </w:rPr>
          <w:fldChar w:fldCharType="begin"/>
        </w:r>
        <w:r w:rsidR="0009127C">
          <w:rPr>
            <w:noProof/>
            <w:webHidden/>
          </w:rPr>
          <w:instrText xml:space="preserve"> PAGEREF _Toc8367345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1FA19F8B" w14:textId="3E82AC5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46" w:history="1">
        <w:r w:rsidR="0009127C" w:rsidRPr="006D36A2">
          <w:rPr>
            <w:rStyle w:val="Hyperlink"/>
            <w:noProof/>
          </w:rPr>
          <w:t>3.48.6 invocationIndex property</w:t>
        </w:r>
        <w:r w:rsidR="0009127C">
          <w:rPr>
            <w:noProof/>
            <w:webHidden/>
          </w:rPr>
          <w:tab/>
        </w:r>
        <w:r w:rsidR="0009127C">
          <w:rPr>
            <w:noProof/>
            <w:webHidden/>
          </w:rPr>
          <w:fldChar w:fldCharType="begin"/>
        </w:r>
        <w:r w:rsidR="0009127C">
          <w:rPr>
            <w:noProof/>
            <w:webHidden/>
          </w:rPr>
          <w:instrText xml:space="preserve"> PAGEREF _Toc8367346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167250F8" w14:textId="5470170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47" w:history="1">
        <w:r w:rsidR="0009127C" w:rsidRPr="006D36A2">
          <w:rPr>
            <w:rStyle w:val="Hyperlink"/>
            <w:noProof/>
          </w:rPr>
          <w:t>3.48.7 conversionSources property</w:t>
        </w:r>
        <w:r w:rsidR="0009127C">
          <w:rPr>
            <w:noProof/>
            <w:webHidden/>
          </w:rPr>
          <w:tab/>
        </w:r>
        <w:r w:rsidR="0009127C">
          <w:rPr>
            <w:noProof/>
            <w:webHidden/>
          </w:rPr>
          <w:fldChar w:fldCharType="begin"/>
        </w:r>
        <w:r w:rsidR="0009127C">
          <w:rPr>
            <w:noProof/>
            <w:webHidden/>
          </w:rPr>
          <w:instrText xml:space="preserve"> PAGEREF _Toc8367347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hyperlink>
    </w:p>
    <w:p w14:paraId="3A98F9C9" w14:textId="0D6D61B0"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48" w:history="1">
        <w:r w:rsidR="0009127C" w:rsidRPr="006D36A2">
          <w:rPr>
            <w:rStyle w:val="Hyperlink"/>
            <w:noProof/>
          </w:rPr>
          <w:t>3.49</w:t>
        </w:r>
        <w:r w:rsidR="0009127C" w:rsidRPr="006D36A2">
          <w:rPr>
            <w:rStyle w:val="Hyperlink"/>
            <w:bCs/>
            <w:noProof/>
          </w:rPr>
          <w:t xml:space="preserve"> reportingDescriptor</w:t>
        </w:r>
        <w:r w:rsidR="0009127C" w:rsidRPr="006D36A2">
          <w:rPr>
            <w:rStyle w:val="Hyperlink"/>
            <w:noProof/>
          </w:rPr>
          <w:t xml:space="preserve"> object</w:t>
        </w:r>
        <w:r w:rsidR="0009127C">
          <w:rPr>
            <w:noProof/>
            <w:webHidden/>
          </w:rPr>
          <w:tab/>
        </w:r>
        <w:r w:rsidR="0009127C">
          <w:rPr>
            <w:noProof/>
            <w:webHidden/>
          </w:rPr>
          <w:fldChar w:fldCharType="begin"/>
        </w:r>
        <w:r w:rsidR="0009127C">
          <w:rPr>
            <w:noProof/>
            <w:webHidden/>
          </w:rPr>
          <w:instrText xml:space="preserve"> PAGEREF _Toc8367348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19B356A2" w14:textId="208B1E3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49" w:history="1">
        <w:r w:rsidR="0009127C" w:rsidRPr="006D36A2">
          <w:rPr>
            <w:rStyle w:val="Hyperlink"/>
            <w:noProof/>
          </w:rPr>
          <w:t>3.49.1 General</w:t>
        </w:r>
        <w:r w:rsidR="0009127C">
          <w:rPr>
            <w:noProof/>
            <w:webHidden/>
          </w:rPr>
          <w:tab/>
        </w:r>
        <w:r w:rsidR="0009127C">
          <w:rPr>
            <w:noProof/>
            <w:webHidden/>
          </w:rPr>
          <w:fldChar w:fldCharType="begin"/>
        </w:r>
        <w:r w:rsidR="0009127C">
          <w:rPr>
            <w:noProof/>
            <w:webHidden/>
          </w:rPr>
          <w:instrText xml:space="preserve"> PAGEREF _Toc8367349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100F4AB0" w14:textId="6D9CA75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50" w:history="1">
        <w:r w:rsidR="0009127C" w:rsidRPr="006D36A2">
          <w:rPr>
            <w:rStyle w:val="Hyperlink"/>
            <w:noProof/>
          </w:rPr>
          <w:t>3.49.2 Constraints</w:t>
        </w:r>
        <w:r w:rsidR="0009127C">
          <w:rPr>
            <w:noProof/>
            <w:webHidden/>
          </w:rPr>
          <w:tab/>
        </w:r>
        <w:r w:rsidR="0009127C">
          <w:rPr>
            <w:noProof/>
            <w:webHidden/>
          </w:rPr>
          <w:fldChar w:fldCharType="begin"/>
        </w:r>
        <w:r w:rsidR="0009127C">
          <w:rPr>
            <w:noProof/>
            <w:webHidden/>
          </w:rPr>
          <w:instrText xml:space="preserve"> PAGEREF _Toc8367350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35B10081" w14:textId="1FEF591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51" w:history="1">
        <w:r w:rsidR="0009127C" w:rsidRPr="006D36A2">
          <w:rPr>
            <w:rStyle w:val="Hyperlink"/>
            <w:noProof/>
          </w:rPr>
          <w:t>3.49.3 id property</w:t>
        </w:r>
        <w:r w:rsidR="0009127C">
          <w:rPr>
            <w:noProof/>
            <w:webHidden/>
          </w:rPr>
          <w:tab/>
        </w:r>
        <w:r w:rsidR="0009127C">
          <w:rPr>
            <w:noProof/>
            <w:webHidden/>
          </w:rPr>
          <w:fldChar w:fldCharType="begin"/>
        </w:r>
        <w:r w:rsidR="0009127C">
          <w:rPr>
            <w:noProof/>
            <w:webHidden/>
          </w:rPr>
          <w:instrText xml:space="preserve"> PAGEREF _Toc8367351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626D220A" w14:textId="07BCC61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52" w:history="1">
        <w:r w:rsidR="0009127C" w:rsidRPr="006D36A2">
          <w:rPr>
            <w:rStyle w:val="Hyperlink"/>
            <w:noProof/>
          </w:rPr>
          <w:t>3.49.4 deprecatedIds property</w:t>
        </w:r>
        <w:r w:rsidR="0009127C">
          <w:rPr>
            <w:noProof/>
            <w:webHidden/>
          </w:rPr>
          <w:tab/>
        </w:r>
        <w:r w:rsidR="0009127C">
          <w:rPr>
            <w:noProof/>
            <w:webHidden/>
          </w:rPr>
          <w:fldChar w:fldCharType="begin"/>
        </w:r>
        <w:r w:rsidR="0009127C">
          <w:rPr>
            <w:noProof/>
            <w:webHidden/>
          </w:rPr>
          <w:instrText xml:space="preserve"> PAGEREF _Toc8367352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hyperlink>
    </w:p>
    <w:p w14:paraId="0FBFB6EC" w14:textId="734563C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53" w:history="1">
        <w:r w:rsidR="0009127C" w:rsidRPr="006D36A2">
          <w:rPr>
            <w:rStyle w:val="Hyperlink"/>
            <w:noProof/>
          </w:rPr>
          <w:t>3.49.5 guid property</w:t>
        </w:r>
        <w:r w:rsidR="0009127C">
          <w:rPr>
            <w:noProof/>
            <w:webHidden/>
          </w:rPr>
          <w:tab/>
        </w:r>
        <w:r w:rsidR="0009127C">
          <w:rPr>
            <w:noProof/>
            <w:webHidden/>
          </w:rPr>
          <w:fldChar w:fldCharType="begin"/>
        </w:r>
        <w:r w:rsidR="0009127C">
          <w:rPr>
            <w:noProof/>
            <w:webHidden/>
          </w:rPr>
          <w:instrText xml:space="preserve"> PAGEREF _Toc8367353 \h </w:instrText>
        </w:r>
        <w:r w:rsidR="0009127C">
          <w:rPr>
            <w:noProof/>
            <w:webHidden/>
          </w:rPr>
        </w:r>
        <w:r w:rsidR="0009127C">
          <w:rPr>
            <w:noProof/>
            <w:webHidden/>
          </w:rPr>
          <w:fldChar w:fldCharType="separate"/>
        </w:r>
        <w:r w:rsidR="0009127C">
          <w:rPr>
            <w:noProof/>
            <w:webHidden/>
          </w:rPr>
          <w:t>168</w:t>
        </w:r>
        <w:r w:rsidR="0009127C">
          <w:rPr>
            <w:noProof/>
            <w:webHidden/>
          </w:rPr>
          <w:fldChar w:fldCharType="end"/>
        </w:r>
      </w:hyperlink>
    </w:p>
    <w:p w14:paraId="48D934AE" w14:textId="429C7BF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54" w:history="1">
        <w:r w:rsidR="0009127C" w:rsidRPr="006D36A2">
          <w:rPr>
            <w:rStyle w:val="Hyperlink"/>
            <w:noProof/>
          </w:rPr>
          <w:t>3.49.6 deprecatedGuids property</w:t>
        </w:r>
        <w:r w:rsidR="0009127C">
          <w:rPr>
            <w:noProof/>
            <w:webHidden/>
          </w:rPr>
          <w:tab/>
        </w:r>
        <w:r w:rsidR="0009127C">
          <w:rPr>
            <w:noProof/>
            <w:webHidden/>
          </w:rPr>
          <w:fldChar w:fldCharType="begin"/>
        </w:r>
        <w:r w:rsidR="0009127C">
          <w:rPr>
            <w:noProof/>
            <w:webHidden/>
          </w:rPr>
          <w:instrText xml:space="preserve"> PAGEREF _Toc8367354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4FC6D2D9" w14:textId="048F9D7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55" w:history="1">
        <w:r w:rsidR="0009127C" w:rsidRPr="006D36A2">
          <w:rPr>
            <w:rStyle w:val="Hyperlink"/>
            <w:noProof/>
          </w:rPr>
          <w:t>3.49.7 name property</w:t>
        </w:r>
        <w:r w:rsidR="0009127C">
          <w:rPr>
            <w:noProof/>
            <w:webHidden/>
          </w:rPr>
          <w:tab/>
        </w:r>
        <w:r w:rsidR="0009127C">
          <w:rPr>
            <w:noProof/>
            <w:webHidden/>
          </w:rPr>
          <w:fldChar w:fldCharType="begin"/>
        </w:r>
        <w:r w:rsidR="0009127C">
          <w:rPr>
            <w:noProof/>
            <w:webHidden/>
          </w:rPr>
          <w:instrText xml:space="preserve"> PAGEREF _Toc8367355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1993AE4B" w14:textId="0F1F295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56" w:history="1">
        <w:r w:rsidR="0009127C" w:rsidRPr="006D36A2">
          <w:rPr>
            <w:rStyle w:val="Hyperlink"/>
            <w:noProof/>
          </w:rPr>
          <w:t>3.49.8 deprecatedNames property</w:t>
        </w:r>
        <w:r w:rsidR="0009127C">
          <w:rPr>
            <w:noProof/>
            <w:webHidden/>
          </w:rPr>
          <w:tab/>
        </w:r>
        <w:r w:rsidR="0009127C">
          <w:rPr>
            <w:noProof/>
            <w:webHidden/>
          </w:rPr>
          <w:fldChar w:fldCharType="begin"/>
        </w:r>
        <w:r w:rsidR="0009127C">
          <w:rPr>
            <w:noProof/>
            <w:webHidden/>
          </w:rPr>
          <w:instrText xml:space="preserve"> PAGEREF _Toc8367356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51923675" w14:textId="486343D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57" w:history="1">
        <w:r w:rsidR="0009127C" w:rsidRPr="006D36A2">
          <w:rPr>
            <w:rStyle w:val="Hyperlink"/>
            <w:noProof/>
          </w:rPr>
          <w:t>3.49.9 shortDescription property</w:t>
        </w:r>
        <w:r w:rsidR="0009127C">
          <w:rPr>
            <w:noProof/>
            <w:webHidden/>
          </w:rPr>
          <w:tab/>
        </w:r>
        <w:r w:rsidR="0009127C">
          <w:rPr>
            <w:noProof/>
            <w:webHidden/>
          </w:rPr>
          <w:fldChar w:fldCharType="begin"/>
        </w:r>
        <w:r w:rsidR="0009127C">
          <w:rPr>
            <w:noProof/>
            <w:webHidden/>
          </w:rPr>
          <w:instrText xml:space="preserve"> PAGEREF _Toc8367357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713FFDB8" w14:textId="030F63C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58" w:history="1">
        <w:r w:rsidR="0009127C" w:rsidRPr="006D36A2">
          <w:rPr>
            <w:rStyle w:val="Hyperlink"/>
            <w:noProof/>
          </w:rPr>
          <w:t>3.49.10 fullDescription property</w:t>
        </w:r>
        <w:r w:rsidR="0009127C">
          <w:rPr>
            <w:noProof/>
            <w:webHidden/>
          </w:rPr>
          <w:tab/>
        </w:r>
        <w:r w:rsidR="0009127C">
          <w:rPr>
            <w:noProof/>
            <w:webHidden/>
          </w:rPr>
          <w:fldChar w:fldCharType="begin"/>
        </w:r>
        <w:r w:rsidR="0009127C">
          <w:rPr>
            <w:noProof/>
            <w:webHidden/>
          </w:rPr>
          <w:instrText xml:space="preserve"> PAGEREF _Toc8367358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hyperlink>
    </w:p>
    <w:p w14:paraId="3EF5662B" w14:textId="7EF7C7D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59" w:history="1">
        <w:r w:rsidR="0009127C" w:rsidRPr="006D36A2">
          <w:rPr>
            <w:rStyle w:val="Hyperlink"/>
            <w:noProof/>
          </w:rPr>
          <w:t>3.49.11 messageStrings property</w:t>
        </w:r>
        <w:r w:rsidR="0009127C">
          <w:rPr>
            <w:noProof/>
            <w:webHidden/>
          </w:rPr>
          <w:tab/>
        </w:r>
        <w:r w:rsidR="0009127C">
          <w:rPr>
            <w:noProof/>
            <w:webHidden/>
          </w:rPr>
          <w:fldChar w:fldCharType="begin"/>
        </w:r>
        <w:r w:rsidR="0009127C">
          <w:rPr>
            <w:noProof/>
            <w:webHidden/>
          </w:rPr>
          <w:instrText xml:space="preserve"> PAGEREF _Toc8367359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675D4FDE" w14:textId="0376DDB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60" w:history="1">
        <w:r w:rsidR="0009127C" w:rsidRPr="006D36A2">
          <w:rPr>
            <w:rStyle w:val="Hyperlink"/>
            <w:noProof/>
          </w:rPr>
          <w:t>3.49.12 helpUri property</w:t>
        </w:r>
        <w:r w:rsidR="0009127C">
          <w:rPr>
            <w:noProof/>
            <w:webHidden/>
          </w:rPr>
          <w:tab/>
        </w:r>
        <w:r w:rsidR="0009127C">
          <w:rPr>
            <w:noProof/>
            <w:webHidden/>
          </w:rPr>
          <w:fldChar w:fldCharType="begin"/>
        </w:r>
        <w:r w:rsidR="0009127C">
          <w:rPr>
            <w:noProof/>
            <w:webHidden/>
          </w:rPr>
          <w:instrText xml:space="preserve"> PAGEREF _Toc8367360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01CDE619" w14:textId="0FD240A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61" w:history="1">
        <w:r w:rsidR="0009127C" w:rsidRPr="006D36A2">
          <w:rPr>
            <w:rStyle w:val="Hyperlink"/>
            <w:noProof/>
          </w:rPr>
          <w:t>3.49.13 help property</w:t>
        </w:r>
        <w:r w:rsidR="0009127C">
          <w:rPr>
            <w:noProof/>
            <w:webHidden/>
          </w:rPr>
          <w:tab/>
        </w:r>
        <w:r w:rsidR="0009127C">
          <w:rPr>
            <w:noProof/>
            <w:webHidden/>
          </w:rPr>
          <w:fldChar w:fldCharType="begin"/>
        </w:r>
        <w:r w:rsidR="0009127C">
          <w:rPr>
            <w:noProof/>
            <w:webHidden/>
          </w:rPr>
          <w:instrText xml:space="preserve"> PAGEREF _Toc8367361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hyperlink>
    </w:p>
    <w:p w14:paraId="5300F684" w14:textId="57896B8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62" w:history="1">
        <w:r w:rsidR="0009127C" w:rsidRPr="006D36A2">
          <w:rPr>
            <w:rStyle w:val="Hyperlink"/>
            <w:noProof/>
          </w:rPr>
          <w:t>3.49.14 defaultConfiguration property</w:t>
        </w:r>
        <w:r w:rsidR="0009127C">
          <w:rPr>
            <w:noProof/>
            <w:webHidden/>
          </w:rPr>
          <w:tab/>
        </w:r>
        <w:r w:rsidR="0009127C">
          <w:rPr>
            <w:noProof/>
            <w:webHidden/>
          </w:rPr>
          <w:fldChar w:fldCharType="begin"/>
        </w:r>
        <w:r w:rsidR="0009127C">
          <w:rPr>
            <w:noProof/>
            <w:webHidden/>
          </w:rPr>
          <w:instrText xml:space="preserve"> PAGEREF _Toc8367362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66FE10F3" w14:textId="209F77B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63" w:history="1">
        <w:r w:rsidR="0009127C" w:rsidRPr="006D36A2">
          <w:rPr>
            <w:rStyle w:val="Hyperlink"/>
            <w:noProof/>
          </w:rPr>
          <w:t>3.49.15 relationships property</w:t>
        </w:r>
        <w:r w:rsidR="0009127C">
          <w:rPr>
            <w:noProof/>
            <w:webHidden/>
          </w:rPr>
          <w:tab/>
        </w:r>
        <w:r w:rsidR="0009127C">
          <w:rPr>
            <w:noProof/>
            <w:webHidden/>
          </w:rPr>
          <w:fldChar w:fldCharType="begin"/>
        </w:r>
        <w:r w:rsidR="0009127C">
          <w:rPr>
            <w:noProof/>
            <w:webHidden/>
          </w:rPr>
          <w:instrText xml:space="preserve"> PAGEREF _Toc8367363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BDD39CE" w14:textId="2C94F55F"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64" w:history="1">
        <w:r w:rsidR="0009127C" w:rsidRPr="006D36A2">
          <w:rPr>
            <w:rStyle w:val="Hyperlink"/>
            <w:noProof/>
          </w:rPr>
          <w:t>3.50 reportingConfiguration object</w:t>
        </w:r>
        <w:r w:rsidR="0009127C">
          <w:rPr>
            <w:noProof/>
            <w:webHidden/>
          </w:rPr>
          <w:tab/>
        </w:r>
        <w:r w:rsidR="0009127C">
          <w:rPr>
            <w:noProof/>
            <w:webHidden/>
          </w:rPr>
          <w:fldChar w:fldCharType="begin"/>
        </w:r>
        <w:r w:rsidR="0009127C">
          <w:rPr>
            <w:noProof/>
            <w:webHidden/>
          </w:rPr>
          <w:instrText xml:space="preserve"> PAGEREF _Toc8367364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0FF7385" w14:textId="16DBF22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65" w:history="1">
        <w:r w:rsidR="0009127C" w:rsidRPr="006D36A2">
          <w:rPr>
            <w:rStyle w:val="Hyperlink"/>
            <w:noProof/>
          </w:rPr>
          <w:t>3.50.1 General</w:t>
        </w:r>
        <w:r w:rsidR="0009127C">
          <w:rPr>
            <w:noProof/>
            <w:webHidden/>
          </w:rPr>
          <w:tab/>
        </w:r>
        <w:r w:rsidR="0009127C">
          <w:rPr>
            <w:noProof/>
            <w:webHidden/>
          </w:rPr>
          <w:fldChar w:fldCharType="begin"/>
        </w:r>
        <w:r w:rsidR="0009127C">
          <w:rPr>
            <w:noProof/>
            <w:webHidden/>
          </w:rPr>
          <w:instrText xml:space="preserve"> PAGEREF _Toc8367365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52FF8D6E" w14:textId="51E3B99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66" w:history="1">
        <w:r w:rsidR="0009127C" w:rsidRPr="006D36A2">
          <w:rPr>
            <w:rStyle w:val="Hyperlink"/>
            <w:noProof/>
          </w:rPr>
          <w:t>3.50.2 enabled property</w:t>
        </w:r>
        <w:r w:rsidR="0009127C">
          <w:rPr>
            <w:noProof/>
            <w:webHidden/>
          </w:rPr>
          <w:tab/>
        </w:r>
        <w:r w:rsidR="0009127C">
          <w:rPr>
            <w:noProof/>
            <w:webHidden/>
          </w:rPr>
          <w:fldChar w:fldCharType="begin"/>
        </w:r>
        <w:r w:rsidR="0009127C">
          <w:rPr>
            <w:noProof/>
            <w:webHidden/>
          </w:rPr>
          <w:instrText xml:space="preserve"> PAGEREF _Toc8367366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30E1A62E" w14:textId="1006897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67" w:history="1">
        <w:r w:rsidR="0009127C" w:rsidRPr="006D36A2">
          <w:rPr>
            <w:rStyle w:val="Hyperlink"/>
            <w:noProof/>
          </w:rPr>
          <w:t>3.50.3 level property</w:t>
        </w:r>
        <w:r w:rsidR="0009127C">
          <w:rPr>
            <w:noProof/>
            <w:webHidden/>
          </w:rPr>
          <w:tab/>
        </w:r>
        <w:r w:rsidR="0009127C">
          <w:rPr>
            <w:noProof/>
            <w:webHidden/>
          </w:rPr>
          <w:fldChar w:fldCharType="begin"/>
        </w:r>
        <w:r w:rsidR="0009127C">
          <w:rPr>
            <w:noProof/>
            <w:webHidden/>
          </w:rPr>
          <w:instrText xml:space="preserve"> PAGEREF _Toc8367367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hyperlink>
    </w:p>
    <w:p w14:paraId="5BB0F7CB" w14:textId="215C062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68" w:history="1">
        <w:r w:rsidR="0009127C" w:rsidRPr="006D36A2">
          <w:rPr>
            <w:rStyle w:val="Hyperlink"/>
            <w:noProof/>
          </w:rPr>
          <w:t>3.50.4 rank property</w:t>
        </w:r>
        <w:r w:rsidR="0009127C">
          <w:rPr>
            <w:noProof/>
            <w:webHidden/>
          </w:rPr>
          <w:tab/>
        </w:r>
        <w:r w:rsidR="0009127C">
          <w:rPr>
            <w:noProof/>
            <w:webHidden/>
          </w:rPr>
          <w:fldChar w:fldCharType="begin"/>
        </w:r>
        <w:r w:rsidR="0009127C">
          <w:rPr>
            <w:noProof/>
            <w:webHidden/>
          </w:rPr>
          <w:instrText xml:space="preserve"> PAGEREF _Toc8367368 \h </w:instrText>
        </w:r>
        <w:r w:rsidR="0009127C">
          <w:rPr>
            <w:noProof/>
            <w:webHidden/>
          </w:rPr>
        </w:r>
        <w:r w:rsidR="0009127C">
          <w:rPr>
            <w:noProof/>
            <w:webHidden/>
          </w:rPr>
          <w:fldChar w:fldCharType="separate"/>
        </w:r>
        <w:r w:rsidR="0009127C">
          <w:rPr>
            <w:noProof/>
            <w:webHidden/>
          </w:rPr>
          <w:t>172</w:t>
        </w:r>
        <w:r w:rsidR="0009127C">
          <w:rPr>
            <w:noProof/>
            <w:webHidden/>
          </w:rPr>
          <w:fldChar w:fldCharType="end"/>
        </w:r>
      </w:hyperlink>
    </w:p>
    <w:p w14:paraId="2F1F12B8" w14:textId="304E7F8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69" w:history="1">
        <w:r w:rsidR="0009127C" w:rsidRPr="006D36A2">
          <w:rPr>
            <w:rStyle w:val="Hyperlink"/>
            <w:noProof/>
          </w:rPr>
          <w:t>3.50.5 parameters property</w:t>
        </w:r>
        <w:r w:rsidR="0009127C">
          <w:rPr>
            <w:noProof/>
            <w:webHidden/>
          </w:rPr>
          <w:tab/>
        </w:r>
        <w:r w:rsidR="0009127C">
          <w:rPr>
            <w:noProof/>
            <w:webHidden/>
          </w:rPr>
          <w:fldChar w:fldCharType="begin"/>
        </w:r>
        <w:r w:rsidR="0009127C">
          <w:rPr>
            <w:noProof/>
            <w:webHidden/>
          </w:rPr>
          <w:instrText xml:space="preserve"> PAGEREF _Toc8367369 \h </w:instrText>
        </w:r>
        <w:r w:rsidR="0009127C">
          <w:rPr>
            <w:noProof/>
            <w:webHidden/>
          </w:rPr>
        </w:r>
        <w:r w:rsidR="0009127C">
          <w:rPr>
            <w:noProof/>
            <w:webHidden/>
          </w:rPr>
          <w:fldChar w:fldCharType="separate"/>
        </w:r>
        <w:r w:rsidR="0009127C">
          <w:rPr>
            <w:noProof/>
            <w:webHidden/>
          </w:rPr>
          <w:t>172</w:t>
        </w:r>
        <w:r w:rsidR="0009127C">
          <w:rPr>
            <w:noProof/>
            <w:webHidden/>
          </w:rPr>
          <w:fldChar w:fldCharType="end"/>
        </w:r>
      </w:hyperlink>
    </w:p>
    <w:p w14:paraId="561DECDE" w14:textId="1FB7E410"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70" w:history="1">
        <w:r w:rsidR="0009127C" w:rsidRPr="006D36A2">
          <w:rPr>
            <w:rStyle w:val="Hyperlink"/>
            <w:noProof/>
          </w:rPr>
          <w:t>3.51 configurationOverride object</w:t>
        </w:r>
        <w:r w:rsidR="0009127C">
          <w:rPr>
            <w:noProof/>
            <w:webHidden/>
          </w:rPr>
          <w:tab/>
        </w:r>
        <w:r w:rsidR="0009127C">
          <w:rPr>
            <w:noProof/>
            <w:webHidden/>
          </w:rPr>
          <w:fldChar w:fldCharType="begin"/>
        </w:r>
        <w:r w:rsidR="0009127C">
          <w:rPr>
            <w:noProof/>
            <w:webHidden/>
          </w:rPr>
          <w:instrText xml:space="preserve"> PAGEREF _Toc8367370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5514DA30" w14:textId="7E3CF48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71" w:history="1">
        <w:r w:rsidR="0009127C" w:rsidRPr="006D36A2">
          <w:rPr>
            <w:rStyle w:val="Hyperlink"/>
            <w:noProof/>
          </w:rPr>
          <w:t>3.51.1 General</w:t>
        </w:r>
        <w:r w:rsidR="0009127C">
          <w:rPr>
            <w:noProof/>
            <w:webHidden/>
          </w:rPr>
          <w:tab/>
        </w:r>
        <w:r w:rsidR="0009127C">
          <w:rPr>
            <w:noProof/>
            <w:webHidden/>
          </w:rPr>
          <w:fldChar w:fldCharType="begin"/>
        </w:r>
        <w:r w:rsidR="0009127C">
          <w:rPr>
            <w:noProof/>
            <w:webHidden/>
          </w:rPr>
          <w:instrText xml:space="preserve"> PAGEREF _Toc8367371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1C033F9A" w14:textId="2516BA1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72" w:history="1">
        <w:r w:rsidR="0009127C" w:rsidRPr="006D36A2">
          <w:rPr>
            <w:rStyle w:val="Hyperlink"/>
            <w:noProof/>
          </w:rPr>
          <w:t>3.51.2 descriptor property</w:t>
        </w:r>
        <w:r w:rsidR="0009127C">
          <w:rPr>
            <w:noProof/>
            <w:webHidden/>
          </w:rPr>
          <w:tab/>
        </w:r>
        <w:r w:rsidR="0009127C">
          <w:rPr>
            <w:noProof/>
            <w:webHidden/>
          </w:rPr>
          <w:fldChar w:fldCharType="begin"/>
        </w:r>
        <w:r w:rsidR="0009127C">
          <w:rPr>
            <w:noProof/>
            <w:webHidden/>
          </w:rPr>
          <w:instrText xml:space="preserve"> PAGEREF _Toc8367372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hyperlink>
    </w:p>
    <w:p w14:paraId="43ABBA75" w14:textId="65E36AB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73" w:history="1">
        <w:r w:rsidR="0009127C" w:rsidRPr="006D36A2">
          <w:rPr>
            <w:rStyle w:val="Hyperlink"/>
            <w:noProof/>
          </w:rPr>
          <w:t>3.51.3 configuration property</w:t>
        </w:r>
        <w:r w:rsidR="0009127C">
          <w:rPr>
            <w:noProof/>
            <w:webHidden/>
          </w:rPr>
          <w:tab/>
        </w:r>
        <w:r w:rsidR="0009127C">
          <w:rPr>
            <w:noProof/>
            <w:webHidden/>
          </w:rPr>
          <w:fldChar w:fldCharType="begin"/>
        </w:r>
        <w:r w:rsidR="0009127C">
          <w:rPr>
            <w:noProof/>
            <w:webHidden/>
          </w:rPr>
          <w:instrText xml:space="preserve"> PAGEREF _Toc8367373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2E1CE73B" w14:textId="5B379786"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74" w:history="1">
        <w:r w:rsidR="0009127C" w:rsidRPr="006D36A2">
          <w:rPr>
            <w:rStyle w:val="Hyperlink"/>
            <w:noProof/>
          </w:rPr>
          <w:t>3.52 reportingDescriptorReference object</w:t>
        </w:r>
        <w:r w:rsidR="0009127C">
          <w:rPr>
            <w:noProof/>
            <w:webHidden/>
          </w:rPr>
          <w:tab/>
        </w:r>
        <w:r w:rsidR="0009127C">
          <w:rPr>
            <w:noProof/>
            <w:webHidden/>
          </w:rPr>
          <w:fldChar w:fldCharType="begin"/>
        </w:r>
        <w:r w:rsidR="0009127C">
          <w:rPr>
            <w:noProof/>
            <w:webHidden/>
          </w:rPr>
          <w:instrText xml:space="preserve"> PAGEREF _Toc8367374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25DF9C46" w14:textId="0CA4C98C"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75" w:history="1">
        <w:r w:rsidR="0009127C" w:rsidRPr="006D36A2">
          <w:rPr>
            <w:rStyle w:val="Hyperlink"/>
            <w:noProof/>
          </w:rPr>
          <w:t>3.52.1 General</w:t>
        </w:r>
        <w:r w:rsidR="0009127C">
          <w:rPr>
            <w:noProof/>
            <w:webHidden/>
          </w:rPr>
          <w:tab/>
        </w:r>
        <w:r w:rsidR="0009127C">
          <w:rPr>
            <w:noProof/>
            <w:webHidden/>
          </w:rPr>
          <w:fldChar w:fldCharType="begin"/>
        </w:r>
        <w:r w:rsidR="0009127C">
          <w:rPr>
            <w:noProof/>
            <w:webHidden/>
          </w:rPr>
          <w:instrText xml:space="preserve"> PAGEREF _Toc8367375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0E7AFB1B" w14:textId="745EB49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76" w:history="1">
        <w:r w:rsidR="0009127C" w:rsidRPr="006D36A2">
          <w:rPr>
            <w:rStyle w:val="Hyperlink"/>
            <w:noProof/>
          </w:rPr>
          <w:t>3.52.2 Constraints</w:t>
        </w:r>
        <w:r w:rsidR="0009127C">
          <w:rPr>
            <w:noProof/>
            <w:webHidden/>
          </w:rPr>
          <w:tab/>
        </w:r>
        <w:r w:rsidR="0009127C">
          <w:rPr>
            <w:noProof/>
            <w:webHidden/>
          </w:rPr>
          <w:fldChar w:fldCharType="begin"/>
        </w:r>
        <w:r w:rsidR="0009127C">
          <w:rPr>
            <w:noProof/>
            <w:webHidden/>
          </w:rPr>
          <w:instrText xml:space="preserve"> PAGEREF _Toc8367376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1EFFEDD6" w14:textId="3E199E9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77" w:history="1">
        <w:r w:rsidR="0009127C" w:rsidRPr="006D36A2">
          <w:rPr>
            <w:rStyle w:val="Hyperlink"/>
            <w:noProof/>
          </w:rPr>
          <w:t>3.52.3 reportingDescriptor lookup</w:t>
        </w:r>
        <w:r w:rsidR="0009127C">
          <w:rPr>
            <w:noProof/>
            <w:webHidden/>
          </w:rPr>
          <w:tab/>
        </w:r>
        <w:r w:rsidR="0009127C">
          <w:rPr>
            <w:noProof/>
            <w:webHidden/>
          </w:rPr>
          <w:fldChar w:fldCharType="begin"/>
        </w:r>
        <w:r w:rsidR="0009127C">
          <w:rPr>
            <w:noProof/>
            <w:webHidden/>
          </w:rPr>
          <w:instrText xml:space="preserve"> PAGEREF _Toc8367377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hyperlink>
    </w:p>
    <w:p w14:paraId="5B53F8F7" w14:textId="7BF850C5"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78" w:history="1">
        <w:r w:rsidR="0009127C" w:rsidRPr="006D36A2">
          <w:rPr>
            <w:rStyle w:val="Hyperlink"/>
            <w:noProof/>
          </w:rPr>
          <w:t>3.52.4 id property</w:t>
        </w:r>
        <w:r w:rsidR="0009127C">
          <w:rPr>
            <w:noProof/>
            <w:webHidden/>
          </w:rPr>
          <w:tab/>
        </w:r>
        <w:r w:rsidR="0009127C">
          <w:rPr>
            <w:noProof/>
            <w:webHidden/>
          </w:rPr>
          <w:fldChar w:fldCharType="begin"/>
        </w:r>
        <w:r w:rsidR="0009127C">
          <w:rPr>
            <w:noProof/>
            <w:webHidden/>
          </w:rPr>
          <w:instrText xml:space="preserve"> PAGEREF _Toc8367378 \h </w:instrText>
        </w:r>
        <w:r w:rsidR="0009127C">
          <w:rPr>
            <w:noProof/>
            <w:webHidden/>
          </w:rPr>
        </w:r>
        <w:r w:rsidR="0009127C">
          <w:rPr>
            <w:noProof/>
            <w:webHidden/>
          </w:rPr>
          <w:fldChar w:fldCharType="separate"/>
        </w:r>
        <w:r w:rsidR="0009127C">
          <w:rPr>
            <w:noProof/>
            <w:webHidden/>
          </w:rPr>
          <w:t>175</w:t>
        </w:r>
        <w:r w:rsidR="0009127C">
          <w:rPr>
            <w:noProof/>
            <w:webHidden/>
          </w:rPr>
          <w:fldChar w:fldCharType="end"/>
        </w:r>
      </w:hyperlink>
    </w:p>
    <w:p w14:paraId="3F830DD9" w14:textId="75F2EE5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79" w:history="1">
        <w:r w:rsidR="0009127C" w:rsidRPr="006D36A2">
          <w:rPr>
            <w:rStyle w:val="Hyperlink"/>
            <w:noProof/>
          </w:rPr>
          <w:t>3.52.5 index property</w:t>
        </w:r>
        <w:r w:rsidR="0009127C">
          <w:rPr>
            <w:noProof/>
            <w:webHidden/>
          </w:rPr>
          <w:tab/>
        </w:r>
        <w:r w:rsidR="0009127C">
          <w:rPr>
            <w:noProof/>
            <w:webHidden/>
          </w:rPr>
          <w:fldChar w:fldCharType="begin"/>
        </w:r>
        <w:r w:rsidR="0009127C">
          <w:rPr>
            <w:noProof/>
            <w:webHidden/>
          </w:rPr>
          <w:instrText xml:space="preserve"> PAGEREF _Toc8367379 \h </w:instrText>
        </w:r>
        <w:r w:rsidR="0009127C">
          <w:rPr>
            <w:noProof/>
            <w:webHidden/>
          </w:rPr>
        </w:r>
        <w:r w:rsidR="0009127C">
          <w:rPr>
            <w:noProof/>
            <w:webHidden/>
          </w:rPr>
          <w:fldChar w:fldCharType="separate"/>
        </w:r>
        <w:r w:rsidR="0009127C">
          <w:rPr>
            <w:noProof/>
            <w:webHidden/>
          </w:rPr>
          <w:t>176</w:t>
        </w:r>
        <w:r w:rsidR="0009127C">
          <w:rPr>
            <w:noProof/>
            <w:webHidden/>
          </w:rPr>
          <w:fldChar w:fldCharType="end"/>
        </w:r>
      </w:hyperlink>
    </w:p>
    <w:p w14:paraId="21B709D0" w14:textId="3E516D6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80" w:history="1">
        <w:r w:rsidR="0009127C" w:rsidRPr="006D36A2">
          <w:rPr>
            <w:rStyle w:val="Hyperlink"/>
            <w:noProof/>
          </w:rPr>
          <w:t>3.52.6 guid property</w:t>
        </w:r>
        <w:r w:rsidR="0009127C">
          <w:rPr>
            <w:noProof/>
            <w:webHidden/>
          </w:rPr>
          <w:tab/>
        </w:r>
        <w:r w:rsidR="0009127C">
          <w:rPr>
            <w:noProof/>
            <w:webHidden/>
          </w:rPr>
          <w:fldChar w:fldCharType="begin"/>
        </w:r>
        <w:r w:rsidR="0009127C">
          <w:rPr>
            <w:noProof/>
            <w:webHidden/>
          </w:rPr>
          <w:instrText xml:space="preserve"> PAGEREF _Toc8367380 \h </w:instrText>
        </w:r>
        <w:r w:rsidR="0009127C">
          <w:rPr>
            <w:noProof/>
            <w:webHidden/>
          </w:rPr>
        </w:r>
        <w:r w:rsidR="0009127C">
          <w:rPr>
            <w:noProof/>
            <w:webHidden/>
          </w:rPr>
          <w:fldChar w:fldCharType="separate"/>
        </w:r>
        <w:r w:rsidR="0009127C">
          <w:rPr>
            <w:noProof/>
            <w:webHidden/>
          </w:rPr>
          <w:t>176</w:t>
        </w:r>
        <w:r w:rsidR="0009127C">
          <w:rPr>
            <w:noProof/>
            <w:webHidden/>
          </w:rPr>
          <w:fldChar w:fldCharType="end"/>
        </w:r>
      </w:hyperlink>
    </w:p>
    <w:p w14:paraId="06002B16" w14:textId="3A81A22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81" w:history="1">
        <w:r w:rsidR="0009127C" w:rsidRPr="006D36A2">
          <w:rPr>
            <w:rStyle w:val="Hyperlink"/>
            <w:noProof/>
          </w:rPr>
          <w:t>3.52.7 toolComponent property</w:t>
        </w:r>
        <w:r w:rsidR="0009127C">
          <w:rPr>
            <w:noProof/>
            <w:webHidden/>
          </w:rPr>
          <w:tab/>
        </w:r>
        <w:r w:rsidR="0009127C">
          <w:rPr>
            <w:noProof/>
            <w:webHidden/>
          </w:rPr>
          <w:fldChar w:fldCharType="begin"/>
        </w:r>
        <w:r w:rsidR="0009127C">
          <w:rPr>
            <w:noProof/>
            <w:webHidden/>
          </w:rPr>
          <w:instrText xml:space="preserve"> PAGEREF _Toc8367381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4F819926" w14:textId="77EB7EC4"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82" w:history="1">
        <w:r w:rsidR="0009127C" w:rsidRPr="006D36A2">
          <w:rPr>
            <w:rStyle w:val="Hyperlink"/>
            <w:noProof/>
          </w:rPr>
          <w:t>3.53 reportingDescriptorRelationship object</w:t>
        </w:r>
        <w:r w:rsidR="0009127C">
          <w:rPr>
            <w:noProof/>
            <w:webHidden/>
          </w:rPr>
          <w:tab/>
        </w:r>
        <w:r w:rsidR="0009127C">
          <w:rPr>
            <w:noProof/>
            <w:webHidden/>
          </w:rPr>
          <w:fldChar w:fldCharType="begin"/>
        </w:r>
        <w:r w:rsidR="0009127C">
          <w:rPr>
            <w:noProof/>
            <w:webHidden/>
          </w:rPr>
          <w:instrText xml:space="preserve"> PAGEREF _Toc8367382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39DD1C73" w14:textId="3061F49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83" w:history="1">
        <w:r w:rsidR="0009127C" w:rsidRPr="006D36A2">
          <w:rPr>
            <w:rStyle w:val="Hyperlink"/>
            <w:noProof/>
          </w:rPr>
          <w:t>3.53.1 General</w:t>
        </w:r>
        <w:r w:rsidR="0009127C">
          <w:rPr>
            <w:noProof/>
            <w:webHidden/>
          </w:rPr>
          <w:tab/>
        </w:r>
        <w:r w:rsidR="0009127C">
          <w:rPr>
            <w:noProof/>
            <w:webHidden/>
          </w:rPr>
          <w:fldChar w:fldCharType="begin"/>
        </w:r>
        <w:r w:rsidR="0009127C">
          <w:rPr>
            <w:noProof/>
            <w:webHidden/>
          </w:rPr>
          <w:instrText xml:space="preserve"> PAGEREF _Toc8367383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hyperlink>
    </w:p>
    <w:p w14:paraId="729932DA" w14:textId="3353736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84" w:history="1">
        <w:r w:rsidR="0009127C" w:rsidRPr="006D36A2">
          <w:rPr>
            <w:rStyle w:val="Hyperlink"/>
            <w:noProof/>
          </w:rPr>
          <w:t>3.53.2 target property</w:t>
        </w:r>
        <w:r w:rsidR="0009127C">
          <w:rPr>
            <w:noProof/>
            <w:webHidden/>
          </w:rPr>
          <w:tab/>
        </w:r>
        <w:r w:rsidR="0009127C">
          <w:rPr>
            <w:noProof/>
            <w:webHidden/>
          </w:rPr>
          <w:fldChar w:fldCharType="begin"/>
        </w:r>
        <w:r w:rsidR="0009127C">
          <w:rPr>
            <w:noProof/>
            <w:webHidden/>
          </w:rPr>
          <w:instrText xml:space="preserve"> PAGEREF _Toc8367384 \h </w:instrText>
        </w:r>
        <w:r w:rsidR="0009127C">
          <w:rPr>
            <w:noProof/>
            <w:webHidden/>
          </w:rPr>
        </w:r>
        <w:r w:rsidR="0009127C">
          <w:rPr>
            <w:noProof/>
            <w:webHidden/>
          </w:rPr>
          <w:fldChar w:fldCharType="separate"/>
        </w:r>
        <w:r w:rsidR="0009127C">
          <w:rPr>
            <w:noProof/>
            <w:webHidden/>
          </w:rPr>
          <w:t>178</w:t>
        </w:r>
        <w:r w:rsidR="0009127C">
          <w:rPr>
            <w:noProof/>
            <w:webHidden/>
          </w:rPr>
          <w:fldChar w:fldCharType="end"/>
        </w:r>
      </w:hyperlink>
    </w:p>
    <w:p w14:paraId="7A40D58B" w14:textId="4F82B4E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85" w:history="1">
        <w:r w:rsidR="0009127C" w:rsidRPr="006D36A2">
          <w:rPr>
            <w:rStyle w:val="Hyperlink"/>
            <w:noProof/>
          </w:rPr>
          <w:t>3.53.3 kinds property</w:t>
        </w:r>
        <w:r w:rsidR="0009127C">
          <w:rPr>
            <w:noProof/>
            <w:webHidden/>
          </w:rPr>
          <w:tab/>
        </w:r>
        <w:r w:rsidR="0009127C">
          <w:rPr>
            <w:noProof/>
            <w:webHidden/>
          </w:rPr>
          <w:fldChar w:fldCharType="begin"/>
        </w:r>
        <w:r w:rsidR="0009127C">
          <w:rPr>
            <w:noProof/>
            <w:webHidden/>
          </w:rPr>
          <w:instrText xml:space="preserve"> PAGEREF _Toc8367385 \h </w:instrText>
        </w:r>
        <w:r w:rsidR="0009127C">
          <w:rPr>
            <w:noProof/>
            <w:webHidden/>
          </w:rPr>
        </w:r>
        <w:r w:rsidR="0009127C">
          <w:rPr>
            <w:noProof/>
            <w:webHidden/>
          </w:rPr>
          <w:fldChar w:fldCharType="separate"/>
        </w:r>
        <w:r w:rsidR="0009127C">
          <w:rPr>
            <w:noProof/>
            <w:webHidden/>
          </w:rPr>
          <w:t>178</w:t>
        </w:r>
        <w:r w:rsidR="0009127C">
          <w:rPr>
            <w:noProof/>
            <w:webHidden/>
          </w:rPr>
          <w:fldChar w:fldCharType="end"/>
        </w:r>
      </w:hyperlink>
    </w:p>
    <w:p w14:paraId="244D3B8B" w14:textId="4DE0A52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86" w:history="1">
        <w:r w:rsidR="0009127C" w:rsidRPr="006D36A2">
          <w:rPr>
            <w:rStyle w:val="Hyperlink"/>
            <w:noProof/>
          </w:rPr>
          <w:t>3.53.4 description property</w:t>
        </w:r>
        <w:r w:rsidR="0009127C">
          <w:rPr>
            <w:noProof/>
            <w:webHidden/>
          </w:rPr>
          <w:tab/>
        </w:r>
        <w:r w:rsidR="0009127C">
          <w:rPr>
            <w:noProof/>
            <w:webHidden/>
          </w:rPr>
          <w:fldChar w:fldCharType="begin"/>
        </w:r>
        <w:r w:rsidR="0009127C">
          <w:rPr>
            <w:noProof/>
            <w:webHidden/>
          </w:rPr>
          <w:instrText xml:space="preserve"> PAGEREF _Toc8367386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41F21BB0" w14:textId="5E7CAA19"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87" w:history="1">
        <w:r w:rsidR="0009127C" w:rsidRPr="006D36A2">
          <w:rPr>
            <w:rStyle w:val="Hyperlink"/>
            <w:noProof/>
          </w:rPr>
          <w:t>3.54 toolComponentReference object</w:t>
        </w:r>
        <w:r w:rsidR="0009127C">
          <w:rPr>
            <w:noProof/>
            <w:webHidden/>
          </w:rPr>
          <w:tab/>
        </w:r>
        <w:r w:rsidR="0009127C">
          <w:rPr>
            <w:noProof/>
            <w:webHidden/>
          </w:rPr>
          <w:fldChar w:fldCharType="begin"/>
        </w:r>
        <w:r w:rsidR="0009127C">
          <w:rPr>
            <w:noProof/>
            <w:webHidden/>
          </w:rPr>
          <w:instrText xml:space="preserve"> PAGEREF _Toc8367387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001D00C3" w14:textId="52A7FDE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88" w:history="1">
        <w:r w:rsidR="0009127C" w:rsidRPr="006D36A2">
          <w:rPr>
            <w:rStyle w:val="Hyperlink"/>
            <w:noProof/>
          </w:rPr>
          <w:t>3.54.1 General</w:t>
        </w:r>
        <w:r w:rsidR="0009127C">
          <w:rPr>
            <w:noProof/>
            <w:webHidden/>
          </w:rPr>
          <w:tab/>
        </w:r>
        <w:r w:rsidR="0009127C">
          <w:rPr>
            <w:noProof/>
            <w:webHidden/>
          </w:rPr>
          <w:fldChar w:fldCharType="begin"/>
        </w:r>
        <w:r w:rsidR="0009127C">
          <w:rPr>
            <w:noProof/>
            <w:webHidden/>
          </w:rPr>
          <w:instrText xml:space="preserve"> PAGEREF _Toc8367388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73B2F9CD" w14:textId="39353331"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89" w:history="1">
        <w:r w:rsidR="0009127C" w:rsidRPr="006D36A2">
          <w:rPr>
            <w:rStyle w:val="Hyperlink"/>
            <w:noProof/>
          </w:rPr>
          <w:t>3.54.2 toolComponent lookup</w:t>
        </w:r>
        <w:r w:rsidR="0009127C">
          <w:rPr>
            <w:noProof/>
            <w:webHidden/>
          </w:rPr>
          <w:tab/>
        </w:r>
        <w:r w:rsidR="0009127C">
          <w:rPr>
            <w:noProof/>
            <w:webHidden/>
          </w:rPr>
          <w:fldChar w:fldCharType="begin"/>
        </w:r>
        <w:r w:rsidR="0009127C">
          <w:rPr>
            <w:noProof/>
            <w:webHidden/>
          </w:rPr>
          <w:instrText xml:space="preserve"> PAGEREF _Toc8367389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342619D2" w14:textId="7D6C85B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90" w:history="1">
        <w:r w:rsidR="0009127C" w:rsidRPr="006D36A2">
          <w:rPr>
            <w:rStyle w:val="Hyperlink"/>
            <w:noProof/>
          </w:rPr>
          <w:t>3.54.3 name property</w:t>
        </w:r>
        <w:r w:rsidR="0009127C">
          <w:rPr>
            <w:noProof/>
            <w:webHidden/>
          </w:rPr>
          <w:tab/>
        </w:r>
        <w:r w:rsidR="0009127C">
          <w:rPr>
            <w:noProof/>
            <w:webHidden/>
          </w:rPr>
          <w:fldChar w:fldCharType="begin"/>
        </w:r>
        <w:r w:rsidR="0009127C">
          <w:rPr>
            <w:noProof/>
            <w:webHidden/>
          </w:rPr>
          <w:instrText xml:space="preserve"> PAGEREF _Toc8367390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hyperlink>
    </w:p>
    <w:p w14:paraId="34B9682E" w14:textId="6A1582B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91" w:history="1">
        <w:r w:rsidR="0009127C" w:rsidRPr="006D36A2">
          <w:rPr>
            <w:rStyle w:val="Hyperlink"/>
            <w:noProof/>
          </w:rPr>
          <w:t>3.54.4 index property</w:t>
        </w:r>
        <w:r w:rsidR="0009127C">
          <w:rPr>
            <w:noProof/>
            <w:webHidden/>
          </w:rPr>
          <w:tab/>
        </w:r>
        <w:r w:rsidR="0009127C">
          <w:rPr>
            <w:noProof/>
            <w:webHidden/>
          </w:rPr>
          <w:fldChar w:fldCharType="begin"/>
        </w:r>
        <w:r w:rsidR="0009127C">
          <w:rPr>
            <w:noProof/>
            <w:webHidden/>
          </w:rPr>
          <w:instrText xml:space="preserve"> PAGEREF _Toc8367391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47DE6CD9" w14:textId="2362618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92" w:history="1">
        <w:r w:rsidR="0009127C" w:rsidRPr="006D36A2">
          <w:rPr>
            <w:rStyle w:val="Hyperlink"/>
            <w:noProof/>
          </w:rPr>
          <w:t>3.54.5 guid property</w:t>
        </w:r>
        <w:r w:rsidR="0009127C">
          <w:rPr>
            <w:noProof/>
            <w:webHidden/>
          </w:rPr>
          <w:tab/>
        </w:r>
        <w:r w:rsidR="0009127C">
          <w:rPr>
            <w:noProof/>
            <w:webHidden/>
          </w:rPr>
          <w:fldChar w:fldCharType="begin"/>
        </w:r>
        <w:r w:rsidR="0009127C">
          <w:rPr>
            <w:noProof/>
            <w:webHidden/>
          </w:rPr>
          <w:instrText xml:space="preserve"> PAGEREF _Toc8367392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3B02AD41" w14:textId="4E997CC5"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93" w:history="1">
        <w:r w:rsidR="0009127C" w:rsidRPr="006D36A2">
          <w:rPr>
            <w:rStyle w:val="Hyperlink"/>
            <w:noProof/>
          </w:rPr>
          <w:t>3.55 fix object</w:t>
        </w:r>
        <w:r w:rsidR="0009127C">
          <w:rPr>
            <w:noProof/>
            <w:webHidden/>
          </w:rPr>
          <w:tab/>
        </w:r>
        <w:r w:rsidR="0009127C">
          <w:rPr>
            <w:noProof/>
            <w:webHidden/>
          </w:rPr>
          <w:fldChar w:fldCharType="begin"/>
        </w:r>
        <w:r w:rsidR="0009127C">
          <w:rPr>
            <w:noProof/>
            <w:webHidden/>
          </w:rPr>
          <w:instrText xml:space="preserve"> PAGEREF _Toc8367393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70BD6A15" w14:textId="6382ADB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94" w:history="1">
        <w:r w:rsidR="0009127C" w:rsidRPr="006D36A2">
          <w:rPr>
            <w:rStyle w:val="Hyperlink"/>
            <w:noProof/>
          </w:rPr>
          <w:t>3.55.1 General</w:t>
        </w:r>
        <w:r w:rsidR="0009127C">
          <w:rPr>
            <w:noProof/>
            <w:webHidden/>
          </w:rPr>
          <w:tab/>
        </w:r>
        <w:r w:rsidR="0009127C">
          <w:rPr>
            <w:noProof/>
            <w:webHidden/>
          </w:rPr>
          <w:fldChar w:fldCharType="begin"/>
        </w:r>
        <w:r w:rsidR="0009127C">
          <w:rPr>
            <w:noProof/>
            <w:webHidden/>
          </w:rPr>
          <w:instrText xml:space="preserve"> PAGEREF _Toc8367394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2D9B8ECE" w14:textId="485900F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95" w:history="1">
        <w:r w:rsidR="0009127C" w:rsidRPr="006D36A2">
          <w:rPr>
            <w:rStyle w:val="Hyperlink"/>
            <w:noProof/>
          </w:rPr>
          <w:t>3.55.2 description property</w:t>
        </w:r>
        <w:r w:rsidR="0009127C">
          <w:rPr>
            <w:noProof/>
            <w:webHidden/>
          </w:rPr>
          <w:tab/>
        </w:r>
        <w:r w:rsidR="0009127C">
          <w:rPr>
            <w:noProof/>
            <w:webHidden/>
          </w:rPr>
          <w:fldChar w:fldCharType="begin"/>
        </w:r>
        <w:r w:rsidR="0009127C">
          <w:rPr>
            <w:noProof/>
            <w:webHidden/>
          </w:rPr>
          <w:instrText xml:space="preserve"> PAGEREF _Toc8367395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43C25352" w14:textId="418F471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96" w:history="1">
        <w:r w:rsidR="0009127C" w:rsidRPr="006D36A2">
          <w:rPr>
            <w:rStyle w:val="Hyperlink"/>
            <w:noProof/>
          </w:rPr>
          <w:t>3.55.3 artifactChanges property</w:t>
        </w:r>
        <w:r w:rsidR="0009127C">
          <w:rPr>
            <w:noProof/>
            <w:webHidden/>
          </w:rPr>
          <w:tab/>
        </w:r>
        <w:r w:rsidR="0009127C">
          <w:rPr>
            <w:noProof/>
            <w:webHidden/>
          </w:rPr>
          <w:fldChar w:fldCharType="begin"/>
        </w:r>
        <w:r w:rsidR="0009127C">
          <w:rPr>
            <w:noProof/>
            <w:webHidden/>
          </w:rPr>
          <w:instrText xml:space="preserve"> PAGEREF _Toc8367396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hyperlink>
    </w:p>
    <w:p w14:paraId="11034C81" w14:textId="01D7F920" w:rsidR="0009127C" w:rsidRDefault="00272096">
      <w:pPr>
        <w:pStyle w:val="TOC2"/>
        <w:tabs>
          <w:tab w:val="right" w:leader="dot" w:pos="9350"/>
        </w:tabs>
        <w:rPr>
          <w:rFonts w:asciiTheme="minorHAnsi" w:eastAsiaTheme="minorEastAsia" w:hAnsiTheme="minorHAnsi" w:cstheme="minorBidi"/>
          <w:noProof/>
          <w:sz w:val="22"/>
          <w:szCs w:val="22"/>
        </w:rPr>
      </w:pPr>
      <w:hyperlink w:anchor="_Toc8367397" w:history="1">
        <w:r w:rsidR="0009127C" w:rsidRPr="006D36A2">
          <w:rPr>
            <w:rStyle w:val="Hyperlink"/>
            <w:noProof/>
          </w:rPr>
          <w:t>3.56 artifactChange object</w:t>
        </w:r>
        <w:r w:rsidR="0009127C">
          <w:rPr>
            <w:noProof/>
            <w:webHidden/>
          </w:rPr>
          <w:tab/>
        </w:r>
        <w:r w:rsidR="0009127C">
          <w:rPr>
            <w:noProof/>
            <w:webHidden/>
          </w:rPr>
          <w:fldChar w:fldCharType="begin"/>
        </w:r>
        <w:r w:rsidR="0009127C">
          <w:rPr>
            <w:noProof/>
            <w:webHidden/>
          </w:rPr>
          <w:instrText xml:space="preserve"> PAGEREF _Toc8367397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469AB0ED" w14:textId="10F273C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98" w:history="1">
        <w:r w:rsidR="0009127C" w:rsidRPr="006D36A2">
          <w:rPr>
            <w:rStyle w:val="Hyperlink"/>
            <w:noProof/>
          </w:rPr>
          <w:t>3.56.1 General</w:t>
        </w:r>
        <w:r w:rsidR="0009127C">
          <w:rPr>
            <w:noProof/>
            <w:webHidden/>
          </w:rPr>
          <w:tab/>
        </w:r>
        <w:r w:rsidR="0009127C">
          <w:rPr>
            <w:noProof/>
            <w:webHidden/>
          </w:rPr>
          <w:fldChar w:fldCharType="begin"/>
        </w:r>
        <w:r w:rsidR="0009127C">
          <w:rPr>
            <w:noProof/>
            <w:webHidden/>
          </w:rPr>
          <w:instrText xml:space="preserve"> PAGEREF _Toc8367398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3782598D" w14:textId="01DC45D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399" w:history="1">
        <w:r w:rsidR="0009127C" w:rsidRPr="006D36A2">
          <w:rPr>
            <w:rStyle w:val="Hyperlink"/>
            <w:noProof/>
          </w:rPr>
          <w:t>3.56.2 artifactLocation property</w:t>
        </w:r>
        <w:r w:rsidR="0009127C">
          <w:rPr>
            <w:noProof/>
            <w:webHidden/>
          </w:rPr>
          <w:tab/>
        </w:r>
        <w:r w:rsidR="0009127C">
          <w:rPr>
            <w:noProof/>
            <w:webHidden/>
          </w:rPr>
          <w:fldChar w:fldCharType="begin"/>
        </w:r>
        <w:r w:rsidR="0009127C">
          <w:rPr>
            <w:noProof/>
            <w:webHidden/>
          </w:rPr>
          <w:instrText xml:space="preserve"> PAGEREF _Toc8367399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hyperlink>
    </w:p>
    <w:p w14:paraId="1EB24DD1" w14:textId="30D6F85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00" w:history="1">
        <w:r w:rsidR="0009127C" w:rsidRPr="006D36A2">
          <w:rPr>
            <w:rStyle w:val="Hyperlink"/>
            <w:noProof/>
          </w:rPr>
          <w:t>3.56.3 replacements property</w:t>
        </w:r>
        <w:r w:rsidR="0009127C">
          <w:rPr>
            <w:noProof/>
            <w:webHidden/>
          </w:rPr>
          <w:tab/>
        </w:r>
        <w:r w:rsidR="0009127C">
          <w:rPr>
            <w:noProof/>
            <w:webHidden/>
          </w:rPr>
          <w:fldChar w:fldCharType="begin"/>
        </w:r>
        <w:r w:rsidR="0009127C">
          <w:rPr>
            <w:noProof/>
            <w:webHidden/>
          </w:rPr>
          <w:instrText xml:space="preserve"> PAGEREF _Toc8367400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39600B5D" w14:textId="1E4A930A"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01" w:history="1">
        <w:r w:rsidR="0009127C" w:rsidRPr="006D36A2">
          <w:rPr>
            <w:rStyle w:val="Hyperlink"/>
            <w:noProof/>
          </w:rPr>
          <w:t>3.57 replacement object</w:t>
        </w:r>
        <w:r w:rsidR="0009127C">
          <w:rPr>
            <w:noProof/>
            <w:webHidden/>
          </w:rPr>
          <w:tab/>
        </w:r>
        <w:r w:rsidR="0009127C">
          <w:rPr>
            <w:noProof/>
            <w:webHidden/>
          </w:rPr>
          <w:fldChar w:fldCharType="begin"/>
        </w:r>
        <w:r w:rsidR="0009127C">
          <w:rPr>
            <w:noProof/>
            <w:webHidden/>
          </w:rPr>
          <w:instrText xml:space="preserve"> PAGEREF _Toc8367401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34A0D0B8" w14:textId="16188CE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02" w:history="1">
        <w:r w:rsidR="0009127C" w:rsidRPr="006D36A2">
          <w:rPr>
            <w:rStyle w:val="Hyperlink"/>
            <w:noProof/>
          </w:rPr>
          <w:t>3.57.1 General</w:t>
        </w:r>
        <w:r w:rsidR="0009127C">
          <w:rPr>
            <w:noProof/>
            <w:webHidden/>
          </w:rPr>
          <w:tab/>
        </w:r>
        <w:r w:rsidR="0009127C">
          <w:rPr>
            <w:noProof/>
            <w:webHidden/>
          </w:rPr>
          <w:fldChar w:fldCharType="begin"/>
        </w:r>
        <w:r w:rsidR="0009127C">
          <w:rPr>
            <w:noProof/>
            <w:webHidden/>
          </w:rPr>
          <w:instrText xml:space="preserve"> PAGEREF _Toc8367402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hyperlink>
    </w:p>
    <w:p w14:paraId="1873E5D5" w14:textId="6FC4351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03" w:history="1">
        <w:r w:rsidR="0009127C" w:rsidRPr="006D36A2">
          <w:rPr>
            <w:rStyle w:val="Hyperlink"/>
            <w:noProof/>
          </w:rPr>
          <w:t>3.57.2 Constraints</w:t>
        </w:r>
        <w:r w:rsidR="0009127C">
          <w:rPr>
            <w:noProof/>
            <w:webHidden/>
          </w:rPr>
          <w:tab/>
        </w:r>
        <w:r w:rsidR="0009127C">
          <w:rPr>
            <w:noProof/>
            <w:webHidden/>
          </w:rPr>
          <w:fldChar w:fldCharType="begin"/>
        </w:r>
        <w:r w:rsidR="0009127C">
          <w:rPr>
            <w:noProof/>
            <w:webHidden/>
          </w:rPr>
          <w:instrText xml:space="preserve"> PAGEREF _Toc8367403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3144DEB1" w14:textId="3D4C50E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04" w:history="1">
        <w:r w:rsidR="0009127C" w:rsidRPr="006D36A2">
          <w:rPr>
            <w:rStyle w:val="Hyperlink"/>
            <w:noProof/>
          </w:rPr>
          <w:t>3.57.3 deletedRegion property</w:t>
        </w:r>
        <w:r w:rsidR="0009127C">
          <w:rPr>
            <w:noProof/>
            <w:webHidden/>
          </w:rPr>
          <w:tab/>
        </w:r>
        <w:r w:rsidR="0009127C">
          <w:rPr>
            <w:noProof/>
            <w:webHidden/>
          </w:rPr>
          <w:fldChar w:fldCharType="begin"/>
        </w:r>
        <w:r w:rsidR="0009127C">
          <w:rPr>
            <w:noProof/>
            <w:webHidden/>
          </w:rPr>
          <w:instrText xml:space="preserve"> PAGEREF _Toc8367404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3A1FFCA0" w14:textId="20847E54"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05" w:history="1">
        <w:r w:rsidR="0009127C" w:rsidRPr="006D36A2">
          <w:rPr>
            <w:rStyle w:val="Hyperlink"/>
            <w:noProof/>
          </w:rPr>
          <w:t>3.57.4 insertedContent property</w:t>
        </w:r>
        <w:r w:rsidR="0009127C">
          <w:rPr>
            <w:noProof/>
            <w:webHidden/>
          </w:rPr>
          <w:tab/>
        </w:r>
        <w:r w:rsidR="0009127C">
          <w:rPr>
            <w:noProof/>
            <w:webHidden/>
          </w:rPr>
          <w:fldChar w:fldCharType="begin"/>
        </w:r>
        <w:r w:rsidR="0009127C">
          <w:rPr>
            <w:noProof/>
            <w:webHidden/>
          </w:rPr>
          <w:instrText xml:space="preserve"> PAGEREF _Toc8367405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hyperlink>
    </w:p>
    <w:p w14:paraId="782B552C" w14:textId="507A66ED"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06" w:history="1">
        <w:r w:rsidR="0009127C" w:rsidRPr="006D36A2">
          <w:rPr>
            <w:rStyle w:val="Hyperlink"/>
            <w:noProof/>
          </w:rPr>
          <w:t>3.58 notification object</w:t>
        </w:r>
        <w:r w:rsidR="0009127C">
          <w:rPr>
            <w:noProof/>
            <w:webHidden/>
          </w:rPr>
          <w:tab/>
        </w:r>
        <w:r w:rsidR="0009127C">
          <w:rPr>
            <w:noProof/>
            <w:webHidden/>
          </w:rPr>
          <w:fldChar w:fldCharType="begin"/>
        </w:r>
        <w:r w:rsidR="0009127C">
          <w:rPr>
            <w:noProof/>
            <w:webHidden/>
          </w:rPr>
          <w:instrText xml:space="preserve"> PAGEREF _Toc8367406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316F6B07" w14:textId="5F3EDC5F"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07" w:history="1">
        <w:r w:rsidR="0009127C" w:rsidRPr="006D36A2">
          <w:rPr>
            <w:rStyle w:val="Hyperlink"/>
            <w:noProof/>
          </w:rPr>
          <w:t>3.58.1 General</w:t>
        </w:r>
        <w:r w:rsidR="0009127C">
          <w:rPr>
            <w:noProof/>
            <w:webHidden/>
          </w:rPr>
          <w:tab/>
        </w:r>
        <w:r w:rsidR="0009127C">
          <w:rPr>
            <w:noProof/>
            <w:webHidden/>
          </w:rPr>
          <w:fldChar w:fldCharType="begin"/>
        </w:r>
        <w:r w:rsidR="0009127C">
          <w:rPr>
            <w:noProof/>
            <w:webHidden/>
          </w:rPr>
          <w:instrText xml:space="preserve"> PAGEREF _Toc8367407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1A69B0B4" w14:textId="7DE717E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08" w:history="1">
        <w:r w:rsidR="0009127C" w:rsidRPr="006D36A2">
          <w:rPr>
            <w:rStyle w:val="Hyperlink"/>
            <w:noProof/>
          </w:rPr>
          <w:t>3.58.2 descriptor property</w:t>
        </w:r>
        <w:r w:rsidR="0009127C">
          <w:rPr>
            <w:noProof/>
            <w:webHidden/>
          </w:rPr>
          <w:tab/>
        </w:r>
        <w:r w:rsidR="0009127C">
          <w:rPr>
            <w:noProof/>
            <w:webHidden/>
          </w:rPr>
          <w:fldChar w:fldCharType="begin"/>
        </w:r>
        <w:r w:rsidR="0009127C">
          <w:rPr>
            <w:noProof/>
            <w:webHidden/>
          </w:rPr>
          <w:instrText xml:space="preserve"> PAGEREF _Toc8367408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63ACB5F7" w14:textId="0F3A4D1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09" w:history="1">
        <w:r w:rsidR="0009127C" w:rsidRPr="006D36A2">
          <w:rPr>
            <w:rStyle w:val="Hyperlink"/>
            <w:noProof/>
          </w:rPr>
          <w:t>3.58.3 associatedRule property</w:t>
        </w:r>
        <w:r w:rsidR="0009127C">
          <w:rPr>
            <w:noProof/>
            <w:webHidden/>
          </w:rPr>
          <w:tab/>
        </w:r>
        <w:r w:rsidR="0009127C">
          <w:rPr>
            <w:noProof/>
            <w:webHidden/>
          </w:rPr>
          <w:fldChar w:fldCharType="begin"/>
        </w:r>
        <w:r w:rsidR="0009127C">
          <w:rPr>
            <w:noProof/>
            <w:webHidden/>
          </w:rPr>
          <w:instrText xml:space="preserve"> PAGEREF _Toc8367409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hyperlink>
    </w:p>
    <w:p w14:paraId="73CDB6FE" w14:textId="67BE779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10" w:history="1">
        <w:r w:rsidR="0009127C" w:rsidRPr="006D36A2">
          <w:rPr>
            <w:rStyle w:val="Hyperlink"/>
            <w:noProof/>
          </w:rPr>
          <w:t>3.58.4 locations property</w:t>
        </w:r>
        <w:r w:rsidR="0009127C">
          <w:rPr>
            <w:noProof/>
            <w:webHidden/>
          </w:rPr>
          <w:tab/>
        </w:r>
        <w:r w:rsidR="0009127C">
          <w:rPr>
            <w:noProof/>
            <w:webHidden/>
          </w:rPr>
          <w:fldChar w:fldCharType="begin"/>
        </w:r>
        <w:r w:rsidR="0009127C">
          <w:rPr>
            <w:noProof/>
            <w:webHidden/>
          </w:rPr>
          <w:instrText xml:space="preserve"> PAGEREF _Toc8367410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35F22E8D" w14:textId="3A8D91A6"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11" w:history="1">
        <w:r w:rsidR="0009127C" w:rsidRPr="006D36A2">
          <w:rPr>
            <w:rStyle w:val="Hyperlink"/>
            <w:noProof/>
          </w:rPr>
          <w:t>3.58.5 message property</w:t>
        </w:r>
        <w:r w:rsidR="0009127C">
          <w:rPr>
            <w:noProof/>
            <w:webHidden/>
          </w:rPr>
          <w:tab/>
        </w:r>
        <w:r w:rsidR="0009127C">
          <w:rPr>
            <w:noProof/>
            <w:webHidden/>
          </w:rPr>
          <w:fldChar w:fldCharType="begin"/>
        </w:r>
        <w:r w:rsidR="0009127C">
          <w:rPr>
            <w:noProof/>
            <w:webHidden/>
          </w:rPr>
          <w:instrText xml:space="preserve"> PAGEREF _Toc8367411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26F0AFDD" w14:textId="50F9211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12" w:history="1">
        <w:r w:rsidR="0009127C" w:rsidRPr="006D36A2">
          <w:rPr>
            <w:rStyle w:val="Hyperlink"/>
            <w:noProof/>
          </w:rPr>
          <w:t>3.58.6 level property</w:t>
        </w:r>
        <w:r w:rsidR="0009127C">
          <w:rPr>
            <w:noProof/>
            <w:webHidden/>
          </w:rPr>
          <w:tab/>
        </w:r>
        <w:r w:rsidR="0009127C">
          <w:rPr>
            <w:noProof/>
            <w:webHidden/>
          </w:rPr>
          <w:fldChar w:fldCharType="begin"/>
        </w:r>
        <w:r w:rsidR="0009127C">
          <w:rPr>
            <w:noProof/>
            <w:webHidden/>
          </w:rPr>
          <w:instrText xml:space="preserve"> PAGEREF _Toc8367412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7A97868D" w14:textId="526C53C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13" w:history="1">
        <w:r w:rsidR="0009127C" w:rsidRPr="006D36A2">
          <w:rPr>
            <w:rStyle w:val="Hyperlink"/>
            <w:noProof/>
          </w:rPr>
          <w:t>3.58.7 threadId property</w:t>
        </w:r>
        <w:r w:rsidR="0009127C">
          <w:rPr>
            <w:noProof/>
            <w:webHidden/>
          </w:rPr>
          <w:tab/>
        </w:r>
        <w:r w:rsidR="0009127C">
          <w:rPr>
            <w:noProof/>
            <w:webHidden/>
          </w:rPr>
          <w:fldChar w:fldCharType="begin"/>
        </w:r>
        <w:r w:rsidR="0009127C">
          <w:rPr>
            <w:noProof/>
            <w:webHidden/>
          </w:rPr>
          <w:instrText xml:space="preserve"> PAGEREF _Toc8367413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2211C430" w14:textId="38DC650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14" w:history="1">
        <w:r w:rsidR="0009127C" w:rsidRPr="006D36A2">
          <w:rPr>
            <w:rStyle w:val="Hyperlink"/>
            <w:noProof/>
          </w:rPr>
          <w:t>3.58.8 timeUtc property</w:t>
        </w:r>
        <w:r w:rsidR="0009127C">
          <w:rPr>
            <w:noProof/>
            <w:webHidden/>
          </w:rPr>
          <w:tab/>
        </w:r>
        <w:r w:rsidR="0009127C">
          <w:rPr>
            <w:noProof/>
            <w:webHidden/>
          </w:rPr>
          <w:fldChar w:fldCharType="begin"/>
        </w:r>
        <w:r w:rsidR="0009127C">
          <w:rPr>
            <w:noProof/>
            <w:webHidden/>
          </w:rPr>
          <w:instrText xml:space="preserve"> PAGEREF _Toc8367414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hyperlink>
    </w:p>
    <w:p w14:paraId="1EA02DBF" w14:textId="33EECE80"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15" w:history="1">
        <w:r w:rsidR="0009127C" w:rsidRPr="006D36A2">
          <w:rPr>
            <w:rStyle w:val="Hyperlink"/>
            <w:noProof/>
          </w:rPr>
          <w:t>3.58.9 exception property</w:t>
        </w:r>
        <w:r w:rsidR="0009127C">
          <w:rPr>
            <w:noProof/>
            <w:webHidden/>
          </w:rPr>
          <w:tab/>
        </w:r>
        <w:r w:rsidR="0009127C">
          <w:rPr>
            <w:noProof/>
            <w:webHidden/>
          </w:rPr>
          <w:fldChar w:fldCharType="begin"/>
        </w:r>
        <w:r w:rsidR="0009127C">
          <w:rPr>
            <w:noProof/>
            <w:webHidden/>
          </w:rPr>
          <w:instrText xml:space="preserve"> PAGEREF _Toc8367415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0207B6BB" w14:textId="54CE8764"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16" w:history="1">
        <w:r w:rsidR="0009127C" w:rsidRPr="006D36A2">
          <w:rPr>
            <w:rStyle w:val="Hyperlink"/>
            <w:noProof/>
          </w:rPr>
          <w:t>3.59 exception object</w:t>
        </w:r>
        <w:r w:rsidR="0009127C">
          <w:rPr>
            <w:noProof/>
            <w:webHidden/>
          </w:rPr>
          <w:tab/>
        </w:r>
        <w:r w:rsidR="0009127C">
          <w:rPr>
            <w:noProof/>
            <w:webHidden/>
          </w:rPr>
          <w:fldChar w:fldCharType="begin"/>
        </w:r>
        <w:r w:rsidR="0009127C">
          <w:rPr>
            <w:noProof/>
            <w:webHidden/>
          </w:rPr>
          <w:instrText xml:space="preserve"> PAGEREF _Toc8367416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7CF9DC34" w14:textId="7D065F5A"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17" w:history="1">
        <w:r w:rsidR="0009127C" w:rsidRPr="006D36A2">
          <w:rPr>
            <w:rStyle w:val="Hyperlink"/>
            <w:noProof/>
          </w:rPr>
          <w:t>3.59.1 General</w:t>
        </w:r>
        <w:r w:rsidR="0009127C">
          <w:rPr>
            <w:noProof/>
            <w:webHidden/>
          </w:rPr>
          <w:tab/>
        </w:r>
        <w:r w:rsidR="0009127C">
          <w:rPr>
            <w:noProof/>
            <w:webHidden/>
          </w:rPr>
          <w:fldChar w:fldCharType="begin"/>
        </w:r>
        <w:r w:rsidR="0009127C">
          <w:rPr>
            <w:noProof/>
            <w:webHidden/>
          </w:rPr>
          <w:instrText xml:space="preserve"> PAGEREF _Toc8367417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1881A08B" w14:textId="412B48C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18" w:history="1">
        <w:r w:rsidR="0009127C" w:rsidRPr="006D36A2">
          <w:rPr>
            <w:rStyle w:val="Hyperlink"/>
            <w:noProof/>
          </w:rPr>
          <w:t>3.59.2 kind property</w:t>
        </w:r>
        <w:r w:rsidR="0009127C">
          <w:rPr>
            <w:noProof/>
            <w:webHidden/>
          </w:rPr>
          <w:tab/>
        </w:r>
        <w:r w:rsidR="0009127C">
          <w:rPr>
            <w:noProof/>
            <w:webHidden/>
          </w:rPr>
          <w:fldChar w:fldCharType="begin"/>
        </w:r>
        <w:r w:rsidR="0009127C">
          <w:rPr>
            <w:noProof/>
            <w:webHidden/>
          </w:rPr>
          <w:instrText xml:space="preserve"> PAGEREF _Toc8367418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3FF8C365" w14:textId="27740BF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19" w:history="1">
        <w:r w:rsidR="0009127C" w:rsidRPr="006D36A2">
          <w:rPr>
            <w:rStyle w:val="Hyperlink"/>
            <w:noProof/>
          </w:rPr>
          <w:t>3.59.3 message property</w:t>
        </w:r>
        <w:r w:rsidR="0009127C">
          <w:rPr>
            <w:noProof/>
            <w:webHidden/>
          </w:rPr>
          <w:tab/>
        </w:r>
        <w:r w:rsidR="0009127C">
          <w:rPr>
            <w:noProof/>
            <w:webHidden/>
          </w:rPr>
          <w:fldChar w:fldCharType="begin"/>
        </w:r>
        <w:r w:rsidR="0009127C">
          <w:rPr>
            <w:noProof/>
            <w:webHidden/>
          </w:rPr>
          <w:instrText xml:space="preserve"> PAGEREF _Toc8367419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456CDDCC" w14:textId="43147622"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20" w:history="1">
        <w:r w:rsidR="0009127C" w:rsidRPr="006D36A2">
          <w:rPr>
            <w:rStyle w:val="Hyperlink"/>
            <w:noProof/>
          </w:rPr>
          <w:t>3.59.4 stack property</w:t>
        </w:r>
        <w:r w:rsidR="0009127C">
          <w:rPr>
            <w:noProof/>
            <w:webHidden/>
          </w:rPr>
          <w:tab/>
        </w:r>
        <w:r w:rsidR="0009127C">
          <w:rPr>
            <w:noProof/>
            <w:webHidden/>
          </w:rPr>
          <w:fldChar w:fldCharType="begin"/>
        </w:r>
        <w:r w:rsidR="0009127C">
          <w:rPr>
            <w:noProof/>
            <w:webHidden/>
          </w:rPr>
          <w:instrText xml:space="preserve"> PAGEREF _Toc8367420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7C85A85B" w14:textId="019DB22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21" w:history="1">
        <w:r w:rsidR="0009127C" w:rsidRPr="006D36A2">
          <w:rPr>
            <w:rStyle w:val="Hyperlink"/>
            <w:noProof/>
          </w:rPr>
          <w:t>3.59.5 innerExceptions property</w:t>
        </w:r>
        <w:r w:rsidR="0009127C">
          <w:rPr>
            <w:noProof/>
            <w:webHidden/>
          </w:rPr>
          <w:tab/>
        </w:r>
        <w:r w:rsidR="0009127C">
          <w:rPr>
            <w:noProof/>
            <w:webHidden/>
          </w:rPr>
          <w:fldChar w:fldCharType="begin"/>
        </w:r>
        <w:r w:rsidR="0009127C">
          <w:rPr>
            <w:noProof/>
            <w:webHidden/>
          </w:rPr>
          <w:instrText xml:space="preserve"> PAGEREF _Toc8367421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hyperlink>
    </w:p>
    <w:p w14:paraId="2E98B5AD" w14:textId="6BD483AA" w:rsidR="0009127C" w:rsidRDefault="00272096">
      <w:pPr>
        <w:pStyle w:val="TOC1"/>
        <w:rPr>
          <w:rFonts w:asciiTheme="minorHAnsi" w:eastAsiaTheme="minorEastAsia" w:hAnsiTheme="minorHAnsi" w:cstheme="minorBidi"/>
          <w:noProof/>
          <w:sz w:val="22"/>
          <w:szCs w:val="22"/>
        </w:rPr>
      </w:pPr>
      <w:hyperlink w:anchor="_Toc8367422" w:history="1">
        <w:r w:rsidR="0009127C" w:rsidRPr="006D36A2">
          <w:rPr>
            <w:rStyle w:val="Hyperlink"/>
            <w:noProof/>
          </w:rPr>
          <w:t>4</w:t>
        </w:r>
        <w:r w:rsidR="0009127C">
          <w:rPr>
            <w:rFonts w:asciiTheme="minorHAnsi" w:eastAsiaTheme="minorEastAsia" w:hAnsiTheme="minorHAnsi" w:cstheme="minorBidi"/>
            <w:noProof/>
            <w:sz w:val="22"/>
            <w:szCs w:val="22"/>
          </w:rPr>
          <w:tab/>
        </w:r>
        <w:r w:rsidR="0009127C" w:rsidRPr="006D36A2">
          <w:rPr>
            <w:rStyle w:val="Hyperlink"/>
            <w:noProof/>
          </w:rPr>
          <w:t>External property file format</w:t>
        </w:r>
        <w:r w:rsidR="0009127C">
          <w:rPr>
            <w:noProof/>
            <w:webHidden/>
          </w:rPr>
          <w:tab/>
        </w:r>
        <w:r w:rsidR="0009127C">
          <w:rPr>
            <w:noProof/>
            <w:webHidden/>
          </w:rPr>
          <w:fldChar w:fldCharType="begin"/>
        </w:r>
        <w:r w:rsidR="0009127C">
          <w:rPr>
            <w:noProof/>
            <w:webHidden/>
          </w:rPr>
          <w:instrText xml:space="preserve"> PAGEREF _Toc8367422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337E8930" w14:textId="2745DB7D"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23" w:history="1">
        <w:r w:rsidR="0009127C" w:rsidRPr="006D36A2">
          <w:rPr>
            <w:rStyle w:val="Hyperlink"/>
            <w:noProof/>
          </w:rPr>
          <w:t>4.1 General</w:t>
        </w:r>
        <w:r w:rsidR="0009127C">
          <w:rPr>
            <w:noProof/>
            <w:webHidden/>
          </w:rPr>
          <w:tab/>
        </w:r>
        <w:r w:rsidR="0009127C">
          <w:rPr>
            <w:noProof/>
            <w:webHidden/>
          </w:rPr>
          <w:fldChar w:fldCharType="begin"/>
        </w:r>
        <w:r w:rsidR="0009127C">
          <w:rPr>
            <w:noProof/>
            <w:webHidden/>
          </w:rPr>
          <w:instrText xml:space="preserve"> PAGEREF _Toc8367423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1861BA07" w14:textId="0531C2E8"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24" w:history="1">
        <w:r w:rsidR="0009127C" w:rsidRPr="006D36A2">
          <w:rPr>
            <w:rStyle w:val="Hyperlink"/>
            <w:noProof/>
          </w:rPr>
          <w:t>4.2 External property file naming convention</w:t>
        </w:r>
        <w:r w:rsidR="0009127C">
          <w:rPr>
            <w:noProof/>
            <w:webHidden/>
          </w:rPr>
          <w:tab/>
        </w:r>
        <w:r w:rsidR="0009127C">
          <w:rPr>
            <w:noProof/>
            <w:webHidden/>
          </w:rPr>
          <w:fldChar w:fldCharType="begin"/>
        </w:r>
        <w:r w:rsidR="0009127C">
          <w:rPr>
            <w:noProof/>
            <w:webHidden/>
          </w:rPr>
          <w:instrText xml:space="preserve"> PAGEREF _Toc8367424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782A4BDF" w14:textId="1BE9768B"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25" w:history="1">
        <w:r w:rsidR="0009127C" w:rsidRPr="006D36A2">
          <w:rPr>
            <w:rStyle w:val="Hyperlink"/>
            <w:noProof/>
          </w:rPr>
          <w:t>4.3 externalProperties object</w:t>
        </w:r>
        <w:r w:rsidR="0009127C">
          <w:rPr>
            <w:noProof/>
            <w:webHidden/>
          </w:rPr>
          <w:tab/>
        </w:r>
        <w:r w:rsidR="0009127C">
          <w:rPr>
            <w:noProof/>
            <w:webHidden/>
          </w:rPr>
          <w:fldChar w:fldCharType="begin"/>
        </w:r>
        <w:r w:rsidR="0009127C">
          <w:rPr>
            <w:noProof/>
            <w:webHidden/>
          </w:rPr>
          <w:instrText xml:space="preserve"> PAGEREF _Toc8367425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09ADA619" w14:textId="517B504E"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26" w:history="1">
        <w:r w:rsidR="0009127C" w:rsidRPr="006D36A2">
          <w:rPr>
            <w:rStyle w:val="Hyperlink"/>
            <w:noProof/>
          </w:rPr>
          <w:t>4.3.1 General</w:t>
        </w:r>
        <w:r w:rsidR="0009127C">
          <w:rPr>
            <w:noProof/>
            <w:webHidden/>
          </w:rPr>
          <w:tab/>
        </w:r>
        <w:r w:rsidR="0009127C">
          <w:rPr>
            <w:noProof/>
            <w:webHidden/>
          </w:rPr>
          <w:fldChar w:fldCharType="begin"/>
        </w:r>
        <w:r w:rsidR="0009127C">
          <w:rPr>
            <w:noProof/>
            <w:webHidden/>
          </w:rPr>
          <w:instrText xml:space="preserve"> PAGEREF _Toc8367426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hyperlink>
    </w:p>
    <w:p w14:paraId="65C9B8C3" w14:textId="7D9C9FE8"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27" w:history="1">
        <w:r w:rsidR="0009127C" w:rsidRPr="006D36A2">
          <w:rPr>
            <w:rStyle w:val="Hyperlink"/>
            <w:noProof/>
          </w:rPr>
          <w:t>4.3.2 $schema property</w:t>
        </w:r>
        <w:r w:rsidR="0009127C">
          <w:rPr>
            <w:noProof/>
            <w:webHidden/>
          </w:rPr>
          <w:tab/>
        </w:r>
        <w:r w:rsidR="0009127C">
          <w:rPr>
            <w:noProof/>
            <w:webHidden/>
          </w:rPr>
          <w:fldChar w:fldCharType="begin"/>
        </w:r>
        <w:r w:rsidR="0009127C">
          <w:rPr>
            <w:noProof/>
            <w:webHidden/>
          </w:rPr>
          <w:instrText xml:space="preserve"> PAGEREF _Toc8367427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06C20D13" w14:textId="5FA61199"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28" w:history="1">
        <w:r w:rsidR="0009127C" w:rsidRPr="006D36A2">
          <w:rPr>
            <w:rStyle w:val="Hyperlink"/>
            <w:noProof/>
          </w:rPr>
          <w:t>4.3.3 version property</w:t>
        </w:r>
        <w:r w:rsidR="0009127C">
          <w:rPr>
            <w:noProof/>
            <w:webHidden/>
          </w:rPr>
          <w:tab/>
        </w:r>
        <w:r w:rsidR="0009127C">
          <w:rPr>
            <w:noProof/>
            <w:webHidden/>
          </w:rPr>
          <w:fldChar w:fldCharType="begin"/>
        </w:r>
        <w:r w:rsidR="0009127C">
          <w:rPr>
            <w:noProof/>
            <w:webHidden/>
          </w:rPr>
          <w:instrText xml:space="preserve"> PAGEREF _Toc8367428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5D7C4B85" w14:textId="3892A837"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29" w:history="1">
        <w:r w:rsidR="0009127C" w:rsidRPr="006D36A2">
          <w:rPr>
            <w:rStyle w:val="Hyperlink"/>
            <w:noProof/>
          </w:rPr>
          <w:t>4.3.4 guid property</w:t>
        </w:r>
        <w:r w:rsidR="0009127C">
          <w:rPr>
            <w:noProof/>
            <w:webHidden/>
          </w:rPr>
          <w:tab/>
        </w:r>
        <w:r w:rsidR="0009127C">
          <w:rPr>
            <w:noProof/>
            <w:webHidden/>
          </w:rPr>
          <w:fldChar w:fldCharType="begin"/>
        </w:r>
        <w:r w:rsidR="0009127C">
          <w:rPr>
            <w:noProof/>
            <w:webHidden/>
          </w:rPr>
          <w:instrText xml:space="preserve"> PAGEREF _Toc8367429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046A214F" w14:textId="2E90EEFD"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30" w:history="1">
        <w:r w:rsidR="0009127C" w:rsidRPr="006D36A2">
          <w:rPr>
            <w:rStyle w:val="Hyperlink"/>
            <w:noProof/>
          </w:rPr>
          <w:t>4.3.5 runGuid property</w:t>
        </w:r>
        <w:r w:rsidR="0009127C">
          <w:rPr>
            <w:noProof/>
            <w:webHidden/>
          </w:rPr>
          <w:tab/>
        </w:r>
        <w:r w:rsidR="0009127C">
          <w:rPr>
            <w:noProof/>
            <w:webHidden/>
          </w:rPr>
          <w:fldChar w:fldCharType="begin"/>
        </w:r>
        <w:r w:rsidR="0009127C">
          <w:rPr>
            <w:noProof/>
            <w:webHidden/>
          </w:rPr>
          <w:instrText xml:space="preserve"> PAGEREF _Toc8367430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hyperlink>
    </w:p>
    <w:p w14:paraId="768C8E11" w14:textId="30F52A1B" w:rsidR="0009127C" w:rsidRDefault="00272096">
      <w:pPr>
        <w:pStyle w:val="TOC3"/>
        <w:tabs>
          <w:tab w:val="right" w:leader="dot" w:pos="9350"/>
        </w:tabs>
        <w:rPr>
          <w:rFonts w:asciiTheme="minorHAnsi" w:eastAsiaTheme="minorEastAsia" w:hAnsiTheme="minorHAnsi" w:cstheme="minorBidi"/>
          <w:noProof/>
          <w:sz w:val="22"/>
          <w:szCs w:val="22"/>
        </w:rPr>
      </w:pPr>
      <w:hyperlink w:anchor="_Toc8367431" w:history="1">
        <w:r w:rsidR="0009127C" w:rsidRPr="006D36A2">
          <w:rPr>
            <w:rStyle w:val="Hyperlink"/>
            <w:noProof/>
          </w:rPr>
          <w:t>4.3.6 The property value properties</w:t>
        </w:r>
        <w:r w:rsidR="0009127C">
          <w:rPr>
            <w:noProof/>
            <w:webHidden/>
          </w:rPr>
          <w:tab/>
        </w:r>
        <w:r w:rsidR="0009127C">
          <w:rPr>
            <w:noProof/>
            <w:webHidden/>
          </w:rPr>
          <w:fldChar w:fldCharType="begin"/>
        </w:r>
        <w:r w:rsidR="0009127C">
          <w:rPr>
            <w:noProof/>
            <w:webHidden/>
          </w:rPr>
          <w:instrText xml:space="preserve"> PAGEREF _Toc8367431 \h </w:instrText>
        </w:r>
        <w:r w:rsidR="0009127C">
          <w:rPr>
            <w:noProof/>
            <w:webHidden/>
          </w:rPr>
        </w:r>
        <w:r w:rsidR="0009127C">
          <w:rPr>
            <w:noProof/>
            <w:webHidden/>
          </w:rPr>
          <w:fldChar w:fldCharType="separate"/>
        </w:r>
        <w:r w:rsidR="0009127C">
          <w:rPr>
            <w:noProof/>
            <w:webHidden/>
          </w:rPr>
          <w:t>190</w:t>
        </w:r>
        <w:r w:rsidR="0009127C">
          <w:rPr>
            <w:noProof/>
            <w:webHidden/>
          </w:rPr>
          <w:fldChar w:fldCharType="end"/>
        </w:r>
      </w:hyperlink>
    </w:p>
    <w:p w14:paraId="09330F20" w14:textId="7962FD14" w:rsidR="0009127C" w:rsidRDefault="00272096">
      <w:pPr>
        <w:pStyle w:val="TOC1"/>
        <w:rPr>
          <w:rFonts w:asciiTheme="minorHAnsi" w:eastAsiaTheme="minorEastAsia" w:hAnsiTheme="minorHAnsi" w:cstheme="minorBidi"/>
          <w:noProof/>
          <w:sz w:val="22"/>
          <w:szCs w:val="22"/>
        </w:rPr>
      </w:pPr>
      <w:hyperlink w:anchor="_Toc8367432" w:history="1">
        <w:r w:rsidR="0009127C" w:rsidRPr="006D36A2">
          <w:rPr>
            <w:rStyle w:val="Hyperlink"/>
            <w:noProof/>
          </w:rPr>
          <w:t>5</w:t>
        </w:r>
        <w:r w:rsidR="0009127C">
          <w:rPr>
            <w:rFonts w:asciiTheme="minorHAnsi" w:eastAsiaTheme="minorEastAsia" w:hAnsiTheme="minorHAnsi" w:cstheme="minorBidi"/>
            <w:noProof/>
            <w:sz w:val="22"/>
            <w:szCs w:val="22"/>
          </w:rPr>
          <w:tab/>
        </w:r>
        <w:r w:rsidR="0009127C" w:rsidRPr="006D36A2">
          <w:rPr>
            <w:rStyle w:val="Hyperlink"/>
            <w:noProof/>
          </w:rPr>
          <w:t>Conformance</w:t>
        </w:r>
        <w:r w:rsidR="0009127C">
          <w:rPr>
            <w:noProof/>
            <w:webHidden/>
          </w:rPr>
          <w:tab/>
        </w:r>
        <w:r w:rsidR="0009127C">
          <w:rPr>
            <w:noProof/>
            <w:webHidden/>
          </w:rPr>
          <w:fldChar w:fldCharType="begin"/>
        </w:r>
        <w:r w:rsidR="0009127C">
          <w:rPr>
            <w:noProof/>
            <w:webHidden/>
          </w:rPr>
          <w:instrText xml:space="preserve"> PAGEREF _Toc8367432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06D7F64D" w14:textId="58E1B45A"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33" w:history="1">
        <w:r w:rsidR="0009127C" w:rsidRPr="006D36A2">
          <w:rPr>
            <w:rStyle w:val="Hyperlink"/>
            <w:noProof/>
          </w:rPr>
          <w:t>5.1 Conformance targets</w:t>
        </w:r>
        <w:r w:rsidR="0009127C">
          <w:rPr>
            <w:noProof/>
            <w:webHidden/>
          </w:rPr>
          <w:tab/>
        </w:r>
        <w:r w:rsidR="0009127C">
          <w:rPr>
            <w:noProof/>
            <w:webHidden/>
          </w:rPr>
          <w:fldChar w:fldCharType="begin"/>
        </w:r>
        <w:r w:rsidR="0009127C">
          <w:rPr>
            <w:noProof/>
            <w:webHidden/>
          </w:rPr>
          <w:instrText xml:space="preserve"> PAGEREF _Toc8367433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261099E0" w14:textId="252B465F"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34" w:history="1">
        <w:r w:rsidR="0009127C" w:rsidRPr="006D36A2">
          <w:rPr>
            <w:rStyle w:val="Hyperlink"/>
            <w:noProof/>
          </w:rPr>
          <w:t>5.2 Conformance Clause 1: SARIF log file</w:t>
        </w:r>
        <w:r w:rsidR="0009127C">
          <w:rPr>
            <w:noProof/>
            <w:webHidden/>
          </w:rPr>
          <w:tab/>
        </w:r>
        <w:r w:rsidR="0009127C">
          <w:rPr>
            <w:noProof/>
            <w:webHidden/>
          </w:rPr>
          <w:fldChar w:fldCharType="begin"/>
        </w:r>
        <w:r w:rsidR="0009127C">
          <w:rPr>
            <w:noProof/>
            <w:webHidden/>
          </w:rPr>
          <w:instrText xml:space="preserve"> PAGEREF _Toc8367434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65EBFF2A" w14:textId="51A6C2DC"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35" w:history="1">
        <w:r w:rsidR="0009127C" w:rsidRPr="006D36A2">
          <w:rPr>
            <w:rStyle w:val="Hyperlink"/>
            <w:noProof/>
          </w:rPr>
          <w:t>5.3 Conformance Clause 2: SARIF producer</w:t>
        </w:r>
        <w:r w:rsidR="0009127C">
          <w:rPr>
            <w:noProof/>
            <w:webHidden/>
          </w:rPr>
          <w:tab/>
        </w:r>
        <w:r w:rsidR="0009127C">
          <w:rPr>
            <w:noProof/>
            <w:webHidden/>
          </w:rPr>
          <w:fldChar w:fldCharType="begin"/>
        </w:r>
        <w:r w:rsidR="0009127C">
          <w:rPr>
            <w:noProof/>
            <w:webHidden/>
          </w:rPr>
          <w:instrText xml:space="preserve"> PAGEREF _Toc8367435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29A8D177" w14:textId="771780FC"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36" w:history="1">
        <w:r w:rsidR="0009127C" w:rsidRPr="006D36A2">
          <w:rPr>
            <w:rStyle w:val="Hyperlink"/>
            <w:noProof/>
          </w:rPr>
          <w:t>5.4 Conformance Clause 3: Direct producer</w:t>
        </w:r>
        <w:r w:rsidR="0009127C">
          <w:rPr>
            <w:noProof/>
            <w:webHidden/>
          </w:rPr>
          <w:tab/>
        </w:r>
        <w:r w:rsidR="0009127C">
          <w:rPr>
            <w:noProof/>
            <w:webHidden/>
          </w:rPr>
          <w:fldChar w:fldCharType="begin"/>
        </w:r>
        <w:r w:rsidR="0009127C">
          <w:rPr>
            <w:noProof/>
            <w:webHidden/>
          </w:rPr>
          <w:instrText xml:space="preserve"> PAGEREF _Toc8367436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hyperlink>
    </w:p>
    <w:p w14:paraId="4C788896" w14:textId="38565E98"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37" w:history="1">
        <w:r w:rsidR="0009127C" w:rsidRPr="006D36A2">
          <w:rPr>
            <w:rStyle w:val="Hyperlink"/>
            <w:noProof/>
          </w:rPr>
          <w:t>5.5 Conformance Clause 5: Converter</w:t>
        </w:r>
        <w:r w:rsidR="0009127C">
          <w:rPr>
            <w:noProof/>
            <w:webHidden/>
          </w:rPr>
          <w:tab/>
        </w:r>
        <w:r w:rsidR="0009127C">
          <w:rPr>
            <w:noProof/>
            <w:webHidden/>
          </w:rPr>
          <w:fldChar w:fldCharType="begin"/>
        </w:r>
        <w:r w:rsidR="0009127C">
          <w:rPr>
            <w:noProof/>
            <w:webHidden/>
          </w:rPr>
          <w:instrText xml:space="preserve"> PAGEREF _Toc8367437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471CD1D6" w14:textId="2B8675BD"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38" w:history="1">
        <w:r w:rsidR="0009127C" w:rsidRPr="006D36A2">
          <w:rPr>
            <w:rStyle w:val="Hyperlink"/>
            <w:noProof/>
          </w:rPr>
          <w:t>5.6 Conformance Clause 6: SARIF post-processor</w:t>
        </w:r>
        <w:r w:rsidR="0009127C">
          <w:rPr>
            <w:noProof/>
            <w:webHidden/>
          </w:rPr>
          <w:tab/>
        </w:r>
        <w:r w:rsidR="0009127C">
          <w:rPr>
            <w:noProof/>
            <w:webHidden/>
          </w:rPr>
          <w:fldChar w:fldCharType="begin"/>
        </w:r>
        <w:r w:rsidR="0009127C">
          <w:rPr>
            <w:noProof/>
            <w:webHidden/>
          </w:rPr>
          <w:instrText xml:space="preserve"> PAGEREF _Toc8367438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37AAD56F" w14:textId="20F8E91E"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39" w:history="1">
        <w:r w:rsidR="0009127C" w:rsidRPr="006D36A2">
          <w:rPr>
            <w:rStyle w:val="Hyperlink"/>
            <w:noProof/>
          </w:rPr>
          <w:t>5.7 Conformance Clause 7: SARIF consumer</w:t>
        </w:r>
        <w:r w:rsidR="0009127C">
          <w:rPr>
            <w:noProof/>
            <w:webHidden/>
          </w:rPr>
          <w:tab/>
        </w:r>
        <w:r w:rsidR="0009127C">
          <w:rPr>
            <w:noProof/>
            <w:webHidden/>
          </w:rPr>
          <w:fldChar w:fldCharType="begin"/>
        </w:r>
        <w:r w:rsidR="0009127C">
          <w:rPr>
            <w:noProof/>
            <w:webHidden/>
          </w:rPr>
          <w:instrText xml:space="preserve"> PAGEREF _Toc8367439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2FCAE33C" w14:textId="185D4339"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40" w:history="1">
        <w:r w:rsidR="0009127C" w:rsidRPr="006D36A2">
          <w:rPr>
            <w:rStyle w:val="Hyperlink"/>
            <w:noProof/>
          </w:rPr>
          <w:t>5.8 Conformance Clause 8: Viewer</w:t>
        </w:r>
        <w:r w:rsidR="0009127C">
          <w:rPr>
            <w:noProof/>
            <w:webHidden/>
          </w:rPr>
          <w:tab/>
        </w:r>
        <w:r w:rsidR="0009127C">
          <w:rPr>
            <w:noProof/>
            <w:webHidden/>
          </w:rPr>
          <w:fldChar w:fldCharType="begin"/>
        </w:r>
        <w:r w:rsidR="0009127C">
          <w:rPr>
            <w:noProof/>
            <w:webHidden/>
          </w:rPr>
          <w:instrText xml:space="preserve"> PAGEREF _Toc8367440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157C3B75" w14:textId="1F0B2FB1"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41" w:history="1">
        <w:r w:rsidR="0009127C" w:rsidRPr="006D36A2">
          <w:rPr>
            <w:rStyle w:val="Hyperlink"/>
            <w:noProof/>
          </w:rPr>
          <w:t>5.9 Conformance Clause 9: Result management system</w:t>
        </w:r>
        <w:r w:rsidR="0009127C">
          <w:rPr>
            <w:noProof/>
            <w:webHidden/>
          </w:rPr>
          <w:tab/>
        </w:r>
        <w:r w:rsidR="0009127C">
          <w:rPr>
            <w:noProof/>
            <w:webHidden/>
          </w:rPr>
          <w:fldChar w:fldCharType="begin"/>
        </w:r>
        <w:r w:rsidR="0009127C">
          <w:rPr>
            <w:noProof/>
            <w:webHidden/>
          </w:rPr>
          <w:instrText xml:space="preserve"> PAGEREF _Toc8367441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5A01B5FE" w14:textId="50FFD25B"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42" w:history="1">
        <w:r w:rsidR="0009127C" w:rsidRPr="006D36A2">
          <w:rPr>
            <w:rStyle w:val="Hyperlink"/>
            <w:noProof/>
          </w:rPr>
          <w:t>5.10 Conformance Clause 10: Engineering system</w:t>
        </w:r>
        <w:r w:rsidR="0009127C">
          <w:rPr>
            <w:noProof/>
            <w:webHidden/>
          </w:rPr>
          <w:tab/>
        </w:r>
        <w:r w:rsidR="0009127C">
          <w:rPr>
            <w:noProof/>
            <w:webHidden/>
          </w:rPr>
          <w:fldChar w:fldCharType="begin"/>
        </w:r>
        <w:r w:rsidR="0009127C">
          <w:rPr>
            <w:noProof/>
            <w:webHidden/>
          </w:rPr>
          <w:instrText xml:space="preserve"> PAGEREF _Toc8367442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hyperlink>
    </w:p>
    <w:p w14:paraId="0EAFBDD9" w14:textId="0CAA834B" w:rsidR="0009127C" w:rsidRDefault="00272096">
      <w:pPr>
        <w:pStyle w:val="TOC1"/>
        <w:rPr>
          <w:rFonts w:asciiTheme="minorHAnsi" w:eastAsiaTheme="minorEastAsia" w:hAnsiTheme="minorHAnsi" w:cstheme="minorBidi"/>
          <w:noProof/>
          <w:sz w:val="22"/>
          <w:szCs w:val="22"/>
        </w:rPr>
      </w:pPr>
      <w:hyperlink w:anchor="_Toc8367443" w:history="1">
        <w:r w:rsidR="0009127C" w:rsidRPr="006D36A2">
          <w:rPr>
            <w:rStyle w:val="Hyperlink"/>
            <w:noProof/>
          </w:rPr>
          <w:t>Appendix A. (Informative) Acknowledgments</w:t>
        </w:r>
        <w:r w:rsidR="0009127C">
          <w:rPr>
            <w:noProof/>
            <w:webHidden/>
          </w:rPr>
          <w:tab/>
        </w:r>
        <w:r w:rsidR="0009127C">
          <w:rPr>
            <w:noProof/>
            <w:webHidden/>
          </w:rPr>
          <w:fldChar w:fldCharType="begin"/>
        </w:r>
        <w:r w:rsidR="0009127C">
          <w:rPr>
            <w:noProof/>
            <w:webHidden/>
          </w:rPr>
          <w:instrText xml:space="preserve"> PAGEREF _Toc8367443 \h </w:instrText>
        </w:r>
        <w:r w:rsidR="0009127C">
          <w:rPr>
            <w:noProof/>
            <w:webHidden/>
          </w:rPr>
        </w:r>
        <w:r w:rsidR="0009127C">
          <w:rPr>
            <w:noProof/>
            <w:webHidden/>
          </w:rPr>
          <w:fldChar w:fldCharType="separate"/>
        </w:r>
        <w:r w:rsidR="0009127C">
          <w:rPr>
            <w:noProof/>
            <w:webHidden/>
          </w:rPr>
          <w:t>193</w:t>
        </w:r>
        <w:r w:rsidR="0009127C">
          <w:rPr>
            <w:noProof/>
            <w:webHidden/>
          </w:rPr>
          <w:fldChar w:fldCharType="end"/>
        </w:r>
      </w:hyperlink>
    </w:p>
    <w:p w14:paraId="0712E8E1" w14:textId="47EE87FE" w:rsidR="0009127C" w:rsidRDefault="00272096">
      <w:pPr>
        <w:pStyle w:val="TOC1"/>
        <w:rPr>
          <w:rFonts w:asciiTheme="minorHAnsi" w:eastAsiaTheme="minorEastAsia" w:hAnsiTheme="minorHAnsi" w:cstheme="minorBidi"/>
          <w:noProof/>
          <w:sz w:val="22"/>
          <w:szCs w:val="22"/>
        </w:rPr>
      </w:pPr>
      <w:hyperlink w:anchor="_Toc8367444" w:history="1">
        <w:r w:rsidR="0009127C" w:rsidRPr="006D36A2">
          <w:rPr>
            <w:rStyle w:val="Hyperlink"/>
            <w:noProof/>
          </w:rPr>
          <w:t>Appendix B. (Normative) Use of fingerprints by result management systems</w:t>
        </w:r>
        <w:r w:rsidR="0009127C">
          <w:rPr>
            <w:noProof/>
            <w:webHidden/>
          </w:rPr>
          <w:tab/>
        </w:r>
        <w:r w:rsidR="0009127C">
          <w:rPr>
            <w:noProof/>
            <w:webHidden/>
          </w:rPr>
          <w:fldChar w:fldCharType="begin"/>
        </w:r>
        <w:r w:rsidR="0009127C">
          <w:rPr>
            <w:noProof/>
            <w:webHidden/>
          </w:rPr>
          <w:instrText xml:space="preserve"> PAGEREF _Toc8367444 \h </w:instrText>
        </w:r>
        <w:r w:rsidR="0009127C">
          <w:rPr>
            <w:noProof/>
            <w:webHidden/>
          </w:rPr>
        </w:r>
        <w:r w:rsidR="0009127C">
          <w:rPr>
            <w:noProof/>
            <w:webHidden/>
          </w:rPr>
          <w:fldChar w:fldCharType="separate"/>
        </w:r>
        <w:r w:rsidR="0009127C">
          <w:rPr>
            <w:noProof/>
            <w:webHidden/>
          </w:rPr>
          <w:t>194</w:t>
        </w:r>
        <w:r w:rsidR="0009127C">
          <w:rPr>
            <w:noProof/>
            <w:webHidden/>
          </w:rPr>
          <w:fldChar w:fldCharType="end"/>
        </w:r>
      </w:hyperlink>
    </w:p>
    <w:p w14:paraId="7B7CB84E" w14:textId="041FF0FF" w:rsidR="0009127C" w:rsidRDefault="00272096">
      <w:pPr>
        <w:pStyle w:val="TOC1"/>
        <w:rPr>
          <w:rFonts w:asciiTheme="minorHAnsi" w:eastAsiaTheme="minorEastAsia" w:hAnsiTheme="minorHAnsi" w:cstheme="minorBidi"/>
          <w:noProof/>
          <w:sz w:val="22"/>
          <w:szCs w:val="22"/>
        </w:rPr>
      </w:pPr>
      <w:hyperlink w:anchor="_Toc8367445" w:history="1">
        <w:r w:rsidR="0009127C" w:rsidRPr="006D36A2">
          <w:rPr>
            <w:rStyle w:val="Hyperlink"/>
            <w:noProof/>
          </w:rPr>
          <w:t>Appendix C. (Informative) Use of SARIF by log file viewers</w:t>
        </w:r>
        <w:r w:rsidR="0009127C">
          <w:rPr>
            <w:noProof/>
            <w:webHidden/>
          </w:rPr>
          <w:tab/>
        </w:r>
        <w:r w:rsidR="0009127C">
          <w:rPr>
            <w:noProof/>
            <w:webHidden/>
          </w:rPr>
          <w:fldChar w:fldCharType="begin"/>
        </w:r>
        <w:r w:rsidR="0009127C">
          <w:rPr>
            <w:noProof/>
            <w:webHidden/>
          </w:rPr>
          <w:instrText xml:space="preserve"> PAGEREF _Toc8367445 \h </w:instrText>
        </w:r>
        <w:r w:rsidR="0009127C">
          <w:rPr>
            <w:noProof/>
            <w:webHidden/>
          </w:rPr>
        </w:r>
        <w:r w:rsidR="0009127C">
          <w:rPr>
            <w:noProof/>
            <w:webHidden/>
          </w:rPr>
          <w:fldChar w:fldCharType="separate"/>
        </w:r>
        <w:r w:rsidR="0009127C">
          <w:rPr>
            <w:noProof/>
            <w:webHidden/>
          </w:rPr>
          <w:t>195</w:t>
        </w:r>
        <w:r w:rsidR="0009127C">
          <w:rPr>
            <w:noProof/>
            <w:webHidden/>
          </w:rPr>
          <w:fldChar w:fldCharType="end"/>
        </w:r>
      </w:hyperlink>
    </w:p>
    <w:p w14:paraId="7AB78DDB" w14:textId="5F3DC54C" w:rsidR="0009127C" w:rsidRDefault="00272096">
      <w:pPr>
        <w:pStyle w:val="TOC1"/>
        <w:rPr>
          <w:rFonts w:asciiTheme="minorHAnsi" w:eastAsiaTheme="minorEastAsia" w:hAnsiTheme="minorHAnsi" w:cstheme="minorBidi"/>
          <w:noProof/>
          <w:sz w:val="22"/>
          <w:szCs w:val="22"/>
        </w:rPr>
      </w:pPr>
      <w:hyperlink w:anchor="_Toc8367446" w:history="1">
        <w:r w:rsidR="0009127C" w:rsidRPr="006D36A2">
          <w:rPr>
            <w:rStyle w:val="Hyperlink"/>
            <w:noProof/>
          </w:rPr>
          <w:t>Appendix D. (Normative) Production of SARIF by converters</w:t>
        </w:r>
        <w:r w:rsidR="0009127C">
          <w:rPr>
            <w:noProof/>
            <w:webHidden/>
          </w:rPr>
          <w:tab/>
        </w:r>
        <w:r w:rsidR="0009127C">
          <w:rPr>
            <w:noProof/>
            <w:webHidden/>
          </w:rPr>
          <w:fldChar w:fldCharType="begin"/>
        </w:r>
        <w:r w:rsidR="0009127C">
          <w:rPr>
            <w:noProof/>
            <w:webHidden/>
          </w:rPr>
          <w:instrText xml:space="preserve"> PAGEREF _Toc8367446 \h </w:instrText>
        </w:r>
        <w:r w:rsidR="0009127C">
          <w:rPr>
            <w:noProof/>
            <w:webHidden/>
          </w:rPr>
        </w:r>
        <w:r w:rsidR="0009127C">
          <w:rPr>
            <w:noProof/>
            <w:webHidden/>
          </w:rPr>
          <w:fldChar w:fldCharType="separate"/>
        </w:r>
        <w:r w:rsidR="0009127C">
          <w:rPr>
            <w:noProof/>
            <w:webHidden/>
          </w:rPr>
          <w:t>196</w:t>
        </w:r>
        <w:r w:rsidR="0009127C">
          <w:rPr>
            <w:noProof/>
            <w:webHidden/>
          </w:rPr>
          <w:fldChar w:fldCharType="end"/>
        </w:r>
      </w:hyperlink>
    </w:p>
    <w:p w14:paraId="6EC9FEC5" w14:textId="64FB9140" w:rsidR="0009127C" w:rsidRDefault="00272096">
      <w:pPr>
        <w:pStyle w:val="TOC1"/>
        <w:rPr>
          <w:rFonts w:asciiTheme="minorHAnsi" w:eastAsiaTheme="minorEastAsia" w:hAnsiTheme="minorHAnsi" w:cstheme="minorBidi"/>
          <w:noProof/>
          <w:sz w:val="22"/>
          <w:szCs w:val="22"/>
        </w:rPr>
      </w:pPr>
      <w:hyperlink w:anchor="_Toc8367447" w:history="1">
        <w:r w:rsidR="0009127C" w:rsidRPr="006D36A2">
          <w:rPr>
            <w:rStyle w:val="Hyperlink"/>
            <w:noProof/>
          </w:rPr>
          <w:t>Appendix E. (Informative) Locating rule and notification metadata</w:t>
        </w:r>
        <w:r w:rsidR="0009127C">
          <w:rPr>
            <w:noProof/>
            <w:webHidden/>
          </w:rPr>
          <w:tab/>
        </w:r>
        <w:r w:rsidR="0009127C">
          <w:rPr>
            <w:noProof/>
            <w:webHidden/>
          </w:rPr>
          <w:fldChar w:fldCharType="begin"/>
        </w:r>
        <w:r w:rsidR="0009127C">
          <w:rPr>
            <w:noProof/>
            <w:webHidden/>
          </w:rPr>
          <w:instrText xml:space="preserve"> PAGEREF _Toc8367447 \h </w:instrText>
        </w:r>
        <w:r w:rsidR="0009127C">
          <w:rPr>
            <w:noProof/>
            <w:webHidden/>
          </w:rPr>
        </w:r>
        <w:r w:rsidR="0009127C">
          <w:rPr>
            <w:noProof/>
            <w:webHidden/>
          </w:rPr>
          <w:fldChar w:fldCharType="separate"/>
        </w:r>
        <w:r w:rsidR="0009127C">
          <w:rPr>
            <w:noProof/>
            <w:webHidden/>
          </w:rPr>
          <w:t>197</w:t>
        </w:r>
        <w:r w:rsidR="0009127C">
          <w:rPr>
            <w:noProof/>
            <w:webHidden/>
          </w:rPr>
          <w:fldChar w:fldCharType="end"/>
        </w:r>
      </w:hyperlink>
    </w:p>
    <w:p w14:paraId="563FC147" w14:textId="60EC0D97" w:rsidR="0009127C" w:rsidRDefault="00272096">
      <w:pPr>
        <w:pStyle w:val="TOC1"/>
        <w:rPr>
          <w:rFonts w:asciiTheme="minorHAnsi" w:eastAsiaTheme="minorEastAsia" w:hAnsiTheme="minorHAnsi" w:cstheme="minorBidi"/>
          <w:noProof/>
          <w:sz w:val="22"/>
          <w:szCs w:val="22"/>
        </w:rPr>
      </w:pPr>
      <w:hyperlink w:anchor="_Toc8367448" w:history="1">
        <w:r w:rsidR="0009127C" w:rsidRPr="006D36A2">
          <w:rPr>
            <w:rStyle w:val="Hyperlink"/>
            <w:noProof/>
          </w:rPr>
          <w:t>Appendix F. (Informative) Producing deterministic SARIF log files</w:t>
        </w:r>
        <w:r w:rsidR="0009127C">
          <w:rPr>
            <w:noProof/>
            <w:webHidden/>
          </w:rPr>
          <w:tab/>
        </w:r>
        <w:r w:rsidR="0009127C">
          <w:rPr>
            <w:noProof/>
            <w:webHidden/>
          </w:rPr>
          <w:fldChar w:fldCharType="begin"/>
        </w:r>
        <w:r w:rsidR="0009127C">
          <w:rPr>
            <w:noProof/>
            <w:webHidden/>
          </w:rPr>
          <w:instrText xml:space="preserve"> PAGEREF _Toc8367448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66E6A86B" w14:textId="3F3CF126"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49" w:history="1">
        <w:r w:rsidR="0009127C" w:rsidRPr="006D36A2">
          <w:rPr>
            <w:rStyle w:val="Hyperlink"/>
            <w:noProof/>
          </w:rPr>
          <w:t>F.1 General</w:t>
        </w:r>
        <w:r w:rsidR="0009127C">
          <w:rPr>
            <w:noProof/>
            <w:webHidden/>
          </w:rPr>
          <w:tab/>
        </w:r>
        <w:r w:rsidR="0009127C">
          <w:rPr>
            <w:noProof/>
            <w:webHidden/>
          </w:rPr>
          <w:fldChar w:fldCharType="begin"/>
        </w:r>
        <w:r w:rsidR="0009127C">
          <w:rPr>
            <w:noProof/>
            <w:webHidden/>
          </w:rPr>
          <w:instrText xml:space="preserve"> PAGEREF _Toc8367449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39D7F2BA" w14:textId="655B5EFB"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50" w:history="1">
        <w:r w:rsidR="0009127C" w:rsidRPr="006D36A2">
          <w:rPr>
            <w:rStyle w:val="Hyperlink"/>
            <w:noProof/>
          </w:rPr>
          <w:t>F.2 Non-deterministic file format elements</w:t>
        </w:r>
        <w:r w:rsidR="0009127C">
          <w:rPr>
            <w:noProof/>
            <w:webHidden/>
          </w:rPr>
          <w:tab/>
        </w:r>
        <w:r w:rsidR="0009127C">
          <w:rPr>
            <w:noProof/>
            <w:webHidden/>
          </w:rPr>
          <w:fldChar w:fldCharType="begin"/>
        </w:r>
        <w:r w:rsidR="0009127C">
          <w:rPr>
            <w:noProof/>
            <w:webHidden/>
          </w:rPr>
          <w:instrText xml:space="preserve"> PAGEREF _Toc8367450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hyperlink>
    </w:p>
    <w:p w14:paraId="2C87ABF4" w14:textId="01D10482"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51" w:history="1">
        <w:r w:rsidR="0009127C" w:rsidRPr="006D36A2">
          <w:rPr>
            <w:rStyle w:val="Hyperlink"/>
            <w:noProof/>
          </w:rPr>
          <w:t>F.3 Array and dictionary element ordering</w:t>
        </w:r>
        <w:r w:rsidR="0009127C">
          <w:rPr>
            <w:noProof/>
            <w:webHidden/>
          </w:rPr>
          <w:tab/>
        </w:r>
        <w:r w:rsidR="0009127C">
          <w:rPr>
            <w:noProof/>
            <w:webHidden/>
          </w:rPr>
          <w:fldChar w:fldCharType="begin"/>
        </w:r>
        <w:r w:rsidR="0009127C">
          <w:rPr>
            <w:noProof/>
            <w:webHidden/>
          </w:rPr>
          <w:instrText xml:space="preserve"> PAGEREF _Toc8367451 \h </w:instrText>
        </w:r>
        <w:r w:rsidR="0009127C">
          <w:rPr>
            <w:noProof/>
            <w:webHidden/>
          </w:rPr>
        </w:r>
        <w:r w:rsidR="0009127C">
          <w:rPr>
            <w:noProof/>
            <w:webHidden/>
          </w:rPr>
          <w:fldChar w:fldCharType="separate"/>
        </w:r>
        <w:r w:rsidR="0009127C">
          <w:rPr>
            <w:noProof/>
            <w:webHidden/>
          </w:rPr>
          <w:t>199</w:t>
        </w:r>
        <w:r w:rsidR="0009127C">
          <w:rPr>
            <w:noProof/>
            <w:webHidden/>
          </w:rPr>
          <w:fldChar w:fldCharType="end"/>
        </w:r>
      </w:hyperlink>
    </w:p>
    <w:p w14:paraId="6BDC7612" w14:textId="26D4A5A3"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52" w:history="1">
        <w:r w:rsidR="0009127C" w:rsidRPr="006D36A2">
          <w:rPr>
            <w:rStyle w:val="Hyperlink"/>
            <w:noProof/>
          </w:rPr>
          <w:t>F.4 Absolute paths</w:t>
        </w:r>
        <w:r w:rsidR="0009127C">
          <w:rPr>
            <w:noProof/>
            <w:webHidden/>
          </w:rPr>
          <w:tab/>
        </w:r>
        <w:r w:rsidR="0009127C">
          <w:rPr>
            <w:noProof/>
            <w:webHidden/>
          </w:rPr>
          <w:fldChar w:fldCharType="begin"/>
        </w:r>
        <w:r w:rsidR="0009127C">
          <w:rPr>
            <w:noProof/>
            <w:webHidden/>
          </w:rPr>
          <w:instrText xml:space="preserve"> PAGEREF _Toc8367452 \h </w:instrText>
        </w:r>
        <w:r w:rsidR="0009127C">
          <w:rPr>
            <w:noProof/>
            <w:webHidden/>
          </w:rPr>
        </w:r>
        <w:r w:rsidR="0009127C">
          <w:rPr>
            <w:noProof/>
            <w:webHidden/>
          </w:rPr>
          <w:fldChar w:fldCharType="separate"/>
        </w:r>
        <w:r w:rsidR="0009127C">
          <w:rPr>
            <w:noProof/>
            <w:webHidden/>
          </w:rPr>
          <w:t>199</w:t>
        </w:r>
        <w:r w:rsidR="0009127C">
          <w:rPr>
            <w:noProof/>
            <w:webHidden/>
          </w:rPr>
          <w:fldChar w:fldCharType="end"/>
        </w:r>
      </w:hyperlink>
    </w:p>
    <w:p w14:paraId="03AA86DB" w14:textId="79057A0F"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53" w:history="1">
        <w:r w:rsidR="0009127C" w:rsidRPr="006D36A2">
          <w:rPr>
            <w:rStyle w:val="Hyperlink"/>
            <w:noProof/>
          </w:rPr>
          <w:t>F.5 Inherently non-deterministic tools</w:t>
        </w:r>
        <w:r w:rsidR="0009127C">
          <w:rPr>
            <w:noProof/>
            <w:webHidden/>
          </w:rPr>
          <w:tab/>
        </w:r>
        <w:r w:rsidR="0009127C">
          <w:rPr>
            <w:noProof/>
            <w:webHidden/>
          </w:rPr>
          <w:fldChar w:fldCharType="begin"/>
        </w:r>
        <w:r w:rsidR="0009127C">
          <w:rPr>
            <w:noProof/>
            <w:webHidden/>
          </w:rPr>
          <w:instrText xml:space="preserve"> PAGEREF _Toc8367453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40042BD7" w14:textId="1F4FE89E"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54" w:history="1">
        <w:r w:rsidR="0009127C" w:rsidRPr="006D36A2">
          <w:rPr>
            <w:rStyle w:val="Hyperlink"/>
            <w:noProof/>
          </w:rPr>
          <w:t>F.6 Compensating for non-deterministic output</w:t>
        </w:r>
        <w:r w:rsidR="0009127C">
          <w:rPr>
            <w:noProof/>
            <w:webHidden/>
          </w:rPr>
          <w:tab/>
        </w:r>
        <w:r w:rsidR="0009127C">
          <w:rPr>
            <w:noProof/>
            <w:webHidden/>
          </w:rPr>
          <w:fldChar w:fldCharType="begin"/>
        </w:r>
        <w:r w:rsidR="0009127C">
          <w:rPr>
            <w:noProof/>
            <w:webHidden/>
          </w:rPr>
          <w:instrText xml:space="preserve"> PAGEREF _Toc8367454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7B12BE5A" w14:textId="6341C0B8"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55" w:history="1">
        <w:r w:rsidR="0009127C" w:rsidRPr="006D36A2">
          <w:rPr>
            <w:rStyle w:val="Hyperlink"/>
            <w:noProof/>
          </w:rPr>
          <w:t>F.7 Interaction between determinism and baselining</w:t>
        </w:r>
        <w:r w:rsidR="0009127C">
          <w:rPr>
            <w:noProof/>
            <w:webHidden/>
          </w:rPr>
          <w:tab/>
        </w:r>
        <w:r w:rsidR="0009127C">
          <w:rPr>
            <w:noProof/>
            <w:webHidden/>
          </w:rPr>
          <w:fldChar w:fldCharType="begin"/>
        </w:r>
        <w:r w:rsidR="0009127C">
          <w:rPr>
            <w:noProof/>
            <w:webHidden/>
          </w:rPr>
          <w:instrText xml:space="preserve"> PAGEREF _Toc8367455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hyperlink>
    </w:p>
    <w:p w14:paraId="191D8E70" w14:textId="1FCCC257" w:rsidR="0009127C" w:rsidRDefault="00272096">
      <w:pPr>
        <w:pStyle w:val="TOC1"/>
        <w:rPr>
          <w:rFonts w:asciiTheme="minorHAnsi" w:eastAsiaTheme="minorEastAsia" w:hAnsiTheme="minorHAnsi" w:cstheme="minorBidi"/>
          <w:noProof/>
          <w:sz w:val="22"/>
          <w:szCs w:val="22"/>
        </w:rPr>
      </w:pPr>
      <w:hyperlink w:anchor="_Toc8367456" w:history="1">
        <w:r w:rsidR="0009127C" w:rsidRPr="006D36A2">
          <w:rPr>
            <w:rStyle w:val="Hyperlink"/>
            <w:noProof/>
          </w:rPr>
          <w:t>Appendix G. (Informative) Guidance on fixes</w:t>
        </w:r>
        <w:r w:rsidR="0009127C">
          <w:rPr>
            <w:noProof/>
            <w:webHidden/>
          </w:rPr>
          <w:tab/>
        </w:r>
        <w:r w:rsidR="0009127C">
          <w:rPr>
            <w:noProof/>
            <w:webHidden/>
          </w:rPr>
          <w:fldChar w:fldCharType="begin"/>
        </w:r>
        <w:r w:rsidR="0009127C">
          <w:rPr>
            <w:noProof/>
            <w:webHidden/>
          </w:rPr>
          <w:instrText xml:space="preserve"> PAGEREF _Toc8367456 \h </w:instrText>
        </w:r>
        <w:r w:rsidR="0009127C">
          <w:rPr>
            <w:noProof/>
            <w:webHidden/>
          </w:rPr>
        </w:r>
        <w:r w:rsidR="0009127C">
          <w:rPr>
            <w:noProof/>
            <w:webHidden/>
          </w:rPr>
          <w:fldChar w:fldCharType="separate"/>
        </w:r>
        <w:r w:rsidR="0009127C">
          <w:rPr>
            <w:noProof/>
            <w:webHidden/>
          </w:rPr>
          <w:t>202</w:t>
        </w:r>
        <w:r w:rsidR="0009127C">
          <w:rPr>
            <w:noProof/>
            <w:webHidden/>
          </w:rPr>
          <w:fldChar w:fldCharType="end"/>
        </w:r>
      </w:hyperlink>
    </w:p>
    <w:p w14:paraId="1DEE2F63" w14:textId="30329F25" w:rsidR="0009127C" w:rsidRDefault="00272096">
      <w:pPr>
        <w:pStyle w:val="TOC1"/>
        <w:rPr>
          <w:rFonts w:asciiTheme="minorHAnsi" w:eastAsiaTheme="minorEastAsia" w:hAnsiTheme="minorHAnsi" w:cstheme="minorBidi"/>
          <w:noProof/>
          <w:sz w:val="22"/>
          <w:szCs w:val="22"/>
        </w:rPr>
      </w:pPr>
      <w:hyperlink w:anchor="_Toc8367457" w:history="1">
        <w:r w:rsidR="0009127C" w:rsidRPr="006D36A2">
          <w:rPr>
            <w:rStyle w:val="Hyperlink"/>
            <w:noProof/>
          </w:rPr>
          <w:t>Appendix H. (Informative) Diagnosing results in generated files</w:t>
        </w:r>
        <w:r w:rsidR="0009127C">
          <w:rPr>
            <w:noProof/>
            <w:webHidden/>
          </w:rPr>
          <w:tab/>
        </w:r>
        <w:r w:rsidR="0009127C">
          <w:rPr>
            <w:noProof/>
            <w:webHidden/>
          </w:rPr>
          <w:fldChar w:fldCharType="begin"/>
        </w:r>
        <w:r w:rsidR="0009127C">
          <w:rPr>
            <w:noProof/>
            <w:webHidden/>
          </w:rPr>
          <w:instrText xml:space="preserve"> PAGEREF _Toc8367457 \h </w:instrText>
        </w:r>
        <w:r w:rsidR="0009127C">
          <w:rPr>
            <w:noProof/>
            <w:webHidden/>
          </w:rPr>
        </w:r>
        <w:r w:rsidR="0009127C">
          <w:rPr>
            <w:noProof/>
            <w:webHidden/>
          </w:rPr>
          <w:fldChar w:fldCharType="separate"/>
        </w:r>
        <w:r w:rsidR="0009127C">
          <w:rPr>
            <w:noProof/>
            <w:webHidden/>
          </w:rPr>
          <w:t>203</w:t>
        </w:r>
        <w:r w:rsidR="0009127C">
          <w:rPr>
            <w:noProof/>
            <w:webHidden/>
          </w:rPr>
          <w:fldChar w:fldCharType="end"/>
        </w:r>
      </w:hyperlink>
    </w:p>
    <w:p w14:paraId="559CB47E" w14:textId="01462C05" w:rsidR="0009127C" w:rsidRDefault="00272096">
      <w:pPr>
        <w:pStyle w:val="TOC1"/>
        <w:rPr>
          <w:rFonts w:asciiTheme="minorHAnsi" w:eastAsiaTheme="minorEastAsia" w:hAnsiTheme="minorHAnsi" w:cstheme="minorBidi"/>
          <w:noProof/>
          <w:sz w:val="22"/>
          <w:szCs w:val="22"/>
        </w:rPr>
      </w:pPr>
      <w:hyperlink w:anchor="_Toc8367458" w:history="1">
        <w:r w:rsidR="0009127C" w:rsidRPr="006D36A2">
          <w:rPr>
            <w:rStyle w:val="Hyperlink"/>
            <w:noProof/>
          </w:rPr>
          <w:t>Appendix I. (Informative) Sample sourceLanguage values</w:t>
        </w:r>
        <w:r w:rsidR="0009127C">
          <w:rPr>
            <w:noProof/>
            <w:webHidden/>
          </w:rPr>
          <w:tab/>
        </w:r>
        <w:r w:rsidR="0009127C">
          <w:rPr>
            <w:noProof/>
            <w:webHidden/>
          </w:rPr>
          <w:fldChar w:fldCharType="begin"/>
        </w:r>
        <w:r w:rsidR="0009127C">
          <w:rPr>
            <w:noProof/>
            <w:webHidden/>
          </w:rPr>
          <w:instrText xml:space="preserve"> PAGEREF _Toc8367458 \h </w:instrText>
        </w:r>
        <w:r w:rsidR="0009127C">
          <w:rPr>
            <w:noProof/>
            <w:webHidden/>
          </w:rPr>
        </w:r>
        <w:r w:rsidR="0009127C">
          <w:rPr>
            <w:noProof/>
            <w:webHidden/>
          </w:rPr>
          <w:fldChar w:fldCharType="separate"/>
        </w:r>
        <w:r w:rsidR="0009127C">
          <w:rPr>
            <w:noProof/>
            <w:webHidden/>
          </w:rPr>
          <w:t>207</w:t>
        </w:r>
        <w:r w:rsidR="0009127C">
          <w:rPr>
            <w:noProof/>
            <w:webHidden/>
          </w:rPr>
          <w:fldChar w:fldCharType="end"/>
        </w:r>
      </w:hyperlink>
    </w:p>
    <w:p w14:paraId="77C52335" w14:textId="3642C0D2" w:rsidR="0009127C" w:rsidRDefault="00272096">
      <w:pPr>
        <w:pStyle w:val="TOC1"/>
        <w:rPr>
          <w:rFonts w:asciiTheme="minorHAnsi" w:eastAsiaTheme="minorEastAsia" w:hAnsiTheme="minorHAnsi" w:cstheme="minorBidi"/>
          <w:noProof/>
          <w:sz w:val="22"/>
          <w:szCs w:val="22"/>
        </w:rPr>
      </w:pPr>
      <w:hyperlink w:anchor="_Toc8367459" w:history="1">
        <w:r w:rsidR="0009127C" w:rsidRPr="006D36A2">
          <w:rPr>
            <w:rStyle w:val="Hyperlink"/>
            <w:noProof/>
          </w:rPr>
          <w:t>Appendix J. (Informative) Examples</w:t>
        </w:r>
        <w:r w:rsidR="0009127C">
          <w:rPr>
            <w:noProof/>
            <w:webHidden/>
          </w:rPr>
          <w:tab/>
        </w:r>
        <w:r w:rsidR="0009127C">
          <w:rPr>
            <w:noProof/>
            <w:webHidden/>
          </w:rPr>
          <w:fldChar w:fldCharType="begin"/>
        </w:r>
        <w:r w:rsidR="0009127C">
          <w:rPr>
            <w:noProof/>
            <w:webHidden/>
          </w:rPr>
          <w:instrText xml:space="preserve"> PAGEREF _Toc8367459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60E4957F" w14:textId="17F208E9"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60" w:history="1">
        <w:r w:rsidR="0009127C" w:rsidRPr="006D36A2">
          <w:rPr>
            <w:rStyle w:val="Hyperlink"/>
            <w:noProof/>
          </w:rPr>
          <w:t>J.1 Minimal valid SARIF log file</w:t>
        </w:r>
        <w:r w:rsidR="0009127C">
          <w:rPr>
            <w:noProof/>
            <w:webHidden/>
          </w:rPr>
          <w:tab/>
        </w:r>
        <w:r w:rsidR="0009127C">
          <w:rPr>
            <w:noProof/>
            <w:webHidden/>
          </w:rPr>
          <w:fldChar w:fldCharType="begin"/>
        </w:r>
        <w:r w:rsidR="0009127C">
          <w:rPr>
            <w:noProof/>
            <w:webHidden/>
          </w:rPr>
          <w:instrText xml:space="preserve"> PAGEREF _Toc8367460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3C48230C" w14:textId="4E7B2168"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61" w:history="1">
        <w:r w:rsidR="0009127C" w:rsidRPr="006D36A2">
          <w:rPr>
            <w:rStyle w:val="Hyperlink"/>
            <w:noProof/>
          </w:rPr>
          <w:t>J.2 Minimal recommended SARIF log file with source information</w:t>
        </w:r>
        <w:r w:rsidR="0009127C">
          <w:rPr>
            <w:noProof/>
            <w:webHidden/>
          </w:rPr>
          <w:tab/>
        </w:r>
        <w:r w:rsidR="0009127C">
          <w:rPr>
            <w:noProof/>
            <w:webHidden/>
          </w:rPr>
          <w:fldChar w:fldCharType="begin"/>
        </w:r>
        <w:r w:rsidR="0009127C">
          <w:rPr>
            <w:noProof/>
            <w:webHidden/>
          </w:rPr>
          <w:instrText xml:space="preserve"> PAGEREF _Toc8367461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hyperlink>
    </w:p>
    <w:p w14:paraId="36754B24" w14:textId="4EF802B1"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62" w:history="1">
        <w:r w:rsidR="0009127C" w:rsidRPr="006D36A2">
          <w:rPr>
            <w:rStyle w:val="Hyperlink"/>
            <w:noProof/>
          </w:rPr>
          <w:t>J.3 Minimal recommended SARIF log file without source information</w:t>
        </w:r>
        <w:r w:rsidR="0009127C">
          <w:rPr>
            <w:noProof/>
            <w:webHidden/>
          </w:rPr>
          <w:tab/>
        </w:r>
        <w:r w:rsidR="0009127C">
          <w:rPr>
            <w:noProof/>
            <w:webHidden/>
          </w:rPr>
          <w:fldChar w:fldCharType="begin"/>
        </w:r>
        <w:r w:rsidR="0009127C">
          <w:rPr>
            <w:noProof/>
            <w:webHidden/>
          </w:rPr>
          <w:instrText xml:space="preserve"> PAGEREF _Toc8367462 \h </w:instrText>
        </w:r>
        <w:r w:rsidR="0009127C">
          <w:rPr>
            <w:noProof/>
            <w:webHidden/>
          </w:rPr>
        </w:r>
        <w:r w:rsidR="0009127C">
          <w:rPr>
            <w:noProof/>
            <w:webHidden/>
          </w:rPr>
          <w:fldChar w:fldCharType="separate"/>
        </w:r>
        <w:r w:rsidR="0009127C">
          <w:rPr>
            <w:noProof/>
            <w:webHidden/>
          </w:rPr>
          <w:t>209</w:t>
        </w:r>
        <w:r w:rsidR="0009127C">
          <w:rPr>
            <w:noProof/>
            <w:webHidden/>
          </w:rPr>
          <w:fldChar w:fldCharType="end"/>
        </w:r>
      </w:hyperlink>
    </w:p>
    <w:p w14:paraId="4CD07E5E" w14:textId="2C8A161F" w:rsidR="0009127C" w:rsidRDefault="00272096">
      <w:pPr>
        <w:pStyle w:val="TOC2"/>
        <w:tabs>
          <w:tab w:val="right" w:leader="dot" w:pos="9350"/>
        </w:tabs>
        <w:rPr>
          <w:rFonts w:asciiTheme="minorHAnsi" w:eastAsiaTheme="minorEastAsia" w:hAnsiTheme="minorHAnsi" w:cstheme="minorBidi"/>
          <w:noProof/>
          <w:sz w:val="22"/>
          <w:szCs w:val="22"/>
        </w:rPr>
      </w:pPr>
      <w:hyperlink w:anchor="_Toc8367463" w:history="1">
        <w:r w:rsidR="0009127C" w:rsidRPr="006D36A2">
          <w:rPr>
            <w:rStyle w:val="Hyperlink"/>
            <w:noProof/>
          </w:rPr>
          <w:t>J.4 Comprehensive SARIF file</w:t>
        </w:r>
        <w:r w:rsidR="0009127C">
          <w:rPr>
            <w:noProof/>
            <w:webHidden/>
          </w:rPr>
          <w:tab/>
        </w:r>
        <w:r w:rsidR="0009127C">
          <w:rPr>
            <w:noProof/>
            <w:webHidden/>
          </w:rPr>
          <w:fldChar w:fldCharType="begin"/>
        </w:r>
        <w:r w:rsidR="0009127C">
          <w:rPr>
            <w:noProof/>
            <w:webHidden/>
          </w:rPr>
          <w:instrText xml:space="preserve"> PAGEREF _Toc8367463 \h </w:instrText>
        </w:r>
        <w:r w:rsidR="0009127C">
          <w:rPr>
            <w:noProof/>
            <w:webHidden/>
          </w:rPr>
        </w:r>
        <w:r w:rsidR="0009127C">
          <w:rPr>
            <w:noProof/>
            <w:webHidden/>
          </w:rPr>
          <w:fldChar w:fldCharType="separate"/>
        </w:r>
        <w:r w:rsidR="0009127C">
          <w:rPr>
            <w:noProof/>
            <w:webHidden/>
          </w:rPr>
          <w:t>210</w:t>
        </w:r>
        <w:r w:rsidR="0009127C">
          <w:rPr>
            <w:noProof/>
            <w:webHidden/>
          </w:rPr>
          <w:fldChar w:fldCharType="end"/>
        </w:r>
      </w:hyperlink>
    </w:p>
    <w:p w14:paraId="758CB144" w14:textId="0B88FF5B" w:rsidR="0009127C" w:rsidRDefault="00272096">
      <w:pPr>
        <w:pStyle w:val="TOC1"/>
        <w:rPr>
          <w:rFonts w:asciiTheme="minorHAnsi" w:eastAsiaTheme="minorEastAsia" w:hAnsiTheme="minorHAnsi" w:cstheme="minorBidi"/>
          <w:noProof/>
          <w:sz w:val="22"/>
          <w:szCs w:val="22"/>
        </w:rPr>
      </w:pPr>
      <w:hyperlink w:anchor="_Toc8367464" w:history="1">
        <w:r w:rsidR="0009127C" w:rsidRPr="006D36A2">
          <w:rPr>
            <w:rStyle w:val="Hyperlink"/>
            <w:noProof/>
          </w:rPr>
          <w:t>Appendix K. (Informative) Revision History</w:t>
        </w:r>
        <w:r w:rsidR="0009127C">
          <w:rPr>
            <w:noProof/>
            <w:webHidden/>
          </w:rPr>
          <w:tab/>
        </w:r>
        <w:r w:rsidR="0009127C">
          <w:rPr>
            <w:noProof/>
            <w:webHidden/>
          </w:rPr>
          <w:fldChar w:fldCharType="begin"/>
        </w:r>
        <w:r w:rsidR="0009127C">
          <w:rPr>
            <w:noProof/>
            <w:webHidden/>
          </w:rPr>
          <w:instrText xml:space="preserve"> PAGEREF _Toc8367464 \h </w:instrText>
        </w:r>
        <w:r w:rsidR="0009127C">
          <w:rPr>
            <w:noProof/>
            <w:webHidden/>
          </w:rPr>
        </w:r>
        <w:r w:rsidR="0009127C">
          <w:rPr>
            <w:noProof/>
            <w:webHidden/>
          </w:rPr>
          <w:fldChar w:fldCharType="separate"/>
        </w:r>
        <w:r w:rsidR="0009127C">
          <w:rPr>
            <w:noProof/>
            <w:webHidden/>
          </w:rPr>
          <w:t>221</w:t>
        </w:r>
        <w:r w:rsidR="0009127C">
          <w:rPr>
            <w:noProof/>
            <w:webHidden/>
          </w:rPr>
          <w:fldChar w:fldCharType="end"/>
        </w:r>
      </w:hyperlink>
    </w:p>
    <w:p w14:paraId="300EBE96" w14:textId="36944EE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13" w:name="_Toc287332006"/>
    </w:p>
    <w:p w14:paraId="12382379" w14:textId="77777777" w:rsidR="00C71349" w:rsidRPr="00C52EFC" w:rsidRDefault="00177DED" w:rsidP="0076113A">
      <w:pPr>
        <w:pStyle w:val="Heading1"/>
      </w:pPr>
      <w:bookmarkStart w:id="14" w:name="_Toc8366919"/>
      <w:r>
        <w:lastRenderedPageBreak/>
        <w:t>Introduction</w:t>
      </w:r>
      <w:bookmarkEnd w:id="0"/>
      <w:bookmarkEnd w:id="13"/>
      <w:bookmarkEnd w:id="1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15" w:name="_Toc8366920"/>
      <w:bookmarkStart w:id="16" w:name="_Toc85472893"/>
      <w:bookmarkStart w:id="17" w:name="_Toc287332007"/>
      <w:r>
        <w:t>IPR Policy</w:t>
      </w:r>
      <w:bookmarkEnd w:id="15"/>
    </w:p>
    <w:p w14:paraId="46AF25ED" w14:textId="44DB62D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F6B7A1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8" w:name="_Toc8366921"/>
      <w:r>
        <w:t>Terminology</w:t>
      </w:r>
      <w:bookmarkEnd w:id="16"/>
      <w:bookmarkEnd w:id="17"/>
      <w:bookmarkEnd w:id="18"/>
    </w:p>
    <w:p w14:paraId="332C78E7" w14:textId="60D6507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9" w:name="def_analysis_target"/>
      <w:r>
        <w:t>analysis target</w:t>
      </w:r>
      <w:bookmarkEnd w:id="19"/>
    </w:p>
    <w:p w14:paraId="38F3CE24" w14:textId="15280F43" w:rsidR="00B05C99" w:rsidRDefault="00272096"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20" w:name="def_artifact"/>
      <w:bookmarkEnd w:id="2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21" w:name="def_baseline"/>
      <w:r>
        <w:t>baseline</w:t>
      </w:r>
      <w:bookmarkEnd w:id="21"/>
    </w:p>
    <w:p w14:paraId="6EE62249" w14:textId="58B8D1B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A5A950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2" w:name="def_baseline_run"/>
      <w:bookmarkStart w:id="23" w:name="_Hlk514318092"/>
      <w:r>
        <w:t>baseline run</w:t>
      </w:r>
      <w:bookmarkEnd w:id="22"/>
    </w:p>
    <w:p w14:paraId="16ED2498" w14:textId="33147413" w:rsidR="008119BF" w:rsidRPr="008119BF" w:rsidRDefault="0027209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24" w:name="def_binary_file"/>
      <w:bookmarkEnd w:id="23"/>
      <w:r>
        <w:t xml:space="preserve">binary </w:t>
      </w:r>
      <w:bookmarkEnd w:id="24"/>
      <w:r w:rsidR="00127F3B">
        <w:t>artifact</w:t>
      </w:r>
    </w:p>
    <w:p w14:paraId="0D5EBE60" w14:textId="32B5CC41" w:rsidR="0044419A" w:rsidRDefault="00272096"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564855D" w:rsidR="0044419A" w:rsidRDefault="0027209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5" w:name="def_camelCase_name"/>
      <w:r>
        <w:t>camelCase name</w:t>
      </w:r>
    </w:p>
    <w:bookmarkEnd w:id="2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6F94A2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26" w:name="def_column"/>
      <w:r>
        <w:t>column</w:t>
      </w:r>
      <w:bookmarkEnd w:id="26"/>
      <w:r w:rsidR="00E126E6">
        <w:t xml:space="preserve"> (number)</w:t>
      </w:r>
    </w:p>
    <w:p w14:paraId="06998AFE" w14:textId="749EB41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27" w:name="def_configuration_file"/>
      <w:bookmarkEnd w:id="27"/>
      <w:r>
        <w:t>configuration file</w:t>
      </w:r>
    </w:p>
    <w:p w14:paraId="036BEBE8" w14:textId="4ED345C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28" w:name="def_converter"/>
      <w:bookmarkEnd w:id="28"/>
      <w:r w:rsidRPr="002644D0">
        <w:t>converter</w:t>
      </w:r>
    </w:p>
    <w:p w14:paraId="40553671" w14:textId="460CD80B" w:rsidR="0008529C" w:rsidRDefault="00272096"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9" w:name="def_custom_taxonomy"/>
      <w:bookmarkEnd w:id="29"/>
      <w:r>
        <w:t>custom taxonomy</w:t>
      </w:r>
    </w:p>
    <w:p w14:paraId="17824909" w14:textId="388E0D4A" w:rsidR="00815B8E" w:rsidRPr="00B53EA7" w:rsidRDefault="00272096"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30" w:name="def_direct_producer"/>
      <w:r>
        <w:t>direct producer</w:t>
      </w:r>
      <w:bookmarkEnd w:id="30"/>
    </w:p>
    <w:p w14:paraId="0955FC92" w14:textId="76D61B54" w:rsidR="00376AE7" w:rsidRDefault="00272096"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31" w:name="def_driver"/>
      <w:bookmarkEnd w:id="31"/>
      <w:r>
        <w:t>driver</w:t>
      </w:r>
    </w:p>
    <w:p w14:paraId="69022F57" w14:textId="37898A9A" w:rsidR="005A4921" w:rsidRPr="00FA7D11" w:rsidRDefault="00272096"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359AA8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32" w:name="def_engineering_system"/>
      <w:r>
        <w:t>engineering system</w:t>
      </w:r>
      <w:bookmarkEnd w:id="32"/>
    </w:p>
    <w:p w14:paraId="5762D674" w14:textId="61EEBCA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EC734F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3" w:name="def_end_user"/>
      <w:r>
        <w:t>(end) user</w:t>
      </w:r>
      <w:bookmarkEnd w:id="33"/>
    </w:p>
    <w:p w14:paraId="2B9FF6D7" w14:textId="09168C3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34" w:name="def_extension"/>
      <w:bookmarkEnd w:id="34"/>
      <w:r>
        <w:t>extension</w:t>
      </w:r>
    </w:p>
    <w:p w14:paraId="371F756C" w14:textId="77B89E27" w:rsidR="008B0BAE" w:rsidRPr="00FA7D11" w:rsidRDefault="00272096"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35" w:name="def_external_property_file"/>
      <w:r>
        <w:t>external property file</w:t>
      </w:r>
      <w:bookmarkEnd w:id="35"/>
    </w:p>
    <w:p w14:paraId="5932A836" w14:textId="00983D7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B7B15CF"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36" w:name="def_externalized_property"/>
      <w:bookmarkEnd w:id="36"/>
      <w:r>
        <w:t>externalized property</w:t>
      </w:r>
    </w:p>
    <w:p w14:paraId="1B0F891B" w14:textId="6C0091A5"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3E1BE8E" w:rsidR="0044419A" w:rsidRDefault="0027209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0B64329" w:rsidR="0044419A" w:rsidRDefault="0027209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37" w:name="def_fully_qualified_logical_name"/>
      <w:r>
        <w:t>formatted message</w:t>
      </w:r>
    </w:p>
    <w:p w14:paraId="6E3C8741" w14:textId="2B3B6193" w:rsidR="008563DD" w:rsidRDefault="00272096"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7"/>
    </w:p>
    <w:p w14:paraId="2BC69F36" w14:textId="201B0A8A"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870043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8" w:name="def_hierarchical_string"/>
      <w:r>
        <w:t>hierarchical string</w:t>
      </w:r>
      <w:bookmarkEnd w:id="3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9" w:name="def_line"/>
      <w:r>
        <w:t>line</w:t>
      </w:r>
      <w:bookmarkEnd w:id="39"/>
    </w:p>
    <w:p w14:paraId="1C2EBEBC" w14:textId="1808DD7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40" w:name="def_line_number"/>
      <w:bookmarkEnd w:id="40"/>
      <w:r>
        <w:t>line (number)</w:t>
      </w:r>
    </w:p>
    <w:p w14:paraId="45341202" w14:textId="17592AF6" w:rsidR="00E126E6" w:rsidRDefault="00E126E6" w:rsidP="00E126E6">
      <w:pPr>
        <w:pStyle w:val="Definition"/>
      </w:pPr>
      <w:r>
        <w:t>1-based index of a line within a file</w:t>
      </w:r>
    </w:p>
    <w:p w14:paraId="52D1D2FE" w14:textId="2725AF45"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41" w:name="def_localizable"/>
      <w:bookmarkEnd w:id="4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42" w:name="def_log_file"/>
      <w:r>
        <w:t>log file</w:t>
      </w:r>
      <w:bookmarkEnd w:id="42"/>
    </w:p>
    <w:p w14:paraId="7A312E29" w14:textId="02EFF3A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3" w:name="def_log_file_viewer"/>
      <w:r>
        <w:t>(log file) viewer</w:t>
      </w:r>
      <w:bookmarkEnd w:id="43"/>
    </w:p>
    <w:p w14:paraId="16E84D5B" w14:textId="13EF4D0B" w:rsidR="0044419A" w:rsidRDefault="0027209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44" w:name="def_logical_location"/>
      <w:r>
        <w:t>logical location</w:t>
      </w:r>
      <w:bookmarkEnd w:id="44"/>
    </w:p>
    <w:p w14:paraId="4BBB3B8A" w14:textId="5E6B6B7F"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5" w:name="def_logical_name"/>
      <w:r>
        <w:t>logical name</w:t>
      </w:r>
      <w:bookmarkEnd w:id="45"/>
    </w:p>
    <w:p w14:paraId="61CE7EB5" w14:textId="7920CA5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A0003A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6" w:name="def_message_string"/>
      <w:r>
        <w:t>message</w:t>
      </w:r>
      <w:r w:rsidR="00366BA7">
        <w:t xml:space="preserve"> string</w:t>
      </w:r>
      <w:bookmarkEnd w:id="4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7" w:name="def_nested_artifact"/>
      <w:bookmarkEnd w:id="47"/>
      <w:r>
        <w:t xml:space="preserve">nested </w:t>
      </w:r>
      <w:r w:rsidR="00796853">
        <w:t>artifact</w:t>
      </w:r>
    </w:p>
    <w:p w14:paraId="38861355" w14:textId="6D9A4FE0" w:rsidR="00646038" w:rsidRDefault="00272096"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3F73597" w:rsidR="0044419A" w:rsidRDefault="0027209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8" w:name="def_newline_sequence"/>
      <w:r>
        <w:t>newline sequence</w:t>
      </w:r>
      <w:bookmarkEnd w:id="4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9" w:name="def_notification"/>
      <w:bookmarkEnd w:id="49"/>
      <w:r>
        <w:t>notification</w:t>
      </w:r>
    </w:p>
    <w:p w14:paraId="58EC9C94" w14:textId="3806CED1" w:rsidR="00E10ADE" w:rsidRDefault="00272096"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50" w:name="_Hlk6748661"/>
      <w:r>
        <w:t>neither human-reable nor machine-parseable into constituent parts</w:t>
      </w:r>
    </w:p>
    <w:bookmarkEnd w:id="50"/>
    <w:p w14:paraId="007988FE" w14:textId="360BBAA2" w:rsidR="00646038" w:rsidRDefault="00646038" w:rsidP="00646038">
      <w:pPr>
        <w:pStyle w:val="Definitionterm"/>
      </w:pPr>
      <w:r>
        <w:t>parent (</w:t>
      </w:r>
      <w:r w:rsidR="00796853">
        <w:t>artifact</w:t>
      </w:r>
      <w:r>
        <w:t>)</w:t>
      </w:r>
    </w:p>
    <w:p w14:paraId="51892F58" w14:textId="3BEEE5EE" w:rsidR="00646038" w:rsidRDefault="00272096"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7C51EB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382114" w:rsidR="0044419A" w:rsidRDefault="0027209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51" w:name="def_plugin"/>
      <w:bookmarkEnd w:id="51"/>
      <w:r>
        <w:t>plugin</w:t>
      </w:r>
    </w:p>
    <w:p w14:paraId="347D7D39" w14:textId="6896B787" w:rsidR="008B0BAE" w:rsidRDefault="00272096"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E2F67B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52" w:name="def_problem"/>
      <w:r>
        <w:lastRenderedPageBreak/>
        <w:t>problem</w:t>
      </w:r>
      <w:bookmarkEnd w:id="52"/>
    </w:p>
    <w:p w14:paraId="6CDABD9B" w14:textId="3BAB5F9A" w:rsidR="00B05C99" w:rsidRDefault="0027209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53" w:name="def_property"/>
      <w:r>
        <w:t>property</w:t>
      </w:r>
      <w:bookmarkEnd w:id="5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DB76DF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7A3E4D" w:rsidR="00D65090" w:rsidRPr="00D65090" w:rsidRDefault="0027209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4" w:name="def_region"/>
      <w:r>
        <w:t>region</w:t>
      </w:r>
      <w:bookmarkEnd w:id="54"/>
    </w:p>
    <w:p w14:paraId="1059A9E8" w14:textId="75B4E08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55" w:name="def_reporting_item"/>
      <w:bookmarkEnd w:id="55"/>
      <w:r>
        <w:t>reporting item</w:t>
      </w:r>
    </w:p>
    <w:p w14:paraId="128CB173" w14:textId="56DF334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56" w:name="def_reporting_configuration"/>
      <w:bookmarkEnd w:id="56"/>
      <w:r>
        <w:t>reporting configuration</w:t>
      </w:r>
    </w:p>
    <w:p w14:paraId="5DEF0840" w14:textId="61FD6293"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0BB792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57" w:name="def_reporting_metadata"/>
      <w:bookmarkEnd w:id="57"/>
      <w:r>
        <w:t>reporting metadata</w:t>
      </w:r>
    </w:p>
    <w:p w14:paraId="6CE85171" w14:textId="43234ED1"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58" w:name="def_repository"/>
      <w:r>
        <w:t>repository</w:t>
      </w:r>
      <w:bookmarkEnd w:id="5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C93819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9" w:name="def_result"/>
      <w:r>
        <w:t>result</w:t>
      </w:r>
      <w:bookmarkEnd w:id="59"/>
    </w:p>
    <w:p w14:paraId="7C7B90EF" w14:textId="15224FFC" w:rsidR="00B05C99" w:rsidRDefault="00272096"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14F9F1" w:rsidR="00B05C99" w:rsidRDefault="00272096"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60" w:name="def_result_management_system"/>
      <w:r>
        <w:t>result management system</w:t>
      </w:r>
      <w:bookmarkEnd w:id="60"/>
    </w:p>
    <w:p w14:paraId="1864B8E6" w14:textId="6C87B4B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2C4DA2"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7AB1D97"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37FE829" w:rsidR="00811F21" w:rsidRPr="00811F21" w:rsidRDefault="0027209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61" w:name="def_rule"/>
      <w:r>
        <w:t>rule</w:t>
      </w:r>
      <w:bookmarkEnd w:id="61"/>
    </w:p>
    <w:p w14:paraId="40742D5C" w14:textId="1CFA4E9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9B4510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62" w:name="def_rule_configuration"/>
      <w:bookmarkEnd w:id="62"/>
      <w:r>
        <w:t xml:space="preserve">rule </w:t>
      </w:r>
      <w:r w:rsidR="0087229D">
        <w:t>configuration</w:t>
      </w:r>
    </w:p>
    <w:p w14:paraId="632695F5" w14:textId="089607EE" w:rsidR="0087229D" w:rsidRPr="0087229D" w:rsidRDefault="00272096"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63" w:name="def_rule_id"/>
      <w:r>
        <w:t>rule id</w:t>
      </w:r>
      <w:bookmarkEnd w:id="63"/>
    </w:p>
    <w:p w14:paraId="4C9F5179" w14:textId="39B9EBE7" w:rsidR="00B05C99" w:rsidRDefault="0027209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64" w:name="def_rule_metadata"/>
      <w:r>
        <w:t>rule metadata</w:t>
      </w:r>
      <w:bookmarkEnd w:id="64"/>
    </w:p>
    <w:p w14:paraId="4DC3C58A" w14:textId="731A302B" w:rsidR="00B05C99" w:rsidRDefault="00272096"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65" w:name="def_run"/>
      <w:r>
        <w:t>run</w:t>
      </w:r>
      <w:bookmarkEnd w:id="65"/>
    </w:p>
    <w:p w14:paraId="22615526" w14:textId="59558993"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18BA15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6" w:name="def_sarif_consumer"/>
      <w:r>
        <w:t>SARIF consumer</w:t>
      </w:r>
      <w:bookmarkEnd w:id="6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7" w:name="def_sarif_log_file"/>
      <w:r>
        <w:t>SARIF log file</w:t>
      </w:r>
      <w:bookmarkEnd w:id="67"/>
    </w:p>
    <w:p w14:paraId="3BDD8C08" w14:textId="24BA929A" w:rsidR="00366BA7" w:rsidRDefault="0027209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8" w:name="def_post_processor"/>
      <w:r>
        <w:t>SARIF post-processor</w:t>
      </w:r>
      <w:bookmarkEnd w:id="68"/>
    </w:p>
    <w:p w14:paraId="346D0207" w14:textId="4E818DA1" w:rsidR="00753025" w:rsidRPr="00753025" w:rsidRDefault="0027209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9" w:name="def_sarif_producer"/>
      <w:r>
        <w:t>SARIF producer</w:t>
      </w:r>
      <w:bookmarkEnd w:id="6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70" w:name="def_stable_value"/>
      <w:r>
        <w:t>stable value</w:t>
      </w:r>
      <w:bookmarkEnd w:id="7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71" w:name="def_standard_taxonomy"/>
      <w:bookmarkEnd w:id="71"/>
      <w:r>
        <w:t>standard taxonomy</w:t>
      </w:r>
    </w:p>
    <w:p w14:paraId="6117B21C" w14:textId="73E7677B" w:rsidR="00815B8E" w:rsidRPr="00B53EA7" w:rsidRDefault="00272096"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72" w:name="def_static_analysis_tool"/>
      <w:r>
        <w:t>(static analysis) tool</w:t>
      </w:r>
      <w:bookmarkEnd w:id="72"/>
    </w:p>
    <w:p w14:paraId="1D0151E8" w14:textId="0F79DA4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0B70A7D"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73" w:name="def_taxonomic_category"/>
      <w:bookmarkStart w:id="74" w:name="def_taxonomy"/>
      <w:bookmarkEnd w:id="73"/>
      <w:bookmarkEnd w:id="7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75" w:name="def_tag"/>
      <w:r>
        <w:t>tag</w:t>
      </w:r>
      <w:bookmarkEnd w:id="75"/>
    </w:p>
    <w:p w14:paraId="54E71C71" w14:textId="191A488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76" w:name="def_text_file"/>
      <w:r>
        <w:t xml:space="preserve">text </w:t>
      </w:r>
      <w:bookmarkEnd w:id="76"/>
      <w:r w:rsidR="00127F3B">
        <w:t>artifact</w:t>
      </w:r>
    </w:p>
    <w:p w14:paraId="29A46E48" w14:textId="5276AEB0" w:rsidR="0044419A" w:rsidRDefault="00272096"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CFA7AA4" w:rsidR="0044419A" w:rsidRDefault="0027209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77" w:name="def_thread_flow"/>
      <w:r>
        <w:t>thread flow</w:t>
      </w:r>
      <w:bookmarkEnd w:id="7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78" w:name="def_tool_component"/>
      <w:bookmarkEnd w:id="78"/>
      <w:r>
        <w:t>tool component</w:t>
      </w:r>
    </w:p>
    <w:p w14:paraId="3D6E1983" w14:textId="6BCED0BE"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82B0481" w:rsidR="0003129F" w:rsidRDefault="00272096"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558AFE4" w:rsidR="0044419A" w:rsidRDefault="0027209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9" w:name="def_translation"/>
      <w:bookmarkEnd w:id="79"/>
      <w:r>
        <w:t>translation</w:t>
      </w:r>
    </w:p>
    <w:p w14:paraId="6276FB05" w14:textId="5142DCD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80" w:name="def_triage"/>
      <w:r>
        <w:t>triage</w:t>
      </w:r>
      <w:bookmarkEnd w:id="80"/>
    </w:p>
    <w:p w14:paraId="38D08C7E" w14:textId="6987F0C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2D9C8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81" w:name="def_vcs"/>
      <w:r>
        <w:t>VCS</w:t>
      </w:r>
      <w:bookmarkEnd w:id="8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3DB89EA"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846B4CC" w:rsidR="003B7CAD" w:rsidRPr="003B7CAD" w:rsidRDefault="00272096"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82" w:name="_Ref7502892"/>
      <w:bookmarkStart w:id="83" w:name="_Toc12011611"/>
      <w:bookmarkStart w:id="84" w:name="_Toc85472894"/>
      <w:bookmarkStart w:id="85" w:name="_Toc287332008"/>
      <w:bookmarkStart w:id="86" w:name="_Toc8366922"/>
      <w:r>
        <w:t>Normative</w:t>
      </w:r>
      <w:bookmarkEnd w:id="82"/>
      <w:bookmarkEnd w:id="83"/>
      <w:r>
        <w:t xml:space="preserve"> References</w:t>
      </w:r>
      <w:bookmarkEnd w:id="84"/>
      <w:bookmarkEnd w:id="85"/>
      <w:bookmarkEnd w:id="86"/>
    </w:p>
    <w:p w14:paraId="1CA20F39" w14:textId="3EB9E8F7" w:rsidR="00130B0A" w:rsidRDefault="00130B0A" w:rsidP="00130B0A">
      <w:pPr>
        <w:pStyle w:val="Ref"/>
        <w:rPr>
          <w:rStyle w:val="Refterm"/>
          <w:b w:val="0"/>
        </w:rPr>
      </w:pPr>
      <w:r w:rsidRPr="00EE7D13">
        <w:rPr>
          <w:rStyle w:val="Refterm"/>
        </w:rPr>
        <w:t>[</w:t>
      </w:r>
      <w:bookmarkStart w:id="87" w:name="BCP14"/>
      <w:r>
        <w:rPr>
          <w:rStyle w:val="Refterm"/>
        </w:rPr>
        <w:t>BCP14</w:t>
      </w:r>
      <w:bookmarkEnd w:id="8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B92A0F9" w:rsidR="005B76B8" w:rsidRDefault="005B76B8" w:rsidP="005B76B8">
      <w:pPr>
        <w:pStyle w:val="Ref"/>
        <w:rPr>
          <w:rStyle w:val="Refterm"/>
          <w:b w:val="0"/>
        </w:rPr>
      </w:pPr>
      <w:r w:rsidRPr="00EE7D13">
        <w:rPr>
          <w:rStyle w:val="Refterm"/>
        </w:rPr>
        <w:t>[</w:t>
      </w:r>
      <w:bookmarkStart w:id="88" w:name="GFM"/>
      <w:r>
        <w:rPr>
          <w:rStyle w:val="Refterm"/>
        </w:rPr>
        <w:t>GFM</w:t>
      </w:r>
      <w:bookmarkEnd w:id="8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3362009" w:rsidR="00A95453" w:rsidRDefault="00A95453" w:rsidP="005B76B8">
      <w:pPr>
        <w:pStyle w:val="Ref"/>
        <w:rPr>
          <w:rStyle w:val="Refterm"/>
          <w:b w:val="0"/>
        </w:rPr>
      </w:pPr>
      <w:r w:rsidRPr="00EE7D13">
        <w:rPr>
          <w:rStyle w:val="Refterm"/>
        </w:rPr>
        <w:t>[</w:t>
      </w:r>
      <w:bookmarkStart w:id="89" w:name="IANA_ENC"/>
      <w:r>
        <w:rPr>
          <w:rStyle w:val="Refterm"/>
        </w:rPr>
        <w:t>IANA-ENC</w:t>
      </w:r>
      <w:bookmarkEnd w:id="8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E77E039" w:rsidR="00EE0846" w:rsidRDefault="00EE0846" w:rsidP="00EE0846">
      <w:pPr>
        <w:pStyle w:val="Ref"/>
        <w:rPr>
          <w:rStyle w:val="Refterm"/>
          <w:b w:val="0"/>
        </w:rPr>
      </w:pPr>
      <w:r w:rsidRPr="00EE7D13">
        <w:rPr>
          <w:rStyle w:val="Refterm"/>
        </w:rPr>
        <w:t>[</w:t>
      </w:r>
      <w:bookmarkStart w:id="90" w:name="IANA_HASH"/>
      <w:r>
        <w:rPr>
          <w:rStyle w:val="Refterm"/>
        </w:rPr>
        <w:t>IANA-HASH</w:t>
      </w:r>
      <w:bookmarkEnd w:id="9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47E1B436" w:rsidR="005F1243" w:rsidRDefault="005F1243" w:rsidP="005F1243">
      <w:pPr>
        <w:pStyle w:val="Ref"/>
        <w:rPr>
          <w:rStyle w:val="Refterm"/>
          <w:b w:val="0"/>
        </w:rPr>
      </w:pPr>
      <w:r w:rsidRPr="00EE7D13">
        <w:rPr>
          <w:rStyle w:val="Refterm"/>
        </w:rPr>
        <w:lastRenderedPageBreak/>
        <w:t>[</w:t>
      </w:r>
      <w:bookmarkStart w:id="91" w:name="ISO3166"/>
      <w:r>
        <w:rPr>
          <w:rStyle w:val="Refterm"/>
        </w:rPr>
        <w:t>ISO3166</w:t>
      </w:r>
      <w:r w:rsidR="00EA2056">
        <w:rPr>
          <w:rStyle w:val="Refterm"/>
        </w:rPr>
        <w:t>-1:2013</w:t>
      </w:r>
      <w:bookmarkEnd w:id="91"/>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38CB5CBA" w:rsidR="005F1243" w:rsidRDefault="005F1243" w:rsidP="005F1243">
      <w:pPr>
        <w:pStyle w:val="Ref"/>
        <w:rPr>
          <w:rStyle w:val="Refterm"/>
          <w:b w:val="0"/>
        </w:rPr>
      </w:pPr>
      <w:r w:rsidRPr="00EE7D13">
        <w:rPr>
          <w:rStyle w:val="Refterm"/>
        </w:rPr>
        <w:t>[</w:t>
      </w:r>
      <w:bookmarkStart w:id="92" w:name="ISO639"/>
      <w:r>
        <w:rPr>
          <w:rStyle w:val="Refterm"/>
        </w:rPr>
        <w:t>ISO639-1:2002</w:t>
      </w:r>
      <w:bookmarkEnd w:id="92"/>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6CB10EA1" w:rsidR="00AB66A4" w:rsidRDefault="00AB66A4" w:rsidP="005F1243">
      <w:pPr>
        <w:pStyle w:val="Ref"/>
      </w:pPr>
      <w:r w:rsidRPr="00EE7D13">
        <w:rPr>
          <w:rStyle w:val="Refterm"/>
        </w:rPr>
        <w:t>[</w:t>
      </w:r>
      <w:bookmarkStart w:id="93" w:name="ISO86012004"/>
      <w:r w:rsidRPr="00EE7D13">
        <w:rPr>
          <w:rStyle w:val="Refterm"/>
        </w:rPr>
        <w:t>ISO8601:2004</w:t>
      </w:r>
      <w:bookmarkEnd w:id="93"/>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F8B2621" w:rsidR="004F385B" w:rsidRDefault="004F385B" w:rsidP="004F385B">
      <w:pPr>
        <w:pStyle w:val="Ref"/>
      </w:pPr>
      <w:r w:rsidRPr="00EE7D13">
        <w:rPr>
          <w:rStyle w:val="Refterm"/>
        </w:rPr>
        <w:t>[</w:t>
      </w:r>
      <w:bookmarkStart w:id="94" w:name="ISO14977"/>
      <w:r w:rsidRPr="00EE7D13">
        <w:rPr>
          <w:rStyle w:val="Refterm"/>
        </w:rPr>
        <w:t>ISO</w:t>
      </w:r>
      <w:r>
        <w:rPr>
          <w:rStyle w:val="Refterm"/>
        </w:rPr>
        <w:t>14977</w:t>
      </w:r>
      <w:r w:rsidRPr="00EE7D13">
        <w:rPr>
          <w:rStyle w:val="Refterm"/>
        </w:rPr>
        <w:t>:</w:t>
      </w:r>
      <w:r>
        <w:rPr>
          <w:rStyle w:val="Refterm"/>
        </w:rPr>
        <w:t>1996</w:t>
      </w:r>
      <w:bookmarkEnd w:id="94"/>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842B2B3" w:rsidR="00F85576" w:rsidRDefault="00F85576" w:rsidP="004F385B">
      <w:pPr>
        <w:pStyle w:val="Ref"/>
      </w:pPr>
      <w:r w:rsidRPr="00EE7D13">
        <w:rPr>
          <w:rStyle w:val="Refterm"/>
        </w:rPr>
        <w:t>[</w:t>
      </w:r>
      <w:bookmarkStart w:id="95" w:name="JSCHEMA01"/>
      <w:r w:rsidRPr="00EE7D13">
        <w:rPr>
          <w:rStyle w:val="Refterm"/>
        </w:rPr>
        <w:t>JSCHEMA01</w:t>
      </w:r>
      <w:bookmarkEnd w:id="9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1CE80C1" w:rsidR="00C02DEC" w:rsidRDefault="00C02DEC" w:rsidP="00F85576">
      <w:pPr>
        <w:pStyle w:val="Ref"/>
      </w:pPr>
      <w:r w:rsidRPr="00EE7D13">
        <w:rPr>
          <w:rStyle w:val="Refterm"/>
        </w:rPr>
        <w:t>[</w:t>
      </w:r>
      <w:bookmarkStart w:id="96" w:name="RFC2119"/>
      <w:r w:rsidRPr="00EE7D13">
        <w:rPr>
          <w:rStyle w:val="Refterm"/>
        </w:rPr>
        <w:t>RFC2119</w:t>
      </w:r>
      <w:bookmarkEnd w:id="9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A2E2C2D" w:rsidR="00AB66A4" w:rsidRDefault="00AB66A4" w:rsidP="00AB66A4">
      <w:pPr>
        <w:pStyle w:val="Ref"/>
      </w:pPr>
      <w:r w:rsidRPr="00EE7D13">
        <w:rPr>
          <w:rStyle w:val="Refterm"/>
        </w:rPr>
        <w:t>[</w:t>
      </w:r>
      <w:bookmarkStart w:id="97" w:name="RFC2045"/>
      <w:r w:rsidRPr="00EE7D13">
        <w:rPr>
          <w:rStyle w:val="Refterm"/>
        </w:rPr>
        <w:t>RFC2045</w:t>
      </w:r>
      <w:bookmarkEnd w:id="9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38619FCD" w:rsidR="00C56762" w:rsidRPr="0052312C" w:rsidRDefault="00C56762" w:rsidP="00C56762">
      <w:pPr>
        <w:pStyle w:val="Ref"/>
      </w:pPr>
      <w:r>
        <w:rPr>
          <w:rStyle w:val="Refterm"/>
        </w:rPr>
        <w:t>[</w:t>
      </w:r>
      <w:bookmarkStart w:id="98" w:name="RFC3629"/>
      <w:r>
        <w:rPr>
          <w:rStyle w:val="Refterm"/>
        </w:rPr>
        <w:t>RFC3629</w:t>
      </w:r>
      <w:bookmarkEnd w:id="98"/>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43C5311" w:rsidR="0092395F" w:rsidRDefault="00AB66A4" w:rsidP="00C56762">
      <w:pPr>
        <w:pStyle w:val="Ref"/>
      </w:pPr>
      <w:r w:rsidRPr="00EE7D13">
        <w:rPr>
          <w:rStyle w:val="Refterm"/>
        </w:rPr>
        <w:t>[</w:t>
      </w:r>
      <w:bookmarkStart w:id="99" w:name="RFC3986"/>
      <w:r w:rsidRPr="00EE7D13">
        <w:rPr>
          <w:rStyle w:val="Refterm"/>
        </w:rPr>
        <w:t>RFC3986</w:t>
      </w:r>
      <w:bookmarkEnd w:id="9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694B739D" w:rsidR="00A146BE" w:rsidRDefault="00A146BE" w:rsidP="00A146BE">
      <w:pPr>
        <w:pStyle w:val="Ref"/>
      </w:pPr>
      <w:r w:rsidRPr="00EE7D13">
        <w:rPr>
          <w:rStyle w:val="Refterm"/>
        </w:rPr>
        <w:t>[</w:t>
      </w:r>
      <w:bookmarkStart w:id="100" w:name="RFC3987"/>
      <w:r w:rsidRPr="00EE7D13">
        <w:rPr>
          <w:rStyle w:val="Refterm"/>
        </w:rPr>
        <w:t>RFC398</w:t>
      </w:r>
      <w:r>
        <w:rPr>
          <w:rStyle w:val="Refterm"/>
        </w:rPr>
        <w:t>7</w:t>
      </w:r>
      <w:bookmarkEnd w:id="100"/>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0E9F2FF8" w:rsidR="00435405" w:rsidRDefault="00435405" w:rsidP="00A146BE">
      <w:pPr>
        <w:pStyle w:val="Ref"/>
      </w:pPr>
      <w:r>
        <w:rPr>
          <w:rStyle w:val="Refterm"/>
        </w:rPr>
        <w:t>[</w:t>
      </w:r>
      <w:bookmarkStart w:id="101" w:name="RFC4122"/>
      <w:r>
        <w:rPr>
          <w:rStyle w:val="Refterm"/>
        </w:rPr>
        <w:t>RFC4122</w:t>
      </w:r>
      <w:bookmarkEnd w:id="10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C000015" w:rsidR="00C56762" w:rsidRDefault="00C56762" w:rsidP="00C56762">
      <w:pPr>
        <w:pStyle w:val="Ref"/>
      </w:pPr>
      <w:r>
        <w:rPr>
          <w:rStyle w:val="Refterm"/>
        </w:rPr>
        <w:t>[</w:t>
      </w:r>
      <w:bookmarkStart w:id="102" w:name="RFC5646"/>
      <w:r>
        <w:rPr>
          <w:rStyle w:val="Refterm"/>
        </w:rPr>
        <w:t>RFC5646</w:t>
      </w:r>
      <w:bookmarkEnd w:id="10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770FE7F0" w:rsidR="001E773C" w:rsidRDefault="001E773C" w:rsidP="001E773C">
      <w:pPr>
        <w:pStyle w:val="Ref"/>
      </w:pPr>
      <w:bookmarkStart w:id="103" w:name="RFC6901"/>
      <w:r>
        <w:rPr>
          <w:rStyle w:val="Refterm"/>
        </w:rPr>
        <w:t>[RFC6901]</w:t>
      </w:r>
      <w:bookmarkEnd w:id="103"/>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3841D8E0" w:rsidR="005B62C0" w:rsidRDefault="005B62C0" w:rsidP="00130B0A">
      <w:pPr>
        <w:pStyle w:val="Ref"/>
        <w:rPr>
          <w:rStyle w:val="Refterm"/>
          <w:bCs w:val="0"/>
        </w:rPr>
      </w:pPr>
      <w:r>
        <w:rPr>
          <w:rStyle w:val="Refterm"/>
        </w:rPr>
        <w:t>[</w:t>
      </w:r>
      <w:bookmarkStart w:id="104" w:name="RFC7230"/>
      <w:r>
        <w:rPr>
          <w:rStyle w:val="Refterm"/>
        </w:rPr>
        <w:t>RFC7230</w:t>
      </w:r>
      <w:bookmarkEnd w:id="104"/>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5129D86C" w:rsidR="00130B0A" w:rsidRDefault="00130B0A" w:rsidP="00130B0A">
      <w:pPr>
        <w:pStyle w:val="Ref"/>
      </w:pPr>
      <w:r>
        <w:rPr>
          <w:rStyle w:val="Refterm"/>
          <w:bCs w:val="0"/>
        </w:rPr>
        <w:t>[</w:t>
      </w:r>
      <w:bookmarkStart w:id="105" w:name="RFC8174"/>
      <w:r>
        <w:rPr>
          <w:rStyle w:val="Refterm"/>
          <w:bCs w:val="0"/>
        </w:rPr>
        <w:t>RFC8174</w:t>
      </w:r>
      <w:bookmarkEnd w:id="10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4D609946" w:rsidR="00111248" w:rsidRDefault="00111248" w:rsidP="00111248">
      <w:pPr>
        <w:pStyle w:val="Ref"/>
      </w:pPr>
      <w:r>
        <w:rPr>
          <w:rStyle w:val="Refterm"/>
          <w:bCs w:val="0"/>
        </w:rPr>
        <w:t>[</w:t>
      </w:r>
      <w:bookmarkStart w:id="106" w:name="RFC8089"/>
      <w:r>
        <w:rPr>
          <w:rStyle w:val="Refterm"/>
          <w:bCs w:val="0"/>
        </w:rPr>
        <w:t>RFC8089</w:t>
      </w:r>
      <w:bookmarkEnd w:id="106"/>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0DE4FDCE" w:rsidR="00034C6A" w:rsidRDefault="00034C6A" w:rsidP="00111248">
      <w:pPr>
        <w:pStyle w:val="Ref"/>
      </w:pPr>
      <w:r>
        <w:rPr>
          <w:rStyle w:val="Refterm"/>
          <w:bCs w:val="0"/>
        </w:rPr>
        <w:t>[</w:t>
      </w:r>
      <w:bookmarkStart w:id="107" w:name="RFC8259"/>
      <w:r>
        <w:rPr>
          <w:rStyle w:val="Refterm"/>
          <w:bCs w:val="0"/>
        </w:rPr>
        <w:t>RFC8259</w:t>
      </w:r>
      <w:bookmarkEnd w:id="10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4E9867A" w:rsidR="00F85576" w:rsidRPr="00F85576" w:rsidRDefault="00F85576" w:rsidP="00034C6A">
      <w:pPr>
        <w:pStyle w:val="Ref"/>
        <w:rPr>
          <w:rStyle w:val="Refterm"/>
          <w:b w:val="0"/>
        </w:rPr>
      </w:pPr>
      <w:r>
        <w:rPr>
          <w:rStyle w:val="Refterm"/>
        </w:rPr>
        <w:t>[</w:t>
      </w:r>
      <w:bookmarkStart w:id="108" w:name="SEMVER"/>
      <w:r>
        <w:rPr>
          <w:rStyle w:val="Refterm"/>
        </w:rPr>
        <w:t>SEMVER</w:t>
      </w:r>
      <w:bookmarkEnd w:id="10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DD8CA77" w:rsidR="0092395F" w:rsidRDefault="00DE0F9F" w:rsidP="00F85576">
      <w:pPr>
        <w:pStyle w:val="Ref"/>
      </w:pPr>
      <w:r>
        <w:rPr>
          <w:rStyle w:val="Refterm"/>
        </w:rPr>
        <w:t>[</w:t>
      </w:r>
      <w:bookmarkStart w:id="109" w:name="UNICODE12"/>
      <w:r>
        <w:rPr>
          <w:rStyle w:val="Refterm"/>
        </w:rPr>
        <w:t>UNICODE1</w:t>
      </w:r>
      <w:r w:rsidR="00BF430E">
        <w:rPr>
          <w:rStyle w:val="Refterm"/>
        </w:rPr>
        <w:t>2</w:t>
      </w:r>
      <w:bookmarkEnd w:id="109"/>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10" w:name="_Toc85472895"/>
      <w:bookmarkStart w:id="111" w:name="_Toc287332009"/>
      <w:bookmarkStart w:id="112" w:name="_Toc8366923"/>
      <w:r>
        <w:t>Non-Normative References</w:t>
      </w:r>
      <w:bookmarkEnd w:id="110"/>
      <w:bookmarkEnd w:id="111"/>
      <w:bookmarkEnd w:id="112"/>
    </w:p>
    <w:p w14:paraId="1067680D" w14:textId="70DC1064" w:rsidR="00D422AB" w:rsidRDefault="00D422AB" w:rsidP="00D422AB">
      <w:pPr>
        <w:pStyle w:val="Ref"/>
        <w:rPr>
          <w:rStyle w:val="Refterm"/>
          <w:b w:val="0"/>
        </w:rPr>
      </w:pPr>
      <w:r w:rsidRPr="001A52C9">
        <w:rPr>
          <w:rStyle w:val="Refterm"/>
        </w:rPr>
        <w:t>[</w:t>
      </w:r>
      <w:bookmarkStart w:id="113" w:name="CMARK"/>
      <w:r>
        <w:rPr>
          <w:rStyle w:val="Refterm"/>
        </w:rPr>
        <w:t>CMARK</w:t>
      </w:r>
      <w:bookmarkEnd w:id="11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56DD260" w:rsidR="00A86F30" w:rsidRDefault="00A86F30" w:rsidP="00D422AB">
      <w:pPr>
        <w:pStyle w:val="Ref"/>
        <w:rPr>
          <w:rStyle w:val="Refterm"/>
          <w:b w:val="0"/>
        </w:rPr>
      </w:pPr>
      <w:r w:rsidRPr="001A52C9">
        <w:rPr>
          <w:rStyle w:val="Refterm"/>
        </w:rPr>
        <w:lastRenderedPageBreak/>
        <w:t>[</w:t>
      </w:r>
      <w:bookmarkStart w:id="114" w:name="CWE"/>
      <w:r>
        <w:rPr>
          <w:rStyle w:val="Refterm"/>
        </w:rPr>
        <w:t>CWE</w:t>
      </w:r>
      <w:bookmarkEnd w:id="114"/>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2C8511" w:rsidR="00F84A73" w:rsidRDefault="00F84A73" w:rsidP="00F84A73">
      <w:pPr>
        <w:pStyle w:val="Ref"/>
        <w:rPr>
          <w:rStyle w:val="Refterm"/>
          <w:b w:val="0"/>
        </w:rPr>
      </w:pPr>
      <w:r w:rsidRPr="001A52C9">
        <w:rPr>
          <w:rStyle w:val="Refterm"/>
        </w:rPr>
        <w:t>[</w:t>
      </w:r>
      <w:bookmarkStart w:id="115" w:name="GFMCMARK"/>
      <w:r>
        <w:rPr>
          <w:rStyle w:val="Refterm"/>
        </w:rPr>
        <w:t>GFMCMARK</w:t>
      </w:r>
      <w:bookmarkEnd w:id="115"/>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43F9AEFF" w:rsidR="00F84A73" w:rsidRDefault="00F84A73" w:rsidP="00F84A73">
      <w:pPr>
        <w:pStyle w:val="Ref"/>
        <w:rPr>
          <w:rStyle w:val="Refterm"/>
          <w:b w:val="0"/>
        </w:rPr>
      </w:pPr>
      <w:r w:rsidRPr="001A52C9">
        <w:rPr>
          <w:rStyle w:val="Refterm"/>
        </w:rPr>
        <w:t>[</w:t>
      </w:r>
      <w:bookmarkStart w:id="116" w:name="GFMENG"/>
      <w:r>
        <w:rPr>
          <w:rStyle w:val="Refterm"/>
        </w:rPr>
        <w:t>GFMENG</w:t>
      </w:r>
      <w:bookmarkEnd w:id="11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5CBB53F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990F0B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86F68FB"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151B507C" w:rsidR="00FF0002" w:rsidRPr="00684C7A" w:rsidRDefault="00FF0002" w:rsidP="009C7249">
      <w:pPr>
        <w:pStyle w:val="Ref"/>
      </w:pPr>
      <w:r>
        <w:rPr>
          <w:rStyle w:val="Refterm"/>
        </w:rPr>
        <w:t>[</w:t>
      </w:r>
      <w:bookmarkStart w:id="117" w:name="PE"/>
      <w:r>
        <w:rPr>
          <w:rStyle w:val="Refterm"/>
        </w:rPr>
        <w:t>PE</w:t>
      </w:r>
      <w:bookmarkEnd w:id="117"/>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53EB5CB8" w:rsidR="000D6107" w:rsidRPr="00907BAA" w:rsidRDefault="000D6107" w:rsidP="00A32798">
      <w:pPr>
        <w:pStyle w:val="Ref"/>
        <w:rPr>
          <w:rStyle w:val="Refterm"/>
          <w:b w:val="0"/>
          <w:color w:val="0000EE"/>
        </w:rPr>
      </w:pPr>
      <w:r>
        <w:rPr>
          <w:rStyle w:val="Refterm"/>
        </w:rPr>
        <w:t>[</w:t>
      </w:r>
      <w:bookmarkStart w:id="118" w:name="TAR"/>
      <w:r>
        <w:rPr>
          <w:rStyle w:val="Refterm"/>
        </w:rPr>
        <w:t>TAR</w:t>
      </w:r>
      <w:bookmarkEnd w:id="118"/>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0750D71D" w:rsidR="000D6107" w:rsidRDefault="000D6107" w:rsidP="000D6107">
      <w:pPr>
        <w:pStyle w:val="Ref"/>
        <w:rPr>
          <w:rStyle w:val="Hyperlink"/>
        </w:rPr>
      </w:pPr>
      <w:r>
        <w:rPr>
          <w:rStyle w:val="Refterm"/>
        </w:rPr>
        <w:t>[</w:t>
      </w:r>
      <w:bookmarkStart w:id="119" w:name="ZIP"/>
      <w:r>
        <w:rPr>
          <w:rStyle w:val="Refterm"/>
        </w:rPr>
        <w:t>ZIP</w:t>
      </w:r>
      <w:bookmarkEnd w:id="119"/>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20" w:name="_Toc8366924"/>
      <w:r>
        <w:t>Trademarks</w:t>
      </w:r>
      <w:bookmarkEnd w:id="120"/>
    </w:p>
    <w:p w14:paraId="61B7EBE8" w14:textId="0C6C93AC" w:rsidR="002E5283" w:rsidRDefault="004F438F" w:rsidP="002E5283">
      <w:r>
        <w:t>CWE</w:t>
      </w:r>
      <w:bookmarkStart w:id="121" w:name="_Hlk7091603"/>
      <w:r>
        <w:rPr>
          <w:rFonts w:cs="Arial"/>
        </w:rPr>
        <w:t>™</w:t>
      </w:r>
      <w:bookmarkEnd w:id="121"/>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22" w:name="_Toc8366925"/>
      <w:r>
        <w:lastRenderedPageBreak/>
        <w:t>Conventions</w:t>
      </w:r>
      <w:bookmarkEnd w:id="122"/>
    </w:p>
    <w:p w14:paraId="2D42620D" w14:textId="4CD3D186" w:rsidR="0012387E" w:rsidRDefault="00EE7D13" w:rsidP="0012387E">
      <w:pPr>
        <w:pStyle w:val="Heading2"/>
      </w:pPr>
      <w:bookmarkStart w:id="123" w:name="_Toc8366926"/>
      <w:r>
        <w:t>General</w:t>
      </w:r>
      <w:bookmarkEnd w:id="12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24" w:name="_Toc8366927"/>
      <w:r>
        <w:t>Format examples</w:t>
      </w:r>
      <w:bookmarkEnd w:id="124"/>
    </w:p>
    <w:p w14:paraId="2726F2C4" w14:textId="435925F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25" w:name="_Toc8366928"/>
      <w:r>
        <w:t>Property notation</w:t>
      </w:r>
      <w:bookmarkEnd w:id="12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26" w:name="_Toc8366929"/>
      <w:r>
        <w:t>Syntax notation</w:t>
      </w:r>
      <w:bookmarkEnd w:id="126"/>
    </w:p>
    <w:p w14:paraId="15BCDF38" w14:textId="4E12319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B1F3D1"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27" w:name="_Toc8366930"/>
      <w:r>
        <w:t>Commonly used objects</w:t>
      </w:r>
      <w:bookmarkEnd w:id="12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16661A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9127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602B2759"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9127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6FB0ABE6"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9127C">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1C15E5C"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9127C">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B5A561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390710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9127C">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28" w:name="_Ref506805751"/>
      <w:bookmarkStart w:id="129" w:name="_Ref506805786"/>
      <w:bookmarkStart w:id="130" w:name="_Ref506805801"/>
      <w:bookmarkStart w:id="131" w:name="_Ref506805881"/>
      <w:bookmarkStart w:id="132" w:name="_Toc8366931"/>
      <w:r>
        <w:lastRenderedPageBreak/>
        <w:t>File format</w:t>
      </w:r>
      <w:bookmarkEnd w:id="128"/>
      <w:bookmarkEnd w:id="129"/>
      <w:bookmarkEnd w:id="130"/>
      <w:bookmarkEnd w:id="131"/>
      <w:bookmarkEnd w:id="132"/>
    </w:p>
    <w:p w14:paraId="4E58823B" w14:textId="39ED7B8C" w:rsidR="008F022E" w:rsidRDefault="008F022E" w:rsidP="008F022E">
      <w:pPr>
        <w:pStyle w:val="Heading2"/>
      </w:pPr>
      <w:bookmarkStart w:id="133" w:name="_Ref509041819"/>
      <w:bookmarkStart w:id="134" w:name="_Toc8366932"/>
      <w:r>
        <w:t>General</w:t>
      </w:r>
      <w:bookmarkEnd w:id="133"/>
      <w:bookmarkEnd w:id="134"/>
    </w:p>
    <w:p w14:paraId="66A97768" w14:textId="2126B61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9127C">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50C908D"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E1249D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EA8788D"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35" w:name="_Toc8366933"/>
      <w:r>
        <w:t>SARIF file naming convention</w:t>
      </w:r>
      <w:bookmarkEnd w:id="13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36" w:name="_Ref509042171"/>
      <w:bookmarkStart w:id="137" w:name="_Ref509042221"/>
      <w:bookmarkStart w:id="138" w:name="_Ref509042382"/>
      <w:bookmarkStart w:id="139" w:name="_Ref509042434"/>
      <w:bookmarkStart w:id="140" w:name="_Ref509043989"/>
      <w:bookmarkStart w:id="141" w:name="_Toc8366934"/>
      <w:bookmarkStart w:id="142" w:name="_Ref507594747"/>
      <w:r>
        <w:t xml:space="preserve">artifactContent </w:t>
      </w:r>
      <w:r w:rsidR="00C50C8C">
        <w:t>object</w:t>
      </w:r>
      <w:bookmarkEnd w:id="136"/>
      <w:bookmarkEnd w:id="137"/>
      <w:bookmarkEnd w:id="138"/>
      <w:bookmarkEnd w:id="139"/>
      <w:bookmarkEnd w:id="140"/>
      <w:bookmarkEnd w:id="141"/>
    </w:p>
    <w:p w14:paraId="2BBA9A14" w14:textId="2A52D71B" w:rsidR="00C50C8C" w:rsidRDefault="00C50C8C" w:rsidP="00C50C8C">
      <w:pPr>
        <w:pStyle w:val="Heading3"/>
      </w:pPr>
      <w:bookmarkStart w:id="143" w:name="_Toc8366935"/>
      <w:r>
        <w:t>General</w:t>
      </w:r>
      <w:bookmarkEnd w:id="14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44" w:name="_Ref509043697"/>
      <w:bookmarkStart w:id="145" w:name="_Toc8366936"/>
      <w:r>
        <w:t>text property</w:t>
      </w:r>
      <w:bookmarkEnd w:id="144"/>
      <w:bookmarkEnd w:id="145"/>
    </w:p>
    <w:p w14:paraId="4A7B5CC6" w14:textId="1A33F12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9127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6" w:name="_Ref509043776"/>
      <w:bookmarkStart w:id="147" w:name="_Toc8366937"/>
      <w:r>
        <w:t>binary property</w:t>
      </w:r>
      <w:bookmarkEnd w:id="146"/>
      <w:bookmarkEnd w:id="147"/>
    </w:p>
    <w:p w14:paraId="1BB5464B" w14:textId="49E9AA8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48" w:name="_Toc8366938"/>
      <w:r>
        <w:t>rendered property</w:t>
      </w:r>
      <w:bookmarkEnd w:id="148"/>
    </w:p>
    <w:p w14:paraId="0838F2BA" w14:textId="11F0B136"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provides a rendered view of the contents.</w:t>
      </w:r>
    </w:p>
    <w:p w14:paraId="1DECE07C" w14:textId="07FE462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9127C">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9127C">
        <w:t>3.12.4</w:t>
      </w:r>
      <w:r>
        <w:fldChar w:fldCharType="end"/>
      </w:r>
      <w:r>
        <w:t>) emphasizes a byte of particular interest.</w:t>
      </w:r>
    </w:p>
    <w:p w14:paraId="60F251DB" w14:textId="682B0AE7" w:rsidR="00C40C88" w:rsidRDefault="00C40C88" w:rsidP="00C40C88">
      <w:pPr>
        <w:pStyle w:val="Code"/>
      </w:pPr>
      <w:r>
        <w:t>{                                # A physicalLocation object (§</w:t>
      </w:r>
      <w:r>
        <w:fldChar w:fldCharType="begin"/>
      </w:r>
      <w:r>
        <w:instrText xml:space="preserve"> REF _Ref493477390 \r \h </w:instrText>
      </w:r>
      <w:r>
        <w:fldChar w:fldCharType="separate"/>
      </w:r>
      <w:r w:rsidR="0009127C">
        <w:t>3.29</w:t>
      </w:r>
      <w:r>
        <w:fldChar w:fldCharType="end"/>
      </w:r>
      <w:r>
        <w:t>).</w:t>
      </w:r>
    </w:p>
    <w:p w14:paraId="530A6C93" w14:textId="0DE89186" w:rsidR="00C40C88" w:rsidRDefault="00C40C88" w:rsidP="00C40C88">
      <w:pPr>
        <w:pStyle w:val="Code"/>
      </w:pPr>
      <w:r>
        <w:t xml:space="preserve">  "address": {                   # See §</w:t>
      </w:r>
      <w:r>
        <w:fldChar w:fldCharType="begin"/>
      </w:r>
      <w:r>
        <w:instrText xml:space="preserve"> REF _Ref4682539 \r \h </w:instrText>
      </w:r>
      <w:r>
        <w:fldChar w:fldCharType="separate"/>
      </w:r>
      <w:r w:rsidR="0009127C">
        <w:t>3.29.6</w:t>
      </w:r>
      <w:r>
        <w:fldChar w:fldCharType="end"/>
      </w:r>
      <w:r>
        <w:t>.</w:t>
      </w:r>
    </w:p>
    <w:p w14:paraId="02C150F3" w14:textId="1F4FC85B"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09127C">
        <w:t>3.32.6</w:t>
      </w:r>
      <w:r w:rsidR="00AE6ECE">
        <w:fldChar w:fldCharType="end"/>
      </w:r>
      <w:r>
        <w:t>.</w:t>
      </w:r>
    </w:p>
    <w:p w14:paraId="42445A70" w14:textId="1201B117"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09127C">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7E802C8" w:rsidR="00C40C88" w:rsidRDefault="00C40C88" w:rsidP="00C40C88">
      <w:pPr>
        <w:pStyle w:val="Code"/>
      </w:pPr>
      <w:r>
        <w:t xml:space="preserve">  "region": {                    # See §</w:t>
      </w:r>
      <w:r>
        <w:fldChar w:fldCharType="begin"/>
      </w:r>
      <w:r>
        <w:instrText xml:space="preserve"> REF _Ref493509797 \r \h </w:instrText>
      </w:r>
      <w:r>
        <w:fldChar w:fldCharType="separate"/>
      </w:r>
      <w:r w:rsidR="0009127C">
        <w:t>3.29.4</w:t>
      </w:r>
      <w:r>
        <w:fldChar w:fldCharType="end"/>
      </w:r>
      <w:r>
        <w:t>.</w:t>
      </w:r>
    </w:p>
    <w:p w14:paraId="5EAF0C55" w14:textId="4F37362F" w:rsidR="00C40C88" w:rsidRDefault="00C40C88" w:rsidP="00C40C88">
      <w:pPr>
        <w:pStyle w:val="Code"/>
      </w:pPr>
      <w:r>
        <w:t xml:space="preserve">    "snippet": {                 # </w:t>
      </w:r>
      <w:ins w:id="149" w:author="Laurence Golding" w:date="2019-05-15T16:21:00Z">
        <w:r w:rsidR="00E009FC">
          <w:t xml:space="preserve">An artifactContent object. </w:t>
        </w:r>
      </w:ins>
      <w:r>
        <w:t>See §</w:t>
      </w:r>
      <w:r>
        <w:fldChar w:fldCharType="begin"/>
      </w:r>
      <w:r>
        <w:instrText xml:space="preserve"> REF _Ref534896821 \r \h </w:instrText>
      </w:r>
      <w:r>
        <w:fldChar w:fldCharType="separate"/>
      </w:r>
      <w:r w:rsidR="0009127C">
        <w:t>3.30.13</w:t>
      </w:r>
      <w:r>
        <w:fldChar w:fldCharType="end"/>
      </w:r>
      <w:r>
        <w:t>.</w:t>
      </w:r>
    </w:p>
    <w:p w14:paraId="03C029C2" w14:textId="7F06501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9127C">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50" w:name="_Ref508989521"/>
      <w:bookmarkStart w:id="151" w:name="_Ref3388418"/>
      <w:bookmarkStart w:id="152" w:name="_Toc8366939"/>
      <w:r>
        <w:t xml:space="preserve">artifactLocation </w:t>
      </w:r>
      <w:r w:rsidR="00EF1697">
        <w:t>object</w:t>
      </w:r>
      <w:bookmarkEnd w:id="142"/>
      <w:bookmarkEnd w:id="150"/>
      <w:bookmarkEnd w:id="151"/>
      <w:bookmarkEnd w:id="152"/>
    </w:p>
    <w:p w14:paraId="15E45BC8" w14:textId="6BB90172" w:rsidR="00EF1697" w:rsidRPr="00EF1697" w:rsidRDefault="00EF1697" w:rsidP="00EF1697">
      <w:pPr>
        <w:pStyle w:val="Heading3"/>
      </w:pPr>
      <w:bookmarkStart w:id="153" w:name="_Ref507595872"/>
      <w:bookmarkStart w:id="154" w:name="_Toc8366940"/>
      <w:r>
        <w:t>General</w:t>
      </w:r>
      <w:bookmarkEnd w:id="153"/>
      <w:bookmarkEnd w:id="154"/>
    </w:p>
    <w:p w14:paraId="0DE4A1DE" w14:textId="79F50E2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9127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9127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55" w:name="_Toc8366941"/>
      <w:r>
        <w:t>Constraints</w:t>
      </w:r>
      <w:bookmarkEnd w:id="155"/>
    </w:p>
    <w:p w14:paraId="13519D8E" w14:textId="101B007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9127C">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9127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9127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9127C">
        <w:t>3.4.5</w:t>
      </w:r>
      <w:r w:rsidR="008F3B71">
        <w:fldChar w:fldCharType="end"/>
      </w:r>
      <w:r w:rsidR="008F3B71">
        <w:t xml:space="preserve">), they </w:t>
      </w:r>
      <w:r w:rsidR="008F3B71">
        <w:rPr>
          <w:b/>
        </w:rPr>
        <w:t>MAY</w:t>
      </w:r>
      <w:r w:rsidR="008F3B71">
        <w:t xml:space="preserve"> both be present.</w:t>
      </w:r>
    </w:p>
    <w:p w14:paraId="2FC50484" w14:textId="48859358"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9127C">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9127C">
        <w:t>3.14.15</w:t>
      </w:r>
      <w:r>
        <w:fldChar w:fldCharType="end"/>
      </w:r>
      <w:r>
        <w:t xml:space="preserve">) specified by </w:t>
      </w:r>
      <w:r w:rsidR="005705A4">
        <w:rPr>
          <w:rStyle w:val="CODEtemp"/>
        </w:rPr>
        <w:t>i</w:t>
      </w:r>
      <w:r w:rsidR="00662BD7" w:rsidRPr="00C32F86">
        <w:rPr>
          <w:rStyle w:val="CODEtemp"/>
        </w:rPr>
        <w:t>ndex</w:t>
      </w:r>
      <w:r>
        <w:t>.</w:t>
      </w:r>
    </w:p>
    <w:p w14:paraId="5AE64DCB" w14:textId="6230B969" w:rsidR="00CB48EC" w:rsidRPr="00CB48EC" w:rsidRDefault="00CB48EC" w:rsidP="00CB48EC">
      <w:bookmarkStart w:id="156"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9127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57" w:name="_Hlk534814192"/>
      <w:r w:rsidR="00AE64EB">
        <w:t>equivalent in the sense described in §</w:t>
      </w:r>
      <w:r w:rsidR="00AE64EB">
        <w:fldChar w:fldCharType="begin"/>
      </w:r>
      <w:r w:rsidR="00AE64EB">
        <w:instrText xml:space="preserve"> REF _Ref534814172 \r \h </w:instrText>
      </w:r>
      <w:r w:rsidR="00AE64EB">
        <w:fldChar w:fldCharType="separate"/>
      </w:r>
      <w:r w:rsidR="0009127C">
        <w:t>3.10.1</w:t>
      </w:r>
      <w:r w:rsidR="00AE64EB">
        <w:fldChar w:fldCharType="end"/>
      </w:r>
      <w:bookmarkEnd w:id="157"/>
      <w:r>
        <w:t>.</w:t>
      </w:r>
    </w:p>
    <w:p w14:paraId="511A338A" w14:textId="211565EC" w:rsidR="00EF1697" w:rsidRDefault="00EF1697" w:rsidP="00EF1697">
      <w:pPr>
        <w:pStyle w:val="Heading3"/>
      </w:pPr>
      <w:bookmarkStart w:id="158" w:name="_Ref507592462"/>
      <w:bookmarkStart w:id="159" w:name="_Toc8366942"/>
      <w:bookmarkEnd w:id="156"/>
      <w:r>
        <w:lastRenderedPageBreak/>
        <w:t>uri property</w:t>
      </w:r>
      <w:bookmarkEnd w:id="158"/>
      <w:bookmarkEnd w:id="159"/>
    </w:p>
    <w:p w14:paraId="0EF701D6" w14:textId="2E61BB03"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77D22BBF"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3BAD63EC"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 xml:space="preserve"> for an explanation and an example of this point. Otherwise:</w:t>
      </w:r>
    </w:p>
    <w:p w14:paraId="1E30ABF7" w14:textId="5DCE31CA"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9127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1D26836"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9127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60" w:name="_Ref507592476"/>
      <w:bookmarkStart w:id="161" w:name="_Toc8366943"/>
      <w:r>
        <w:t>uriBaseId property</w:t>
      </w:r>
      <w:bookmarkEnd w:id="160"/>
      <w:bookmarkEnd w:id="161"/>
    </w:p>
    <w:p w14:paraId="3AB64385" w14:textId="3DB48A0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9127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62"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62"/>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8489478"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9127C">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9127C">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C543BC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9127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A37E77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9127C">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22C2D3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9127C">
        <w:t>3.4.7</w:t>
      </w:r>
      <w:r>
        <w:fldChar w:fldCharType="end"/>
      </w:r>
      <w:r>
        <w:t>.</w:t>
      </w:r>
    </w:p>
    <w:p w14:paraId="1775FB53" w14:textId="7F732472" w:rsidR="00677224" w:rsidRDefault="005705A4" w:rsidP="00677224">
      <w:pPr>
        <w:pStyle w:val="Heading3"/>
      </w:pPr>
      <w:bookmarkStart w:id="163" w:name="_Ref530055459"/>
      <w:bookmarkStart w:id="164" w:name="_Toc8366944"/>
      <w:r>
        <w:t>i</w:t>
      </w:r>
      <w:r w:rsidR="00870A52">
        <w:t xml:space="preserve">ndex </w:t>
      </w:r>
      <w:r w:rsidR="00677224">
        <w:t>property</w:t>
      </w:r>
      <w:bookmarkEnd w:id="163"/>
      <w:bookmarkEnd w:id="164"/>
    </w:p>
    <w:p w14:paraId="330EA005" w14:textId="669733C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9127C">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9127C">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89DAB6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9127C">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13C19F8"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9127C">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7C58B4F" w:rsidR="00F428A9" w:rsidRDefault="00F428A9" w:rsidP="00F428A9">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65" w:name="_Toc8366945"/>
      <w:r>
        <w:t>desc</w:t>
      </w:r>
      <w:r w:rsidR="00726628">
        <w:t>ription property</w:t>
      </w:r>
      <w:bookmarkEnd w:id="165"/>
    </w:p>
    <w:p w14:paraId="364C1EDB" w14:textId="16C9D21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this location.</w:t>
      </w:r>
    </w:p>
    <w:p w14:paraId="0D40F6FC" w14:textId="66F13C9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09127C">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3F36F17" w:rsidR="00726628" w:rsidRDefault="00726628" w:rsidP="00726628">
      <w:pPr>
        <w:pStyle w:val="Code"/>
      </w:pPr>
      <w:r>
        <w:t>{                                                # A run object (§</w:t>
      </w:r>
      <w:r>
        <w:fldChar w:fldCharType="begin"/>
      </w:r>
      <w:r>
        <w:instrText xml:space="preserve"> REF _Ref493349997 \r \h </w:instrText>
      </w:r>
      <w:r>
        <w:fldChar w:fldCharType="separate"/>
      </w:r>
      <w:r w:rsidR="0009127C">
        <w:t>3.14</w:t>
      </w:r>
      <w:r>
        <w:fldChar w:fldCharType="end"/>
      </w:r>
      <w:r>
        <w:t>).</w:t>
      </w:r>
    </w:p>
    <w:p w14:paraId="5004B58A" w14:textId="72738F6B"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66" w:name="_Ref510013017"/>
      <w:bookmarkStart w:id="167" w:name="_Toc8366946"/>
      <w:r>
        <w:t xml:space="preserve">Guidance on the use of </w:t>
      </w:r>
      <w:r w:rsidR="00870A52">
        <w:t xml:space="preserve">artifactLocation </w:t>
      </w:r>
      <w:r>
        <w:t>objects</w:t>
      </w:r>
      <w:bookmarkEnd w:id="166"/>
      <w:bookmarkEnd w:id="16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7017015" w:rsidR="00F47A7C" w:rsidRDefault="00870A52" w:rsidP="00F47A7C">
      <w:bookmarkStart w:id="168"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9127C">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9127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68"/>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2CC9B68" w:rsidR="00F47A7C" w:rsidRDefault="00F47A7C" w:rsidP="00E9295D">
      <w:pPr>
        <w:pStyle w:val="Code"/>
      </w:pPr>
      <w:r>
        <w:t>{                                                # A run object (§</w:t>
      </w:r>
      <w:r>
        <w:fldChar w:fldCharType="begin"/>
      </w:r>
      <w:r>
        <w:instrText xml:space="preserve"> REF _Ref493349997 \r \h </w:instrText>
      </w:r>
      <w:r>
        <w:fldChar w:fldCharType="separate"/>
      </w:r>
      <w:r w:rsidR="0009127C">
        <w:t>3.14</w:t>
      </w:r>
      <w:r>
        <w:fldChar w:fldCharType="end"/>
      </w:r>
      <w:r>
        <w:t>).</w:t>
      </w:r>
    </w:p>
    <w:p w14:paraId="4DCC6D62" w14:textId="552F929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DA053A3" w:rsidR="00F47A7C" w:rsidRDefault="00F47A7C" w:rsidP="00E9295D">
      <w:pPr>
        <w:pStyle w:val="Code"/>
      </w:pPr>
      <w:r>
        <w:t xml:space="preserve">  "results": [                                   # See §</w:t>
      </w:r>
      <w:r>
        <w:fldChar w:fldCharType="begin"/>
      </w:r>
      <w:r>
        <w:instrText xml:space="preserve"> REF _Ref493350972 \r \h </w:instrText>
      </w:r>
      <w:r>
        <w:fldChar w:fldCharType="separate"/>
      </w:r>
      <w:r w:rsidR="0009127C">
        <w:t>3.14.23</w:t>
      </w:r>
      <w:r>
        <w:fldChar w:fldCharType="end"/>
      </w:r>
      <w:r>
        <w:t xml:space="preserve">.                                     </w:t>
      </w:r>
    </w:p>
    <w:p w14:paraId="6EB641EB" w14:textId="2D57603E" w:rsidR="00F47A7C" w:rsidRDefault="00F47A7C" w:rsidP="00E9295D">
      <w:pPr>
        <w:pStyle w:val="Code"/>
      </w:pPr>
      <w:r>
        <w:t xml:space="preserve">    {                                            # A result object (§</w:t>
      </w:r>
      <w:r>
        <w:fldChar w:fldCharType="begin"/>
      </w:r>
      <w:r>
        <w:instrText xml:space="preserve"> REF _Ref493350984 \r \h </w:instrText>
      </w:r>
      <w:r>
        <w:fldChar w:fldCharType="separate"/>
      </w:r>
      <w:r w:rsidR="0009127C">
        <w:t>3.27</w:t>
      </w:r>
      <w:r>
        <w:fldChar w:fldCharType="end"/>
      </w:r>
      <w:r>
        <w:t xml:space="preserve">). </w:t>
      </w:r>
    </w:p>
    <w:p w14:paraId="610BCD74" w14:textId="746E92AF" w:rsidR="00F47A7C" w:rsidRDefault="00F47A7C" w:rsidP="00E9295D">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1CD5C95D" w14:textId="41422BAB" w:rsidR="00F47A7C" w:rsidRDefault="00F47A7C" w:rsidP="00E9295D">
      <w:pPr>
        <w:pStyle w:val="Code"/>
      </w:pPr>
      <w:r>
        <w:t xml:space="preserve">        {                                        # A location object (§</w:t>
      </w:r>
      <w:r>
        <w:fldChar w:fldCharType="begin"/>
      </w:r>
      <w:r>
        <w:instrText xml:space="preserve"> REF _Ref507665939 \r \h </w:instrText>
      </w:r>
      <w:r>
        <w:fldChar w:fldCharType="separate"/>
      </w:r>
      <w:r w:rsidR="0009127C">
        <w:t>3.28</w:t>
      </w:r>
      <w:r>
        <w:fldChar w:fldCharType="end"/>
      </w:r>
      <w:r>
        <w:t>).</w:t>
      </w:r>
    </w:p>
    <w:p w14:paraId="509AAFAE" w14:textId="574DA42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9127C">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69" w:name="_Toc8366947"/>
      <w:r>
        <w:t>String properties</w:t>
      </w:r>
      <w:bookmarkEnd w:id="169"/>
    </w:p>
    <w:p w14:paraId="608886F6" w14:textId="3BF7FF63" w:rsidR="00093B1E" w:rsidRDefault="00093B1E" w:rsidP="00093B1E">
      <w:pPr>
        <w:pStyle w:val="Heading3"/>
      </w:pPr>
      <w:bookmarkStart w:id="170" w:name="_Ref4509677"/>
      <w:bookmarkStart w:id="171" w:name="_Toc8366948"/>
      <w:r>
        <w:t>Localizable strings</w:t>
      </w:r>
      <w:bookmarkEnd w:id="170"/>
      <w:bookmarkEnd w:id="171"/>
    </w:p>
    <w:p w14:paraId="340D5BF2" w14:textId="5B376AC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9127C">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72" w:name="_Ref1571704"/>
      <w:bookmarkStart w:id="173" w:name="_Ref1571705"/>
      <w:bookmarkStart w:id="174" w:name="_Toc8366949"/>
      <w:r>
        <w:lastRenderedPageBreak/>
        <w:t>Redactable</w:t>
      </w:r>
      <w:r w:rsidR="00D244F4">
        <w:t xml:space="preserve"> string</w:t>
      </w:r>
      <w:r w:rsidR="00093B1E">
        <w:t>s</w:t>
      </w:r>
      <w:bookmarkEnd w:id="172"/>
      <w:bookmarkEnd w:id="173"/>
      <w:bookmarkEnd w:id="174"/>
    </w:p>
    <w:p w14:paraId="553A2175" w14:textId="7444EAC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9127C">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2DDC07D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09127C">
        <w:t>3.14.28</w:t>
      </w:r>
      <w:r>
        <w:fldChar w:fldCharType="end"/>
      </w:r>
      <w:r>
        <w:t>).</w:t>
      </w:r>
    </w:p>
    <w:p w14:paraId="670174B2" w14:textId="5329F7C5" w:rsidR="00435405" w:rsidRDefault="00435405" w:rsidP="00435405">
      <w:pPr>
        <w:pStyle w:val="Heading3"/>
      </w:pPr>
      <w:bookmarkStart w:id="175" w:name="_Ref514314114"/>
      <w:bookmarkStart w:id="176" w:name="_Toc8366950"/>
      <w:r>
        <w:t>GUID-valued string</w:t>
      </w:r>
      <w:r w:rsidR="00093B1E">
        <w:t>s</w:t>
      </w:r>
      <w:bookmarkEnd w:id="175"/>
      <w:bookmarkEnd w:id="176"/>
    </w:p>
    <w:p w14:paraId="515A660C" w14:textId="286E7BD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3191277E"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77" w:name="_Ref514326061"/>
      <w:bookmarkStart w:id="178" w:name="_Ref526937577"/>
      <w:bookmarkStart w:id="179" w:name="_Ref534894828"/>
      <w:bookmarkStart w:id="180" w:name="_Ref534896655"/>
      <w:bookmarkStart w:id="181" w:name="_Ref534897905"/>
      <w:bookmarkStart w:id="182" w:name="_Toc8366951"/>
      <w:r>
        <w:t>Hierarchical string</w:t>
      </w:r>
      <w:bookmarkEnd w:id="177"/>
      <w:r w:rsidR="00EA1909">
        <w:t>s</w:t>
      </w:r>
      <w:bookmarkEnd w:id="178"/>
      <w:bookmarkEnd w:id="179"/>
      <w:bookmarkEnd w:id="180"/>
      <w:bookmarkEnd w:id="181"/>
      <w:bookmarkEnd w:id="182"/>
    </w:p>
    <w:p w14:paraId="48E1903C" w14:textId="613DF0CD" w:rsidR="00C535F2" w:rsidRPr="00C535F2" w:rsidRDefault="00C535F2" w:rsidP="00C535F2">
      <w:pPr>
        <w:pStyle w:val="Heading4"/>
      </w:pPr>
      <w:bookmarkStart w:id="183" w:name="_Ref528149163"/>
      <w:bookmarkStart w:id="184" w:name="_Toc8366952"/>
      <w:r>
        <w:t>General</w:t>
      </w:r>
      <w:bookmarkEnd w:id="183"/>
      <w:bookmarkEnd w:id="184"/>
    </w:p>
    <w:p w14:paraId="06B22FB1" w14:textId="443C92A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9127C">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9127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8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8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A6C8DEE" w:rsidR="00D244F4" w:rsidRDefault="00D244F4" w:rsidP="00D244F4">
      <w:r>
        <w:t>For examples, see §</w:t>
      </w:r>
      <w:r>
        <w:fldChar w:fldCharType="begin"/>
      </w:r>
      <w:r>
        <w:instrText xml:space="preserve"> REF _Ref514325725 \r \h </w:instrText>
      </w:r>
      <w:r>
        <w:fldChar w:fldCharType="separate"/>
      </w:r>
      <w:r w:rsidR="0009127C">
        <w:t>3.8.2</w:t>
      </w:r>
      <w:r>
        <w:fldChar w:fldCharType="end"/>
      </w:r>
      <w:r>
        <w:t xml:space="preserve"> and §</w:t>
      </w:r>
      <w:r w:rsidR="00AC5BD9">
        <w:fldChar w:fldCharType="begin"/>
      </w:r>
      <w:r w:rsidR="00AC5BD9">
        <w:instrText xml:space="preserve"> REF _Ref526936776 \r \h </w:instrText>
      </w:r>
      <w:r w:rsidR="00AC5BD9">
        <w:fldChar w:fldCharType="separate"/>
      </w:r>
      <w:r w:rsidR="0009127C">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86" w:name="_Ref515815105"/>
      <w:bookmarkStart w:id="187" w:name="_Toc8366953"/>
      <w:r>
        <w:t>Versioned hierarchical strings</w:t>
      </w:r>
      <w:bookmarkEnd w:id="186"/>
      <w:bookmarkEnd w:id="187"/>
    </w:p>
    <w:p w14:paraId="0E475B79" w14:textId="111219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9127C">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9127C">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252EFCB" w:rsidR="004108B9" w:rsidRDefault="004108B9" w:rsidP="004108B9">
      <w:pPr>
        <w:pStyle w:val="Code"/>
      </w:pPr>
      <w:r>
        <w:t>{                                 # A result object (§</w:t>
      </w:r>
      <w:r>
        <w:fldChar w:fldCharType="begin"/>
      </w:r>
      <w:r>
        <w:instrText xml:space="preserve"> REF _Ref493350984 \r \h </w:instrText>
      </w:r>
      <w:r>
        <w:fldChar w:fldCharType="separate"/>
      </w:r>
      <w:r w:rsidR="0009127C">
        <w:t>3.27</w:t>
      </w:r>
      <w:r>
        <w:fldChar w:fldCharType="end"/>
      </w:r>
      <w:r>
        <w:t>).</w:t>
      </w:r>
    </w:p>
    <w:p w14:paraId="38CD9D1B" w14:textId="047C063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9127C">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88" w:name="_Ref508798892"/>
      <w:bookmarkStart w:id="189" w:name="_Toc8366954"/>
      <w:r>
        <w:t>Object properties</w:t>
      </w:r>
      <w:bookmarkEnd w:id="188"/>
      <w:bookmarkEnd w:id="189"/>
    </w:p>
    <w:p w14:paraId="1C30B6EF" w14:textId="5F073C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09127C">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9127C">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0" w:name="_Ref508869720"/>
      <w:bookmarkStart w:id="191" w:name="_Toc8366955"/>
      <w:r>
        <w:t>Array properties</w:t>
      </w:r>
      <w:bookmarkEnd w:id="190"/>
      <w:bookmarkEnd w:id="191"/>
    </w:p>
    <w:p w14:paraId="28EB82AC" w14:textId="5479DEBF" w:rsidR="000308F0" w:rsidRDefault="000308F0" w:rsidP="000308F0">
      <w:pPr>
        <w:pStyle w:val="Heading3"/>
      </w:pPr>
      <w:bookmarkStart w:id="192" w:name="_Toc8366956"/>
      <w:r>
        <w:t>General</w:t>
      </w:r>
      <w:bookmarkEnd w:id="192"/>
    </w:p>
    <w:p w14:paraId="5EBAA746" w14:textId="4583A9D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09127C">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9127C">
        <w:t>3.8.2</w:t>
      </w:r>
      <w:r w:rsidR="00DA0A5A">
        <w:fldChar w:fldCharType="end"/>
      </w:r>
      <w:r w:rsidRPr="008F0C80">
        <w:t>).</w:t>
      </w:r>
    </w:p>
    <w:p w14:paraId="2EB44015" w14:textId="451AFEB9" w:rsidR="00E523EE" w:rsidRDefault="00E523EE" w:rsidP="00E523EE">
      <w:pPr>
        <w:pStyle w:val="Heading3"/>
      </w:pPr>
      <w:bookmarkStart w:id="193" w:name="_Toc8366957"/>
      <w:r>
        <w:t>Default value</w:t>
      </w:r>
      <w:bookmarkEnd w:id="19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94" w:name="_Ref493404799"/>
      <w:bookmarkStart w:id="195" w:name="_Toc8366958"/>
      <w:r>
        <w:t>Array properties with unique values</w:t>
      </w:r>
      <w:bookmarkEnd w:id="194"/>
      <w:bookmarkEnd w:id="195"/>
    </w:p>
    <w:p w14:paraId="125B0718" w14:textId="09F7633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96" w:name="_Ref4056185"/>
      <w:bookmarkStart w:id="197" w:name="_Toc8366959"/>
      <w:r>
        <w:t>Array indices</w:t>
      </w:r>
      <w:bookmarkEnd w:id="196"/>
      <w:bookmarkEnd w:id="197"/>
    </w:p>
    <w:p w14:paraId="38D95514" w14:textId="7248130E"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198" w:name="_Ref493408960"/>
      <w:bookmarkStart w:id="199" w:name="_Toc8366960"/>
      <w:r>
        <w:t>Property bags</w:t>
      </w:r>
      <w:bookmarkEnd w:id="198"/>
      <w:bookmarkEnd w:id="199"/>
    </w:p>
    <w:p w14:paraId="394A6CDE" w14:textId="6ABA55FC" w:rsidR="00815787" w:rsidRDefault="00815787" w:rsidP="00815787">
      <w:pPr>
        <w:pStyle w:val="Heading3"/>
      </w:pPr>
      <w:bookmarkStart w:id="200" w:name="_Ref3471095"/>
      <w:bookmarkStart w:id="201" w:name="_Ref3473306"/>
      <w:bookmarkStart w:id="202" w:name="_Toc8366961"/>
      <w:r>
        <w:t>General</w:t>
      </w:r>
      <w:bookmarkEnd w:id="200"/>
      <w:bookmarkEnd w:id="201"/>
      <w:bookmarkEnd w:id="202"/>
    </w:p>
    <w:p w14:paraId="0C250E31" w14:textId="0067C4C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9127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A2F7CE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9127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03" w:name="_Ref514325416"/>
      <w:bookmarkStart w:id="204" w:name="_Ref514325725"/>
      <w:bookmarkStart w:id="205" w:name="_Toc8366962"/>
      <w:r>
        <w:t>Tags</w:t>
      </w:r>
      <w:bookmarkEnd w:id="203"/>
      <w:bookmarkEnd w:id="204"/>
      <w:bookmarkEnd w:id="205"/>
    </w:p>
    <w:p w14:paraId="0765905B" w14:textId="2D9C6858" w:rsidR="00B501CE" w:rsidRPr="00B501CE" w:rsidRDefault="00B501CE" w:rsidP="00B501CE">
      <w:pPr>
        <w:pStyle w:val="Heading4"/>
      </w:pPr>
      <w:bookmarkStart w:id="206" w:name="_Ref4308693"/>
      <w:bookmarkStart w:id="207" w:name="_Toc8366963"/>
      <w:r>
        <w:t>General</w:t>
      </w:r>
      <w:bookmarkEnd w:id="206"/>
      <w:bookmarkEnd w:id="207"/>
    </w:p>
    <w:p w14:paraId="0F1BC690" w14:textId="3239B87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0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9127C">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9127C">
        <w:t>3.5.4</w:t>
      </w:r>
      <w:r w:rsidR="00952DBF">
        <w:fldChar w:fldCharType="end"/>
      </w:r>
      <w:r w:rsidR="00952DBF">
        <w:t xml:space="preserve">) </w:t>
      </w:r>
      <w:r w:rsidRPr="001A344F">
        <w:t>strings</w:t>
      </w:r>
      <w:bookmarkEnd w:id="20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638A42C3"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9127C">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32462B28"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9127C">
        <w:t>3.14</w:t>
      </w:r>
      <w:r w:rsidR="00AE1CED">
        <w:fldChar w:fldCharType="end"/>
      </w:r>
      <w:r w:rsidR="00C91E75">
        <w:t>).</w:t>
      </w:r>
    </w:p>
    <w:p w14:paraId="1CA342F3" w14:textId="18840D11" w:rsidR="00AE1CED" w:rsidRDefault="00AE1CED" w:rsidP="00C91E75">
      <w:pPr>
        <w:pStyle w:val="Code"/>
      </w:pPr>
      <w:r>
        <w:t xml:space="preserve">  "artifacts": [               # See §</w:t>
      </w:r>
      <w:r>
        <w:fldChar w:fldCharType="begin"/>
      </w:r>
      <w:r>
        <w:instrText xml:space="preserve"> REF _Ref507667580 \r \h </w:instrText>
      </w:r>
      <w:r>
        <w:fldChar w:fldCharType="separate"/>
      </w:r>
      <w:r w:rsidR="0009127C">
        <w:t>3.14.15</w:t>
      </w:r>
      <w:r>
        <w:fldChar w:fldCharType="end"/>
      </w:r>
      <w:r>
        <w:t>.</w:t>
      </w:r>
    </w:p>
    <w:p w14:paraId="04F7DBD5" w14:textId="24876260" w:rsidR="00AE1CED" w:rsidRDefault="00AE1CED" w:rsidP="00C91E75">
      <w:pPr>
        <w:pStyle w:val="Code"/>
      </w:pPr>
      <w:r>
        <w:t xml:space="preserve">    {                          # An artifact object (§</w:t>
      </w:r>
      <w:r>
        <w:fldChar w:fldCharType="begin"/>
      </w:r>
      <w:r>
        <w:instrText xml:space="preserve"> REF _Ref493403111 \r \h </w:instrText>
      </w:r>
      <w:r>
        <w:fldChar w:fldCharType="separate"/>
      </w:r>
      <w:r w:rsidR="0009127C">
        <w:t>3.24</w:t>
      </w:r>
      <w:r>
        <w:fldChar w:fldCharType="end"/>
      </w:r>
      <w:r>
        <w:t>).</w:t>
      </w:r>
    </w:p>
    <w:p w14:paraId="4FF72523" w14:textId="3B1464C3"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9127C">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209" w:name="_Toc8366964"/>
      <w:r>
        <w:t>Tag metadata</w:t>
      </w:r>
      <w:bookmarkEnd w:id="209"/>
    </w:p>
    <w:p w14:paraId="0B3DB0EF" w14:textId="4354058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09127C">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5EF60FCC"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9127C">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5A032990"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09127C">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2C8906C1" w:rsidR="00D01390" w:rsidRDefault="00D01390" w:rsidP="00164541">
      <w:pPr>
        <w:pStyle w:val="Code"/>
      </w:pPr>
      <w:r>
        <w:t>{                              # A run object (§</w:t>
      </w:r>
      <w:r>
        <w:fldChar w:fldCharType="begin"/>
      </w:r>
      <w:r>
        <w:instrText xml:space="preserve"> REF _Ref493349997 \r \h </w:instrText>
      </w:r>
      <w:r>
        <w:fldChar w:fldCharType="separate"/>
      </w:r>
      <w:r w:rsidR="0009127C">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4560C32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09127C">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10" w:name="_Ref493413701"/>
      <w:bookmarkStart w:id="211" w:name="_Ref493413744"/>
      <w:bookmarkStart w:id="212" w:name="_Toc8366965"/>
      <w:r>
        <w:lastRenderedPageBreak/>
        <w:t>Date/time properties</w:t>
      </w:r>
      <w:bookmarkEnd w:id="210"/>
      <w:bookmarkEnd w:id="211"/>
      <w:bookmarkEnd w:id="212"/>
    </w:p>
    <w:p w14:paraId="33510EF1" w14:textId="734CD44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1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269F6D0" w:rsidR="00485F6A" w:rsidRDefault="00485F6A" w:rsidP="00A14EA3">
      <w:r>
        <w:t>The time components of date/time-valued properties in property bags (§</w:t>
      </w:r>
      <w:r>
        <w:fldChar w:fldCharType="begin"/>
      </w:r>
      <w:r>
        <w:instrText xml:space="preserve"> REF _Ref493408960 \r \h </w:instrText>
      </w:r>
      <w:r>
        <w:fldChar w:fldCharType="separate"/>
      </w:r>
      <w:r w:rsidR="0009127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13"/>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14" w:name="_Ref530232021"/>
      <w:bookmarkStart w:id="215" w:name="_Toc8366966"/>
      <w:r>
        <w:t>URI-valued properties</w:t>
      </w:r>
      <w:bookmarkEnd w:id="214"/>
      <w:bookmarkEnd w:id="215"/>
    </w:p>
    <w:p w14:paraId="62EF182C" w14:textId="7EBBAB7A" w:rsidR="00D55684" w:rsidRDefault="00D55684" w:rsidP="00D55684">
      <w:pPr>
        <w:pStyle w:val="Heading3"/>
      </w:pPr>
      <w:bookmarkStart w:id="216" w:name="_Ref534814172"/>
      <w:bookmarkStart w:id="217" w:name="_Toc8366967"/>
      <w:r>
        <w:t>General</w:t>
      </w:r>
      <w:bookmarkEnd w:id="216"/>
      <w:bookmarkEnd w:id="217"/>
    </w:p>
    <w:p w14:paraId="3EA3A765" w14:textId="04CA747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5E327E3" w:rsidR="00747D86" w:rsidRDefault="00747D86" w:rsidP="00747D86">
      <w:bookmarkStart w:id="21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18"/>
    </w:p>
    <w:p w14:paraId="7D08BFEE" w14:textId="567E18D0"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6C9CB89B"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9127C">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19" w:name="_Ref4673498"/>
      <w:bookmarkStart w:id="220" w:name="_Toc8366968"/>
      <w:r>
        <w:t>Normalizing file schem</w:t>
      </w:r>
      <w:r w:rsidR="006D58B1">
        <w:t>e</w:t>
      </w:r>
      <w:r>
        <w:t xml:space="preserve"> </w:t>
      </w:r>
      <w:r w:rsidR="00D55684">
        <w:t>URIs</w:t>
      </w:r>
      <w:bookmarkEnd w:id="219"/>
      <w:bookmarkEnd w:id="220"/>
    </w:p>
    <w:p w14:paraId="2A404ABE" w14:textId="7BE7341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FC66ED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2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A96D3CC"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1777239F"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09127C">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497D03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22" w:name="_Ref3470788"/>
      <w:bookmarkStart w:id="223" w:name="_Toc8366969"/>
      <w:bookmarkEnd w:id="221"/>
      <w:r>
        <w:t>URIs that use the sarif scheme</w:t>
      </w:r>
      <w:bookmarkEnd w:id="222"/>
      <w:bookmarkEnd w:id="223"/>
    </w:p>
    <w:p w14:paraId="05851C9E" w14:textId="61959E0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9127C">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A19C757"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9127C">
        <w:t>3.13.5</w:t>
      </w:r>
      <w:r w:rsidR="00A632A2">
        <w:fldChar w:fldCharType="end"/>
      </w:r>
      <w:r>
        <w:t>) at the root of the log file.</w:t>
      </w:r>
    </w:p>
    <w:p w14:paraId="5FDDB88B" w14:textId="447B8639" w:rsidR="00D55684" w:rsidRDefault="00D55684" w:rsidP="00D55684">
      <w:pPr>
        <w:pStyle w:val="Heading3"/>
      </w:pPr>
      <w:bookmarkStart w:id="224" w:name="_Toc8366970"/>
      <w:r>
        <w:t>Internationalized Resource Identifiers (IRIs)</w:t>
      </w:r>
      <w:bookmarkEnd w:id="224"/>
    </w:p>
    <w:p w14:paraId="51D90CB3" w14:textId="3C34DF1C"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536017A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25" w:name="_Ref493426052"/>
      <w:bookmarkStart w:id="226" w:name="_Ref508814664"/>
      <w:bookmarkStart w:id="227" w:name="_Toc8366971"/>
      <w:r>
        <w:t>m</w:t>
      </w:r>
      <w:r w:rsidR="00815787">
        <w:t xml:space="preserve">essage </w:t>
      </w:r>
      <w:bookmarkEnd w:id="225"/>
      <w:r>
        <w:t>object</w:t>
      </w:r>
      <w:bookmarkEnd w:id="226"/>
      <w:bookmarkEnd w:id="227"/>
    </w:p>
    <w:p w14:paraId="0A758B59" w14:textId="372BB610" w:rsidR="00354823" w:rsidRPr="00354823" w:rsidRDefault="00354823" w:rsidP="00354823">
      <w:pPr>
        <w:pStyle w:val="Heading3"/>
      </w:pPr>
      <w:bookmarkStart w:id="228" w:name="_Toc8366972"/>
      <w:r>
        <w:t>General</w:t>
      </w:r>
      <w:bookmarkEnd w:id="22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13BEE38"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9127C">
        <w:t>3.11.3</w:t>
      </w:r>
      <w:r w:rsidR="00315546">
        <w:fldChar w:fldCharType="end"/>
      </w:r>
      <w:r w:rsidR="00BD4C74">
        <w:t>)</w:t>
      </w:r>
      <w:r>
        <w:t>.</w:t>
      </w:r>
    </w:p>
    <w:p w14:paraId="52F0962E" w14:textId="10227380"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9127C">
        <w:t>3.11.4</w:t>
      </w:r>
      <w:r w:rsidR="00315546">
        <w:fldChar w:fldCharType="end"/>
      </w:r>
      <w:r w:rsidR="00315546">
        <w:t>)</w:t>
      </w:r>
      <w:r w:rsidRPr="007D1B39">
        <w:t>.</w:t>
      </w:r>
    </w:p>
    <w:p w14:paraId="72BE4F6E" w14:textId="1B5F0B1F"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9127C">
        <w:t>3.11.5</w:t>
      </w:r>
      <w:r w:rsidR="00315546">
        <w:fldChar w:fldCharType="end"/>
      </w:r>
      <w:r w:rsidR="00315546">
        <w:t>)</w:t>
      </w:r>
      <w:r w:rsidRPr="007D1B39">
        <w:t>.</w:t>
      </w:r>
    </w:p>
    <w:p w14:paraId="79A4CB7F" w14:textId="60F16315"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09127C">
        <w:t>3.11.6</w:t>
      </w:r>
      <w:r>
        <w:fldChar w:fldCharType="end"/>
      </w:r>
      <w:r>
        <w:t>).</w:t>
      </w:r>
    </w:p>
    <w:p w14:paraId="224C0855" w14:textId="11A3DAA8" w:rsidR="00BD4C74" w:rsidRDefault="00BD4C74" w:rsidP="00BD4C74">
      <w:pPr>
        <w:pStyle w:val="Heading3"/>
      </w:pPr>
      <w:bookmarkStart w:id="229" w:name="_Toc8366973"/>
      <w:r>
        <w:t>Constraints</w:t>
      </w:r>
      <w:bookmarkEnd w:id="229"/>
    </w:p>
    <w:p w14:paraId="560822EA" w14:textId="5FAE66B1"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9127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30" w:name="_Ref503354593"/>
      <w:bookmarkStart w:id="231" w:name="_Toc8366974"/>
      <w:r>
        <w:t>Plain text messages</w:t>
      </w:r>
      <w:bookmarkEnd w:id="230"/>
      <w:bookmarkEnd w:id="231"/>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48293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9127C">
        <w:t>3.11.5</w:t>
      </w:r>
      <w:r>
        <w:fldChar w:fldCharType="end"/>
      </w:r>
      <w:r>
        <w:t>) and embedded links (§</w:t>
      </w:r>
      <w:r>
        <w:fldChar w:fldCharType="begin"/>
      </w:r>
      <w:r>
        <w:instrText xml:space="preserve"> REF _Ref508810900 \r \h </w:instrText>
      </w:r>
      <w:r>
        <w:fldChar w:fldCharType="separate"/>
      </w:r>
      <w:r w:rsidR="0009127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32" w:name="_Ref503354606"/>
      <w:bookmarkStart w:id="233" w:name="_Toc8366975"/>
      <w:r>
        <w:t>Formatted</w:t>
      </w:r>
      <w:r w:rsidR="00A4123E">
        <w:t xml:space="preserve"> messages</w:t>
      </w:r>
      <w:bookmarkEnd w:id="232"/>
      <w:bookmarkEnd w:id="233"/>
    </w:p>
    <w:p w14:paraId="78C77DEB" w14:textId="06212753" w:rsidR="00675C8D" w:rsidRPr="00675C8D" w:rsidRDefault="00675C8D" w:rsidP="00675C8D">
      <w:pPr>
        <w:pStyle w:val="Heading4"/>
      </w:pPr>
      <w:bookmarkStart w:id="234" w:name="_Toc8366976"/>
      <w:r>
        <w:t>General</w:t>
      </w:r>
      <w:bookmarkEnd w:id="234"/>
    </w:p>
    <w:p w14:paraId="45F56986" w14:textId="5847A9E4"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9127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9127C">
        <w:t>3.11.6</w:t>
      </w:r>
      <w:r w:rsidR="0085499B">
        <w:fldChar w:fldCharType="end"/>
      </w:r>
      <w:r w:rsidR="0085499B">
        <w:t>).</w:t>
      </w:r>
    </w:p>
    <w:p w14:paraId="1BFC46D5" w14:textId="6C6E88BC"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35" w:name="_Ref503355198"/>
      <w:bookmarkStart w:id="236" w:name="_Toc8366977"/>
      <w:r>
        <w:lastRenderedPageBreak/>
        <w:t>Security implications</w:t>
      </w:r>
      <w:bookmarkEnd w:id="235"/>
      <w:bookmarkEnd w:id="23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807999"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6C5D29A"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37" w:name="_Ref508810893"/>
      <w:bookmarkStart w:id="238" w:name="_Toc8366978"/>
      <w:bookmarkStart w:id="239" w:name="_Ref503352567"/>
      <w:r>
        <w:t>Messages with placeholders</w:t>
      </w:r>
      <w:bookmarkEnd w:id="237"/>
      <w:bookmarkEnd w:id="23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5E9CAA3"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9127C">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434570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9127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166ED84"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9127C">
        <w:t>3.14</w:t>
      </w:r>
      <w:r>
        <w:fldChar w:fldCharType="end"/>
      </w:r>
      <w:r>
        <w:t>).</w:t>
      </w:r>
    </w:p>
    <w:p w14:paraId="2D82F457" w14:textId="1C271C3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9127C">
        <w:t>3.14.23</w:t>
      </w:r>
      <w:r>
        <w:fldChar w:fldCharType="end"/>
      </w:r>
      <w:r>
        <w:t>.</w:t>
      </w:r>
    </w:p>
    <w:p w14:paraId="13E475FD" w14:textId="62F689DC"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3E8F3038" w14:textId="372975E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9127C">
        <w:t>3.27.5</w:t>
      </w:r>
      <w:r>
        <w:fldChar w:fldCharType="end"/>
      </w:r>
      <w:r>
        <w:t>.</w:t>
      </w:r>
    </w:p>
    <w:p w14:paraId="1639AEDC" w14:textId="28FDA29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9127C">
        <w:t>3.27.11</w:t>
      </w:r>
      <w:r>
        <w:fldChar w:fldCharType="end"/>
      </w:r>
      <w:r>
        <w:t>.</w:t>
      </w:r>
    </w:p>
    <w:p w14:paraId="3DF5F195" w14:textId="22455E1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9127C">
        <w:t>3.11.8</w:t>
      </w:r>
      <w:r>
        <w:fldChar w:fldCharType="end"/>
      </w:r>
      <w:r>
        <w:t>.</w:t>
      </w:r>
    </w:p>
    <w:p w14:paraId="1F41BBCB" w14:textId="6F62FD5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9127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40" w:name="_Ref508810900"/>
      <w:bookmarkStart w:id="241" w:name="_Toc8366979"/>
      <w:r>
        <w:t>Messages with e</w:t>
      </w:r>
      <w:r w:rsidR="00A4123E">
        <w:t>mbedded links</w:t>
      </w:r>
      <w:bookmarkEnd w:id="239"/>
      <w:bookmarkEnd w:id="240"/>
      <w:bookmarkEnd w:id="241"/>
    </w:p>
    <w:p w14:paraId="039E6FD3" w14:textId="0776BE6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9127C">
        <w:t>3.27</w:t>
      </w:r>
      <w:r w:rsidR="00360983">
        <w:fldChar w:fldCharType="end"/>
      </w:r>
      <w:r w:rsidR="006B7822">
        <w:t>)</w:t>
      </w:r>
      <w:r w:rsidR="002957C4">
        <w:t>. We refer to these links as “embedded links”.</w:t>
      </w:r>
    </w:p>
    <w:p w14:paraId="2E75A42E" w14:textId="10920E1D"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9127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44B3942" w:rsidR="002957C4" w:rsidRDefault="00424AAB" w:rsidP="002957C4">
      <w:r>
        <w:t>Within a plain text message (§</w:t>
      </w:r>
      <w:r>
        <w:fldChar w:fldCharType="begin"/>
      </w:r>
      <w:r>
        <w:instrText xml:space="preserve"> REF _Ref503354593 \r \h </w:instrText>
      </w:r>
      <w:r>
        <w:fldChar w:fldCharType="separate"/>
      </w:r>
      <w:r w:rsidR="0009127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17B8294"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17B70A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09127C">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09127C">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60B27482"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09127C">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7E52031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9127C">
        <w:t>3.10.3</w:t>
      </w:r>
      <w:r>
        <w:fldChar w:fldCharType="end"/>
      </w:r>
      <w:r>
        <w:t>). This allows a message to refer to any content elsewhere in the SARIF log file.</w:t>
      </w:r>
    </w:p>
    <w:p w14:paraId="11BBD4FB" w14:textId="08A37BE8"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09127C">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0A0951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3B8512C9"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42"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42"/>
    </w:p>
    <w:p w14:paraId="185E71A4" w14:textId="2B662B0F" w:rsidR="00F27B42" w:rsidRDefault="00F27B42" w:rsidP="00F27B42">
      <w:pPr>
        <w:pStyle w:val="Heading3"/>
      </w:pPr>
      <w:bookmarkStart w:id="243" w:name="_Ref508812963"/>
      <w:bookmarkStart w:id="244" w:name="_Ref4242083"/>
      <w:bookmarkStart w:id="245" w:name="_Toc8366980"/>
      <w:bookmarkStart w:id="246" w:name="_Hlk4660327"/>
      <w:bookmarkStart w:id="247" w:name="_Ref493337542"/>
      <w:r>
        <w:t xml:space="preserve">Message string </w:t>
      </w:r>
      <w:bookmarkEnd w:id="243"/>
      <w:r w:rsidR="00A00B41">
        <w:t>lookup</w:t>
      </w:r>
      <w:bookmarkEnd w:id="244"/>
      <w:bookmarkEnd w:id="245"/>
    </w:p>
    <w:p w14:paraId="2DC31705" w14:textId="2E9EC22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9127C">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9127C">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8900A63"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09127C">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09127C">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9127C">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026C5D56"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w:t>
      </w:r>
      <w:ins w:id="248" w:author="Laurence Golding" w:date="2019-05-15T15:25:00Z">
        <w:r w:rsidR="002764CA">
          <w:t xml:space="preserve"> and the desired language is </w:t>
        </w:r>
        <w:r w:rsidR="002764CA" w:rsidRPr="002764CA">
          <w:rPr>
            <w:rStyle w:val="CODEtemp"/>
          </w:rPr>
          <w:t>theRun.language</w:t>
        </w:r>
      </w:ins>
      <w:r>
        <w:t xml:space="preserve">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45974A0D"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09127C">
        <w:t>3.27.11</w:t>
      </w:r>
      <w:r w:rsidR="005B5E56">
        <w:fldChar w:fldCharType="end"/>
      </w:r>
      <w:r w:rsidR="005B5E56">
        <w:t>) THEN</w:t>
      </w:r>
    </w:p>
    <w:p w14:paraId="6BFCB305" w14:textId="688E9ECA"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09127C">
        <w:t>3.19.23</w:t>
      </w:r>
      <w:r>
        <w:fldChar w:fldCharType="end"/>
      </w:r>
      <w:r>
        <w:t>), which defines the rule that was violated by this result.</w:t>
      </w:r>
    </w:p>
    <w:p w14:paraId="18F8DF30" w14:textId="278BEFC4"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09127C">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7A91C25"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9127C">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0BB0059"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09127C">
        <w:t>3.58.5</w:t>
      </w:r>
      <w:r>
        <w:fldChar w:fldCharType="end"/>
      </w:r>
      <w:r>
        <w:t>) THEN</w:t>
      </w:r>
    </w:p>
    <w:p w14:paraId="0754D2E7" w14:textId="26002261"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09127C">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4EDB9D1D"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09127C">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49" w:name="_Ref508811133"/>
      <w:bookmarkStart w:id="250" w:name="_Toc8366981"/>
      <w:bookmarkEnd w:id="246"/>
      <w:r>
        <w:t>text property</w:t>
      </w:r>
      <w:bookmarkEnd w:id="249"/>
      <w:bookmarkEnd w:id="250"/>
    </w:p>
    <w:p w14:paraId="38926169" w14:textId="2F54159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9127C">
        <w:t>3.11.3</w:t>
      </w:r>
      <w:r>
        <w:fldChar w:fldCharType="end"/>
      </w:r>
      <w:r>
        <w:t>)</w:t>
      </w:r>
      <w:r w:rsidRPr="0027620D">
        <w:t>.</w:t>
      </w:r>
    </w:p>
    <w:p w14:paraId="68ED5C2D" w14:textId="1CE1441F" w:rsidR="00B607AD" w:rsidRDefault="007C76ED" w:rsidP="00B607AD">
      <w:pPr>
        <w:pStyle w:val="Heading3"/>
      </w:pPr>
      <w:bookmarkStart w:id="251" w:name="_Ref508811583"/>
      <w:bookmarkStart w:id="252" w:name="_Toc8366982"/>
      <w:r>
        <w:t xml:space="preserve">markdown </w:t>
      </w:r>
      <w:r w:rsidR="00B607AD">
        <w:t>property</w:t>
      </w:r>
      <w:bookmarkEnd w:id="251"/>
      <w:bookmarkEnd w:id="252"/>
    </w:p>
    <w:p w14:paraId="252D70DD" w14:textId="13A63A6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9127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9ACA6C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9127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53" w:name="_Ref508811592"/>
      <w:bookmarkStart w:id="254" w:name="_Toc8366983"/>
      <w:r>
        <w:t>id</w:t>
      </w:r>
      <w:r w:rsidR="00B607AD">
        <w:t xml:space="preserve"> property</w:t>
      </w:r>
      <w:bookmarkEnd w:id="253"/>
      <w:bookmarkEnd w:id="254"/>
    </w:p>
    <w:p w14:paraId="5F5AED7E" w14:textId="151D5FB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9127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55" w:name="_Ref508811093"/>
      <w:bookmarkStart w:id="256" w:name="_Toc8366984"/>
      <w:r>
        <w:t>arguments property</w:t>
      </w:r>
      <w:bookmarkEnd w:id="255"/>
      <w:bookmarkEnd w:id="256"/>
    </w:p>
    <w:p w14:paraId="3337B550" w14:textId="7BB4748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9127C">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9127C">
        <w:t>3.11.10</w:t>
      </w:r>
      <w:r>
        <w:fldChar w:fldCharType="end"/>
      </w:r>
      <w:r>
        <w:t>) contains any placeholders (§</w:t>
      </w:r>
      <w:r>
        <w:fldChar w:fldCharType="begin"/>
      </w:r>
      <w:r>
        <w:instrText xml:space="preserve"> REF _Ref508810893 \r \h </w:instrText>
      </w:r>
      <w:r>
        <w:fldChar w:fldCharType="separate"/>
      </w:r>
      <w:r w:rsidR="0009127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9127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57" w:name="_Ref3551923"/>
      <w:bookmarkStart w:id="258" w:name="_Toc8366985"/>
      <w:r>
        <w:t>multiformatMessageString object</w:t>
      </w:r>
      <w:bookmarkEnd w:id="257"/>
      <w:bookmarkEnd w:id="258"/>
    </w:p>
    <w:p w14:paraId="38BF636F" w14:textId="60D0304F" w:rsidR="006F2550" w:rsidRDefault="006F2550" w:rsidP="006F2550">
      <w:pPr>
        <w:pStyle w:val="Heading3"/>
      </w:pPr>
      <w:bookmarkStart w:id="259" w:name="_Toc8366986"/>
      <w:r>
        <w:t>General</w:t>
      </w:r>
      <w:bookmarkEnd w:id="25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60" w:name="_Ref4522143"/>
      <w:bookmarkStart w:id="261" w:name="_Toc8366987"/>
      <w:r>
        <w:lastRenderedPageBreak/>
        <w:t>Localizable multiformatMessageStrings</w:t>
      </w:r>
      <w:bookmarkEnd w:id="260"/>
      <w:bookmarkEnd w:id="261"/>
    </w:p>
    <w:p w14:paraId="76D5DBD2" w14:textId="3341D9E0"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09127C">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62" w:name="_Ref3551354"/>
      <w:bookmarkStart w:id="263" w:name="_Toc8366988"/>
      <w:r>
        <w:t>text property</w:t>
      </w:r>
      <w:bookmarkEnd w:id="262"/>
      <w:bookmarkEnd w:id="26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64" w:name="_Ref3625000"/>
      <w:bookmarkStart w:id="265" w:name="_Toc8366989"/>
      <w:r>
        <w:t>markdown property</w:t>
      </w:r>
      <w:bookmarkEnd w:id="264"/>
      <w:bookmarkEnd w:id="265"/>
    </w:p>
    <w:p w14:paraId="20AC6A2B" w14:textId="1F91889D"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9127C">
        <w:t>3.11.4</w:t>
      </w:r>
      <w:r>
        <w:fldChar w:fldCharType="end"/>
      </w:r>
      <w:r>
        <w:t>) expressed in GitHub-Flavored Markdown [</w:t>
      </w:r>
      <w:hyperlink w:anchor="GFM" w:history="1">
        <w:r w:rsidRPr="006F2550">
          <w:rPr>
            <w:rStyle w:val="Hyperlink"/>
          </w:rPr>
          <w:t>GFM</w:t>
        </w:r>
      </w:hyperlink>
      <w:r>
        <w:t>].</w:t>
      </w:r>
    </w:p>
    <w:p w14:paraId="2C9A46D1" w14:textId="0EB60BEE"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9127C">
        <w:t>3.12.3</w:t>
      </w:r>
      <w:r w:rsidR="000E616A">
        <w:fldChar w:fldCharType="end"/>
      </w:r>
      <w:r>
        <w:t>) instead.</w:t>
      </w:r>
    </w:p>
    <w:p w14:paraId="0645E5C8" w14:textId="1357072E" w:rsidR="0038356E" w:rsidRPr="0038356E" w:rsidRDefault="00815787" w:rsidP="0038356E">
      <w:pPr>
        <w:pStyle w:val="Heading2"/>
      </w:pPr>
      <w:bookmarkStart w:id="266" w:name="_Ref508812301"/>
      <w:bookmarkStart w:id="267" w:name="_Toc8366990"/>
      <w:r>
        <w:t>sarifLog object</w:t>
      </w:r>
      <w:bookmarkEnd w:id="247"/>
      <w:bookmarkEnd w:id="266"/>
      <w:bookmarkEnd w:id="267"/>
    </w:p>
    <w:p w14:paraId="5DEDD21B" w14:textId="0630136E" w:rsidR="000D32C1" w:rsidRDefault="000D32C1" w:rsidP="000D32C1">
      <w:pPr>
        <w:pStyle w:val="Heading3"/>
      </w:pPr>
      <w:bookmarkStart w:id="268" w:name="_Toc8366991"/>
      <w:r>
        <w:t>General</w:t>
      </w:r>
      <w:bookmarkEnd w:id="26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2E8C5FC"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9127C">
        <w:t>3.13.2</w:t>
      </w:r>
      <w:r w:rsidR="0038356E">
        <w:fldChar w:fldCharType="end"/>
      </w:r>
      <w:r w:rsidR="00D71A1D">
        <w:t>.</w:t>
      </w:r>
    </w:p>
    <w:p w14:paraId="69B7D7D3" w14:textId="70A973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9127C">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0329DB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9127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69" w:name="_Ref493349977"/>
      <w:bookmarkStart w:id="270" w:name="_Ref493350297"/>
      <w:bookmarkStart w:id="271" w:name="_Toc8366992"/>
      <w:r>
        <w:t>version property</w:t>
      </w:r>
      <w:bookmarkEnd w:id="269"/>
      <w:bookmarkEnd w:id="270"/>
      <w:bookmarkEnd w:id="27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72" w:name="_Ref508812350"/>
      <w:bookmarkStart w:id="273" w:name="_Toc8366993"/>
      <w:r>
        <w:lastRenderedPageBreak/>
        <w:t>$schema property</w:t>
      </w:r>
      <w:bookmarkEnd w:id="272"/>
      <w:bookmarkEnd w:id="273"/>
    </w:p>
    <w:p w14:paraId="061DCDF6" w14:textId="5B2AF738"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56138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9127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74" w:name="_Ref493349987"/>
      <w:bookmarkStart w:id="275" w:name="_Toc8366994"/>
      <w:r>
        <w:t>runs property</w:t>
      </w:r>
      <w:bookmarkEnd w:id="274"/>
      <w:bookmarkEnd w:id="275"/>
    </w:p>
    <w:p w14:paraId="4CED6907" w14:textId="40E8689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9127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76" w:name="_Ref3470597"/>
      <w:bookmarkStart w:id="277" w:name="_Toc8366995"/>
      <w:r>
        <w:t>inlineExternalProperties property</w:t>
      </w:r>
      <w:bookmarkEnd w:id="276"/>
      <w:bookmarkEnd w:id="277"/>
    </w:p>
    <w:p w14:paraId="12679AC5" w14:textId="49DC747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9127C">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9127C">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57478F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9127C">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9127C">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7C0C33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09127C">
        <w:t>4.3.4</w:t>
      </w:r>
      <w:r>
        <w:fldChar w:fldCharType="end"/>
      </w:r>
      <w:r>
        <w:t>.</w:t>
      </w:r>
    </w:p>
    <w:p w14:paraId="7B0569FB" w14:textId="77777777" w:rsidR="00A632A2" w:rsidRPr="00230F9F" w:rsidRDefault="00A632A2" w:rsidP="00A632A2">
      <w:pPr>
        <w:pStyle w:val="Code"/>
      </w:pPr>
    </w:p>
    <w:p w14:paraId="19BFAEC2" w14:textId="500CB2A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9127C">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801B10A" w:rsidR="00A632A2" w:rsidRDefault="00A632A2" w:rsidP="00A632A2">
      <w:pPr>
        <w:pStyle w:val="Code"/>
      </w:pPr>
      <w:r>
        <w:t xml:space="preserve">  "runs": [                                           # See §</w:t>
      </w:r>
      <w:r>
        <w:fldChar w:fldCharType="begin"/>
      </w:r>
      <w:r>
        <w:instrText xml:space="preserve"> REF _Ref493349987 \r \h </w:instrText>
      </w:r>
      <w:r>
        <w:fldChar w:fldCharType="separate"/>
      </w:r>
      <w:r w:rsidR="0009127C">
        <w:t>3.13.4</w:t>
      </w:r>
      <w:r>
        <w:fldChar w:fldCharType="end"/>
      </w:r>
      <w:r>
        <w:t>.</w:t>
      </w:r>
    </w:p>
    <w:p w14:paraId="7DDACCCC" w14:textId="68EB1D5C" w:rsidR="00A632A2" w:rsidRDefault="00A632A2" w:rsidP="00A632A2">
      <w:pPr>
        <w:pStyle w:val="Code"/>
      </w:pPr>
      <w:r>
        <w:t xml:space="preserve">    {                                                 # A run object (§</w:t>
      </w:r>
      <w:r>
        <w:fldChar w:fldCharType="begin"/>
      </w:r>
      <w:r>
        <w:instrText xml:space="preserve"> REF _Ref493349997 \r \h </w:instrText>
      </w:r>
      <w:r>
        <w:fldChar w:fldCharType="separate"/>
      </w:r>
      <w:r w:rsidR="0009127C">
        <w:t>3.14</w:t>
      </w:r>
      <w:r>
        <w:fldChar w:fldCharType="end"/>
      </w:r>
      <w:r>
        <w:t>).</w:t>
      </w:r>
    </w:p>
    <w:p w14:paraId="4DEFBA4D" w14:textId="02855AA9" w:rsidR="00A632A2" w:rsidRDefault="00A632A2" w:rsidP="00A632A2">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EC08EF1"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09127C">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78" w:name="_Ref493349997"/>
      <w:bookmarkStart w:id="279" w:name="_Ref493350451"/>
      <w:bookmarkStart w:id="280" w:name="_Toc8366996"/>
      <w:r>
        <w:t>run object</w:t>
      </w:r>
      <w:bookmarkEnd w:id="278"/>
      <w:bookmarkEnd w:id="279"/>
      <w:bookmarkEnd w:id="280"/>
    </w:p>
    <w:p w14:paraId="10E42C1C" w14:textId="534C375F" w:rsidR="000D32C1" w:rsidRDefault="000D32C1" w:rsidP="000D32C1">
      <w:pPr>
        <w:pStyle w:val="Heading3"/>
      </w:pPr>
      <w:bookmarkStart w:id="281" w:name="_Toc8366997"/>
      <w:r>
        <w:t>General</w:t>
      </w:r>
      <w:bookmarkEnd w:id="28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19EF1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9127C">
        <w:t>3.14.6</w:t>
      </w:r>
      <w:r>
        <w:fldChar w:fldCharType="end"/>
      </w:r>
      <w:r w:rsidR="00893398">
        <w:t>.</w:t>
      </w:r>
    </w:p>
    <w:p w14:paraId="458D3C95" w14:textId="1CC0FFB3"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9127C">
        <w:t>3.18</w:t>
      </w:r>
      <w:r>
        <w:fldChar w:fldCharType="end"/>
      </w:r>
      <w:r>
        <w:t>)</w:t>
      </w:r>
      <w:r w:rsidR="00893398">
        <w:t>.</w:t>
      </w:r>
    </w:p>
    <w:p w14:paraId="5659FE03" w14:textId="398D62B9" w:rsidR="00C66549" w:rsidRDefault="00C66549" w:rsidP="002D65F3">
      <w:pPr>
        <w:pStyle w:val="Code"/>
      </w:pPr>
      <w:r>
        <w:t xml:space="preserve">  },</w:t>
      </w:r>
    </w:p>
    <w:p w14:paraId="5572A9C8" w14:textId="27AF459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9127C">
        <w:t>3.14.23</w:t>
      </w:r>
      <w:r>
        <w:fldChar w:fldCharType="end"/>
      </w:r>
      <w:r w:rsidR="00893398">
        <w:t>.</w:t>
      </w:r>
    </w:p>
    <w:p w14:paraId="2AB9C865" w14:textId="68161F9F" w:rsidR="00C66549" w:rsidRDefault="00C66549" w:rsidP="002D65F3">
      <w:pPr>
        <w:pStyle w:val="Code"/>
      </w:pPr>
      <w:r>
        <w:t xml:space="preserve">    {</w:t>
      </w:r>
    </w:p>
    <w:p w14:paraId="34499818" w14:textId="3F3A3C7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9127C">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82" w:name="_Ref522953645"/>
      <w:bookmarkStart w:id="283" w:name="_Toc8366998"/>
      <w:r>
        <w:t>external</w:t>
      </w:r>
      <w:r w:rsidR="007072B1">
        <w:t>Property</w:t>
      </w:r>
      <w:r>
        <w:t>File</w:t>
      </w:r>
      <w:r w:rsidR="00A632A2">
        <w:t>Reference</w:t>
      </w:r>
      <w:r>
        <w:t>s property</w:t>
      </w:r>
      <w:bookmarkEnd w:id="282"/>
      <w:bookmarkEnd w:id="283"/>
    </w:p>
    <w:p w14:paraId="36AA7B85" w14:textId="40897673"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09127C">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09127C">
        <w:t>3.15.2</w:t>
      </w:r>
      <w:r w:rsidR="004D4A3F">
        <w:fldChar w:fldCharType="end"/>
      </w:r>
      <w:r>
        <w:t>) associated with this log file.</w:t>
      </w:r>
    </w:p>
    <w:p w14:paraId="0CCFB042" w14:textId="073B2630" w:rsidR="00636635" w:rsidRDefault="001A406D" w:rsidP="00636635">
      <w:pPr>
        <w:pStyle w:val="Heading3"/>
      </w:pPr>
      <w:bookmarkStart w:id="284" w:name="_Ref526937024"/>
      <w:bookmarkStart w:id="285" w:name="_Toc8366999"/>
      <w:r>
        <w:t>automationDetails</w:t>
      </w:r>
      <w:r w:rsidR="00636635">
        <w:t xml:space="preserve"> property</w:t>
      </w:r>
      <w:bookmarkEnd w:id="284"/>
      <w:bookmarkEnd w:id="285"/>
    </w:p>
    <w:p w14:paraId="389493B0" w14:textId="2046EE8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09127C">
        <w:t>3.17</w:t>
      </w:r>
      <w:r>
        <w:fldChar w:fldCharType="end"/>
      </w:r>
      <w:r>
        <w:t>) that describes this run.</w:t>
      </w:r>
    </w:p>
    <w:p w14:paraId="678537B0" w14:textId="2ED57297" w:rsidR="00636635" w:rsidRDefault="00636635" w:rsidP="00636635">
      <w:r>
        <w:t>For an example, see §</w:t>
      </w:r>
      <w:r>
        <w:fldChar w:fldCharType="begin"/>
      </w:r>
      <w:r>
        <w:instrText xml:space="preserve"> REF _Ref526936874 \r \h </w:instrText>
      </w:r>
      <w:r>
        <w:fldChar w:fldCharType="separate"/>
      </w:r>
      <w:r w:rsidR="0009127C">
        <w:t>3.17.1</w:t>
      </w:r>
      <w:r>
        <w:fldChar w:fldCharType="end"/>
      </w:r>
      <w:r>
        <w:t>.</w:t>
      </w:r>
    </w:p>
    <w:p w14:paraId="0FE6118B" w14:textId="17F0C7DA" w:rsidR="00636635" w:rsidRDefault="003578B5" w:rsidP="00636635">
      <w:pPr>
        <w:pStyle w:val="Heading3"/>
      </w:pPr>
      <w:bookmarkStart w:id="286" w:name="_Ref526937372"/>
      <w:bookmarkStart w:id="287" w:name="_Toc8367000"/>
      <w:r>
        <w:t>runAggregates</w:t>
      </w:r>
      <w:r w:rsidR="00636635">
        <w:t xml:space="preserve"> property</w:t>
      </w:r>
      <w:bookmarkEnd w:id="286"/>
      <w:bookmarkEnd w:id="287"/>
    </w:p>
    <w:p w14:paraId="1964DFAF" w14:textId="6E3BDB5E"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9127C">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9127C">
        <w:t>3.17</w:t>
      </w:r>
      <w:r>
        <w:fldChar w:fldCharType="end"/>
      </w:r>
      <w:r>
        <w:t>) each of which describes an aggregate of runs to which this run belongs.</w:t>
      </w:r>
    </w:p>
    <w:p w14:paraId="66F91BCE" w14:textId="1C95776D" w:rsidR="00636635" w:rsidRPr="00636635" w:rsidRDefault="00636635" w:rsidP="00636635">
      <w:r>
        <w:t>For an example, see §</w:t>
      </w:r>
      <w:r>
        <w:fldChar w:fldCharType="begin"/>
      </w:r>
      <w:r>
        <w:instrText xml:space="preserve"> REF _Ref526936874 \r \h </w:instrText>
      </w:r>
      <w:r>
        <w:fldChar w:fldCharType="separate"/>
      </w:r>
      <w:r w:rsidR="0009127C">
        <w:t>3.17.1</w:t>
      </w:r>
      <w:r>
        <w:fldChar w:fldCharType="end"/>
      </w:r>
      <w:r>
        <w:t>.</w:t>
      </w:r>
    </w:p>
    <w:p w14:paraId="2BC037D2" w14:textId="6749EDAB" w:rsidR="000D32C1" w:rsidRDefault="000D32C1" w:rsidP="000D32C1">
      <w:pPr>
        <w:pStyle w:val="Heading3"/>
      </w:pPr>
      <w:bookmarkStart w:id="288" w:name="_Ref493475805"/>
      <w:bookmarkStart w:id="289" w:name="_Toc8367001"/>
      <w:r>
        <w:t>baseline</w:t>
      </w:r>
      <w:r w:rsidR="00435405">
        <w:t>Gui</w:t>
      </w:r>
      <w:r>
        <w:t>d property</w:t>
      </w:r>
      <w:bookmarkEnd w:id="288"/>
      <w:bookmarkEnd w:id="289"/>
    </w:p>
    <w:p w14:paraId="2AAA192D" w14:textId="265C252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9127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9127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9127C">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61A5209"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9127C">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9127C">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90" w:name="_Ref493350956"/>
      <w:bookmarkStart w:id="291" w:name="_Toc8367002"/>
      <w:r>
        <w:t>tool property</w:t>
      </w:r>
      <w:bookmarkEnd w:id="290"/>
      <w:bookmarkEnd w:id="291"/>
    </w:p>
    <w:p w14:paraId="56566E8E" w14:textId="522B0AE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9127C">
        <w:t>3.18</w:t>
      </w:r>
      <w:r>
        <w:fldChar w:fldCharType="end"/>
      </w:r>
      <w:r w:rsidRPr="003B5868">
        <w:t>) that describes the analysis tool that was run.</w:t>
      </w:r>
    </w:p>
    <w:p w14:paraId="1B63288D" w14:textId="5E09371B" w:rsidR="00B47FD2" w:rsidRDefault="00B47FD2" w:rsidP="00B47FD2">
      <w:pPr>
        <w:pStyle w:val="Heading3"/>
      </w:pPr>
      <w:bookmarkStart w:id="292" w:name="_Ref4659591"/>
      <w:bookmarkStart w:id="293" w:name="_Toc8367003"/>
      <w:r>
        <w:t>language</w:t>
      </w:r>
      <w:bookmarkEnd w:id="292"/>
      <w:bookmarkEnd w:id="293"/>
    </w:p>
    <w:p w14:paraId="0337CE14" w14:textId="6341C38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9127C">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09127C">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94" w:name="_Ref4509523"/>
      <w:bookmarkStart w:id="295" w:name="_Toc8367004"/>
      <w:r>
        <w:lastRenderedPageBreak/>
        <w:t>taxonomies property</w:t>
      </w:r>
      <w:bookmarkEnd w:id="294"/>
      <w:bookmarkEnd w:id="295"/>
    </w:p>
    <w:p w14:paraId="3ED81C5A" w14:textId="1B8342C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9127C">
        <w:t>3.19.3</w:t>
      </w:r>
      <w:r w:rsidR="009634AB">
        <w:fldChar w:fldCharType="end"/>
      </w:r>
      <w:r w:rsidR="009634AB">
        <w:t>)</w:t>
      </w:r>
      <w:r>
        <w:t>.</w:t>
      </w:r>
    </w:p>
    <w:p w14:paraId="22A8AC46" w14:textId="5417B87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9127C">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9127C">
        <w:t>3.19.25</w:t>
      </w:r>
      <w:r>
        <w:fldChar w:fldCharType="end"/>
      </w:r>
      <w:r>
        <w:t>.</w:t>
      </w:r>
    </w:p>
    <w:p w14:paraId="385B7FEA" w14:textId="5AF98DDE" w:rsidR="001077F2" w:rsidRDefault="006E58BF" w:rsidP="001077F2">
      <w:pPr>
        <w:pStyle w:val="Heading3"/>
      </w:pPr>
      <w:bookmarkStart w:id="296" w:name="_Ref4495306"/>
      <w:bookmarkStart w:id="297" w:name="_Toc8367005"/>
      <w:r>
        <w:t>tr</w:t>
      </w:r>
      <w:r w:rsidR="001077F2">
        <w:t>anslations property</w:t>
      </w:r>
      <w:bookmarkEnd w:id="296"/>
      <w:bookmarkEnd w:id="297"/>
    </w:p>
    <w:p w14:paraId="32C45637" w14:textId="055B460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9127C">
        <w:t>3.19.4</w:t>
      </w:r>
      <w:r w:rsidR="009634AB">
        <w:fldChar w:fldCharType="end"/>
      </w:r>
      <w:r w:rsidR="009634AB">
        <w:t>)</w:t>
      </w:r>
      <w:r>
        <w:t>.</w:t>
      </w:r>
    </w:p>
    <w:p w14:paraId="1B96FE6E" w14:textId="28851AF2" w:rsidR="006E58BF" w:rsidRDefault="009B381A" w:rsidP="006E58BF">
      <w:pPr>
        <w:pStyle w:val="Heading3"/>
      </w:pPr>
      <w:bookmarkStart w:id="298" w:name="_Ref4509533"/>
      <w:bookmarkStart w:id="299" w:name="_Toc8367006"/>
      <w:r>
        <w:t>policies</w:t>
      </w:r>
      <w:r w:rsidR="006E58BF">
        <w:t xml:space="preserve"> property</w:t>
      </w:r>
      <w:bookmarkEnd w:id="298"/>
      <w:bookmarkEnd w:id="299"/>
    </w:p>
    <w:p w14:paraId="7FFDAD02" w14:textId="5F4193B1"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09127C">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9127C">
        <w:t>3.19.5</w:t>
      </w:r>
      <w:r w:rsidR="00F16942">
        <w:fldChar w:fldCharType="end"/>
      </w:r>
      <w:r w:rsidR="00F16942">
        <w:t>)</w:t>
      </w:r>
      <w:r>
        <w:t>.</w:t>
      </w:r>
    </w:p>
    <w:p w14:paraId="29FA70CD" w14:textId="52EE5F0A" w:rsidR="000D32C1" w:rsidRDefault="000D32C1" w:rsidP="000D32C1">
      <w:pPr>
        <w:pStyle w:val="Heading3"/>
      </w:pPr>
      <w:bookmarkStart w:id="300" w:name="_Ref507657941"/>
      <w:bookmarkStart w:id="301" w:name="_Toc8367007"/>
      <w:r>
        <w:t>invocation</w:t>
      </w:r>
      <w:r w:rsidR="00514F09">
        <w:t>s</w:t>
      </w:r>
      <w:r>
        <w:t xml:space="preserve"> property</w:t>
      </w:r>
      <w:bookmarkEnd w:id="300"/>
      <w:bookmarkEnd w:id="301"/>
    </w:p>
    <w:p w14:paraId="676BBCBB" w14:textId="33558E3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9127C">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02" w:name="_Ref3810891"/>
      <w:bookmarkStart w:id="303" w:name="_Toc8367008"/>
      <w:r>
        <w:t>conversion property</w:t>
      </w:r>
      <w:bookmarkEnd w:id="302"/>
      <w:bookmarkEnd w:id="303"/>
    </w:p>
    <w:p w14:paraId="226462F1" w14:textId="076E6DC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9127C">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04" w:name="_Ref511829897"/>
      <w:bookmarkStart w:id="305" w:name="_Toc8367009"/>
      <w:r>
        <w:t>versionControlProvenance property</w:t>
      </w:r>
      <w:bookmarkEnd w:id="304"/>
      <w:bookmarkEnd w:id="305"/>
    </w:p>
    <w:p w14:paraId="40DFBA3C" w14:textId="76C0E1A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9127C">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C1D3A0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09127C">
        <w:t>3.23</w:t>
      </w:r>
      <w:r>
        <w:fldChar w:fldCharType="end"/>
      </w:r>
      <w:r>
        <w:t>).</w:t>
      </w:r>
    </w:p>
    <w:p w14:paraId="252CBC5B" w14:textId="7D1EF4D3"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9127C">
        <w:t>3.23.3</w:t>
      </w:r>
      <w:r w:rsidR="00EC5421">
        <w:fldChar w:fldCharType="end"/>
      </w:r>
      <w:r>
        <w:t>.</w:t>
      </w:r>
    </w:p>
    <w:p w14:paraId="5C24FC9B" w14:textId="3C378984"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09127C">
        <w:t>3.23.4</w:t>
      </w:r>
      <w:r w:rsidR="00EC5421">
        <w:fldChar w:fldCharType="end"/>
      </w:r>
      <w:r>
        <w:t>.</w:t>
      </w:r>
    </w:p>
    <w:p w14:paraId="1B1D75B0" w14:textId="4DC7DE9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9127C">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06" w:name="_Ref508869459"/>
      <w:bookmarkStart w:id="307" w:name="_Ref508869524"/>
      <w:bookmarkStart w:id="308" w:name="_Ref508869585"/>
      <w:bookmarkStart w:id="309" w:name="_Toc8367010"/>
      <w:bookmarkStart w:id="310" w:name="_Ref493345118"/>
      <w:r>
        <w:t>originalUriBaseIds property</w:t>
      </w:r>
      <w:bookmarkEnd w:id="306"/>
      <w:bookmarkEnd w:id="307"/>
      <w:bookmarkEnd w:id="308"/>
      <w:bookmarkEnd w:id="309"/>
    </w:p>
    <w:p w14:paraId="2DDCF7C4" w14:textId="70A0207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9127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9127C">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9127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FAF160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9127C">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9127C">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326CA60A"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0D2A8934"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3DE52E1"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52CAB2AB"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9127C">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68599F1"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9127C">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4B7F48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9127C">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D64E6B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9127C">
        <w:t>3.28</w:t>
      </w:r>
      <w:r w:rsidR="00B213E1">
        <w:fldChar w:fldCharType="end"/>
      </w:r>
      <w:r w:rsidR="00B213E1">
        <w:t>)</w:t>
      </w:r>
      <w:r w:rsidR="00A34799">
        <w:t>.</w:t>
      </w:r>
    </w:p>
    <w:p w14:paraId="26DCDECF" w14:textId="4D92B191"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9127C">
        <w:t>3.28.3</w:t>
      </w:r>
      <w:r w:rsidR="00C6546E">
        <w:fldChar w:fldCharType="end"/>
      </w:r>
      <w:r w:rsidR="00C6546E">
        <w:t>.</w:t>
      </w:r>
    </w:p>
    <w:p w14:paraId="14E37F0A" w14:textId="5CAA94D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9127C">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11" w:name="_Ref507667580"/>
      <w:bookmarkStart w:id="312" w:name="_Toc8367011"/>
      <w:r>
        <w:t xml:space="preserve">artifacts </w:t>
      </w:r>
      <w:r w:rsidR="000D32C1">
        <w:t>property</w:t>
      </w:r>
      <w:bookmarkEnd w:id="310"/>
      <w:bookmarkEnd w:id="311"/>
      <w:bookmarkEnd w:id="312"/>
    </w:p>
    <w:p w14:paraId="1A04899C" w14:textId="04E354E7"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9127C">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9127C">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80FDE2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9127C">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6DFE9D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13" w:name="_Toc8367012"/>
      <w:r>
        <w:t>specialLocations property</w:t>
      </w:r>
      <w:bookmarkEnd w:id="313"/>
    </w:p>
    <w:p w14:paraId="084D99C6" w14:textId="341DF94F"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09127C">
        <w:t>3.25</w:t>
      </w:r>
      <w:r>
        <w:fldChar w:fldCharType="end"/>
      </w:r>
      <w:r>
        <w:t>) that defines locations of special significance to SARIF consumers.</w:t>
      </w:r>
    </w:p>
    <w:p w14:paraId="36C20962" w14:textId="71E6E929" w:rsidR="000D32C1" w:rsidRDefault="000D32C1" w:rsidP="000D32C1">
      <w:pPr>
        <w:pStyle w:val="Heading3"/>
      </w:pPr>
      <w:bookmarkStart w:id="314" w:name="_Ref493479000"/>
      <w:bookmarkStart w:id="315" w:name="_Ref493479448"/>
      <w:bookmarkStart w:id="316" w:name="_Toc8367013"/>
      <w:r>
        <w:t>logicalLocations property</w:t>
      </w:r>
      <w:bookmarkEnd w:id="314"/>
      <w:bookmarkEnd w:id="315"/>
      <w:bookmarkEnd w:id="316"/>
    </w:p>
    <w:p w14:paraId="428BC587" w14:textId="4ACC870A"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9127C">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9127C">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18A81A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9127C">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276C136"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9127C">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17" w:name="_Ref4685267"/>
      <w:bookmarkStart w:id="318" w:name="_Toc8367014"/>
      <w:r>
        <w:lastRenderedPageBreak/>
        <w:t>addresses property</w:t>
      </w:r>
      <w:bookmarkEnd w:id="317"/>
      <w:bookmarkEnd w:id="318"/>
    </w:p>
    <w:p w14:paraId="72EFB665" w14:textId="64C5ACE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9127C">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9127C">
        <w:t>3.29</w:t>
      </w:r>
      <w:r>
        <w:fldChar w:fldCharType="end"/>
      </w:r>
      <w:r>
        <w:t xml:space="preserve">) within </w:t>
      </w:r>
      <w:r w:rsidR="001136EC" w:rsidRPr="001136EC">
        <w:rPr>
          <w:rStyle w:val="CODEtemp"/>
        </w:rPr>
        <w:t>theRun</w:t>
      </w:r>
      <w:r>
        <w:t>.</w:t>
      </w:r>
    </w:p>
    <w:p w14:paraId="7511A76F" w14:textId="51D9044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09127C">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19" w:name="_Ref3480694"/>
      <w:bookmarkStart w:id="320" w:name="_Toc8367015"/>
      <w:r>
        <w:t>threadFlowLocations property</w:t>
      </w:r>
      <w:bookmarkEnd w:id="319"/>
      <w:bookmarkEnd w:id="320"/>
    </w:p>
    <w:p w14:paraId="1234D581" w14:textId="341C8B7F"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09127C">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9127C">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21" w:name="_Ref511820652"/>
      <w:bookmarkStart w:id="322" w:name="_Toc8367016"/>
      <w:r>
        <w:t>graphs property</w:t>
      </w:r>
      <w:bookmarkEnd w:id="321"/>
      <w:bookmarkEnd w:id="322"/>
    </w:p>
    <w:p w14:paraId="2212E1F5" w14:textId="552344A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9127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36FEAD4"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23" w:name="_Ref5716760"/>
      <w:bookmarkStart w:id="324" w:name="_Toc8367017"/>
      <w:r>
        <w:t xml:space="preserve">webRequests </w:t>
      </w:r>
      <w:r w:rsidR="00C75437">
        <w:t>property</w:t>
      </w:r>
      <w:bookmarkEnd w:id="323"/>
      <w:bookmarkEnd w:id="324"/>
    </w:p>
    <w:p w14:paraId="5BA4C4FC" w14:textId="23AEB8A6"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09127C">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9127C">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25" w:name="_Ref5716908"/>
      <w:bookmarkStart w:id="326" w:name="_Toc8367018"/>
      <w:r>
        <w:t>webR</w:t>
      </w:r>
      <w:r w:rsidR="00C75437">
        <w:t>esponse</w:t>
      </w:r>
      <w:r w:rsidR="00EA29D3">
        <w:t>s</w:t>
      </w:r>
      <w:r w:rsidR="00C75437">
        <w:t xml:space="preserve"> property</w:t>
      </w:r>
      <w:bookmarkEnd w:id="325"/>
      <w:bookmarkEnd w:id="326"/>
    </w:p>
    <w:p w14:paraId="7EF3C2E3" w14:textId="1D7B33EF"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09127C">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9127C">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27" w:name="_Ref493350972"/>
      <w:bookmarkStart w:id="328" w:name="_Toc8367019"/>
      <w:r>
        <w:t>results property</w:t>
      </w:r>
      <w:bookmarkEnd w:id="327"/>
      <w:bookmarkEnd w:id="328"/>
    </w:p>
    <w:p w14:paraId="319EAE63" w14:textId="595E7BDD"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9127C">
        <w:t>3.27</w:t>
      </w:r>
      <w:r w:rsidR="00FB5300">
        <w:fldChar w:fldCharType="end"/>
      </w:r>
      <w:r w:rsidR="00FB5300" w:rsidRPr="00FB5300">
        <w:t>) each of which represents a single result detected in the course of the run.</w:t>
      </w:r>
    </w:p>
    <w:p w14:paraId="66E8B62B" w14:textId="00FF2C5E"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9127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C4F2B05"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09127C">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29" w:name="_Ref511828248"/>
      <w:bookmarkStart w:id="330" w:name="_Toc8367020"/>
      <w:r>
        <w:t>defaultEncoding</w:t>
      </w:r>
      <w:bookmarkEnd w:id="329"/>
      <w:r w:rsidR="00F82406">
        <w:t xml:space="preserve"> property</w:t>
      </w:r>
      <w:bookmarkEnd w:id="330"/>
    </w:p>
    <w:p w14:paraId="305609EB" w14:textId="055772AE"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9127C">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9127C">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9127C">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72350BF" w:rsidR="00926829" w:rsidRDefault="00926829" w:rsidP="00926829">
      <w:r>
        <w:t>For an example, see §</w:t>
      </w:r>
      <w:r>
        <w:fldChar w:fldCharType="begin"/>
      </w:r>
      <w:r>
        <w:instrText xml:space="preserve"> REF _Ref511828128 \r \h </w:instrText>
      </w:r>
      <w:r>
        <w:fldChar w:fldCharType="separate"/>
      </w:r>
      <w:r w:rsidR="0009127C">
        <w:t>3.24.9</w:t>
      </w:r>
      <w:r>
        <w:fldChar w:fldCharType="end"/>
      </w:r>
      <w:r>
        <w:t>.</w:t>
      </w:r>
    </w:p>
    <w:p w14:paraId="5DBD21F7" w14:textId="5F01E581" w:rsidR="00F82406" w:rsidRDefault="00F82406" w:rsidP="00F82406">
      <w:pPr>
        <w:pStyle w:val="Heading3"/>
      </w:pPr>
      <w:bookmarkStart w:id="331" w:name="_Ref534897013"/>
      <w:bookmarkStart w:id="332" w:name="_Toc8367021"/>
      <w:r>
        <w:t>defaultSourceLanguage property</w:t>
      </w:r>
      <w:bookmarkEnd w:id="331"/>
      <w:bookmarkEnd w:id="332"/>
    </w:p>
    <w:p w14:paraId="66CE74AE" w14:textId="5DC91532"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9127C">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9127C">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9127C">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9127C">
        <w:t>3.14.15</w:t>
      </w:r>
      <w:r w:rsidR="0003707A">
        <w:fldChar w:fldCharType="end"/>
      </w:r>
      <w:r w:rsidR="0003707A">
        <w:t xml:space="preserve">) which refers to a text </w:t>
      </w:r>
      <w:r w:rsidR="004D285A">
        <w:t xml:space="preserve">artifact </w:t>
      </w:r>
      <w:r w:rsidR="0003707A">
        <w:t>that contains source code.</w:t>
      </w:r>
    </w:p>
    <w:p w14:paraId="4CAA986B" w14:textId="3B395223"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9127C">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33" w:name="_Toc8367022"/>
      <w:r>
        <w:t>newlineSequences</w:t>
      </w:r>
      <w:r w:rsidR="00F82406">
        <w:t xml:space="preserve"> property</w:t>
      </w:r>
      <w:bookmarkEnd w:id="333"/>
    </w:p>
    <w:p w14:paraId="0E24944C" w14:textId="1DC50AC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E812F5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9127C">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9127C">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9127C">
        <w:t>3.30</w:t>
      </w:r>
      <w:r>
        <w:fldChar w:fldCharType="end"/>
      </w:r>
      <w:r>
        <w:t xml:space="preserve">). It ensures that the consumer counts lines in the same way as the producer. A </w:t>
      </w:r>
      <w:r>
        <w:lastRenderedPageBreak/>
        <w:t>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9127C">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6FD7D99" w:rsidR="00CD1A14" w:rsidRDefault="00CD1A14" w:rsidP="00CD1A14">
      <w:pPr>
        <w:pStyle w:val="Code"/>
      </w:pPr>
      <w:r>
        <w:t>{         # A run object (§</w:t>
      </w:r>
      <w:r>
        <w:fldChar w:fldCharType="begin"/>
      </w:r>
      <w:r>
        <w:instrText xml:space="preserve"> REF _Ref493349997 \r \h </w:instrText>
      </w:r>
      <w:r>
        <w:fldChar w:fldCharType="separate"/>
      </w:r>
      <w:r w:rsidR="0009127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34" w:name="_Ref516063927"/>
      <w:bookmarkStart w:id="335" w:name="_Toc8367023"/>
      <w:r>
        <w:t>columnKind property</w:t>
      </w:r>
      <w:bookmarkEnd w:id="334"/>
      <w:bookmarkEnd w:id="335"/>
    </w:p>
    <w:p w14:paraId="6963CD47" w14:textId="26229407" w:rsidR="00153C25" w:rsidRDefault="004B18EB" w:rsidP="00153C25">
      <w:bookmarkStart w:id="336"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09127C">
        <w:t>3.14.23</w:t>
      </w:r>
      <w:r w:rsidR="0009476F">
        <w:fldChar w:fldCharType="end"/>
      </w:r>
      <w:r w:rsidR="0009476F">
        <w:t>) is non-empty</w:t>
      </w:r>
      <w:r>
        <w:t>, the</w:t>
      </w:r>
      <w:bookmarkEnd w:id="336"/>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37" w:name="_Ref510017893"/>
      <w:bookmarkStart w:id="338" w:name="_Ref7164077"/>
      <w:bookmarkStart w:id="339" w:name="_Ref7164605"/>
      <w:bookmarkStart w:id="340" w:name="_Toc8367024"/>
      <w:r>
        <w:t>redaction</w:t>
      </w:r>
      <w:r w:rsidR="0022404B">
        <w:t>s</w:t>
      </w:r>
      <w:r>
        <w:t>Token</w:t>
      </w:r>
      <w:bookmarkEnd w:id="337"/>
      <w:r>
        <w:t xml:space="preserve"> property</w:t>
      </w:r>
      <w:bookmarkEnd w:id="338"/>
      <w:bookmarkEnd w:id="339"/>
      <w:bookmarkEnd w:id="340"/>
    </w:p>
    <w:p w14:paraId="0674C185" w14:textId="0956748D"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9127C">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09127C">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2F85E72D" w:rsidR="00D65090" w:rsidRDefault="00D65090" w:rsidP="002D65F3">
      <w:pPr>
        <w:pStyle w:val="Code"/>
      </w:pPr>
      <w:bookmarkStart w:id="34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9127C">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42" w:name="_Ref6208153"/>
      <w:bookmarkStart w:id="343" w:name="_Toc8367025"/>
      <w:r>
        <w:t>externalPropertyFileReferences object</w:t>
      </w:r>
      <w:bookmarkEnd w:id="342"/>
      <w:bookmarkEnd w:id="343"/>
    </w:p>
    <w:p w14:paraId="797443A3" w14:textId="30D2FA9F" w:rsidR="0040072D" w:rsidRDefault="0040072D" w:rsidP="0040072D">
      <w:pPr>
        <w:pStyle w:val="Heading3"/>
      </w:pPr>
      <w:bookmarkStart w:id="344" w:name="_Toc8367026"/>
      <w:r>
        <w:t>General</w:t>
      </w:r>
      <w:bookmarkEnd w:id="344"/>
    </w:p>
    <w:p w14:paraId="28E57B08" w14:textId="5CA68EAC"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09127C">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45" w:name="_Ref6209979"/>
      <w:bookmarkStart w:id="346" w:name="_Toc8367027"/>
      <w:r>
        <w:t>Rationale</w:t>
      </w:r>
      <w:bookmarkEnd w:id="345"/>
      <w:bookmarkEnd w:id="34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BE17B4C" w:rsidR="0040072D" w:rsidRDefault="0040072D" w:rsidP="0040072D">
      <w:r>
        <w:t>The format of an external property file is described in §</w:t>
      </w:r>
      <w:r>
        <w:fldChar w:fldCharType="begin"/>
      </w:r>
      <w:r>
        <w:instrText xml:space="preserve"> REF _Ref528151413 \r \h </w:instrText>
      </w:r>
      <w:r>
        <w:fldChar w:fldCharType="separate"/>
      </w:r>
      <w:r w:rsidR="0009127C">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47" w:name="_Ref6212273"/>
      <w:bookmarkStart w:id="348" w:name="_Ref6212275"/>
      <w:bookmarkStart w:id="349" w:name="_Ref6212277"/>
      <w:bookmarkStart w:id="350" w:name="_Toc8367028"/>
      <w:r>
        <w:t>Properties</w:t>
      </w:r>
      <w:bookmarkEnd w:id="347"/>
      <w:bookmarkEnd w:id="348"/>
      <w:bookmarkEnd w:id="349"/>
      <w:bookmarkEnd w:id="350"/>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lastRenderedPageBreak/>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6E25FA3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09127C">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830A9D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lastRenderedPageBreak/>
        <w:t xml:space="preserve">  },</w:t>
      </w:r>
    </w:p>
    <w:p w14:paraId="2E23A33F" w14:textId="77777777" w:rsidR="0036208E" w:rsidRDefault="0036208E" w:rsidP="0036208E">
      <w:pPr>
        <w:pStyle w:val="Code"/>
      </w:pPr>
      <w:r>
        <w:t xml:space="preserve">  "externalPropertyFileReferences": {</w:t>
      </w:r>
    </w:p>
    <w:p w14:paraId="283A7C42" w14:textId="18759079"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09127C">
        <w:t>3.16</w:t>
      </w:r>
      <w:r>
        <w:fldChar w:fldCharType="end"/>
      </w:r>
      <w:r>
        <w:t>).</w:t>
      </w:r>
    </w:p>
    <w:p w14:paraId="66BDB7AE" w14:textId="7A644FC9" w:rsidR="0036208E" w:rsidRDefault="0036208E" w:rsidP="0036208E">
      <w:pPr>
        <w:pStyle w:val="Code"/>
      </w:pPr>
      <w:r>
        <w:t xml:space="preserve">      "location": {         # See §</w:t>
      </w:r>
      <w:r>
        <w:fldChar w:fldCharType="begin"/>
      </w:r>
      <w:r>
        <w:instrText xml:space="preserve"> REF _Ref525810081 \r \h </w:instrText>
      </w:r>
      <w:r>
        <w:fldChar w:fldCharType="separate"/>
      </w:r>
      <w:r w:rsidR="0009127C">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4D6CFD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9127C">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5FA470ED" w:rsidR="0036208E" w:rsidRDefault="0036208E" w:rsidP="0036208E">
      <w:del w:id="351" w:author="Laurence Golding" w:date="2019-05-15T16:08:00Z">
        <w:r w:rsidDel="001D5FE4">
          <w:delText xml:space="preserve">If </w:delText>
        </w:r>
      </w:del>
      <w:ins w:id="352" w:author="Laurence Golding" w:date="2019-05-15T16:08:00Z">
        <w:r w:rsidR="001D5FE4">
          <w:t xml:space="preserve">With one exception described below, if </w:t>
        </w:r>
      </w:ins>
      <w:r>
        <w:t xml:space="preserve">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6CF6E7A9" w:rsidR="0036208E" w:rsidRDefault="0036208E" w:rsidP="0036208E">
      <w:pPr>
        <w:pStyle w:val="Code"/>
      </w:pPr>
      <w:r>
        <w:t>{                            # A run object (§</w:t>
      </w:r>
      <w:r>
        <w:fldChar w:fldCharType="begin"/>
      </w:r>
      <w:r>
        <w:instrText xml:space="preserve"> REF _Ref493349997 \r \h </w:instrText>
      </w:r>
      <w:r>
        <w:fldChar w:fldCharType="separate"/>
      </w:r>
      <w:r w:rsidR="0009127C">
        <w:t>3.14</w:t>
      </w:r>
      <w:r>
        <w:fldChar w:fldCharType="end"/>
      </w:r>
      <w:r>
        <w:t>).</w:t>
      </w:r>
    </w:p>
    <w:p w14:paraId="1FBE3A00" w14:textId="58523F1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B707037"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09127C">
        <w:t>3.16</w:t>
      </w:r>
      <w:r>
        <w:fldChar w:fldCharType="end"/>
      </w:r>
      <w:r>
        <w:t>).</w:t>
      </w:r>
    </w:p>
    <w:p w14:paraId="1B7C3596" w14:textId="2CD3A787" w:rsidR="0036208E" w:rsidRDefault="0036208E" w:rsidP="0036208E">
      <w:pPr>
        <w:pStyle w:val="Code"/>
      </w:pPr>
      <w:r>
        <w:t xml:space="preserve">      "location": {          # See §</w:t>
      </w:r>
      <w:r>
        <w:fldChar w:fldCharType="begin"/>
      </w:r>
      <w:r>
        <w:instrText xml:space="preserve"> REF _Ref525810081 \r \h </w:instrText>
      </w:r>
      <w:r>
        <w:fldChar w:fldCharType="separate"/>
      </w:r>
      <w:r w:rsidR="0009127C">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C95B36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9127C">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lastRenderedPageBreak/>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4E7FA01" w:rsidR="0036208E" w:rsidRDefault="0036208E" w:rsidP="0036208E">
      <w:pPr>
        <w:pStyle w:val="Code"/>
      </w:pPr>
      <w:r>
        <w:t>{                            # A run object (§</w:t>
      </w:r>
      <w:r>
        <w:fldChar w:fldCharType="begin"/>
      </w:r>
      <w:r>
        <w:instrText xml:space="preserve"> REF _Ref493349997 \r \h </w:instrText>
      </w:r>
      <w:r>
        <w:fldChar w:fldCharType="separate"/>
      </w:r>
      <w:r w:rsidR="0009127C">
        <w:t>3.14</w:t>
      </w:r>
      <w:r>
        <w:fldChar w:fldCharType="end"/>
      </w:r>
      <w:r>
        <w:t>).</w:t>
      </w:r>
    </w:p>
    <w:p w14:paraId="003DADA7" w14:textId="0B4A42B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9127C">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49CE4854"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09127C">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428D1D39" w:rsidR="0036208E" w:rsidRDefault="0036208E" w:rsidP="0036208E">
      <w:pPr>
        <w:pStyle w:val="Code"/>
        <w:rPr>
          <w:ins w:id="353" w:author="Laurence Golding" w:date="2019-05-15T16:08:00Z"/>
        </w:rPr>
      </w:pPr>
      <w:r>
        <w:t>}</w:t>
      </w:r>
    </w:p>
    <w:p w14:paraId="61ABFC2E" w14:textId="67F266D7" w:rsidR="00826948" w:rsidRDefault="001D5FE4" w:rsidP="001D5FE4">
      <w:pPr>
        <w:rPr>
          <w:ins w:id="354" w:author="Laurence Golding" w:date="2019-05-15T16:23:00Z"/>
        </w:rPr>
      </w:pPr>
      <w:ins w:id="355" w:author="Laurence Golding" w:date="2019-05-15T16:08:00Z">
        <w:r>
          <w:t>The exception is that i</w:t>
        </w:r>
      </w:ins>
      <w:ins w:id="356" w:author="Laurence Golding" w:date="2019-05-15T16:09:00Z">
        <w:r>
          <w:t xml:space="preserve">f </w:t>
        </w:r>
        <w:r w:rsidRPr="001D5FE4">
          <w:rPr>
            <w:rStyle w:val="CODEtemp"/>
          </w:rPr>
          <w:t>run.tool.driver</w:t>
        </w:r>
        <w:r>
          <w:t xml:space="preserve"> is externalized, it </w:t>
        </w:r>
      </w:ins>
      <w:ins w:id="357" w:author="Laurence Golding" w:date="2019-05-15T16:15:00Z">
        <w:r>
          <w:rPr>
            <w:b/>
          </w:rPr>
          <w:t>SHALL</w:t>
        </w:r>
      </w:ins>
      <w:ins w:id="358" w:author="Laurence Golding" w:date="2019-05-15T16:09:00Z">
        <w:r>
          <w:t xml:space="preserve"> still occur inline in the root file</w:t>
        </w:r>
      </w:ins>
      <w:ins w:id="359" w:author="Laurence Golding" w:date="2019-05-15T16:23:00Z">
        <w:r w:rsidR="00826948">
          <w:t>.</w:t>
        </w:r>
      </w:ins>
      <w:ins w:id="360" w:author="Laurence Golding" w:date="2019-05-15T16:24:00Z">
        <w:r w:rsidR="00693FDC">
          <w:t xml:space="preserve"> The inline </w:t>
        </w:r>
        <w:r w:rsidR="00693FDC" w:rsidRPr="005E0621">
          <w:rPr>
            <w:rStyle w:val="CODEtemp"/>
          </w:rPr>
          <w:t>driver</w:t>
        </w:r>
        <w:r w:rsidR="00693FDC">
          <w:t xml:space="preserve"> property </w:t>
        </w:r>
        <w:r w:rsidR="00693FDC" w:rsidRPr="005E0621">
          <w:rPr>
            <w:b/>
          </w:rPr>
          <w:t>SHOULD</w:t>
        </w:r>
        <w:r w:rsidR="00693FDC">
          <w:t xml:space="preserve"> contain only properties </w:t>
        </w:r>
      </w:ins>
      <w:ins w:id="361" w:author="Laurence Golding" w:date="2019-05-15T16:36:00Z">
        <w:r w:rsidR="005E0621">
          <w:t>that</w:t>
        </w:r>
      </w:ins>
      <w:ins w:id="362" w:author="Laurence Golding" w:date="2019-05-15T16:24:00Z">
        <w:r w:rsidR="00693FDC">
          <w:t xml:space="preserve"> identify</w:t>
        </w:r>
      </w:ins>
      <w:ins w:id="363" w:author="Laurence Golding" w:date="2019-05-15T16:25:00Z">
        <w:r w:rsidR="00693FDC">
          <w:t xml:space="preserve"> the tool</w:t>
        </w:r>
      </w:ins>
      <w:ins w:id="364" w:author="Laurence Golding" w:date="2019-05-15T16:36:00Z">
        <w:r w:rsidR="005E0621">
          <w:t xml:space="preserve">, such as </w:t>
        </w:r>
        <w:r w:rsidR="005E0621" w:rsidRPr="005E0621">
          <w:rPr>
            <w:rStyle w:val="CODEtemp"/>
          </w:rPr>
          <w:t>name</w:t>
        </w:r>
        <w:r w:rsidR="005E0621">
          <w:t xml:space="preserve"> (</w:t>
        </w:r>
      </w:ins>
      <w:ins w:id="365" w:author="Laurence Golding" w:date="2019-05-15T16:38:00Z">
        <w:r w:rsidR="005E0621">
          <w:t>§</w:t>
        </w:r>
      </w:ins>
      <w:ins w:id="366" w:author="Laurence Golding" w:date="2019-05-15T16:39:00Z">
        <w:r w:rsidR="005E0621">
          <w:fldChar w:fldCharType="begin"/>
        </w:r>
        <w:r w:rsidR="005E0621">
          <w:instrText xml:space="preserve"> REF _Ref493409155 \r \h </w:instrText>
        </w:r>
      </w:ins>
      <w:r w:rsidR="005E0621">
        <w:fldChar w:fldCharType="separate"/>
      </w:r>
      <w:ins w:id="367" w:author="Laurence Golding" w:date="2019-05-15T16:39:00Z">
        <w:r w:rsidR="005E0621">
          <w:t>3.19.8</w:t>
        </w:r>
        <w:r w:rsidR="005E0621">
          <w:fldChar w:fldCharType="end"/>
        </w:r>
      </w:ins>
      <w:ins w:id="368" w:author="Laurence Golding" w:date="2019-05-15T16:36:00Z">
        <w:r w:rsidR="005E0621">
          <w:t xml:space="preserve">) and </w:t>
        </w:r>
      </w:ins>
      <w:ins w:id="369" w:author="Laurence Golding" w:date="2019-05-15T16:40:00Z">
        <w:r w:rsidR="005E0621">
          <w:rPr>
            <w:rStyle w:val="CODEtemp"/>
          </w:rPr>
          <w:t>semanticV</w:t>
        </w:r>
      </w:ins>
      <w:ins w:id="370" w:author="Laurence Golding" w:date="2019-05-15T16:36:00Z">
        <w:r w:rsidR="005E0621" w:rsidRPr="005E0621">
          <w:rPr>
            <w:rStyle w:val="CODEtemp"/>
          </w:rPr>
          <w:t>ersion</w:t>
        </w:r>
        <w:r w:rsidR="005E0621">
          <w:t xml:space="preserve"> (</w:t>
        </w:r>
      </w:ins>
      <w:ins w:id="371" w:author="Laurence Golding" w:date="2019-05-15T16:38:00Z">
        <w:r w:rsidR="005E0621">
          <w:t>§</w:t>
        </w:r>
      </w:ins>
      <w:ins w:id="372" w:author="Laurence Golding" w:date="2019-05-15T16:39:00Z">
        <w:r w:rsidR="005E0621">
          <w:fldChar w:fldCharType="begin"/>
        </w:r>
        <w:r w:rsidR="005E0621">
          <w:instrText xml:space="preserve"> REF _Ref493409198 \r \h </w:instrText>
        </w:r>
      </w:ins>
      <w:r w:rsidR="005E0621">
        <w:fldChar w:fldCharType="separate"/>
      </w:r>
      <w:ins w:id="373" w:author="Laurence Golding" w:date="2019-05-15T16:39:00Z">
        <w:r w:rsidR="005E0621">
          <w:t>3.19.12</w:t>
        </w:r>
        <w:r w:rsidR="005E0621">
          <w:fldChar w:fldCharType="end"/>
        </w:r>
      </w:ins>
      <w:ins w:id="374" w:author="Laurence Golding" w:date="2019-05-15T16:36:00Z">
        <w:r w:rsidR="005E0621">
          <w:t>)</w:t>
        </w:r>
      </w:ins>
      <w:ins w:id="375" w:author="Laurence Golding" w:date="2019-05-15T16:25:00Z">
        <w:r w:rsidR="00693FDC">
          <w:t xml:space="preserve">; it </w:t>
        </w:r>
        <w:r w:rsidR="00693FDC" w:rsidRPr="005E0621">
          <w:rPr>
            <w:b/>
          </w:rPr>
          <w:t>SHOULD NOT</w:t>
        </w:r>
        <w:r w:rsidR="00693FDC">
          <w:t xml:space="preserve"> contain properties such as </w:t>
        </w:r>
        <w:r w:rsidR="00693FDC" w:rsidRPr="005E0621">
          <w:rPr>
            <w:rStyle w:val="CODEtemp"/>
          </w:rPr>
          <w:t>globalMessageStrings</w:t>
        </w:r>
        <w:r w:rsidR="00693FDC">
          <w:t xml:space="preserve"> (</w:t>
        </w:r>
      </w:ins>
      <w:ins w:id="376" w:author="Laurence Golding" w:date="2019-05-15T16:39:00Z">
        <w:r w:rsidR="005E0621">
          <w:t>§</w:t>
        </w:r>
      </w:ins>
      <w:ins w:id="377" w:author="Laurence Golding" w:date="2019-05-15T16:40:00Z">
        <w:r w:rsidR="005E0621">
          <w:fldChar w:fldCharType="begin"/>
        </w:r>
        <w:r w:rsidR="005E0621">
          <w:instrText xml:space="preserve"> REF _Ref4236566 \r \h </w:instrText>
        </w:r>
      </w:ins>
      <w:r w:rsidR="005E0621">
        <w:fldChar w:fldCharType="separate"/>
      </w:r>
      <w:ins w:id="378" w:author="Laurence Golding" w:date="2019-05-15T16:40:00Z">
        <w:r w:rsidR="005E0621">
          <w:t>3.19.22</w:t>
        </w:r>
        <w:r w:rsidR="005E0621">
          <w:fldChar w:fldCharType="end"/>
        </w:r>
      </w:ins>
      <w:ins w:id="379" w:author="Laurence Golding" w:date="2019-05-15T16:25:00Z">
        <w:r w:rsidR="00693FDC">
          <w:t xml:space="preserve">), </w:t>
        </w:r>
      </w:ins>
      <w:ins w:id="380" w:author="Laurence Golding" w:date="2019-05-15T16:40:00Z">
        <w:r w:rsidR="005E0621">
          <w:rPr>
            <w:rStyle w:val="CODEtemp"/>
          </w:rPr>
          <w:t>rules</w:t>
        </w:r>
      </w:ins>
      <w:ins w:id="381" w:author="Laurence Golding" w:date="2019-05-15T16:25:00Z">
        <w:r w:rsidR="00693FDC">
          <w:t xml:space="preserve"> (</w:t>
        </w:r>
      </w:ins>
      <w:ins w:id="382" w:author="Laurence Golding" w:date="2019-05-15T16:39:00Z">
        <w:r w:rsidR="005E0621">
          <w:t>§</w:t>
        </w:r>
      </w:ins>
      <w:ins w:id="383" w:author="Laurence Golding" w:date="2019-05-15T16:40:00Z">
        <w:r w:rsidR="005E0621">
          <w:fldChar w:fldCharType="begin"/>
        </w:r>
        <w:r w:rsidR="005E0621">
          <w:instrText xml:space="preserve"> REF _Ref3899090 \r \h </w:instrText>
        </w:r>
      </w:ins>
      <w:r w:rsidR="005E0621">
        <w:fldChar w:fldCharType="separate"/>
      </w:r>
      <w:ins w:id="384" w:author="Laurence Golding" w:date="2019-05-15T16:40:00Z">
        <w:r w:rsidR="005E0621">
          <w:t>3.19.23</w:t>
        </w:r>
        <w:r w:rsidR="005E0621">
          <w:fldChar w:fldCharType="end"/>
        </w:r>
      </w:ins>
      <w:ins w:id="385" w:author="Laurence Golding" w:date="2019-05-15T16:25:00Z">
        <w:r w:rsidR="00693FDC">
          <w:t xml:space="preserve">), </w:t>
        </w:r>
      </w:ins>
      <w:ins w:id="386" w:author="Laurence Golding" w:date="2019-05-15T16:40:00Z">
        <w:r w:rsidR="005E0621">
          <w:rPr>
            <w:rStyle w:val="CODEtemp"/>
          </w:rPr>
          <w:t>notifications</w:t>
        </w:r>
      </w:ins>
      <w:ins w:id="387" w:author="Laurence Golding" w:date="2019-05-15T16:26:00Z">
        <w:r w:rsidR="00693FDC">
          <w:t xml:space="preserve"> (</w:t>
        </w:r>
      </w:ins>
      <w:ins w:id="388" w:author="Laurence Golding" w:date="2019-05-15T16:39:00Z">
        <w:r w:rsidR="005E0621">
          <w:t>§</w:t>
        </w:r>
      </w:ins>
      <w:ins w:id="389" w:author="Laurence Golding" w:date="2019-05-15T16:40:00Z">
        <w:r w:rsidR="005E0621">
          <w:fldChar w:fldCharType="begin"/>
        </w:r>
        <w:r w:rsidR="005E0621">
          <w:instrText xml:space="preserve"> REF _Ref3973541 \r \h </w:instrText>
        </w:r>
      </w:ins>
      <w:r w:rsidR="005E0621">
        <w:fldChar w:fldCharType="separate"/>
      </w:r>
      <w:ins w:id="390" w:author="Laurence Golding" w:date="2019-05-15T16:40:00Z">
        <w:r w:rsidR="005E0621">
          <w:t>3.19.24</w:t>
        </w:r>
        <w:r w:rsidR="005E0621">
          <w:fldChar w:fldCharType="end"/>
        </w:r>
      </w:ins>
      <w:ins w:id="391" w:author="Laurence Golding" w:date="2019-05-15T16:26:00Z">
        <w:r w:rsidR="00693FDC">
          <w:t xml:space="preserve">), and </w:t>
        </w:r>
      </w:ins>
      <w:ins w:id="392" w:author="Laurence Golding" w:date="2019-05-15T16:40:00Z">
        <w:r w:rsidR="005E0621">
          <w:rPr>
            <w:rStyle w:val="CODEtemp"/>
          </w:rPr>
          <w:t>taxa</w:t>
        </w:r>
      </w:ins>
      <w:ins w:id="393" w:author="Laurence Golding" w:date="2019-05-15T16:37:00Z">
        <w:r w:rsidR="005E0621">
          <w:t xml:space="preserve"> (</w:t>
        </w:r>
      </w:ins>
      <w:ins w:id="394" w:author="Laurence Golding" w:date="2019-05-15T16:39:00Z">
        <w:r w:rsidR="005E0621">
          <w:t>§</w:t>
        </w:r>
      </w:ins>
      <w:ins w:id="395" w:author="Laurence Golding" w:date="2019-05-15T16:40:00Z">
        <w:r w:rsidR="005E0621">
          <w:fldChar w:fldCharType="begin"/>
        </w:r>
        <w:r w:rsidR="005E0621">
          <w:instrText xml:space="preserve"> REF _Ref8830854 \r \h </w:instrText>
        </w:r>
      </w:ins>
      <w:r w:rsidR="005E0621">
        <w:fldChar w:fldCharType="separate"/>
      </w:r>
      <w:ins w:id="396" w:author="Laurence Golding" w:date="2019-05-15T16:40:00Z">
        <w:r w:rsidR="005E0621">
          <w:t>3.19.25</w:t>
        </w:r>
        <w:r w:rsidR="005E0621">
          <w:fldChar w:fldCharType="end"/>
        </w:r>
      </w:ins>
      <w:ins w:id="397" w:author="Laurence Golding" w:date="2019-05-15T16:37:00Z">
        <w:r w:rsidR="005E0621">
          <w:t>), which take up a large among of space.</w:t>
        </w:r>
      </w:ins>
    </w:p>
    <w:p w14:paraId="3AA6E77A" w14:textId="7FEB1659" w:rsidR="001D5FE4" w:rsidRPr="001D5FE4" w:rsidRDefault="00826948" w:rsidP="005E0621">
      <w:pPr>
        <w:pStyle w:val="Note"/>
      </w:pPr>
      <w:ins w:id="398" w:author="Laurence Golding" w:date="2019-05-15T16:23:00Z">
        <w:r>
          <w:t>NOTE</w:t>
        </w:r>
      </w:ins>
      <w:ins w:id="399" w:author="Laurence Golding" w:date="2019-05-15T16:41:00Z">
        <w:r w:rsidR="005E0621">
          <w:t xml:space="preserve"> 3</w:t>
        </w:r>
      </w:ins>
      <w:ins w:id="400" w:author="Laurence Golding" w:date="2019-05-15T16:23:00Z">
        <w:r>
          <w:t>: This makes it possible to identify the tool that produced the log file without locating and</w:t>
        </w:r>
      </w:ins>
      <w:ins w:id="401" w:author="Laurence Golding" w:date="2019-05-15T16:24:00Z">
        <w:r w:rsidR="00693FDC">
          <w:t xml:space="preserve"> opening the external property file</w:t>
        </w:r>
      </w:ins>
      <w:ins w:id="402" w:author="Laurence Golding" w:date="2019-05-15T16:26:00Z">
        <w:r w:rsidR="00693FDC">
          <w:t xml:space="preserve">, while </w:t>
        </w:r>
      </w:ins>
      <w:ins w:id="403" w:author="Laurence Golding" w:date="2019-05-15T16:39:00Z">
        <w:r w:rsidR="005E0621">
          <w:t>still</w:t>
        </w:r>
      </w:ins>
      <w:ins w:id="404" w:author="Laurence Golding" w:date="2019-05-15T16:26:00Z">
        <w:r w:rsidR="00693FDC">
          <w:t xml:space="preserve"> getting the benefit of externalizing those properties that take up a large amount of space.</w:t>
        </w:r>
      </w:ins>
    </w:p>
    <w:p w14:paraId="7D1CA9FC" w14:textId="5C5F4B37" w:rsidR="000F505D" w:rsidRDefault="000F505D" w:rsidP="000F505D">
      <w:pPr>
        <w:pStyle w:val="Heading2"/>
      </w:pPr>
      <w:bookmarkStart w:id="405" w:name="_Ref525806896"/>
      <w:bookmarkStart w:id="406" w:name="_Toc8367029"/>
      <w:bookmarkEnd w:id="341"/>
      <w:r>
        <w:t>externa</w:t>
      </w:r>
      <w:r w:rsidR="00960E2D">
        <w:t>l</w:t>
      </w:r>
      <w:r w:rsidR="00F265D8">
        <w:t>Property</w:t>
      </w:r>
      <w:r>
        <w:t>File</w:t>
      </w:r>
      <w:r w:rsidR="005E7318">
        <w:t>Reference</w:t>
      </w:r>
      <w:r>
        <w:t xml:space="preserve"> object</w:t>
      </w:r>
      <w:bookmarkEnd w:id="405"/>
      <w:bookmarkEnd w:id="406"/>
    </w:p>
    <w:p w14:paraId="020DB163" w14:textId="0923AD36" w:rsidR="00AF60C1" w:rsidRDefault="00AF60C1" w:rsidP="00AF60C1">
      <w:pPr>
        <w:pStyle w:val="Heading3"/>
      </w:pPr>
      <w:bookmarkStart w:id="407" w:name="_Toc8367030"/>
      <w:r>
        <w:t>General</w:t>
      </w:r>
      <w:bookmarkEnd w:id="407"/>
    </w:p>
    <w:p w14:paraId="38B8B5C7" w14:textId="31EB37A7"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408" w:name="_Hlk7424712"/>
      <w:r>
        <w:t>§</w:t>
      </w:r>
      <w:bookmarkEnd w:id="408"/>
      <w:r w:rsidR="0036208E">
        <w:fldChar w:fldCharType="begin"/>
      </w:r>
      <w:r w:rsidR="0036208E">
        <w:instrText xml:space="preserve"> REF _Ref6209979 \r \h </w:instrText>
      </w:r>
      <w:r w:rsidR="0036208E">
        <w:fldChar w:fldCharType="separate"/>
      </w:r>
      <w:r w:rsidR="0009127C">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409" w:name="_Toc8367031"/>
      <w:bookmarkStart w:id="410" w:name="_Hlk7100792"/>
      <w:r>
        <w:t>Constraints</w:t>
      </w:r>
      <w:bookmarkEnd w:id="409"/>
    </w:p>
    <w:p w14:paraId="7C6E6547" w14:textId="5435B044"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09127C">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09127C">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09127C">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411" w:name="_Ref525810081"/>
      <w:bookmarkStart w:id="412" w:name="_Toc8367032"/>
      <w:bookmarkStart w:id="413" w:name="_Hlk6556570"/>
      <w:bookmarkEnd w:id="410"/>
      <w:r>
        <w:lastRenderedPageBreak/>
        <w:t>l</w:t>
      </w:r>
      <w:r w:rsidR="006C1B56">
        <w:t xml:space="preserve">ocation </w:t>
      </w:r>
      <w:r w:rsidR="00AF60C1">
        <w:t>property</w:t>
      </w:r>
      <w:bookmarkEnd w:id="411"/>
      <w:bookmarkEnd w:id="412"/>
    </w:p>
    <w:p w14:paraId="46352381" w14:textId="722154FD" w:rsidR="00604E7A" w:rsidRDefault="001A277B" w:rsidP="00604E7A">
      <w:bookmarkStart w:id="414" w:name="_Hlk3472165"/>
      <w:r>
        <w:t>Depending on the circumstances, a</w:t>
      </w:r>
      <w:bookmarkEnd w:id="414"/>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9127C">
        <w:t>3.4</w:t>
      </w:r>
      <w:r w:rsidR="00604E7A">
        <w:fldChar w:fldCharType="end"/>
      </w:r>
      <w:r w:rsidR="00604E7A">
        <w:t xml:space="preserve">) that specifies the location of the external </w:t>
      </w:r>
      <w:r w:rsidR="00F265D8">
        <w:t xml:space="preserve">property </w:t>
      </w:r>
      <w:r w:rsidR="00604E7A">
        <w:t>file.</w:t>
      </w:r>
    </w:p>
    <w:p w14:paraId="79BAE496" w14:textId="76147C2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9127C">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09127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83D790F"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27C">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415"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9127C">
        <w:t>3.10.3</w:t>
      </w:r>
      <w:r>
        <w:fldChar w:fldCharType="end"/>
      </w:r>
      <w:r w:rsidRPr="003F29AE">
        <w:t>).</w:t>
      </w:r>
      <w:bookmarkEnd w:id="415"/>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9127C">
        <w:t>3.16.4</w:t>
      </w:r>
      <w:r>
        <w:fldChar w:fldCharType="end"/>
      </w:r>
      <w:r>
        <w:t>).</w:t>
      </w:r>
    </w:p>
    <w:p w14:paraId="7C6C90CA" w14:textId="72FD5310" w:rsidR="00AF60C1" w:rsidRDefault="008E4B88">
      <w:pPr>
        <w:pStyle w:val="Heading3"/>
      </w:pPr>
      <w:bookmarkStart w:id="416" w:name="_Ref525810085"/>
      <w:bookmarkStart w:id="417" w:name="_Toc8367033"/>
      <w:r>
        <w:t xml:space="preserve">guid </w:t>
      </w:r>
      <w:r w:rsidR="00AF60C1">
        <w:t>property</w:t>
      </w:r>
      <w:bookmarkEnd w:id="416"/>
      <w:bookmarkEnd w:id="417"/>
    </w:p>
    <w:p w14:paraId="54EBB426" w14:textId="591AA128"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09127C">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02CFCEA5"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27C">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09127C">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358E788C"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09127C">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09127C">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418" w:name="_Toc8367034"/>
      <w:bookmarkEnd w:id="413"/>
      <w:r>
        <w:t>itemCount property</w:t>
      </w:r>
      <w:bookmarkEnd w:id="418"/>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4A413021"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C0B06FB"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09127C">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19" w:name="_Ref526936831"/>
      <w:bookmarkStart w:id="420" w:name="_Toc8367035"/>
      <w:r>
        <w:lastRenderedPageBreak/>
        <w:t>runAutomationDetails object</w:t>
      </w:r>
      <w:bookmarkEnd w:id="419"/>
      <w:bookmarkEnd w:id="420"/>
    </w:p>
    <w:p w14:paraId="589B6DF1" w14:textId="63103A8B" w:rsidR="00636635" w:rsidRDefault="00636635" w:rsidP="00636635">
      <w:pPr>
        <w:pStyle w:val="Heading3"/>
      </w:pPr>
      <w:bookmarkStart w:id="421" w:name="_Ref526936874"/>
      <w:bookmarkStart w:id="422" w:name="_Toc8367036"/>
      <w:r>
        <w:t>General</w:t>
      </w:r>
      <w:bookmarkEnd w:id="421"/>
      <w:bookmarkEnd w:id="422"/>
    </w:p>
    <w:p w14:paraId="00A2DEFC" w14:textId="0AC6736E" w:rsidR="00A0147E" w:rsidRDefault="00A0147E" w:rsidP="00A0147E">
      <w:bookmarkStart w:id="423" w:name="_Hlk526586231"/>
      <w:r>
        <w:t xml:space="preserve">A </w:t>
      </w:r>
      <w:r>
        <w:rPr>
          <w:rStyle w:val="CODEtemp"/>
        </w:rPr>
        <w:t>runAutomationDetails</w:t>
      </w:r>
      <w:r>
        <w:t xml:space="preserve"> object contains information that specifies </w:t>
      </w:r>
      <w:bookmarkEnd w:id="423"/>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3AE6771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9127C">
        <w:t>3.14</w:t>
      </w:r>
      <w:r w:rsidR="008B6DA3">
        <w:fldChar w:fldCharType="end"/>
      </w:r>
      <w:r>
        <w:t>).</w:t>
      </w:r>
    </w:p>
    <w:p w14:paraId="340889C7" w14:textId="76B7AE6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9127C">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A9363ED"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9127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424" w:name="_Toc8367037"/>
      <w:r>
        <w:t>description property</w:t>
      </w:r>
      <w:bookmarkEnd w:id="424"/>
    </w:p>
    <w:p w14:paraId="25D213B4" w14:textId="745A8D1D"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425" w:name="_Ref526936776"/>
      <w:bookmarkStart w:id="426" w:name="_Toc8367038"/>
      <w:r>
        <w:t xml:space="preserve">id </w:t>
      </w:r>
      <w:r w:rsidR="00636635">
        <w:t>property</w:t>
      </w:r>
      <w:bookmarkEnd w:id="425"/>
      <w:bookmarkEnd w:id="426"/>
    </w:p>
    <w:p w14:paraId="4B70380E" w14:textId="6CE2C3F4" w:rsidR="008B6DA3" w:rsidRDefault="008B6DA3" w:rsidP="008B6DA3">
      <w:bookmarkStart w:id="427"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9127C">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427"/>
      <w:r>
        <w:t>.</w:t>
      </w:r>
    </w:p>
    <w:p w14:paraId="2B7F33B6" w14:textId="2057B45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C8DBB6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9127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28" w:name="_Ref526937044"/>
      <w:bookmarkStart w:id="429" w:name="_Toc8367039"/>
      <w:r>
        <w:t xml:space="preserve">guid </w:t>
      </w:r>
      <w:r w:rsidR="00636635">
        <w:t>property</w:t>
      </w:r>
      <w:bookmarkEnd w:id="428"/>
      <w:bookmarkEnd w:id="429"/>
    </w:p>
    <w:p w14:paraId="171C0D57" w14:textId="742C8665"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9127C">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30" w:name="_Ref526937456"/>
      <w:bookmarkStart w:id="431" w:name="_Toc8367040"/>
      <w:r>
        <w:t>correlationGuid property</w:t>
      </w:r>
      <w:bookmarkEnd w:id="430"/>
      <w:bookmarkEnd w:id="431"/>
    </w:p>
    <w:p w14:paraId="0DF48F07" w14:textId="2FDE23CE"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9127C">
        <w:t>3.5.3</w:t>
      </w:r>
      <w:r>
        <w:fldChar w:fldCharType="end"/>
      </w:r>
      <w:r>
        <w:t>) which is shared by all such runs of the same type, and differs between any two runs of different types.</w:t>
      </w:r>
    </w:p>
    <w:p w14:paraId="7A1FBC28" w14:textId="16E5583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9127C">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09127C">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32" w:name="_Ref493350964"/>
      <w:bookmarkStart w:id="433" w:name="_Toc8367041"/>
      <w:r>
        <w:t>tool object</w:t>
      </w:r>
      <w:bookmarkEnd w:id="432"/>
      <w:bookmarkEnd w:id="433"/>
    </w:p>
    <w:p w14:paraId="389A43BD" w14:textId="582B65CB" w:rsidR="00401BB5" w:rsidRDefault="00401BB5" w:rsidP="00401BB5">
      <w:pPr>
        <w:pStyle w:val="Heading3"/>
      </w:pPr>
      <w:bookmarkStart w:id="434" w:name="_Ref3663435"/>
      <w:bookmarkStart w:id="435" w:name="_Ref3726198"/>
      <w:bookmarkStart w:id="436" w:name="_Toc8367042"/>
      <w:r>
        <w:t>General</w:t>
      </w:r>
      <w:bookmarkEnd w:id="434"/>
      <w:bookmarkEnd w:id="435"/>
      <w:bookmarkEnd w:id="436"/>
    </w:p>
    <w:p w14:paraId="13ED0A5F" w14:textId="2381E71A"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9127C">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09127C">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9127C">
        <w:t>3.22.2</w:t>
      </w:r>
      <w:r w:rsidR="003D09A4">
        <w:fldChar w:fldCharType="end"/>
      </w:r>
      <w:r w:rsidR="003D09A4">
        <w:t>) describes a converter.</w:t>
      </w:r>
    </w:p>
    <w:p w14:paraId="49F489F0" w14:textId="42A7D564" w:rsidR="000842A5" w:rsidRDefault="003D09A4" w:rsidP="00706D59">
      <w:r>
        <w:lastRenderedPageBreak/>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097E98D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AC8147F" w:rsidR="003D09A4" w:rsidRDefault="003D09A4" w:rsidP="003D09A4">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0BFD7AB" w:rsidR="003D09A4" w:rsidRDefault="003D09A4" w:rsidP="003D09A4">
      <w:pPr>
        <w:pStyle w:val="Code"/>
      </w:pPr>
      <w:r>
        <w:t xml:space="preserve">  "extensions": [          # See §</w:t>
      </w:r>
      <w:r>
        <w:fldChar w:fldCharType="begin"/>
      </w:r>
      <w:r>
        <w:instrText xml:space="preserve"> REF _Ref3663271 \r \h </w:instrText>
      </w:r>
      <w:r>
        <w:fldChar w:fldCharType="separate"/>
      </w:r>
      <w:r w:rsidR="0009127C">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37" w:name="_Ref3663219"/>
      <w:bookmarkStart w:id="438" w:name="_Toc8367043"/>
      <w:r>
        <w:t>driver property</w:t>
      </w:r>
      <w:bookmarkEnd w:id="437"/>
      <w:bookmarkEnd w:id="438"/>
    </w:p>
    <w:p w14:paraId="242A18C5" w14:textId="7B85C0B0"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39" w:name="_Ref3663271"/>
      <w:bookmarkStart w:id="440" w:name="_Toc8367044"/>
      <w:r>
        <w:t>extensions property</w:t>
      </w:r>
      <w:bookmarkEnd w:id="439"/>
      <w:bookmarkEnd w:id="440"/>
    </w:p>
    <w:p w14:paraId="521FDDFA" w14:textId="1C2942C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09127C">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41" w:name="_Ref3663078"/>
      <w:bookmarkStart w:id="442" w:name="_Toc8367045"/>
      <w:bookmarkStart w:id="443" w:name="_Hlk4510312"/>
      <w:r>
        <w:t>toolComponent object</w:t>
      </w:r>
      <w:bookmarkEnd w:id="441"/>
      <w:bookmarkEnd w:id="442"/>
    </w:p>
    <w:p w14:paraId="7AF98015" w14:textId="56895A30" w:rsidR="00A703AA" w:rsidRDefault="00A703AA" w:rsidP="00A703AA">
      <w:pPr>
        <w:pStyle w:val="Heading3"/>
      </w:pPr>
      <w:bookmarkStart w:id="444" w:name="_Toc8367046"/>
      <w:r>
        <w:t>General</w:t>
      </w:r>
      <w:bookmarkEnd w:id="444"/>
    </w:p>
    <w:p w14:paraId="6E55D0FB" w14:textId="192BDDBC"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9127C">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2160CD9"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09127C">
        <w:t>3.19.3</w:t>
      </w:r>
      <w:r w:rsidR="00D61B3C">
        <w:fldChar w:fldCharType="end"/>
      </w:r>
      <w:r>
        <w:t>)</w:t>
      </w:r>
    </w:p>
    <w:p w14:paraId="5BA98CB4" w14:textId="1F072C1D"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09127C">
        <w:t>3.19.4</w:t>
      </w:r>
      <w:r w:rsidR="00D61B3C">
        <w:fldChar w:fldCharType="end"/>
      </w:r>
      <w:r>
        <w:t>)</w:t>
      </w:r>
    </w:p>
    <w:p w14:paraId="18E92E3A" w14:textId="7896798C"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9127C">
        <w:t>3.19.5</w:t>
      </w:r>
      <w:r w:rsidR="00D61B3C">
        <w:fldChar w:fldCharType="end"/>
      </w:r>
      <w:r w:rsidR="0028268F">
        <w:t>)</w:t>
      </w:r>
    </w:p>
    <w:p w14:paraId="364E92DD" w14:textId="08821D08" w:rsidR="0028268F" w:rsidRDefault="0028268F" w:rsidP="0028268F">
      <w:pPr>
        <w:pStyle w:val="Note"/>
      </w:pPr>
      <w:r>
        <w:lastRenderedPageBreak/>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9127C">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09127C">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445" w:name="_Toc8367047"/>
      <w:bookmarkStart w:id="446" w:name="_Hlk7082632"/>
      <w:r>
        <w:t>Constraints</w:t>
      </w:r>
      <w:bookmarkEnd w:id="445"/>
    </w:p>
    <w:p w14:paraId="7747BD91" w14:textId="67DD8368"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09127C">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09127C">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447" w:name="_Ref4572675"/>
      <w:bookmarkStart w:id="448" w:name="_Toc8367048"/>
      <w:bookmarkStart w:id="449" w:name="_Hlk4587611"/>
      <w:bookmarkEnd w:id="446"/>
      <w:r>
        <w:t>Taxonomies</w:t>
      </w:r>
      <w:bookmarkEnd w:id="447"/>
      <w:bookmarkEnd w:id="448"/>
    </w:p>
    <w:p w14:paraId="40506929" w14:textId="4F93088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170499C"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w:t>
      </w:r>
    </w:p>
    <w:p w14:paraId="57E56912" w14:textId="0FADA05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9127C">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09127C">
        <w:t>3.49.5</w:t>
      </w:r>
      <w:r>
        <w:fldChar w:fldCharType="end"/>
      </w:r>
      <w:r>
        <w:t>), localizable (§</w:t>
      </w:r>
      <w:r>
        <w:fldChar w:fldCharType="begin"/>
      </w:r>
      <w:r>
        <w:instrText xml:space="preserve"> REF _Ref4509677 \r \h </w:instrText>
      </w:r>
      <w:r>
        <w:fldChar w:fldCharType="separate"/>
      </w:r>
      <w:r w:rsidR="0009127C">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9127C">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09127C">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w:t>
      </w:r>
    </w:p>
    <w:p w14:paraId="6822D740" w14:textId="6DFBFBE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9127C">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9127C">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9127C">
        <w:t>3.19.24</w:t>
      </w:r>
      <w:r>
        <w:fldChar w:fldCharType="end"/>
      </w:r>
      <w:r>
        <w:t>) properties.</w:t>
      </w:r>
    </w:p>
    <w:p w14:paraId="7396B4AB" w14:textId="01A6CCD7"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09127C">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09127C">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8B6E895"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p>
    <w:p w14:paraId="4171D515" w14:textId="557D9FF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9127C">
        <w:t>3.14</w:t>
      </w:r>
      <w:r>
        <w:fldChar w:fldCharType="end"/>
      </w:r>
      <w:r>
        <w:t>).</w:t>
      </w:r>
    </w:p>
    <w:p w14:paraId="47086809" w14:textId="40C5124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288C0035" w14:textId="4AF5350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1DF0AA0D" w14:textId="77777777" w:rsidR="00D8625B" w:rsidRDefault="00D8625B" w:rsidP="00D8625B">
      <w:pPr>
        <w:pStyle w:val="Code"/>
      </w:pPr>
      <w:r>
        <w:t xml:space="preserve">      "name": "CodeScanner",</w:t>
      </w:r>
    </w:p>
    <w:p w14:paraId="34B8826D" w14:textId="0922A7AB"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4F2ED76"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w:t>
      </w:r>
    </w:p>
    <w:p w14:paraId="52CA54F5" w14:textId="07AC61E7"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p>
    <w:p w14:paraId="626613CC" w14:textId="28CC1B70"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9127C">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lastRenderedPageBreak/>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35E508D"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09127C">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lastRenderedPageBreak/>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50" w:name="_Ref4572683"/>
      <w:bookmarkStart w:id="451" w:name="_Toc8367049"/>
      <w:bookmarkStart w:id="452" w:name="_Hlk4660791"/>
      <w:bookmarkEnd w:id="449"/>
      <w:r>
        <w:t>Translations</w:t>
      </w:r>
      <w:bookmarkEnd w:id="450"/>
      <w:bookmarkEnd w:id="451"/>
    </w:p>
    <w:bookmarkEnd w:id="452"/>
    <w:p w14:paraId="7E7D3A07" w14:textId="251A154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09127C">
        <w:t>3.5.1</w:t>
      </w:r>
      <w:r w:rsidR="0051580C">
        <w:fldChar w:fldCharType="end"/>
      </w:r>
      <w:r w:rsidR="0051580C">
        <w:t>) into another language.</w:t>
      </w:r>
    </w:p>
    <w:p w14:paraId="154704A8" w14:textId="696862A7"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09127C">
        <w:t>3.19.33</w:t>
      </w:r>
      <w:r w:rsidR="000112A5">
        <w:fldChar w:fldCharType="end"/>
      </w:r>
      <w:r w:rsidR="000112A5">
        <w:t>).</w:t>
      </w:r>
    </w:p>
    <w:p w14:paraId="5FD4E30B" w14:textId="0B3A7ED4"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09127C">
        <w:t>3.14.9</w:t>
      </w:r>
      <w:r>
        <w:fldChar w:fldCharType="end"/>
      </w:r>
      <w:r>
        <w:t>).</w:t>
      </w:r>
    </w:p>
    <w:p w14:paraId="021DDF70" w14:textId="1809E26E"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09127C">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DD8DCFF"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09127C">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09127C">
        <w:t>3.19.32</w:t>
      </w:r>
      <w:r w:rsidR="005F6EF8">
        <w:fldChar w:fldCharType="end"/>
      </w:r>
      <w:r w:rsidR="005F6EF8">
        <w:t>), populated by translated components.</w:t>
      </w:r>
    </w:p>
    <w:p w14:paraId="3B3125E8" w14:textId="23C46C22"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09127C">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41FC3EB7" w:rsidR="00CF7E53" w:rsidRDefault="00CF7E53" w:rsidP="0005029C">
      <w:bookmarkStart w:id="453"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09127C">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FBBE71F" w:rsidR="00AB32CC" w:rsidRDefault="00AB32CC" w:rsidP="0005029C">
      <w:bookmarkStart w:id="454"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w:t>
      </w:r>
      <w:r>
        <w:lastRenderedPageBreak/>
        <w:t xml:space="preserve">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09127C">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09127C">
        <w:t>3.19.32</w:t>
      </w:r>
      <w:r>
        <w:fldChar w:fldCharType="end"/>
      </w:r>
      <w:r>
        <w:t>). See the descriptions of those two properties for an explanation of the interaction between them.</w:t>
      </w:r>
    </w:p>
    <w:bookmarkEnd w:id="453"/>
    <w:bookmarkEnd w:id="454"/>
    <w:p w14:paraId="30C99874" w14:textId="687E1ADA"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9127C">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09127C">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09127C">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09127C">
        <w:t>3.19.32</w:t>
      </w:r>
      <w:r>
        <w:fldChar w:fldCharType="end"/>
      </w:r>
      <w:r>
        <w:t>).</w:t>
      </w:r>
    </w:p>
    <w:p w14:paraId="635FB0A3" w14:textId="481F33B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9127C">
        <w:t>3.14</w:t>
      </w:r>
      <w:r>
        <w:fldChar w:fldCharType="end"/>
      </w:r>
      <w:r>
        <w:t>).</w:t>
      </w:r>
    </w:p>
    <w:p w14:paraId="69085BD7" w14:textId="1CDC435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00B84643" w14:textId="3516FE0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386C352F" w14:textId="77777777" w:rsidR="002F0DD0" w:rsidRDefault="002F0DD0" w:rsidP="002F0DD0">
      <w:pPr>
        <w:pStyle w:val="Code"/>
      </w:pPr>
      <w:r>
        <w:t xml:space="preserve">      "name": "CodeScanner",</w:t>
      </w:r>
    </w:p>
    <w:p w14:paraId="2A41126F" w14:textId="1866C68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55" w:name="_Ref4572690"/>
      <w:bookmarkStart w:id="456" w:name="_Toc8367050"/>
      <w:r>
        <w:t>Policies</w:t>
      </w:r>
      <w:bookmarkEnd w:id="455"/>
      <w:bookmarkEnd w:id="45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0552E04"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09127C">
        <w:t>3.19.33</w:t>
      </w:r>
      <w:r w:rsidR="00363F84">
        <w:fldChar w:fldCharType="end"/>
      </w:r>
      <w:r w:rsidR="00213743">
        <w:t>).</w:t>
      </w:r>
    </w:p>
    <w:p w14:paraId="6456A294" w14:textId="60314FE1" w:rsidR="000C422E" w:rsidRDefault="00213743" w:rsidP="000C422E">
      <w:r>
        <w:lastRenderedPageBreak/>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9127C">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09127C">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09127C">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09127C">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47D682D0"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09127C">
        <w:t>3.14.10</w:t>
      </w:r>
      <w:r>
        <w:fldChar w:fldCharType="end"/>
      </w:r>
      <w:r>
        <w:t>).</w:t>
      </w:r>
    </w:p>
    <w:p w14:paraId="1322BD32" w14:textId="415F74A2"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09127C">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9127C">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457"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3B203B2"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9127C">
        <w:t>3.14</w:t>
      </w:r>
      <w:r w:rsidR="0063571B">
        <w:fldChar w:fldCharType="end"/>
      </w:r>
      <w:r w:rsidR="0063571B">
        <w:t>)</w:t>
      </w:r>
      <w:r>
        <w:t>.</w:t>
      </w:r>
    </w:p>
    <w:p w14:paraId="32C27A5A" w14:textId="3701E809" w:rsidR="000375DC" w:rsidRDefault="000375DC" w:rsidP="000375DC">
      <w:pPr>
        <w:pStyle w:val="Code"/>
      </w:pPr>
      <w:r>
        <w:t xml:space="preserve">  "tool": {                        # See </w:t>
      </w:r>
      <w:bookmarkStart w:id="458" w:name="_Hlk5010077"/>
      <w:r w:rsidRPr="003B5868">
        <w:t>§</w:t>
      </w:r>
      <w:bookmarkEnd w:id="458"/>
      <w:r>
        <w:fldChar w:fldCharType="begin"/>
      </w:r>
      <w:r>
        <w:instrText xml:space="preserve"> REF _Ref493350956 \r \h </w:instrText>
      </w:r>
      <w:r>
        <w:fldChar w:fldCharType="separate"/>
      </w:r>
      <w:r w:rsidR="0009127C">
        <w:t>3.14.6</w:t>
      </w:r>
      <w:r>
        <w:fldChar w:fldCharType="end"/>
      </w:r>
      <w:r>
        <w:t>.</w:t>
      </w:r>
    </w:p>
    <w:p w14:paraId="69DC987F" w14:textId="3A2E42E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4ED33D1E" w14:textId="77777777" w:rsidR="000375DC" w:rsidRDefault="000375DC" w:rsidP="000375DC">
      <w:pPr>
        <w:pStyle w:val="Code"/>
      </w:pPr>
      <w:r>
        <w:t xml:space="preserve">      "name": "CodeScanner",</w:t>
      </w:r>
    </w:p>
    <w:p w14:paraId="18DC80D7" w14:textId="7965AA0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9127C">
        <w:t>3.19.23</w:t>
      </w:r>
      <w:r>
        <w:fldChar w:fldCharType="end"/>
      </w:r>
      <w:r>
        <w:t>.</w:t>
      </w:r>
    </w:p>
    <w:p w14:paraId="5E4782E2" w14:textId="1239159B"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09127C">
        <w:t>3.49</w:t>
      </w:r>
      <w:r>
        <w:fldChar w:fldCharType="end"/>
      </w:r>
      <w:r>
        <w:t>).</w:t>
      </w:r>
    </w:p>
    <w:p w14:paraId="7874FC94" w14:textId="77777777" w:rsidR="000375DC" w:rsidRDefault="000375DC" w:rsidP="000375DC">
      <w:pPr>
        <w:pStyle w:val="Code"/>
      </w:pPr>
      <w:r>
        <w:t xml:space="preserve">          "id": "CA2101",</w:t>
      </w:r>
    </w:p>
    <w:p w14:paraId="3B0AA9DC" w14:textId="6C819220"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09127C">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CC3DDC4"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09127C">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lastRenderedPageBreak/>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59" w:name="_Ref4090820"/>
      <w:bookmarkStart w:id="460" w:name="_Toc8367051"/>
      <w:bookmarkEnd w:id="443"/>
      <w:bookmarkEnd w:id="457"/>
      <w:r>
        <w:t>guid property</w:t>
      </w:r>
      <w:bookmarkEnd w:id="459"/>
      <w:bookmarkEnd w:id="460"/>
    </w:p>
    <w:p w14:paraId="201B839A" w14:textId="11034F37"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461" w:name="_Toc8367052"/>
      <w:bookmarkStart w:id="462" w:name="_Hlk7083192"/>
      <w:r>
        <w:t>Product hierarchy properties</w:t>
      </w:r>
      <w:bookmarkEnd w:id="461"/>
    </w:p>
    <w:p w14:paraId="735A70FC" w14:textId="0AC08915"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09127C">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09127C">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09127C">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09127C">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463" w:name="_Ref493409155"/>
      <w:bookmarkStart w:id="464" w:name="_Toc8367053"/>
      <w:bookmarkEnd w:id="462"/>
      <w:r>
        <w:t>name property</w:t>
      </w:r>
      <w:bookmarkEnd w:id="463"/>
      <w:bookmarkEnd w:id="464"/>
    </w:p>
    <w:p w14:paraId="2A7A8CB5" w14:textId="19A968D8"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65" w:name="_Ref493409168"/>
      <w:bookmarkStart w:id="466" w:name="_Toc8367054"/>
      <w:r>
        <w:t>fullName property</w:t>
      </w:r>
      <w:bookmarkEnd w:id="465"/>
      <w:bookmarkEnd w:id="466"/>
    </w:p>
    <w:p w14:paraId="00DFF29E" w14:textId="7A11F3E5"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67" w:name="_Ref7083009"/>
      <w:bookmarkStart w:id="468" w:name="_Toc8367055"/>
      <w:r>
        <w:t>product property</w:t>
      </w:r>
      <w:bookmarkEnd w:id="467"/>
      <w:bookmarkEnd w:id="468"/>
    </w:p>
    <w:p w14:paraId="4F0D1AB3" w14:textId="6538FECD"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69" w:name="_Ref7083018"/>
      <w:bookmarkStart w:id="470" w:name="_Toc8367056"/>
      <w:r>
        <w:t>productSuite property</w:t>
      </w:r>
      <w:bookmarkEnd w:id="469"/>
      <w:bookmarkEnd w:id="470"/>
    </w:p>
    <w:p w14:paraId="0D752A87" w14:textId="034E0AAD"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71" w:name="_Ref493409198"/>
      <w:bookmarkStart w:id="472" w:name="_Toc8367057"/>
      <w:r>
        <w:t>semanticVersion property</w:t>
      </w:r>
      <w:bookmarkEnd w:id="471"/>
      <w:bookmarkEnd w:id="472"/>
    </w:p>
    <w:p w14:paraId="143A6795" w14:textId="1EF6C1DB"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lastRenderedPageBreak/>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F97261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09127C">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09127C">
        <w:t>3.22.2</w:t>
      </w:r>
      <w:r>
        <w:fldChar w:fldCharType="end"/>
      </w:r>
      <w:r>
        <w:t>))</w:t>
      </w:r>
      <w:r w:rsidR="00590B1D" w:rsidRPr="00590B1D">
        <w:t>.</w:t>
      </w:r>
    </w:p>
    <w:p w14:paraId="0FF70363" w14:textId="5F2D1A48" w:rsidR="00401BB5" w:rsidRDefault="00401BB5" w:rsidP="00401BB5">
      <w:pPr>
        <w:pStyle w:val="Heading3"/>
      </w:pPr>
      <w:bookmarkStart w:id="473" w:name="_Ref493409191"/>
      <w:bookmarkStart w:id="474" w:name="_Toc8367058"/>
      <w:r>
        <w:t>version property</w:t>
      </w:r>
      <w:bookmarkEnd w:id="473"/>
      <w:bookmarkEnd w:id="474"/>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75" w:name="_Ref493409205"/>
      <w:bookmarkStart w:id="476" w:name="_Toc8367059"/>
      <w:r>
        <w:t xml:space="preserve">dottedQuadFileVersion </w:t>
      </w:r>
      <w:r w:rsidR="00401BB5">
        <w:t>property</w:t>
      </w:r>
      <w:bookmarkEnd w:id="475"/>
      <w:bookmarkEnd w:id="47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77" w:name="_Toc8367060"/>
      <w:r>
        <w:t>releaseDateUtc</w:t>
      </w:r>
      <w:r w:rsidR="0080258A">
        <w:t xml:space="preserve"> property</w:t>
      </w:r>
      <w:bookmarkEnd w:id="477"/>
    </w:p>
    <w:p w14:paraId="79F872F8" w14:textId="209F5E8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9127C">
        <w:t>3.9</w:t>
      </w:r>
      <w:r>
        <w:fldChar w:fldCharType="end"/>
      </w:r>
      <w:r>
        <w:t>, specifying the UTC date (and optionally, the time) of the component’s release.</w:t>
      </w:r>
    </w:p>
    <w:p w14:paraId="5BFCD59B" w14:textId="7CF6F6A0" w:rsidR="00D512EE" w:rsidRDefault="00D512EE" w:rsidP="00D512EE">
      <w:pPr>
        <w:pStyle w:val="Heading3"/>
      </w:pPr>
      <w:bookmarkStart w:id="478" w:name="_Toc8367061"/>
      <w:r>
        <w:t>downloadUri property</w:t>
      </w:r>
      <w:bookmarkEnd w:id="478"/>
    </w:p>
    <w:p w14:paraId="29604BF7" w14:textId="4C21032E"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79" w:name="_Toc8367062"/>
      <w:r>
        <w:t>informationUri property</w:t>
      </w:r>
      <w:bookmarkEnd w:id="479"/>
    </w:p>
    <w:p w14:paraId="282CEFE7" w14:textId="419E942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80" w:name="_Toc8367063"/>
      <w:r>
        <w:lastRenderedPageBreak/>
        <w:t>organization property</w:t>
      </w:r>
      <w:bookmarkEnd w:id="480"/>
    </w:p>
    <w:p w14:paraId="6B302E56" w14:textId="3D34EEF3"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81" w:name="_Ref3723724"/>
      <w:bookmarkStart w:id="482" w:name="_Toc8367064"/>
      <w:r>
        <w:t>shortDescription property</w:t>
      </w:r>
      <w:bookmarkEnd w:id="481"/>
      <w:bookmarkEnd w:id="482"/>
    </w:p>
    <w:p w14:paraId="7EFCEBEE" w14:textId="3CA07B9B"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83" w:name="_Ref4583311"/>
      <w:bookmarkStart w:id="484" w:name="_Toc8367065"/>
      <w:r>
        <w:t>fullDescription property</w:t>
      </w:r>
      <w:bookmarkEnd w:id="483"/>
      <w:bookmarkEnd w:id="484"/>
    </w:p>
    <w:p w14:paraId="263E6B01" w14:textId="181B462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containing a comprehensive description of the tool component.</w:t>
      </w:r>
    </w:p>
    <w:p w14:paraId="61280BE0" w14:textId="2B6B99F2" w:rsidR="00C10E7B" w:rsidRDefault="0068622C" w:rsidP="0068622C">
      <w:bookmarkStart w:id="485"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9127C">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86" w:name="_Ref508811658"/>
      <w:bookmarkStart w:id="487" w:name="_Ref508812630"/>
      <w:bookmarkStart w:id="488" w:name="_Toc8367066"/>
      <w:bookmarkEnd w:id="485"/>
      <w:r>
        <w:t>language property</w:t>
      </w:r>
      <w:bookmarkEnd w:id="486"/>
      <w:bookmarkEnd w:id="487"/>
      <w:bookmarkEnd w:id="488"/>
    </w:p>
    <w:p w14:paraId="29C944BA" w14:textId="71A91675"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89" w:name="_Hlk503355525"/>
      <w:r w:rsidR="00C56762" w:rsidRPr="00C56762">
        <w:t xml:space="preserve">a string specifying the language of </w:t>
      </w:r>
      <w:bookmarkEnd w:id="489"/>
      <w:r w:rsidR="0079181A">
        <w:t>the localiz</w:t>
      </w:r>
      <w:r>
        <w:t>able</w:t>
      </w:r>
      <w:r w:rsidR="0079181A">
        <w:t xml:space="preserve"> </w:t>
      </w:r>
      <w:r>
        <w:t>strings (§</w:t>
      </w:r>
      <w:r>
        <w:fldChar w:fldCharType="begin"/>
      </w:r>
      <w:r>
        <w:instrText xml:space="preserve"> REF _Ref4509677 \r \h </w:instrText>
      </w:r>
      <w:r>
        <w:fldChar w:fldCharType="separate"/>
      </w:r>
      <w:r w:rsidR="0009127C">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09127C">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7E03C4D1"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71A29184"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76452F6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9127C">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90" w:name="_Ref4236566"/>
      <w:bookmarkStart w:id="491" w:name="_Toc8367067"/>
      <w:bookmarkStart w:id="492" w:name="_Ref508812052"/>
      <w:r>
        <w:lastRenderedPageBreak/>
        <w:t>globalMessageStrings property</w:t>
      </w:r>
      <w:bookmarkEnd w:id="490"/>
      <w:bookmarkEnd w:id="491"/>
    </w:p>
    <w:p w14:paraId="0462BA63" w14:textId="310963F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9127C">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9127C">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9127C">
        <w:t>3.11</w:t>
      </w:r>
      <w:r>
        <w:fldChar w:fldCharType="end"/>
      </w:r>
      <w:r>
        <w:t>).</w:t>
      </w:r>
    </w:p>
    <w:p w14:paraId="5A95088F" w14:textId="77777777" w:rsidR="00AE1A72" w:rsidRDefault="00AE1A72" w:rsidP="00AE1A72">
      <w:pPr>
        <w:pStyle w:val="Note"/>
      </w:pPr>
      <w:r>
        <w:t>EXAMPLE:</w:t>
      </w:r>
    </w:p>
    <w:p w14:paraId="22763051" w14:textId="15FDD129" w:rsidR="00AE1A72" w:rsidRDefault="00AE1A72" w:rsidP="00AE1A72">
      <w:pPr>
        <w:pStyle w:val="Code"/>
      </w:pPr>
      <w:r>
        <w:t>"driver": {                       # A toolComponent object (§</w:t>
      </w:r>
      <w:r>
        <w:fldChar w:fldCharType="begin"/>
      </w:r>
      <w:r>
        <w:instrText xml:space="preserve"> REF _Ref3663078 \r \h </w:instrText>
      </w:r>
      <w:r>
        <w:fldChar w:fldCharType="separate"/>
      </w:r>
      <w:r w:rsidR="0009127C">
        <w:t>3.19</w:t>
      </w:r>
      <w:r>
        <w:fldChar w:fldCharType="end"/>
      </w:r>
      <w:r>
        <w:t>).</w:t>
      </w:r>
    </w:p>
    <w:p w14:paraId="2B284927" w14:textId="03D6FE68" w:rsidR="00AE1A72" w:rsidRDefault="00AE1A72" w:rsidP="00AE1A72">
      <w:pPr>
        <w:pStyle w:val="Code"/>
      </w:pPr>
      <w:r>
        <w:t xml:space="preserve">  "globalMessageStrings": {</w:t>
      </w:r>
    </w:p>
    <w:p w14:paraId="438B19B6" w14:textId="5709379C"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9127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93" w:name="_Ref3899090"/>
      <w:bookmarkStart w:id="494" w:name="_Ref4583708"/>
      <w:bookmarkStart w:id="495" w:name="_Toc8367068"/>
      <w:r>
        <w:t xml:space="preserve">rules </w:t>
      </w:r>
      <w:r w:rsidR="00AE1A72">
        <w:t>property</w:t>
      </w:r>
      <w:bookmarkEnd w:id="493"/>
      <w:bookmarkEnd w:id="494"/>
      <w:bookmarkEnd w:id="495"/>
    </w:p>
    <w:p w14:paraId="271A837C" w14:textId="731B6B52"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27C">
        <w:t>3.49</w:t>
      </w:r>
      <w:r>
        <w:fldChar w:fldCharType="end"/>
      </w:r>
      <w:r>
        <w:t>) each of which provides information about an analysis rule supported by the tool component.</w:t>
      </w:r>
    </w:p>
    <w:p w14:paraId="22AC7031" w14:textId="287661B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6A0CF4D" w:rsidR="00AE1A72" w:rsidRDefault="00AE1A72" w:rsidP="00AE1A72">
      <w:pPr>
        <w:pStyle w:val="Code"/>
      </w:pPr>
      <w:r>
        <w:t>"driver": {                       # A toolComponent object (§</w:t>
      </w:r>
      <w:r>
        <w:fldChar w:fldCharType="begin"/>
      </w:r>
      <w:r>
        <w:instrText xml:space="preserve"> REF _Ref3663078 \r \h </w:instrText>
      </w:r>
      <w:r>
        <w:fldChar w:fldCharType="separate"/>
      </w:r>
      <w:r w:rsidR="0009127C">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0DDB51B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09127C">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lastRenderedPageBreak/>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96" w:name="_Ref3973541"/>
      <w:bookmarkStart w:id="497" w:name="_Ref4583714"/>
      <w:bookmarkStart w:id="498" w:name="_Toc8367069"/>
      <w:r>
        <w:t>notifications</w:t>
      </w:r>
      <w:r w:rsidR="00AE1A72">
        <w:t xml:space="preserve"> property</w:t>
      </w:r>
      <w:bookmarkEnd w:id="496"/>
      <w:bookmarkEnd w:id="497"/>
      <w:bookmarkEnd w:id="498"/>
    </w:p>
    <w:p w14:paraId="40AD837A" w14:textId="0570D649"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27C">
        <w:t>3.49</w:t>
      </w:r>
      <w:r>
        <w:fldChar w:fldCharType="end"/>
      </w:r>
      <w:r>
        <w:t>) each of which provides information about a notification provided by the tool component.</w:t>
      </w:r>
    </w:p>
    <w:p w14:paraId="33ABE834" w14:textId="30C285A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17EEA7F" w:rsidR="00AE1A72" w:rsidRDefault="00AE1A72" w:rsidP="00AE1A72">
      <w:pPr>
        <w:pStyle w:val="Code"/>
      </w:pPr>
      <w:r>
        <w:t>"driver":                        # A toolComponent object (§</w:t>
      </w:r>
      <w:r>
        <w:fldChar w:fldCharType="begin"/>
      </w:r>
      <w:r>
        <w:instrText xml:space="preserve"> REF _Ref3663078 \r \h </w:instrText>
      </w:r>
      <w:r>
        <w:fldChar w:fldCharType="separate"/>
      </w:r>
      <w:r w:rsidR="0009127C">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2A3CCE3"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09127C">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99" w:name="_Ref4511026"/>
      <w:bookmarkStart w:id="500" w:name="_Ref4582928"/>
      <w:bookmarkStart w:id="501" w:name="_Toc8367070"/>
      <w:bookmarkStart w:id="502" w:name="_Ref8830854"/>
      <w:r>
        <w:t>taxa</w:t>
      </w:r>
      <w:bookmarkEnd w:id="499"/>
      <w:bookmarkEnd w:id="500"/>
      <w:r w:rsidR="009422F8">
        <w:t xml:space="preserve"> property</w:t>
      </w:r>
      <w:bookmarkEnd w:id="501"/>
      <w:bookmarkEnd w:id="502"/>
    </w:p>
    <w:p w14:paraId="0C210BE5" w14:textId="170EDF4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bookmarkStart w:id="503" w:name="_Hlk4310754"/>
      <w:r>
        <w:t>§</w:t>
      </w:r>
      <w:bookmarkEnd w:id="503"/>
      <w:r>
        <w:fldChar w:fldCharType="begin"/>
      </w:r>
      <w:r>
        <w:instrText xml:space="preserve"> REF _Ref508814067 \r \h </w:instrText>
      </w:r>
      <w:r>
        <w:fldChar w:fldCharType="separate"/>
      </w:r>
      <w:r w:rsidR="0009127C">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0E8BAE1"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9127C">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w:t>
      </w:r>
    </w:p>
    <w:p w14:paraId="20B472E2" w14:textId="459ACBD0"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09127C">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lastRenderedPageBreak/>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504" w:name="_Toc8367071"/>
      <w:r>
        <w:t>supportedTaxonomies</w:t>
      </w:r>
      <w:r w:rsidR="009422F8">
        <w:t xml:space="preserve"> property</w:t>
      </w:r>
      <w:bookmarkEnd w:id="504"/>
    </w:p>
    <w:p w14:paraId="38B67D51" w14:textId="0551C357"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9127C">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9127C">
        <w:t>3.19.3</w:t>
      </w:r>
      <w:r w:rsidR="0063571B">
        <w:fldChar w:fldCharType="end"/>
      </w:r>
      <w:r w:rsidR="0063571B">
        <w:t xml:space="preserve">) </w:t>
      </w:r>
      <w:r w:rsidR="00E22115">
        <w:t>that the component uses</w:t>
      </w:r>
      <w:r>
        <w:t xml:space="preserve"> to classify results.</w:t>
      </w:r>
    </w:p>
    <w:p w14:paraId="6B829285" w14:textId="05E5DB3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9127C">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09127C">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9127C">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641258F"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8E6E80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9127C">
        <w:t>3.14</w:t>
      </w:r>
      <w:r w:rsidR="00957865">
        <w:fldChar w:fldCharType="end"/>
      </w:r>
      <w:r w:rsidR="00957865">
        <w:t>)</w:t>
      </w:r>
    </w:p>
    <w:p w14:paraId="10BFD074" w14:textId="54D63F61"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9127C">
        <w:t>3.14.6</w:t>
      </w:r>
      <w:r w:rsidR="00957865">
        <w:fldChar w:fldCharType="end"/>
      </w:r>
      <w:r w:rsidR="00957865">
        <w:t>.</w:t>
      </w:r>
    </w:p>
    <w:p w14:paraId="5936B6F0" w14:textId="51188049"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9127C">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0827A0C"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9127C">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BD9765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9127C">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92B2FD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09127C">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lastRenderedPageBreak/>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505" w:name="_Ref4510248"/>
      <w:bookmarkStart w:id="506" w:name="_Toc8367072"/>
      <w:r>
        <w:t>translationMetadata property</w:t>
      </w:r>
      <w:bookmarkEnd w:id="505"/>
      <w:bookmarkEnd w:id="506"/>
    </w:p>
    <w:p w14:paraId="33C8052C" w14:textId="0D097CD9"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9127C">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09127C">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9127C">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507" w:name="_Toc8367073"/>
      <w:bookmarkEnd w:id="492"/>
      <w:r>
        <w:t>location</w:t>
      </w:r>
      <w:r w:rsidR="0068622C">
        <w:t>s property</w:t>
      </w:r>
      <w:bookmarkEnd w:id="507"/>
    </w:p>
    <w:p w14:paraId="7CAFB9EB" w14:textId="547E69A9"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9127C">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9127C">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508" w:name="_Ref4574634"/>
      <w:bookmarkStart w:id="509" w:name="_Toc8367074"/>
      <w:bookmarkStart w:id="510" w:name="_Hlk4574305"/>
      <w:r>
        <w:t>contents property</w:t>
      </w:r>
      <w:bookmarkEnd w:id="508"/>
      <w:bookmarkEnd w:id="509"/>
    </w:p>
    <w:p w14:paraId="0F6A9DFB" w14:textId="2522711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9127C">
        <w:t>3.7.3</w:t>
      </w:r>
      <w:r w:rsidR="00011746">
        <w:fldChar w:fldCharType="end"/>
      </w:r>
      <w:r>
        <w:t>) strings each of which is one of the following values with the specified meanings:</w:t>
      </w:r>
    </w:p>
    <w:p w14:paraId="5F23B00A" w14:textId="178A13F4"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09127C">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721A5854"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09127C">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09127C">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511" w:name="_Toc8367075"/>
      <w:bookmarkStart w:id="512" w:name="_Hlk4575434"/>
      <w:bookmarkEnd w:id="510"/>
      <w:r>
        <w:lastRenderedPageBreak/>
        <w:t>isComprehensive property</w:t>
      </w:r>
      <w:bookmarkEnd w:id="511"/>
    </w:p>
    <w:p w14:paraId="02B7E407" w14:textId="6D8506DF"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9127C">
        <w:t>3.19.29</w:t>
      </w:r>
      <w:r>
        <w:fldChar w:fldCharType="end"/>
      </w:r>
      <w:r>
        <w:t xml:space="preserve">) and </w:t>
      </w:r>
      <w:r w:rsidRPr="002C7CFC">
        <w:rPr>
          <w:rStyle w:val="CODEtemp"/>
        </w:rPr>
        <w:t>false</w:t>
      </w:r>
      <w:r>
        <w:t xml:space="preserve"> otherwise.</w:t>
      </w:r>
    </w:p>
    <w:p w14:paraId="75898986" w14:textId="4BD3D830" w:rsidR="002C7CFC" w:rsidRDefault="002C7CFC" w:rsidP="002C7CFC">
      <w:r>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1E641427"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9127C">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9127C">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5B8DA8C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9127C">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9127C">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513" w:name="_Ref4579138"/>
      <w:bookmarkStart w:id="514" w:name="_Toc8367076"/>
      <w:bookmarkEnd w:id="512"/>
      <w:r>
        <w:t>localizedDataSemanticVersion property</w:t>
      </w:r>
      <w:bookmarkEnd w:id="513"/>
      <w:bookmarkEnd w:id="514"/>
    </w:p>
    <w:p w14:paraId="2EF95A1D" w14:textId="53951D5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09127C">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9127C">
        <w:t>3.5.1</w:t>
      </w:r>
      <w:r w:rsidR="0012491A">
        <w:fldChar w:fldCharType="end"/>
      </w:r>
      <w:r w:rsidR="0012491A">
        <w:t>) that are present in this component.</w:t>
      </w:r>
    </w:p>
    <w:p w14:paraId="6F4F5CD7" w14:textId="1C11A68A"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09127C">
        <w:t>3.19.12</w:t>
      </w:r>
      <w:r>
        <w:fldChar w:fldCharType="end"/>
      </w:r>
      <w:r>
        <w:t>).</w:t>
      </w:r>
    </w:p>
    <w:p w14:paraId="034B74E9" w14:textId="59807DE6"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09127C">
        <w:t>3.19.32</w:t>
      </w:r>
      <w:r>
        <w:fldChar w:fldCharType="end"/>
      </w:r>
      <w:r>
        <w:t>) for an explanation of how these two properties interact.</w:t>
      </w:r>
    </w:p>
    <w:p w14:paraId="74663438" w14:textId="67CAF75C" w:rsidR="00EB0482" w:rsidRPr="00EB0482" w:rsidRDefault="00EB0482" w:rsidP="00EB0482">
      <w:pPr>
        <w:pStyle w:val="Note"/>
      </w:pPr>
      <w:bookmarkStart w:id="515"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09127C">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516" w:name="_Ref4578450"/>
      <w:bookmarkStart w:id="517" w:name="_Toc8367077"/>
      <w:bookmarkStart w:id="518" w:name="_Hlk4588529"/>
      <w:bookmarkEnd w:id="515"/>
      <w:r>
        <w:t>minimumRequiredLocalizedDataSemanticVersion property</w:t>
      </w:r>
      <w:bookmarkEnd w:id="516"/>
      <w:bookmarkEnd w:id="517"/>
    </w:p>
    <w:p w14:paraId="201120CB" w14:textId="0AB51F19"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09127C">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20901A8"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09127C">
        <w:t>3.19.12</w:t>
      </w:r>
      <w:r w:rsidR="0012491A">
        <w:fldChar w:fldCharType="end"/>
      </w:r>
      <w:r w:rsidR="0012491A">
        <w:t>).</w:t>
      </w:r>
    </w:p>
    <w:p w14:paraId="5A046F69" w14:textId="39D0FDC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09127C">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w:t>
      </w:r>
      <w:r>
        <w:lastRenderedPageBreak/>
        <w:t>versioned if, for example, the translation author discovers a typo or decides to clarify a message string.</w:t>
      </w:r>
    </w:p>
    <w:p w14:paraId="5A8FB8CF" w14:textId="3896F724"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09127C">
        <w:t>3.14.9</w:t>
      </w:r>
      <w:r>
        <w:fldChar w:fldCharType="end"/>
      </w:r>
      <w:r>
        <w:t>) is acceptable.</w:t>
      </w:r>
    </w:p>
    <w:p w14:paraId="0498233A" w14:textId="50B6CBC0" w:rsidR="00A241BC" w:rsidRDefault="00A241BC" w:rsidP="00A241BC">
      <w:pPr>
        <w:pStyle w:val="Code"/>
      </w:pPr>
      <w:bookmarkStart w:id="519" w:name="_Ref4580685"/>
      <w:r>
        <w:t>{                                  # A run object (</w:t>
      </w:r>
      <w:r w:rsidRPr="003B5868">
        <w:t>§</w:t>
      </w:r>
      <w:r>
        <w:fldChar w:fldCharType="begin"/>
      </w:r>
      <w:r>
        <w:instrText xml:space="preserve"> REF _Ref493349997 \r \h </w:instrText>
      </w:r>
      <w:r>
        <w:fldChar w:fldCharType="separate"/>
      </w:r>
      <w:r w:rsidR="0009127C">
        <w:t>3.14</w:t>
      </w:r>
      <w:r>
        <w:fldChar w:fldCharType="end"/>
      </w:r>
      <w:r>
        <w:t>).</w:t>
      </w:r>
    </w:p>
    <w:p w14:paraId="50D548CE" w14:textId="71687FB2"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9127C">
        <w:t>3.14.6</w:t>
      </w:r>
      <w:r>
        <w:fldChar w:fldCharType="end"/>
      </w:r>
      <w:r>
        <w:t>.</w:t>
      </w:r>
    </w:p>
    <w:p w14:paraId="2156E745" w14:textId="4A45338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9127C">
        <w:t>3.18.2</w:t>
      </w:r>
      <w:r>
        <w:fldChar w:fldCharType="end"/>
      </w:r>
      <w:r>
        <w:t>.</w:t>
      </w:r>
    </w:p>
    <w:p w14:paraId="1DF31324" w14:textId="7CD3B697" w:rsidR="00A241BC" w:rsidRDefault="00A241BC" w:rsidP="00A241BC">
      <w:pPr>
        <w:pStyle w:val="Code"/>
      </w:pPr>
      <w:r>
        <w:t xml:space="preserve">      "name": "CodeScanner",</w:t>
      </w:r>
    </w:p>
    <w:p w14:paraId="6110A7E7" w14:textId="7C7C02B9"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20" w:name="_Ref4830390"/>
      <w:bookmarkStart w:id="521" w:name="_Ref4830402"/>
      <w:bookmarkStart w:id="522" w:name="_Toc8367078"/>
      <w:bookmarkEnd w:id="518"/>
      <w:r>
        <w:t>associatedComponent property</w:t>
      </w:r>
      <w:bookmarkEnd w:id="519"/>
      <w:bookmarkEnd w:id="520"/>
      <w:bookmarkEnd w:id="521"/>
      <w:bookmarkEnd w:id="522"/>
    </w:p>
    <w:p w14:paraId="0735B4DA" w14:textId="10E3D92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09127C">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09127C">
        <w:t>3.19.3</w:t>
      </w:r>
      <w:r w:rsidR="00093B0D">
        <w:fldChar w:fldCharType="end"/>
      </w:r>
      <w:r w:rsidR="00093B0D">
        <w:t>),</w:t>
      </w:r>
      <w:r>
        <w:t xml:space="preserve"> a translation (§</w:t>
      </w:r>
      <w:r>
        <w:fldChar w:fldCharType="begin"/>
      </w:r>
      <w:r>
        <w:instrText xml:space="preserve"> REF _Ref4572683 \r \h </w:instrText>
      </w:r>
      <w:r>
        <w:fldChar w:fldCharType="separate"/>
      </w:r>
      <w:r w:rsidR="0009127C">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09127C">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09127C">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09127C">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09127C">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7C770AC5"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09127C">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5ACEE6C3"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9127C">
        <w:t>3.18.1</w:t>
      </w:r>
      <w:r>
        <w:fldChar w:fldCharType="end"/>
      </w:r>
      <w:r>
        <w:t>).</w:t>
      </w:r>
    </w:p>
    <w:p w14:paraId="57B7FC42" w14:textId="762552CC" w:rsidR="00401BB5" w:rsidRDefault="00401BB5" w:rsidP="00401BB5">
      <w:pPr>
        <w:pStyle w:val="Heading2"/>
      </w:pPr>
      <w:bookmarkStart w:id="523" w:name="_Ref493352563"/>
      <w:bookmarkStart w:id="524" w:name="_Toc8367079"/>
      <w:r>
        <w:t>invocation object</w:t>
      </w:r>
      <w:bookmarkEnd w:id="523"/>
      <w:bookmarkEnd w:id="524"/>
    </w:p>
    <w:p w14:paraId="10E65C9D" w14:textId="17190F2B" w:rsidR="00401BB5" w:rsidRDefault="00401BB5" w:rsidP="00401BB5">
      <w:pPr>
        <w:pStyle w:val="Heading3"/>
      </w:pPr>
      <w:bookmarkStart w:id="525" w:name="_Toc8367080"/>
      <w:r>
        <w:t>General</w:t>
      </w:r>
      <w:bookmarkEnd w:id="525"/>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26" w:name="_Ref493414102"/>
      <w:bookmarkStart w:id="527" w:name="_Toc8367081"/>
      <w:r>
        <w:t>commandLine property</w:t>
      </w:r>
      <w:bookmarkEnd w:id="526"/>
      <w:bookmarkEnd w:id="52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2ABD338"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9127C">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28" w:name="_Ref506976541"/>
      <w:bookmarkStart w:id="529" w:name="_Toc8367082"/>
      <w:r>
        <w:t>arguments property</w:t>
      </w:r>
      <w:bookmarkEnd w:id="528"/>
      <w:bookmarkEnd w:id="52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5DED9CD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9127C">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30" w:name="_Ref511899181"/>
      <w:bookmarkStart w:id="531" w:name="_Toc8367083"/>
      <w:r>
        <w:t>responseFiles property</w:t>
      </w:r>
      <w:bookmarkEnd w:id="530"/>
      <w:bookmarkEnd w:id="531"/>
    </w:p>
    <w:p w14:paraId="7F9B09E3" w14:textId="00DF2FE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9127C">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9127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982D268" w:rsidR="003D1181" w:rsidRPr="003D1181" w:rsidRDefault="003D1181" w:rsidP="00957AE3">
      <w:r>
        <w:lastRenderedPageBreak/>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9127C">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44721E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9127C">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32" w:name="_Ref3976263"/>
      <w:bookmarkStart w:id="533" w:name="_Toc8367084"/>
      <w:r>
        <w:t>rule</w:t>
      </w:r>
      <w:r w:rsidR="00056659">
        <w:t>ConfigurationOverrides property</w:t>
      </w:r>
      <w:bookmarkEnd w:id="532"/>
      <w:bookmarkEnd w:id="533"/>
    </w:p>
    <w:p w14:paraId="00EBD80C" w14:textId="637B63A6"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27C">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27C">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9127C">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9127C">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9127C">
        <w:t>3.19</w:t>
      </w:r>
      <w:r w:rsidR="00674294">
        <w:fldChar w:fldCharType="end"/>
      </w:r>
      <w:r w:rsidR="00674294">
        <w:t>)</w:t>
      </w:r>
      <w:r w:rsidR="00945615">
        <w:t>)</w:t>
      </w:r>
      <w:r>
        <w:t>.</w:t>
      </w:r>
    </w:p>
    <w:p w14:paraId="7E2AC8AF" w14:textId="5579AC24" w:rsidR="00674294" w:rsidRDefault="00674294" w:rsidP="00674294">
      <w:pPr>
        <w:pStyle w:val="Heading3"/>
      </w:pPr>
      <w:bookmarkStart w:id="534" w:name="_Ref4081041"/>
      <w:bookmarkStart w:id="535" w:name="_Toc8367085"/>
      <w:r>
        <w:t>notificationConfigurationOverrides property</w:t>
      </w:r>
      <w:bookmarkEnd w:id="534"/>
      <w:bookmarkEnd w:id="535"/>
    </w:p>
    <w:p w14:paraId="7B8BA7C6" w14:textId="03942BB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27C">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27C">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09127C">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9127C">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w:t>
      </w:r>
      <w:r w:rsidR="00945615">
        <w:t>)</w:t>
      </w:r>
      <w:r>
        <w:t>.</w:t>
      </w:r>
    </w:p>
    <w:p w14:paraId="01B231BB" w14:textId="1C3DE155" w:rsidR="00401BB5" w:rsidRDefault="00401BB5" w:rsidP="00401BB5">
      <w:pPr>
        <w:pStyle w:val="Heading3"/>
      </w:pPr>
      <w:bookmarkStart w:id="536" w:name="_Ref1571706"/>
      <w:bookmarkStart w:id="537" w:name="_Toc8367086"/>
      <w:r>
        <w:t>startTime</w:t>
      </w:r>
      <w:r w:rsidR="00485F6A">
        <w:t>Utc</w:t>
      </w:r>
      <w:r>
        <w:t xml:space="preserve"> property</w:t>
      </w:r>
      <w:bookmarkEnd w:id="536"/>
      <w:bookmarkEnd w:id="537"/>
    </w:p>
    <w:p w14:paraId="16315911" w14:textId="1C9A4CE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38" w:name="_Toc8367087"/>
      <w:r>
        <w:t>endTime</w:t>
      </w:r>
      <w:r w:rsidR="00D1201D">
        <w:t>Utc</w:t>
      </w:r>
      <w:r>
        <w:t xml:space="preserve"> property</w:t>
      </w:r>
      <w:bookmarkEnd w:id="538"/>
    </w:p>
    <w:p w14:paraId="7310B713" w14:textId="706F0DA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39" w:name="_Ref509050679"/>
      <w:bookmarkStart w:id="540" w:name="_Toc8367088"/>
      <w:r>
        <w:t>exitCode property</w:t>
      </w:r>
      <w:bookmarkEnd w:id="539"/>
      <w:bookmarkEnd w:id="54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DE74A05" w:rsidR="00BE0635" w:rsidRDefault="00BE0635" w:rsidP="00BE0635">
      <w:r>
        <w:t>For examples, see §</w:t>
      </w:r>
      <w:r>
        <w:fldChar w:fldCharType="begin"/>
      </w:r>
      <w:r>
        <w:instrText xml:space="preserve"> REF _Ref509050368 \r \h </w:instrText>
      </w:r>
      <w:r>
        <w:fldChar w:fldCharType="separate"/>
      </w:r>
      <w:r w:rsidR="0009127C">
        <w:t>3.20.10</w:t>
      </w:r>
      <w:r>
        <w:fldChar w:fldCharType="end"/>
      </w:r>
      <w:r>
        <w:t>.</w:t>
      </w:r>
    </w:p>
    <w:p w14:paraId="2AB6A1A3" w14:textId="0E19F05A" w:rsidR="00BE0635" w:rsidRDefault="00BE0635" w:rsidP="00401BB5">
      <w:pPr>
        <w:pStyle w:val="Heading3"/>
      </w:pPr>
      <w:bookmarkStart w:id="541" w:name="_Ref509050368"/>
      <w:bookmarkStart w:id="542" w:name="_Toc8367089"/>
      <w:r>
        <w:lastRenderedPageBreak/>
        <w:t>exitCodeDescription property</w:t>
      </w:r>
      <w:bookmarkEnd w:id="541"/>
      <w:bookmarkEnd w:id="54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43" w:name="_Toc8367090"/>
      <w:r>
        <w:t>exitSignalName property</w:t>
      </w:r>
      <w:bookmarkEnd w:id="54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31C4F53" w:rsidR="00BE0635" w:rsidRDefault="00BE0635" w:rsidP="00BE0635">
      <w:r>
        <w:t>For an example, see §</w:t>
      </w:r>
      <w:r>
        <w:fldChar w:fldCharType="begin"/>
      </w:r>
      <w:r>
        <w:instrText xml:space="preserve"> REF _Ref509050492 \r \h </w:instrText>
      </w:r>
      <w:r>
        <w:fldChar w:fldCharType="separate"/>
      </w:r>
      <w:r w:rsidR="0009127C">
        <w:t>3.20.12</w:t>
      </w:r>
      <w:r>
        <w:fldChar w:fldCharType="end"/>
      </w:r>
      <w:r>
        <w:t>.</w:t>
      </w:r>
    </w:p>
    <w:p w14:paraId="01CF0A31" w14:textId="198FD4EE" w:rsidR="00BE0635" w:rsidRDefault="00BE0635" w:rsidP="00BE0635">
      <w:pPr>
        <w:pStyle w:val="Heading3"/>
      </w:pPr>
      <w:bookmarkStart w:id="544" w:name="_Ref509050492"/>
      <w:bookmarkStart w:id="545" w:name="_Toc8367091"/>
      <w:r>
        <w:t>exitSignalNumber property</w:t>
      </w:r>
      <w:bookmarkEnd w:id="544"/>
      <w:bookmarkEnd w:id="54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46" w:name="_Ref525821649"/>
      <w:bookmarkStart w:id="547" w:name="_Toc8367092"/>
      <w:r>
        <w:t>processStartFailureMessage property</w:t>
      </w:r>
      <w:bookmarkEnd w:id="546"/>
      <w:bookmarkEnd w:id="54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548" w:name="_Toc8367093"/>
      <w:bookmarkStart w:id="549" w:name="_Ref8832061"/>
      <w:r>
        <w:t>e</w:t>
      </w:r>
      <w:r w:rsidR="00373F05">
        <w:t>xecutionSuccessful</w:t>
      </w:r>
      <w:r w:rsidR="00B209DE">
        <w:t xml:space="preserve"> property</w:t>
      </w:r>
      <w:bookmarkEnd w:id="548"/>
      <w:bookmarkEnd w:id="549"/>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50" w:name="_Toc8367094"/>
      <w:r>
        <w:t>machine property</w:t>
      </w:r>
      <w:bookmarkEnd w:id="550"/>
    </w:p>
    <w:p w14:paraId="1B03B6A6" w14:textId="620C7129"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551" w:name="_Toc8367095"/>
      <w:r>
        <w:t>account property</w:t>
      </w:r>
      <w:bookmarkEnd w:id="551"/>
    </w:p>
    <w:p w14:paraId="27CF67CA" w14:textId="3FD4DBDD"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552" w:name="_Toc8367096"/>
      <w:r>
        <w:t>processId property</w:t>
      </w:r>
      <w:bookmarkEnd w:id="55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53" w:name="_Toc8367097"/>
      <w:r>
        <w:t>executableLocation</w:t>
      </w:r>
      <w:r w:rsidR="00401BB5">
        <w:t xml:space="preserve"> property</w:t>
      </w:r>
      <w:bookmarkEnd w:id="553"/>
    </w:p>
    <w:p w14:paraId="2EFF9849" w14:textId="73728A2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9127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B15CA2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09127C">
        <w:t>3.19</w:t>
      </w:r>
      <w:r w:rsidR="003D3FC8">
        <w:fldChar w:fldCharType="end"/>
      </w:r>
      <w:r w:rsidRPr="00A14F9A">
        <w:t>) because the identical tool might be invoked from different paths on different machines.</w:t>
      </w:r>
    </w:p>
    <w:p w14:paraId="4CBA5986" w14:textId="59397E0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9127C">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54" w:name="_Toc8367098"/>
      <w:r>
        <w:t>workingDirectory property</w:t>
      </w:r>
      <w:bookmarkEnd w:id="554"/>
    </w:p>
    <w:p w14:paraId="33341A2E" w14:textId="0983008D" w:rsidR="00A14F9A" w:rsidRDefault="00A14F9A" w:rsidP="00A14F9A">
      <w:bookmarkStart w:id="555"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9127C">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555"/>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56" w:name="_Toc8367099"/>
      <w:r>
        <w:lastRenderedPageBreak/>
        <w:t>environmentVariables property</w:t>
      </w:r>
      <w:bookmarkEnd w:id="55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A93CAE6"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09127C">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25FCF4C0"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09127C">
        <w:t>3.5.2</w:t>
      </w:r>
      <w:r>
        <w:fldChar w:fldCharType="end"/>
      </w:r>
      <w:r>
        <w:t>). A distinct redaction token (</w:t>
      </w:r>
      <w:r w:rsidRPr="00A14F9A">
        <w:t>§</w:t>
      </w:r>
      <w:r>
        <w:fldChar w:fldCharType="begin"/>
      </w:r>
      <w:r>
        <w:instrText xml:space="preserve"> REF _Ref7164605 \r \h </w:instrText>
      </w:r>
      <w:r>
        <w:fldChar w:fldCharType="separate"/>
      </w:r>
      <w:r w:rsidR="0009127C">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557" w:name="_Ref493345429"/>
      <w:bookmarkStart w:id="558" w:name="_Toc8367100"/>
      <w:r>
        <w:t>tool</w:t>
      </w:r>
      <w:r w:rsidR="00117A2B">
        <w:t>Execution</w:t>
      </w:r>
      <w:r>
        <w:t>Notifications property</w:t>
      </w:r>
      <w:bookmarkEnd w:id="557"/>
      <w:bookmarkEnd w:id="558"/>
    </w:p>
    <w:p w14:paraId="466CCFE3" w14:textId="73C87990"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9127C">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9127C">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59" w:name="_Ref509576439"/>
      <w:bookmarkStart w:id="560" w:name="_Toc8367101"/>
      <w:r>
        <w:lastRenderedPageBreak/>
        <w:t>toolC</w:t>
      </w:r>
      <w:r w:rsidR="00171199">
        <w:t>onfigurationNotifications property</w:t>
      </w:r>
      <w:bookmarkEnd w:id="559"/>
      <w:bookmarkEnd w:id="560"/>
    </w:p>
    <w:p w14:paraId="59DC01CB" w14:textId="7101E04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9127C">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9127C">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557FE9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AF951C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45E4F0C"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61" w:name="_Ref511899216"/>
      <w:bookmarkStart w:id="562" w:name="_Toc8367102"/>
      <w:r>
        <w:t>stdin, stdout, stderr</w:t>
      </w:r>
      <w:r w:rsidR="00D943E5">
        <w:t>, and stdoutStderr</w:t>
      </w:r>
      <w:r>
        <w:t xml:space="preserve"> properties</w:t>
      </w:r>
      <w:bookmarkEnd w:id="561"/>
      <w:bookmarkEnd w:id="562"/>
    </w:p>
    <w:p w14:paraId="47275264" w14:textId="181131B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9127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FF1B19"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9127C">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30FD5CA1" w14:textId="781D3718" w:rsidR="00DC389E" w:rsidRDefault="00DC389E" w:rsidP="00AC6C45">
      <w:pPr>
        <w:pStyle w:val="Heading2"/>
      </w:pPr>
      <w:bookmarkStart w:id="563" w:name="_Ref507597819"/>
      <w:bookmarkStart w:id="564" w:name="_Toc8367103"/>
      <w:bookmarkStart w:id="565" w:name="_Ref506806657"/>
      <w:r>
        <w:t>attachment object</w:t>
      </w:r>
      <w:bookmarkEnd w:id="563"/>
      <w:bookmarkEnd w:id="564"/>
    </w:p>
    <w:p w14:paraId="554194B0" w14:textId="77777777" w:rsidR="00A27D47" w:rsidRDefault="00A27D47" w:rsidP="00A27D47">
      <w:pPr>
        <w:pStyle w:val="Heading3"/>
        <w:numPr>
          <w:ilvl w:val="2"/>
          <w:numId w:val="2"/>
        </w:numPr>
      </w:pPr>
      <w:bookmarkStart w:id="566" w:name="_Ref506978653"/>
      <w:bookmarkStart w:id="567" w:name="_Toc8367104"/>
      <w:r>
        <w:t>General</w:t>
      </w:r>
      <w:bookmarkEnd w:id="566"/>
      <w:bookmarkEnd w:id="567"/>
    </w:p>
    <w:p w14:paraId="4FF20040" w14:textId="44A5F08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9127C">
        <w:t>3.27.26</w:t>
      </w:r>
      <w:r>
        <w:fldChar w:fldCharType="end"/>
      </w:r>
      <w:r>
        <w:t>).</w:t>
      </w:r>
    </w:p>
    <w:p w14:paraId="120068B3" w14:textId="75B5282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9127C">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27C">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B8C62E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r w:rsidR="006D4B00">
        <w:t>.</w:t>
      </w:r>
    </w:p>
    <w:p w14:paraId="30BF41E2" w14:textId="69A25B72" w:rsidR="00A27D47" w:rsidRDefault="00A27D47" w:rsidP="002D65F3">
      <w:pPr>
        <w:pStyle w:val="Code"/>
      </w:pPr>
      <w:r>
        <w:t xml:space="preserve">  ...</w:t>
      </w:r>
    </w:p>
    <w:p w14:paraId="344F43B5" w14:textId="4CE166D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9127C">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1815EA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9127C">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0679B3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68" w:name="_Hlk507657707"/>
      <w:r>
        <w:fldChar w:fldCharType="begin"/>
      </w:r>
      <w:r>
        <w:instrText xml:space="preserve"> REF _Ref506978525 \r \h </w:instrText>
      </w:r>
      <w:r w:rsidR="002D65F3">
        <w:instrText xml:space="preserve"> \* MERGEFORMAT </w:instrText>
      </w:r>
      <w:r>
        <w:fldChar w:fldCharType="separate"/>
      </w:r>
      <w:r w:rsidR="0009127C">
        <w:t>3.21.3</w:t>
      </w:r>
      <w:r>
        <w:fldChar w:fldCharType="end"/>
      </w:r>
      <w:bookmarkEnd w:id="56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69" w:name="_Ref506978925"/>
      <w:bookmarkStart w:id="570" w:name="_Toc8367105"/>
      <w:r>
        <w:t>description property</w:t>
      </w:r>
      <w:bookmarkEnd w:id="569"/>
      <w:bookmarkEnd w:id="570"/>
    </w:p>
    <w:p w14:paraId="237B6C86" w14:textId="487A274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9127C">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71" w:name="_Ref506978525"/>
      <w:bookmarkStart w:id="572" w:name="_Toc8367106"/>
      <w:r>
        <w:t>l</w:t>
      </w:r>
      <w:r w:rsidR="009F4F71">
        <w:t xml:space="preserve">ocation </w:t>
      </w:r>
      <w:r w:rsidR="00A27D47">
        <w:t>property</w:t>
      </w:r>
      <w:bookmarkEnd w:id="571"/>
      <w:bookmarkEnd w:id="572"/>
    </w:p>
    <w:p w14:paraId="13D7987F" w14:textId="1FAFB7D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9127C">
        <w:t>3.4</w:t>
      </w:r>
      <w:r w:rsidR="00F677EC">
        <w:fldChar w:fldCharType="end"/>
      </w:r>
      <w:r>
        <w:t>) that specifies the location of the attachment.</w:t>
      </w:r>
    </w:p>
    <w:p w14:paraId="75143AAE" w14:textId="458144C3" w:rsidR="008A21D5" w:rsidRDefault="008A21D5" w:rsidP="008A21D5">
      <w:pPr>
        <w:pStyle w:val="Heading3"/>
      </w:pPr>
      <w:bookmarkStart w:id="573" w:name="_Toc8367107"/>
      <w:r>
        <w:lastRenderedPageBreak/>
        <w:t>regions property</w:t>
      </w:r>
      <w:bookmarkEnd w:id="573"/>
    </w:p>
    <w:p w14:paraId="0B37D4FE" w14:textId="6F7A226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9127C">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9127C">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74" w:name="_Ref532384473"/>
      <w:bookmarkStart w:id="575" w:name="_Ref532384512"/>
      <w:bookmarkStart w:id="576" w:name="_Toc8367108"/>
      <w:bookmarkStart w:id="577" w:name="_Hlk513212887"/>
      <w:r>
        <w:t>rectangles property</w:t>
      </w:r>
      <w:bookmarkEnd w:id="574"/>
      <w:bookmarkEnd w:id="575"/>
      <w:bookmarkEnd w:id="576"/>
    </w:p>
    <w:p w14:paraId="731EC896" w14:textId="7F9ADBB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9127C">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9127C">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9127C">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78" w:name="_Ref3810909"/>
      <w:bookmarkStart w:id="579" w:name="_Toc8367109"/>
      <w:bookmarkEnd w:id="577"/>
      <w:r>
        <w:t>conversion object</w:t>
      </w:r>
      <w:bookmarkEnd w:id="565"/>
      <w:bookmarkEnd w:id="578"/>
      <w:bookmarkEnd w:id="579"/>
    </w:p>
    <w:p w14:paraId="615BCC83" w14:textId="7B3EE260" w:rsidR="00AC6C45" w:rsidRDefault="00AC6C45" w:rsidP="00AC6C45">
      <w:pPr>
        <w:pStyle w:val="Heading3"/>
      </w:pPr>
      <w:bookmarkStart w:id="580" w:name="_Toc8367110"/>
      <w:r>
        <w:t>General</w:t>
      </w:r>
      <w:bookmarkEnd w:id="58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F2433F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9127C">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7B7D47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9127C">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994E259"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9127C">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81" w:name="_Ref503539410"/>
      <w:bookmarkStart w:id="582" w:name="_Toc8367111"/>
      <w:r>
        <w:t>tool property</w:t>
      </w:r>
      <w:bookmarkEnd w:id="581"/>
      <w:bookmarkEnd w:id="582"/>
    </w:p>
    <w:p w14:paraId="3E0454EE" w14:textId="6FF5CB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9127C">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83" w:name="_Ref503608264"/>
      <w:bookmarkStart w:id="584" w:name="_Toc8367112"/>
      <w:r>
        <w:lastRenderedPageBreak/>
        <w:t>invocation property</w:t>
      </w:r>
      <w:bookmarkEnd w:id="583"/>
      <w:bookmarkEnd w:id="584"/>
    </w:p>
    <w:p w14:paraId="3E5B67EA" w14:textId="50FF8B2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9127C">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85" w:name="_Ref503539431"/>
      <w:bookmarkStart w:id="586" w:name="_Toc8367113"/>
      <w:r>
        <w:t>analysisToolLog</w:t>
      </w:r>
      <w:r w:rsidR="00ED76F2">
        <w:t>Files</w:t>
      </w:r>
      <w:r>
        <w:t xml:space="preserve"> property</w:t>
      </w:r>
      <w:bookmarkEnd w:id="585"/>
      <w:bookmarkEnd w:id="58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BE891E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9127C">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9127C">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1A85BA4"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9127C">
        <w:t>3.48.7</w:t>
      </w:r>
      <w:r w:rsidR="009574D1">
        <w:fldChar w:fldCharType="end"/>
      </w:r>
      <w:r>
        <w:t>).</w:t>
      </w:r>
    </w:p>
    <w:p w14:paraId="3476EB07" w14:textId="7DAB202C" w:rsidR="002315DB" w:rsidRDefault="002315DB" w:rsidP="002315DB">
      <w:pPr>
        <w:pStyle w:val="Heading2"/>
      </w:pPr>
      <w:bookmarkStart w:id="587" w:name="_Ref511829625"/>
      <w:bookmarkStart w:id="588" w:name="_Toc8367114"/>
      <w:r>
        <w:t>versionControlDetails object</w:t>
      </w:r>
      <w:bookmarkEnd w:id="587"/>
      <w:bookmarkEnd w:id="588"/>
    </w:p>
    <w:p w14:paraId="28FE29F4" w14:textId="169979D6" w:rsidR="002315DB" w:rsidRDefault="002315DB" w:rsidP="002315DB">
      <w:pPr>
        <w:pStyle w:val="Heading3"/>
      </w:pPr>
      <w:bookmarkStart w:id="589" w:name="_Toc8367115"/>
      <w:r>
        <w:t>General</w:t>
      </w:r>
      <w:bookmarkEnd w:id="589"/>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4197CD8" w:rsidR="001466B1" w:rsidRPr="001466B1" w:rsidRDefault="001466B1" w:rsidP="001466B1">
      <w:r>
        <w:t>For an example, see §</w:t>
      </w:r>
      <w:r>
        <w:fldChar w:fldCharType="begin"/>
      </w:r>
      <w:r>
        <w:instrText xml:space="preserve"> REF _Ref511829897 \r \h </w:instrText>
      </w:r>
      <w:r>
        <w:fldChar w:fldCharType="separate"/>
      </w:r>
      <w:r w:rsidR="0009127C">
        <w:t>3.14.13</w:t>
      </w:r>
      <w:r>
        <w:fldChar w:fldCharType="end"/>
      </w:r>
      <w:r>
        <w:t>.</w:t>
      </w:r>
    </w:p>
    <w:p w14:paraId="5CE76795" w14:textId="0BDD8598" w:rsidR="002315DB" w:rsidRDefault="002315DB" w:rsidP="002315DB">
      <w:pPr>
        <w:pStyle w:val="Heading3"/>
      </w:pPr>
      <w:bookmarkStart w:id="590" w:name="_Toc8367116"/>
      <w:r>
        <w:t>Constraints</w:t>
      </w:r>
      <w:bookmarkEnd w:id="590"/>
    </w:p>
    <w:p w14:paraId="549562B2" w14:textId="7B6608B2" w:rsidR="001466B1" w:rsidRDefault="001466B1" w:rsidP="001466B1">
      <w:bookmarkStart w:id="591"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91"/>
    <w:p w14:paraId="4C5ADB21" w14:textId="04D3609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9127C">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9127C">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9127C">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92" w:name="_Ref511829678"/>
      <w:bookmarkStart w:id="593" w:name="_Toc8367117"/>
      <w:r>
        <w:t xml:space="preserve">repositoryUri </w:t>
      </w:r>
      <w:r w:rsidR="002315DB">
        <w:t>property</w:t>
      </w:r>
      <w:bookmarkEnd w:id="592"/>
      <w:bookmarkEnd w:id="593"/>
    </w:p>
    <w:p w14:paraId="1785AFD1" w14:textId="14353450" w:rsidR="001466B1" w:rsidRDefault="001466B1" w:rsidP="001466B1">
      <w:bookmarkStart w:id="59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95" w:name="_Ref513199006"/>
      <w:bookmarkStart w:id="596" w:name="_Toc8367118"/>
      <w:r>
        <w:t>revisionId property</w:t>
      </w:r>
      <w:bookmarkEnd w:id="594"/>
      <w:bookmarkEnd w:id="595"/>
      <w:bookmarkEnd w:id="596"/>
    </w:p>
    <w:p w14:paraId="3CD0C6CD" w14:textId="5D6EC77C"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97" w:name="_Ref511829698"/>
      <w:bookmarkStart w:id="598" w:name="_Toc8367119"/>
      <w:r>
        <w:t>branch property</w:t>
      </w:r>
      <w:bookmarkEnd w:id="597"/>
      <w:bookmarkEnd w:id="598"/>
    </w:p>
    <w:p w14:paraId="0AB9164D" w14:textId="3D714F89"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99" w:name="_Ref526939310"/>
      <w:bookmarkStart w:id="600" w:name="_Toc8367120"/>
      <w:r>
        <w:lastRenderedPageBreak/>
        <w:t xml:space="preserve">revisionTag </w:t>
      </w:r>
      <w:r w:rsidR="002315DB">
        <w:t>property</w:t>
      </w:r>
      <w:bookmarkEnd w:id="599"/>
      <w:bookmarkEnd w:id="600"/>
    </w:p>
    <w:p w14:paraId="343EFC1F" w14:textId="3EE38E2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601" w:name="_Ref526939293"/>
      <w:bookmarkStart w:id="602" w:name="_Toc8367121"/>
      <w:bookmarkStart w:id="603" w:name="_Hlk525802952"/>
      <w:r>
        <w:t xml:space="preserve">asOfTimeUtc </w:t>
      </w:r>
      <w:r w:rsidR="002315DB">
        <w:t>property</w:t>
      </w:r>
      <w:bookmarkEnd w:id="601"/>
      <w:bookmarkEnd w:id="602"/>
    </w:p>
    <w:p w14:paraId="1844A6A7" w14:textId="771ADD5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604" w:name="_Toc8367122"/>
      <w:r>
        <w:t>mappedTo property</w:t>
      </w:r>
      <w:bookmarkEnd w:id="604"/>
    </w:p>
    <w:p w14:paraId="01253B4A" w14:textId="04BA82B8"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9127C">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5BB9223E"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131EC1C"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9127C">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5C0006B"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05" w:name="_Ref493403111"/>
      <w:bookmarkStart w:id="606" w:name="_Ref493404005"/>
      <w:bookmarkStart w:id="607" w:name="_Toc8367123"/>
      <w:bookmarkEnd w:id="603"/>
      <w:r>
        <w:t xml:space="preserve">artifact </w:t>
      </w:r>
      <w:r w:rsidR="00401BB5">
        <w:t>object</w:t>
      </w:r>
      <w:bookmarkEnd w:id="605"/>
      <w:bookmarkEnd w:id="606"/>
      <w:bookmarkEnd w:id="607"/>
    </w:p>
    <w:p w14:paraId="375224F2" w14:textId="20156049" w:rsidR="00401BB5" w:rsidRDefault="00401BB5" w:rsidP="00401BB5">
      <w:pPr>
        <w:pStyle w:val="Heading3"/>
      </w:pPr>
      <w:bookmarkStart w:id="608" w:name="_Toc8367124"/>
      <w:r>
        <w:t>General</w:t>
      </w:r>
      <w:bookmarkEnd w:id="60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609" w:name="_Ref493403519"/>
      <w:bookmarkStart w:id="610" w:name="_Toc8367125"/>
      <w:r>
        <w:t>l</w:t>
      </w:r>
      <w:r w:rsidR="00316A25">
        <w:t>ocation</w:t>
      </w:r>
      <w:r w:rsidR="00401BB5">
        <w:t xml:space="preserve"> property</w:t>
      </w:r>
      <w:bookmarkEnd w:id="609"/>
      <w:bookmarkEnd w:id="610"/>
    </w:p>
    <w:p w14:paraId="35DB6B07" w14:textId="73C3DCE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9127C">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753CE4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92F03E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9127C">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262ADB5"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9127C">
        <w:t>3.24.3</w:t>
      </w:r>
      <w:r w:rsidR="00EB6F4A">
        <w:fldChar w:fldCharType="end"/>
      </w:r>
      <w:r w:rsidR="00EB6F4A">
        <w:t>.</w:t>
      </w:r>
    </w:p>
    <w:p w14:paraId="42C6608E" w14:textId="4A4D13C4" w:rsidR="00401BB5" w:rsidRDefault="004F0AE4" w:rsidP="00401BB5">
      <w:pPr>
        <w:pStyle w:val="Heading3"/>
      </w:pPr>
      <w:bookmarkStart w:id="611" w:name="_Ref493404063"/>
      <w:bookmarkStart w:id="612" w:name="_Toc8367126"/>
      <w:r>
        <w:t xml:space="preserve">parentIndex </w:t>
      </w:r>
      <w:r w:rsidR="00401BB5">
        <w:t>property</w:t>
      </w:r>
      <w:bookmarkEnd w:id="611"/>
      <w:bookmarkEnd w:id="612"/>
    </w:p>
    <w:p w14:paraId="7B9D65E1" w14:textId="335B625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9127C">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13" w:name="_Ref493403563"/>
      <w:bookmarkStart w:id="614" w:name="_Toc8367127"/>
      <w:r>
        <w:t>offset property</w:t>
      </w:r>
      <w:bookmarkEnd w:id="613"/>
      <w:bookmarkEnd w:id="61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D05080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9127C">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15" w:name="_Ref493403574"/>
      <w:bookmarkStart w:id="616" w:name="_Toc8367128"/>
      <w:r>
        <w:t>length property</w:t>
      </w:r>
      <w:bookmarkEnd w:id="615"/>
      <w:bookmarkEnd w:id="616"/>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617" w:name="_Ref3724028"/>
      <w:bookmarkStart w:id="618" w:name="_Toc8367129"/>
      <w:bookmarkStart w:id="619" w:name="_Hlk514318855"/>
      <w:r>
        <w:lastRenderedPageBreak/>
        <w:t>roles property</w:t>
      </w:r>
      <w:bookmarkEnd w:id="617"/>
      <w:bookmarkEnd w:id="618"/>
    </w:p>
    <w:bookmarkEnd w:id="619"/>
    <w:p w14:paraId="1E0FD617" w14:textId="55B7DEF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9127C">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3C27D38" w:rsidR="00201FA6" w:rsidRDefault="00201FA6" w:rsidP="000E26E0">
      <w:pPr>
        <w:pStyle w:val="ListParagraph"/>
        <w:numPr>
          <w:ilvl w:val="0"/>
          <w:numId w:val="43"/>
        </w:numPr>
        <w:rPr>
          <w:ins w:id="620" w:author="Laurence Golding" w:date="2019-05-15T15:09:00Z"/>
        </w:r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9127C">
        <w:t>3.27.26</w:t>
      </w:r>
      <w:r>
        <w:fldChar w:fldCharType="end"/>
      </w:r>
      <w:r>
        <w:t>).</w:t>
      </w:r>
    </w:p>
    <w:p w14:paraId="374ABCFD" w14:textId="634C8E30" w:rsidR="00644CAA" w:rsidRDefault="00644CAA" w:rsidP="00644CAA">
      <w:pPr>
        <w:pStyle w:val="ListParagraph"/>
        <w:numPr>
          <w:ilvl w:val="0"/>
          <w:numId w:val="43"/>
        </w:numPr>
      </w:pPr>
      <w:ins w:id="621" w:author="Laurence Golding" w:date="2019-05-15T15:09:00Z">
        <w:r w:rsidRPr="00644CAA">
          <w:rPr>
            <w:rStyle w:val="CODEtemp"/>
          </w:rPr>
          <w:t>"conversionSource"</w:t>
        </w:r>
        <w:r>
          <w:t xml:space="preserve">: The artifact </w:t>
        </w:r>
      </w:ins>
      <w:ins w:id="622" w:author="Laurence Golding" w:date="2019-05-15T15:23:00Z">
        <w:r w:rsidR="002764CA">
          <w:t>is</w:t>
        </w:r>
      </w:ins>
      <w:ins w:id="623" w:author="Laurence Golding" w:date="2019-05-15T15:09:00Z">
        <w:r>
          <w:t xml:space="preserve"> an output from an analysis tool in a non-SARIF format that was converted to SARIF.</w:t>
        </w:r>
      </w:ins>
    </w:p>
    <w:p w14:paraId="716C08B6" w14:textId="59A176B0" w:rsidR="002F47DF" w:rsidRDefault="002F47DF" w:rsidP="000E26E0">
      <w:pPr>
        <w:pStyle w:val="ListParagraph"/>
        <w:numPr>
          <w:ilvl w:val="0"/>
          <w:numId w:val="43"/>
        </w:numPr>
      </w:pPr>
      <w:r w:rsidRPr="002F47DF">
        <w:rPr>
          <w:rStyle w:val="CODEtemp"/>
        </w:rPr>
        <w:t>"directory"</w:t>
      </w:r>
      <w:r>
        <w:t xml:space="preserve">: The </w:t>
      </w:r>
      <w:r w:rsidR="00501DEB" w:rsidRPr="00644CAA">
        <w:t>artifact</w:t>
      </w:r>
      <w:r w:rsidR="00501DEB">
        <w:t xml:space="preserve"> </w:t>
      </w:r>
      <w:del w:id="624" w:author="Laurence Golding" w:date="2019-05-15T15:19:00Z">
        <w:r w:rsidDel="00644CAA">
          <w:delText>object represents</w:delText>
        </w:r>
      </w:del>
      <w:ins w:id="625" w:author="Laurence Golding" w:date="2019-05-15T15:19:00Z">
        <w:r w:rsidR="00644CAA">
          <w:t>is</w:t>
        </w:r>
      </w:ins>
      <w:r>
        <w:t xml:space="preserve">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4A53A03E" w14:textId="6E1830F6" w:rsidR="00644CAA" w:rsidRPr="00644CAA" w:rsidRDefault="00644CAA" w:rsidP="000E26E0">
      <w:pPr>
        <w:pStyle w:val="ListParagraph"/>
        <w:numPr>
          <w:ilvl w:val="0"/>
          <w:numId w:val="43"/>
        </w:numPr>
        <w:rPr>
          <w:ins w:id="626" w:author="Laurence Golding" w:date="2019-05-15T15:19:00Z"/>
          <w:rStyle w:val="CODEtemp"/>
          <w:rFonts w:ascii="Arial" w:hAnsi="Arial"/>
        </w:rPr>
      </w:pPr>
      <w:ins w:id="627" w:author="Laurence Golding" w:date="2019-05-15T15:19:00Z">
        <w:r w:rsidRPr="00644CAA">
          <w:rPr>
            <w:rStyle w:val="CODEtemp"/>
          </w:rPr>
          <w:t>"externalPropert</w:t>
        </w:r>
      </w:ins>
      <w:ins w:id="628" w:author="Laurence Golding" w:date="2019-05-15T15:21:00Z">
        <w:r>
          <w:rPr>
            <w:rStyle w:val="CODEtemp"/>
          </w:rPr>
          <w:t>y</w:t>
        </w:r>
      </w:ins>
      <w:ins w:id="629" w:author="Laurence Golding" w:date="2019-05-15T15:19:00Z">
        <w:r w:rsidRPr="00644CAA">
          <w:rPr>
            <w:rStyle w:val="CODEtemp"/>
          </w:rPr>
          <w:t>File"</w:t>
        </w:r>
        <w:r>
          <w:rPr>
            <w:rStyle w:val="CODEtemp"/>
            <w:rFonts w:ascii="Arial" w:hAnsi="Arial"/>
          </w:rPr>
          <w:t xml:space="preserve">: The </w:t>
        </w:r>
      </w:ins>
      <w:ins w:id="630" w:author="Laurence Golding" w:date="2019-05-15T15:20:00Z">
        <w:r>
          <w:rPr>
            <w:rStyle w:val="CODEtemp"/>
            <w:rFonts w:ascii="Arial" w:hAnsi="Arial"/>
          </w:rPr>
          <w:t>artifact is an external propert</w:t>
        </w:r>
      </w:ins>
      <w:ins w:id="631" w:author="Laurence Golding" w:date="2019-05-15T15:21:00Z">
        <w:r>
          <w:rPr>
            <w:rStyle w:val="CODEtemp"/>
            <w:rFonts w:ascii="Arial" w:hAnsi="Arial"/>
          </w:rPr>
          <w:t>y</w:t>
        </w:r>
      </w:ins>
      <w:ins w:id="632" w:author="Laurence Golding" w:date="2019-05-15T15:20:00Z">
        <w:r>
          <w:rPr>
            <w:rStyle w:val="CODEtemp"/>
            <w:rFonts w:ascii="Arial" w:hAnsi="Arial"/>
          </w:rPr>
          <w:t xml:space="preserve"> file (</w:t>
        </w:r>
      </w:ins>
      <w:ins w:id="633" w:author="Laurence Golding" w:date="2019-05-15T15:21:00Z">
        <w:r>
          <w:t>§</w:t>
        </w:r>
      </w:ins>
      <w:ins w:id="634" w:author="Laurence Golding" w:date="2019-05-15T15:22:00Z">
        <w:r w:rsidR="00722C7D">
          <w:fldChar w:fldCharType="begin"/>
        </w:r>
        <w:r w:rsidR="00722C7D">
          <w:instrText xml:space="preserve"> REF _Ref528151413 \r \h </w:instrText>
        </w:r>
      </w:ins>
      <w:r w:rsidR="00722C7D">
        <w:fldChar w:fldCharType="separate"/>
      </w:r>
      <w:ins w:id="635" w:author="Laurence Golding" w:date="2019-05-15T15:22:00Z">
        <w:r w:rsidR="00722C7D">
          <w:t>4</w:t>
        </w:r>
        <w:r w:rsidR="00722C7D">
          <w:fldChar w:fldCharType="end"/>
        </w:r>
      </w:ins>
      <w:ins w:id="636" w:author="Laurence Golding" w:date="2019-05-15T15:21:00Z">
        <w:r>
          <w:t>).</w:t>
        </w:r>
      </w:ins>
    </w:p>
    <w:p w14:paraId="3F2585BF" w14:textId="2D1644A1"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9127C">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2504918E"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9127C">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25A1A20E"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9127C">
        <w:t>3.18.2</w:t>
      </w:r>
      <w:r w:rsidR="00282888">
        <w:fldChar w:fldCharType="end"/>
      </w:r>
      <w:r w:rsidR="00282888">
        <w:t>)</w:t>
      </w:r>
      <w:r>
        <w:t>.</w:t>
      </w:r>
    </w:p>
    <w:p w14:paraId="7226C895" w14:textId="65D5D43A"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9127C">
        <w:t>3.18.3</w:t>
      </w:r>
      <w:r>
        <w:fldChar w:fldCharType="end"/>
      </w:r>
      <w:r>
        <w:t>).</w:t>
      </w:r>
    </w:p>
    <w:p w14:paraId="659756C1" w14:textId="23117061"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9127C">
        <w:t>3.19.3</w:t>
      </w:r>
      <w:r w:rsidR="0098000C">
        <w:fldChar w:fldCharType="end"/>
      </w:r>
      <w:r>
        <w:t>).</w:t>
      </w:r>
    </w:p>
    <w:p w14:paraId="088C0E6B" w14:textId="7980C130"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9127C">
        <w:t>3.19.4</w:t>
      </w:r>
      <w:r w:rsidR="0098000C">
        <w:fldChar w:fldCharType="end"/>
      </w:r>
      <w:r>
        <w:t>).</w:t>
      </w:r>
    </w:p>
    <w:p w14:paraId="7221D7DC" w14:textId="311B30B9" w:rsidR="00282888" w:rsidRDefault="00282888" w:rsidP="000E26E0">
      <w:pPr>
        <w:pStyle w:val="ListParagraph"/>
        <w:numPr>
          <w:ilvl w:val="0"/>
          <w:numId w:val="43"/>
        </w:numPr>
        <w:rPr>
          <w:ins w:id="637" w:author="Laurence Golding" w:date="2019-05-15T15:22:00Z"/>
        </w:r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9127C">
        <w:t>3.19.5</w:t>
      </w:r>
      <w:r w:rsidR="0098000C">
        <w:fldChar w:fldCharType="end"/>
      </w:r>
      <w:r>
        <w:t>).</w:t>
      </w:r>
    </w:p>
    <w:p w14:paraId="4BBC6D86" w14:textId="77777777" w:rsidR="00B435F7" w:rsidRDefault="00722C7D" w:rsidP="000E26E0">
      <w:pPr>
        <w:pStyle w:val="ListParagraph"/>
        <w:numPr>
          <w:ilvl w:val="0"/>
          <w:numId w:val="43"/>
        </w:numPr>
        <w:rPr>
          <w:ins w:id="638" w:author="Laurence Golding" w:date="2019-05-17T14:43:00Z"/>
        </w:rPr>
      </w:pPr>
      <w:ins w:id="639" w:author="Laurence Golding" w:date="2019-05-15T15:22:00Z">
        <w:r w:rsidRPr="00722C7D">
          <w:rPr>
            <w:rStyle w:val="CODEtemp"/>
          </w:rPr>
          <w:t>"repositoryRoot"</w:t>
        </w:r>
        <w:r>
          <w:t xml:space="preserve">: The artifact is the root directory of </w:t>
        </w:r>
      </w:ins>
      <w:ins w:id="640" w:author="Laurence Golding" w:date="2019-05-17T14:43:00Z">
        <w:r w:rsidR="00B435F7">
          <w:t>a</w:t>
        </w:r>
      </w:ins>
      <w:ins w:id="641" w:author="Laurence Golding" w:date="2019-05-15T15:22:00Z">
        <w:r>
          <w:t xml:space="preserve"> source control repositor</w:t>
        </w:r>
      </w:ins>
      <w:ins w:id="642" w:author="Laurence Golding" w:date="2019-05-15T15:23:00Z">
        <w:r>
          <w:t>y containing files that were analyzed</w:t>
        </w:r>
      </w:ins>
    </w:p>
    <w:p w14:paraId="7B28FDA6" w14:textId="58CC583E" w:rsidR="00722C7D" w:rsidRDefault="00B435F7" w:rsidP="00B435F7">
      <w:pPr>
        <w:pStyle w:val="Note"/>
      </w:pPr>
      <w:ins w:id="643" w:author="Laurence Golding" w:date="2019-05-17T14:44:00Z">
        <w:r>
          <w:t xml:space="preserve">NOTE 2: A </w:t>
        </w:r>
      </w:ins>
      <w:ins w:id="644" w:author="Laurence Golding" w:date="2019-05-17T14:43:00Z">
        <w:r>
          <w:t>single run might analyze files from multiple re</w:t>
        </w:r>
      </w:ins>
      <w:ins w:id="645" w:author="Laurence Golding" w:date="2019-05-17T14:44:00Z">
        <w:r>
          <w:t>positories.</w:t>
        </w:r>
      </w:ins>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646" w:name="_Hlk6672099"/>
      <w:bookmarkStart w:id="647"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7FEAA975"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09127C">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lastRenderedPageBreak/>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646"/>
      <w:r>
        <w:t>.</w:t>
      </w:r>
    </w:p>
    <w:p w14:paraId="6F765473" w14:textId="4755F1E4" w:rsidR="00B0117C" w:rsidRDefault="00B0117C" w:rsidP="00B0117C">
      <w:pPr>
        <w:pStyle w:val="Note"/>
      </w:pPr>
      <w:r>
        <w:t>NOTE</w:t>
      </w:r>
      <w:r w:rsidR="002F47DF">
        <w:t xml:space="preserve"> </w:t>
      </w:r>
      <w:del w:id="648" w:author="Laurence Golding" w:date="2019-05-17T14:44:00Z">
        <w:r w:rsidR="002F47DF" w:rsidDel="00B435F7">
          <w:delText>2</w:delText>
        </w:r>
      </w:del>
      <w:ins w:id="649" w:author="Laurence Golding" w:date="2019-05-17T14:44:00Z">
        <w:r w:rsidR="00B435F7">
          <w:t>3</w:t>
        </w:r>
      </w:ins>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50" w:name="_Ref5959945"/>
      <w:bookmarkStart w:id="651" w:name="_Toc8367130"/>
      <w:bookmarkEnd w:id="647"/>
      <w:r>
        <w:t>mimeType property</w:t>
      </w:r>
      <w:bookmarkEnd w:id="650"/>
      <w:bookmarkEnd w:id="651"/>
    </w:p>
    <w:p w14:paraId="21C78E41" w14:textId="3FB889D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9127C">
        <w:t>Appendix C</w:t>
      </w:r>
      <w:r w:rsidR="00E50D0C">
        <w:fldChar w:fldCharType="end"/>
      </w:r>
      <w:r w:rsidR="00E50D0C">
        <w:t>.</w:t>
      </w:r>
    </w:p>
    <w:p w14:paraId="2F627CCB" w14:textId="2DA8C580" w:rsidR="008A4CD4" w:rsidRDefault="008A4CD4" w:rsidP="008A4CD4">
      <w:pPr>
        <w:pStyle w:val="Heading3"/>
      </w:pPr>
      <w:bookmarkStart w:id="652" w:name="_Ref511899450"/>
      <w:bookmarkStart w:id="653" w:name="_Toc8367131"/>
      <w:r>
        <w:t>contents property</w:t>
      </w:r>
      <w:bookmarkEnd w:id="652"/>
      <w:bookmarkEnd w:id="653"/>
    </w:p>
    <w:p w14:paraId="3EAD79DF" w14:textId="38E526D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9127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54" w:name="_Ref511828128"/>
      <w:bookmarkStart w:id="655" w:name="_Toc8367132"/>
      <w:r>
        <w:t>encoding property</w:t>
      </w:r>
      <w:bookmarkEnd w:id="654"/>
      <w:bookmarkEnd w:id="655"/>
    </w:p>
    <w:p w14:paraId="29D5943D" w14:textId="5E4F206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00346F4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09127C">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96C63F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9127C">
        <w:t>3.14</w:t>
      </w:r>
      <w:r>
        <w:fldChar w:fldCharType="end"/>
      </w:r>
      <w:r>
        <w:t>)</w:t>
      </w:r>
    </w:p>
    <w:p w14:paraId="170FA798" w14:textId="47EB8D92"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9127C">
        <w:t>3.14.24</w:t>
      </w:r>
      <w:r>
        <w:fldChar w:fldCharType="end"/>
      </w:r>
      <w:r>
        <w:t>.</w:t>
      </w:r>
    </w:p>
    <w:p w14:paraId="4E9D1D4D" w14:textId="77777777" w:rsidR="00926829" w:rsidRDefault="00926829" w:rsidP="002D65F3">
      <w:pPr>
        <w:pStyle w:val="Code"/>
      </w:pPr>
    </w:p>
    <w:p w14:paraId="7C79FDD1" w14:textId="3016D48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9127C">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56" w:name="_Ref534896207"/>
      <w:bookmarkStart w:id="657" w:name="_Toc8367133"/>
      <w:r>
        <w:t>sourceLanguage property</w:t>
      </w:r>
      <w:bookmarkEnd w:id="656"/>
      <w:bookmarkEnd w:id="657"/>
    </w:p>
    <w:p w14:paraId="02CC5CC4" w14:textId="350D120E" w:rsidR="00F82406" w:rsidRDefault="00F82406" w:rsidP="00F82406">
      <w:pPr>
        <w:pStyle w:val="Heading4"/>
      </w:pPr>
      <w:bookmarkStart w:id="658" w:name="_Toc8367134"/>
      <w:r>
        <w:t>General</w:t>
      </w:r>
      <w:bookmarkEnd w:id="658"/>
    </w:p>
    <w:p w14:paraId="517A853E" w14:textId="46CCC08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9127C">
        <w:t>3.5.4</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0769B4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9127C">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21B0052"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9127C">
        <w:t>3.30.15</w:t>
      </w:r>
      <w:r>
        <w:fldChar w:fldCharType="end"/>
      </w:r>
      <w:r>
        <w:t>).</w:t>
      </w:r>
    </w:p>
    <w:p w14:paraId="617A1368" w14:textId="296E725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9127C">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59" w:name="_Ref534209313"/>
      <w:bookmarkStart w:id="660" w:name="_Toc8367135"/>
      <w:r>
        <w:t>Source language identifier conventions and practices</w:t>
      </w:r>
      <w:bookmarkEnd w:id="659"/>
      <w:bookmarkEnd w:id="66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2926064B" w:rsidR="0003707A" w:rsidRPr="0003707A" w:rsidRDefault="00272096"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61" w:name="_Ref493345445"/>
      <w:bookmarkStart w:id="662" w:name="_Toc8367136"/>
      <w:r>
        <w:t>hashes property</w:t>
      </w:r>
      <w:bookmarkEnd w:id="661"/>
      <w:bookmarkEnd w:id="662"/>
    </w:p>
    <w:p w14:paraId="084CC4D1" w14:textId="56A38BB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9127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0F343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63" w:name="_Toc8367137"/>
      <w:r>
        <w:t>lastModifiedTime</w:t>
      </w:r>
      <w:r w:rsidR="00327EBE">
        <w:t>Utc</w:t>
      </w:r>
      <w:r>
        <w:t xml:space="preserve"> property</w:t>
      </w:r>
      <w:bookmarkEnd w:id="663"/>
    </w:p>
    <w:p w14:paraId="70E36537" w14:textId="703BFD6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B703016"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9127C">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664" w:name="_Toc8367138"/>
      <w:r>
        <w:t>description property</w:t>
      </w:r>
      <w:bookmarkEnd w:id="664"/>
    </w:p>
    <w:p w14:paraId="11ED9526" w14:textId="209B65C2"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9127C">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665" w:name="_Ref7249411"/>
      <w:bookmarkStart w:id="666" w:name="_Toc8367139"/>
      <w:r>
        <w:t>specialLocations object</w:t>
      </w:r>
      <w:bookmarkEnd w:id="665"/>
      <w:bookmarkEnd w:id="666"/>
    </w:p>
    <w:p w14:paraId="5F114C94" w14:textId="18AF045B" w:rsidR="004467E4" w:rsidRDefault="004467E4" w:rsidP="004467E4">
      <w:pPr>
        <w:pStyle w:val="Heading3"/>
      </w:pPr>
      <w:bookmarkStart w:id="667" w:name="_Toc8367140"/>
      <w:r>
        <w:t>General</w:t>
      </w:r>
      <w:bookmarkEnd w:id="667"/>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5AFE6282"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09127C">
        <w:t>3.25.2</w:t>
      </w:r>
      <w:r>
        <w:fldChar w:fldCharType="end"/>
      </w:r>
      <w:r>
        <w:t>). In the future, other specially treated locations might be defined.</w:t>
      </w:r>
    </w:p>
    <w:p w14:paraId="36D99E82" w14:textId="1FD98447" w:rsidR="004467E4" w:rsidRDefault="004467E4" w:rsidP="004467E4">
      <w:pPr>
        <w:pStyle w:val="Heading3"/>
      </w:pPr>
      <w:bookmarkStart w:id="668" w:name="_Ref7250276"/>
      <w:bookmarkStart w:id="669" w:name="_Toc8367141"/>
      <w:r>
        <w:t>displayBase property</w:t>
      </w:r>
      <w:bookmarkEnd w:id="668"/>
      <w:bookmarkEnd w:id="669"/>
    </w:p>
    <w:p w14:paraId="3A154A64" w14:textId="252FDAEC"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09127C">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4BB4B35B"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09127C">
        <w:t>3.14.14</w:t>
      </w:r>
      <w:r>
        <w:fldChar w:fldCharType="end"/>
      </w:r>
      <w:r>
        <w:t xml:space="preserve"> or any procedure with the same result. If the result is not an absolute URI, the procedure fails.</w:t>
      </w:r>
    </w:p>
    <w:p w14:paraId="76AE5A8D" w14:textId="4AF1F8A4"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09127C">
        <w:t>3.10.1</w:t>
      </w:r>
      <w:r>
        <w:fldChar w:fldCharType="end"/>
      </w:r>
      <w:r>
        <w:t xml:space="preserve"> and </w:t>
      </w:r>
      <w:r w:rsidRPr="0095257B">
        <w:t>§</w:t>
      </w:r>
      <w:r>
        <w:fldChar w:fldCharType="begin"/>
      </w:r>
      <w:r>
        <w:instrText xml:space="preserve"> REF _Ref4673498 \r \h </w:instrText>
      </w:r>
      <w:r>
        <w:fldChar w:fldCharType="separate"/>
      </w:r>
      <w:r w:rsidR="0009127C">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0A58E726"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09127C">
        <w:t>3.14</w:t>
      </w:r>
      <w:r>
        <w:fldChar w:fldCharType="end"/>
      </w:r>
      <w:r>
        <w:t>).</w:t>
      </w:r>
    </w:p>
    <w:p w14:paraId="2F3D4CF1" w14:textId="490B1595"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09127C">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"specialLocations":</w:t>
      </w:r>
      <w:r w:rsidR="00ED3049">
        <w:t xml:space="preserve"> {</w:t>
      </w:r>
    </w:p>
    <w:p w14:paraId="1DC3E317" w14:textId="65CCEFE1" w:rsidR="00DA2C4A" w:rsidRDefault="006B3AC8" w:rsidP="00DA2C4A">
      <w:pPr>
        <w:pStyle w:val="Code"/>
      </w:pPr>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09127C">
        <w:t>3.4</w:t>
      </w:r>
      <w:r w:rsidR="00DA2C4A">
        <w:fldChar w:fldCharType="end"/>
      </w:r>
      <w:r w:rsidR="00DA2C4A">
        <w:t>).</w:t>
      </w:r>
    </w:p>
    <w:p w14:paraId="232C94D4" w14:textId="33C3E96C" w:rsidR="00DA2C4A" w:rsidRDefault="00DA2C4A" w:rsidP="00DA2C4A">
      <w:pPr>
        <w:pStyle w:val="Code"/>
      </w:pPr>
      <w:r>
        <w:lastRenderedPageBreak/>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670" w:name="_Ref4510124"/>
      <w:bookmarkStart w:id="671" w:name="_Toc8367142"/>
      <w:r>
        <w:lastRenderedPageBreak/>
        <w:t>translationMetadata object</w:t>
      </w:r>
      <w:bookmarkEnd w:id="670"/>
      <w:bookmarkEnd w:id="671"/>
    </w:p>
    <w:p w14:paraId="133A952F" w14:textId="48B1A913" w:rsidR="00F340AD" w:rsidRDefault="00F340AD" w:rsidP="00F340AD">
      <w:pPr>
        <w:pStyle w:val="Heading3"/>
      </w:pPr>
      <w:bookmarkStart w:id="672" w:name="_Toc8367143"/>
      <w:r>
        <w:t>General</w:t>
      </w:r>
      <w:bookmarkEnd w:id="672"/>
    </w:p>
    <w:p w14:paraId="69D61D3C" w14:textId="2E0D4117"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9127C">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9127C">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4A2EA609"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09127C">
        <w:t>3.5.1</w:t>
      </w:r>
      <w:r>
        <w:fldChar w:fldCharType="end"/>
      </w:r>
      <w:r>
        <w:t>).</w:t>
      </w:r>
    </w:p>
    <w:p w14:paraId="406D1C24" w14:textId="1B896031" w:rsidR="00B53EA7" w:rsidRDefault="00B53EA7" w:rsidP="00B53EA7">
      <w:pPr>
        <w:pStyle w:val="Note"/>
      </w:pPr>
      <w:r>
        <w:t>EXAMPLE:</w:t>
      </w:r>
    </w:p>
    <w:p w14:paraId="003BF7DE" w14:textId="158F2E9D"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09127C">
        <w:t>3.19</w:t>
      </w:r>
      <w:r w:rsidR="00B407EB" w:rsidRPr="008E3C5E">
        <w:fldChar w:fldCharType="end"/>
      </w:r>
      <w:r w:rsidRPr="008E3C5E">
        <w:t>).</w:t>
      </w:r>
    </w:p>
    <w:p w14:paraId="64C85E8A" w14:textId="4B60AD9B"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09127C">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673" w:name="_Toc8367144"/>
      <w:r>
        <w:t>name property</w:t>
      </w:r>
      <w:bookmarkEnd w:id="67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74" w:name="_Toc8367145"/>
      <w:r>
        <w:t>fullName</w:t>
      </w:r>
      <w:r w:rsidR="00882EBC">
        <w:t xml:space="preserve"> property</w:t>
      </w:r>
      <w:bookmarkEnd w:id="67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75" w:name="_Toc8367146"/>
      <w:r>
        <w:t>shortDescription</w:t>
      </w:r>
      <w:r w:rsidR="00882EBC">
        <w:t xml:space="preserve"> property</w:t>
      </w:r>
      <w:bookmarkEnd w:id="675"/>
    </w:p>
    <w:p w14:paraId="5D3AC865" w14:textId="771F35EF"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brief description of the translation.</w:t>
      </w:r>
    </w:p>
    <w:p w14:paraId="7FD64B6F" w14:textId="61132279" w:rsidR="00F340AD" w:rsidRDefault="00F340AD" w:rsidP="00F340AD">
      <w:pPr>
        <w:pStyle w:val="Heading3"/>
      </w:pPr>
      <w:bookmarkStart w:id="676" w:name="_Toc8367147"/>
      <w:r>
        <w:t>fullDescription</w:t>
      </w:r>
      <w:r w:rsidR="00882EBC">
        <w:t xml:space="preserve"> property</w:t>
      </w:r>
      <w:bookmarkEnd w:id="676"/>
    </w:p>
    <w:p w14:paraId="3A34B2B0" w14:textId="574EE9D7"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comprehensive description of the translation.</w:t>
      </w:r>
    </w:p>
    <w:p w14:paraId="07244BD0" w14:textId="4EA9FF7D" w:rsidR="00F340AD" w:rsidRDefault="00F340AD" w:rsidP="00F340AD">
      <w:pPr>
        <w:pStyle w:val="Heading3"/>
      </w:pPr>
      <w:bookmarkStart w:id="677" w:name="_Toc8367148"/>
      <w:r>
        <w:t>downloadUri</w:t>
      </w:r>
      <w:r w:rsidR="00882EBC">
        <w:t xml:space="preserve"> property</w:t>
      </w:r>
      <w:bookmarkEnd w:id="677"/>
    </w:p>
    <w:p w14:paraId="2F6C144A" w14:textId="6038E033"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78" w:name="_Toc8367149"/>
      <w:r>
        <w:lastRenderedPageBreak/>
        <w:t>i</w:t>
      </w:r>
      <w:r w:rsidR="00F340AD">
        <w:t>nformationUri</w:t>
      </w:r>
      <w:r>
        <w:t xml:space="preserve"> property</w:t>
      </w:r>
      <w:bookmarkEnd w:id="678"/>
    </w:p>
    <w:p w14:paraId="5B4A6511" w14:textId="00FDEAE2"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79" w:name="_Ref493350984"/>
      <w:bookmarkStart w:id="680" w:name="_Toc8367150"/>
      <w:r>
        <w:t>result object</w:t>
      </w:r>
      <w:bookmarkEnd w:id="679"/>
      <w:bookmarkEnd w:id="680"/>
    </w:p>
    <w:p w14:paraId="74FD90F6" w14:textId="18F2DD20" w:rsidR="00401BB5" w:rsidRDefault="00401BB5" w:rsidP="00401BB5">
      <w:pPr>
        <w:pStyle w:val="Heading3"/>
      </w:pPr>
      <w:bookmarkStart w:id="681" w:name="_Toc8367151"/>
      <w:r>
        <w:t>General</w:t>
      </w:r>
      <w:bookmarkEnd w:id="68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4C27DFA"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9127C">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682" w:name="_Ref515624666"/>
      <w:bookmarkStart w:id="683" w:name="_Toc8367152"/>
      <w:r>
        <w:t>Distinguishing logically identical from logically distinct results</w:t>
      </w:r>
      <w:bookmarkEnd w:id="682"/>
      <w:bookmarkEnd w:id="683"/>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DC89A3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9127C">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9127C">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84" w:name="_Toc8367153"/>
      <w:bookmarkStart w:id="685" w:name="_Ref493408865"/>
      <w:r>
        <w:t xml:space="preserve">guid </w:t>
      </w:r>
      <w:r w:rsidR="00621490">
        <w:t>property</w:t>
      </w:r>
      <w:bookmarkEnd w:id="684"/>
    </w:p>
    <w:p w14:paraId="2C599143" w14:textId="4BFB0C90" w:rsidR="00376B6D" w:rsidRDefault="00376B6D" w:rsidP="00376B6D">
      <w:bookmarkStart w:id="68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9127C">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5237FE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9127C">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87" w:name="_Ref516055541"/>
      <w:bookmarkStart w:id="688" w:name="_Toc8367154"/>
      <w:r>
        <w:lastRenderedPageBreak/>
        <w:t>correlationGuid property</w:t>
      </w:r>
      <w:bookmarkEnd w:id="687"/>
      <w:bookmarkEnd w:id="688"/>
    </w:p>
    <w:p w14:paraId="28683740" w14:textId="6CA3F6C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9127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72C553"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9127C">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9127C">
        <w:t>3.27.2</w:t>
      </w:r>
      <w:r>
        <w:fldChar w:fldCharType="end"/>
      </w:r>
      <w:r>
        <w:t xml:space="preserve"> for more information.</w:t>
      </w:r>
    </w:p>
    <w:p w14:paraId="4D5CBA4B" w14:textId="4E46EB73" w:rsidR="00401BB5" w:rsidRDefault="00401BB5" w:rsidP="00401BB5">
      <w:pPr>
        <w:pStyle w:val="Heading3"/>
      </w:pPr>
      <w:bookmarkStart w:id="689" w:name="_Ref513193500"/>
      <w:bookmarkStart w:id="690" w:name="_Ref513195673"/>
      <w:bookmarkStart w:id="691" w:name="_Toc8367155"/>
      <w:r>
        <w:t>ruleId property</w:t>
      </w:r>
      <w:bookmarkEnd w:id="685"/>
      <w:bookmarkEnd w:id="686"/>
      <w:bookmarkEnd w:id="689"/>
      <w:bookmarkEnd w:id="690"/>
      <w:bookmarkEnd w:id="691"/>
    </w:p>
    <w:p w14:paraId="49035589" w14:textId="1939E85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9127C">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589B14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9127C">
        <w:t>3.27.7</w:t>
      </w:r>
      <w:r w:rsidR="009A7342">
        <w:fldChar w:fldCharType="end"/>
      </w:r>
      <w:r w:rsidR="009A7342">
        <w:t>, §</w:t>
      </w:r>
      <w:r w:rsidR="009A7342">
        <w:fldChar w:fldCharType="begin"/>
      </w:r>
      <w:r w:rsidR="009A7342">
        <w:instrText xml:space="preserve"> REF _Ref4055060 \r \h </w:instrText>
      </w:r>
      <w:r w:rsidR="009A7342">
        <w:fldChar w:fldCharType="separate"/>
      </w:r>
      <w:r w:rsidR="0009127C">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937431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9127C">
        <w:t>3.27.7</w:t>
      </w:r>
      <w:r w:rsidR="00BF7F6B">
        <w:fldChar w:fldCharType="end"/>
      </w:r>
      <w:r w:rsidR="00BF7F6B">
        <w:t>, §</w:t>
      </w:r>
      <w:r w:rsidR="00BF7F6B">
        <w:fldChar w:fldCharType="begin"/>
      </w:r>
      <w:r w:rsidR="00BF7F6B">
        <w:instrText xml:space="preserve"> REF _Ref4148802 \r \h </w:instrText>
      </w:r>
      <w:r w:rsidR="00BF7F6B">
        <w:fldChar w:fldCharType="separate"/>
      </w:r>
      <w:r w:rsidR="0009127C">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4445B0C"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9127C">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CAF733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9127C">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92" w:name="_Ref531188246"/>
      <w:bookmarkStart w:id="693" w:name="_Toc8367156"/>
      <w:r>
        <w:t>ruleIndex property</w:t>
      </w:r>
      <w:bookmarkEnd w:id="692"/>
      <w:bookmarkEnd w:id="693"/>
    </w:p>
    <w:p w14:paraId="0AB380B1" w14:textId="5E495B4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9127C">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9127C">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86C79F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94" w:name="_Hlk4159110"/>
      <w:r w:rsidR="00E45D82">
        <w:t>§</w:t>
      </w:r>
      <w:bookmarkEnd w:id="694"/>
      <w:r w:rsidR="00E45D82">
        <w:fldChar w:fldCharType="begin"/>
      </w:r>
      <w:r w:rsidR="00E45D82">
        <w:instrText xml:space="preserve"> REF _Ref4055060 \r \h </w:instrText>
      </w:r>
      <w:r w:rsidR="00E45D82">
        <w:fldChar w:fldCharType="separate"/>
      </w:r>
      <w:r w:rsidR="0009127C">
        <w:t>3.52.5</w:t>
      </w:r>
      <w:r w:rsidR="00E45D82">
        <w:fldChar w:fldCharType="end"/>
      </w:r>
      <w:r w:rsidR="00E45D82">
        <w:t>)</w:t>
      </w:r>
      <w:r>
        <w:t>, and are described there.</w:t>
      </w:r>
    </w:p>
    <w:p w14:paraId="585E9942" w14:textId="609FB15E" w:rsidR="00694372" w:rsidRPr="003D76CB" w:rsidRDefault="00694372" w:rsidP="003D76CB">
      <w:bookmarkStart w:id="695" w:name="_Hlk4666392"/>
      <w:bookmarkStart w:id="696"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09127C">
        <w:t>3.27.7</w:t>
      </w:r>
      <w:r>
        <w:fldChar w:fldCharType="end"/>
      </w:r>
      <w:r>
        <w:t>, §</w:t>
      </w:r>
      <w:r>
        <w:fldChar w:fldCharType="begin"/>
      </w:r>
      <w:r>
        <w:instrText xml:space="preserve"> REF _Ref4055060 \r \h </w:instrText>
      </w:r>
      <w:r>
        <w:fldChar w:fldCharType="separate"/>
      </w:r>
      <w:r w:rsidR="0009127C">
        <w:t>3.52.5</w:t>
      </w:r>
      <w:r>
        <w:fldChar w:fldCharType="end"/>
      </w:r>
      <w:r>
        <w:t xml:space="preserve">) are both present, they </w:t>
      </w:r>
      <w:r w:rsidRPr="00694372">
        <w:rPr>
          <w:b/>
        </w:rPr>
        <w:t>SHALL</w:t>
      </w:r>
      <w:r>
        <w:t xml:space="preserve"> be equal.</w:t>
      </w:r>
      <w:bookmarkEnd w:id="695"/>
    </w:p>
    <w:p w14:paraId="2C746434" w14:textId="72EDC16C" w:rsidR="00C4251F" w:rsidRDefault="001F5BB4" w:rsidP="00B27C1A">
      <w:pPr>
        <w:pStyle w:val="Heading3"/>
      </w:pPr>
      <w:bookmarkStart w:id="697" w:name="_Ref4147718"/>
      <w:bookmarkStart w:id="698" w:name="_Toc8367157"/>
      <w:bookmarkStart w:id="699" w:name="_Hlk1575739"/>
      <w:bookmarkEnd w:id="696"/>
      <w:r>
        <w:t>rule</w:t>
      </w:r>
      <w:r w:rsidR="00B27C1A">
        <w:t xml:space="preserve"> property</w:t>
      </w:r>
      <w:bookmarkEnd w:id="697"/>
      <w:bookmarkEnd w:id="698"/>
    </w:p>
    <w:p w14:paraId="37A9D3BC" w14:textId="1E27BF96"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9127C">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9127C">
        <w:t>3.52.3</w:t>
      </w:r>
      <w:r w:rsidR="00F11A97">
        <w:fldChar w:fldCharType="end"/>
      </w:r>
      <w:r w:rsidR="00F11A97">
        <w:t>.</w:t>
      </w:r>
    </w:p>
    <w:p w14:paraId="69A297F9" w14:textId="38467017"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09127C">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B45DBD7"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6CD441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9127C">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87B3593"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9127C">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F61468C"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9127C">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9E93F59"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09127C">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00A1D016" w:rsidR="00D031DA" w:rsidRDefault="00D031DA" w:rsidP="00D031DA">
      <w:pPr>
        <w:pStyle w:val="Note"/>
      </w:pPr>
      <w:r>
        <w:t xml:space="preserve">NOTE: </w:t>
      </w:r>
      <w:bookmarkStart w:id="700"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09127C">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700"/>
    </w:p>
    <w:p w14:paraId="0A1765A7" w14:textId="27082C40" w:rsidR="00C700F5" w:rsidRDefault="009422F8" w:rsidP="00C700F5">
      <w:pPr>
        <w:pStyle w:val="Heading3"/>
      </w:pPr>
      <w:bookmarkStart w:id="701" w:name="_Ref4691943"/>
      <w:bookmarkStart w:id="702" w:name="_Ref4691944"/>
      <w:bookmarkStart w:id="703" w:name="_Toc8367158"/>
      <w:bookmarkStart w:id="704" w:name="_Ref8827909"/>
      <w:bookmarkStart w:id="705" w:name="_Ref8827915"/>
      <w:r>
        <w:t>t</w:t>
      </w:r>
      <w:r w:rsidR="006C66CC">
        <w:t>axa</w:t>
      </w:r>
      <w:bookmarkEnd w:id="701"/>
      <w:bookmarkEnd w:id="702"/>
      <w:r>
        <w:t xml:space="preserve"> property</w:t>
      </w:r>
      <w:bookmarkEnd w:id="703"/>
      <w:bookmarkEnd w:id="704"/>
      <w:bookmarkEnd w:id="705"/>
    </w:p>
    <w:p w14:paraId="1CE93C1A" w14:textId="10D0687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9127C">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9127C">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9127C">
        <w:t>3.19.3</w:t>
      </w:r>
      <w:r w:rsidR="001710BC">
        <w:fldChar w:fldCharType="end"/>
      </w:r>
      <w:r w:rsidR="001710BC">
        <w:t>)</w:t>
      </w:r>
      <w:r w:rsidR="001561F0">
        <w:t xml:space="preserve"> into which this result falls.</w:t>
      </w:r>
    </w:p>
    <w:p w14:paraId="6AB5667E" w14:textId="37CFF405"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9127C">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9127C">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706" w:name="_Hlk4326477"/>
      <w:r w:rsidR="00716190">
        <w:t>§</w:t>
      </w:r>
      <w:bookmarkEnd w:id="706"/>
      <w:r w:rsidR="00716190">
        <w:fldChar w:fldCharType="begin"/>
      </w:r>
      <w:r w:rsidR="00716190">
        <w:instrText xml:space="preserve"> REF _Ref3899090 \r \h </w:instrText>
      </w:r>
      <w:r w:rsidR="00716190">
        <w:fldChar w:fldCharType="separate"/>
      </w:r>
      <w:r w:rsidR="0009127C">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09127C">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del w:id="707" w:author="Laurence Golding" w:date="2019-05-15T15:37:00Z">
        <w:r w:rsidR="0020056A" w:rsidRPr="0020056A" w:rsidDel="00DA6334">
          <w:rPr>
            <w:rStyle w:val="CODEtemp"/>
          </w:rPr>
          <w:delText>subset</w:delText>
        </w:r>
        <w:r w:rsidR="0020056A" w:rsidDel="00DA6334">
          <w:delText xml:space="preserve"> </w:delText>
        </w:r>
      </w:del>
      <w:ins w:id="708" w:author="Laurence Golding" w:date="2019-05-15T15:37:00Z">
        <w:r w:rsidR="00DA6334">
          <w:rPr>
            <w:rStyle w:val="CODEtemp"/>
          </w:rPr>
          <w:t>su</w:t>
        </w:r>
      </w:ins>
      <w:ins w:id="709" w:author="Laurence Golding" w:date="2019-05-15T15:38:00Z">
        <w:r w:rsidR="00DA6334">
          <w:rPr>
            <w:rStyle w:val="CODEtemp"/>
          </w:rPr>
          <w:t>perset</w:t>
        </w:r>
      </w:ins>
      <w:ins w:id="710" w:author="Laurence Golding" w:date="2019-05-15T15:37:00Z">
        <w:r w:rsidR="00DA6334">
          <w:t xml:space="preserve"> </w:t>
        </w:r>
      </w:ins>
      <w:r w:rsidR="0020056A">
        <w:t xml:space="preserve">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F2F4B4A"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9127C">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9D30BA1"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711"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09127C">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09127C">
        <w:t>3.52.7</w:t>
      </w:r>
      <w:r w:rsidR="00AE3B57">
        <w:fldChar w:fldCharType="end"/>
      </w:r>
      <w:r w:rsidR="00AE3B57">
        <w:t>, §</w:t>
      </w:r>
      <w:r w:rsidR="00AE3B57">
        <w:fldChar w:fldCharType="begin"/>
      </w:r>
      <w:r w:rsidR="00AE3B57">
        <w:instrText xml:space="preserve"> REF _Ref4082234 \r \h </w:instrText>
      </w:r>
      <w:r w:rsidR="00AE3B57">
        <w:fldChar w:fldCharType="separate"/>
      </w:r>
      <w:r w:rsidR="0009127C">
        <w:t>3.54.4</w:t>
      </w:r>
      <w:r w:rsidR="00AE3B57">
        <w:fldChar w:fldCharType="end"/>
      </w:r>
      <w:r w:rsidR="00AE3B57">
        <w:t>)</w:t>
      </w:r>
      <w:r>
        <w:t>.</w:t>
      </w:r>
      <w:bookmarkEnd w:id="711"/>
    </w:p>
    <w:p w14:paraId="7A7A1CF6" w14:textId="03849FC6" w:rsidR="009A6828" w:rsidRDefault="009A6828" w:rsidP="00AE3B57">
      <w:pPr>
        <w:pStyle w:val="Note"/>
      </w:pPr>
      <w:bookmarkStart w:id="712"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09127C">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09127C">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09127C">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09127C">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712"/>
    </w:p>
    <w:p w14:paraId="585B784B" w14:textId="4E9A19AE"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9127C">
        <w:t>3.19.3</w:t>
      </w:r>
      <w:r w:rsidR="008830B6">
        <w:fldChar w:fldCharType="end"/>
      </w:r>
      <w:r>
        <w:t xml:space="preserve">) consisting of three taxa with ids </w:t>
      </w:r>
      <w:r>
        <w:rPr>
          <w:rStyle w:val="CODEtemp"/>
        </w:rPr>
        <w:t>"</w:t>
      </w:r>
      <w:del w:id="713" w:author="Laurence Golding" w:date="2019-05-15T15:38:00Z">
        <w:r w:rsidR="00B247DB" w:rsidDel="00DA6334">
          <w:rPr>
            <w:rStyle w:val="CODEtemp"/>
          </w:rPr>
          <w:delText>SUB</w:delText>
        </w:r>
      </w:del>
      <w:ins w:id="714" w:author="Laurence Golding" w:date="2019-05-15T15:38:00Z">
        <w:r w:rsidR="00DA6334">
          <w:rPr>
            <w:rStyle w:val="CODEtemp"/>
          </w:rPr>
          <w:t>SUP</w:t>
        </w:r>
      </w:ins>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w:t>
      </w:r>
      <w:del w:id="715" w:author="Laurence Golding" w:date="2019-05-17T14:48:00Z">
        <w:r w:rsidR="00B247DB" w:rsidRPr="00B247DB" w:rsidDel="00593509">
          <w:rPr>
            <w:rStyle w:val="CODEtemp"/>
          </w:rPr>
          <w:delText>SUB</w:delText>
        </w:r>
      </w:del>
      <w:ins w:id="716" w:author="Laurence Golding" w:date="2019-05-17T14:48:00Z">
        <w:r w:rsidR="00593509">
          <w:rPr>
            <w:rStyle w:val="CODEtemp"/>
          </w:rPr>
          <w:t>SUP</w:t>
        </w:r>
      </w:ins>
      <w:bookmarkStart w:id="717" w:name="_GoBack"/>
      <w:bookmarkEnd w:id="717"/>
      <w:r w:rsidR="00B247DB" w:rsidRPr="00B247DB">
        <w:rPr>
          <w:rStyle w:val="CODEtemp"/>
        </w:rPr>
        <w:t>"</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lastRenderedPageBreak/>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del w:id="718" w:author="Laurence Golding" w:date="2019-05-15T15:38:00Z">
        <w:r w:rsidR="00B247DB" w:rsidDel="00DA6334">
          <w:rPr>
            <w:rStyle w:val="CODEtemp"/>
          </w:rPr>
          <w:delText>SUB</w:delText>
        </w:r>
      </w:del>
      <w:ins w:id="719" w:author="Laurence Golding" w:date="2019-05-15T15:38:00Z">
        <w:r w:rsidR="00DA6334">
          <w:rPr>
            <w:rStyle w:val="CODEtemp"/>
          </w:rPr>
          <w:t>SUP</w:t>
        </w:r>
      </w:ins>
      <w:r w:rsidR="00B247DB" w:rsidRPr="00B247DB">
        <w:rPr>
          <w:rStyle w:val="CODEtemp"/>
        </w:rPr>
        <w:t>"</w:t>
      </w:r>
      <w:r w:rsidR="00B247DB">
        <w:t xml:space="preserve"> is a </w:t>
      </w:r>
      <w:del w:id="720" w:author="Laurence Golding" w:date="2019-05-15T15:38:00Z">
        <w:r w:rsidR="00B247DB" w:rsidDel="00DA6334">
          <w:delText xml:space="preserve">subset </w:delText>
        </w:r>
      </w:del>
      <w:ins w:id="721" w:author="Laurence Golding" w:date="2019-05-15T15:38:00Z">
        <w:r w:rsidR="00DA6334">
          <w:t xml:space="preserve">superset </w:t>
        </w:r>
      </w:ins>
      <w:r w:rsidR="00B247DB">
        <w:t xml:space="preserve">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w:t>
      </w:r>
      <w:del w:id="722" w:author="Laurence Golding" w:date="2019-05-15T15:38:00Z">
        <w:r w:rsidR="00B247DB" w:rsidRPr="00B247DB" w:rsidDel="00DA6334">
          <w:rPr>
            <w:rStyle w:val="CODEtemp"/>
          </w:rPr>
          <w:delText>SUB</w:delText>
        </w:r>
      </w:del>
      <w:ins w:id="723" w:author="Laurence Golding" w:date="2019-05-15T15:38:00Z">
        <w:r w:rsidR="00DA6334" w:rsidRPr="00B247DB">
          <w:rPr>
            <w:rStyle w:val="CODEtemp"/>
          </w:rPr>
          <w:t>SU</w:t>
        </w:r>
        <w:r w:rsidR="00DA6334">
          <w:rPr>
            <w:rStyle w:val="CODEtemp"/>
          </w:rPr>
          <w:t>P</w:t>
        </w:r>
      </w:ins>
      <w:r w:rsidR="00B247DB" w:rsidRPr="00B247DB">
        <w:rPr>
          <w:rStyle w:val="CODEtemp"/>
        </w:rPr>
        <w:t>"</w:t>
      </w:r>
      <w:r>
        <w:t>.</w:t>
      </w:r>
      <w:r w:rsidR="00B247DB">
        <w:t xml:space="preserve"> Therefore</w:t>
      </w:r>
      <w:r w:rsidR="00D51B32">
        <w:t>,</w:t>
      </w:r>
      <w:r w:rsidR="00B247DB">
        <w:t xml:space="preserve"> it is not necessary to mention </w:t>
      </w:r>
      <w:r w:rsidR="00B247DB" w:rsidRPr="00B247DB">
        <w:rPr>
          <w:rStyle w:val="CODEtemp"/>
        </w:rPr>
        <w:t>"</w:t>
      </w:r>
      <w:del w:id="724" w:author="Laurence Golding" w:date="2019-05-15T15:39:00Z">
        <w:r w:rsidR="00B247DB" w:rsidRPr="00B247DB" w:rsidDel="00DA6334">
          <w:rPr>
            <w:rStyle w:val="CODEtemp"/>
          </w:rPr>
          <w:delText>SUB</w:delText>
        </w:r>
      </w:del>
      <w:ins w:id="725" w:author="Laurence Golding" w:date="2019-05-15T15:39:00Z">
        <w:r w:rsidR="00DA6334" w:rsidRPr="00B247DB">
          <w:rPr>
            <w:rStyle w:val="CODEtemp"/>
          </w:rPr>
          <w:t>SU</w:t>
        </w:r>
        <w:r w:rsidR="00DA6334">
          <w:rPr>
            <w:rStyle w:val="CODEtemp"/>
          </w:rPr>
          <w:t>P</w:t>
        </w:r>
      </w:ins>
      <w:r w:rsidR="00B247DB" w:rsidRPr="00B247DB">
        <w:rPr>
          <w:rStyle w:val="CODEtemp"/>
        </w:rPr>
        <w:t>"</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2241912" w:rsidR="00575E54" w:rsidRDefault="00575E54" w:rsidP="00575E54">
      <w:pPr>
        <w:pStyle w:val="Code"/>
      </w:pPr>
      <w:r>
        <w:t>{                                     # A run object (§</w:t>
      </w:r>
      <w:r>
        <w:fldChar w:fldCharType="begin"/>
      </w:r>
      <w:r>
        <w:instrText xml:space="preserve"> REF _Ref493349997 \r \h </w:instrText>
      </w:r>
      <w:r>
        <w:fldChar w:fldCharType="separate"/>
      </w:r>
      <w:r w:rsidR="0009127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ED6B428" w:rsidR="00575E54" w:rsidRDefault="00575E54" w:rsidP="00575E54">
      <w:pPr>
        <w:pStyle w:val="Code"/>
      </w:pPr>
      <w:r>
        <w:t xml:space="preserve">              </w:t>
      </w:r>
      <w:r w:rsidR="0020056A">
        <w:t xml:space="preserve">  </w:t>
      </w:r>
      <w:r>
        <w:t>"id": "</w:t>
      </w:r>
      <w:del w:id="726" w:author="Laurence Golding" w:date="2019-05-15T15:39:00Z">
        <w:r w:rsidR="00B247DB" w:rsidDel="00DA6334">
          <w:delText>SUB</w:delText>
        </w:r>
      </w:del>
      <w:ins w:id="727" w:author="Laurence Golding" w:date="2019-05-15T15:39:00Z">
        <w:r w:rsidR="00DA6334">
          <w:t>SUP</w:t>
        </w:r>
      </w:ins>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31F10A21" w:rsidR="0020056A" w:rsidRDefault="0020056A" w:rsidP="00575E54">
      <w:pPr>
        <w:pStyle w:val="Code"/>
      </w:pPr>
      <w:r>
        <w:t xml:space="preserve">                "</w:t>
      </w:r>
      <w:del w:id="728" w:author="Laurence Golding" w:date="2019-05-15T15:40:00Z">
        <w:r w:rsidDel="00DA6334">
          <w:delText>subset</w:delText>
        </w:r>
      </w:del>
      <w:ins w:id="729" w:author="Laurence Golding" w:date="2019-05-15T15:40:00Z">
        <w:r w:rsidR="00DA6334">
          <w:t>superset</w:t>
        </w:r>
      </w:ins>
      <w:r>
        <w: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34EB9525" w:rsidR="00575E54" w:rsidRDefault="00575E54" w:rsidP="00575E54">
      <w:pPr>
        <w:pStyle w:val="Code"/>
      </w:pPr>
      <w:r>
        <w:t xml:space="preserve">          "id": "</w:t>
      </w:r>
      <w:del w:id="730" w:author="Laurence Golding" w:date="2019-05-15T15:39:00Z">
        <w:r w:rsidR="00B247DB" w:rsidDel="00DA6334">
          <w:delText>SUB</w:delText>
        </w:r>
      </w:del>
      <w:ins w:id="731" w:author="Laurence Golding" w:date="2019-05-15T15:39:00Z">
        <w:r w:rsidR="00DA6334">
          <w:t>SUP</w:t>
        </w:r>
      </w:ins>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lastRenderedPageBreak/>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732" w:name="_Ref1565298"/>
      <w:bookmarkStart w:id="733" w:name="_Toc8367159"/>
      <w:bookmarkEnd w:id="699"/>
      <w:r>
        <w:t>kind property</w:t>
      </w:r>
      <w:bookmarkEnd w:id="732"/>
      <w:bookmarkEnd w:id="73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2E21828"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9127C">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9127C">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9127C">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734"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734"/>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lastRenderedPageBreak/>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2BF2F84"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9127C">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735" w:name="_Ref493511208"/>
      <w:bookmarkStart w:id="736" w:name="_Toc8367160"/>
      <w:r>
        <w:t>level property</w:t>
      </w:r>
      <w:bookmarkEnd w:id="735"/>
      <w:bookmarkEnd w:id="73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392E4A4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9127C">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lastRenderedPageBreak/>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2535B7E"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9127C">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BFDD28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9127C">
        <w:t>3.27.7</w:t>
      </w:r>
      <w:r>
        <w:fldChar w:fldCharType="end"/>
      </w:r>
      <w:r>
        <w:t>) is present THEN</w:t>
      </w:r>
    </w:p>
    <w:p w14:paraId="19F4D5BB" w14:textId="5796335B"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09127C">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CDFF570"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9127C">
        <w:t>3.27.29</w:t>
      </w:r>
      <w:r>
        <w:fldChar w:fldCharType="end"/>
      </w:r>
      <w:r>
        <w:t xml:space="preserve">, </w:t>
      </w:r>
      <w:r w:rsidRPr="00B050AF">
        <w:t>§</w:t>
      </w:r>
      <w:r>
        <w:fldChar w:fldCharType="begin"/>
      </w:r>
      <w:r>
        <w:instrText xml:space="preserve"> REF _Ref4232561 \w \h </w:instrText>
      </w:r>
      <w:r>
        <w:fldChar w:fldCharType="separate"/>
      </w:r>
      <w:r w:rsidR="0009127C">
        <w:t>3.48.6</w:t>
      </w:r>
      <w:r>
        <w:fldChar w:fldCharType="end"/>
      </w:r>
      <w:r>
        <w:t xml:space="preserve">) is </w:t>
      </w:r>
      <w:r w:rsidR="00AE3B57">
        <w:t xml:space="preserve">&gt;= 0 </w:t>
      </w:r>
      <w:r w:rsidR="00A924BC">
        <w:t>THEN</w:t>
      </w:r>
    </w:p>
    <w:p w14:paraId="0D428277" w14:textId="141783D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9127C">
        <w:t>3.20</w:t>
      </w:r>
      <w:r>
        <w:fldChar w:fldCharType="end"/>
      </w:r>
      <w:r>
        <w:t>) that it specifies.</w:t>
      </w:r>
    </w:p>
    <w:p w14:paraId="0C2E751E" w14:textId="288E80AB"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9127C">
        <w:t>3.20.5</w:t>
      </w:r>
      <w:r>
        <w:fldChar w:fldCharType="end"/>
      </w:r>
      <w:r>
        <w:t>) is present</w:t>
      </w:r>
    </w:p>
    <w:p w14:paraId="010780DE" w14:textId="35B5DB64"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09127C">
        <w:t>3.51</w:t>
      </w:r>
      <w:r>
        <w:fldChar w:fldCharType="end"/>
      </w:r>
      <w:r>
        <w:t>)</w:t>
      </w:r>
      <w:r w:rsidR="00A924BC">
        <w:t xml:space="preserve"> whose</w:t>
      </w:r>
    </w:p>
    <w:p w14:paraId="50FAD0C7" w14:textId="693DF65C"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9127C">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4F1035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9127C">
        <w:t>3.51.3</w:t>
      </w:r>
      <w:r>
        <w:fldChar w:fldCharType="end"/>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9B37B11"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9127C">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737" w:name="_Ref493426628"/>
      <w:bookmarkStart w:id="738" w:name="_Toc8367161"/>
      <w:r>
        <w:t>message property</w:t>
      </w:r>
      <w:bookmarkEnd w:id="737"/>
      <w:bookmarkEnd w:id="738"/>
    </w:p>
    <w:p w14:paraId="2544155E" w14:textId="5BF19E3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9127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lastRenderedPageBreak/>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C1E84B"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9CAC2CE"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9127C">
        <w:t>3.14</w:t>
      </w:r>
      <w:r>
        <w:fldChar w:fldCharType="end"/>
      </w:r>
      <w:r>
        <w:t>).</w:t>
      </w:r>
    </w:p>
    <w:p w14:paraId="6D122000" w14:textId="78C4917F" w:rsidR="00C06FD6" w:rsidRDefault="00C06FD6" w:rsidP="002D65F3">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14F8CEEB" w14:textId="568C2525" w:rsidR="00C06FD6" w:rsidRDefault="00C06FD6" w:rsidP="002D65F3">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3E3C1E77" w14:textId="4E0D5B20" w:rsidR="00BC42DD" w:rsidRDefault="00BC42DD" w:rsidP="002D65F3">
      <w:pPr>
        <w:pStyle w:val="Code"/>
      </w:pPr>
      <w:r>
        <w:t xml:space="preserve">      "name": "CodeScanner",</w:t>
      </w:r>
    </w:p>
    <w:p w14:paraId="34B8BF47" w14:textId="34D8DA6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9127C">
        <w:t>3.19.23</w:t>
      </w:r>
      <w:r w:rsidR="00D97085">
        <w:fldChar w:fldCharType="end"/>
      </w:r>
      <w:r w:rsidR="00D97085">
        <w:t>.</w:t>
      </w:r>
    </w:p>
    <w:p w14:paraId="2E8EC9DB" w14:textId="63BECC47"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09127C">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28897CC"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9127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93C6DD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9127C">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739" w:name="_Ref510013155"/>
      <w:bookmarkStart w:id="740" w:name="_Toc8367162"/>
      <w:r>
        <w:t>locations property</w:t>
      </w:r>
      <w:bookmarkEnd w:id="739"/>
      <w:bookmarkEnd w:id="740"/>
    </w:p>
    <w:p w14:paraId="065F9E8C" w14:textId="7AF8104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9127C">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 xml:space="preserve">very valuable information for anyone who </w:t>
      </w:r>
      <w:r w:rsidRPr="00CA5F99">
        <w:lastRenderedPageBreak/>
        <w:t>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B0A40D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9127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41" w:name="_Ref510085223"/>
      <w:bookmarkStart w:id="742" w:name="_Toc8367163"/>
      <w:r>
        <w:t>analysisTarget</w:t>
      </w:r>
      <w:r w:rsidR="00673F27">
        <w:t xml:space="preserve"> p</w:t>
      </w:r>
      <w:r>
        <w:t>roperty</w:t>
      </w:r>
      <w:bookmarkEnd w:id="741"/>
      <w:bookmarkEnd w:id="742"/>
    </w:p>
    <w:p w14:paraId="50B31C9B" w14:textId="280F228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9127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6B55226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58DF954F" w14:textId="54F1A61B"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9127C">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98CAB1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29DB0443" w14:textId="06A325D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7C6BCB69" w14:textId="57C27578"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lastRenderedPageBreak/>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743" w:name="_Toc8367164"/>
      <w:r>
        <w:t>webR</w:t>
      </w:r>
      <w:r w:rsidR="00C75437">
        <w:t>equest property</w:t>
      </w:r>
      <w:bookmarkEnd w:id="743"/>
    </w:p>
    <w:p w14:paraId="019A1520" w14:textId="4EF76FB9"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09127C">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744" w:name="_Toc8367165"/>
      <w:r>
        <w:t>webR</w:t>
      </w:r>
      <w:r w:rsidR="00C75437">
        <w:t>esponse property</w:t>
      </w:r>
      <w:bookmarkEnd w:id="744"/>
    </w:p>
    <w:p w14:paraId="2CEC53E9" w14:textId="7FD6A97F"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09127C">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745" w:name="_Ref513040093"/>
      <w:bookmarkStart w:id="746" w:name="_Toc8367166"/>
      <w:r>
        <w:t>fingerprints property</w:t>
      </w:r>
      <w:bookmarkEnd w:id="745"/>
      <w:bookmarkEnd w:id="746"/>
    </w:p>
    <w:p w14:paraId="3AC53915" w14:textId="29FFBFF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9127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A12862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9127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B431ADC"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9127C">
        <w:rPr>
          <w:sz w:val="20"/>
          <w:szCs w:val="20"/>
        </w:rPr>
        <w:t>3.14</w:t>
      </w:r>
      <w:r w:rsidRPr="00F861BF">
        <w:rPr>
          <w:sz w:val="20"/>
          <w:szCs w:val="20"/>
        </w:rPr>
        <w:fldChar w:fldCharType="end"/>
      </w:r>
      <w:r w:rsidRPr="00F861BF">
        <w:rPr>
          <w:sz w:val="20"/>
          <w:szCs w:val="20"/>
        </w:rPr>
        <w:t>).</w:t>
      </w:r>
    </w:p>
    <w:p w14:paraId="3958BEF4" w14:textId="5EDBEB57"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9127C">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lastRenderedPageBreak/>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747"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747"/>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11D1BA3" w:rsidR="003B6448" w:rsidRDefault="0027209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34AE07B8"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9127C">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9127C">
        <w:t>3.27.2</w:t>
      </w:r>
      <w:r>
        <w:fldChar w:fldCharType="end"/>
      </w:r>
      <w:r>
        <w:t xml:space="preserve"> for more information.</w:t>
      </w:r>
    </w:p>
    <w:p w14:paraId="4BD017FA" w14:textId="0E8A2233" w:rsidR="00401BB5" w:rsidRDefault="00FA2C6D" w:rsidP="00401BB5">
      <w:pPr>
        <w:pStyle w:val="Heading3"/>
      </w:pPr>
      <w:bookmarkStart w:id="748" w:name="_Ref507591746"/>
      <w:bookmarkStart w:id="749" w:name="_Toc8367167"/>
      <w:r>
        <w:t>partialFingerprints</w:t>
      </w:r>
      <w:r w:rsidR="00401BB5">
        <w:t xml:space="preserve"> property</w:t>
      </w:r>
      <w:bookmarkEnd w:id="748"/>
      <w:bookmarkEnd w:id="749"/>
    </w:p>
    <w:p w14:paraId="0F26AF7E" w14:textId="07AFFD2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9127C">
        <w:t>3.6</w:t>
      </w:r>
      <w:r w:rsidR="002F1358">
        <w:fldChar w:fldCharType="end"/>
      </w:r>
      <w:r w:rsidR="002F1358">
        <w:t>).</w:t>
      </w:r>
    </w:p>
    <w:p w14:paraId="7DA72967" w14:textId="1E85839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9127C">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9127C">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CCEF05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9127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035E40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9127C">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80B99CF" w:rsidR="004108B9" w:rsidRDefault="004108B9" w:rsidP="004108B9">
      <w:pPr>
        <w:pStyle w:val="Code"/>
      </w:pPr>
      <w:r>
        <w:lastRenderedPageBreak/>
        <w:t>{                                  # A run object (§</w:t>
      </w:r>
      <w:r>
        <w:fldChar w:fldCharType="begin"/>
      </w:r>
      <w:r>
        <w:instrText xml:space="preserve"> REF _Ref493349997 \r \h </w:instrText>
      </w:r>
      <w:r>
        <w:fldChar w:fldCharType="separate"/>
      </w:r>
      <w:r w:rsidR="0009127C">
        <w:t>3.14</w:t>
      </w:r>
      <w:r>
        <w:fldChar w:fldCharType="end"/>
      </w:r>
      <w:r>
        <w:t>).</w:t>
      </w:r>
    </w:p>
    <w:p w14:paraId="76DAD22D" w14:textId="794A45C9" w:rsidR="004108B9" w:rsidRDefault="004108B9" w:rsidP="004108B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75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50"/>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751" w:name="_Ref510008160"/>
      <w:bookmarkStart w:id="752" w:name="_Toc8367168"/>
      <w:r>
        <w:lastRenderedPageBreak/>
        <w:t>codeFlows property</w:t>
      </w:r>
      <w:bookmarkEnd w:id="751"/>
      <w:bookmarkEnd w:id="752"/>
    </w:p>
    <w:p w14:paraId="4BD8575B" w14:textId="6989E43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09127C">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753" w:name="_Ref511820702"/>
      <w:bookmarkStart w:id="754" w:name="_Toc8367169"/>
      <w:r>
        <w:t>graphs property</w:t>
      </w:r>
      <w:bookmarkEnd w:id="753"/>
      <w:bookmarkEnd w:id="754"/>
    </w:p>
    <w:p w14:paraId="7F5C098A" w14:textId="6765365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9127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D81A020"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9127C">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9127C">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755" w:name="_Ref511820008"/>
      <w:bookmarkStart w:id="756" w:name="_Toc8367170"/>
      <w:r>
        <w:t>graphTraversals property</w:t>
      </w:r>
      <w:bookmarkEnd w:id="755"/>
      <w:bookmarkEnd w:id="756"/>
    </w:p>
    <w:p w14:paraId="1AFBBE39" w14:textId="425F82D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9127C">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09127C">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9127C">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57" w:name="_Toc8367171"/>
      <w:r>
        <w:t>stacks property</w:t>
      </w:r>
      <w:bookmarkEnd w:id="757"/>
    </w:p>
    <w:p w14:paraId="5ABDA84F" w14:textId="7BBC7A6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09127C">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58" w:name="_Ref493499246"/>
      <w:bookmarkStart w:id="759" w:name="_Toc8367172"/>
      <w:r>
        <w:t>relatedLocations property</w:t>
      </w:r>
      <w:bookmarkEnd w:id="758"/>
      <w:bookmarkEnd w:id="759"/>
    </w:p>
    <w:p w14:paraId="31F869B5" w14:textId="053BF7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9127C">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D66EE3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9127C">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760" w:name="_Toc8367173"/>
      <w:r>
        <w:t>suppressions property</w:t>
      </w:r>
      <w:bookmarkEnd w:id="760"/>
    </w:p>
    <w:p w14:paraId="3CA2CBBB" w14:textId="032D00A5"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9127C">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9127C">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3FADF739"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9127C">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761" w:name="_Ref493351360"/>
      <w:bookmarkStart w:id="762" w:name="_Toc8367174"/>
      <w:bookmarkStart w:id="763" w:name="_Hlk514318442"/>
      <w:r>
        <w:t>baselineState property</w:t>
      </w:r>
      <w:bookmarkEnd w:id="761"/>
      <w:bookmarkEnd w:id="76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70D0B6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09127C">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6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99E569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9127C">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9127C">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64" w:name="_Ref531188379"/>
      <w:bookmarkStart w:id="765" w:name="_Toc8367175"/>
      <w:r>
        <w:t>rank property</w:t>
      </w:r>
      <w:bookmarkEnd w:id="764"/>
      <w:bookmarkEnd w:id="76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47E9580"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9127C">
        <w:t>3.27.9</w:t>
      </w:r>
      <w:r>
        <w:fldChar w:fldCharType="end"/>
      </w:r>
      <w:r>
        <w:t xml:space="preserve">) has the value </w:t>
      </w:r>
      <w:r w:rsidRPr="007110C6">
        <w:rPr>
          <w:rStyle w:val="CODEtemp"/>
        </w:rPr>
        <w:t>"fail"</w:t>
      </w:r>
      <w:r>
        <w:t>.</w:t>
      </w:r>
    </w:p>
    <w:p w14:paraId="6B47D1C7" w14:textId="53D6D523"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9127C">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766"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766"/>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67" w:name="_Ref507598047"/>
      <w:bookmarkStart w:id="768" w:name="_Ref508987354"/>
      <w:bookmarkStart w:id="769" w:name="_Toc8367176"/>
      <w:bookmarkStart w:id="770" w:name="_Ref506807829"/>
      <w:r>
        <w:t>a</w:t>
      </w:r>
      <w:r w:rsidR="00A27D47">
        <w:t>ttachments</w:t>
      </w:r>
      <w:bookmarkEnd w:id="767"/>
      <w:r>
        <w:t xml:space="preserve"> property</w:t>
      </w:r>
      <w:bookmarkEnd w:id="768"/>
      <w:bookmarkEnd w:id="769"/>
    </w:p>
    <w:p w14:paraId="7E972364" w14:textId="34CAD72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9127C">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9127C">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771" w:name="_Toc8367177"/>
      <w:r>
        <w:t>workItem</w:t>
      </w:r>
      <w:r w:rsidR="00326BD5">
        <w:t>Uri</w:t>
      </w:r>
      <w:r w:rsidR="008C5D5A">
        <w:t>s</w:t>
      </w:r>
      <w:r>
        <w:t xml:space="preserve"> property</w:t>
      </w:r>
      <w:bookmarkEnd w:id="771"/>
    </w:p>
    <w:p w14:paraId="1D36CDAB" w14:textId="3B1D98F6"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9127C">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772"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772"/>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73" w:name="_Toc8367178"/>
      <w:r>
        <w:t>hostedViewerUri property</w:t>
      </w:r>
      <w:bookmarkEnd w:id="773"/>
    </w:p>
    <w:p w14:paraId="5C2C894B" w14:textId="71505EA4"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74" w:name="_Ref532469699"/>
      <w:bookmarkStart w:id="775" w:name="_Toc8367179"/>
      <w:r>
        <w:lastRenderedPageBreak/>
        <w:t>p</w:t>
      </w:r>
      <w:r w:rsidR="00C82EC9">
        <w:t>rovenance</w:t>
      </w:r>
      <w:r w:rsidR="008050BA">
        <w:t xml:space="preserve"> property</w:t>
      </w:r>
      <w:bookmarkEnd w:id="774"/>
      <w:bookmarkEnd w:id="775"/>
    </w:p>
    <w:p w14:paraId="47D757BD" w14:textId="05EB56A6"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9127C">
        <w:t>3.48</w:t>
      </w:r>
      <w:r>
        <w:fldChar w:fldCharType="end"/>
      </w:r>
      <w:r>
        <w:t xml:space="preserve">) that contains information about </w:t>
      </w:r>
      <w:r w:rsidR="006C118A">
        <w:t>how and when the result was detected</w:t>
      </w:r>
      <w:r>
        <w:t>.</w:t>
      </w:r>
      <w:bookmarkEnd w:id="770"/>
    </w:p>
    <w:p w14:paraId="656D1948" w14:textId="2B2F6C2A" w:rsidR="006E546E" w:rsidRDefault="006E546E" w:rsidP="006E546E">
      <w:pPr>
        <w:pStyle w:val="Heading3"/>
      </w:pPr>
      <w:bookmarkStart w:id="776" w:name="_Ref532463863"/>
      <w:bookmarkStart w:id="777" w:name="_Toc8367180"/>
      <w:r>
        <w:t>fixes property</w:t>
      </w:r>
      <w:bookmarkEnd w:id="776"/>
      <w:bookmarkEnd w:id="777"/>
    </w:p>
    <w:p w14:paraId="41DB16FF" w14:textId="479385F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09127C">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9127C">
        <w:t>3.55</w:t>
      </w:r>
      <w:r w:rsidR="000724CD">
        <w:fldChar w:fldCharType="end"/>
      </w:r>
      <w:r w:rsidRPr="00E20F80">
        <w:t>).</w:t>
      </w:r>
    </w:p>
    <w:p w14:paraId="49F84533" w14:textId="6C250C95" w:rsidR="001335C7" w:rsidRDefault="001335C7" w:rsidP="001335C7">
      <w:pPr>
        <w:pStyle w:val="Heading3"/>
      </w:pPr>
      <w:bookmarkStart w:id="778" w:name="_Toc8367181"/>
      <w:r>
        <w:t>occurrenceCount property</w:t>
      </w:r>
      <w:bookmarkEnd w:id="778"/>
    </w:p>
    <w:p w14:paraId="284963B8" w14:textId="1BD844D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9127C">
        <w:t>3.27.4</w:t>
      </w:r>
      <w:r>
        <w:fldChar w:fldCharType="end"/>
      </w:r>
      <w:r>
        <w:t>) has been observed.</w:t>
      </w:r>
    </w:p>
    <w:p w14:paraId="6460A4F1" w14:textId="060DDE1C"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9127C">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779"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780" w:name="_Ref493426721"/>
      <w:bookmarkStart w:id="781" w:name="_Ref507665939"/>
      <w:bookmarkStart w:id="782" w:name="_Toc8367182"/>
      <w:bookmarkEnd w:id="779"/>
      <w:r>
        <w:t>location object</w:t>
      </w:r>
      <w:bookmarkEnd w:id="780"/>
      <w:bookmarkEnd w:id="781"/>
      <w:bookmarkEnd w:id="782"/>
    </w:p>
    <w:p w14:paraId="27ED50C0" w14:textId="23D428DC" w:rsidR="006E546E" w:rsidRDefault="006E546E" w:rsidP="006E546E">
      <w:pPr>
        <w:pStyle w:val="Heading3"/>
      </w:pPr>
      <w:bookmarkStart w:id="783" w:name="_Ref493479281"/>
      <w:bookmarkStart w:id="784" w:name="_Toc8367183"/>
      <w:r>
        <w:t>General</w:t>
      </w:r>
      <w:bookmarkEnd w:id="783"/>
      <w:bookmarkEnd w:id="784"/>
    </w:p>
    <w:p w14:paraId="1D30489B" w14:textId="435AA36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9127C">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9127C">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35FB884A"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9127C">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1EB1DB7E" w:rsidR="00334A3F" w:rsidRDefault="00334A3F" w:rsidP="00334A3F">
      <w:r>
        <w:lastRenderedPageBreak/>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09127C">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9127C">
        <w:t>3.28.5</w:t>
      </w:r>
      <w:r>
        <w:fldChar w:fldCharType="end"/>
      </w:r>
      <w:r>
        <w:t>) explaining the significance of this “location.”</w:t>
      </w:r>
    </w:p>
    <w:p w14:paraId="3C5CB813" w14:textId="77777777" w:rsidR="005E73A3" w:rsidRDefault="005E73A3" w:rsidP="005E73A3">
      <w:pPr>
        <w:pStyle w:val="Heading3"/>
      </w:pPr>
      <w:bookmarkStart w:id="785" w:name="_Ref6738157"/>
      <w:bookmarkStart w:id="786" w:name="_Toc8367184"/>
      <w:r>
        <w:t>id property</w:t>
      </w:r>
      <w:bookmarkEnd w:id="785"/>
      <w:bookmarkEnd w:id="786"/>
    </w:p>
    <w:p w14:paraId="4C0E8712" w14:textId="74B0A985"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09127C">
        <w:t>3.27</w:t>
      </w:r>
      <w:r>
        <w:fldChar w:fldCharType="end"/>
      </w:r>
      <w:r>
        <w:t xml:space="preserve">) in </w:t>
      </w:r>
      <w:r w:rsidRPr="00A979F1">
        <w:rPr>
          <w:rStyle w:val="CODEtemp"/>
        </w:rPr>
        <w:t>theRun</w:t>
      </w:r>
      <w:r>
        <w:t>.</w:t>
      </w:r>
    </w:p>
    <w:p w14:paraId="00098B61" w14:textId="6D58FB2E"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1295E46D"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09127C">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09127C">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787" w:name="_Ref493477623"/>
      <w:bookmarkStart w:id="788" w:name="_Ref493478351"/>
      <w:bookmarkStart w:id="789" w:name="_Toc8367185"/>
      <w:r>
        <w:t xml:space="preserve">physicalLocation </w:t>
      </w:r>
      <w:r w:rsidR="006E546E">
        <w:t>property</w:t>
      </w:r>
      <w:bookmarkEnd w:id="787"/>
      <w:bookmarkEnd w:id="788"/>
      <w:bookmarkEnd w:id="789"/>
    </w:p>
    <w:p w14:paraId="37D40289" w14:textId="3D159B4E"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9127C">
        <w:t>3.29</w:t>
      </w:r>
      <w:r>
        <w:fldChar w:fldCharType="end"/>
      </w:r>
      <w:r>
        <w:t xml:space="preserve">) that identifies the file within which the location lies. If physical location information is available and the </w:t>
      </w:r>
      <w:r>
        <w:rPr>
          <w:rStyle w:val="CODEtemp"/>
        </w:rPr>
        <w:t>logicalLocation</w:t>
      </w:r>
      <w:ins w:id="790" w:author="Laurence Golding" w:date="2019-05-17T13:51:00Z">
        <w:r w:rsidR="00BB569D">
          <w:rPr>
            <w:rStyle w:val="CODEtemp"/>
          </w:rPr>
          <w:t>s</w:t>
        </w:r>
      </w:ins>
      <w:r>
        <w:t xml:space="preserve"> property (§</w:t>
      </w:r>
      <w:r>
        <w:fldChar w:fldCharType="begin"/>
      </w:r>
      <w:r>
        <w:instrText xml:space="preserve"> REF _Ref3453640 \r \h </w:instrText>
      </w:r>
      <w:r>
        <w:fldChar w:fldCharType="separate"/>
      </w:r>
      <w:r w:rsidR="0009127C">
        <w:t>3.28.4</w:t>
      </w:r>
      <w:r>
        <w:fldChar w:fldCharType="end"/>
      </w:r>
      <w:r>
        <w:t>) is absent</w:t>
      </w:r>
      <w:ins w:id="791" w:author="Laurence Golding" w:date="2019-05-17T13:52:00Z">
        <w:r w:rsidR="00BB569D">
          <w:t xml:space="preserve"> or empty</w:t>
        </w:r>
      </w:ins>
      <w:r>
        <w:t xml:space="preserve">, </w:t>
      </w:r>
      <w:r>
        <w:rPr>
          <w:rStyle w:val="CODEtemp"/>
        </w:rPr>
        <w:t>physicalLocation</w:t>
      </w:r>
      <w:r>
        <w:t xml:space="preserve"> </w:t>
      </w:r>
      <w:r>
        <w:rPr>
          <w:b/>
        </w:rPr>
        <w:t>SHALL</w:t>
      </w:r>
      <w:r>
        <w:t xml:space="preserve"> be present. If physical location is available and </w:t>
      </w:r>
      <w:r>
        <w:rPr>
          <w:rStyle w:val="CODEtemp"/>
        </w:rPr>
        <w:t>logicalLocation</w:t>
      </w:r>
      <w:ins w:id="792" w:author="Laurence Golding" w:date="2019-05-17T13:51:00Z">
        <w:r w:rsidR="00BB569D">
          <w:rPr>
            <w:rStyle w:val="CODEtemp"/>
          </w:rPr>
          <w:t>s</w:t>
        </w:r>
      </w:ins>
      <w:r>
        <w:t xml:space="preserve"> is present</w:t>
      </w:r>
      <w:ins w:id="793" w:author="Laurence Golding" w:date="2019-05-17T13:52:00Z">
        <w:r w:rsidR="00BB569D">
          <w:t xml:space="preserve"> and non-empty</w:t>
        </w:r>
      </w:ins>
      <w:r>
        <w:t xml:space="preserve">,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79B28811" w:rsidR="002A1260" w:rsidRDefault="002A1260" w:rsidP="002A1260">
      <w:pPr>
        <w:pStyle w:val="Heading3"/>
      </w:pPr>
      <w:bookmarkStart w:id="794" w:name="_Ref3453640"/>
      <w:bookmarkStart w:id="795" w:name="_Toc8367186"/>
      <w:r>
        <w:t>logicalLocation</w:t>
      </w:r>
      <w:ins w:id="796" w:author="Laurence Golding" w:date="2019-05-17T13:52:00Z">
        <w:r w:rsidR="00BB569D">
          <w:t>s</w:t>
        </w:r>
      </w:ins>
      <w:r>
        <w:t xml:space="preserve"> property</w:t>
      </w:r>
      <w:bookmarkEnd w:id="794"/>
      <w:bookmarkEnd w:id="795"/>
    </w:p>
    <w:p w14:paraId="22942E0F" w14:textId="44DD1767" w:rsidR="002A1260" w:rsidRDefault="002A1260" w:rsidP="002A1260">
      <w:pPr>
        <w:rPr>
          <w:ins w:id="797" w:author="Laurence Golding" w:date="2019-05-17T13:54:00Z"/>
        </w:rPr>
      </w:pPr>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ins w:id="798" w:author="Laurence Golding" w:date="2019-05-17T13:52:00Z">
        <w:r w:rsidR="00BB569D">
          <w:rPr>
            <w:rStyle w:val="CODEtemp"/>
          </w:rPr>
          <w:t>s</w:t>
        </w:r>
      </w:ins>
      <w:r>
        <w:t xml:space="preserve"> whose value is a</w:t>
      </w:r>
      <w:ins w:id="799" w:author="Laurence Golding" w:date="2019-05-17T13:52:00Z">
        <w:r w:rsidR="00BB569D">
          <w:t>n array of zero or more unique (§</w:t>
        </w:r>
      </w:ins>
      <w:ins w:id="800" w:author="Laurence Golding" w:date="2019-05-17T13:53:00Z">
        <w:r w:rsidR="00BB569D">
          <w:fldChar w:fldCharType="begin"/>
        </w:r>
        <w:r w:rsidR="00BB569D">
          <w:instrText xml:space="preserve"> REF _Ref493404799 \r \h </w:instrText>
        </w:r>
      </w:ins>
      <w:r w:rsidR="00BB569D">
        <w:fldChar w:fldCharType="separate"/>
      </w:r>
      <w:ins w:id="801" w:author="Laurence Golding" w:date="2019-05-17T13:53:00Z">
        <w:r w:rsidR="00BB569D">
          <w:t>3.7.3</w:t>
        </w:r>
        <w:r w:rsidR="00BB569D">
          <w:fldChar w:fldCharType="end"/>
        </w:r>
      </w:ins>
      <w:ins w:id="802" w:author="Laurence Golding" w:date="2019-05-17T13:52:00Z">
        <w:r w:rsidR="00BB569D">
          <w:t>)</w:t>
        </w:r>
      </w:ins>
      <w:r>
        <w:t xml:space="preserve"> </w:t>
      </w:r>
      <w:r>
        <w:rPr>
          <w:rStyle w:val="CODEtemp"/>
        </w:rPr>
        <w:t>logicalLocation</w:t>
      </w:r>
      <w:r>
        <w:t xml:space="preserve"> object</w:t>
      </w:r>
      <w:ins w:id="803" w:author="Laurence Golding" w:date="2019-05-17T13:53:00Z">
        <w:r w:rsidR="00BB569D">
          <w:t>s</w:t>
        </w:r>
      </w:ins>
      <w:r>
        <w:t xml:space="preserve"> (§</w:t>
      </w:r>
      <w:r>
        <w:fldChar w:fldCharType="begin"/>
      </w:r>
      <w:r>
        <w:instrText xml:space="preserve"> REF _Ref493404505 \r \h </w:instrText>
      </w:r>
      <w:r>
        <w:fldChar w:fldCharType="separate"/>
      </w:r>
      <w:r w:rsidR="0009127C">
        <w:t>3.33</w:t>
      </w:r>
      <w:r>
        <w:fldChar w:fldCharType="end"/>
      </w:r>
      <w:r>
        <w:t>) that identif</w:t>
      </w:r>
      <w:ins w:id="804" w:author="Laurence Golding" w:date="2019-05-17T13:53:00Z">
        <w:r w:rsidR="00BB569D">
          <w:t>y</w:t>
        </w:r>
      </w:ins>
      <w:del w:id="805" w:author="Laurence Golding" w:date="2019-05-17T13:53:00Z">
        <w:r w:rsidDel="00BB569D">
          <w:delText>ies</w:delText>
        </w:r>
      </w:del>
      <w:r>
        <w:t xml:space="preserve">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9127C">
        <w:t>3.28.3</w:t>
      </w:r>
      <w:r>
        <w:fldChar w:fldCharType="end"/>
      </w:r>
      <w:r>
        <w:t xml:space="preserve">) is absent, </w:t>
      </w:r>
      <w:r>
        <w:rPr>
          <w:rStyle w:val="CODEtemp"/>
        </w:rPr>
        <w:t>logicalLocation</w:t>
      </w:r>
      <w:ins w:id="806" w:author="Laurence Golding" w:date="2019-05-17T14:45:00Z">
        <w:r w:rsidR="00B435F7">
          <w:rPr>
            <w:rStyle w:val="CODEtemp"/>
          </w:rPr>
          <w:t>s</w:t>
        </w:r>
      </w:ins>
      <w:r>
        <w:t xml:space="preserve"> </w:t>
      </w:r>
      <w:r>
        <w:rPr>
          <w:b/>
        </w:rPr>
        <w:t>SHALL</w:t>
      </w:r>
      <w:r>
        <w:t xml:space="preserve"> be present</w:t>
      </w:r>
      <w:ins w:id="807" w:author="Laurence Golding" w:date="2019-05-17T13:53:00Z">
        <w:r w:rsidR="00BB569D">
          <w:t xml:space="preserve"> and non-empty</w:t>
        </w:r>
      </w:ins>
      <w:r>
        <w:t>. If logical location</w:t>
      </w:r>
      <w:ins w:id="808" w:author="Laurence Golding" w:date="2019-05-17T14:45:00Z">
        <w:r w:rsidR="00B435F7">
          <w:t xml:space="preserve"> information</w:t>
        </w:r>
      </w:ins>
      <w:r>
        <w:t xml:space="preserve"> is available and </w:t>
      </w:r>
      <w:r>
        <w:rPr>
          <w:rStyle w:val="CODEtemp"/>
        </w:rPr>
        <w:t>physicalLocation</w:t>
      </w:r>
      <w:r>
        <w:t xml:space="preserve"> is present, </w:t>
      </w:r>
      <w:r>
        <w:rPr>
          <w:rStyle w:val="CODEtemp"/>
        </w:rPr>
        <w:t>logicalLocation</w:t>
      </w:r>
      <w:ins w:id="809" w:author="Laurence Golding" w:date="2019-05-17T14:45:00Z">
        <w:r w:rsidR="002B09AC">
          <w:rPr>
            <w:rStyle w:val="CODEtemp"/>
          </w:rPr>
          <w:t>s</w:t>
        </w:r>
      </w:ins>
      <w:r>
        <w:t xml:space="preserve"> </w:t>
      </w:r>
      <w:r>
        <w:rPr>
          <w:b/>
        </w:rPr>
        <w:t>MAY</w:t>
      </w:r>
      <w:r>
        <w:t xml:space="preserve"> be present. If logical location information is not available, </w:t>
      </w:r>
      <w:r>
        <w:rPr>
          <w:rStyle w:val="CODEtemp"/>
        </w:rPr>
        <w:t>logicalLocation</w:t>
      </w:r>
      <w:ins w:id="810" w:author="Laurence Golding" w:date="2019-05-17T14:45:00Z">
        <w:r w:rsidR="002B09AC">
          <w:rPr>
            <w:rStyle w:val="CODEtemp"/>
          </w:rPr>
          <w:t>s</w:t>
        </w:r>
      </w:ins>
      <w:r>
        <w:t xml:space="preserve"> </w:t>
      </w:r>
      <w:r>
        <w:rPr>
          <w:b/>
        </w:rPr>
        <w:t>SHALL NOT</w:t>
      </w:r>
      <w:r>
        <w:t xml:space="preserve"> be present.</w:t>
      </w:r>
    </w:p>
    <w:p w14:paraId="251C4F98" w14:textId="12669B27" w:rsidR="00BB569D" w:rsidRDefault="00BB569D" w:rsidP="00BB569D">
      <w:pPr>
        <w:pStyle w:val="Note"/>
      </w:pPr>
      <w:ins w:id="811" w:author="Laurence Golding" w:date="2019-05-17T13:54:00Z">
        <w:r>
          <w:t xml:space="preserve">NOTE: </w:t>
        </w:r>
        <w:r w:rsidRPr="00BB569D">
          <w:rPr>
            <w:rStyle w:val="CODEtemp"/>
          </w:rPr>
          <w:t>logicalLocations</w:t>
        </w:r>
        <w:r>
          <w:t xml:space="preserve"> is an array because some logical locations </w:t>
        </w:r>
      </w:ins>
      <w:ins w:id="812" w:author="Laurence Golding" w:date="2019-05-17T13:55:00Z">
        <w:r>
          <w:t xml:space="preserve">can be expressed in more than one way. For example, the logical location of an element in an HTML document might be expressed by </w:t>
        </w:r>
      </w:ins>
      <w:ins w:id="813" w:author="Laurence Golding" w:date="2019-05-17T13:57:00Z">
        <w:r>
          <w:t>an</w:t>
        </w:r>
      </w:ins>
      <w:ins w:id="814" w:author="Laurence Golding" w:date="2019-05-17T13:56:00Z">
        <w:r>
          <w:t xml:space="preserve"> XML Path expression</w:t>
        </w:r>
      </w:ins>
      <w:ins w:id="815" w:author="Laurence Golding" w:date="2019-05-17T13:57:00Z">
        <w:r>
          <w:t xml:space="preserve"> such as</w:t>
        </w:r>
      </w:ins>
      <w:ins w:id="816" w:author="Laurence Golding" w:date="2019-05-17T13:56:00Z">
        <w:r>
          <w:t xml:space="preserve"> </w:t>
        </w:r>
        <w:r w:rsidRPr="00BB569D">
          <w:rPr>
            <w:rStyle w:val="CODEtemp"/>
          </w:rPr>
          <w:t>/html/body/img[1]</w:t>
        </w:r>
        <w:r>
          <w:t xml:space="preserve"> or by </w:t>
        </w:r>
      </w:ins>
      <w:ins w:id="817" w:author="Laurence Golding" w:date="2019-05-17T13:57:00Z">
        <w:r>
          <w:t>a</w:t>
        </w:r>
      </w:ins>
      <w:ins w:id="818" w:author="Laurence Golding" w:date="2019-05-17T13:56:00Z">
        <w:r>
          <w:t xml:space="preserve"> CSS selector</w:t>
        </w:r>
      </w:ins>
      <w:ins w:id="819" w:author="Laurence Golding" w:date="2019-05-17T13:57:00Z">
        <w:r>
          <w:t xml:space="preserve"> such as</w:t>
        </w:r>
      </w:ins>
      <w:ins w:id="820" w:author="Laurence Golding" w:date="2019-05-17T13:56:00Z">
        <w:r>
          <w:t xml:space="preserve"> </w:t>
        </w:r>
        <w:r w:rsidRPr="00BB569D">
          <w:rPr>
            <w:rStyle w:val="CODEtemp"/>
          </w:rPr>
          <w:t>#logo</w:t>
        </w:r>
        <w:r>
          <w:t>.</w:t>
        </w:r>
      </w:ins>
    </w:p>
    <w:p w14:paraId="4CD27C2E" w14:textId="16EED1C5" w:rsidR="00F13165" w:rsidRDefault="00F13165" w:rsidP="00F13165">
      <w:pPr>
        <w:pStyle w:val="Heading3"/>
      </w:pPr>
      <w:bookmarkStart w:id="821" w:name="_Ref513121634"/>
      <w:bookmarkStart w:id="822" w:name="_Ref513122103"/>
      <w:bookmarkStart w:id="823" w:name="_Toc8367187"/>
      <w:r>
        <w:t>message property</w:t>
      </w:r>
      <w:bookmarkEnd w:id="821"/>
      <w:bookmarkEnd w:id="822"/>
      <w:bookmarkEnd w:id="823"/>
    </w:p>
    <w:p w14:paraId="62F22E6F" w14:textId="3643F85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relevant to the location.</w:t>
      </w:r>
    </w:p>
    <w:p w14:paraId="0E77A827" w14:textId="77777777" w:rsidR="00F13165" w:rsidRDefault="00F13165" w:rsidP="00F13165">
      <w:pPr>
        <w:pStyle w:val="Heading3"/>
      </w:pPr>
      <w:bookmarkStart w:id="824" w:name="_Ref510102819"/>
      <w:bookmarkStart w:id="825" w:name="_Toc8367188"/>
      <w:r>
        <w:lastRenderedPageBreak/>
        <w:t>annotations property</w:t>
      </w:r>
      <w:bookmarkEnd w:id="824"/>
      <w:bookmarkEnd w:id="825"/>
    </w:p>
    <w:p w14:paraId="1F7AABEC" w14:textId="7FF991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9127C">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9127C">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9127C">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9419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9127C">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826" w:name="_Ref6739797"/>
      <w:bookmarkStart w:id="827" w:name="_Toc8367189"/>
      <w:r>
        <w:t>relationships property</w:t>
      </w:r>
      <w:bookmarkEnd w:id="826"/>
      <w:bookmarkEnd w:id="827"/>
    </w:p>
    <w:p w14:paraId="7EBF1AD9" w14:textId="07074FFB"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09127C">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09127C">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09127C">
        <w:t>3.34.3</w:t>
      </w:r>
      <w:r>
        <w:fldChar w:fldCharType="end"/>
      </w:r>
      <w:r>
        <w:t>).</w:t>
      </w:r>
    </w:p>
    <w:p w14:paraId="6D163167" w14:textId="71B36E0B" w:rsidR="006E546E" w:rsidRDefault="006E546E" w:rsidP="006E546E">
      <w:pPr>
        <w:pStyle w:val="Heading2"/>
      </w:pPr>
      <w:bookmarkStart w:id="828" w:name="_Ref493477390"/>
      <w:bookmarkStart w:id="829" w:name="_Ref493478323"/>
      <w:bookmarkStart w:id="830" w:name="_Ref493478590"/>
      <w:bookmarkStart w:id="831" w:name="_Toc8367190"/>
      <w:r>
        <w:t>physicalLocation object</w:t>
      </w:r>
      <w:bookmarkEnd w:id="828"/>
      <w:bookmarkEnd w:id="829"/>
      <w:bookmarkEnd w:id="830"/>
      <w:bookmarkEnd w:id="831"/>
    </w:p>
    <w:p w14:paraId="0B9181AD" w14:textId="12F902F2" w:rsidR="006E546E" w:rsidRDefault="006E546E" w:rsidP="006E546E">
      <w:pPr>
        <w:pStyle w:val="Heading3"/>
      </w:pPr>
      <w:bookmarkStart w:id="832" w:name="_Toc8367191"/>
      <w:r>
        <w:t>General</w:t>
      </w:r>
      <w:bookmarkEnd w:id="83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833" w:name="_Toc8367192"/>
      <w:r>
        <w:t>Constraints</w:t>
      </w:r>
      <w:bookmarkEnd w:id="833"/>
    </w:p>
    <w:p w14:paraId="2F60EB0F" w14:textId="1A5F45AF"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9127C">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9127C">
        <w:t>3.29.6</w:t>
      </w:r>
      <w:r>
        <w:fldChar w:fldCharType="end"/>
      </w:r>
      <w:r>
        <w:t xml:space="preserve">), or both </w:t>
      </w:r>
      <w:r w:rsidRPr="00255BB5">
        <w:rPr>
          <w:b/>
        </w:rPr>
        <w:t>SHALL</w:t>
      </w:r>
      <w:r>
        <w:t xml:space="preserve"> be present.</w:t>
      </w:r>
    </w:p>
    <w:p w14:paraId="414F12A9" w14:textId="232EEC79"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_Ref515544119 \r \h </w:instrText>
      </w:r>
      <w:r>
        <w:fldChar w:fldCharType="separate"/>
      </w:r>
      <w:r w:rsidR="0009127C">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09127C">
        <w:t>3.29.6</w:t>
      </w:r>
      <w:r>
        <w:fldChar w:fldCharType="end"/>
      </w:r>
      <w:r>
        <w:t>, §</w:t>
      </w:r>
      <w:r>
        <w:fldChar w:fldCharType="begin"/>
      </w:r>
      <w:r>
        <w:instrText xml:space="preserve"> REF _Ref7497640 \r \h </w:instrText>
      </w:r>
      <w:r>
        <w:fldChar w:fldCharType="separate"/>
      </w:r>
      <w:r w:rsidR="0009127C">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834" w:name="_Ref493343236"/>
      <w:bookmarkStart w:id="835" w:name="_Ref503369432"/>
      <w:bookmarkStart w:id="836" w:name="_Ref503369435"/>
      <w:bookmarkStart w:id="837" w:name="_Ref503371110"/>
      <w:bookmarkStart w:id="838" w:name="_Ref503371652"/>
      <w:bookmarkStart w:id="839" w:name="_Toc8367193"/>
      <w:r>
        <w:t xml:space="preserve">artifactLocation </w:t>
      </w:r>
      <w:r w:rsidR="006E546E">
        <w:t>property</w:t>
      </w:r>
      <w:bookmarkEnd w:id="834"/>
      <w:bookmarkEnd w:id="835"/>
      <w:bookmarkEnd w:id="836"/>
      <w:bookmarkEnd w:id="837"/>
      <w:bookmarkEnd w:id="838"/>
      <w:bookmarkEnd w:id="839"/>
    </w:p>
    <w:p w14:paraId="03500782" w14:textId="25E1B9CB"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9127C">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9127C">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840" w:name="_Ref493509797"/>
      <w:bookmarkStart w:id="841" w:name="_Toc8367194"/>
      <w:r>
        <w:t>region property</w:t>
      </w:r>
      <w:bookmarkEnd w:id="840"/>
      <w:bookmarkEnd w:id="841"/>
    </w:p>
    <w:p w14:paraId="34CA82A6" w14:textId="378B749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9127C">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9127C">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9127C">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A17FEE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A49ADC4" w14:textId="4D8B978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779C2718" w14:textId="1D81412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3C94BD54" w14:textId="76B2F99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842" w:name="_Ref6046214"/>
      <w:bookmarkStart w:id="843" w:name="_Toc8367195"/>
      <w:r>
        <w:t>contextRegion property</w:t>
      </w:r>
      <w:bookmarkEnd w:id="842"/>
      <w:bookmarkEnd w:id="843"/>
    </w:p>
    <w:p w14:paraId="220640FE" w14:textId="42D9F92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9127C">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9127C">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844"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844"/>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4F58881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E9D024B" w14:textId="1F82FD1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9127C">
        <w:t>3.27.12</w:t>
      </w:r>
      <w:r>
        <w:fldChar w:fldCharType="end"/>
      </w:r>
      <w:r>
        <w:t>.</w:t>
      </w:r>
    </w:p>
    <w:p w14:paraId="686DE936" w14:textId="28C01E4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9127C">
        <w:t>3.28</w:t>
      </w:r>
      <w:r>
        <w:fldChar w:fldCharType="end"/>
      </w:r>
      <w:r>
        <w:t>).</w:t>
      </w:r>
    </w:p>
    <w:p w14:paraId="5B98A118" w14:textId="25D753E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9127C">
        <w:t>3.29</w:t>
      </w:r>
      <w:r w:rsidR="00EF37F6">
        <w:fldChar w:fldCharType="end"/>
      </w:r>
      <w:r w:rsidR="00EF37F6">
        <w:t>)</w:t>
      </w:r>
      <w:r>
        <w:t>.</w:t>
      </w:r>
    </w:p>
    <w:p w14:paraId="096905D1" w14:textId="3D1716DF"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9127C">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408472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9127C">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845" w:name="_Ref4682539"/>
      <w:bookmarkStart w:id="846" w:name="_Toc8367196"/>
      <w:r>
        <w:t>address property</w:t>
      </w:r>
      <w:bookmarkEnd w:id="845"/>
      <w:bookmarkEnd w:id="846"/>
    </w:p>
    <w:p w14:paraId="258AABED" w14:textId="2CBA029D"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9127C">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9127C">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847" w:name="_Ref493490350"/>
      <w:bookmarkStart w:id="848" w:name="_Toc8367197"/>
      <w:r>
        <w:t>region object</w:t>
      </w:r>
      <w:bookmarkEnd w:id="847"/>
      <w:bookmarkEnd w:id="848"/>
    </w:p>
    <w:p w14:paraId="5C4DB1F6" w14:textId="19917190" w:rsidR="006E546E" w:rsidRDefault="006E546E" w:rsidP="006E546E">
      <w:pPr>
        <w:pStyle w:val="Heading3"/>
      </w:pPr>
      <w:bookmarkStart w:id="849" w:name="_Toc8367198"/>
      <w:r>
        <w:t>General</w:t>
      </w:r>
      <w:bookmarkEnd w:id="84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850"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435255E"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09127C">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09127C">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09127C">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2CB46CE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9127C">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9127C">
        <w:t>3.30.3</w:t>
      </w:r>
      <w:r>
        <w:fldChar w:fldCharType="end"/>
      </w:r>
      <w:r>
        <w:t>).</w:t>
      </w:r>
    </w:p>
    <w:p w14:paraId="4D60C0C6" w14:textId="07795823" w:rsidR="006E546E" w:rsidRDefault="006E546E" w:rsidP="006E546E">
      <w:pPr>
        <w:pStyle w:val="Heading3"/>
      </w:pPr>
      <w:bookmarkStart w:id="851" w:name="_Ref493492556"/>
      <w:bookmarkStart w:id="852" w:name="_Ref493492604"/>
      <w:bookmarkStart w:id="853" w:name="_Ref493492671"/>
      <w:bookmarkStart w:id="854" w:name="_Toc8367199"/>
      <w:bookmarkEnd w:id="850"/>
      <w:r>
        <w:t>Text regions</w:t>
      </w:r>
      <w:bookmarkEnd w:id="851"/>
      <w:bookmarkEnd w:id="852"/>
      <w:bookmarkEnd w:id="853"/>
      <w:bookmarkEnd w:id="85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3CA3C3E8"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09127C">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E67A7A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09127C">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09127C">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D7DCCAE"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9127C">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9127C">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9127C">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9127C">
        <w:t>3.30.8</w:t>
      </w:r>
      <w:r>
        <w:fldChar w:fldCharType="end"/>
      </w:r>
      <w:r w:rsidRPr="003E62A7">
        <w:t>)</w:t>
      </w:r>
      <w:r>
        <w:t>.</w:t>
      </w:r>
    </w:p>
    <w:p w14:paraId="2FA2CAD1" w14:textId="5E26E38B"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9127C">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9127C">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855"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855"/>
    <w:p w14:paraId="11170025" w14:textId="793738A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09127C">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lastRenderedPageBreak/>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C54CD53"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9127C">
        <w:t>3.30.6</w:t>
      </w:r>
      <w:r>
        <w:fldChar w:fldCharType="end"/>
      </w:r>
      <w:r>
        <w:t>).</w:t>
      </w:r>
    </w:p>
    <w:p w14:paraId="2F4CCF7E" w14:textId="2F5790C5"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9127C">
        <w:t>3.30.7</w:t>
      </w:r>
      <w:r>
        <w:fldChar w:fldCharType="end"/>
      </w:r>
      <w:r>
        <w:t>).</w:t>
      </w:r>
    </w:p>
    <w:p w14:paraId="30C0E1BA" w14:textId="008EE9CA"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09127C">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5943E6C"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9127C">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lastRenderedPageBreak/>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856" w:name="_Ref509043519"/>
      <w:bookmarkStart w:id="857" w:name="_Ref509043733"/>
      <w:bookmarkStart w:id="858" w:name="_Toc8367200"/>
      <w:r>
        <w:t>Binary regions</w:t>
      </w:r>
      <w:bookmarkEnd w:id="856"/>
      <w:bookmarkEnd w:id="857"/>
      <w:bookmarkEnd w:id="85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8621D8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9127C">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9127C">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859" w:name="_Hlk5884959"/>
      <w:r>
        <w:t xml:space="preserve">specifies the </w:t>
      </w:r>
      <w:r w:rsidR="00A63C9D">
        <w:t xml:space="preserve">region’s </w:t>
      </w:r>
      <w:r w:rsidR="00C27946">
        <w:t xml:space="preserve">length and thereby, indirectly, </w:t>
      </w:r>
      <w:r w:rsidR="00A63C9D">
        <w:t>its</w:t>
      </w:r>
      <w:r w:rsidR="00C27946">
        <w:t xml:space="preserve"> end</w:t>
      </w:r>
      <w:bookmarkEnd w:id="859"/>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860" w:name="_Toc8367201"/>
      <w:r>
        <w:t>Independence of text and binary regions</w:t>
      </w:r>
      <w:bookmarkEnd w:id="86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CBBA1B6"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9127C">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61" w:name="_Ref493490565"/>
      <w:bookmarkStart w:id="862" w:name="_Ref493491243"/>
      <w:bookmarkStart w:id="863" w:name="_Ref493492406"/>
      <w:bookmarkStart w:id="864" w:name="_Toc8367202"/>
      <w:r>
        <w:lastRenderedPageBreak/>
        <w:t>startLine property</w:t>
      </w:r>
      <w:bookmarkEnd w:id="861"/>
      <w:bookmarkEnd w:id="862"/>
      <w:bookmarkEnd w:id="863"/>
      <w:bookmarkEnd w:id="86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65" w:name="_Ref493491260"/>
      <w:bookmarkStart w:id="866" w:name="_Ref493492414"/>
      <w:bookmarkStart w:id="867" w:name="_Toc8367203"/>
      <w:r>
        <w:t>startColumn property</w:t>
      </w:r>
      <w:bookmarkEnd w:id="865"/>
      <w:bookmarkEnd w:id="866"/>
      <w:bookmarkEnd w:id="86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868" w:name="_Ref493491334"/>
      <w:bookmarkStart w:id="869" w:name="_Ref493492422"/>
      <w:bookmarkStart w:id="870" w:name="_Toc8367204"/>
      <w:r>
        <w:t>endLine property</w:t>
      </w:r>
      <w:bookmarkEnd w:id="868"/>
      <w:bookmarkEnd w:id="869"/>
      <w:bookmarkEnd w:id="87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871" w:name="_Ref493491342"/>
      <w:bookmarkStart w:id="872" w:name="_Ref493492427"/>
      <w:bookmarkStart w:id="873" w:name="_Toc8367205"/>
      <w:r>
        <w:t>endColumn property</w:t>
      </w:r>
      <w:bookmarkEnd w:id="871"/>
      <w:bookmarkEnd w:id="872"/>
      <w:bookmarkEnd w:id="87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74" w:name="_Ref493492251"/>
      <w:bookmarkStart w:id="875" w:name="_Ref493492981"/>
      <w:bookmarkStart w:id="876" w:name="_Toc8367206"/>
      <w:r>
        <w:t>charO</w:t>
      </w:r>
      <w:r w:rsidR="006E546E">
        <w:t>ffset property</w:t>
      </w:r>
      <w:bookmarkEnd w:id="874"/>
      <w:bookmarkEnd w:id="875"/>
      <w:bookmarkEnd w:id="876"/>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877" w:name="_Ref493491350"/>
      <w:bookmarkStart w:id="878" w:name="_Ref493492312"/>
      <w:bookmarkStart w:id="879" w:name="_Toc8367207"/>
      <w:r>
        <w:t>charL</w:t>
      </w:r>
      <w:r w:rsidR="006E546E">
        <w:t>ength property</w:t>
      </w:r>
      <w:bookmarkEnd w:id="877"/>
      <w:bookmarkEnd w:id="878"/>
      <w:bookmarkEnd w:id="87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3398168"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9127C">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880" w:name="_Ref515544104"/>
      <w:bookmarkStart w:id="881" w:name="_Toc8367208"/>
      <w:r>
        <w:t>byteOffset property</w:t>
      </w:r>
      <w:bookmarkEnd w:id="880"/>
      <w:bookmarkEnd w:id="881"/>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882" w:name="_Ref515544119"/>
      <w:bookmarkStart w:id="883" w:name="_Toc8367209"/>
      <w:r>
        <w:lastRenderedPageBreak/>
        <w:t>byteLength property</w:t>
      </w:r>
      <w:bookmarkEnd w:id="882"/>
      <w:bookmarkEnd w:id="883"/>
    </w:p>
    <w:p w14:paraId="2FF66B09" w14:textId="383C629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09127C">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884" w:name="_Ref534896821"/>
      <w:bookmarkStart w:id="885" w:name="_Ref534897957"/>
      <w:bookmarkStart w:id="886" w:name="_Toc8367210"/>
      <w:r>
        <w:t>snippet property</w:t>
      </w:r>
      <w:bookmarkEnd w:id="884"/>
      <w:bookmarkEnd w:id="885"/>
      <w:bookmarkEnd w:id="886"/>
    </w:p>
    <w:p w14:paraId="4E596286" w14:textId="202720E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9127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887" w:name="_Ref513118337"/>
      <w:bookmarkStart w:id="888" w:name="_Toc8367211"/>
      <w:r>
        <w:t>message property</w:t>
      </w:r>
      <w:bookmarkEnd w:id="887"/>
      <w:bookmarkEnd w:id="888"/>
    </w:p>
    <w:p w14:paraId="11547397" w14:textId="68922DE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889" w:name="_Ref534896942"/>
      <w:bookmarkStart w:id="890" w:name="_Toc8367212"/>
      <w:r>
        <w:t>sourceLanguage property</w:t>
      </w:r>
      <w:bookmarkEnd w:id="889"/>
      <w:bookmarkEnd w:id="890"/>
    </w:p>
    <w:p w14:paraId="05F6E931" w14:textId="34F8C35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9127C">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FBD546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9127C">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09127C">
        <w:t>3.24.10</w:t>
      </w:r>
      <w:r>
        <w:fldChar w:fldCharType="end"/>
      </w:r>
      <w:r>
        <w:t>.</w:t>
      </w:r>
    </w:p>
    <w:p w14:paraId="3FFBDEE7" w14:textId="29D4F163"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9127C">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9127C">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9127C">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805B98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9127C">
        <w:t>3.24.10.2</w:t>
      </w:r>
      <w:r>
        <w:fldChar w:fldCharType="end"/>
      </w:r>
      <w:r>
        <w:t>.</w:t>
      </w:r>
    </w:p>
    <w:p w14:paraId="324A7275" w14:textId="34C5149E" w:rsidR="008A21D5" w:rsidRDefault="008A21D5" w:rsidP="008A21D5">
      <w:pPr>
        <w:pStyle w:val="Heading2"/>
      </w:pPr>
      <w:bookmarkStart w:id="891" w:name="_Ref513118449"/>
      <w:bookmarkStart w:id="892" w:name="_Toc8367213"/>
      <w:bookmarkStart w:id="893" w:name="_Hlk513212890"/>
      <w:r>
        <w:lastRenderedPageBreak/>
        <w:t>rectangle object</w:t>
      </w:r>
      <w:bookmarkEnd w:id="891"/>
      <w:bookmarkEnd w:id="892"/>
    </w:p>
    <w:p w14:paraId="3C4A6F0B" w14:textId="2FBD2981" w:rsidR="008A21D5" w:rsidRDefault="008A21D5" w:rsidP="008A21D5">
      <w:pPr>
        <w:pStyle w:val="Heading3"/>
      </w:pPr>
      <w:bookmarkStart w:id="894" w:name="_Toc8367214"/>
      <w:r>
        <w:t>General</w:t>
      </w:r>
      <w:bookmarkEnd w:id="894"/>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895" w:name="_Toc8367215"/>
      <w:r>
        <w:t>top, left, bottom, and right properties</w:t>
      </w:r>
      <w:bookmarkEnd w:id="895"/>
    </w:p>
    <w:p w14:paraId="507C9305" w14:textId="0CFDBF6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96" w:name="_Ref513118473"/>
      <w:bookmarkStart w:id="897" w:name="_Toc8367216"/>
      <w:r>
        <w:t>message property</w:t>
      </w:r>
      <w:bookmarkEnd w:id="896"/>
      <w:bookmarkEnd w:id="897"/>
    </w:p>
    <w:p w14:paraId="00BBEF13" w14:textId="6CF67BE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898" w:name="_Ref4681621"/>
      <w:bookmarkStart w:id="899" w:name="_Toc8367217"/>
      <w:r>
        <w:t>address object</w:t>
      </w:r>
      <w:bookmarkEnd w:id="898"/>
      <w:bookmarkEnd w:id="899"/>
    </w:p>
    <w:p w14:paraId="056BF585" w14:textId="78EFAC93" w:rsidR="004B56C2" w:rsidRPr="00A830A2" w:rsidRDefault="004B56C2" w:rsidP="00A830A2">
      <w:pPr>
        <w:pStyle w:val="Heading3"/>
      </w:pPr>
      <w:bookmarkStart w:id="900" w:name="_Toc8367218"/>
      <w:r>
        <w:t>General</w:t>
      </w:r>
      <w:bookmarkEnd w:id="900"/>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901" w:name="_Ref7327374"/>
      <w:bookmarkStart w:id="902" w:name="_Toc8367219"/>
      <w:r>
        <w:t>Parent-child relationships</w:t>
      </w:r>
      <w:bookmarkEnd w:id="901"/>
      <w:bookmarkEnd w:id="902"/>
    </w:p>
    <w:p w14:paraId="556A2909" w14:textId="692D2BF3"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09127C">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4965DF77"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5019527D" w:rsidR="00A830A2" w:rsidRDefault="00A830A2" w:rsidP="00A830A2">
      <w:pPr>
        <w:pStyle w:val="Code"/>
      </w:pPr>
      <w:r>
        <w:t>{                                  # A run object (§</w:t>
      </w:r>
      <w:r>
        <w:fldChar w:fldCharType="begin"/>
      </w:r>
      <w:r>
        <w:instrText xml:space="preserve"> REF _Ref493349997 \r \h </w:instrText>
      </w:r>
      <w:r>
        <w:fldChar w:fldCharType="separate"/>
      </w:r>
      <w:r w:rsidR="0009127C">
        <w:t>3.14</w:t>
      </w:r>
      <w:r>
        <w:fldChar w:fldCharType="end"/>
      </w:r>
      <w:r>
        <w:t>).</w:t>
      </w:r>
    </w:p>
    <w:p w14:paraId="637ACFD3" w14:textId="6BD92C3C" w:rsidR="00A830A2" w:rsidRDefault="00A830A2" w:rsidP="00A830A2">
      <w:pPr>
        <w:pStyle w:val="Code"/>
      </w:pPr>
      <w:r>
        <w:t xml:space="preserve">  "addresses": [                   # See §</w:t>
      </w:r>
      <w:r>
        <w:fldChar w:fldCharType="begin"/>
      </w:r>
      <w:r>
        <w:instrText xml:space="preserve"> REF _Ref4685267 \r \h </w:instrText>
      </w:r>
      <w:r>
        <w:fldChar w:fldCharType="separate"/>
      </w:r>
      <w:r w:rsidR="0009127C">
        <w:t>3.14.18</w:t>
      </w:r>
      <w:r>
        <w:fldChar w:fldCharType="end"/>
      </w:r>
      <w:r>
        <w:t>.</w:t>
      </w:r>
    </w:p>
    <w:p w14:paraId="7983C69D" w14:textId="332906AC" w:rsidR="00A830A2" w:rsidRDefault="00A830A2" w:rsidP="00A830A2">
      <w:pPr>
        <w:pStyle w:val="Code"/>
      </w:pPr>
      <w:r>
        <w:t xml:space="preserve">    {</w:t>
      </w:r>
    </w:p>
    <w:p w14:paraId="4EF4D9CB" w14:textId="0ADAB97A"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09127C">
        <w:t>3.32.10</w:t>
      </w:r>
      <w:r w:rsidR="00875B3A">
        <w:fldChar w:fldCharType="end"/>
      </w:r>
      <w:r>
        <w:t>.</w:t>
      </w:r>
    </w:p>
    <w:p w14:paraId="2254314A" w14:textId="173DE56E" w:rsidR="00A830A2" w:rsidRDefault="00A830A2" w:rsidP="00A830A2">
      <w:pPr>
        <w:pStyle w:val="Code"/>
      </w:pPr>
      <w:r>
        <w:t xml:space="preserve">      "kind": "module",            # See §</w:t>
      </w:r>
      <w:r>
        <w:fldChar w:fldCharType="begin"/>
      </w:r>
      <w:r>
        <w:instrText xml:space="preserve"> REF _Ref4684078 \r \h </w:instrText>
      </w:r>
      <w:r>
        <w:fldChar w:fldCharType="separate"/>
      </w:r>
      <w:r w:rsidR="0009127C">
        <w:t>3.32.12</w:t>
      </w:r>
      <w:r>
        <w:fldChar w:fldCharType="end"/>
      </w:r>
      <w:r>
        <w:t>.</w:t>
      </w:r>
    </w:p>
    <w:p w14:paraId="4F6763A1" w14:textId="16BA5618"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09127C">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719FF47A" w:rsidR="00A830A2" w:rsidRDefault="00A830A2" w:rsidP="00A830A2">
      <w:pPr>
        <w:pStyle w:val="Code"/>
      </w:pPr>
      <w:r>
        <w:t xml:space="preserve">      "parentIndex": 0,            # See §</w:t>
      </w:r>
      <w:r>
        <w:fldChar w:fldCharType="begin"/>
      </w:r>
      <w:r>
        <w:instrText xml:space="preserve"> REF _Ref4685900 \r \h </w:instrText>
      </w:r>
      <w:r>
        <w:fldChar w:fldCharType="separate"/>
      </w:r>
      <w:r w:rsidR="0009127C">
        <w:t>3.32.13</w:t>
      </w:r>
      <w:r>
        <w:fldChar w:fldCharType="end"/>
      </w:r>
      <w:r>
        <w:t>.</w:t>
      </w:r>
    </w:p>
    <w:p w14:paraId="4A0331AF" w14:textId="71A11C9A"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09127C">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5E22F134" w:rsidR="00F9735E" w:rsidRDefault="00F9735E" w:rsidP="00A830A2">
      <w:pPr>
        <w:pStyle w:val="Code"/>
      </w:pPr>
      <w:r>
        <w:t xml:space="preserve">      "relativeAddress": 376       # See §</w:t>
      </w:r>
      <w:r>
        <w:fldChar w:fldCharType="begin"/>
      </w:r>
      <w:r>
        <w:instrText xml:space="preserve"> REF _Ref7431077 \r \h </w:instrText>
      </w:r>
      <w:r>
        <w:fldChar w:fldCharType="separate"/>
      </w:r>
      <w:r w:rsidR="0009127C">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lastRenderedPageBreak/>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903" w:name="_Ref7327663"/>
      <w:bookmarkStart w:id="904" w:name="_Ref7432842"/>
      <w:bookmarkStart w:id="905" w:name="_Toc8367220"/>
      <w:r>
        <w:t xml:space="preserve">Absolute </w:t>
      </w:r>
      <w:r w:rsidR="00612289">
        <w:t>address calculation</w:t>
      </w:r>
      <w:bookmarkEnd w:id="903"/>
      <w:bookmarkEnd w:id="904"/>
      <w:bookmarkEnd w:id="905"/>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3B315D9E"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09127C">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31180E1C"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906" w:name="_Ref7431364"/>
      <w:bookmarkStart w:id="907" w:name="_Toc8367221"/>
      <w:r>
        <w:t>Relative address calculation</w:t>
      </w:r>
      <w:bookmarkEnd w:id="906"/>
      <w:bookmarkEnd w:id="907"/>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5B5E06DF"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09127C">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7E00DC93"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09127C">
        <w:t>3.32.2</w:t>
      </w:r>
      <w:r>
        <w:fldChar w:fldCharType="end"/>
      </w:r>
      <w:r>
        <w:t xml:space="preserve">) of </w:t>
      </w:r>
      <w:r>
        <w:rPr>
          <w:rStyle w:val="CODEtemp"/>
        </w:rPr>
        <w:t>addr</w:t>
      </w:r>
    </w:p>
    <w:p w14:paraId="148EE367" w14:textId="3B5BD1DF" w:rsidR="00937378" w:rsidRDefault="00937378" w:rsidP="00937378">
      <w:r>
        <w:lastRenderedPageBreak/>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908" w:name="_Toc8367222"/>
      <w:r>
        <w:t>index property</w:t>
      </w:r>
      <w:bookmarkEnd w:id="908"/>
    </w:p>
    <w:p w14:paraId="6980768E" w14:textId="119BEE3D"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09127C">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33A3BD94"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p>
    <w:p w14:paraId="230F2BAE" w14:textId="4C8F355F" w:rsidR="00BD5A4D" w:rsidRDefault="00DD09BE" w:rsidP="00BD5A4D">
      <w:pPr>
        <w:pStyle w:val="Heading3"/>
      </w:pPr>
      <w:bookmarkStart w:id="909" w:name="_Ref4683889"/>
      <w:bookmarkStart w:id="910" w:name="_Ref7327319"/>
      <w:bookmarkStart w:id="911" w:name="_Toc8367223"/>
      <w:r>
        <w:t>absolute</w:t>
      </w:r>
      <w:r w:rsidR="00BD5A4D">
        <w:t>Address property</w:t>
      </w:r>
      <w:bookmarkEnd w:id="909"/>
      <w:bookmarkEnd w:id="910"/>
      <w:bookmarkEnd w:id="911"/>
    </w:p>
    <w:p w14:paraId="14575BC3" w14:textId="195C4EDD"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09127C">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912" w:name="_Ref7431077"/>
      <w:bookmarkStart w:id="913" w:name="_Toc8367224"/>
      <w:r>
        <w:t>relativeAddress property</w:t>
      </w:r>
      <w:bookmarkEnd w:id="912"/>
      <w:bookmarkEnd w:id="913"/>
    </w:p>
    <w:p w14:paraId="1E8DC94E" w14:textId="37F52029"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09127C">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BD5CC60"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914" w:name="_Ref4684023"/>
      <w:bookmarkStart w:id="915" w:name="_Toc8367225"/>
      <w:r>
        <w:lastRenderedPageBreak/>
        <w:t>offset</w:t>
      </w:r>
      <w:r w:rsidR="00F77694">
        <w:t>FromParent</w:t>
      </w:r>
      <w:r>
        <w:t xml:space="preserve"> property</w:t>
      </w:r>
      <w:bookmarkEnd w:id="914"/>
      <w:bookmarkEnd w:id="915"/>
    </w:p>
    <w:p w14:paraId="03F32A1C" w14:textId="6CEB4A6E"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09127C">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70383E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916" w:name="_Ref7497640"/>
      <w:bookmarkStart w:id="917" w:name="_Toc8367226"/>
      <w:r>
        <w:t>length property</w:t>
      </w:r>
      <w:bookmarkEnd w:id="916"/>
      <w:bookmarkEnd w:id="917"/>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918" w:name="_Ref7420523"/>
      <w:bookmarkStart w:id="919" w:name="_Toc8367227"/>
      <w:r>
        <w:t>name property</w:t>
      </w:r>
      <w:bookmarkEnd w:id="918"/>
      <w:bookmarkEnd w:id="919"/>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920" w:name="_Toc8367228"/>
      <w:r>
        <w:t>fullyQualifiedName property</w:t>
      </w:r>
      <w:bookmarkEnd w:id="920"/>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921" w:name="_Ref4684078"/>
      <w:bookmarkStart w:id="922" w:name="_Toc8367229"/>
      <w:r>
        <w:t>kind property</w:t>
      </w:r>
      <w:bookmarkEnd w:id="921"/>
      <w:bookmarkEnd w:id="922"/>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923" w:name="_Hlk6847829"/>
      <w:r w:rsidRPr="00A830A2">
        <w:rPr>
          <w:rStyle w:val="CODEtemp"/>
        </w:rPr>
        <w:t>"segment"</w:t>
      </w:r>
      <w:r w:rsidR="00790C0D" w:rsidRPr="00A830A2">
        <w:t xml:space="preserve">: </w:t>
      </w:r>
      <w:r w:rsidR="000E663E" w:rsidRPr="00A830A2">
        <w:t xml:space="preserve">1. A data structure in a binary that describes a region of memory, specifying its addressing and permissions information, as well as information about which sections are to be </w:t>
      </w:r>
      <w:r w:rsidR="000E663E" w:rsidRPr="00A830A2">
        <w:lastRenderedPageBreak/>
        <w:t>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923"/>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924"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924"/>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925" w:name="_Ref4685900"/>
      <w:bookmarkStart w:id="926" w:name="_Toc8367230"/>
      <w:r>
        <w:t>parentIndex property</w:t>
      </w:r>
      <w:bookmarkEnd w:id="925"/>
      <w:bookmarkEnd w:id="926"/>
    </w:p>
    <w:p w14:paraId="43D6A9F5" w14:textId="0A8BDE15"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09127C">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09127C">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927" w:name="_Ref493404505"/>
      <w:bookmarkStart w:id="928" w:name="_Toc8367231"/>
      <w:bookmarkEnd w:id="893"/>
      <w:r>
        <w:t>logicalLocation object</w:t>
      </w:r>
      <w:bookmarkEnd w:id="927"/>
      <w:bookmarkEnd w:id="928"/>
    </w:p>
    <w:p w14:paraId="479717FF" w14:textId="2760154A" w:rsidR="006E546E" w:rsidRDefault="006E546E" w:rsidP="006E546E">
      <w:pPr>
        <w:pStyle w:val="Heading3"/>
      </w:pPr>
      <w:bookmarkStart w:id="929" w:name="_Toc8367232"/>
      <w:r>
        <w:t>General</w:t>
      </w:r>
      <w:bookmarkEnd w:id="92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0DC72E1"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09127C">
        <w:t>3.14.17</w:t>
      </w:r>
      <w:r>
        <w:fldChar w:fldCharType="end"/>
      </w:r>
      <w:r>
        <w:t>)</w:t>
      </w:r>
      <w:r w:rsidR="00376618">
        <w:t xml:space="preserve"> and as </w:t>
      </w:r>
      <w:del w:id="930" w:author="Laurence Golding" w:date="2019-05-17T13:57:00Z">
        <w:r w:rsidR="00376618" w:rsidDel="00BB569D">
          <w:delText>the value</w:delText>
        </w:r>
      </w:del>
      <w:ins w:id="931" w:author="Laurence Golding" w:date="2019-05-17T13:57:00Z">
        <w:r w:rsidR="00BB569D">
          <w:t>array elements</w:t>
        </w:r>
      </w:ins>
      <w:r w:rsidR="00376618">
        <w:t xml:space="preserve"> of </w:t>
      </w:r>
      <w:r w:rsidR="00376618">
        <w:rPr>
          <w:rStyle w:val="CODEtemp"/>
        </w:rPr>
        <w:t>location.logicalLocation</w:t>
      </w:r>
      <w:ins w:id="932" w:author="Laurence Golding" w:date="2019-05-17T13:57:00Z">
        <w:r w:rsidR="00BB569D">
          <w:rPr>
            <w:rStyle w:val="CODEtemp"/>
          </w:rPr>
          <w:t>s</w:t>
        </w:r>
      </w:ins>
      <w:r w:rsidR="00376618">
        <w:t xml:space="preserve"> (§</w:t>
      </w:r>
      <w:r w:rsidR="00376618">
        <w:fldChar w:fldCharType="begin"/>
      </w:r>
      <w:r w:rsidR="00376618">
        <w:instrText xml:space="preserve"> REF _Ref3453640 \r \h </w:instrText>
      </w:r>
      <w:r w:rsidR="00376618">
        <w:fldChar w:fldCharType="separate"/>
      </w:r>
      <w:r w:rsidR="0009127C">
        <w:t>3.28.4</w:t>
      </w:r>
      <w:r w:rsidR="00376618">
        <w:fldChar w:fldCharType="end"/>
      </w:r>
      <w:r w:rsidR="00376618">
        <w:t>)</w:t>
      </w:r>
      <w:r>
        <w:t>.</w:t>
      </w:r>
    </w:p>
    <w:p w14:paraId="50DD453B" w14:textId="0DA90B69" w:rsidR="0024214F" w:rsidRDefault="0024214F" w:rsidP="0024214F">
      <w:pPr>
        <w:pStyle w:val="Heading3"/>
      </w:pPr>
      <w:bookmarkStart w:id="933" w:name="_Ref514248023"/>
      <w:bookmarkStart w:id="934" w:name="_Toc8367233"/>
      <w:r>
        <w:t>Logical location naming rules</w:t>
      </w:r>
      <w:bookmarkEnd w:id="933"/>
      <w:bookmarkEnd w:id="93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574BC3E"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9127C">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935" w:name="_Toc8367234"/>
      <w:r>
        <w:t>index property</w:t>
      </w:r>
      <w:bookmarkEnd w:id="935"/>
    </w:p>
    <w:p w14:paraId="108E76BB" w14:textId="2965375F"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09127C">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3AB04DBB"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p>
    <w:p w14:paraId="70635E46" w14:textId="168F318C" w:rsidR="006E546E" w:rsidRDefault="006E546E" w:rsidP="006E546E">
      <w:pPr>
        <w:pStyle w:val="Heading3"/>
      </w:pPr>
      <w:bookmarkStart w:id="936" w:name="_Ref514247682"/>
      <w:bookmarkStart w:id="937" w:name="_Toc8367235"/>
      <w:r>
        <w:t>name property</w:t>
      </w:r>
      <w:bookmarkEnd w:id="936"/>
      <w:bookmarkEnd w:id="937"/>
    </w:p>
    <w:p w14:paraId="55C381B2" w14:textId="26AE541E" w:rsidR="00BD0C18" w:rsidRDefault="006A539D" w:rsidP="00BD0C18">
      <w:r>
        <w:t>A</w:t>
      </w:r>
      <w:r w:rsidR="00BD0C18">
        <w:t xml:space="preserve"> </w:t>
      </w:r>
      <w:r w:rsidR="00BD0C18" w:rsidRPr="00BD0C18">
        <w:rPr>
          <w:rStyle w:val="CODEtemp"/>
        </w:rPr>
        <w:t>logicalLocation</w:t>
      </w:r>
      <w:r w:rsidR="00BD0C18">
        <w:t xml:space="preserve"> object </w:t>
      </w:r>
      <w:del w:id="938" w:author="Laurence Golding" w:date="2019-05-15T16:01:00Z">
        <w:r w:rsidR="00BD0C18" w:rsidRPr="00BD0C18" w:rsidDel="00AC78B7">
          <w:rPr>
            <w:b/>
          </w:rPr>
          <w:delText>SHALL</w:delText>
        </w:r>
        <w:r w:rsidR="00BD0C18" w:rsidDel="00AC78B7">
          <w:delText xml:space="preserve"> </w:delText>
        </w:r>
      </w:del>
      <w:ins w:id="939" w:author="Laurence Golding" w:date="2019-05-15T16:01:00Z">
        <w:r w:rsidR="00AC78B7">
          <w:rPr>
            <w:b/>
          </w:rPr>
          <w:t>SHOULD</w:t>
        </w:r>
        <w:r w:rsidR="00AC78B7">
          <w:t xml:space="preserve"> </w:t>
        </w:r>
      </w:ins>
      <w:r w:rsidR="00BD0C18">
        <w:t xml:space="preserve">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BC7659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9127C">
        <w:t>3.33.2</w:t>
      </w:r>
      <w:r w:rsidR="0024214F">
        <w:fldChar w:fldCharType="end"/>
      </w:r>
      <w:r w:rsidR="0024214F">
        <w:t>.</w:t>
      </w:r>
    </w:p>
    <w:p w14:paraId="6D79E424" w14:textId="16DF009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09127C">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716C74B5"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09127C">
        <w:t>3.33.5</w:t>
      </w:r>
      <w:r>
        <w:fldChar w:fldCharType="end"/>
      </w:r>
      <w:r>
        <w:t>.</w:t>
      </w:r>
    </w:p>
    <w:p w14:paraId="5AA444E4" w14:textId="14C8D231" w:rsidR="006A539D" w:rsidRDefault="006A539D" w:rsidP="00BA28C3">
      <w:pPr>
        <w:pStyle w:val="Code"/>
      </w:pPr>
      <w:r>
        <w:t xml:space="preserve">  "kind": "function"                   # See §</w:t>
      </w:r>
      <w:r>
        <w:fldChar w:fldCharType="begin"/>
      </w:r>
      <w:r>
        <w:instrText xml:space="preserve"> REF _Ref513195445 \r \h </w:instrText>
      </w:r>
      <w:r>
        <w:fldChar w:fldCharType="separate"/>
      </w:r>
      <w:r w:rsidR="0009127C">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940" w:name="_Ref513194876"/>
      <w:bookmarkStart w:id="941" w:name="_Toc8367236"/>
      <w:r>
        <w:t>fullyQualifiedName property</w:t>
      </w:r>
      <w:bookmarkEnd w:id="940"/>
      <w:bookmarkEnd w:id="941"/>
    </w:p>
    <w:p w14:paraId="0F5707EB" w14:textId="2E17323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9127C">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lastRenderedPageBreak/>
        <w:t>]</w:t>
      </w:r>
    </w:p>
    <w:p w14:paraId="108EE05E" w14:textId="1B44149D"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w:t>
      </w:r>
      <w:del w:id="942" w:author="Laurence Golding" w:date="2019-05-17T14:00:00Z">
        <w:r w:rsidRPr="00E66E38" w:rsidDel="00BB569D">
          <w:delText>is presented in more detail in</w:delText>
        </w:r>
      </w:del>
      <w:ins w:id="943" w:author="Laurence Golding" w:date="2019-05-17T14:00:00Z">
        <w:r w:rsidR="00BB569D">
          <w:t xml:space="preserve">can be reconstructed from the </w:t>
        </w:r>
        <w:r w:rsidR="00BB569D" w:rsidRPr="00BB569D">
          <w:rPr>
            <w:rStyle w:val="CODEtemp"/>
          </w:rPr>
          <w:t>name</w:t>
        </w:r>
        <w:r w:rsidR="00BB569D">
          <w:t xml:space="preserve"> properties of </w:t>
        </w:r>
      </w:ins>
      <w:ins w:id="944" w:author="Laurence Golding" w:date="2019-05-17T14:01:00Z">
        <w:r w:rsidR="00BB569D">
          <w:t>this object and its parent objects</w:t>
        </w:r>
      </w:ins>
      <w:r w:rsidRPr="00E66E38">
        <w:t xml:space="preserve"> </w:t>
      </w:r>
      <w:del w:id="945" w:author="Laurence Golding" w:date="2019-05-17T14:03:00Z">
        <w:r w:rsidRPr="00E66E38" w:rsidDel="00BB569D">
          <w:delText xml:space="preserve">the </w:delText>
        </w:r>
      </w:del>
      <w:ins w:id="946" w:author="Laurence Golding" w:date="2019-05-17T14:03:00Z">
        <w:r w:rsidR="00BB569D">
          <w:t>in</w:t>
        </w:r>
        <w:r w:rsidR="00BB569D" w:rsidRPr="00E66E38">
          <w:t xml:space="preserve"> </w:t>
        </w:r>
      </w:ins>
      <w:r w:rsidRPr="00E66E38">
        <w:rPr>
          <w:rStyle w:val="CODEtemp"/>
        </w:rPr>
        <w:t>run.logicalLocations</w:t>
      </w:r>
      <w:del w:id="947" w:author="Laurence Golding" w:date="2019-05-17T14:03:00Z">
        <w:r w:rsidDel="00BB569D">
          <w:delText xml:space="preserve"> property</w:delText>
        </w:r>
      </w:del>
      <w:r>
        <w:t>:</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730948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9127C">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948" w:name="_Ref5012652"/>
      <w:bookmarkStart w:id="949" w:name="_Toc8367237"/>
      <w:r>
        <w:t>decoratedName property</w:t>
      </w:r>
      <w:bookmarkEnd w:id="948"/>
      <w:bookmarkEnd w:id="949"/>
    </w:p>
    <w:p w14:paraId="64112E4A" w14:textId="77777777" w:rsidR="00A57706" w:rsidRDefault="006E0178" w:rsidP="006E0178">
      <w:bookmarkStart w:id="950"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950"/>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xml:space="preserve">{                                              # A </w:t>
      </w:r>
      <w:del w:id="951" w:author="Laurence Golding" w:date="2019-05-17T14:03:00Z">
        <w:r w:rsidDel="00BB569D">
          <w:delText>"</w:delText>
        </w:r>
      </w:del>
      <w:r>
        <w:t>logicalLocation</w:t>
      </w:r>
      <w:del w:id="952" w:author="Laurence Golding" w:date="2019-05-17T14:03:00Z">
        <w:r w:rsidDel="00BB569D">
          <w:delText>"</w:delText>
        </w:r>
      </w:del>
      <w:r>
        <w:t xml:space="preserve">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53" w:name="_Ref513195445"/>
      <w:bookmarkStart w:id="954" w:name="_Toc8367238"/>
      <w:r>
        <w:t>kind property</w:t>
      </w:r>
      <w:bookmarkEnd w:id="953"/>
      <w:bookmarkEnd w:id="954"/>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lastRenderedPageBreak/>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D2BFBD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9127C">
        <w:t>3.14</w:t>
      </w:r>
      <w:r>
        <w:fldChar w:fldCharType="end"/>
      </w:r>
      <w:r>
        <w:t>)</w:t>
      </w:r>
    </w:p>
    <w:p w14:paraId="310DEFB3" w14:textId="3F77A2A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9127C">
        <w:t>3.14.23</w:t>
      </w:r>
      <w:r>
        <w:fldChar w:fldCharType="end"/>
      </w:r>
      <w:r>
        <w:t>.</w:t>
      </w:r>
    </w:p>
    <w:p w14:paraId="7EB16C28" w14:textId="3C4692D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9127C">
        <w:t>3.27</w:t>
      </w:r>
      <w:r>
        <w:fldChar w:fldCharType="end"/>
      </w:r>
      <w:r>
        <w:t>).</w:t>
      </w:r>
    </w:p>
    <w:p w14:paraId="778F3B54" w14:textId="0F783AC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9127C">
        <w:t>3.27.12</w:t>
      </w:r>
      <w:r>
        <w:fldChar w:fldCharType="end"/>
      </w:r>
      <w:r>
        <w:t>.</w:t>
      </w:r>
    </w:p>
    <w:p w14:paraId="4CE40F02" w14:textId="1ABD1D3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9127C">
        <w:t>3.28</w:t>
      </w:r>
      <w:r>
        <w:fldChar w:fldCharType="end"/>
      </w:r>
      <w:r>
        <w:t>).</w:t>
      </w:r>
    </w:p>
    <w:p w14:paraId="37C76C7C" w14:textId="253FD3BE" w:rsidR="00E77531" w:rsidRDefault="00E77531" w:rsidP="002E49C7">
      <w:pPr>
        <w:pStyle w:val="Code"/>
        <w:rPr>
          <w:ins w:id="955" w:author="Laurence Golding" w:date="2019-05-17T14:04:00Z"/>
        </w:rPr>
      </w:pPr>
      <w:r>
        <w:t xml:space="preserve">          "logicalLocation</w:t>
      </w:r>
      <w:ins w:id="956" w:author="Laurence Golding" w:date="2019-05-17T14:04:00Z">
        <w:r w:rsidR="00BB569D">
          <w:t>s</w:t>
        </w:r>
      </w:ins>
      <w:r>
        <w:t xml:space="preserve">": </w:t>
      </w:r>
      <w:del w:id="957" w:author="Laurence Golding" w:date="2019-05-17T14:04:00Z">
        <w:r w:rsidDel="00BB569D">
          <w:delText>{</w:delText>
        </w:r>
      </w:del>
      <w:ins w:id="958" w:author="Laurence Golding" w:date="2019-05-17T14:04:00Z">
        <w:r w:rsidR="00BB569D">
          <w:t>[</w:t>
        </w:r>
      </w:ins>
      <w:r>
        <w:t xml:space="preserve">   </w:t>
      </w:r>
      <w:del w:id="959" w:author="Laurence Golding" w:date="2019-05-17T14:04:00Z">
        <w:r w:rsidDel="00BB569D">
          <w:delText xml:space="preserve"> </w:delText>
        </w:r>
      </w:del>
      <w:r>
        <w:t># See §</w:t>
      </w:r>
      <w:r>
        <w:fldChar w:fldCharType="begin"/>
      </w:r>
      <w:r>
        <w:instrText xml:space="preserve"> REF _Ref3453640 \r \h </w:instrText>
      </w:r>
      <w:r>
        <w:fldChar w:fldCharType="separate"/>
      </w:r>
      <w:r w:rsidR="0009127C">
        <w:t>3.28.4</w:t>
      </w:r>
      <w:r>
        <w:fldChar w:fldCharType="end"/>
      </w:r>
      <w:r>
        <w:t>.</w:t>
      </w:r>
    </w:p>
    <w:p w14:paraId="274E12DA" w14:textId="332517AA" w:rsidR="00BB569D" w:rsidRDefault="00BB569D" w:rsidP="002E49C7">
      <w:pPr>
        <w:pStyle w:val="Code"/>
      </w:pPr>
      <w:ins w:id="960" w:author="Laurence Golding" w:date="2019-05-17T14:04:00Z">
        <w:r>
          <w:t xml:space="preserve">            {</w:t>
        </w:r>
      </w:ins>
      <w:ins w:id="961" w:author="Laurence Golding" w:date="2019-05-17T14:05:00Z">
        <w:r>
          <w:t xml:space="preserve">                     # A logicalLocation object.</w:t>
        </w:r>
      </w:ins>
    </w:p>
    <w:p w14:paraId="6420A58D" w14:textId="2463007E" w:rsidR="002E49C7" w:rsidRDefault="002E49C7" w:rsidP="002E49C7">
      <w:pPr>
        <w:pStyle w:val="Code"/>
      </w:pPr>
      <w:r>
        <w:t xml:space="preserve">          </w:t>
      </w:r>
      <w:r w:rsidR="00E77531">
        <w:t xml:space="preserve">  </w:t>
      </w:r>
      <w:ins w:id="962" w:author="Laurence Golding" w:date="2019-05-17T14:04:00Z">
        <w:r w:rsidR="00BB569D">
          <w:t xml:space="preserve">  </w:t>
        </w:r>
      </w:ins>
      <w:r>
        <w:t>"fullyQualifiedName": "</w:t>
      </w:r>
      <w:r w:rsidRPr="00CE63C5">
        <w:t>/orders/order[1]/@number</w:t>
      </w:r>
      <w:r>
        <w:t>",</w:t>
      </w:r>
    </w:p>
    <w:p w14:paraId="537C0CA8" w14:textId="06E8A097" w:rsidR="002E49C7" w:rsidRDefault="002E49C7" w:rsidP="002E49C7">
      <w:pPr>
        <w:pStyle w:val="Code"/>
        <w:rPr>
          <w:ins w:id="963" w:author="Laurence Golding" w:date="2019-05-17T14:04:00Z"/>
        </w:rPr>
      </w:pPr>
      <w:r>
        <w:t xml:space="preserve">          </w:t>
      </w:r>
      <w:r w:rsidR="00E77531">
        <w:t xml:space="preserve">  </w:t>
      </w:r>
      <w:ins w:id="964" w:author="Laurence Golding" w:date="2019-05-17T14:04:00Z">
        <w:r w:rsidR="00BB569D">
          <w:t xml:space="preserve">  </w:t>
        </w:r>
      </w:ins>
      <w:r>
        <w:t>"</w:t>
      </w:r>
      <w:r w:rsidR="00E77531">
        <w:t>i</w:t>
      </w:r>
      <w:r>
        <w:t>ndex": 2</w:t>
      </w:r>
    </w:p>
    <w:p w14:paraId="25656E7D" w14:textId="0F5EB8DE" w:rsidR="00BB569D" w:rsidRDefault="00BB569D" w:rsidP="002E49C7">
      <w:pPr>
        <w:pStyle w:val="Code"/>
      </w:pPr>
      <w:ins w:id="965" w:author="Laurence Golding" w:date="2019-05-17T14:04:00Z">
        <w:r>
          <w:t xml:space="preserve">            }</w:t>
        </w:r>
      </w:ins>
    </w:p>
    <w:p w14:paraId="6DC2D599" w14:textId="1A42FD81" w:rsidR="00E77531" w:rsidRDefault="00E77531" w:rsidP="002E49C7">
      <w:pPr>
        <w:pStyle w:val="Code"/>
      </w:pPr>
      <w:r>
        <w:t xml:space="preserve">          </w:t>
      </w:r>
      <w:del w:id="966" w:author="Laurence Golding" w:date="2019-05-17T14:04:00Z">
        <w:r w:rsidDel="00BB569D">
          <w:delText>}</w:delText>
        </w:r>
      </w:del>
      <w:ins w:id="967" w:author="Laurence Golding" w:date="2019-05-17T14:04:00Z">
        <w:r w:rsidR="00BB569D">
          <w:t>]</w:t>
        </w:r>
      </w:ins>
    </w:p>
    <w:p w14:paraId="13C7C5CE" w14:textId="2A39DDE5" w:rsidR="00323301" w:rsidRDefault="002E49C7" w:rsidP="002E49C7">
      <w:pPr>
        <w:pStyle w:val="Code"/>
      </w:pPr>
      <w:r>
        <w:t xml:space="preserve">        }</w:t>
      </w:r>
    </w:p>
    <w:p w14:paraId="30FEA3E0" w14:textId="3A08582C" w:rsidR="002E49C7" w:rsidRDefault="002E49C7" w:rsidP="002E49C7">
      <w:pPr>
        <w:pStyle w:val="Code"/>
        <w:rPr>
          <w:ins w:id="968" w:author="Laurence Golding" w:date="2019-05-17T14:40:00Z"/>
        </w:rPr>
      </w:pPr>
      <w:r>
        <w:t xml:space="preserve">      ]</w:t>
      </w:r>
      <w:ins w:id="969" w:author="Laurence Golding" w:date="2019-05-17T14:40:00Z">
        <w:r w:rsidR="00B435F7">
          <w:t>,</w:t>
        </w:r>
      </w:ins>
    </w:p>
    <w:p w14:paraId="6D2B5763" w14:textId="33468B7F" w:rsidR="00B435F7" w:rsidRDefault="00B435F7" w:rsidP="002E49C7">
      <w:pPr>
        <w:pStyle w:val="Code"/>
      </w:pPr>
      <w:ins w:id="970" w:author="Laurence Golding" w:date="2019-05-17T14:40:00Z">
        <w:r>
          <w:t xml:space="preserve">      ...</w:t>
        </w:r>
      </w:ins>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6DC77E3A" w:rsidR="002E49C7" w:rsidRDefault="002E49C7" w:rsidP="002E49C7">
      <w:pPr>
        <w:pStyle w:val="Code"/>
        <w:rPr>
          <w:ins w:id="971" w:author="Laurence Golding" w:date="2019-05-17T14:37:00Z"/>
        </w:rPr>
      </w:pPr>
      <w:r>
        <w:t xml:space="preserve">          "logicalLocation</w:t>
      </w:r>
      <w:ins w:id="972" w:author="Laurence Golding" w:date="2019-05-17T14:37:00Z">
        <w:r w:rsidR="00C92A63">
          <w:t>s</w:t>
        </w:r>
      </w:ins>
      <w:r>
        <w:t xml:space="preserve">": </w:t>
      </w:r>
      <w:del w:id="973" w:author="Laurence Golding" w:date="2019-05-17T14:41:00Z">
        <w:r w:rsidDel="00B435F7">
          <w:delText>{</w:delText>
        </w:r>
      </w:del>
      <w:ins w:id="974" w:author="Laurence Golding" w:date="2019-05-17T14:41:00Z">
        <w:r w:rsidR="00B435F7">
          <w:t>[</w:t>
        </w:r>
      </w:ins>
    </w:p>
    <w:p w14:paraId="064365CC" w14:textId="7CB4521A" w:rsidR="00323301" w:rsidRDefault="00323301" w:rsidP="002E49C7">
      <w:pPr>
        <w:pStyle w:val="Code"/>
      </w:pPr>
      <w:ins w:id="975" w:author="Laurence Golding" w:date="2019-05-17T14:37:00Z">
        <w:r>
          <w:t xml:space="preserve">            {</w:t>
        </w:r>
      </w:ins>
    </w:p>
    <w:p w14:paraId="14993024" w14:textId="2C426F96" w:rsidR="002E49C7" w:rsidRDefault="002E49C7" w:rsidP="002E49C7">
      <w:pPr>
        <w:pStyle w:val="Code"/>
      </w:pPr>
      <w:r>
        <w:t xml:space="preserve">            </w:t>
      </w:r>
      <w:ins w:id="976" w:author="Laurence Golding" w:date="2019-05-17T14:37:00Z">
        <w:r w:rsidR="00323301">
          <w:t xml:space="preserve">  </w:t>
        </w:r>
      </w:ins>
      <w:r>
        <w:t>"fullyQualifiedName": "/orders/order[1]/total/text()",</w:t>
      </w:r>
    </w:p>
    <w:p w14:paraId="53D89E6F" w14:textId="080576AE" w:rsidR="002E49C7" w:rsidRDefault="002E49C7" w:rsidP="002E49C7">
      <w:pPr>
        <w:pStyle w:val="Code"/>
        <w:rPr>
          <w:ins w:id="977" w:author="Laurence Golding" w:date="2019-05-17T14:37:00Z"/>
        </w:rPr>
      </w:pPr>
      <w:r>
        <w:t xml:space="preserve">            </w:t>
      </w:r>
      <w:ins w:id="978" w:author="Laurence Golding" w:date="2019-05-17T14:37:00Z">
        <w:r w:rsidR="00323301">
          <w:t xml:space="preserve">  </w:t>
        </w:r>
      </w:ins>
      <w:r>
        <w:t>"index": 3</w:t>
      </w:r>
    </w:p>
    <w:p w14:paraId="54A6B386" w14:textId="1D0B7E22" w:rsidR="00323301" w:rsidRDefault="00323301" w:rsidP="002E49C7">
      <w:pPr>
        <w:pStyle w:val="Code"/>
      </w:pPr>
      <w:ins w:id="979" w:author="Laurence Golding" w:date="2019-05-17T14:37:00Z">
        <w:r>
          <w:t xml:space="preserve">            }</w:t>
        </w:r>
      </w:ins>
    </w:p>
    <w:p w14:paraId="75E97E43" w14:textId="004106D2" w:rsidR="002E49C7" w:rsidRDefault="002E49C7" w:rsidP="002E49C7">
      <w:pPr>
        <w:pStyle w:val="Code"/>
      </w:pPr>
      <w:r>
        <w:t xml:space="preserve">          </w:t>
      </w:r>
      <w:del w:id="980" w:author="Laurence Golding" w:date="2019-05-17T14:41:00Z">
        <w:r w:rsidDel="00B435F7">
          <w:delText>}</w:delText>
        </w:r>
      </w:del>
      <w:ins w:id="981" w:author="Laurence Golding" w:date="2019-05-17T14:41:00Z">
        <w:r w:rsidR="00B435F7">
          <w:t>]</w:t>
        </w:r>
      </w:ins>
    </w:p>
    <w:p w14:paraId="3842DB7F" w14:textId="77777777" w:rsidR="002E49C7" w:rsidRDefault="002E49C7" w:rsidP="002E49C7">
      <w:pPr>
        <w:pStyle w:val="Code"/>
      </w:pPr>
      <w:r>
        <w:t xml:space="preserve">        }</w:t>
      </w:r>
    </w:p>
    <w:p w14:paraId="77EB6270" w14:textId="38F67027" w:rsidR="002E49C7" w:rsidRDefault="002E49C7" w:rsidP="002E49C7">
      <w:pPr>
        <w:pStyle w:val="Code"/>
        <w:rPr>
          <w:ins w:id="982" w:author="Laurence Golding" w:date="2019-05-17T14:41:00Z"/>
        </w:rPr>
      </w:pPr>
      <w:r>
        <w:t xml:space="preserve">      ]</w:t>
      </w:r>
      <w:ins w:id="983" w:author="Laurence Golding" w:date="2019-05-17T14:41:00Z">
        <w:r w:rsidR="00B435F7">
          <w:t>,</w:t>
        </w:r>
      </w:ins>
    </w:p>
    <w:p w14:paraId="613947C8" w14:textId="29D6BBA2" w:rsidR="00B435F7" w:rsidRDefault="00B435F7" w:rsidP="002E49C7">
      <w:pPr>
        <w:pStyle w:val="Code"/>
      </w:pPr>
      <w:ins w:id="984" w:author="Laurence Golding" w:date="2019-05-17T14:41:00Z">
        <w:r>
          <w:t xml:space="preserve">      ...</w:t>
        </w:r>
      </w:ins>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5D4B15B"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p>
    <w:p w14:paraId="2FBE306B" w14:textId="14BADE55" w:rsidR="002E49C7" w:rsidRDefault="002E49C7" w:rsidP="002E49C7">
      <w:pPr>
        <w:pStyle w:val="Code"/>
      </w:pPr>
      <w:r>
        <w:t xml:space="preserve">    {                       </w:t>
      </w:r>
      <w:r w:rsidR="007D5117">
        <w:t xml:space="preserve">    </w:t>
      </w:r>
      <w:r>
        <w:t xml:space="preserve">  # A logicalLocation object</w:t>
      </w:r>
      <w:del w:id="985" w:author="Laurence Golding" w:date="2019-05-17T14:05:00Z">
        <w:r w:rsidDel="00BB569D">
          <w:delText xml:space="preserve"> (§</w:delText>
        </w:r>
        <w:r w:rsidDel="00BB569D">
          <w:fldChar w:fldCharType="begin"/>
        </w:r>
        <w:r w:rsidDel="00BB569D">
          <w:delInstrText xml:space="preserve"> REF _Ref493404505 \r \h </w:delInstrText>
        </w:r>
        <w:r w:rsidDel="00BB569D">
          <w:fldChar w:fldCharType="separate"/>
        </w:r>
        <w:r w:rsidR="0009127C" w:rsidDel="00BB569D">
          <w:delText>3.33</w:delText>
        </w:r>
        <w:r w:rsidDel="00BB569D">
          <w:fldChar w:fldCharType="end"/>
        </w:r>
        <w:r w:rsidDel="00BB569D">
          <w:delText>)</w:delText>
        </w:r>
      </w:del>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lastRenderedPageBreak/>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DFD08DA" w:rsidR="002145B8" w:rsidRDefault="002145B8" w:rsidP="002145B8">
      <w:pPr>
        <w:pStyle w:val="Code"/>
      </w:pPr>
      <w:r>
        <w:t>{                                 # A run object (§</w:t>
      </w:r>
      <w:r>
        <w:fldChar w:fldCharType="begin"/>
      </w:r>
      <w:r>
        <w:instrText xml:space="preserve"> REF _Ref493349997 \r \h </w:instrText>
      </w:r>
      <w:r>
        <w:fldChar w:fldCharType="separate"/>
      </w:r>
      <w:r w:rsidR="0009127C">
        <w:t>3.14</w:t>
      </w:r>
      <w:r>
        <w:fldChar w:fldCharType="end"/>
      </w:r>
      <w:r>
        <w:t>)</w:t>
      </w:r>
    </w:p>
    <w:p w14:paraId="769B254C" w14:textId="30AEEF82" w:rsidR="002145B8" w:rsidRDefault="002145B8" w:rsidP="002145B8">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38F2DB42" w14:textId="734FE4CF" w:rsidR="002145B8" w:rsidRDefault="002145B8" w:rsidP="002145B8">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57D23630" w14:textId="24A3CDA2" w:rsidR="002145B8" w:rsidRDefault="002145B8" w:rsidP="002145B8">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3675A6A8" w14:textId="1B0F09E3" w:rsidR="002145B8" w:rsidRDefault="002145B8" w:rsidP="002145B8">
      <w:pPr>
        <w:pStyle w:val="Code"/>
      </w:pPr>
      <w:r>
        <w:t xml:space="preserve">        {                         # A location object (§</w:t>
      </w:r>
      <w:r>
        <w:fldChar w:fldCharType="begin"/>
      </w:r>
      <w:r>
        <w:instrText xml:space="preserve"> REF _Ref493426721 \r \h </w:instrText>
      </w:r>
      <w:r>
        <w:fldChar w:fldCharType="separate"/>
      </w:r>
      <w:r w:rsidR="0009127C">
        <w:t>3.28</w:t>
      </w:r>
      <w:r>
        <w:fldChar w:fldCharType="end"/>
      </w:r>
      <w:r>
        <w:t>).</w:t>
      </w:r>
    </w:p>
    <w:p w14:paraId="01E8334C" w14:textId="7D21F48D" w:rsidR="002145B8" w:rsidRDefault="002145B8" w:rsidP="002145B8">
      <w:pPr>
        <w:pStyle w:val="Code"/>
      </w:pPr>
      <w:r>
        <w:t xml:space="preserve">          "logicalLocation": {    # See §</w:t>
      </w:r>
      <w:r>
        <w:fldChar w:fldCharType="begin"/>
      </w:r>
      <w:r>
        <w:instrText xml:space="preserve"> REF _Ref3453640 \r \h </w:instrText>
      </w:r>
      <w:r>
        <w:fldChar w:fldCharType="separate"/>
      </w:r>
      <w:r w:rsidR="0009127C">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37520E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p>
    <w:p w14:paraId="4AFB7C5A" w14:textId="25B74125"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09127C">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lastRenderedPageBreak/>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986" w:name="_Ref530059029"/>
      <w:bookmarkStart w:id="987" w:name="_Toc8367239"/>
      <w:r>
        <w:t xml:space="preserve">parentIndex </w:t>
      </w:r>
      <w:r w:rsidR="006E546E">
        <w:t>property</w:t>
      </w:r>
      <w:bookmarkEnd w:id="986"/>
      <w:bookmarkEnd w:id="987"/>
    </w:p>
    <w:p w14:paraId="765BBE49" w14:textId="4EADD78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09127C">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183EB7B" w:rsidR="006A539D" w:rsidRDefault="006A539D" w:rsidP="006A539D">
      <w:pPr>
        <w:pStyle w:val="Code"/>
      </w:pPr>
      <w:r>
        <w:t>{                                            # A run object (§</w:t>
      </w:r>
      <w:r>
        <w:fldChar w:fldCharType="begin"/>
      </w:r>
      <w:r>
        <w:instrText xml:space="preserve"> REF _Ref493349997 \r \h </w:instrText>
      </w:r>
      <w:r>
        <w:fldChar w:fldCharType="separate"/>
      </w:r>
      <w:r w:rsidR="0009127C">
        <w:t>3.14</w:t>
      </w:r>
      <w:r>
        <w:fldChar w:fldCharType="end"/>
      </w:r>
      <w:r>
        <w:t>).</w:t>
      </w:r>
    </w:p>
    <w:p w14:paraId="24B97B6F" w14:textId="42E7A0DF" w:rsidR="006A539D" w:rsidRDefault="006A539D" w:rsidP="006A539D">
      <w:pPr>
        <w:pStyle w:val="Code"/>
      </w:pPr>
      <w:r>
        <w:t xml:space="preserve">  "logicalLocations": [                      # See §</w:t>
      </w:r>
      <w:r>
        <w:fldChar w:fldCharType="begin"/>
      </w:r>
      <w:r>
        <w:instrText xml:space="preserve"> REF _Ref493479000 \r \h </w:instrText>
      </w:r>
      <w:r>
        <w:fldChar w:fldCharType="separate"/>
      </w:r>
      <w:r w:rsidR="0009127C">
        <w:t>3.14.17</w:t>
      </w:r>
      <w:r>
        <w:fldChar w:fldCharType="end"/>
      </w:r>
      <w:r>
        <w:t>.</w:t>
      </w:r>
    </w:p>
    <w:p w14:paraId="7AC12910" w14:textId="77777777" w:rsidR="006A539D" w:rsidRDefault="006A539D" w:rsidP="006A539D">
      <w:pPr>
        <w:pStyle w:val="Code"/>
      </w:pPr>
      <w:r>
        <w:t xml:space="preserve">    {</w:t>
      </w:r>
    </w:p>
    <w:p w14:paraId="5F513F8D" w14:textId="416458A0" w:rsidR="006A539D" w:rsidRDefault="006A539D" w:rsidP="006A539D">
      <w:pPr>
        <w:pStyle w:val="Code"/>
      </w:pPr>
      <w:r>
        <w:t xml:space="preserve">      "name": "f(void)",                     # See §</w:t>
      </w:r>
      <w:r>
        <w:fldChar w:fldCharType="begin"/>
      </w:r>
      <w:r>
        <w:instrText xml:space="preserve"> REF _Ref514247682 \r \h </w:instrText>
      </w:r>
      <w:r>
        <w:fldChar w:fldCharType="separate"/>
      </w:r>
      <w:r w:rsidR="0009127C">
        <w:t>3.33.4</w:t>
      </w:r>
      <w:r>
        <w:fldChar w:fldCharType="end"/>
      </w:r>
      <w:r>
        <w:t>.</w:t>
      </w:r>
    </w:p>
    <w:p w14:paraId="4AFFDE10" w14:textId="0623B7B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09127C">
        <w:t>3.33.5</w:t>
      </w:r>
      <w:r>
        <w:fldChar w:fldCharType="end"/>
      </w:r>
      <w:r>
        <w:t>.</w:t>
      </w:r>
    </w:p>
    <w:p w14:paraId="54F6DD7C" w14:textId="0A94BC71" w:rsidR="006A539D" w:rsidRDefault="006A539D" w:rsidP="006A539D">
      <w:pPr>
        <w:pStyle w:val="Code"/>
      </w:pPr>
      <w:r>
        <w:t xml:space="preserve">      "kind": "function",                    # See §</w:t>
      </w:r>
      <w:r>
        <w:fldChar w:fldCharType="begin"/>
      </w:r>
      <w:r>
        <w:instrText xml:space="preserve"> REF _Ref513195445 \r \h </w:instrText>
      </w:r>
      <w:r>
        <w:fldChar w:fldCharType="separate"/>
      </w:r>
      <w:r w:rsidR="0009127C">
        <w:t>3.33.7</w:t>
      </w:r>
      <w:r>
        <w:fldChar w:fldCharType="end"/>
      </w:r>
      <w:r>
        <w:t>.</w:t>
      </w:r>
    </w:p>
    <w:p w14:paraId="1D9BB770" w14:textId="77777777" w:rsidR="006A539D" w:rsidRDefault="006A539D" w:rsidP="006A539D">
      <w:pPr>
        <w:pStyle w:val="Code"/>
      </w:pPr>
      <w:r>
        <w:lastRenderedPageBreak/>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988" w:name="_Ref6738083"/>
      <w:bookmarkStart w:id="989" w:name="_Toc8367240"/>
      <w:r>
        <w:t>locationRelationship object</w:t>
      </w:r>
      <w:bookmarkEnd w:id="988"/>
      <w:bookmarkEnd w:id="989"/>
    </w:p>
    <w:p w14:paraId="77103946" w14:textId="164D3EC2" w:rsidR="00E40100" w:rsidRDefault="00E40100" w:rsidP="00E40100">
      <w:pPr>
        <w:pStyle w:val="Heading3"/>
      </w:pPr>
      <w:bookmarkStart w:id="990" w:name="_Ref6739977"/>
      <w:bookmarkStart w:id="991" w:name="_Toc8367241"/>
      <w:r>
        <w:t>General</w:t>
      </w:r>
      <w:bookmarkEnd w:id="990"/>
      <w:bookmarkEnd w:id="991"/>
    </w:p>
    <w:p w14:paraId="2C6D5C37" w14:textId="3DFA31E7"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75D21698"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09127C">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B1CE5E6" w:rsidR="00A31975" w:rsidRDefault="00A31975" w:rsidP="00A31975">
      <w:pPr>
        <w:pStyle w:val="Code"/>
      </w:pPr>
      <w:r>
        <w:t>{                                        # A result object (§</w:t>
      </w:r>
      <w:r>
        <w:fldChar w:fldCharType="begin"/>
      </w:r>
      <w:r>
        <w:instrText xml:space="preserve"> REF _Ref493350984 \r \h </w:instrText>
      </w:r>
      <w:r>
        <w:fldChar w:fldCharType="separate"/>
      </w:r>
      <w:r w:rsidR="0009127C">
        <w:t>3.27</w:t>
      </w:r>
      <w:r>
        <w:fldChar w:fldCharType="end"/>
      </w:r>
      <w:r>
        <w:t>).</w:t>
      </w:r>
    </w:p>
    <w:p w14:paraId="3FAEAF64" w14:textId="296CA160" w:rsidR="00A31975" w:rsidRDefault="00A31975" w:rsidP="00A31975">
      <w:pPr>
        <w:pStyle w:val="Code"/>
      </w:pPr>
      <w:r>
        <w:t xml:space="preserve">  "locations": [                         # See §</w:t>
      </w:r>
      <w:r>
        <w:fldChar w:fldCharType="begin"/>
      </w:r>
      <w:r>
        <w:instrText xml:space="preserve"> REF _Ref510013155 \r \h </w:instrText>
      </w:r>
      <w:r>
        <w:fldChar w:fldCharType="separate"/>
      </w:r>
      <w:r w:rsidR="0009127C">
        <w:t>3.27.12</w:t>
      </w:r>
      <w:r>
        <w:fldChar w:fldCharType="end"/>
      </w:r>
      <w:r>
        <w:t>.</w:t>
      </w:r>
    </w:p>
    <w:p w14:paraId="2B8B72C2" w14:textId="55D7A1C4" w:rsidR="00A31975" w:rsidRDefault="00A31975" w:rsidP="00A31975">
      <w:pPr>
        <w:pStyle w:val="Code"/>
      </w:pPr>
      <w:r>
        <w:t xml:space="preserve">    {                                    # A location object (§</w:t>
      </w:r>
      <w:r>
        <w:fldChar w:fldCharType="begin"/>
      </w:r>
      <w:r>
        <w:instrText xml:space="preserve"> REF _Ref493426721 \r \h </w:instrText>
      </w:r>
      <w:r>
        <w:fldChar w:fldCharType="separate"/>
      </w:r>
      <w:r w:rsidR="0009127C">
        <w:t>3.28</w:t>
      </w:r>
      <w:r>
        <w:fldChar w:fldCharType="end"/>
      </w:r>
      <w:r>
        <w:t>).</w:t>
      </w:r>
    </w:p>
    <w:p w14:paraId="1FBE57BE" w14:textId="75C06D42" w:rsidR="00A31975" w:rsidRDefault="00A31975" w:rsidP="00A31975">
      <w:pPr>
        <w:pStyle w:val="Code"/>
      </w:pPr>
      <w:r>
        <w:t xml:space="preserve">      "id": 0,                           # See §</w:t>
      </w:r>
      <w:r>
        <w:fldChar w:fldCharType="begin"/>
      </w:r>
      <w:r>
        <w:instrText xml:space="preserve"> REF _Ref6738157 \r \h </w:instrText>
      </w:r>
      <w:r>
        <w:fldChar w:fldCharType="separate"/>
      </w:r>
      <w:r w:rsidR="0009127C">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2FD3BF25" w:rsidR="00A31975" w:rsidRDefault="00A31975" w:rsidP="00A31975">
      <w:pPr>
        <w:pStyle w:val="Code"/>
      </w:pPr>
      <w:r>
        <w:t xml:space="preserve">      "relationships": [                 # See §</w:t>
      </w:r>
      <w:r>
        <w:fldChar w:fldCharType="begin"/>
      </w:r>
      <w:r>
        <w:instrText xml:space="preserve"> REF _Ref6739797 \r \h </w:instrText>
      </w:r>
      <w:r>
        <w:fldChar w:fldCharType="separate"/>
      </w:r>
      <w:r w:rsidR="0009127C">
        <w:t>3.28.7</w:t>
      </w:r>
      <w:r>
        <w:fldChar w:fldCharType="end"/>
      </w:r>
    </w:p>
    <w:p w14:paraId="682666CA" w14:textId="0F88EBD4" w:rsidR="00A31975" w:rsidRDefault="00A31975" w:rsidP="00A31975">
      <w:pPr>
        <w:pStyle w:val="Code"/>
      </w:pPr>
      <w:r>
        <w:t xml:space="preserve">        {                                # A locationRelationship object.</w:t>
      </w:r>
    </w:p>
    <w:p w14:paraId="24424AE5" w14:textId="0E3641C3" w:rsidR="00A31975" w:rsidRDefault="00A31975" w:rsidP="00A31975">
      <w:pPr>
        <w:pStyle w:val="Code"/>
      </w:pPr>
      <w:r>
        <w:t xml:space="preserve">          "target": 1,                   # See §</w:t>
      </w:r>
      <w:r>
        <w:fldChar w:fldCharType="begin"/>
      </w:r>
      <w:r>
        <w:instrText xml:space="preserve"> REF _Ref6739549 \r \h </w:instrText>
      </w:r>
      <w:r>
        <w:fldChar w:fldCharType="separate"/>
      </w:r>
      <w:r w:rsidR="0009127C">
        <w:t>3.34.2</w:t>
      </w:r>
      <w:r>
        <w:fldChar w:fldCharType="end"/>
      </w:r>
      <w:r>
        <w:t>.</w:t>
      </w:r>
    </w:p>
    <w:p w14:paraId="1E40022B" w14:textId="697E6840"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09127C">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6F66E2B" w:rsidR="00A31975" w:rsidRDefault="00A31975" w:rsidP="00A31975">
      <w:pPr>
        <w:pStyle w:val="Code"/>
      </w:pPr>
      <w:r>
        <w:t xml:space="preserve">  "relatedLocations": [                  # See §</w:t>
      </w:r>
      <w:r>
        <w:fldChar w:fldCharType="begin"/>
      </w:r>
      <w:r>
        <w:instrText xml:space="preserve"> REF _Ref493499246 \r \h </w:instrText>
      </w:r>
      <w:r>
        <w:fldChar w:fldCharType="separate"/>
      </w:r>
      <w:r w:rsidR="0009127C">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lastRenderedPageBreak/>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992" w:name="_Ref6739549"/>
      <w:bookmarkStart w:id="993" w:name="_Toc8367242"/>
      <w:r>
        <w:t>target property</w:t>
      </w:r>
      <w:bookmarkEnd w:id="992"/>
      <w:bookmarkEnd w:id="993"/>
    </w:p>
    <w:p w14:paraId="3521B0FE" w14:textId="039772A7"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09127C">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09127C">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09127C">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994" w:name="_Ref6739566"/>
      <w:bookmarkStart w:id="995" w:name="_Toc8367243"/>
      <w:r>
        <w:t>kinds property</w:t>
      </w:r>
      <w:bookmarkEnd w:id="994"/>
      <w:bookmarkEnd w:id="995"/>
    </w:p>
    <w:p w14:paraId="0F8B4CB2" w14:textId="67C76481"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09127C">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5EB73C1"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09127C">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09127C">
        <w:t>3.38.8</w:t>
      </w:r>
      <w:r w:rsidR="00E34643">
        <w:fldChar w:fldCharType="end"/>
      </w:r>
      <w:r>
        <w:t>) might prove useful.</w:t>
      </w:r>
    </w:p>
    <w:p w14:paraId="0974A0A1" w14:textId="256A115B" w:rsidR="00E34643" w:rsidRDefault="00E34643" w:rsidP="00E34643">
      <w:pPr>
        <w:pStyle w:val="Heading3"/>
      </w:pPr>
      <w:bookmarkStart w:id="996" w:name="_Toc8367244"/>
      <w:r>
        <w:t>description property</w:t>
      </w:r>
      <w:bookmarkEnd w:id="996"/>
    </w:p>
    <w:p w14:paraId="7128955D" w14:textId="1112F8D4"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p>
    <w:p w14:paraId="3FA5B2A5" w14:textId="77777777" w:rsidR="00C17C30" w:rsidRDefault="00C17C30" w:rsidP="00C17C30">
      <w:pPr>
        <w:pStyle w:val="Heading2"/>
        <w:numPr>
          <w:ilvl w:val="1"/>
          <w:numId w:val="2"/>
        </w:numPr>
      </w:pPr>
      <w:bookmarkStart w:id="997" w:name="_Ref4398565"/>
      <w:bookmarkStart w:id="998" w:name="_Toc8367245"/>
      <w:r>
        <w:lastRenderedPageBreak/>
        <w:t>suppression object</w:t>
      </w:r>
      <w:bookmarkEnd w:id="997"/>
      <w:bookmarkEnd w:id="998"/>
    </w:p>
    <w:p w14:paraId="52C33F6E" w14:textId="77777777" w:rsidR="00C17C30" w:rsidRDefault="00C17C30" w:rsidP="00C17C30">
      <w:pPr>
        <w:pStyle w:val="Heading3"/>
        <w:numPr>
          <w:ilvl w:val="2"/>
          <w:numId w:val="2"/>
        </w:numPr>
      </w:pPr>
      <w:bookmarkStart w:id="999" w:name="_Toc8367246"/>
      <w:r>
        <w:t>General</w:t>
      </w:r>
      <w:bookmarkEnd w:id="999"/>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52262CD" w:rsidR="0005186B" w:rsidRDefault="0005186B" w:rsidP="0005186B">
      <w:pPr>
        <w:pStyle w:val="Note"/>
      </w:pPr>
      <w:bookmarkStart w:id="1000"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09127C">
        <w:t>3.35.2</w:t>
      </w:r>
      <w:r w:rsidR="00F47B5D">
        <w:fldChar w:fldCharType="end"/>
      </w:r>
      <w:r w:rsidR="00F47B5D">
        <w:t>) enables a review process that ensures that the engineering team agrees with the suppression, and makes the agreement explicit in the log file.</w:t>
      </w:r>
    </w:p>
    <w:bookmarkEnd w:id="1000"/>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001" w:name="_Ref4411684"/>
      <w:bookmarkStart w:id="1002" w:name="_Toc8367247"/>
      <w:r>
        <w:t>kind property</w:t>
      </w:r>
      <w:bookmarkEnd w:id="1001"/>
      <w:bookmarkEnd w:id="100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1003" w:name="_Ref6115260"/>
      <w:bookmarkStart w:id="1004" w:name="_Toc8367248"/>
      <w:r>
        <w:t>status property</w:t>
      </w:r>
      <w:bookmarkEnd w:id="1003"/>
      <w:bookmarkEnd w:id="100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1005" w:name="_Toc8367249"/>
      <w:r>
        <w:t>location property</w:t>
      </w:r>
      <w:bookmarkEnd w:id="1005"/>
    </w:p>
    <w:p w14:paraId="568E1E9E" w14:textId="76CA0F12"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8414A5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9127C">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9127C">
        <w:t>3.28.3</w:t>
      </w:r>
      <w:r>
        <w:fldChar w:fldCharType="end"/>
      </w:r>
      <w:r>
        <w:t>) specifies the location of the suppression attribute in th</w:t>
      </w:r>
      <w:r w:rsidR="004A094E">
        <w:t>at</w:t>
      </w:r>
      <w:r>
        <w:t xml:space="preserve"> </w:t>
      </w:r>
      <w:r w:rsidR="004A094E">
        <w:t>separate</w:t>
      </w:r>
      <w:r>
        <w:t xml:space="preserve"> file.</w:t>
      </w:r>
    </w:p>
    <w:p w14:paraId="351AA4A2" w14:textId="3893E605" w:rsidR="004A094E" w:rsidRPr="004A094E" w:rsidRDefault="004A094E" w:rsidP="004A094E">
      <w:pPr>
        <w:pStyle w:val="Note"/>
      </w:pPr>
      <w:r>
        <w:lastRenderedPageBreak/>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w:t>
      </w:r>
    </w:p>
    <w:p w14:paraId="7A7EC839" w14:textId="2966F8F7"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9127C">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1006" w:name="_Toc8367250"/>
      <w:r>
        <w:t>guid</w:t>
      </w:r>
      <w:r w:rsidR="00895EF2">
        <w:t xml:space="preserve"> property</w:t>
      </w:r>
      <w:bookmarkEnd w:id="1006"/>
    </w:p>
    <w:p w14:paraId="50595876" w14:textId="701049F4"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27C">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1007" w:name="_Toc8367251"/>
      <w:r>
        <w:t>justification property</w:t>
      </w:r>
      <w:bookmarkEnd w:id="1007"/>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4E2EF464" w:rsidR="00B91482" w:rsidRDefault="00B91482" w:rsidP="00B91482">
      <w:bookmarkStart w:id="1008"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09127C">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1009" w:name="_Ref510008325"/>
      <w:bookmarkStart w:id="1010" w:name="_Toc8367252"/>
      <w:bookmarkEnd w:id="1008"/>
      <w:r>
        <w:t>codeFlow object</w:t>
      </w:r>
      <w:bookmarkEnd w:id="1009"/>
      <w:bookmarkEnd w:id="1010"/>
    </w:p>
    <w:p w14:paraId="507EC364" w14:textId="20C3EC2C" w:rsidR="00B163FF" w:rsidRDefault="00B163FF" w:rsidP="00B163FF">
      <w:pPr>
        <w:pStyle w:val="Heading3"/>
      </w:pPr>
      <w:bookmarkStart w:id="1011" w:name="_Ref510009088"/>
      <w:bookmarkStart w:id="1012" w:name="_Toc8367253"/>
      <w:r>
        <w:t>General</w:t>
      </w:r>
      <w:bookmarkEnd w:id="1011"/>
      <w:bookmarkEnd w:id="1012"/>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319B8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048B21D6" w14:textId="6F516EA9" w:rsidR="00B163FF" w:rsidRDefault="00B163FF" w:rsidP="002D65F3">
      <w:pPr>
        <w:pStyle w:val="Code"/>
      </w:pPr>
      <w:r>
        <w:lastRenderedPageBreak/>
        <w:t xml:space="preserve">  "codeFlows": [                        # See §</w:t>
      </w:r>
      <w:r>
        <w:fldChar w:fldCharType="begin"/>
      </w:r>
      <w:r>
        <w:instrText xml:space="preserve"> REF _Ref510008160 \r \h </w:instrText>
      </w:r>
      <w:r w:rsidR="002D65F3">
        <w:instrText xml:space="preserve"> \* MERGEFORMAT </w:instrText>
      </w:r>
      <w:r>
        <w:fldChar w:fldCharType="separate"/>
      </w:r>
      <w:r w:rsidR="0009127C">
        <w:t>3.27.18</w:t>
      </w:r>
      <w:r>
        <w:fldChar w:fldCharType="end"/>
      </w:r>
      <w:r>
        <w:t>.</w:t>
      </w:r>
    </w:p>
    <w:p w14:paraId="689DCA88" w14:textId="6C109A71" w:rsidR="00B163FF" w:rsidRDefault="00B163FF" w:rsidP="002D65F3">
      <w:pPr>
        <w:pStyle w:val="Code"/>
      </w:pPr>
      <w:r>
        <w:t xml:space="preserve">    {                                   # A codeFlow object.</w:t>
      </w:r>
    </w:p>
    <w:p w14:paraId="086FC1AA" w14:textId="3B42F57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9127C">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013906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09127C">
        <w:t>3.36.3</w:t>
      </w:r>
      <w:r>
        <w:fldChar w:fldCharType="end"/>
      </w:r>
      <w:r>
        <w:t>.</w:t>
      </w:r>
    </w:p>
    <w:p w14:paraId="761FD0DB" w14:textId="0D62FA93"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09127C">
        <w:t>3.37</w:t>
      </w:r>
      <w:r>
        <w:fldChar w:fldCharType="end"/>
      </w:r>
      <w:r>
        <w:t>).</w:t>
      </w:r>
    </w:p>
    <w:p w14:paraId="3D9C5E77" w14:textId="3A377F5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9127C">
        <w:t>3.37.2</w:t>
      </w:r>
      <w:r>
        <w:fldChar w:fldCharType="end"/>
      </w:r>
      <w:r>
        <w:t>.</w:t>
      </w:r>
    </w:p>
    <w:p w14:paraId="32E0CD47" w14:textId="2EB47D8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9127C">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A41C5C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9127C">
        <w:t>3.37.6</w:t>
      </w:r>
      <w:r>
        <w:fldChar w:fldCharType="end"/>
      </w:r>
      <w:r>
        <w:t>.</w:t>
      </w:r>
    </w:p>
    <w:p w14:paraId="7CF1AA49" w14:textId="68513A73"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09127C">
        <w:t>3.38</w:t>
      </w:r>
      <w:r w:rsidR="00E34643">
        <w:fldChar w:fldCharType="end"/>
      </w:r>
      <w:r>
        <w:t>).</w:t>
      </w:r>
    </w:p>
    <w:p w14:paraId="7402E3F3" w14:textId="151B83CB"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09127C">
        <w:t>3.38.3</w:t>
      </w:r>
      <w:r w:rsidR="00E34643">
        <w:fldChar w:fldCharType="end"/>
      </w:r>
      <w:r>
        <w:t>.</w:t>
      </w:r>
    </w:p>
    <w:p w14:paraId="5E1EB724" w14:textId="00C42DB6"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9127C">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6C60695"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09127C">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2F245CB"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09127C">
        <w:t>3.38.10</w:t>
      </w:r>
      <w:r w:rsidR="00E34643">
        <w:fldChar w:fldCharType="end"/>
      </w:r>
      <w:r>
        <w:t>.</w:t>
      </w:r>
    </w:p>
    <w:p w14:paraId="1029380F" w14:textId="1766392F"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09127C">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13" w:name="_Ref510008352"/>
      <w:bookmarkStart w:id="1014" w:name="_Toc8367254"/>
      <w:r>
        <w:t>message property</w:t>
      </w:r>
      <w:bookmarkEnd w:id="1013"/>
      <w:bookmarkEnd w:id="1014"/>
    </w:p>
    <w:p w14:paraId="39D6B74B" w14:textId="4171908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9127C">
        <w:t>3.11</w:t>
      </w:r>
      <w:r>
        <w:fldChar w:fldCharType="end"/>
      </w:r>
      <w:r>
        <w:t>)</w:t>
      </w:r>
      <w:r w:rsidRPr="00AD7FD8">
        <w:t xml:space="preserve"> relevant to the code flow.</w:t>
      </w:r>
    </w:p>
    <w:p w14:paraId="060DD1F9" w14:textId="5E6A402B" w:rsidR="00B163FF" w:rsidRDefault="00B163FF" w:rsidP="00B163FF">
      <w:pPr>
        <w:pStyle w:val="Heading3"/>
      </w:pPr>
      <w:bookmarkStart w:id="1015" w:name="_Ref510008358"/>
      <w:bookmarkStart w:id="1016" w:name="_Toc8367255"/>
      <w:r>
        <w:t>threadFlows property</w:t>
      </w:r>
      <w:bookmarkEnd w:id="1015"/>
      <w:bookmarkEnd w:id="1016"/>
    </w:p>
    <w:p w14:paraId="2D2C91FB" w14:textId="6F6CE63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09127C">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17" w:name="_Ref493427364"/>
      <w:bookmarkStart w:id="1018" w:name="_Toc8367256"/>
      <w:r>
        <w:lastRenderedPageBreak/>
        <w:t>thread</w:t>
      </w:r>
      <w:r w:rsidR="006E546E">
        <w:t>Flow object</w:t>
      </w:r>
      <w:bookmarkEnd w:id="1017"/>
      <w:bookmarkEnd w:id="1018"/>
    </w:p>
    <w:p w14:paraId="68EE36AB" w14:textId="336A5D40" w:rsidR="006E546E" w:rsidRDefault="006E546E" w:rsidP="006E546E">
      <w:pPr>
        <w:pStyle w:val="Heading3"/>
      </w:pPr>
      <w:bookmarkStart w:id="1019" w:name="_Toc8367257"/>
      <w:r>
        <w:t>General</w:t>
      </w:r>
      <w:bookmarkEnd w:id="101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3881CAD" w:rsidR="00481B7B" w:rsidRDefault="00481B7B" w:rsidP="00AD7FD8">
      <w:r>
        <w:t>For an example, see §</w:t>
      </w:r>
      <w:r>
        <w:fldChar w:fldCharType="begin"/>
      </w:r>
      <w:r>
        <w:instrText xml:space="preserve"> REF _Ref510009088 \r \h </w:instrText>
      </w:r>
      <w:r>
        <w:fldChar w:fldCharType="separate"/>
      </w:r>
      <w:r w:rsidR="0009127C">
        <w:t>3.36.1</w:t>
      </w:r>
      <w:r>
        <w:fldChar w:fldCharType="end"/>
      </w:r>
      <w:r>
        <w:t>.</w:t>
      </w:r>
    </w:p>
    <w:p w14:paraId="47D8E353" w14:textId="0B22E102" w:rsidR="00B163FF" w:rsidRDefault="00B163FF" w:rsidP="00B163FF">
      <w:pPr>
        <w:pStyle w:val="Heading3"/>
      </w:pPr>
      <w:bookmarkStart w:id="1020" w:name="_Ref510008395"/>
      <w:bookmarkStart w:id="1021" w:name="_Toc8367258"/>
      <w:r>
        <w:t>id property</w:t>
      </w:r>
      <w:bookmarkEnd w:id="1020"/>
      <w:bookmarkEnd w:id="1021"/>
    </w:p>
    <w:p w14:paraId="39CECB41" w14:textId="101CBC4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9127C">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22" w:name="_Ref503361742"/>
      <w:bookmarkStart w:id="1023" w:name="_Toc8367259"/>
      <w:r>
        <w:t>message property</w:t>
      </w:r>
      <w:bookmarkEnd w:id="1022"/>
      <w:bookmarkEnd w:id="1023"/>
    </w:p>
    <w:p w14:paraId="3994B882" w14:textId="711DE80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9127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024" w:name="_Toc8367260"/>
      <w:r>
        <w:t>initialState property</w:t>
      </w:r>
      <w:bookmarkEnd w:id="1024"/>
    </w:p>
    <w:p w14:paraId="6EE14554" w14:textId="5F80D8E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09127C">
        <w:t>3.38.9</w:t>
      </w:r>
      <w:r w:rsidR="00E34643">
        <w:fldChar w:fldCharType="end"/>
      </w:r>
      <w:r>
        <w:t>), enables a SARIF viewer to present a debugger-like “watch window” experience as the user traverses a thread flow.</w:t>
      </w:r>
    </w:p>
    <w:p w14:paraId="532DA04D" w14:textId="4F3A230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9127C">
        <w:t>3.37.5</w:t>
      </w:r>
      <w:r>
        <w:fldChar w:fldCharType="end"/>
      </w:r>
      <w:r>
        <w:t>).</w:t>
      </w:r>
    </w:p>
    <w:p w14:paraId="186B7C52" w14:textId="40CD9BFA"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09127C">
        <w:t>3.38.9</w:t>
      </w:r>
      <w:r w:rsidR="00E34643">
        <w:fldChar w:fldCharType="end"/>
      </w:r>
      <w:r>
        <w:t>.</w:t>
      </w:r>
    </w:p>
    <w:p w14:paraId="7DB439CE" w14:textId="0527CC84" w:rsidR="00F713E9" w:rsidRDefault="00F713E9" w:rsidP="00F713E9">
      <w:pPr>
        <w:pStyle w:val="Heading3"/>
      </w:pPr>
      <w:bookmarkStart w:id="1025" w:name="_Ref3538161"/>
      <w:bookmarkStart w:id="1026" w:name="_Toc8367261"/>
      <w:r>
        <w:t>immutableState property</w:t>
      </w:r>
      <w:bookmarkEnd w:id="1025"/>
      <w:bookmarkEnd w:id="1026"/>
    </w:p>
    <w:p w14:paraId="30E38B3C" w14:textId="7E25313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27C">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027" w:name="_Ref510008412"/>
      <w:bookmarkStart w:id="1028" w:name="_Toc8367262"/>
      <w:r>
        <w:t>locations property</w:t>
      </w:r>
      <w:bookmarkEnd w:id="1027"/>
      <w:bookmarkEnd w:id="1028"/>
    </w:p>
    <w:p w14:paraId="648A48EB" w14:textId="433026F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09127C">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1029" w:name="_Ref6932338"/>
      <w:bookmarkStart w:id="1030" w:name="_Ref6932339"/>
      <w:bookmarkStart w:id="1031" w:name="_Ref6932344"/>
      <w:bookmarkStart w:id="1032" w:name="_Ref6932353"/>
      <w:bookmarkStart w:id="1033" w:name="_Toc8367263"/>
      <w:r>
        <w:t>threadFlowLocation object</w:t>
      </w:r>
      <w:bookmarkEnd w:id="1029"/>
      <w:bookmarkEnd w:id="1030"/>
      <w:bookmarkEnd w:id="1031"/>
      <w:bookmarkEnd w:id="1032"/>
      <w:bookmarkEnd w:id="1033"/>
    </w:p>
    <w:p w14:paraId="67FF25F6" w14:textId="77777777" w:rsidR="00E2579D" w:rsidRDefault="00E2579D" w:rsidP="00E2579D">
      <w:pPr>
        <w:pStyle w:val="Heading3"/>
      </w:pPr>
      <w:bookmarkStart w:id="1034" w:name="_Toc8367264"/>
      <w:r>
        <w:t>General</w:t>
      </w:r>
      <w:bookmarkEnd w:id="1034"/>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1035" w:name="_Ref7353786"/>
      <w:bookmarkStart w:id="1036" w:name="_Toc8367265"/>
      <w:r>
        <w:t>index property</w:t>
      </w:r>
      <w:bookmarkEnd w:id="1035"/>
      <w:bookmarkEnd w:id="1036"/>
    </w:p>
    <w:p w14:paraId="25E84E7E" w14:textId="1EEA17AC"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09127C">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70CEA8B1"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399EEC29" w14:textId="4F2EA4B3"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55871727"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2E24A712" w14:textId="43E270CE" w:rsidR="00D61B39" w:rsidRDefault="00D61B39" w:rsidP="00D61B39">
      <w:pPr>
        <w:pStyle w:val="Code"/>
      </w:pPr>
      <w:r>
        <w:lastRenderedPageBreak/>
        <w:t xml:space="preserve">  "results": [                    # See §</w:t>
      </w:r>
      <w:r>
        <w:fldChar w:fldCharType="begin"/>
      </w:r>
      <w:r>
        <w:instrText xml:space="preserve"> REF _Ref493350972 \r \h </w:instrText>
      </w:r>
      <w:r>
        <w:fldChar w:fldCharType="separate"/>
      </w:r>
      <w:r w:rsidR="0009127C">
        <w:t>3.14.23</w:t>
      </w:r>
      <w:r>
        <w:fldChar w:fldCharType="end"/>
      </w:r>
      <w:r>
        <w:t>.</w:t>
      </w:r>
    </w:p>
    <w:p w14:paraId="4F2A25EB" w14:textId="7E0106FA" w:rsidR="00D61B39" w:rsidRDefault="00D61B39" w:rsidP="00D61B39">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1EFD940C" w14:textId="2400CC3D" w:rsidR="00D61B39" w:rsidRDefault="00D61B39" w:rsidP="00D61B39">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01254483" w14:textId="3F71236E" w:rsidR="00D61B39" w:rsidRDefault="00D61B39" w:rsidP="00D61B39">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0DC21941" w14:textId="42CF49A3" w:rsidR="00D61B39" w:rsidRDefault="00D61B39" w:rsidP="00D61B39">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5E65946D" w14:textId="74280DFF" w:rsidR="00D61B39" w:rsidRDefault="00D61B39" w:rsidP="00D61B39">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6A4F86EA" w14:textId="0EDC9C99" w:rsidR="00D61B39" w:rsidRDefault="00D61B39" w:rsidP="00D61B39">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530F3E3D" w14:textId="59405884" w:rsidR="00D61B39" w:rsidRDefault="00D61B39" w:rsidP="00D61B39">
      <w:pPr>
        <w:pStyle w:val="Code"/>
      </w:pPr>
      <w:r>
        <w:t xml:space="preserve">                {                 # A threadFlowLocation object (thisObject).</w:t>
      </w:r>
    </w:p>
    <w:p w14:paraId="1490B080" w14:textId="2F06ED19" w:rsidR="00D61B39" w:rsidRDefault="00D61B39" w:rsidP="00D61B39">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4014403B"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2BEC4D0B" w:rsidR="00D61B39" w:rsidRDefault="00D61B39" w:rsidP="00D61B39">
      <w:pPr>
        <w:pStyle w:val="Code"/>
      </w:pPr>
      <w:r>
        <w:t>{                                 # A run object (§</w:t>
      </w:r>
      <w:r>
        <w:fldChar w:fldCharType="begin"/>
      </w:r>
      <w:r>
        <w:instrText xml:space="preserve"> REF _Ref493349997 \r \h </w:instrText>
      </w:r>
      <w:r>
        <w:fldChar w:fldCharType="separate"/>
      </w:r>
      <w:r w:rsidR="0009127C">
        <w:t>3.14</w:t>
      </w:r>
      <w:r>
        <w:fldChar w:fldCharType="end"/>
      </w:r>
      <w:r>
        <w:t>).</w:t>
      </w:r>
    </w:p>
    <w:p w14:paraId="056D8F01" w14:textId="7B059767" w:rsidR="00D61B39" w:rsidRDefault="00D61B39" w:rsidP="00D61B39">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5713D814" w14:textId="0BDA7E12" w:rsidR="00D61B39" w:rsidRDefault="00D61B39" w:rsidP="00D61B39">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2F555261" w14:textId="57231538" w:rsidR="00D61B39" w:rsidRDefault="00D61B39" w:rsidP="00D61B39">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77462847" w14:textId="190E1194" w:rsidR="00D61B39" w:rsidRDefault="00D61B39" w:rsidP="00D61B39">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59843237" w14:textId="656F07C6" w:rsidR="00D61B39" w:rsidRDefault="00D61B39" w:rsidP="00D61B39">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14699E59" w14:textId="2307B552" w:rsidR="00D61B39" w:rsidRDefault="00D61B39" w:rsidP="00D61B39">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33B54CB3" w14:textId="686965B7" w:rsidR="00D61B39" w:rsidRDefault="00D61B39" w:rsidP="00D61B39">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199AC904"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09127C">
        <w:t>3.14.19</w:t>
      </w:r>
      <w:r>
        <w:fldChar w:fldCharType="end"/>
      </w:r>
      <w:r>
        <w:t>.</w:t>
      </w:r>
    </w:p>
    <w:p w14:paraId="2E3B96C9" w14:textId="771D819C" w:rsidR="00D61B39" w:rsidRDefault="00D61B39" w:rsidP="00D61B39">
      <w:pPr>
        <w:pStyle w:val="Code"/>
      </w:pPr>
      <w:r>
        <w:t xml:space="preserve">    {                             # The cached threadFlowLocation object.</w:t>
      </w:r>
    </w:p>
    <w:p w14:paraId="0D9F78ED" w14:textId="3F2BB54A" w:rsidR="00D61B39" w:rsidRDefault="00D61B39" w:rsidP="00D61B39">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1037" w:name="_Ref6932345"/>
      <w:bookmarkStart w:id="1038" w:name="_Toc8367266"/>
      <w:r>
        <w:lastRenderedPageBreak/>
        <w:t>location property</w:t>
      </w:r>
      <w:bookmarkEnd w:id="1037"/>
      <w:bookmarkEnd w:id="1038"/>
    </w:p>
    <w:p w14:paraId="2499F9AB" w14:textId="69EB5230"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7FD00522"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09127C">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46F3D93B"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09127C">
        <w:t>3.38.11</w:t>
      </w:r>
      <w:r w:rsidR="00E34643">
        <w:fldChar w:fldCharType="end"/>
      </w:r>
      <w:r>
        <w:t>) to ensure that the location in the external program executes before the location in the program being analyzed.</w:t>
      </w:r>
    </w:p>
    <w:p w14:paraId="573AAE96" w14:textId="50DCFB17" w:rsidR="00E2579D" w:rsidRDefault="00E2579D" w:rsidP="00E2579D">
      <w:pPr>
        <w:pStyle w:val="Code"/>
      </w:pPr>
      <w:r>
        <w:t>{                                     # A codeFlow object (§</w:t>
      </w:r>
      <w:r>
        <w:fldChar w:fldCharType="begin"/>
      </w:r>
      <w:r>
        <w:instrText xml:space="preserve"> REF _Ref510008325 \r \h  \* MERGEFORMAT </w:instrText>
      </w:r>
      <w:r>
        <w:fldChar w:fldCharType="separate"/>
      </w:r>
      <w:r w:rsidR="0009127C">
        <w:t>3.36</w:t>
      </w:r>
      <w:r>
        <w:fldChar w:fldCharType="end"/>
      </w:r>
      <w:r>
        <w:t>).</w:t>
      </w:r>
    </w:p>
    <w:p w14:paraId="0148A29D" w14:textId="4193F04C"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09127C">
        <w:t>3.36.3</w:t>
      </w:r>
      <w:r>
        <w:fldChar w:fldCharType="end"/>
      </w:r>
      <w:r>
        <w:t>.</w:t>
      </w:r>
    </w:p>
    <w:p w14:paraId="5A9306A6" w14:textId="4E636834"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09127C">
        <w:t>3.37</w:t>
      </w:r>
      <w:r>
        <w:fldChar w:fldCharType="end"/>
      </w:r>
      <w:r>
        <w:t>).</w:t>
      </w:r>
    </w:p>
    <w:p w14:paraId="5572EF30" w14:textId="09FA71EE"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09127C">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314785E4"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09127C">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3B6FA304" w:rsidR="00E2579D" w:rsidDel="00DA6334" w:rsidRDefault="00E2579D" w:rsidP="00E2579D">
      <w:pPr>
        <w:pStyle w:val="Code"/>
        <w:rPr>
          <w:moveFrom w:id="1039" w:author="Laurence Golding" w:date="2019-05-15T15:36:00Z"/>
        </w:rPr>
      </w:pPr>
      <w:moveFromRangeStart w:id="1040" w:author="Laurence Golding" w:date="2019-05-15T15:36:00Z" w:name="move8826979"/>
      <w:moveFrom w:id="1041" w:author="Laurence Golding" w:date="2019-05-15T15:36:00Z">
        <w:r w:rsidDel="00DA6334">
          <w:t xml:space="preserve">          "message": {</w:t>
        </w:r>
      </w:moveFrom>
    </w:p>
    <w:p w14:paraId="3D6425B2" w14:textId="21B4694A" w:rsidR="00E2579D" w:rsidDel="00DA6334" w:rsidRDefault="00E2579D" w:rsidP="00E2579D">
      <w:pPr>
        <w:pStyle w:val="Code"/>
        <w:rPr>
          <w:moveFrom w:id="1042" w:author="Laurence Golding" w:date="2019-05-15T15:36:00Z"/>
        </w:rPr>
      </w:pPr>
      <w:moveFrom w:id="1043" w:author="Laurence Golding" w:date="2019-05-15T15:36:00Z">
        <w:r w:rsidDel="00DA6334">
          <w:t xml:space="preserve">            "text": "Attempt to write to the file."</w:t>
        </w:r>
      </w:moveFrom>
    </w:p>
    <w:p w14:paraId="4606EA04" w14:textId="7DA3A306" w:rsidR="00E2579D" w:rsidDel="00DA6334" w:rsidRDefault="00E2579D" w:rsidP="00E2579D">
      <w:pPr>
        <w:pStyle w:val="Code"/>
        <w:rPr>
          <w:moveFrom w:id="1044" w:author="Laurence Golding" w:date="2019-05-15T15:36:00Z"/>
        </w:rPr>
      </w:pPr>
      <w:moveFrom w:id="1045" w:author="Laurence Golding" w:date="2019-05-15T15:36:00Z">
        <w:r w:rsidDel="00DA6334">
          <w:t xml:space="preserve">          },</w:t>
        </w:r>
      </w:moveFrom>
    </w:p>
    <w:moveFromRangeEnd w:id="1040"/>
    <w:p w14:paraId="124C78D1" w14:textId="77777777" w:rsidR="00E2579D" w:rsidRDefault="00E2579D" w:rsidP="00E2579D">
      <w:pPr>
        <w:pStyle w:val="Code"/>
      </w:pPr>
      <w:r>
        <w:t xml:space="preserve">          "location": {</w:t>
      </w:r>
    </w:p>
    <w:p w14:paraId="09B225B4" w14:textId="2826BC12" w:rsidR="00DA6334" w:rsidRDefault="00DA6334" w:rsidP="00DA6334">
      <w:pPr>
        <w:pStyle w:val="Code"/>
        <w:rPr>
          <w:moveTo w:id="1046" w:author="Laurence Golding" w:date="2019-05-15T15:36:00Z"/>
        </w:rPr>
      </w:pPr>
      <w:ins w:id="1047" w:author="Laurence Golding" w:date="2019-05-15T15:36:00Z">
        <w:r>
          <w:t xml:space="preserve">  </w:t>
        </w:r>
      </w:ins>
      <w:moveToRangeStart w:id="1048" w:author="Laurence Golding" w:date="2019-05-15T15:36:00Z" w:name="move8826979"/>
      <w:moveTo w:id="1049" w:author="Laurence Golding" w:date="2019-05-15T15:36:00Z">
        <w:r>
          <w:t xml:space="preserve">          "message": {</w:t>
        </w:r>
      </w:moveTo>
    </w:p>
    <w:p w14:paraId="125D1C12" w14:textId="20CD5DC7" w:rsidR="00DA6334" w:rsidRDefault="00DA6334" w:rsidP="00DA6334">
      <w:pPr>
        <w:pStyle w:val="Code"/>
        <w:rPr>
          <w:moveTo w:id="1050" w:author="Laurence Golding" w:date="2019-05-15T15:36:00Z"/>
        </w:rPr>
      </w:pPr>
      <w:ins w:id="1051" w:author="Laurence Golding" w:date="2019-05-15T15:36:00Z">
        <w:r>
          <w:t xml:space="preserve">  </w:t>
        </w:r>
      </w:ins>
      <w:moveTo w:id="1052" w:author="Laurence Golding" w:date="2019-05-15T15:36:00Z">
        <w:r>
          <w:t xml:space="preserve">            "text": "Attempt to write to the file."</w:t>
        </w:r>
      </w:moveTo>
    </w:p>
    <w:p w14:paraId="190AA26D" w14:textId="0B58AC35" w:rsidR="00DA6334" w:rsidRDefault="00DA6334" w:rsidP="00DA6334">
      <w:pPr>
        <w:pStyle w:val="Code"/>
        <w:rPr>
          <w:moveTo w:id="1053" w:author="Laurence Golding" w:date="2019-05-15T15:36:00Z"/>
        </w:rPr>
      </w:pPr>
      <w:ins w:id="1054" w:author="Laurence Golding" w:date="2019-05-15T15:36:00Z">
        <w:r>
          <w:t xml:space="preserve">  </w:t>
        </w:r>
      </w:ins>
      <w:moveTo w:id="1055" w:author="Laurence Golding" w:date="2019-05-15T15:36:00Z">
        <w:r>
          <w:t xml:space="preserve">          },</w:t>
        </w:r>
      </w:moveTo>
    </w:p>
    <w:moveToRangeEnd w:id="1048"/>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lastRenderedPageBreak/>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1056" w:name="_Toc8367267"/>
      <w:r>
        <w:t>module property</w:t>
      </w:r>
      <w:bookmarkEnd w:id="1056"/>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1057" w:name="_Toc8367268"/>
      <w:r>
        <w:t>stack property</w:t>
      </w:r>
      <w:bookmarkEnd w:id="1057"/>
    </w:p>
    <w:p w14:paraId="134D4A2D" w14:textId="2BF257E9"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9127C">
        <w:t>3.44</w:t>
      </w:r>
      <w:r>
        <w:fldChar w:fldCharType="end"/>
      </w:r>
      <w:r>
        <w:t>) that represents the call stack leading to this location.</w:t>
      </w:r>
    </w:p>
    <w:p w14:paraId="17236E6D" w14:textId="77777777" w:rsidR="00E2579D" w:rsidRDefault="00E2579D" w:rsidP="00E2579D">
      <w:pPr>
        <w:pStyle w:val="Heading3"/>
      </w:pPr>
      <w:bookmarkStart w:id="1058" w:name="_Toc8367269"/>
      <w:r>
        <w:t>webRequest property</w:t>
      </w:r>
      <w:bookmarkEnd w:id="1058"/>
    </w:p>
    <w:p w14:paraId="4550096A" w14:textId="660795B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09127C">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1059" w:name="_Toc8367270"/>
      <w:r>
        <w:t>webResponse property</w:t>
      </w:r>
      <w:bookmarkEnd w:id="1059"/>
    </w:p>
    <w:p w14:paraId="17D04AF5" w14:textId="00F1D62B"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09127C">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1060" w:name="_Ref6932343"/>
      <w:bookmarkStart w:id="1061" w:name="_Toc8367271"/>
      <w:r>
        <w:t>kinds property</w:t>
      </w:r>
      <w:bookmarkEnd w:id="1060"/>
      <w:bookmarkEnd w:id="1061"/>
    </w:p>
    <w:p w14:paraId="4E7DCA32" w14:textId="3C5C1C8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09127C">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lastRenderedPageBreak/>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1062"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1062"/>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1063" w:name="_Ref6932346"/>
      <w:bookmarkStart w:id="1064" w:name="_Ref6932349"/>
      <w:bookmarkStart w:id="1065" w:name="_Ref6932350"/>
      <w:bookmarkStart w:id="1066" w:name="_Ref6932354"/>
      <w:bookmarkStart w:id="1067" w:name="_Ref6932629"/>
      <w:bookmarkStart w:id="1068" w:name="_Ref6932648"/>
      <w:bookmarkStart w:id="1069" w:name="_Toc8367272"/>
      <w:r>
        <w:lastRenderedPageBreak/>
        <w:t>state property</w:t>
      </w:r>
      <w:bookmarkEnd w:id="1063"/>
      <w:bookmarkEnd w:id="1064"/>
      <w:bookmarkEnd w:id="1065"/>
      <w:bookmarkEnd w:id="1066"/>
      <w:bookmarkEnd w:id="1067"/>
      <w:bookmarkEnd w:id="1068"/>
      <w:bookmarkEnd w:id="1069"/>
    </w:p>
    <w:p w14:paraId="036FC4D9" w14:textId="642C3B08"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1070" w:name="_Ref6932347"/>
      <w:bookmarkStart w:id="1071" w:name="_Toc8367273"/>
      <w:r>
        <w:lastRenderedPageBreak/>
        <w:t>nestingLevel property</w:t>
      </w:r>
      <w:bookmarkEnd w:id="1070"/>
      <w:bookmarkEnd w:id="1071"/>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1072" w:name="_Ref6932348"/>
      <w:bookmarkStart w:id="1073" w:name="_Ref6932355"/>
      <w:bookmarkStart w:id="1074" w:name="_Toc8367274"/>
      <w:r>
        <w:t>executionOrder property</w:t>
      </w:r>
      <w:bookmarkEnd w:id="1072"/>
      <w:bookmarkEnd w:id="1073"/>
      <w:bookmarkEnd w:id="1074"/>
    </w:p>
    <w:p w14:paraId="1198C29E" w14:textId="5A8E4673"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09127C">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4B7F543B" w:rsidR="00E2579D" w:rsidRDefault="00E2579D" w:rsidP="00E2579D">
      <w:r>
        <w:t xml:space="preserve">If </w:t>
      </w:r>
      <w:r w:rsidRPr="003D5E49">
        <w:rPr>
          <w:rStyle w:val="CODEtemp"/>
        </w:rPr>
        <w:t>executionOrder</w:t>
      </w:r>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1075" w:name="_Toc8367275"/>
      <w:r>
        <w:t>executionTimeUtc property</w:t>
      </w:r>
      <w:bookmarkEnd w:id="1075"/>
    </w:p>
    <w:p w14:paraId="00BD6D58" w14:textId="4DB4E67A"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09127C">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1076" w:name="_Toc8367276"/>
      <w:r>
        <w:t>importance property</w:t>
      </w:r>
      <w:bookmarkEnd w:id="1076"/>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1077" w:name="_Toc8367277"/>
      <w:bookmarkStart w:id="1078" w:name="_Hlk7091462"/>
      <w:r>
        <w:lastRenderedPageBreak/>
        <w:t>taxa property</w:t>
      </w:r>
      <w:bookmarkEnd w:id="1077"/>
    </w:p>
    <w:p w14:paraId="32B047B7" w14:textId="41E5884E"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1079" w:name="_Hlk7091539"/>
      <w:r w:rsidR="007E63F6">
        <w:t xml:space="preserve"> (§</w:t>
      </w:r>
      <w:r w:rsidR="007E63F6">
        <w:fldChar w:fldCharType="begin"/>
      </w:r>
      <w:r w:rsidR="007E63F6">
        <w:instrText xml:space="preserve"> REF _Ref493404799 \r \h </w:instrText>
      </w:r>
      <w:r w:rsidR="007E63F6">
        <w:fldChar w:fldCharType="separate"/>
      </w:r>
      <w:r w:rsidR="0009127C">
        <w:t>3.7.3</w:t>
      </w:r>
      <w:r w:rsidR="007E63F6">
        <w:fldChar w:fldCharType="end"/>
      </w:r>
      <w:r w:rsidR="007E63F6">
        <w:t>)</w:t>
      </w:r>
      <w:bookmarkEnd w:id="1079"/>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34264F12"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09127C">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09127C">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7B157C6" w:rsidR="00D97EB4" w:rsidRDefault="00D97EB4" w:rsidP="00D97EB4">
      <w:pPr>
        <w:pStyle w:val="Code"/>
      </w:pPr>
      <w:r>
        <w:t>{                                # A run object (§</w:t>
      </w:r>
      <w:r>
        <w:fldChar w:fldCharType="begin"/>
      </w:r>
      <w:r>
        <w:instrText xml:space="preserve"> REF _Ref493349997 \r \h </w:instrText>
      </w:r>
      <w:r>
        <w:fldChar w:fldCharType="separate"/>
      </w:r>
      <w:r w:rsidR="0009127C">
        <w:t>3.14</w:t>
      </w:r>
      <w:r>
        <w:fldChar w:fldCharType="end"/>
      </w:r>
      <w:r>
        <w:t>).</w:t>
      </w:r>
    </w:p>
    <w:p w14:paraId="42426ABB" w14:textId="0C8A97F2" w:rsidR="00D97EB4" w:rsidRDefault="00D97EB4" w:rsidP="00D97EB4">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13CF9885"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09127C">
        <w:t>3.19.3</w:t>
      </w:r>
      <w:r w:rsidR="00E15A4E">
        <w:fldChar w:fldCharType="end"/>
      </w:r>
      <w:r w:rsidR="00E15A4E">
        <w:t>)</w:t>
      </w:r>
      <w:r>
        <w:t xml:space="preserve"> </w:t>
      </w:r>
      <w:r w:rsidR="00E15A4E">
        <w:t>for helper rules.</w:t>
      </w:r>
    </w:p>
    <w:p w14:paraId="58BB9A41" w14:textId="098936BF"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09127C">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2EF61FF5" w:rsidR="00E15A4E" w:rsidRDefault="00E15A4E" w:rsidP="00D97EB4">
      <w:pPr>
        <w:pStyle w:val="Code"/>
      </w:pPr>
      <w:r>
        <w:t xml:space="preserve">  "results": [                   # See §</w:t>
      </w:r>
      <w:r>
        <w:fldChar w:fldCharType="begin"/>
      </w:r>
      <w:r>
        <w:instrText xml:space="preserve"> REF _Ref493350972 \r \h </w:instrText>
      </w:r>
      <w:r>
        <w:fldChar w:fldCharType="separate"/>
      </w:r>
      <w:r w:rsidR="0009127C">
        <w:t>3.14.23</w:t>
      </w:r>
      <w:r>
        <w:fldChar w:fldCharType="end"/>
      </w:r>
      <w:r>
        <w:t>.</w:t>
      </w:r>
    </w:p>
    <w:p w14:paraId="102BAF52" w14:textId="0CA457A9" w:rsidR="00E15A4E" w:rsidRDefault="00E15A4E" w:rsidP="00D97EB4">
      <w:pPr>
        <w:pStyle w:val="Code"/>
      </w:pPr>
      <w:r>
        <w:t xml:space="preserve">    {                            # A result object §</w:t>
      </w:r>
      <w:r>
        <w:fldChar w:fldCharType="begin"/>
      </w:r>
      <w:r>
        <w:instrText xml:space="preserve"> REF _Ref493350984 \r \h </w:instrText>
      </w:r>
      <w:r>
        <w:fldChar w:fldCharType="separate"/>
      </w:r>
      <w:r w:rsidR="0009127C">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498CDE02" w:rsidR="00E15A4E" w:rsidRDefault="00E15A4E" w:rsidP="00D97EB4">
      <w:pPr>
        <w:pStyle w:val="Code"/>
      </w:pPr>
      <w:r>
        <w:t xml:space="preserve">      "codeFlows": [             # See §</w:t>
      </w:r>
      <w:r>
        <w:fldChar w:fldCharType="begin"/>
      </w:r>
      <w:r>
        <w:instrText xml:space="preserve"> REF _Ref510008160 \r \h </w:instrText>
      </w:r>
      <w:r>
        <w:fldChar w:fldCharType="separate"/>
      </w:r>
      <w:r w:rsidR="0009127C">
        <w:t>3.27.18</w:t>
      </w:r>
      <w:r>
        <w:fldChar w:fldCharType="end"/>
      </w:r>
      <w:r>
        <w:t>.</w:t>
      </w:r>
    </w:p>
    <w:p w14:paraId="348459C3" w14:textId="440DA859" w:rsidR="00E15A4E" w:rsidRDefault="00E15A4E" w:rsidP="00D97EB4">
      <w:pPr>
        <w:pStyle w:val="Code"/>
      </w:pPr>
      <w:r>
        <w:t xml:space="preserve">        {                        # A codeFlow object (§</w:t>
      </w:r>
      <w:r>
        <w:fldChar w:fldCharType="begin"/>
      </w:r>
      <w:r>
        <w:instrText xml:space="preserve"> REF _Ref510008325 \r \h </w:instrText>
      </w:r>
      <w:r>
        <w:fldChar w:fldCharType="separate"/>
      </w:r>
      <w:r w:rsidR="0009127C">
        <w:t>3.36</w:t>
      </w:r>
      <w:r>
        <w:fldChar w:fldCharType="end"/>
      </w:r>
      <w:r>
        <w:t>).</w:t>
      </w:r>
    </w:p>
    <w:p w14:paraId="3C021003" w14:textId="3266826F" w:rsidR="00E15A4E" w:rsidRDefault="00E15A4E" w:rsidP="00D97EB4">
      <w:pPr>
        <w:pStyle w:val="Code"/>
      </w:pPr>
      <w:r>
        <w:t xml:space="preserve">          "threadFlows": [       # See §</w:t>
      </w:r>
      <w:r>
        <w:fldChar w:fldCharType="begin"/>
      </w:r>
      <w:r>
        <w:instrText xml:space="preserve"> REF _Ref510008358 \r \h </w:instrText>
      </w:r>
      <w:r>
        <w:fldChar w:fldCharType="separate"/>
      </w:r>
      <w:r w:rsidR="0009127C">
        <w:t>3.36.3</w:t>
      </w:r>
      <w:r>
        <w:fldChar w:fldCharType="end"/>
      </w:r>
      <w:r>
        <w:t>.</w:t>
      </w:r>
    </w:p>
    <w:p w14:paraId="7725558C" w14:textId="118AD33F" w:rsidR="00E15A4E" w:rsidRDefault="00E15A4E" w:rsidP="00D97EB4">
      <w:pPr>
        <w:pStyle w:val="Code"/>
      </w:pPr>
      <w:r>
        <w:t xml:space="preserve">            {                    # A threadFlow object (§</w:t>
      </w:r>
      <w:r>
        <w:fldChar w:fldCharType="begin"/>
      </w:r>
      <w:r>
        <w:instrText xml:space="preserve"> REF _Ref493427364 \r \h </w:instrText>
      </w:r>
      <w:r>
        <w:fldChar w:fldCharType="separate"/>
      </w:r>
      <w:r w:rsidR="0009127C">
        <w:t>3.37</w:t>
      </w:r>
      <w:r>
        <w:fldChar w:fldCharType="end"/>
      </w:r>
      <w:r>
        <w:t>).</w:t>
      </w:r>
    </w:p>
    <w:p w14:paraId="4337CA9E" w14:textId="6D52B44C" w:rsidR="00E15A4E" w:rsidRDefault="00E15A4E" w:rsidP="00D97EB4">
      <w:pPr>
        <w:pStyle w:val="Code"/>
      </w:pPr>
      <w:r>
        <w:t xml:space="preserve">              "locations": [     # See §</w:t>
      </w:r>
      <w:r>
        <w:fldChar w:fldCharType="begin"/>
      </w:r>
      <w:r>
        <w:instrText xml:space="preserve"> REF _Ref510008412 \r \h </w:instrText>
      </w:r>
      <w:r>
        <w:fldChar w:fldCharType="separate"/>
      </w:r>
      <w:r w:rsidR="0009127C">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41EC4F8D" w:rsidR="00E15A4E" w:rsidRDefault="00E15A4E" w:rsidP="00D97EB4">
      <w:pPr>
        <w:pStyle w:val="Code"/>
      </w:pPr>
      <w:r>
        <w:t xml:space="preserve">                  "location": {  # See §</w:t>
      </w:r>
      <w:r>
        <w:fldChar w:fldCharType="begin"/>
      </w:r>
      <w:r>
        <w:instrText xml:space="preserve"> REF _Ref6932345 \r \h </w:instrText>
      </w:r>
      <w:r>
        <w:fldChar w:fldCharType="separate"/>
      </w:r>
      <w:r w:rsidR="0009127C">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lastRenderedPageBreak/>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2C978133"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09127C">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1080" w:name="_Ref511819945"/>
      <w:bookmarkStart w:id="1081" w:name="_Toc8367278"/>
      <w:bookmarkEnd w:id="1078"/>
      <w:r>
        <w:t>graph object</w:t>
      </w:r>
      <w:bookmarkEnd w:id="1080"/>
      <w:bookmarkEnd w:id="1081"/>
    </w:p>
    <w:p w14:paraId="79771063" w14:textId="13A3DA96" w:rsidR="00CD4F20" w:rsidRDefault="00CD4F20" w:rsidP="00CD4F20">
      <w:pPr>
        <w:pStyle w:val="Heading3"/>
      </w:pPr>
      <w:bookmarkStart w:id="1082" w:name="_Toc8367279"/>
      <w:r>
        <w:t>General</w:t>
      </w:r>
      <w:bookmarkEnd w:id="1082"/>
    </w:p>
    <w:p w14:paraId="0FCD96E1" w14:textId="7E47ADE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9127C">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9127C">
        <w:t>3.27.19</w:t>
      </w:r>
      <w:r>
        <w:fldChar w:fldCharType="end"/>
      </w:r>
      <w:r>
        <w:t>).</w:t>
      </w:r>
    </w:p>
    <w:p w14:paraId="1005630B" w14:textId="524A906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w:t>
      </w:r>
    </w:p>
    <w:p w14:paraId="4CED9B1B" w14:textId="3DF0F7A6" w:rsidR="00CD4F20" w:rsidRDefault="00CD4F20" w:rsidP="00CD4F20">
      <w:pPr>
        <w:pStyle w:val="Heading3"/>
      </w:pPr>
      <w:bookmarkStart w:id="1083" w:name="_Toc8367280"/>
      <w:r>
        <w:t>description property</w:t>
      </w:r>
      <w:bookmarkEnd w:id="1083"/>
    </w:p>
    <w:p w14:paraId="60597691" w14:textId="4FF1B3A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w:t>
      </w:r>
    </w:p>
    <w:p w14:paraId="63CE6EE1" w14:textId="254DFD0E" w:rsidR="00CD4F20" w:rsidRDefault="00CD4F20" w:rsidP="00CD4F20">
      <w:pPr>
        <w:pStyle w:val="Heading3"/>
      </w:pPr>
      <w:bookmarkStart w:id="1084" w:name="_Ref511823242"/>
      <w:bookmarkStart w:id="1085" w:name="_Toc8367281"/>
      <w:r>
        <w:t>nodes property</w:t>
      </w:r>
      <w:bookmarkEnd w:id="1084"/>
      <w:bookmarkEnd w:id="1085"/>
    </w:p>
    <w:p w14:paraId="3BF1C872" w14:textId="64B81FB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27C">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which represent the nodes of the graph.</w:t>
      </w:r>
    </w:p>
    <w:p w14:paraId="660381CB" w14:textId="2915D5F8" w:rsidR="00CD4F20" w:rsidRDefault="00CD4F20" w:rsidP="00CD4F20">
      <w:pPr>
        <w:pStyle w:val="Heading3"/>
      </w:pPr>
      <w:bookmarkStart w:id="1086" w:name="_Ref511823263"/>
      <w:bookmarkStart w:id="1087" w:name="_Toc8367282"/>
      <w:r>
        <w:t>edges property</w:t>
      </w:r>
      <w:bookmarkEnd w:id="1086"/>
      <w:bookmarkEnd w:id="1087"/>
    </w:p>
    <w:p w14:paraId="45BE5533" w14:textId="3AEF8E9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27C">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9127C">
        <w:t>3.41</w:t>
      </w:r>
      <w:r>
        <w:fldChar w:fldCharType="end"/>
      </w:r>
      <w:r>
        <w:t>) which represent the edges of the graph.</w:t>
      </w:r>
    </w:p>
    <w:p w14:paraId="231DDD9A" w14:textId="6EFC334D" w:rsidR="00CD4F20" w:rsidRDefault="00CD4F20" w:rsidP="00CD4F20">
      <w:pPr>
        <w:pStyle w:val="Heading2"/>
      </w:pPr>
      <w:bookmarkStart w:id="1088" w:name="_Ref511821868"/>
      <w:bookmarkStart w:id="1089" w:name="_Toc8367283"/>
      <w:r>
        <w:t>node object</w:t>
      </w:r>
      <w:bookmarkEnd w:id="1088"/>
      <w:bookmarkEnd w:id="1089"/>
    </w:p>
    <w:p w14:paraId="5C490915" w14:textId="5A0DD1FC" w:rsidR="00CD4F20" w:rsidRDefault="00CD4F20" w:rsidP="00CD4F20">
      <w:pPr>
        <w:pStyle w:val="Heading3"/>
      </w:pPr>
      <w:bookmarkStart w:id="1090" w:name="_Toc8367284"/>
      <w:r>
        <w:t>General</w:t>
      </w:r>
      <w:bookmarkEnd w:id="1090"/>
    </w:p>
    <w:p w14:paraId="5F3D946D" w14:textId="6A08F7D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9127C">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091" w:name="_Ref511822118"/>
      <w:bookmarkStart w:id="1092" w:name="_Toc8367285"/>
      <w:r>
        <w:t>id property</w:t>
      </w:r>
      <w:bookmarkEnd w:id="1091"/>
      <w:bookmarkEnd w:id="1092"/>
    </w:p>
    <w:p w14:paraId="3A12B52F" w14:textId="3CE0D5E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42C8407" w:rsidR="00310D73" w:rsidRDefault="00310D73" w:rsidP="00310D73">
      <w:pPr>
        <w:pStyle w:val="Code"/>
      </w:pPr>
      <w:r>
        <w:lastRenderedPageBreak/>
        <w:t>{                             # A graph object (§</w:t>
      </w:r>
      <w:r>
        <w:fldChar w:fldCharType="begin"/>
      </w:r>
      <w:r>
        <w:instrText xml:space="preserve"> REF _Ref511819945 \r \h </w:instrText>
      </w:r>
      <w:r>
        <w:fldChar w:fldCharType="separate"/>
      </w:r>
      <w:r w:rsidR="0009127C">
        <w:t>3.39</w:t>
      </w:r>
      <w:r>
        <w:fldChar w:fldCharType="end"/>
      </w:r>
      <w:r>
        <w:t>).</w:t>
      </w:r>
    </w:p>
    <w:p w14:paraId="27EC8247" w14:textId="717F9E94" w:rsidR="00310D73" w:rsidRDefault="00310D73" w:rsidP="00310D73">
      <w:pPr>
        <w:pStyle w:val="Code"/>
      </w:pPr>
      <w:r>
        <w:t xml:space="preserve">  "nodes": [                  # See §</w:t>
      </w:r>
      <w:r>
        <w:fldChar w:fldCharType="begin"/>
      </w:r>
      <w:r>
        <w:instrText xml:space="preserve"> REF _Ref511823242 \r \h </w:instrText>
      </w:r>
      <w:r>
        <w:fldChar w:fldCharType="separate"/>
      </w:r>
      <w:r w:rsidR="0009127C">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55B3008" w:rsidR="00310D73" w:rsidRDefault="00310D73" w:rsidP="00310D73">
      <w:pPr>
        <w:pStyle w:val="Code"/>
      </w:pPr>
      <w:r>
        <w:t xml:space="preserve">      "children": [           # See §</w:t>
      </w:r>
      <w:r>
        <w:fldChar w:fldCharType="begin"/>
      </w:r>
      <w:r>
        <w:instrText xml:space="preserve"> REF _Ref515547420 \r \h </w:instrText>
      </w:r>
      <w:r>
        <w:fldChar w:fldCharType="separate"/>
      </w:r>
      <w:r w:rsidR="0009127C">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93" w:name="_Toc8367286"/>
      <w:r>
        <w:t>label property</w:t>
      </w:r>
      <w:bookmarkEnd w:id="1093"/>
    </w:p>
    <w:p w14:paraId="5AE47AC0" w14:textId="3CCF54A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provides a short description of the node.</w:t>
      </w:r>
    </w:p>
    <w:p w14:paraId="4E017FF4" w14:textId="21BB0F35" w:rsidR="00CD4F20" w:rsidRDefault="00CD4F20" w:rsidP="00CD4F20">
      <w:pPr>
        <w:pStyle w:val="Heading3"/>
      </w:pPr>
      <w:bookmarkStart w:id="1094" w:name="_Toc8367287"/>
      <w:r>
        <w:t>location property</w:t>
      </w:r>
      <w:bookmarkEnd w:id="1094"/>
    </w:p>
    <w:p w14:paraId="20431782" w14:textId="12FB206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associated with the node.</w:t>
      </w:r>
    </w:p>
    <w:p w14:paraId="6D80BEE2" w14:textId="61FB435B" w:rsidR="00310D73" w:rsidRDefault="00310D73" w:rsidP="00310D73">
      <w:pPr>
        <w:pStyle w:val="Heading3"/>
      </w:pPr>
      <w:bookmarkStart w:id="1095" w:name="_Ref515547420"/>
      <w:bookmarkStart w:id="1096" w:name="_Toc8367288"/>
      <w:r>
        <w:t>children property</w:t>
      </w:r>
      <w:bookmarkEnd w:id="1095"/>
      <w:bookmarkEnd w:id="1096"/>
    </w:p>
    <w:p w14:paraId="5105ACEB" w14:textId="35BCC2B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9127C">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097" w:name="_Ref511821891"/>
      <w:bookmarkStart w:id="1098" w:name="_Toc8367289"/>
      <w:r>
        <w:t>edge object</w:t>
      </w:r>
      <w:bookmarkEnd w:id="1097"/>
      <w:bookmarkEnd w:id="1098"/>
    </w:p>
    <w:p w14:paraId="78AF70AE" w14:textId="37DDAA2D" w:rsidR="00CD4F20" w:rsidRDefault="00CD4F20" w:rsidP="00CD4F20">
      <w:pPr>
        <w:pStyle w:val="Heading3"/>
      </w:pPr>
      <w:bookmarkStart w:id="1099" w:name="_Toc8367290"/>
      <w:r>
        <w:t>General</w:t>
      </w:r>
      <w:bookmarkEnd w:id="109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100" w:name="_Ref511823280"/>
      <w:bookmarkStart w:id="1101" w:name="_Toc8367291"/>
      <w:r>
        <w:t>id property</w:t>
      </w:r>
      <w:bookmarkEnd w:id="1100"/>
      <w:bookmarkEnd w:id="1101"/>
    </w:p>
    <w:p w14:paraId="5747D78D" w14:textId="1AEB0B01" w:rsidR="00380A89" w:rsidRPr="00380A89" w:rsidRDefault="00380A89" w:rsidP="00380A89">
      <w:bookmarkStart w:id="110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02"/>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103" w:name="_Toc8367292"/>
      <w:r>
        <w:t>label property</w:t>
      </w:r>
      <w:bookmarkEnd w:id="1103"/>
    </w:p>
    <w:p w14:paraId="2E237F87" w14:textId="1B59256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provides a short description of the edge.</w:t>
      </w:r>
    </w:p>
    <w:p w14:paraId="4FD0229C" w14:textId="1F2B6CFF" w:rsidR="00CD4F20" w:rsidRDefault="00CD4F20" w:rsidP="00CD4F20">
      <w:pPr>
        <w:pStyle w:val="Heading3"/>
      </w:pPr>
      <w:bookmarkStart w:id="1104" w:name="_Ref511822214"/>
      <w:bookmarkStart w:id="1105" w:name="_Toc8367293"/>
      <w:r>
        <w:t>sourceNodeId property</w:t>
      </w:r>
      <w:bookmarkEnd w:id="1104"/>
      <w:bookmarkEnd w:id="1105"/>
    </w:p>
    <w:p w14:paraId="4F1F1502" w14:textId="201A36A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0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bookmarkEnd w:id="1106"/>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84E3EFD" w:rsidR="00310D73" w:rsidRDefault="00310D73" w:rsidP="00310D73">
      <w:pPr>
        <w:pStyle w:val="Code"/>
      </w:pPr>
      <w:r>
        <w:t>{                             # A graph object (§</w:t>
      </w:r>
      <w:r>
        <w:fldChar w:fldCharType="begin"/>
      </w:r>
      <w:r>
        <w:instrText xml:space="preserve"> REF _Ref511819945 \r \h </w:instrText>
      </w:r>
      <w:r>
        <w:fldChar w:fldCharType="separate"/>
      </w:r>
      <w:r w:rsidR="0009127C">
        <w:t>3.39</w:t>
      </w:r>
      <w:r>
        <w:fldChar w:fldCharType="end"/>
      </w:r>
      <w:r>
        <w:t>).</w:t>
      </w:r>
    </w:p>
    <w:p w14:paraId="4DF7DD5F" w14:textId="64A0CFCD" w:rsidR="00310D73" w:rsidRDefault="00310D73" w:rsidP="00310D73">
      <w:pPr>
        <w:pStyle w:val="Code"/>
      </w:pPr>
      <w:r>
        <w:t xml:space="preserve">  "nodes": [                  # See §</w:t>
      </w:r>
      <w:r>
        <w:fldChar w:fldCharType="begin"/>
      </w:r>
      <w:r>
        <w:instrText xml:space="preserve"> REF _Ref511823242 \r \h </w:instrText>
      </w:r>
      <w:r>
        <w:fldChar w:fldCharType="separate"/>
      </w:r>
      <w:r w:rsidR="0009127C">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303C24F" w:rsidR="00310D73" w:rsidRDefault="00310D73" w:rsidP="00310D73">
      <w:pPr>
        <w:pStyle w:val="Code"/>
      </w:pPr>
      <w:r>
        <w:t xml:space="preserve">      "children": [           # See §</w:t>
      </w:r>
      <w:r>
        <w:fldChar w:fldCharType="begin"/>
      </w:r>
      <w:r>
        <w:instrText xml:space="preserve"> REF _Ref515547420 \r \h </w:instrText>
      </w:r>
      <w:r>
        <w:fldChar w:fldCharType="separate"/>
      </w:r>
      <w:r w:rsidR="0009127C">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70667B" w:rsidR="00310D73" w:rsidRDefault="00310D73" w:rsidP="00310D73">
      <w:pPr>
        <w:pStyle w:val="Code"/>
      </w:pPr>
      <w:r>
        <w:t xml:space="preserve">  "edges": [                  # See §</w:t>
      </w:r>
      <w:r>
        <w:fldChar w:fldCharType="begin"/>
      </w:r>
      <w:r>
        <w:instrText xml:space="preserve"> REF _Ref511823263 \r \h </w:instrText>
      </w:r>
      <w:r>
        <w:fldChar w:fldCharType="separate"/>
      </w:r>
      <w:r w:rsidR="0009127C">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107" w:name="_Ref511823298"/>
      <w:bookmarkStart w:id="1108" w:name="_Toc8367294"/>
      <w:r>
        <w:t>targetNodeId property</w:t>
      </w:r>
      <w:bookmarkEnd w:id="1107"/>
      <w:bookmarkEnd w:id="1108"/>
    </w:p>
    <w:p w14:paraId="09C99A58" w14:textId="01FA929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9127C">
        <w:t>3.41.4</w:t>
      </w:r>
      <w:r>
        <w:fldChar w:fldCharType="end"/>
      </w:r>
      <w:r>
        <w:t>).</w:t>
      </w:r>
    </w:p>
    <w:p w14:paraId="0230A766" w14:textId="5CB74BEC" w:rsidR="00CD4F20" w:rsidRDefault="00CD4F20" w:rsidP="00CD4F20">
      <w:pPr>
        <w:pStyle w:val="Heading2"/>
      </w:pPr>
      <w:bookmarkStart w:id="1109" w:name="_Ref511819971"/>
      <w:bookmarkStart w:id="1110" w:name="_Toc8367295"/>
      <w:r>
        <w:t>graphTraversal object</w:t>
      </w:r>
      <w:bookmarkEnd w:id="1109"/>
      <w:bookmarkEnd w:id="1110"/>
    </w:p>
    <w:p w14:paraId="7EE87AC4" w14:textId="2D601D1D" w:rsidR="00CD4F20" w:rsidRDefault="00CD4F20" w:rsidP="00CD4F20">
      <w:pPr>
        <w:pStyle w:val="Heading3"/>
      </w:pPr>
      <w:bookmarkStart w:id="1111" w:name="_Toc8367296"/>
      <w:r>
        <w:t>General</w:t>
      </w:r>
      <w:bookmarkEnd w:id="1111"/>
    </w:p>
    <w:p w14:paraId="5B499FB9" w14:textId="6D5C482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9127C">
        <w:t>3.43</w:t>
      </w:r>
      <w:r>
        <w:fldChar w:fldCharType="end"/>
      </w:r>
      <w:r>
        <w:t>). For an example, see §</w:t>
      </w:r>
      <w:r>
        <w:fldChar w:fldCharType="begin"/>
      </w:r>
      <w:r>
        <w:instrText xml:space="preserve"> REF _Ref511822614 \r \h </w:instrText>
      </w:r>
      <w:r>
        <w:fldChar w:fldCharType="separate"/>
      </w:r>
      <w:r w:rsidR="0009127C">
        <w:t>3.42.8</w:t>
      </w:r>
      <w:r>
        <w:fldChar w:fldCharType="end"/>
      </w:r>
      <w:r>
        <w:t>.</w:t>
      </w:r>
    </w:p>
    <w:p w14:paraId="1349E293" w14:textId="77777777" w:rsidR="00BC786F" w:rsidRDefault="00BC786F" w:rsidP="00BC786F">
      <w:pPr>
        <w:pStyle w:val="Heading3"/>
        <w:numPr>
          <w:ilvl w:val="2"/>
          <w:numId w:val="2"/>
        </w:numPr>
      </w:pPr>
      <w:bookmarkStart w:id="1112" w:name="_Toc8367297"/>
      <w:r>
        <w:t>Constraints</w:t>
      </w:r>
      <w:bookmarkEnd w:id="1112"/>
    </w:p>
    <w:p w14:paraId="1485D328" w14:textId="0D96FF02"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9127C">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9127C">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113" w:name="_Ref3036149"/>
      <w:bookmarkStart w:id="1114" w:name="_Toc8367298"/>
      <w:r>
        <w:t>resultGraphIndex property</w:t>
      </w:r>
      <w:bookmarkEnd w:id="1113"/>
      <w:bookmarkEnd w:id="1114"/>
    </w:p>
    <w:p w14:paraId="119E4B0D" w14:textId="38C1FE1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9127C">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115" w:name="_Ref3036155"/>
      <w:bookmarkStart w:id="1116" w:name="_Toc8367299"/>
      <w:r>
        <w:lastRenderedPageBreak/>
        <w:t>runGraphIndex property</w:t>
      </w:r>
      <w:bookmarkEnd w:id="1115"/>
      <w:bookmarkEnd w:id="1116"/>
    </w:p>
    <w:p w14:paraId="52E2163D" w14:textId="0788B39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9127C">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117" w:name="_Toc8367300"/>
      <w:r>
        <w:t>description property</w:t>
      </w:r>
      <w:bookmarkEnd w:id="1117"/>
    </w:p>
    <w:p w14:paraId="00450671" w14:textId="37788F4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 traversal.</w:t>
      </w:r>
    </w:p>
    <w:p w14:paraId="1B078DE3" w14:textId="453A53D8" w:rsidR="00CD4F20" w:rsidRDefault="00CD4F20" w:rsidP="00CD4F20">
      <w:pPr>
        <w:pStyle w:val="Heading3"/>
      </w:pPr>
      <w:bookmarkStart w:id="1118" w:name="_Ref511823179"/>
      <w:bookmarkStart w:id="1119" w:name="_Toc8367301"/>
      <w:r>
        <w:t>initialState property</w:t>
      </w:r>
      <w:bookmarkEnd w:id="1118"/>
      <w:bookmarkEnd w:id="1119"/>
    </w:p>
    <w:p w14:paraId="0DAFE5D2" w14:textId="5D0FA96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9127C">
        <w:t>3.43.4</w:t>
      </w:r>
      <w:r>
        <w:fldChar w:fldCharType="end"/>
      </w:r>
      <w:r>
        <w:t>), enables a SARIF viewer to present a debugger-like “watch window” experience as the user traverses a graph.</w:t>
      </w:r>
    </w:p>
    <w:p w14:paraId="6B02BBBD" w14:textId="49252A6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9127C">
        <w:t>3.42.7</w:t>
      </w:r>
      <w:r w:rsidR="00336FF3">
        <w:fldChar w:fldCharType="end"/>
      </w:r>
      <w:r>
        <w:t>).</w:t>
      </w:r>
    </w:p>
    <w:p w14:paraId="69AF54AA" w14:textId="75E30370"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09127C">
        <w:t>3.38.9</w:t>
      </w:r>
      <w:r w:rsidR="001840A0">
        <w:fldChar w:fldCharType="end"/>
      </w:r>
      <w:r>
        <w:t>.</w:t>
      </w:r>
    </w:p>
    <w:p w14:paraId="3A691D2D" w14:textId="5DA3422D" w:rsidR="002700D3" w:rsidRDefault="002700D3" w:rsidP="002700D3">
      <w:pPr>
        <w:pStyle w:val="Heading3"/>
      </w:pPr>
      <w:bookmarkStart w:id="1120" w:name="_Ref3538436"/>
      <w:bookmarkStart w:id="1121" w:name="_Toc8367302"/>
      <w:r>
        <w:t>immutableState property</w:t>
      </w:r>
      <w:bookmarkEnd w:id="1120"/>
      <w:bookmarkEnd w:id="1121"/>
    </w:p>
    <w:p w14:paraId="5B2EAB36" w14:textId="4EF48E32"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122" w:name="_Ref511822614"/>
      <w:bookmarkStart w:id="1123" w:name="_Toc8367303"/>
      <w:r>
        <w:t>edgeTraversals property</w:t>
      </w:r>
      <w:bookmarkEnd w:id="1122"/>
      <w:bookmarkEnd w:id="1123"/>
    </w:p>
    <w:p w14:paraId="044B1D53" w14:textId="75CFF1B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9127C">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3D447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9127C">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9127C">
        <w:t>3.43.4</w:t>
      </w:r>
      <w:r>
        <w:fldChar w:fldCharType="end"/>
      </w:r>
      <w:r>
        <w:t>).</w:t>
      </w:r>
    </w:p>
    <w:p w14:paraId="4808B3B4" w14:textId="1749F0A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10E2D789" w14:textId="7F390F4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p>
    <w:p w14:paraId="69735FC2" w14:textId="267F8CFB"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p>
    <w:p w14:paraId="2D97EC95" w14:textId="4D6C39F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9127C">
        <w:t>3.39.3</w:t>
      </w:r>
      <w:r>
        <w:fldChar w:fldCharType="end"/>
      </w:r>
      <w:r>
        <w:t>.</w:t>
      </w:r>
    </w:p>
    <w:p w14:paraId="385BE8FF" w14:textId="09525E0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9127C">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837C95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9127C">
        <w:t>3.39.4</w:t>
      </w:r>
      <w:r>
        <w:fldChar w:fldCharType="end"/>
      </w:r>
      <w:r>
        <w:t>.</w:t>
      </w:r>
    </w:p>
    <w:p w14:paraId="3AE21EC0" w14:textId="222A250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9127C">
        <w:t>3.41</w:t>
      </w:r>
      <w:r>
        <w:fldChar w:fldCharType="end"/>
      </w:r>
      <w:r>
        <w:t>).</w:t>
      </w:r>
    </w:p>
    <w:p w14:paraId="0FC27E06" w14:textId="1D046958"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9127C">
        <w:t>3.41.2</w:t>
      </w:r>
      <w:r>
        <w:fldChar w:fldCharType="end"/>
      </w:r>
      <w:r>
        <w:t>.</w:t>
      </w:r>
    </w:p>
    <w:p w14:paraId="33697097" w14:textId="30B37B3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9127C">
        <w:t>3.41.4</w:t>
      </w:r>
      <w:r>
        <w:fldChar w:fldCharType="end"/>
      </w:r>
      <w:r>
        <w:t>.</w:t>
      </w:r>
    </w:p>
    <w:p w14:paraId="6F112479" w14:textId="27B8172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9127C">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0C72BE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p>
    <w:p w14:paraId="52989359" w14:textId="1B783B21"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p>
    <w:p w14:paraId="42598F9A" w14:textId="685FB1E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9127C">
        <w:t>3.42.3</w:t>
      </w:r>
      <w:r w:rsidR="00BC786F">
        <w:fldChar w:fldCharType="end"/>
      </w:r>
      <w:r>
        <w:t>.</w:t>
      </w:r>
    </w:p>
    <w:p w14:paraId="00E6F1B9" w14:textId="77777777" w:rsidR="009D3174" w:rsidRDefault="009D3174" w:rsidP="002D65F3">
      <w:pPr>
        <w:pStyle w:val="Code"/>
      </w:pPr>
    </w:p>
    <w:p w14:paraId="36D3F377" w14:textId="16ABAEFA"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09127C">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0332E3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9127C">
        <w:t>3.42.8</w:t>
      </w:r>
      <w:r>
        <w:fldChar w:fldCharType="end"/>
      </w:r>
      <w:r>
        <w:t>.</w:t>
      </w:r>
    </w:p>
    <w:p w14:paraId="741740FA" w14:textId="35091A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9127C">
        <w:t>3.43</w:t>
      </w:r>
      <w:r>
        <w:fldChar w:fldCharType="end"/>
      </w:r>
      <w:r>
        <w:t>).</w:t>
      </w:r>
    </w:p>
    <w:p w14:paraId="3B24AD48" w14:textId="704BD91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9127C">
        <w:t>3.43.2</w:t>
      </w:r>
      <w:r w:rsidR="00D1651A">
        <w:fldChar w:fldCharType="end"/>
      </w:r>
      <w:r>
        <w:t>.</w:t>
      </w:r>
    </w:p>
    <w:p w14:paraId="091883BE" w14:textId="77777777" w:rsidR="009D3174" w:rsidRDefault="009D3174" w:rsidP="002D65F3">
      <w:pPr>
        <w:pStyle w:val="Code"/>
      </w:pPr>
    </w:p>
    <w:p w14:paraId="0C82C8AC" w14:textId="0961867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09127C">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124" w:name="_Ref511822569"/>
      <w:bookmarkStart w:id="1125" w:name="_Toc8367304"/>
      <w:r>
        <w:t>edgeTraversal object</w:t>
      </w:r>
      <w:bookmarkEnd w:id="1124"/>
      <w:bookmarkEnd w:id="1125"/>
    </w:p>
    <w:p w14:paraId="4A14EA88" w14:textId="696B8630" w:rsidR="00CD4F20" w:rsidRDefault="00CD4F20" w:rsidP="00CD4F20">
      <w:pPr>
        <w:pStyle w:val="Heading3"/>
      </w:pPr>
      <w:bookmarkStart w:id="1126" w:name="_Toc8367305"/>
      <w:r>
        <w:t>General</w:t>
      </w:r>
      <w:bookmarkEnd w:id="1126"/>
    </w:p>
    <w:p w14:paraId="7FC25DC6" w14:textId="57980962" w:rsidR="00E66DEE" w:rsidRDefault="00E66DEE" w:rsidP="00E66DEE">
      <w:bookmarkStart w:id="112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128" w:name="_Ref513199007"/>
      <w:bookmarkStart w:id="1129" w:name="_Toc8367306"/>
      <w:r>
        <w:t>edgeId property</w:t>
      </w:r>
      <w:bookmarkEnd w:id="1127"/>
      <w:bookmarkEnd w:id="1128"/>
      <w:bookmarkEnd w:id="1129"/>
    </w:p>
    <w:p w14:paraId="48F3DA24" w14:textId="40B8147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9127C">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9127C">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09127C">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9127C">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w:t>
      </w:r>
    </w:p>
    <w:p w14:paraId="0AD4B66E" w14:textId="675852EB" w:rsidR="00CD4F20" w:rsidRDefault="00CD4F20" w:rsidP="00CD4F20">
      <w:pPr>
        <w:pStyle w:val="Heading3"/>
      </w:pPr>
      <w:bookmarkStart w:id="1130" w:name="_Toc8367307"/>
      <w:r>
        <w:t>message property</w:t>
      </w:r>
      <w:bookmarkEnd w:id="1130"/>
    </w:p>
    <w:p w14:paraId="4271FA61" w14:textId="01B1F2E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contains a message to display to the user as the edge is traversed.</w:t>
      </w:r>
    </w:p>
    <w:p w14:paraId="188B3BCD" w14:textId="25EB188B" w:rsidR="00CD4F20" w:rsidRDefault="00CD4F20" w:rsidP="00CD4F20">
      <w:pPr>
        <w:pStyle w:val="Heading3"/>
      </w:pPr>
      <w:bookmarkStart w:id="1131" w:name="_Ref511823070"/>
      <w:bookmarkStart w:id="1132" w:name="_Toc8367308"/>
      <w:r>
        <w:t>finalState property</w:t>
      </w:r>
      <w:bookmarkEnd w:id="1131"/>
      <w:bookmarkEnd w:id="1132"/>
    </w:p>
    <w:p w14:paraId="7DD91838" w14:textId="65361BDF"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that</w:t>
      </w:r>
      <w:r>
        <w:t xml:space="preserve"> represents the value of a relevant </w:t>
      </w:r>
      <w:r w:rsidR="004F41D5">
        <w:t xml:space="preserve">item </w:t>
      </w:r>
      <w:r>
        <w:t>after the edge has been traversed.</w:t>
      </w:r>
    </w:p>
    <w:p w14:paraId="254B59E1" w14:textId="67DA5FB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9127C">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1FF559"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09127C">
        <w:t>3.38.9</w:t>
      </w:r>
      <w:r w:rsidR="001840A0">
        <w:fldChar w:fldCharType="end"/>
      </w:r>
      <w:r>
        <w:t>.</w:t>
      </w:r>
    </w:p>
    <w:p w14:paraId="0E93831D" w14:textId="4B6229DC" w:rsidR="00CD4F20" w:rsidRDefault="00326931" w:rsidP="00CD4F20">
      <w:pPr>
        <w:pStyle w:val="Heading3"/>
      </w:pPr>
      <w:bookmarkStart w:id="1133" w:name="_Toc8367309"/>
      <w:r>
        <w:t>stepOverEdgeCount</w:t>
      </w:r>
      <w:r w:rsidR="00CD4F20">
        <w:t xml:space="preserve"> property</w:t>
      </w:r>
      <w:bookmarkEnd w:id="1133"/>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13EECAD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9127C">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lastRenderedPageBreak/>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5BFB1D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p>
    <w:p w14:paraId="75B400D0" w14:textId="71C1055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p>
    <w:p w14:paraId="15902C38" w14:textId="4F376A1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76646E4"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p>
    <w:p w14:paraId="7D1411F8" w14:textId="7B2DBC9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134" w:name="_Ref493427479"/>
      <w:bookmarkStart w:id="1135" w:name="_Toc8367310"/>
      <w:r>
        <w:t>stack object</w:t>
      </w:r>
      <w:bookmarkEnd w:id="1134"/>
      <w:bookmarkEnd w:id="1135"/>
    </w:p>
    <w:p w14:paraId="5A2500F3" w14:textId="474DE860" w:rsidR="006E546E" w:rsidRDefault="006E546E" w:rsidP="006E546E">
      <w:pPr>
        <w:pStyle w:val="Heading3"/>
      </w:pPr>
      <w:bookmarkStart w:id="1136" w:name="_Toc8367311"/>
      <w:r>
        <w:t>General</w:t>
      </w:r>
      <w:bookmarkEnd w:id="113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137" w:name="_Ref503361859"/>
      <w:bookmarkStart w:id="1138" w:name="_Toc8367312"/>
      <w:r>
        <w:t>message property</w:t>
      </w:r>
      <w:bookmarkEnd w:id="1137"/>
      <w:bookmarkEnd w:id="1138"/>
    </w:p>
    <w:p w14:paraId="2BDF4228" w14:textId="7301FB4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9127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39" w:name="_Toc8367313"/>
      <w:r>
        <w:t>frames property</w:t>
      </w:r>
      <w:bookmarkEnd w:id="1139"/>
    </w:p>
    <w:p w14:paraId="469B2FA7" w14:textId="17D97B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9127C">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40" w:name="_Ref493494398"/>
      <w:bookmarkStart w:id="1141" w:name="_Toc8367314"/>
      <w:r>
        <w:t>stackFrame object</w:t>
      </w:r>
      <w:bookmarkEnd w:id="1140"/>
      <w:bookmarkEnd w:id="1141"/>
    </w:p>
    <w:p w14:paraId="440DEBE2" w14:textId="2D9664B2" w:rsidR="006E546E" w:rsidRDefault="006E546E" w:rsidP="006E546E">
      <w:pPr>
        <w:pStyle w:val="Heading3"/>
      </w:pPr>
      <w:bookmarkStart w:id="1142" w:name="_Toc8367315"/>
      <w:r>
        <w:t>General</w:t>
      </w:r>
      <w:bookmarkEnd w:id="1142"/>
    </w:p>
    <w:p w14:paraId="7DA1CA9D" w14:textId="01780A3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9127C">
        <w:t>3.44</w:t>
      </w:r>
      <w:r>
        <w:fldChar w:fldCharType="end"/>
      </w:r>
      <w:r w:rsidRPr="00F41277">
        <w:t>).</w:t>
      </w:r>
    </w:p>
    <w:p w14:paraId="595703CE" w14:textId="2E0FEEF4" w:rsidR="00D10846" w:rsidRDefault="003F0742" w:rsidP="006E546E">
      <w:pPr>
        <w:pStyle w:val="Heading3"/>
      </w:pPr>
      <w:bookmarkStart w:id="1143" w:name="_Ref503362303"/>
      <w:bookmarkStart w:id="1144" w:name="_Toc8367316"/>
      <w:r>
        <w:t xml:space="preserve">location </w:t>
      </w:r>
      <w:r w:rsidR="00D10846">
        <w:t>property</w:t>
      </w:r>
      <w:bookmarkEnd w:id="1143"/>
      <w:bookmarkEnd w:id="1144"/>
    </w:p>
    <w:p w14:paraId="075462B0" w14:textId="6BD41D11"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9127C">
        <w:t>3.28</w:t>
      </w:r>
      <w:r w:rsidR="003F0742">
        <w:fldChar w:fldCharType="end"/>
      </w:r>
      <w:r>
        <w:t>) specifying the location to which this stack frame refers.</w:t>
      </w:r>
    </w:p>
    <w:p w14:paraId="049DBCD3" w14:textId="2404416B" w:rsidR="00563031" w:rsidRPr="00D10846" w:rsidRDefault="00563031" w:rsidP="00D10846">
      <w:bookmarkStart w:id="1145" w:name="_Hlk6914577"/>
      <w:r>
        <w:lastRenderedPageBreak/>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09127C">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1146" w:name="_Toc8367317"/>
      <w:bookmarkEnd w:id="1145"/>
      <w:r>
        <w:t>module property</w:t>
      </w:r>
      <w:bookmarkEnd w:id="114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147" w:name="_Toc8367318"/>
      <w:r>
        <w:t>threadId property</w:t>
      </w:r>
      <w:bookmarkEnd w:id="1147"/>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148" w:name="_Toc8367319"/>
      <w:r>
        <w:t>parameters property</w:t>
      </w:r>
      <w:bookmarkEnd w:id="1148"/>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1149" w:name="_Ref5715197"/>
      <w:bookmarkStart w:id="1150" w:name="_Toc8367320"/>
      <w:r>
        <w:t xml:space="preserve">webRequest </w:t>
      </w:r>
      <w:r w:rsidR="00924F08">
        <w:t>object</w:t>
      </w:r>
      <w:bookmarkEnd w:id="1149"/>
      <w:bookmarkEnd w:id="1150"/>
    </w:p>
    <w:p w14:paraId="7512676F" w14:textId="77777777" w:rsidR="00924F08" w:rsidRDefault="00924F08" w:rsidP="00924F08">
      <w:pPr>
        <w:pStyle w:val="Heading3"/>
        <w:numPr>
          <w:ilvl w:val="2"/>
          <w:numId w:val="2"/>
        </w:numPr>
      </w:pPr>
      <w:bookmarkStart w:id="1151" w:name="_Toc8367321"/>
      <w:r>
        <w:t>General</w:t>
      </w:r>
      <w:bookmarkEnd w:id="1151"/>
    </w:p>
    <w:p w14:paraId="5E170728" w14:textId="26B1AFDF"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9127C">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1152" w:name="_Ref5717605"/>
      <w:bookmarkStart w:id="1153" w:name="_Toc8367322"/>
      <w:r>
        <w:t>i</w:t>
      </w:r>
      <w:r w:rsidR="00924F08">
        <w:t>ndex property</w:t>
      </w:r>
      <w:bookmarkEnd w:id="1152"/>
      <w:bookmarkEnd w:id="1153"/>
    </w:p>
    <w:p w14:paraId="4D8A5D82" w14:textId="20693EC0"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09127C">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09CEB6E0"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p>
    <w:p w14:paraId="6DAD29C8" w14:textId="77777777" w:rsidR="00924F08" w:rsidRDefault="00924F08" w:rsidP="00924F08">
      <w:pPr>
        <w:pStyle w:val="Heading3"/>
        <w:numPr>
          <w:ilvl w:val="2"/>
          <w:numId w:val="2"/>
        </w:numPr>
      </w:pPr>
      <w:bookmarkStart w:id="1154" w:name="_Ref5717741"/>
      <w:bookmarkStart w:id="1155" w:name="_Toc8367323"/>
      <w:r>
        <w:lastRenderedPageBreak/>
        <w:t>protocol property</w:t>
      </w:r>
      <w:bookmarkEnd w:id="1154"/>
      <w:bookmarkEnd w:id="1155"/>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156" w:name="_Ref5717749"/>
      <w:bookmarkStart w:id="1157" w:name="_Toc8367324"/>
      <w:r>
        <w:t>version property</w:t>
      </w:r>
      <w:bookmarkEnd w:id="1156"/>
      <w:bookmarkEnd w:id="1157"/>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158" w:name="_Ref5717757"/>
      <w:bookmarkStart w:id="1159" w:name="_Toc8367325"/>
      <w:r>
        <w:t>target</w:t>
      </w:r>
      <w:r w:rsidR="00924F08">
        <w:t xml:space="preserve"> property</w:t>
      </w:r>
      <w:bookmarkEnd w:id="1158"/>
      <w:bookmarkEnd w:id="1159"/>
    </w:p>
    <w:p w14:paraId="1A2A3B5C" w14:textId="660C9631"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160" w:name="_Ref5717763"/>
      <w:bookmarkStart w:id="1161" w:name="_Toc8367326"/>
      <w:r>
        <w:t>method property</w:t>
      </w:r>
      <w:bookmarkEnd w:id="1160"/>
      <w:bookmarkEnd w:id="1161"/>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162" w:name="_Ref5723069"/>
      <w:bookmarkStart w:id="1163" w:name="_Toc8367327"/>
      <w:r>
        <w:t>headers property</w:t>
      </w:r>
      <w:bookmarkEnd w:id="1162"/>
      <w:bookmarkEnd w:id="1163"/>
    </w:p>
    <w:p w14:paraId="422D7A31" w14:textId="70A59A8D"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164" w:name="_Toc8367328"/>
      <w:r>
        <w:t>parameters property</w:t>
      </w:r>
      <w:bookmarkEnd w:id="1164"/>
    </w:p>
    <w:p w14:paraId="7CA81D5B" w14:textId="1F04D23F"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9127C">
        <w:t>3.6</w:t>
      </w:r>
      <w:r>
        <w:fldChar w:fldCharType="end"/>
      </w:r>
      <w:r>
        <w:t>) whose property names are the names of the parameters in the request and whose corresponding values are the values of those parameters.</w:t>
      </w:r>
    </w:p>
    <w:p w14:paraId="505B1EC8" w14:textId="377E4692"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9127C">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9127C">
        <w:t>3.46.5</w:t>
      </w:r>
      <w:r>
        <w:fldChar w:fldCharType="end"/>
      </w:r>
      <w:r>
        <w:t>).</w:t>
      </w:r>
    </w:p>
    <w:p w14:paraId="587B18A1" w14:textId="77777777" w:rsidR="00924F08" w:rsidRDefault="00924F08" w:rsidP="00924F08">
      <w:pPr>
        <w:pStyle w:val="Heading3"/>
        <w:numPr>
          <w:ilvl w:val="2"/>
          <w:numId w:val="2"/>
        </w:numPr>
      </w:pPr>
      <w:bookmarkStart w:id="1165" w:name="_Ref5724016"/>
      <w:bookmarkStart w:id="1166" w:name="_Toc8367329"/>
      <w:r>
        <w:t>body property</w:t>
      </w:r>
      <w:bookmarkEnd w:id="1165"/>
      <w:bookmarkEnd w:id="1166"/>
    </w:p>
    <w:p w14:paraId="7467CB75" w14:textId="21D6CCF5"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request.</w:t>
      </w:r>
    </w:p>
    <w:p w14:paraId="47BEE5B9" w14:textId="31102BCF"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73E5AAC"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9127C">
        <w:t>3.1</w:t>
      </w:r>
      <w:r w:rsidR="00141A1E">
        <w:fldChar w:fldCharType="end"/>
      </w:r>
      <w:r w:rsidR="00141A1E">
        <w:t>)</w:t>
      </w:r>
      <w:r>
        <w:t>.</w:t>
      </w:r>
    </w:p>
    <w:p w14:paraId="4E221FA4" w14:textId="0B465C8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9127C">
        <w:t>3.46.7</w:t>
      </w:r>
      <w:r>
        <w:fldChar w:fldCharType="end"/>
      </w:r>
      <w:r>
        <w:t xml:space="preserve">), for example, </w:t>
      </w:r>
      <w:r w:rsidRPr="00141A1E">
        <w:rPr>
          <w:rStyle w:val="CODEtemp"/>
        </w:rPr>
        <w:t>"text/plain; charset=ascii"</w:t>
      </w:r>
      <w:r>
        <w:t>.</w:t>
      </w:r>
    </w:p>
    <w:p w14:paraId="68C20E2A" w14:textId="49B7F070"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lastRenderedPageBreak/>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1167" w:name="_Ref5715652"/>
      <w:bookmarkStart w:id="1168" w:name="_Toc8367330"/>
      <w:r>
        <w:t>webR</w:t>
      </w:r>
      <w:r w:rsidR="00924F08">
        <w:t>esponse object</w:t>
      </w:r>
      <w:bookmarkEnd w:id="1167"/>
      <w:bookmarkEnd w:id="1168"/>
    </w:p>
    <w:p w14:paraId="22135673" w14:textId="1AFD5784" w:rsidR="00924F08" w:rsidRDefault="00924F08" w:rsidP="00924F08">
      <w:pPr>
        <w:pStyle w:val="Heading3"/>
      </w:pPr>
      <w:bookmarkStart w:id="1169" w:name="_Toc8367331"/>
      <w:r>
        <w:t>General</w:t>
      </w:r>
      <w:bookmarkEnd w:id="1169"/>
    </w:p>
    <w:p w14:paraId="041334A1" w14:textId="16D1AAA2"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09127C">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170" w:name="_Ref5717809"/>
      <w:bookmarkStart w:id="1171" w:name="_Toc8367332"/>
      <w:r>
        <w:t>index property</w:t>
      </w:r>
      <w:bookmarkEnd w:id="1170"/>
      <w:bookmarkEnd w:id="1171"/>
    </w:p>
    <w:p w14:paraId="3ED1A643" w14:textId="425AC065"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09127C">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76388D9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p>
    <w:p w14:paraId="1456E41C" w14:textId="4A16BA40" w:rsidR="00C75437" w:rsidRDefault="00C75437" w:rsidP="00C75437">
      <w:pPr>
        <w:pStyle w:val="Heading3"/>
      </w:pPr>
      <w:bookmarkStart w:id="1172" w:name="_Ref5717825"/>
      <w:bookmarkStart w:id="1173" w:name="_Toc8367333"/>
      <w:r>
        <w:t>protocol property</w:t>
      </w:r>
      <w:bookmarkEnd w:id="1172"/>
      <w:bookmarkEnd w:id="1173"/>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174" w:name="_Ref5717831"/>
      <w:bookmarkStart w:id="1175" w:name="_Toc8367334"/>
      <w:r>
        <w:t>version property</w:t>
      </w:r>
      <w:bookmarkEnd w:id="1174"/>
      <w:bookmarkEnd w:id="1175"/>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176" w:name="_Ref5717869"/>
      <w:bookmarkStart w:id="1177" w:name="_Toc8367335"/>
      <w:r>
        <w:lastRenderedPageBreak/>
        <w:t>statusCode property</w:t>
      </w:r>
      <w:bookmarkEnd w:id="1176"/>
      <w:bookmarkEnd w:id="1177"/>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178" w:name="_Ref5717858"/>
      <w:bookmarkStart w:id="1179" w:name="_Toc8367336"/>
      <w:r>
        <w:t>reasonPhrase property</w:t>
      </w:r>
      <w:bookmarkEnd w:id="1178"/>
      <w:bookmarkEnd w:id="1179"/>
    </w:p>
    <w:p w14:paraId="0318BF2F" w14:textId="2BB075A2"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09127C">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54F58726"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09127C">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180" w:name="_Ref5723562"/>
      <w:bookmarkStart w:id="1181" w:name="_Toc8367337"/>
      <w:r>
        <w:t>headers property</w:t>
      </w:r>
      <w:bookmarkEnd w:id="1180"/>
      <w:bookmarkEnd w:id="1181"/>
    </w:p>
    <w:p w14:paraId="49F79F55" w14:textId="67CD1D62"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182" w:name="_Toc8367338"/>
      <w:r>
        <w:t>body property</w:t>
      </w:r>
      <w:bookmarkEnd w:id="1182"/>
    </w:p>
    <w:p w14:paraId="4EEA2828" w14:textId="1D593A2C"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response.</w:t>
      </w:r>
    </w:p>
    <w:p w14:paraId="08136C23" w14:textId="0081F9C4"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9508EA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9127C">
        <w:t>3.1</w:t>
      </w:r>
      <w:r>
        <w:fldChar w:fldCharType="end"/>
      </w:r>
      <w:r>
        <w:t>).</w:t>
      </w:r>
    </w:p>
    <w:p w14:paraId="5E414B4C" w14:textId="0F3D8D83"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9127C">
        <w:t>3.47.7</w:t>
      </w:r>
      <w:r>
        <w:fldChar w:fldCharType="end"/>
      </w:r>
      <w:r>
        <w:t xml:space="preserve">), for example, </w:t>
      </w:r>
      <w:r w:rsidRPr="00141A1E">
        <w:rPr>
          <w:rStyle w:val="CODEtemp"/>
        </w:rPr>
        <w:t>"text/plain; charset=ascii"</w:t>
      </w:r>
      <w:r>
        <w:t>.</w:t>
      </w:r>
    </w:p>
    <w:p w14:paraId="09F28572" w14:textId="615142E3"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1183" w:name="_Ref7087321"/>
      <w:bookmarkStart w:id="1184" w:name="_Toc8367339"/>
      <w:r>
        <w:t>noResponseReceived property</w:t>
      </w:r>
      <w:bookmarkEnd w:id="1183"/>
      <w:bookmarkEnd w:id="1184"/>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17D01506"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09127C">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185" w:name="_Ref529368289"/>
      <w:bookmarkStart w:id="1186" w:name="_Toc8367340"/>
      <w:r>
        <w:t>resultProvenance object</w:t>
      </w:r>
      <w:bookmarkEnd w:id="1185"/>
      <w:bookmarkEnd w:id="1186"/>
    </w:p>
    <w:p w14:paraId="75BA9795" w14:textId="77777777" w:rsidR="00C82EC9" w:rsidRDefault="00C82EC9" w:rsidP="00C82EC9">
      <w:pPr>
        <w:pStyle w:val="Heading3"/>
        <w:numPr>
          <w:ilvl w:val="2"/>
          <w:numId w:val="2"/>
        </w:numPr>
      </w:pPr>
      <w:bookmarkStart w:id="1187" w:name="_Toc8367341"/>
      <w:r>
        <w:t>General</w:t>
      </w:r>
      <w:bookmarkEnd w:id="118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88" w:name="_Toc8367342"/>
      <w:r>
        <w:t>firstDetectionTimeUtc property</w:t>
      </w:r>
      <w:bookmarkEnd w:id="1188"/>
    </w:p>
    <w:p w14:paraId="65E11777" w14:textId="7234FF1D"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89" w:name="_Toc8367343"/>
      <w:r>
        <w:t>lastDetectionTimeUtc property</w:t>
      </w:r>
      <w:bookmarkEnd w:id="1189"/>
    </w:p>
    <w:p w14:paraId="16F93DF5" w14:textId="0CD33C89"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34EDA4D"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9127C">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9127C">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1190" w:name="_Toc8367344"/>
      <w:r>
        <w:t>firstDetectionRunGuid property</w:t>
      </w:r>
      <w:bookmarkEnd w:id="1190"/>
    </w:p>
    <w:p w14:paraId="6DA0C3FD" w14:textId="5F080F4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191" w:name="_Toc8367345"/>
      <w:r>
        <w:t>lastDetectionRunGuid property</w:t>
      </w:r>
      <w:bookmarkEnd w:id="1191"/>
    </w:p>
    <w:p w14:paraId="35285F82" w14:textId="1DACDCD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192" w:name="_Ref4232561"/>
      <w:bookmarkStart w:id="1193" w:name="_Toc8367346"/>
      <w:r>
        <w:t>invocationIndex property</w:t>
      </w:r>
      <w:bookmarkEnd w:id="1192"/>
      <w:bookmarkEnd w:id="1193"/>
    </w:p>
    <w:p w14:paraId="7B6EA25C" w14:textId="5F4E40DF"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9127C">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9127C">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lastRenderedPageBreak/>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94" w:name="_Ref532468570"/>
      <w:bookmarkStart w:id="1195" w:name="_Toc8367347"/>
      <w:r>
        <w:t>conversionSources property</w:t>
      </w:r>
      <w:bookmarkEnd w:id="1194"/>
      <w:bookmarkEnd w:id="119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20A588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09127C">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9127C">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4BC20DA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9127C">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799E286"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9127C">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lastRenderedPageBreak/>
        <w:t xml:space="preserve">          },</w:t>
      </w:r>
    </w:p>
    <w:p w14:paraId="5FEDE31E" w14:textId="0ABEEFC3" w:rsidR="006C118A" w:rsidRDefault="006C118A" w:rsidP="002D65F3">
      <w:pPr>
        <w:pStyle w:val="Code"/>
      </w:pPr>
      <w:r>
        <w:t xml:space="preserve">          ...</w:t>
      </w:r>
    </w:p>
    <w:p w14:paraId="5A00D126" w14:textId="260FE1E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9127C">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4CBF35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9127C">
        <w:t>3.29</w:t>
      </w:r>
      <w:r w:rsidR="002D65F3">
        <w:fldChar w:fldCharType="end"/>
      </w:r>
      <w:r w:rsidR="002D65F3">
        <w:t>).</w:t>
      </w:r>
    </w:p>
    <w:p w14:paraId="6D02A6B4" w14:textId="2A1A6E0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9127C">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1C74DC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9127C">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196" w:name="_Ref493407996"/>
      <w:bookmarkStart w:id="1197" w:name="_Ref508814067"/>
      <w:bookmarkStart w:id="1198" w:name="_Ref3908560"/>
      <w:bookmarkStart w:id="1199" w:name="_Toc8367348"/>
      <w:r>
        <w:rPr>
          <w:bCs/>
          <w:sz w:val="26"/>
          <w:szCs w:val="26"/>
        </w:rPr>
        <w:t>reportingDescriptor</w:t>
      </w:r>
      <w:r>
        <w:t xml:space="preserve"> </w:t>
      </w:r>
      <w:r w:rsidR="00B86BC7">
        <w:t>object</w:t>
      </w:r>
      <w:bookmarkEnd w:id="1196"/>
      <w:bookmarkEnd w:id="1197"/>
      <w:bookmarkEnd w:id="1198"/>
      <w:bookmarkEnd w:id="1199"/>
    </w:p>
    <w:p w14:paraId="0004BC6E" w14:textId="658F9ED1" w:rsidR="00B86BC7" w:rsidRDefault="00B86BC7" w:rsidP="00B86BC7">
      <w:pPr>
        <w:pStyle w:val="Heading3"/>
      </w:pPr>
      <w:bookmarkStart w:id="1200" w:name="_Toc8367349"/>
      <w:r>
        <w:t>General</w:t>
      </w:r>
      <w:bookmarkEnd w:id="1200"/>
    </w:p>
    <w:p w14:paraId="51CC9E80" w14:textId="00B54F8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9127C">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9127C">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201" w:name="_Toc8367350"/>
      <w:r>
        <w:t>Constraints</w:t>
      </w:r>
      <w:bookmarkEnd w:id="1201"/>
    </w:p>
    <w:p w14:paraId="1A1A3719" w14:textId="45C32BB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9127C">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9127C">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202" w:name="_Ref493408046"/>
      <w:bookmarkStart w:id="1203" w:name="_Toc8367351"/>
      <w:r>
        <w:t>id property</w:t>
      </w:r>
      <w:bookmarkEnd w:id="1202"/>
      <w:bookmarkEnd w:id="1203"/>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204" w:name="_Toc8367352"/>
      <w:r>
        <w:t>deprecatedIds property</w:t>
      </w:r>
      <w:bookmarkEnd w:id="1204"/>
    </w:p>
    <w:p w14:paraId="72B0335E" w14:textId="07657A54"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09127C">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9127C">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5C8DBF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9127C">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lastRenderedPageBreak/>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lastRenderedPageBreak/>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205" w:name="_Ref4137037"/>
      <w:bookmarkStart w:id="1206" w:name="_Toc8367353"/>
      <w:r>
        <w:t>guid property</w:t>
      </w:r>
      <w:bookmarkEnd w:id="1205"/>
      <w:bookmarkEnd w:id="1206"/>
    </w:p>
    <w:p w14:paraId="52E61F3E" w14:textId="380D787C"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 uniquely identifies the descriptor.</w:t>
      </w:r>
    </w:p>
    <w:p w14:paraId="0E6A3F82" w14:textId="73FBF90C" w:rsidR="00E3048B" w:rsidRDefault="00E3048B" w:rsidP="00E3048B">
      <w:pPr>
        <w:pStyle w:val="Heading3"/>
      </w:pPr>
      <w:bookmarkStart w:id="1207" w:name="_Toc8367354"/>
      <w:r>
        <w:t>deprecatedGuids property</w:t>
      </w:r>
      <w:bookmarkEnd w:id="1207"/>
    </w:p>
    <w:p w14:paraId="7C8AD044" w14:textId="22B5C51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GUID-valued strings (§</w:t>
      </w:r>
      <w:r>
        <w:fldChar w:fldCharType="begin"/>
      </w:r>
      <w:r>
        <w:instrText xml:space="preserve"> REF _Ref514314114 \r \h </w:instrText>
      </w:r>
      <w:r>
        <w:fldChar w:fldCharType="separate"/>
      </w:r>
      <w:r w:rsidR="0009127C">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09127C">
        <w:t>3.49.5</w:t>
      </w:r>
      <w:r>
        <w:fldChar w:fldCharType="end"/>
      </w:r>
      <w:r>
        <w:t>) for this object.</w:t>
      </w:r>
    </w:p>
    <w:p w14:paraId="04CAE532" w14:textId="4791B51D" w:rsidR="00B86BC7" w:rsidRDefault="00B86BC7" w:rsidP="00B86BC7">
      <w:pPr>
        <w:pStyle w:val="Heading3"/>
      </w:pPr>
      <w:bookmarkStart w:id="1208" w:name="_Ref4422547"/>
      <w:bookmarkStart w:id="1209" w:name="_Toc8367355"/>
      <w:r>
        <w:t>name property</w:t>
      </w:r>
      <w:bookmarkEnd w:id="1208"/>
      <w:bookmarkEnd w:id="1209"/>
    </w:p>
    <w:p w14:paraId="19E18CE8" w14:textId="50E6FCA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210"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r w:rsidR="00147220">
        <w:t xml:space="preserve">) </w:t>
      </w:r>
      <w:r>
        <w:t>containing a</w:t>
      </w:r>
      <w:r w:rsidR="00FB556E">
        <w:t>n</w:t>
      </w:r>
      <w:r>
        <w:t xml:space="preserve"> identifier that is understandable to an end user</w:t>
      </w:r>
      <w:bookmarkEnd w:id="1210"/>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9127C">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211" w:name="_Hlk5876632"/>
      <w:r w:rsidR="002778C4" w:rsidRPr="002778C4">
        <w:rPr>
          <w:rStyle w:val="CODEtemp"/>
        </w:rPr>
        <w:t>SpecifyMarshalingForPInvokeStringArguments</w:t>
      </w:r>
      <w:bookmarkEnd w:id="1211"/>
      <w:r w:rsidR="002778C4" w:rsidRPr="002778C4">
        <w:rPr>
          <w:rStyle w:val="CODEtemp"/>
        </w:rPr>
        <w:t>"</w:t>
      </w:r>
    </w:p>
    <w:p w14:paraId="5D2E0983" w14:textId="4FD776A8" w:rsidR="00E3048B" w:rsidRDefault="00E3048B" w:rsidP="00E3048B">
      <w:pPr>
        <w:pStyle w:val="Heading3"/>
      </w:pPr>
      <w:bookmarkStart w:id="1212" w:name="_Toc8367356"/>
      <w:r>
        <w:t>deprecatedNames property</w:t>
      </w:r>
      <w:bookmarkEnd w:id="1212"/>
    </w:p>
    <w:p w14:paraId="39CAA48F" w14:textId="3F9F614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9127C">
        <w:t>3.49.7</w:t>
      </w:r>
      <w:r>
        <w:fldChar w:fldCharType="end"/>
      </w:r>
      <w:r>
        <w:t>) for this object.</w:t>
      </w:r>
    </w:p>
    <w:p w14:paraId="5548973D" w14:textId="65C63D8C"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9127C">
        <w:t>3.19.3</w:t>
      </w:r>
      <w:r w:rsidR="00EC15D0">
        <w:fldChar w:fldCharType="end"/>
      </w:r>
      <w:r w:rsidR="00EC15D0">
        <w:t>)</w:t>
      </w:r>
      <w:r>
        <w:t xml:space="preserve">. </w:t>
      </w:r>
    </w:p>
    <w:p w14:paraId="23ACD4C9" w14:textId="51DFBAE1" w:rsidR="00B86BC7" w:rsidRDefault="00B86BC7" w:rsidP="00B86BC7">
      <w:pPr>
        <w:pStyle w:val="Heading3"/>
      </w:pPr>
      <w:bookmarkStart w:id="1213" w:name="_Ref493510771"/>
      <w:bookmarkStart w:id="1214" w:name="_Toc8367357"/>
      <w:r>
        <w:t>shortDescription property</w:t>
      </w:r>
      <w:bookmarkEnd w:id="1213"/>
      <w:bookmarkEnd w:id="1214"/>
    </w:p>
    <w:p w14:paraId="529813AC" w14:textId="4266F683"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9127C">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215" w:name="_Ref493510781"/>
      <w:bookmarkStart w:id="1216" w:name="_Toc8367358"/>
      <w:r>
        <w:lastRenderedPageBreak/>
        <w:t>fullDescription property</w:t>
      </w:r>
      <w:bookmarkEnd w:id="1215"/>
      <w:bookmarkEnd w:id="1216"/>
    </w:p>
    <w:p w14:paraId="1D1994A2" w14:textId="0F00AB1A"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9127C">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42308309"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9127C">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217" w:name="_Ref493345139"/>
      <w:bookmarkStart w:id="1218" w:name="_Toc8367359"/>
      <w:r>
        <w:t>message</w:t>
      </w:r>
      <w:r w:rsidR="00CD2BD7">
        <w:t>Strings</w:t>
      </w:r>
      <w:r>
        <w:t xml:space="preserve"> property</w:t>
      </w:r>
      <w:bookmarkEnd w:id="1217"/>
      <w:bookmarkEnd w:id="1218"/>
    </w:p>
    <w:p w14:paraId="4810A9EB" w14:textId="1CAE9889"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9127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9127C">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r w:rsidR="0005061D">
        <w:t>)</w:t>
      </w:r>
      <w:r w:rsidR="00F67E65">
        <w:t>.</w:t>
      </w:r>
    </w:p>
    <w:p w14:paraId="54AC3DC0" w14:textId="72DF1626"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9127C">
        <w:t>3.27.11</w:t>
      </w:r>
      <w:r w:rsidR="003B3A06">
        <w:fldChar w:fldCharType="end"/>
      </w:r>
      <w:r>
        <w:t>, §</w:t>
      </w:r>
      <w:r>
        <w:fldChar w:fldCharType="begin"/>
      </w:r>
      <w:r>
        <w:instrText xml:space="preserve"> REF _Ref508811592 \r \h </w:instrText>
      </w:r>
      <w:r>
        <w:fldChar w:fldCharType="separate"/>
      </w:r>
      <w:r w:rsidR="0009127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6A7031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9127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219" w:name="_Toc8367360"/>
      <w:r>
        <w:lastRenderedPageBreak/>
        <w:t>help</w:t>
      </w:r>
      <w:r w:rsidR="00326BD5">
        <w:t>Uri</w:t>
      </w:r>
      <w:r>
        <w:t xml:space="preserve"> property</w:t>
      </w:r>
      <w:bookmarkEnd w:id="1219"/>
    </w:p>
    <w:p w14:paraId="782A7DB1" w14:textId="22C2173F"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220" w:name="_Ref503364566"/>
      <w:bookmarkStart w:id="1221" w:name="_Toc8367361"/>
      <w:r>
        <w:t>help property</w:t>
      </w:r>
      <w:bookmarkEnd w:id="1220"/>
      <w:bookmarkEnd w:id="1221"/>
    </w:p>
    <w:p w14:paraId="681BD68F" w14:textId="5A22AFF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9127C">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9127C">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222" w:name="_Ref508894471"/>
      <w:bookmarkStart w:id="1223" w:name="_Ref4233655"/>
      <w:bookmarkStart w:id="1224" w:name="_Toc8367362"/>
      <w:r>
        <w:t xml:space="preserve">defaultConfiguration </w:t>
      </w:r>
      <w:r w:rsidR="00164CCB">
        <w:t>property</w:t>
      </w:r>
      <w:bookmarkEnd w:id="1222"/>
      <w:bookmarkEnd w:id="1223"/>
      <w:bookmarkEnd w:id="1224"/>
    </w:p>
    <w:p w14:paraId="566C2663" w14:textId="2E2C9BF9"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09127C">
        <w:t>3.50</w:t>
      </w:r>
      <w:r>
        <w:fldChar w:fldCharType="end"/>
      </w:r>
      <w:r>
        <w:t>)</w:t>
      </w:r>
      <w:r w:rsidRPr="000A7DA8">
        <w:t>.</w:t>
      </w:r>
    </w:p>
    <w:p w14:paraId="7BA3CFE9" w14:textId="40394A5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9127C">
        <w:t>3.50</w:t>
      </w:r>
      <w:r>
        <w:fldChar w:fldCharType="end"/>
      </w:r>
      <w:r>
        <w:t>.</w:t>
      </w:r>
    </w:p>
    <w:p w14:paraId="0AFF06D6" w14:textId="468EAA9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9127C">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09127C">
        <w:t>3.50.5</w:t>
      </w:r>
      <w:r>
        <w:fldChar w:fldCharType="end"/>
      </w:r>
      <w:r>
        <w:t>).</w:t>
      </w:r>
    </w:p>
    <w:p w14:paraId="54BE3E31" w14:textId="7ACB2A83" w:rsidR="00BB1DE4" w:rsidRDefault="00BB1DE4" w:rsidP="00BB1DE4">
      <w:pPr>
        <w:pStyle w:val="Heading3"/>
      </w:pPr>
      <w:bookmarkStart w:id="1225" w:name="_Ref5367241"/>
      <w:bookmarkStart w:id="1226" w:name="_Toc8367363"/>
      <w:r>
        <w:t>relationships property</w:t>
      </w:r>
      <w:bookmarkEnd w:id="1225"/>
      <w:bookmarkEnd w:id="1226"/>
    </w:p>
    <w:p w14:paraId="5F2ACC30" w14:textId="1DE0237E"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09127C">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09127C">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09127C">
        <w:t>3.53.3</w:t>
      </w:r>
      <w:r>
        <w:fldChar w:fldCharType="end"/>
      </w:r>
      <w:r>
        <w:t>).</w:t>
      </w:r>
    </w:p>
    <w:p w14:paraId="13B57609" w14:textId="17EDB14C" w:rsidR="00164CCB" w:rsidRDefault="0085505F" w:rsidP="00B86BC7">
      <w:pPr>
        <w:pStyle w:val="Heading2"/>
      </w:pPr>
      <w:bookmarkStart w:id="1227" w:name="_Ref508894470"/>
      <w:bookmarkStart w:id="1228" w:name="_Ref508894720"/>
      <w:bookmarkStart w:id="1229" w:name="_Ref508894737"/>
      <w:bookmarkStart w:id="1230" w:name="_Toc8367364"/>
      <w:bookmarkStart w:id="1231" w:name="_Ref493477061"/>
      <w:r>
        <w:t>reporting</w:t>
      </w:r>
      <w:r w:rsidR="00164CCB">
        <w:t>Configuration object</w:t>
      </w:r>
      <w:bookmarkEnd w:id="1227"/>
      <w:bookmarkEnd w:id="1228"/>
      <w:bookmarkEnd w:id="1229"/>
      <w:bookmarkEnd w:id="1230"/>
    </w:p>
    <w:p w14:paraId="2F470253" w14:textId="738DA236" w:rsidR="00164CCB" w:rsidRDefault="00164CCB" w:rsidP="00164CCB">
      <w:pPr>
        <w:pStyle w:val="Heading3"/>
      </w:pPr>
      <w:bookmarkStart w:id="1232" w:name="_Toc8367365"/>
      <w:r>
        <w:t>General</w:t>
      </w:r>
      <w:bookmarkEnd w:id="1232"/>
    </w:p>
    <w:p w14:paraId="2C5A48CF" w14:textId="359C1597"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9127C">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57D688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09127C">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09127C">
        <w:t>3.51.2</w:t>
      </w:r>
      <w:r>
        <w:fldChar w:fldCharType="end"/>
      </w:r>
      <w:r>
        <w:t>).</w:t>
      </w:r>
    </w:p>
    <w:p w14:paraId="1B94F57E" w14:textId="554DE5ED" w:rsidR="00D41895" w:rsidRPr="00D41895" w:rsidRDefault="00D41895" w:rsidP="00D41895">
      <w:r>
        <w:t>For an example, see §</w:t>
      </w:r>
      <w:r>
        <w:fldChar w:fldCharType="begin"/>
      </w:r>
      <w:r>
        <w:instrText xml:space="preserve"> REF _Ref508894796 \r \h </w:instrText>
      </w:r>
      <w:r>
        <w:fldChar w:fldCharType="separate"/>
      </w:r>
      <w:r w:rsidR="0009127C">
        <w:t>3.50.5</w:t>
      </w:r>
      <w:r>
        <w:fldChar w:fldCharType="end"/>
      </w:r>
      <w:r>
        <w:t>.</w:t>
      </w:r>
    </w:p>
    <w:p w14:paraId="3F5F290D" w14:textId="702ADA23" w:rsidR="00164CCB" w:rsidRDefault="00164CCB" w:rsidP="00164CCB">
      <w:pPr>
        <w:pStyle w:val="Heading3"/>
      </w:pPr>
      <w:bookmarkStart w:id="1233" w:name="_Toc8367366"/>
      <w:r>
        <w:lastRenderedPageBreak/>
        <w:t>enabled property</w:t>
      </w:r>
      <w:bookmarkEnd w:id="123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234" w:name="_Ref508894469"/>
      <w:bookmarkStart w:id="1235" w:name="_Ref4233395"/>
      <w:bookmarkStart w:id="1236" w:name="_Toc8367367"/>
      <w:r>
        <w:t>l</w:t>
      </w:r>
      <w:r w:rsidR="00164CCB">
        <w:t>evel property</w:t>
      </w:r>
      <w:bookmarkEnd w:id="1234"/>
      <w:bookmarkEnd w:id="1235"/>
      <w:bookmarkEnd w:id="1236"/>
    </w:p>
    <w:p w14:paraId="2F7AE5CB" w14:textId="59978CC7"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9127C">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9127C">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3925C770"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9127C">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9127C">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C58954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9127C">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9127C">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237" w:name="_Ref531188361"/>
      <w:bookmarkStart w:id="1238" w:name="_Toc8367368"/>
      <w:r>
        <w:t>r</w:t>
      </w:r>
      <w:r w:rsidR="00F47B45">
        <w:t>ank property</w:t>
      </w:r>
      <w:bookmarkEnd w:id="1237"/>
      <w:bookmarkEnd w:id="1238"/>
    </w:p>
    <w:p w14:paraId="14DD047E" w14:textId="087AB17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9127C">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748EC4DD"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239" w:name="_Ref508894764"/>
      <w:bookmarkStart w:id="1240" w:name="_Ref508894796"/>
      <w:bookmarkStart w:id="1241" w:name="_Toc8367369"/>
      <w:r>
        <w:t>parameters property</w:t>
      </w:r>
      <w:bookmarkEnd w:id="1239"/>
      <w:bookmarkEnd w:id="1240"/>
      <w:bookmarkEnd w:id="1241"/>
    </w:p>
    <w:p w14:paraId="18FD260D" w14:textId="547D61E5"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9127C">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9127C">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5949F0E"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09127C">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242" w:name="_Ref3971750"/>
      <w:bookmarkStart w:id="1243" w:name="_Toc8367370"/>
      <w:r>
        <w:t>configurationOverride</w:t>
      </w:r>
      <w:r w:rsidR="00056659">
        <w:t xml:space="preserve"> object</w:t>
      </w:r>
      <w:bookmarkEnd w:id="1242"/>
      <w:bookmarkEnd w:id="1243"/>
    </w:p>
    <w:p w14:paraId="768453EA" w14:textId="15C821BC" w:rsidR="00056659" w:rsidRDefault="00056659" w:rsidP="00056659">
      <w:pPr>
        <w:pStyle w:val="Heading3"/>
      </w:pPr>
      <w:bookmarkStart w:id="1244" w:name="_Toc8367371"/>
      <w:r>
        <w:t>General</w:t>
      </w:r>
      <w:bookmarkEnd w:id="1244"/>
    </w:p>
    <w:p w14:paraId="247C664B" w14:textId="24A0CB22"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 which we refer to as</w:t>
      </w:r>
      <w:r w:rsidR="00087A3F">
        <w:t xml:space="preserve"> </w:t>
      </w:r>
      <w:r w:rsidR="00087A3F" w:rsidRPr="00087A3F">
        <w:rPr>
          <w:rStyle w:val="CODEtemp"/>
        </w:rPr>
        <w:t>theDescriptor</w:t>
      </w:r>
      <w:r w:rsidR="00087A3F">
        <w:t>.</w:t>
      </w:r>
    </w:p>
    <w:p w14:paraId="06AD2F86" w14:textId="03BB237B" w:rsidR="00ED7FB6" w:rsidRDefault="00ED7FB6" w:rsidP="00ED7FB6">
      <w:pPr>
        <w:pStyle w:val="Note"/>
      </w:pPr>
      <w:bookmarkStart w:id="1245"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09127C">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245"/>
    <w:p w14:paraId="33A112EA" w14:textId="4BBEC443"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9127C">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246" w:name="_Hlk1293845"/>
      <w:r>
        <w:t>§</w:t>
      </w:r>
      <w:bookmarkEnd w:id="1246"/>
      <w:r w:rsidR="00A57F4F">
        <w:fldChar w:fldCharType="begin"/>
      </w:r>
      <w:r w:rsidR="00A57F4F">
        <w:instrText xml:space="preserve"> REF _Ref3972812 \r \h </w:instrText>
      </w:r>
      <w:r w:rsidR="00A57F4F">
        <w:fldChar w:fldCharType="separate"/>
      </w:r>
      <w:r w:rsidR="0009127C">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1AA660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9127C">
        <w:t>3.14</w:t>
      </w:r>
      <w:r>
        <w:fldChar w:fldCharType="end"/>
      </w:r>
      <w:r>
        <w:t>).</w:t>
      </w:r>
    </w:p>
    <w:p w14:paraId="0E4D2E44" w14:textId="35DD2F4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9127C">
        <w:t>3.14.6</w:t>
      </w:r>
      <w:r w:rsidR="00806614">
        <w:fldChar w:fldCharType="end"/>
      </w:r>
      <w:r w:rsidR="00806614">
        <w:t>.</w:t>
      </w:r>
    </w:p>
    <w:p w14:paraId="4459326F" w14:textId="01769BEB"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9127C">
        <w:t>3.18.2</w:t>
      </w:r>
      <w:r>
        <w:fldChar w:fldCharType="end"/>
      </w:r>
      <w:r>
        <w:t>.</w:t>
      </w:r>
    </w:p>
    <w:p w14:paraId="43827E84" w14:textId="700B7722" w:rsidR="00806614" w:rsidRDefault="00806614" w:rsidP="00087A3F">
      <w:pPr>
        <w:pStyle w:val="Code"/>
      </w:pPr>
      <w:r>
        <w:t xml:space="preserve">      "name": "CodeScanner",</w:t>
      </w:r>
    </w:p>
    <w:p w14:paraId="02E63AC2" w14:textId="74C60CA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8436B1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9127C">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E4A982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9127C">
        <w:t>3.14.11</w:t>
      </w:r>
      <w:r w:rsidR="00806614">
        <w:fldChar w:fldCharType="end"/>
      </w:r>
      <w:r w:rsidR="00806614">
        <w:t>.</w:t>
      </w:r>
    </w:p>
    <w:p w14:paraId="5BC96DFD" w14:textId="7F7372C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9127C">
        <w:t>3.20</w:t>
      </w:r>
      <w:r w:rsidR="00806614">
        <w:fldChar w:fldCharType="end"/>
      </w:r>
      <w:r w:rsidR="00806614">
        <w:t>).</w:t>
      </w:r>
    </w:p>
    <w:p w14:paraId="1FBA3053" w14:textId="211E2D4A"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9127C">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637EB7F" w:rsidR="001F48E9" w:rsidRDefault="001F48E9" w:rsidP="00A57F4F">
      <w:pPr>
        <w:pStyle w:val="Code"/>
      </w:pPr>
      <w:r>
        <w:t xml:space="preserve">                                            #  (§</w:t>
      </w:r>
      <w:r>
        <w:fldChar w:fldCharType="begin"/>
      </w:r>
      <w:r>
        <w:instrText xml:space="preserve"> REF _Ref3971750 \r \h </w:instrText>
      </w:r>
      <w:r>
        <w:fldChar w:fldCharType="separate"/>
      </w:r>
      <w:r w:rsidR="0009127C">
        <w:t>3.51</w:t>
      </w:r>
      <w:r>
        <w:fldChar w:fldCharType="end"/>
      </w:r>
      <w:r>
        <w:t>).</w:t>
      </w:r>
    </w:p>
    <w:p w14:paraId="2ABA5D95" w14:textId="0381C6B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9127C">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F67956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9127C">
        <w:t>3.51.3</w:t>
      </w:r>
      <w:r w:rsidR="00A57F4F">
        <w:fldChar w:fldCharType="end"/>
      </w:r>
      <w:r w:rsidR="00A57F4F">
        <w:t>.</w:t>
      </w:r>
    </w:p>
    <w:p w14:paraId="30B9C385" w14:textId="74BF8212" w:rsidR="00806614" w:rsidRDefault="00806614" w:rsidP="00087A3F">
      <w:pPr>
        <w:pStyle w:val="Code"/>
      </w:pPr>
      <w:r>
        <w:lastRenderedPageBreak/>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247" w:name="_Ref3973102"/>
      <w:bookmarkStart w:id="1248" w:name="_Toc8367372"/>
      <w:r>
        <w:t>descriptor</w:t>
      </w:r>
      <w:r w:rsidR="00752239">
        <w:t xml:space="preserve"> property</w:t>
      </w:r>
      <w:bookmarkEnd w:id="1247"/>
      <w:bookmarkEnd w:id="1248"/>
    </w:p>
    <w:p w14:paraId="70483680" w14:textId="12B7F4D9"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9127C">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9127C">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249" w:name="_Ref3972812"/>
      <w:bookmarkStart w:id="1250" w:name="_Toc8367373"/>
      <w:r>
        <w:t>configuration property</w:t>
      </w:r>
      <w:bookmarkEnd w:id="1249"/>
      <w:bookmarkEnd w:id="1250"/>
    </w:p>
    <w:p w14:paraId="27CE08F7" w14:textId="5BDA4D4A"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9127C">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9127C">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251" w:name="_Ref4076564"/>
      <w:bookmarkStart w:id="1252" w:name="_Toc8367374"/>
      <w:r>
        <w:t>reportingDescriptorReference object</w:t>
      </w:r>
      <w:bookmarkEnd w:id="1251"/>
      <w:bookmarkEnd w:id="1252"/>
    </w:p>
    <w:p w14:paraId="5279C0DC" w14:textId="2CEB786B" w:rsidR="00C4251F" w:rsidRDefault="00C4251F" w:rsidP="00C4251F">
      <w:pPr>
        <w:pStyle w:val="Heading3"/>
      </w:pPr>
      <w:bookmarkStart w:id="1253" w:name="_Toc8367375"/>
      <w:r>
        <w:t>General</w:t>
      </w:r>
      <w:bookmarkEnd w:id="1253"/>
    </w:p>
    <w:p w14:paraId="60777BC2" w14:textId="0B088217"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w:t>
      </w:r>
    </w:p>
    <w:p w14:paraId="614063D7" w14:textId="48101EF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9127C">
        <w:t>3.52.4</w:t>
      </w:r>
      <w:r>
        <w:fldChar w:fldCharType="end"/>
      </w:r>
      <w:r>
        <w:t xml:space="preserve">), and </w:t>
      </w:r>
      <w:r>
        <w:rPr>
          <w:rStyle w:val="CODEtemp"/>
        </w:rPr>
        <w:t>theDescriptor</w:t>
      </w:r>
      <w:r>
        <w:t xml:space="preserve"> does not exist.</w:t>
      </w:r>
    </w:p>
    <w:p w14:paraId="7E431707" w14:textId="0095014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09127C">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9127C">
        <w:t>3.58.2</w:t>
      </w:r>
      <w:r>
        <w:fldChar w:fldCharType="end"/>
      </w:r>
      <w:r>
        <w:t>) contains only the id of the notification.</w:t>
      </w:r>
    </w:p>
    <w:p w14:paraId="6ED76545" w14:textId="7526B131" w:rsidR="004939E1" w:rsidRDefault="004939E1" w:rsidP="004939E1">
      <w:pPr>
        <w:pStyle w:val="Code"/>
      </w:pPr>
      <w:r>
        <w:t>{                                            # An invocation object (§</w:t>
      </w:r>
      <w:r>
        <w:fldChar w:fldCharType="begin"/>
      </w:r>
      <w:r>
        <w:instrText xml:space="preserve"> REF _Ref493352563 \r \h </w:instrText>
      </w:r>
      <w:r>
        <w:fldChar w:fldCharType="separate"/>
      </w:r>
      <w:r w:rsidR="0009127C">
        <w:t>3.20</w:t>
      </w:r>
      <w:r>
        <w:fldChar w:fldCharType="end"/>
      </w:r>
      <w:r>
        <w:t>).</w:t>
      </w:r>
    </w:p>
    <w:p w14:paraId="5855007A" w14:textId="0FC8BD8C"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09127C">
        <w:t>3.20.21</w:t>
      </w:r>
      <w:r>
        <w:fldChar w:fldCharType="end"/>
      </w:r>
      <w:r>
        <w:t>.</w:t>
      </w:r>
    </w:p>
    <w:p w14:paraId="50001E43" w14:textId="1221267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9127C">
        <w:t>3.58</w:t>
      </w:r>
      <w:r>
        <w:fldChar w:fldCharType="end"/>
      </w:r>
      <w:r>
        <w:t>).</w:t>
      </w:r>
    </w:p>
    <w:p w14:paraId="2F95D74B" w14:textId="1E9AFF16"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9127C">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6590BCC"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09127C">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254" w:name="_Toc8367376"/>
      <w:r>
        <w:lastRenderedPageBreak/>
        <w:t>Constraints</w:t>
      </w:r>
      <w:bookmarkEnd w:id="1254"/>
    </w:p>
    <w:p w14:paraId="5439CA13" w14:textId="6093E4F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9127C">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09127C">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09127C">
        <w:t>3.49</w:t>
      </w:r>
      <w:r w:rsidR="00C4251F">
        <w:fldChar w:fldCharType="end"/>
      </w:r>
      <w:r w:rsidR="00C4251F">
        <w:t>).</w:t>
      </w:r>
    </w:p>
    <w:p w14:paraId="397A8613" w14:textId="73A2C5E0" w:rsidR="00B1270B" w:rsidRDefault="00B1270B" w:rsidP="00B1270B">
      <w:pPr>
        <w:pStyle w:val="Heading3"/>
      </w:pPr>
      <w:bookmarkStart w:id="1255" w:name="_Ref4135862"/>
      <w:bookmarkStart w:id="1256" w:name="_Toc8367377"/>
      <w:r>
        <w:t>reportingDescriptor lookup</w:t>
      </w:r>
      <w:bookmarkEnd w:id="1255"/>
      <w:bookmarkEnd w:id="1256"/>
    </w:p>
    <w:p w14:paraId="37615F29" w14:textId="6576451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09127C">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9127C">
        <w:t>3.54.2</w:t>
      </w:r>
      <w:r w:rsidR="00F11A97">
        <w:fldChar w:fldCharType="end"/>
      </w:r>
      <w:r w:rsidR="00F11A97">
        <w:t>.</w:t>
      </w:r>
    </w:p>
    <w:p w14:paraId="468E1145" w14:textId="15EF34A9"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09127C">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CE229FE"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09127C">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6FE2A65"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09127C">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9B3FA7B"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09127C">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3C95679"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09127C">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2B7A184"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09127C">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257" w:name="_Ref4148802"/>
      <w:bookmarkStart w:id="1258" w:name="_Ref6750956"/>
      <w:bookmarkStart w:id="1259" w:name="_Toc8367378"/>
      <w:r>
        <w:t>id</w:t>
      </w:r>
      <w:bookmarkEnd w:id="1257"/>
      <w:r w:rsidR="00527E6F">
        <w:t xml:space="preserve"> property</w:t>
      </w:r>
      <w:bookmarkEnd w:id="1258"/>
      <w:bookmarkEnd w:id="1259"/>
    </w:p>
    <w:p w14:paraId="2B850765" w14:textId="4751F356"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9127C">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260" w:name="_Hlk4159358"/>
      <w:r w:rsidR="005402B0">
        <w:t>§</w:t>
      </w:r>
      <w:bookmarkEnd w:id="1260"/>
      <w:r w:rsidR="005402B0">
        <w:fldChar w:fldCharType="begin"/>
      </w:r>
      <w:r w:rsidR="005402B0">
        <w:instrText xml:space="preserve"> REF _Ref493408046 \r \h </w:instrText>
      </w:r>
      <w:r w:rsidR="005402B0">
        <w:fldChar w:fldCharType="separate"/>
      </w:r>
      <w:r w:rsidR="0009127C">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114185E"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9127C">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346138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9127C">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F69C2E5"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9127C">
        <w:t>3.14</w:t>
      </w:r>
      <w:r>
        <w:fldChar w:fldCharType="end"/>
      </w:r>
      <w:r>
        <w:t>).</w:t>
      </w:r>
    </w:p>
    <w:p w14:paraId="6BA34316" w14:textId="4948DBF9"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9127C">
        <w:t>3.14.6</w:t>
      </w:r>
      <w:r>
        <w:fldChar w:fldCharType="end"/>
      </w:r>
      <w:r>
        <w:t>.</w:t>
      </w:r>
    </w:p>
    <w:p w14:paraId="7151A118" w14:textId="27E0853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9127C">
        <w:t>3.18.2</w:t>
      </w:r>
      <w:r>
        <w:fldChar w:fldCharType="end"/>
      </w:r>
      <w:r>
        <w:t>.</w:t>
      </w:r>
    </w:p>
    <w:p w14:paraId="639E0A88" w14:textId="77777777" w:rsidR="00E45D82" w:rsidRDefault="00E45D82" w:rsidP="00E45D82">
      <w:pPr>
        <w:pStyle w:val="Code"/>
      </w:pPr>
      <w:r>
        <w:t xml:space="preserve">      "name": "CodeScanner",</w:t>
      </w:r>
    </w:p>
    <w:p w14:paraId="4106E424" w14:textId="010F71F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406AFFA9" w14:textId="16296197"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9127C">
        <w:t>3.49</w:t>
      </w:r>
      <w:r>
        <w:fldChar w:fldCharType="end"/>
      </w:r>
      <w:r>
        <w:t>).</w:t>
      </w:r>
    </w:p>
    <w:p w14:paraId="63DED447" w14:textId="091C4910"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9127C">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lastRenderedPageBreak/>
        <w:t xml:space="preserve">    }</w:t>
      </w:r>
    </w:p>
    <w:p w14:paraId="6EA4B676" w14:textId="77777777" w:rsidR="00E45D82" w:rsidRDefault="00E45D82" w:rsidP="00E45D82">
      <w:pPr>
        <w:pStyle w:val="Code"/>
      </w:pPr>
      <w:r>
        <w:t xml:space="preserve">  },</w:t>
      </w:r>
    </w:p>
    <w:p w14:paraId="3FF8CB46" w14:textId="2B3F4742"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9127C">
        <w:t>3.14.23</w:t>
      </w:r>
      <w:r>
        <w:fldChar w:fldCharType="end"/>
      </w:r>
      <w:r>
        <w:t>.</w:t>
      </w:r>
    </w:p>
    <w:p w14:paraId="469B0064" w14:textId="74BF4C5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9127C">
        <w:t>3.27</w:t>
      </w:r>
      <w:r>
        <w:fldChar w:fldCharType="end"/>
      </w:r>
      <w:r>
        <w:t>).</w:t>
      </w:r>
    </w:p>
    <w:p w14:paraId="436ACC80" w14:textId="42FBEC6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09127C">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261" w:name="_Ref4055060"/>
      <w:bookmarkStart w:id="1262" w:name="_Ref6750741"/>
      <w:bookmarkStart w:id="1263" w:name="_Toc8367379"/>
      <w:r>
        <w:t>index</w:t>
      </w:r>
      <w:bookmarkEnd w:id="1261"/>
      <w:r w:rsidR="00527E6F">
        <w:t xml:space="preserve"> property</w:t>
      </w:r>
      <w:bookmarkEnd w:id="1262"/>
      <w:bookmarkEnd w:id="1263"/>
    </w:p>
    <w:p w14:paraId="5E8A5361" w14:textId="38336F4A"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9127C">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09127C">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09127C">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9127C">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A710625" w:rsidR="00E45D82" w:rsidRDefault="00E45D82" w:rsidP="00E45D82">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257CC1D7" w14:textId="2D00BF86" w:rsidR="00E45D82" w:rsidRDefault="00E45D82" w:rsidP="00E45D82">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3E252115" w14:textId="3B12E35D" w:rsidR="00E45D82" w:rsidRDefault="00E45D82" w:rsidP="00E45D82">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31730383" w14:textId="77777777" w:rsidR="00E45D82" w:rsidRDefault="00E45D82" w:rsidP="00E45D82">
      <w:pPr>
        <w:pStyle w:val="Code"/>
      </w:pPr>
      <w:r>
        <w:t xml:space="preserve">      "name": "CodeScanner",</w:t>
      </w:r>
    </w:p>
    <w:p w14:paraId="245A8D1C" w14:textId="1BAB881F"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40E440D1" w14:textId="5B8FE25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0F975D02" w14:textId="68C70C9E" w:rsidR="00E45D82" w:rsidRDefault="00E45D82" w:rsidP="00E45D82">
      <w:pPr>
        <w:pStyle w:val="Code"/>
      </w:pPr>
      <w:r>
        <w:t xml:space="preserve">          "id": "CA1711",    # See §</w:t>
      </w:r>
      <w:r>
        <w:fldChar w:fldCharType="begin"/>
      </w:r>
      <w:r>
        <w:instrText xml:space="preserve"> REF _Ref493408046 \r \h </w:instrText>
      </w:r>
      <w:r>
        <w:fldChar w:fldCharType="separate"/>
      </w:r>
      <w:r w:rsidR="0009127C">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25AEC60"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9127C">
        <w:t>3.14.23</w:t>
      </w:r>
      <w:r>
        <w:fldChar w:fldCharType="end"/>
      </w:r>
      <w:r>
        <w:t>.</w:t>
      </w:r>
    </w:p>
    <w:p w14:paraId="166ABF0D" w14:textId="16F9F6B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9127C">
        <w:t>3.27</w:t>
      </w:r>
      <w:r>
        <w:fldChar w:fldCharType="end"/>
      </w:r>
      <w:r>
        <w:t>).</w:t>
      </w:r>
    </w:p>
    <w:p w14:paraId="18301065" w14:textId="6767B9FE" w:rsidR="00E45D82" w:rsidRDefault="00E45D82" w:rsidP="00E45D82">
      <w:pPr>
        <w:pStyle w:val="Code"/>
      </w:pPr>
      <w:r>
        <w:t xml:space="preserve">      "ruleId": "CA1711",    # See §</w:t>
      </w:r>
      <w:r>
        <w:fldChar w:fldCharType="begin"/>
      </w:r>
      <w:r>
        <w:instrText xml:space="preserve"> REF _Ref513193500 \r \h </w:instrText>
      </w:r>
      <w:r>
        <w:fldChar w:fldCharType="separate"/>
      </w:r>
      <w:r w:rsidR="0009127C">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8D8301C"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9127C">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264" w:name="_Ref4055066"/>
      <w:bookmarkStart w:id="1265" w:name="_Ref6750952"/>
      <w:bookmarkStart w:id="1266" w:name="_Toc8367380"/>
      <w:r>
        <w:t>guid</w:t>
      </w:r>
      <w:bookmarkEnd w:id="1264"/>
      <w:r w:rsidR="00527E6F">
        <w:t xml:space="preserve"> property</w:t>
      </w:r>
      <w:bookmarkEnd w:id="1265"/>
      <w:bookmarkEnd w:id="1266"/>
    </w:p>
    <w:p w14:paraId="0CDADA3F" w14:textId="0A76BCA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27C">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9127C">
        <w:t>3.49.5</w:t>
      </w:r>
      <w:r w:rsidR="00AA0090">
        <w:fldChar w:fldCharType="end"/>
      </w:r>
      <w:r>
        <w:t>).</w:t>
      </w:r>
    </w:p>
    <w:p w14:paraId="5A0F6357" w14:textId="07F39429" w:rsidR="00C4251F" w:rsidRDefault="00C4251F" w:rsidP="00C4251F">
      <w:pPr>
        <w:pStyle w:val="Heading3"/>
      </w:pPr>
      <w:bookmarkStart w:id="1267" w:name="_Ref4055072"/>
      <w:bookmarkStart w:id="1268" w:name="_Ref6750770"/>
      <w:bookmarkStart w:id="1269" w:name="_Toc8367381"/>
      <w:r>
        <w:t>toolComponent</w:t>
      </w:r>
      <w:bookmarkEnd w:id="1267"/>
      <w:r w:rsidR="00527E6F">
        <w:t xml:space="preserve"> property</w:t>
      </w:r>
      <w:bookmarkEnd w:id="1268"/>
      <w:bookmarkEnd w:id="1269"/>
    </w:p>
    <w:p w14:paraId="21B9AEB8" w14:textId="5842F9A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9127C">
        <w:t>3.54</w:t>
      </w:r>
      <w:r>
        <w:fldChar w:fldCharType="end"/>
      </w:r>
      <w:r>
        <w:t xml:space="preserve">) that identifies </w:t>
      </w:r>
      <w:r w:rsidRPr="00AA0090">
        <w:rPr>
          <w:rStyle w:val="CODEtemp"/>
        </w:rPr>
        <w:t>theComponent</w:t>
      </w:r>
      <w:r>
        <w:t>.</w:t>
      </w:r>
    </w:p>
    <w:p w14:paraId="217B585E" w14:textId="4DB5B7B6"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w:t>
      </w:r>
    </w:p>
    <w:p w14:paraId="5C8656AC" w14:textId="3368945F" w:rsidR="00BB1DE4" w:rsidRDefault="00BB1DE4" w:rsidP="00BB1DE4">
      <w:pPr>
        <w:pStyle w:val="Heading2"/>
      </w:pPr>
      <w:bookmarkStart w:id="1270" w:name="_Ref5366949"/>
      <w:bookmarkStart w:id="1271" w:name="_Toc8367382"/>
      <w:r>
        <w:t>reportingDescriptorRelationship object</w:t>
      </w:r>
      <w:bookmarkEnd w:id="1270"/>
      <w:bookmarkEnd w:id="1271"/>
    </w:p>
    <w:p w14:paraId="69FC9E77" w14:textId="7519F40B" w:rsidR="00BB1DE4" w:rsidRDefault="00BB1DE4" w:rsidP="00BB1DE4">
      <w:pPr>
        <w:pStyle w:val="Heading3"/>
      </w:pPr>
      <w:bookmarkStart w:id="1272" w:name="_Ref5442298"/>
      <w:bookmarkStart w:id="1273" w:name="_Toc8367383"/>
      <w:r>
        <w:t>General</w:t>
      </w:r>
      <w:bookmarkEnd w:id="1272"/>
      <w:bookmarkEnd w:id="1273"/>
    </w:p>
    <w:p w14:paraId="4E10D242" w14:textId="20660EDA"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7556CAC0"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09127C">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69D907E"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09127C">
        <w:t>3.19.3</w:t>
      </w:r>
      <w:r>
        <w:fldChar w:fldCharType="end"/>
      </w:r>
      <w:r>
        <w:t>).</w:t>
      </w:r>
    </w:p>
    <w:p w14:paraId="313E24D7" w14:textId="396BF8A8"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008864" w:rsidR="00BB1DE4" w:rsidRDefault="0070675A" w:rsidP="0070675A">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2983611" w14:textId="58E3B382" w:rsidR="0070675A" w:rsidRDefault="0070675A" w:rsidP="0070675A">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74D50F93" w14:textId="38154A6C" w:rsidR="0070675A" w:rsidRDefault="0070675A" w:rsidP="0070675A">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CC3676D" w14:textId="77777777" w:rsidR="0070675A" w:rsidRDefault="0070675A" w:rsidP="0070675A">
      <w:pPr>
        <w:pStyle w:val="Code"/>
      </w:pPr>
      <w:r>
        <w:t xml:space="preserve">      "name": "CodeScanner",</w:t>
      </w:r>
    </w:p>
    <w:p w14:paraId="5F637F29" w14:textId="39A17135" w:rsidR="0070675A" w:rsidRDefault="0070675A" w:rsidP="0070675A">
      <w:pPr>
        <w:pStyle w:val="Code"/>
      </w:pPr>
      <w:r>
        <w:t xml:space="preserve">      "rules": [               # See §</w:t>
      </w:r>
      <w:r>
        <w:fldChar w:fldCharType="begin"/>
      </w:r>
      <w:r>
        <w:instrText xml:space="preserve"> REF _Ref3899090 \r \h </w:instrText>
      </w:r>
      <w:r>
        <w:fldChar w:fldCharType="separate"/>
      </w:r>
      <w:r w:rsidR="0009127C">
        <w:t>3.19.23</w:t>
      </w:r>
      <w:r>
        <w:fldChar w:fldCharType="end"/>
      </w:r>
      <w:r>
        <w:t>.</w:t>
      </w:r>
    </w:p>
    <w:p w14:paraId="07123B70" w14:textId="430F2F0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074299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9127C">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52A9B323" w:rsidR="0070675A" w:rsidRDefault="0070675A" w:rsidP="0070675A">
      <w:pPr>
        <w:pStyle w:val="Code"/>
      </w:pPr>
      <w:r>
        <w:t xml:space="preserve">                "</w:t>
      </w:r>
      <w:del w:id="1274" w:author="Laurence Golding" w:date="2019-05-15T15:40:00Z">
        <w:r w:rsidR="00E6691E" w:rsidDel="00DA6334">
          <w:delText>subset</w:delText>
        </w:r>
      </w:del>
      <w:ins w:id="1275" w:author="Laurence Golding" w:date="2019-05-15T15:40:00Z">
        <w:r w:rsidR="00DA6334">
          <w:t>superset</w:t>
        </w:r>
      </w:ins>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lastRenderedPageBreak/>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EEAC1C6" w:rsidR="0070675A" w:rsidRDefault="0070675A" w:rsidP="0070675A">
      <w:pPr>
        <w:pStyle w:val="Code"/>
      </w:pPr>
      <w:r>
        <w:t>{                              # A run object (§</w:t>
      </w:r>
      <w:r>
        <w:fldChar w:fldCharType="begin"/>
      </w:r>
      <w:r>
        <w:instrText xml:space="preserve"> REF _Ref493349997 \r \h  \* MERGEFORMAT </w:instrText>
      </w:r>
      <w:r>
        <w:fldChar w:fldCharType="separate"/>
      </w:r>
      <w:r w:rsidR="0009127C">
        <w:t>3.14</w:t>
      </w:r>
      <w:r>
        <w:fldChar w:fldCharType="end"/>
      </w:r>
      <w:r>
        <w:t>).</w:t>
      </w:r>
    </w:p>
    <w:p w14:paraId="791FA3D2" w14:textId="6E31FC5C" w:rsidR="0070675A" w:rsidRDefault="0070675A" w:rsidP="0070675A">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4DDCAD18" w14:textId="598E6015" w:rsidR="0070675A" w:rsidRDefault="0070675A" w:rsidP="0070675A">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25E94AA9" w14:textId="77777777" w:rsidR="0070675A" w:rsidRDefault="0070675A" w:rsidP="0070675A">
      <w:pPr>
        <w:pStyle w:val="Code"/>
      </w:pPr>
      <w:r>
        <w:t xml:space="preserve">      "name": "CodeScanner",</w:t>
      </w:r>
    </w:p>
    <w:p w14:paraId="01E2002D" w14:textId="61854152" w:rsidR="0070675A" w:rsidRDefault="0070675A" w:rsidP="0070675A">
      <w:pPr>
        <w:pStyle w:val="Code"/>
      </w:pPr>
      <w:r>
        <w:t xml:space="preserve">      "rules": [               # See §</w:t>
      </w:r>
      <w:r>
        <w:fldChar w:fldCharType="begin"/>
      </w:r>
      <w:r>
        <w:instrText xml:space="preserve"> REF _Ref3899090 \r \h </w:instrText>
      </w:r>
      <w:r>
        <w:fldChar w:fldCharType="separate"/>
      </w:r>
      <w:r w:rsidR="0009127C">
        <w:t>3.19.23</w:t>
      </w:r>
      <w:r>
        <w:fldChar w:fldCharType="end"/>
      </w:r>
      <w:r>
        <w:t>.</w:t>
      </w:r>
    </w:p>
    <w:p w14:paraId="562D7C76" w14:textId="200D128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C3FD623"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9127C">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6A37CE1D" w:rsidR="0070675A" w:rsidRPr="0070675A" w:rsidRDefault="00F93684" w:rsidP="0070675A">
      <w:pPr>
        <w:pStyle w:val="Code"/>
      </w:pPr>
      <w:ins w:id="1276" w:author="Laurence Golding" w:date="2019-05-15T15:43:00Z">
        <w:r>
          <w:t xml:space="preserve">  ...</w:t>
        </w:r>
      </w:ins>
    </w:p>
    <w:p w14:paraId="34842FDD" w14:textId="3056E193" w:rsidR="00BB1DE4" w:rsidRDefault="009E74B3" w:rsidP="00BB1DE4">
      <w:pPr>
        <w:pStyle w:val="Heading3"/>
      </w:pPr>
      <w:bookmarkStart w:id="1277" w:name="_Ref5367042"/>
      <w:bookmarkStart w:id="1278" w:name="_Toc8367384"/>
      <w:r>
        <w:t>target</w:t>
      </w:r>
      <w:r w:rsidR="00BB1DE4">
        <w:t xml:space="preserve"> property</w:t>
      </w:r>
      <w:bookmarkEnd w:id="1277"/>
      <w:bookmarkEnd w:id="1278"/>
    </w:p>
    <w:p w14:paraId="542F5014" w14:textId="38DABD5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09127C">
        <w:t>3.53.1</w:t>
      </w:r>
      <w:r w:rsidR="00C45295">
        <w:fldChar w:fldCharType="end"/>
      </w:r>
      <w:r w:rsidR="009E74B3">
        <w:t>)</w:t>
      </w:r>
      <w:r>
        <w:t>.</w:t>
      </w:r>
    </w:p>
    <w:p w14:paraId="154F1787" w14:textId="5392A439" w:rsidR="00BB1DE4" w:rsidRDefault="00BB1DE4" w:rsidP="00BB1DE4">
      <w:pPr>
        <w:pStyle w:val="Heading3"/>
      </w:pPr>
      <w:bookmarkStart w:id="1279" w:name="_Ref5367150"/>
      <w:bookmarkStart w:id="1280" w:name="_Toc8367385"/>
      <w:r>
        <w:lastRenderedPageBreak/>
        <w:t>kinds property</w:t>
      </w:r>
      <w:bookmarkEnd w:id="1279"/>
      <w:bookmarkEnd w:id="1280"/>
    </w:p>
    <w:p w14:paraId="3BB2F447" w14:textId="1C4AE611"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9127C">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09127C">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65A37749" w:rsidR="00C45295" w:rsidRDefault="00C45295" w:rsidP="00C45295">
      <w:pPr>
        <w:pStyle w:val="Note"/>
        <w:rPr>
          <w:ins w:id="1281" w:author="Laurence Golding" w:date="2019-05-15T15:44:00Z"/>
        </w:rPr>
      </w:pPr>
      <w:r>
        <w:t>NOTE</w:t>
      </w:r>
      <w:ins w:id="1282" w:author="Laurence Golding" w:date="2019-05-15T15:44:00Z">
        <w:r w:rsidR="00F93684">
          <w:t xml:space="preserve"> 1</w:t>
        </w:r>
      </w:ins>
      <w:r>
        <w:t xml:space="preserve">: Although </w:t>
      </w:r>
      <w:r w:rsidRPr="00593EE6">
        <w:rPr>
          <w:rStyle w:val="CODEtemp"/>
        </w:rPr>
        <w:t>"relevant"</w:t>
      </w:r>
      <w:r>
        <w:t xml:space="preserve"> is a catch-all for any relationship not described by the other values, a producer might still wish to define its own more specific values.</w:t>
      </w:r>
    </w:p>
    <w:p w14:paraId="3B27D607" w14:textId="15EDC6A7" w:rsidR="00F93684" w:rsidRPr="00F93684" w:rsidRDefault="00F93684" w:rsidP="00F93684">
      <w:pPr>
        <w:pStyle w:val="Note"/>
      </w:pPr>
      <w:ins w:id="1283" w:author="Laurence Golding" w:date="2019-05-15T15:44:00Z">
        <w:r>
          <w:t xml:space="preserve">NOTE 2: The values </w:t>
        </w:r>
        <w:r w:rsidRPr="00786FBD">
          <w:rPr>
            <w:rStyle w:val="CODEtemp"/>
          </w:rPr>
          <w:t>"equal"</w:t>
        </w:r>
        <w:r>
          <w:t xml:space="preserve"> and </w:t>
        </w:r>
        <w:r w:rsidRPr="00786FBD">
          <w:rPr>
            <w:rStyle w:val="CODEtemp"/>
          </w:rPr>
          <w:t>"superset"</w:t>
        </w:r>
        <w:r>
          <w:t xml:space="preserve"> are special in that they allow cert</w:t>
        </w:r>
      </w:ins>
      <w:ins w:id="1284" w:author="Laurence Golding" w:date="2019-05-15T15:45:00Z">
        <w:r>
          <w:t xml:space="preserve">ain elements of </w:t>
        </w:r>
        <w:r w:rsidRPr="00F93684">
          <w:rPr>
            <w:rStyle w:val="CODEtemp"/>
          </w:rPr>
          <w:t>result.taxa</w:t>
        </w:r>
        <w:r>
          <w:t xml:space="preserve"> (</w:t>
        </w:r>
      </w:ins>
      <w:ins w:id="1285" w:author="Laurence Golding" w:date="2019-05-15T15:49:00Z">
        <w:r w:rsidR="00786FBD">
          <w:t>§</w:t>
        </w:r>
      </w:ins>
      <w:ins w:id="1286" w:author="Laurence Golding" w:date="2019-05-15T15:51:00Z">
        <w:r w:rsidR="00786FBD">
          <w:fldChar w:fldCharType="begin"/>
        </w:r>
        <w:r w:rsidR="00786FBD">
          <w:instrText xml:space="preserve"> REF _Ref8827909 \r \h </w:instrText>
        </w:r>
      </w:ins>
      <w:r w:rsidR="00786FBD">
        <w:fldChar w:fldCharType="separate"/>
      </w:r>
      <w:ins w:id="1287" w:author="Laurence Golding" w:date="2019-05-15T15:51:00Z">
        <w:r w:rsidR="00786FBD">
          <w:t>3.27.8</w:t>
        </w:r>
        <w:r w:rsidR="00786FBD">
          <w:fldChar w:fldCharType="end"/>
        </w:r>
      </w:ins>
      <w:ins w:id="1288" w:author="Laurence Golding" w:date="2019-05-15T15:45:00Z">
        <w:r>
          <w:t xml:space="preserve">) to be </w:t>
        </w:r>
      </w:ins>
      <w:ins w:id="1289" w:author="Laurence Golding" w:date="2019-05-15T15:51:00Z">
        <w:r w:rsidR="00786FBD">
          <w:t>elided</w:t>
        </w:r>
      </w:ins>
      <w:ins w:id="1290" w:author="Laurence Golding" w:date="2019-05-15T15:45:00Z">
        <w:r>
          <w:t xml:space="preserve">. See </w:t>
        </w:r>
      </w:ins>
      <w:ins w:id="1291" w:author="Laurence Golding" w:date="2019-05-15T15:49:00Z">
        <w:r w:rsidR="00786FBD">
          <w:t>§</w:t>
        </w:r>
      </w:ins>
      <w:ins w:id="1292" w:author="Laurence Golding" w:date="2019-05-15T15:51:00Z">
        <w:r w:rsidR="00786FBD">
          <w:fldChar w:fldCharType="begin"/>
        </w:r>
        <w:r w:rsidR="00786FBD">
          <w:instrText xml:space="preserve"> REF _Ref8827915 \r \h </w:instrText>
        </w:r>
      </w:ins>
      <w:r w:rsidR="00786FBD">
        <w:fldChar w:fldCharType="separate"/>
      </w:r>
      <w:ins w:id="1293" w:author="Laurence Golding" w:date="2019-05-15T15:51:00Z">
        <w:r w:rsidR="00786FBD">
          <w:t>3.27.8</w:t>
        </w:r>
        <w:r w:rsidR="00786FBD">
          <w:fldChar w:fldCharType="end"/>
        </w:r>
      </w:ins>
      <w:ins w:id="1294" w:author="Laurence Golding" w:date="2019-05-15T15:49:00Z">
        <w:r w:rsidR="00786FBD">
          <w:t xml:space="preserve">, paragraph 2, </w:t>
        </w:r>
      </w:ins>
      <w:ins w:id="1295" w:author="Laurence Golding" w:date="2019-05-15T15:45:00Z">
        <w:r>
          <w:t>for</w:t>
        </w:r>
      </w:ins>
      <w:ins w:id="1296" w:author="Laurence Golding" w:date="2019-05-15T15:49:00Z">
        <w:r w:rsidR="00786FBD">
          <w:t xml:space="preserve"> more information on this point.</w:t>
        </w:r>
      </w:ins>
    </w:p>
    <w:p w14:paraId="6017EC4D" w14:textId="24D0BA6B" w:rsidR="00953530" w:rsidRDefault="00953530" w:rsidP="00953530">
      <w:pPr>
        <w:pStyle w:val="Heading3"/>
      </w:pPr>
      <w:bookmarkStart w:id="1297" w:name="_Toc8367386"/>
      <w:r>
        <w:t>description property</w:t>
      </w:r>
      <w:bookmarkEnd w:id="1297"/>
    </w:p>
    <w:p w14:paraId="768C6BA4" w14:textId="543B1C93"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p>
    <w:p w14:paraId="1C3B47DE" w14:textId="73F83595" w:rsidR="00C4251F" w:rsidRDefault="00C4251F" w:rsidP="00C4251F">
      <w:pPr>
        <w:pStyle w:val="Heading2"/>
      </w:pPr>
      <w:bookmarkStart w:id="1298" w:name="_Ref4137207"/>
      <w:bookmarkStart w:id="1299" w:name="_Toc8367387"/>
      <w:bookmarkStart w:id="1300" w:name="_Hlk4091378"/>
      <w:r>
        <w:t>toolComponentReference object</w:t>
      </w:r>
      <w:bookmarkEnd w:id="1298"/>
      <w:bookmarkEnd w:id="1299"/>
    </w:p>
    <w:p w14:paraId="142C8034" w14:textId="0D0853CC" w:rsidR="00C605E8" w:rsidRDefault="00C605E8" w:rsidP="00C605E8">
      <w:pPr>
        <w:pStyle w:val="Heading3"/>
      </w:pPr>
      <w:bookmarkStart w:id="1301" w:name="_Toc8367388"/>
      <w:r>
        <w:t>General</w:t>
      </w:r>
      <w:bookmarkEnd w:id="1301"/>
    </w:p>
    <w:p w14:paraId="13836518" w14:textId="661CB4A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302" w:name="_Ref4147602"/>
      <w:bookmarkStart w:id="1303" w:name="_Toc8367389"/>
      <w:r>
        <w:t>toolComponent lookup</w:t>
      </w:r>
      <w:bookmarkEnd w:id="1302"/>
      <w:bookmarkEnd w:id="1303"/>
    </w:p>
    <w:p w14:paraId="083C9907" w14:textId="5C0AC791"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9127C">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9127C">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9127C">
        <w:t>3.18.2</w:t>
      </w:r>
      <w:r w:rsidR="00E10C18">
        <w:fldChar w:fldCharType="end"/>
      </w:r>
      <w:r>
        <w:t>).</w:t>
      </w:r>
    </w:p>
    <w:p w14:paraId="5461030D" w14:textId="4CF80661" w:rsidR="00C605E8" w:rsidRDefault="00C605E8" w:rsidP="00C605E8">
      <w:r>
        <w:lastRenderedPageBreak/>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9127C">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304" w:name="_Ref6750942"/>
      <w:bookmarkStart w:id="1305" w:name="_Toc8367390"/>
      <w:r>
        <w:t>n</w:t>
      </w:r>
      <w:r w:rsidR="00C4251F">
        <w:t>ame</w:t>
      </w:r>
      <w:r>
        <w:t xml:space="preserve"> property</w:t>
      </w:r>
      <w:bookmarkEnd w:id="1304"/>
      <w:bookmarkEnd w:id="1305"/>
    </w:p>
    <w:p w14:paraId="61E89037" w14:textId="0CD09C0F"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9127C">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306" w:name="_Ref4082234"/>
      <w:bookmarkStart w:id="1307" w:name="_Toc8367391"/>
      <w:bookmarkEnd w:id="1300"/>
      <w:r>
        <w:t>index</w:t>
      </w:r>
      <w:r w:rsidR="00C605E8">
        <w:t xml:space="preserve"> property</w:t>
      </w:r>
      <w:bookmarkEnd w:id="1306"/>
      <w:bookmarkEnd w:id="1307"/>
    </w:p>
    <w:p w14:paraId="4ABEFE24" w14:textId="3DD26E02"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308" w:name="_Ref4082243"/>
      <w:bookmarkStart w:id="1309" w:name="_Toc8367392"/>
      <w:r>
        <w:t>guid</w:t>
      </w:r>
      <w:r w:rsidR="00C605E8">
        <w:t xml:space="preserve"> property</w:t>
      </w:r>
      <w:bookmarkEnd w:id="1308"/>
      <w:bookmarkEnd w:id="1309"/>
    </w:p>
    <w:p w14:paraId="6F2B2E27" w14:textId="748D4FFF"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9127C">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9127C">
        <w:t>3.19.6</w:t>
      </w:r>
      <w:r w:rsidR="00B07FD1">
        <w:fldChar w:fldCharType="end"/>
      </w:r>
      <w:r w:rsidR="00B07FD1">
        <w:t>).</w:t>
      </w:r>
    </w:p>
    <w:p w14:paraId="6FFC00CB" w14:textId="58ACBD31" w:rsidR="00B86BC7" w:rsidRDefault="00B86BC7" w:rsidP="00B86BC7">
      <w:pPr>
        <w:pStyle w:val="Heading2"/>
      </w:pPr>
      <w:bookmarkStart w:id="1310" w:name="_Ref530139075"/>
      <w:bookmarkStart w:id="1311" w:name="_Toc8367393"/>
      <w:r>
        <w:t>fix object</w:t>
      </w:r>
      <w:bookmarkEnd w:id="1231"/>
      <w:bookmarkEnd w:id="1310"/>
      <w:bookmarkEnd w:id="1311"/>
    </w:p>
    <w:p w14:paraId="410A501F" w14:textId="4C707545" w:rsidR="00B86BC7" w:rsidRDefault="00B86BC7" w:rsidP="00B86BC7">
      <w:pPr>
        <w:pStyle w:val="Heading3"/>
      </w:pPr>
      <w:bookmarkStart w:id="1312" w:name="_Toc8367394"/>
      <w:r>
        <w:t>General</w:t>
      </w:r>
      <w:bookmarkEnd w:id="131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C8AC07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9127C">
        <w:t>3.27</w:t>
      </w:r>
      <w:r>
        <w:fldChar w:fldCharType="end"/>
      </w:r>
      <w:r>
        <w:t>)</w:t>
      </w:r>
      <w:r w:rsidR="00DF5A5B">
        <w:t>.</w:t>
      </w:r>
    </w:p>
    <w:p w14:paraId="008E6A82" w14:textId="381F72F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9127C">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55C3F158"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9127C">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F3DDA90"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9127C">
        <w:t>3.55.3</w:t>
      </w:r>
      <w:r w:rsidR="00EA23DD">
        <w:fldChar w:fldCharType="end"/>
      </w:r>
      <w:r w:rsidR="00DF5A5B">
        <w:t>.</w:t>
      </w:r>
    </w:p>
    <w:p w14:paraId="396348ED" w14:textId="68C71CB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09127C">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313" w:name="_Ref493512730"/>
      <w:bookmarkStart w:id="1314" w:name="_Toc8367395"/>
      <w:r>
        <w:t>description property</w:t>
      </w:r>
      <w:bookmarkEnd w:id="1313"/>
      <w:bookmarkEnd w:id="1314"/>
    </w:p>
    <w:p w14:paraId="1893F7D7" w14:textId="24BC16C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9127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lastRenderedPageBreak/>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315" w:name="_Ref493512752"/>
      <w:bookmarkStart w:id="1316" w:name="_Ref493513084"/>
      <w:bookmarkStart w:id="1317" w:name="_Ref503372111"/>
      <w:bookmarkStart w:id="1318" w:name="_Ref503372176"/>
      <w:bookmarkStart w:id="1319" w:name="_Toc8367396"/>
      <w:r>
        <w:t xml:space="preserve">artifactChanges </w:t>
      </w:r>
      <w:r w:rsidR="00B86BC7">
        <w:t>property</w:t>
      </w:r>
      <w:bookmarkEnd w:id="1315"/>
      <w:bookmarkEnd w:id="1316"/>
      <w:bookmarkEnd w:id="1317"/>
      <w:bookmarkEnd w:id="1318"/>
      <w:bookmarkEnd w:id="1319"/>
    </w:p>
    <w:p w14:paraId="6DE7B962" w14:textId="5726BAD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9127C">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09127C">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A34124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27C">
        <w:t>3.56</w:t>
      </w:r>
      <w:r>
        <w:fldChar w:fldCharType="end"/>
      </w:r>
      <w:r>
        <w:t>).</w:t>
      </w:r>
    </w:p>
    <w:p w14:paraId="71E95DF7" w14:textId="5FC18DA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27C">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29D36C8" w:rsidR="004B30F9" w:rsidRDefault="004B30F9" w:rsidP="004B30F9">
      <w:pPr>
        <w:pStyle w:val="Code"/>
      </w:pPr>
      <w:r>
        <w:t xml:space="preserve">      "replacements": [              # See §</w:t>
      </w:r>
      <w:r>
        <w:fldChar w:fldCharType="begin"/>
      </w:r>
      <w:r>
        <w:instrText xml:space="preserve"> REF _Ref493513106 \r \h </w:instrText>
      </w:r>
      <w:r>
        <w:fldChar w:fldCharType="separate"/>
      </w:r>
      <w:r w:rsidR="0009127C">
        <w:t>3.56.3</w:t>
      </w:r>
      <w:r>
        <w:fldChar w:fldCharType="end"/>
      </w:r>
      <w:r>
        <w:t>.</w:t>
      </w:r>
    </w:p>
    <w:p w14:paraId="18CF4AB2" w14:textId="3126DBD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27C">
        <w:t>3.57</w:t>
      </w:r>
      <w:r>
        <w:fldChar w:fldCharType="end"/>
      </w:r>
      <w:r>
        <w:t>).</w:t>
      </w:r>
    </w:p>
    <w:p w14:paraId="63715399" w14:textId="5C9C9828" w:rsidR="004B30F9" w:rsidRDefault="004B30F9" w:rsidP="004B30F9">
      <w:pPr>
        <w:pStyle w:val="Code"/>
      </w:pPr>
      <w:r>
        <w:t xml:space="preserve">          "deletedRegion": {         # See §</w:t>
      </w:r>
      <w:r>
        <w:fldChar w:fldCharType="begin"/>
      </w:r>
      <w:r>
        <w:instrText xml:space="preserve"> REF _Ref493518436 \r \h </w:instrText>
      </w:r>
      <w:r>
        <w:fldChar w:fldCharType="separate"/>
      </w:r>
      <w:r w:rsidR="0009127C">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7F840A3"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27C">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lastRenderedPageBreak/>
        <w:t>{                                    # A fix object.</w:t>
      </w:r>
    </w:p>
    <w:p w14:paraId="5D4EC8A5" w14:textId="575FD743" w:rsidR="004B30F9" w:rsidRDefault="004B30F9" w:rsidP="004B30F9">
      <w:pPr>
        <w:pStyle w:val="Code"/>
      </w:pPr>
      <w:r>
        <w:t xml:space="preserve">  "</w:t>
      </w:r>
      <w:r w:rsidR="00A07E3C">
        <w:t>artifactChanges</w:t>
      </w:r>
      <w:r>
        <w:t xml:space="preserve">": [                   </w:t>
      </w:r>
    </w:p>
    <w:p w14:paraId="32744C44" w14:textId="3F3BB18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27C">
        <w:t>3.56</w:t>
      </w:r>
      <w:r>
        <w:fldChar w:fldCharType="end"/>
      </w:r>
      <w:r>
        <w:t>).</w:t>
      </w:r>
    </w:p>
    <w:p w14:paraId="329E9CE1" w14:textId="450CA3D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9127C">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D5CFACE" w:rsidR="004B30F9" w:rsidRDefault="004B30F9" w:rsidP="004B30F9">
      <w:pPr>
        <w:pStyle w:val="Code"/>
      </w:pPr>
      <w:r>
        <w:t xml:space="preserve">      "replacements": [              # See §</w:t>
      </w:r>
      <w:r>
        <w:fldChar w:fldCharType="begin"/>
      </w:r>
      <w:r>
        <w:instrText xml:space="preserve"> REF _Ref493513106 \r \h </w:instrText>
      </w:r>
      <w:r>
        <w:fldChar w:fldCharType="separate"/>
      </w:r>
      <w:r w:rsidR="0009127C">
        <w:t>3.56.3</w:t>
      </w:r>
      <w:r>
        <w:fldChar w:fldCharType="end"/>
      </w:r>
      <w:r>
        <w:t>.</w:t>
      </w:r>
    </w:p>
    <w:p w14:paraId="10AFAC95" w14:textId="51C24B4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9127C">
        <w:t>3.57</w:t>
      </w:r>
      <w:r>
        <w:fldChar w:fldCharType="end"/>
      </w:r>
      <w:r>
        <w:t>).</w:t>
      </w:r>
    </w:p>
    <w:p w14:paraId="3E7C80C2" w14:textId="37477A3C" w:rsidR="004B30F9" w:rsidRDefault="004B30F9" w:rsidP="004B30F9">
      <w:pPr>
        <w:pStyle w:val="Code"/>
      </w:pPr>
      <w:r>
        <w:t xml:space="preserve">          "deletedRegion": {         # See §</w:t>
      </w:r>
      <w:r>
        <w:fldChar w:fldCharType="begin"/>
      </w:r>
      <w:r>
        <w:instrText xml:space="preserve"> REF _Ref493518436 \r \h </w:instrText>
      </w:r>
      <w:r>
        <w:fldChar w:fldCharType="separate"/>
      </w:r>
      <w:r w:rsidR="0009127C">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FC23FD2" w:rsidR="004B30F9" w:rsidRDefault="004B30F9" w:rsidP="004B30F9">
      <w:pPr>
        <w:pStyle w:val="Code"/>
      </w:pPr>
      <w:r>
        <w:t xml:space="preserve">          "insertedContent": {       # See §</w:t>
      </w:r>
      <w:r>
        <w:fldChar w:fldCharType="begin"/>
      </w:r>
      <w:r>
        <w:instrText xml:space="preserve"> REF _Ref493518437 \r \h </w:instrText>
      </w:r>
      <w:r>
        <w:fldChar w:fldCharType="separate"/>
      </w:r>
      <w:r w:rsidR="0009127C">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320" w:name="_Ref493512744"/>
      <w:bookmarkStart w:id="1321" w:name="_Ref493512991"/>
      <w:bookmarkStart w:id="1322" w:name="_Toc8367397"/>
      <w:r>
        <w:t xml:space="preserve">artifactChange </w:t>
      </w:r>
      <w:r w:rsidR="00B86BC7">
        <w:t>object</w:t>
      </w:r>
      <w:bookmarkEnd w:id="1320"/>
      <w:bookmarkEnd w:id="1321"/>
      <w:bookmarkEnd w:id="1322"/>
    </w:p>
    <w:p w14:paraId="74D8322D" w14:textId="06E505AA" w:rsidR="00B86BC7" w:rsidRDefault="00B86BC7" w:rsidP="00B86BC7">
      <w:pPr>
        <w:pStyle w:val="Heading3"/>
      </w:pPr>
      <w:bookmarkStart w:id="1323" w:name="_Toc8367398"/>
      <w:r>
        <w:t>General</w:t>
      </w:r>
      <w:bookmarkEnd w:id="132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877B7FD"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9127C">
        <w:t>3.55</w:t>
      </w:r>
      <w:r w:rsidR="00BC365F">
        <w:fldChar w:fldCharType="end"/>
      </w:r>
      <w:r>
        <w:t>)</w:t>
      </w:r>
      <w:r w:rsidR="00F27F55">
        <w:t>.</w:t>
      </w:r>
    </w:p>
    <w:p w14:paraId="0FF6717D" w14:textId="338CC11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9127C">
        <w:t>3.55.3</w:t>
      </w:r>
      <w:r w:rsidR="00770A97">
        <w:fldChar w:fldCharType="end"/>
      </w:r>
      <w:r w:rsidR="00855CF1">
        <w:t>.</w:t>
      </w:r>
    </w:p>
    <w:p w14:paraId="6A521431" w14:textId="0248D8F7" w:rsidR="006F21F3" w:rsidRDefault="006F21F3" w:rsidP="002D65F3">
      <w:pPr>
        <w:pStyle w:val="Code"/>
      </w:pPr>
      <w:r>
        <w:t xml:space="preserve">    {                          </w:t>
      </w:r>
    </w:p>
    <w:p w14:paraId="0805703A" w14:textId="646FFD6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9127C">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CBCEA9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9127C">
        <w:t>3.56.3</w:t>
      </w:r>
      <w:r>
        <w:fldChar w:fldCharType="end"/>
      </w:r>
      <w:r w:rsidR="00855CF1">
        <w:t>.</w:t>
      </w:r>
    </w:p>
    <w:p w14:paraId="1FAFE72E" w14:textId="074E246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9127C">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lastRenderedPageBreak/>
        <w:t>}</w:t>
      </w:r>
    </w:p>
    <w:p w14:paraId="02FAE553" w14:textId="57319966" w:rsidR="00B86BC7" w:rsidRDefault="00DA5AF6" w:rsidP="00B86BC7">
      <w:pPr>
        <w:pStyle w:val="Heading3"/>
      </w:pPr>
      <w:bookmarkStart w:id="1324" w:name="_Ref493513096"/>
      <w:bookmarkStart w:id="1325" w:name="_Ref493513195"/>
      <w:bookmarkStart w:id="1326" w:name="_Ref493513493"/>
      <w:bookmarkStart w:id="1327" w:name="_Toc8367399"/>
      <w:r>
        <w:t xml:space="preserve">artifactLocation </w:t>
      </w:r>
      <w:r w:rsidR="00B86BC7">
        <w:t>property</w:t>
      </w:r>
      <w:bookmarkEnd w:id="1324"/>
      <w:bookmarkEnd w:id="1325"/>
      <w:bookmarkEnd w:id="1326"/>
      <w:bookmarkEnd w:id="1327"/>
    </w:p>
    <w:p w14:paraId="47E2D8A5" w14:textId="4E38853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9127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328" w:name="_Ref493513106"/>
      <w:bookmarkStart w:id="1329" w:name="_Toc8367400"/>
      <w:r>
        <w:t>replacements property</w:t>
      </w:r>
      <w:bookmarkEnd w:id="1328"/>
      <w:bookmarkEnd w:id="1329"/>
    </w:p>
    <w:p w14:paraId="21F0788C" w14:textId="1AB879B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9127C">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9127C">
        <w:t>3.56.2</w:t>
      </w:r>
      <w:r>
        <w:fldChar w:fldCharType="end"/>
      </w:r>
      <w:r w:rsidRPr="006F21F3">
        <w:t>).</w:t>
      </w:r>
    </w:p>
    <w:p w14:paraId="40D9EA5A" w14:textId="3D521EDE" w:rsidR="00B86BC7" w:rsidRDefault="00B86BC7" w:rsidP="00B86BC7">
      <w:pPr>
        <w:pStyle w:val="Heading2"/>
      </w:pPr>
      <w:bookmarkStart w:id="1330" w:name="_Ref493513114"/>
      <w:bookmarkStart w:id="1331" w:name="_Ref493513476"/>
      <w:bookmarkStart w:id="1332" w:name="_Toc8367401"/>
      <w:r>
        <w:t>replacement object</w:t>
      </w:r>
      <w:bookmarkEnd w:id="1330"/>
      <w:bookmarkEnd w:id="1331"/>
      <w:bookmarkEnd w:id="1332"/>
    </w:p>
    <w:p w14:paraId="1276FD13" w14:textId="540BBC1F" w:rsidR="00B86BC7" w:rsidRDefault="00B86BC7" w:rsidP="00B86BC7">
      <w:pPr>
        <w:pStyle w:val="Heading3"/>
      </w:pPr>
      <w:bookmarkStart w:id="1333" w:name="_Toc8367402"/>
      <w:r>
        <w:t>General</w:t>
      </w:r>
      <w:bookmarkEnd w:id="133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CACB98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9127C">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9127C">
        <w:t>3.57.4</w:t>
      </w:r>
      <w:r>
        <w:fldChar w:fldCharType="end"/>
      </w:r>
      <w:r>
        <w:t xml:space="preserve">), then the effect of the replacement </w:t>
      </w:r>
      <w:r w:rsidRPr="003672C8">
        <w:rPr>
          <w:b/>
        </w:rPr>
        <w:t>SHALL</w:t>
      </w:r>
      <w:r>
        <w:t xml:space="preserve"> be as if the removal were performed before the insertion.</w:t>
      </w:r>
    </w:p>
    <w:p w14:paraId="51FA77A0" w14:textId="74C0F29E"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09127C">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9127C">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5F0B32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9127C">
        <w:t>3.57.3</w:t>
      </w:r>
      <w:r>
        <w:fldChar w:fldCharType="end"/>
      </w:r>
      <w:r>
        <w:t>) specifies a text region (§</w:t>
      </w:r>
      <w:r>
        <w:fldChar w:fldCharType="begin"/>
      </w:r>
      <w:r>
        <w:instrText xml:space="preserve"> REF _Ref493492556 \r \h </w:instrText>
      </w:r>
      <w:r>
        <w:fldChar w:fldCharType="separate"/>
      </w:r>
      <w:r w:rsidR="0009127C">
        <w:t>3.30.2</w:t>
      </w:r>
      <w:r>
        <w:fldChar w:fldCharType="end"/>
      </w:r>
      <w:r>
        <w:t>) or a binary region (§</w:t>
      </w:r>
      <w:r>
        <w:fldChar w:fldCharType="begin"/>
      </w:r>
      <w:r>
        <w:instrText xml:space="preserve"> REF _Ref509043519 \r \h </w:instrText>
      </w:r>
      <w:r>
        <w:fldChar w:fldCharType="separate"/>
      </w:r>
      <w:r w:rsidR="0009127C">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807233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09127C">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334" w:name="_Toc8367403"/>
      <w:r>
        <w:t>Constraints</w:t>
      </w:r>
      <w:bookmarkEnd w:id="1334"/>
    </w:p>
    <w:p w14:paraId="58129AF5" w14:textId="3E654EE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9127C">
        <w:t>3.57.3</w:t>
      </w:r>
      <w:r>
        <w:fldChar w:fldCharType="end"/>
      </w:r>
      <w:r>
        <w:t>) specifies a text region (§</w:t>
      </w:r>
      <w:r>
        <w:fldChar w:fldCharType="begin"/>
      </w:r>
      <w:r>
        <w:instrText xml:space="preserve"> REF _Ref493492556 \r \h </w:instrText>
      </w:r>
      <w:r>
        <w:fldChar w:fldCharType="separate"/>
      </w:r>
      <w:r w:rsidR="0009127C">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9127C">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9127C">
        <w:t>3.3.2</w:t>
      </w:r>
      <w:r>
        <w:fldChar w:fldCharType="end"/>
      </w:r>
      <w:r>
        <w:t>).</w:t>
      </w:r>
    </w:p>
    <w:p w14:paraId="77DC3A72" w14:textId="32A37C69"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9127C">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9127C">
        <w:t>3.3.3</w:t>
      </w:r>
      <w:r>
        <w:fldChar w:fldCharType="end"/>
      </w:r>
      <w:r>
        <w:t>).</w:t>
      </w:r>
    </w:p>
    <w:p w14:paraId="3C839412" w14:textId="6B94E2A0" w:rsidR="009422F8" w:rsidRPr="001F49AE" w:rsidRDefault="009422F8" w:rsidP="001F49AE">
      <w:bookmarkStart w:id="1335"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336" w:name="_Ref493518436"/>
      <w:bookmarkStart w:id="1337" w:name="_Ref493518439"/>
      <w:bookmarkStart w:id="1338" w:name="_Ref493518529"/>
      <w:bookmarkStart w:id="1339" w:name="_Toc8367404"/>
      <w:bookmarkEnd w:id="1335"/>
      <w:r>
        <w:t>deleted</w:t>
      </w:r>
      <w:r w:rsidR="00F27F55">
        <w:t>Region</w:t>
      </w:r>
      <w:r>
        <w:t xml:space="preserve"> property</w:t>
      </w:r>
      <w:bookmarkEnd w:id="1336"/>
      <w:bookmarkEnd w:id="1337"/>
      <w:bookmarkEnd w:id="1338"/>
      <w:bookmarkEnd w:id="1339"/>
    </w:p>
    <w:p w14:paraId="1ECF4AC9" w14:textId="2A5920B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9127C">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340" w:name="_Ref493518437"/>
      <w:bookmarkStart w:id="1341" w:name="_Ref493518440"/>
      <w:bookmarkStart w:id="1342" w:name="_Toc8367405"/>
      <w:r>
        <w:lastRenderedPageBreak/>
        <w:t>inserted</w:t>
      </w:r>
      <w:r w:rsidR="00F27F55">
        <w:t>Content</w:t>
      </w:r>
      <w:r>
        <w:t xml:space="preserve"> property</w:t>
      </w:r>
      <w:bookmarkEnd w:id="1340"/>
      <w:bookmarkEnd w:id="1341"/>
      <w:bookmarkEnd w:id="1342"/>
    </w:p>
    <w:p w14:paraId="6E86F82E" w14:textId="4E962ED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9127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343" w:name="_Ref493404948"/>
      <w:bookmarkStart w:id="1344" w:name="_Ref493406026"/>
      <w:bookmarkStart w:id="1345" w:name="_Toc8367406"/>
      <w:r>
        <w:t>notification object</w:t>
      </w:r>
      <w:bookmarkEnd w:id="1343"/>
      <w:bookmarkEnd w:id="1344"/>
      <w:bookmarkEnd w:id="1345"/>
    </w:p>
    <w:p w14:paraId="3BD7AF2E" w14:textId="23E07934" w:rsidR="00B86BC7" w:rsidRDefault="00B86BC7" w:rsidP="00B86BC7">
      <w:pPr>
        <w:pStyle w:val="Heading3"/>
      </w:pPr>
      <w:bookmarkStart w:id="1346" w:name="_Toc8367407"/>
      <w:r>
        <w:t>General</w:t>
      </w:r>
      <w:bookmarkEnd w:id="1346"/>
    </w:p>
    <w:p w14:paraId="759675E9" w14:textId="6839B5C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9127C">
        <w:t>3.27</w:t>
      </w:r>
      <w:r>
        <w:fldChar w:fldCharType="end"/>
      </w:r>
      <w:r w:rsidRPr="003672C8">
        <w:t>).</w:t>
      </w:r>
    </w:p>
    <w:p w14:paraId="7D568EDB" w14:textId="4C7028C4" w:rsidR="00C929E8" w:rsidRDefault="00487C16" w:rsidP="00C929E8">
      <w:pPr>
        <w:pStyle w:val="Heading3"/>
      </w:pPr>
      <w:bookmarkStart w:id="1347" w:name="_Ref4235658"/>
      <w:bookmarkStart w:id="1348" w:name="_Ref4166209"/>
      <w:bookmarkStart w:id="1349" w:name="_Toc8367408"/>
      <w:r>
        <w:t>descriptor</w:t>
      </w:r>
      <w:r w:rsidR="0056589D">
        <w:t xml:space="preserve"> property</w:t>
      </w:r>
      <w:bookmarkEnd w:id="1347"/>
      <w:bookmarkEnd w:id="1348"/>
      <w:bookmarkEnd w:id="1349"/>
    </w:p>
    <w:p w14:paraId="11AF29FE" w14:textId="4E2C536E" w:rsidR="002E34FF" w:rsidRDefault="00254298" w:rsidP="002E34FF">
      <w:bookmarkStart w:id="1350"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09127C">
        <w:t>3.52</w:t>
      </w:r>
      <w:r w:rsidR="00D91988">
        <w:fldChar w:fldCharType="end"/>
      </w:r>
      <w:r w:rsidR="002E34FF">
        <w:t xml:space="preserve">) that </w:t>
      </w:r>
      <w:r>
        <w:t xml:space="preserve">identifies </w:t>
      </w:r>
      <w:r w:rsidR="002E34FF">
        <w:t>this notification.</w:t>
      </w:r>
    </w:p>
    <w:p w14:paraId="5F2F41EF" w14:textId="592637E2"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09127C">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351" w:name="_Ref493518926"/>
      <w:bookmarkStart w:id="1352" w:name="_Ref4166217"/>
      <w:bookmarkStart w:id="1353" w:name="_Ref4236095"/>
      <w:bookmarkStart w:id="1354" w:name="_Toc8367409"/>
      <w:bookmarkEnd w:id="1350"/>
      <w:r>
        <w:t>associatedRule</w:t>
      </w:r>
      <w:r w:rsidR="00C929E8">
        <w:t xml:space="preserve"> </w:t>
      </w:r>
      <w:r w:rsidR="00B86BC7">
        <w:t>property</w:t>
      </w:r>
      <w:bookmarkEnd w:id="1351"/>
      <w:bookmarkEnd w:id="1352"/>
      <w:bookmarkEnd w:id="1353"/>
      <w:bookmarkEnd w:id="1354"/>
    </w:p>
    <w:p w14:paraId="72DC23AB" w14:textId="2815230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09127C">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31A32E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9127C">
        <w:t>3.14</w:t>
      </w:r>
      <w:r w:rsidR="009F29FD">
        <w:fldChar w:fldCharType="end"/>
      </w:r>
      <w:r w:rsidR="009F29FD">
        <w:t>).</w:t>
      </w:r>
    </w:p>
    <w:p w14:paraId="0EFDCC38" w14:textId="638EBD3A" w:rsidR="00274B7F" w:rsidRDefault="00274B7F" w:rsidP="002D65F3">
      <w:pPr>
        <w:pStyle w:val="Code"/>
      </w:pPr>
      <w:r>
        <w:t xml:space="preserve">  "tool": {                            # See §</w:t>
      </w:r>
      <w:r>
        <w:fldChar w:fldCharType="begin"/>
      </w:r>
      <w:r>
        <w:instrText xml:space="preserve"> REF _Ref493350956 \r \h </w:instrText>
      </w:r>
      <w:r>
        <w:fldChar w:fldCharType="separate"/>
      </w:r>
      <w:r w:rsidR="0009127C">
        <w:t>3.14.6</w:t>
      </w:r>
      <w:r>
        <w:fldChar w:fldCharType="end"/>
      </w:r>
      <w:r>
        <w:t>.</w:t>
      </w:r>
    </w:p>
    <w:p w14:paraId="0343C5EC" w14:textId="36D1E405" w:rsidR="00274B7F" w:rsidRDefault="00274B7F" w:rsidP="002D65F3">
      <w:pPr>
        <w:pStyle w:val="Code"/>
      </w:pPr>
      <w:r>
        <w:t xml:space="preserve">    "driver": {                        # See §</w:t>
      </w:r>
      <w:r>
        <w:fldChar w:fldCharType="begin"/>
      </w:r>
      <w:r>
        <w:instrText xml:space="preserve"> REF _Ref3663219 \r \h </w:instrText>
      </w:r>
      <w:r>
        <w:fldChar w:fldCharType="separate"/>
      </w:r>
      <w:r w:rsidR="0009127C">
        <w:t>3.18.2</w:t>
      </w:r>
      <w:r>
        <w:fldChar w:fldCharType="end"/>
      </w:r>
      <w:r>
        <w:t>.</w:t>
      </w:r>
    </w:p>
    <w:p w14:paraId="0CBAE590" w14:textId="6CB8C637" w:rsidR="00274B7F" w:rsidRDefault="00274B7F" w:rsidP="002D65F3">
      <w:pPr>
        <w:pStyle w:val="Code"/>
      </w:pPr>
      <w:r>
        <w:t xml:space="preserve">      "name": "CodeScanner",</w:t>
      </w:r>
    </w:p>
    <w:p w14:paraId="7B6F4508" w14:textId="0FE1183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p>
    <w:p w14:paraId="76B82C6E" w14:textId="29DA5F12"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09127C">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lastRenderedPageBreak/>
        <w:t xml:space="preserve">  },</w:t>
      </w:r>
    </w:p>
    <w:p w14:paraId="37E39977" w14:textId="3420CDE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9127C">
        <w:t>3.14.11</w:t>
      </w:r>
      <w:r>
        <w:fldChar w:fldCharType="end"/>
      </w:r>
      <w:r>
        <w:t>.</w:t>
      </w:r>
    </w:p>
    <w:p w14:paraId="5CBB9063" w14:textId="2A9A507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9127C">
        <w:t>3.20</w:t>
      </w:r>
      <w:r>
        <w:fldChar w:fldCharType="end"/>
      </w:r>
      <w:r>
        <w:t>).</w:t>
      </w:r>
    </w:p>
    <w:p w14:paraId="4EE5FB01" w14:textId="3F496DC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09127C">
        <w:t>3.20.22</w:t>
      </w:r>
      <w:r>
        <w:fldChar w:fldCharType="end"/>
      </w:r>
      <w:r>
        <w:t>.</w:t>
      </w:r>
    </w:p>
    <w:p w14:paraId="67DB37AB" w14:textId="318C1F1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9127C">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355" w:name="_Toc8367410"/>
      <w:r>
        <w:t>location</w:t>
      </w:r>
      <w:r w:rsidR="0021090B">
        <w:t>s</w:t>
      </w:r>
      <w:r>
        <w:t xml:space="preserve"> </w:t>
      </w:r>
      <w:r w:rsidR="00B86BC7">
        <w:t>property</w:t>
      </w:r>
      <w:bookmarkEnd w:id="1355"/>
    </w:p>
    <w:p w14:paraId="23C5F0EF" w14:textId="37B855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09127C">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09127C">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356" w:name="_Ref4660071"/>
      <w:bookmarkStart w:id="1357" w:name="_Toc8367411"/>
      <w:r>
        <w:t>message property</w:t>
      </w:r>
      <w:bookmarkEnd w:id="1356"/>
      <w:bookmarkEnd w:id="1357"/>
    </w:p>
    <w:p w14:paraId="095EAE33" w14:textId="505B1D3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9127C">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358" w:name="_Ref493404972"/>
      <w:bookmarkStart w:id="1359" w:name="_Ref493406037"/>
      <w:bookmarkStart w:id="1360" w:name="_Toc8367412"/>
      <w:r>
        <w:t>level property</w:t>
      </w:r>
      <w:bookmarkEnd w:id="1358"/>
      <w:bookmarkEnd w:id="1359"/>
      <w:bookmarkEnd w:id="136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04ECC2D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9127C">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361" w:name="_Hlk5887131"/>
      <w:r>
        <w:t>treat the entire run as having failed</w:t>
      </w:r>
      <w:r w:rsidR="000A2438">
        <w:t xml:space="preserve"> (for example, by settings the exit code to the value that the tool uses to indicate failure, typically a non-zero value)</w:t>
      </w:r>
      <w:r>
        <w:t>.</w:t>
      </w:r>
      <w:bookmarkEnd w:id="1361"/>
    </w:p>
    <w:p w14:paraId="57EB10E9" w14:textId="0EEE3858" w:rsidR="00866205" w:rsidRPr="00866205" w:rsidRDefault="00866205" w:rsidP="00657777">
      <w:bookmarkStart w:id="1362"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362"/>
    </w:p>
    <w:p w14:paraId="1192CA0D" w14:textId="0383D53A" w:rsidR="00B86BC7" w:rsidRDefault="00B86BC7" w:rsidP="00B86BC7">
      <w:pPr>
        <w:pStyle w:val="Heading3"/>
      </w:pPr>
      <w:bookmarkStart w:id="1363" w:name="_Toc8367413"/>
      <w:r>
        <w:lastRenderedPageBreak/>
        <w:t>threadId property</w:t>
      </w:r>
      <w:bookmarkEnd w:id="136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364" w:name="_Toc8367414"/>
      <w:r>
        <w:t>time</w:t>
      </w:r>
      <w:r w:rsidR="00BF4F63">
        <w:t>Utc</w:t>
      </w:r>
      <w:r>
        <w:t xml:space="preserve"> property</w:t>
      </w:r>
      <w:bookmarkEnd w:id="1364"/>
    </w:p>
    <w:p w14:paraId="2D4A5B6B" w14:textId="7AFC200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9127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365" w:name="_Toc8367415"/>
      <w:r>
        <w:t>exception property</w:t>
      </w:r>
      <w:bookmarkEnd w:id="1365"/>
    </w:p>
    <w:p w14:paraId="0929118A" w14:textId="196A241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9127C">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366" w:name="_Ref493570836"/>
      <w:bookmarkStart w:id="1367" w:name="_Toc8367416"/>
      <w:r>
        <w:t>exception object</w:t>
      </w:r>
      <w:bookmarkEnd w:id="1366"/>
      <w:bookmarkEnd w:id="1367"/>
    </w:p>
    <w:p w14:paraId="1257C9E2" w14:textId="6070509F" w:rsidR="00B86BC7" w:rsidRDefault="00B86BC7" w:rsidP="00B86BC7">
      <w:pPr>
        <w:pStyle w:val="Heading3"/>
      </w:pPr>
      <w:bookmarkStart w:id="1368" w:name="_Toc8367417"/>
      <w:r>
        <w:t>General</w:t>
      </w:r>
      <w:bookmarkEnd w:id="136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369" w:name="_Toc8367418"/>
      <w:r>
        <w:t>kind property</w:t>
      </w:r>
      <w:bookmarkEnd w:id="136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370" w:name="_Toc8367419"/>
      <w:r>
        <w:t>message property</w:t>
      </w:r>
      <w:bookmarkEnd w:id="1370"/>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371"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371"/>
    </w:p>
    <w:p w14:paraId="7B596160" w14:textId="2780E670" w:rsidR="00B86BC7" w:rsidRDefault="00B86BC7" w:rsidP="00B86BC7">
      <w:pPr>
        <w:pStyle w:val="Heading3"/>
      </w:pPr>
      <w:bookmarkStart w:id="1372" w:name="_Toc8367420"/>
      <w:r>
        <w:t>stack property</w:t>
      </w:r>
      <w:bookmarkEnd w:id="1372"/>
    </w:p>
    <w:p w14:paraId="17152AD6" w14:textId="7AB02B6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9127C">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373" w:name="_Toc8367421"/>
      <w:r>
        <w:lastRenderedPageBreak/>
        <w:t>innerExceptions property</w:t>
      </w:r>
      <w:bookmarkEnd w:id="137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374" w:name="_Ref528151413"/>
      <w:bookmarkStart w:id="1375" w:name="_Toc8367422"/>
      <w:bookmarkStart w:id="1376" w:name="_Toc287332011"/>
      <w:r>
        <w:lastRenderedPageBreak/>
        <w:t>External</w:t>
      </w:r>
      <w:r w:rsidR="00F265D8">
        <w:t xml:space="preserve"> property</w:t>
      </w:r>
      <w:r>
        <w:t xml:space="preserve"> file format</w:t>
      </w:r>
      <w:bookmarkEnd w:id="1374"/>
      <w:bookmarkEnd w:id="1375"/>
    </w:p>
    <w:p w14:paraId="2A3E0063" w14:textId="270C9EBD" w:rsidR="00AF60C1" w:rsidRDefault="00AF60C1" w:rsidP="00AF60C1">
      <w:pPr>
        <w:pStyle w:val="Heading2"/>
      </w:pPr>
      <w:bookmarkStart w:id="1377" w:name="_Toc8367423"/>
      <w:r>
        <w:t>General</w:t>
      </w:r>
      <w:bookmarkEnd w:id="1377"/>
    </w:p>
    <w:p w14:paraId="71E0440E" w14:textId="32C248CD"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09127C">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378" w:name="_Toc8367424"/>
      <w:r>
        <w:t>External property file naming convention</w:t>
      </w:r>
      <w:bookmarkEnd w:id="137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379" w:name="_Ref3470692"/>
      <w:bookmarkStart w:id="1380" w:name="_Toc8367425"/>
      <w:r>
        <w:t>externalPropert</w:t>
      </w:r>
      <w:r w:rsidR="00F265D8">
        <w:t>ies</w:t>
      </w:r>
      <w:r>
        <w:t xml:space="preserve"> object</w:t>
      </w:r>
      <w:bookmarkEnd w:id="1379"/>
      <w:bookmarkEnd w:id="1380"/>
    </w:p>
    <w:p w14:paraId="6E569B6A" w14:textId="60E785B4" w:rsidR="0069571F" w:rsidRPr="0069571F" w:rsidRDefault="0069571F" w:rsidP="0069571F">
      <w:pPr>
        <w:pStyle w:val="Heading3"/>
      </w:pPr>
      <w:bookmarkStart w:id="1381" w:name="_Ref525812129"/>
      <w:bookmarkStart w:id="1382" w:name="_Toc8367426"/>
      <w:r>
        <w:t>General</w:t>
      </w:r>
      <w:bookmarkEnd w:id="1381"/>
      <w:bookmarkEnd w:id="138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00126A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09127C">
        <w:t>3.15.3</w:t>
      </w:r>
      <w:r w:rsidR="00BB2A43">
        <w:fldChar w:fldCharType="end"/>
      </w:r>
      <w:r w:rsidR="001A277B">
        <w:t>.</w:t>
      </w:r>
    </w:p>
    <w:p w14:paraId="11997C11" w14:textId="2C570D3B" w:rsidR="0069571F" w:rsidRPr="00230F9F" w:rsidRDefault="0069571F" w:rsidP="0069571F">
      <w:pPr>
        <w:pStyle w:val="Code"/>
      </w:pPr>
      <w:bookmarkStart w:id="1383" w:name="_Hlk525811171"/>
      <w:r w:rsidRPr="00230F9F">
        <w:t>{</w:t>
      </w:r>
      <w:r>
        <w:t xml:space="preserve">                             # An externalPropert</w:t>
      </w:r>
      <w:r w:rsidR="00355B20">
        <w:t>ies</w:t>
      </w:r>
      <w:r>
        <w:t xml:space="preserve"> object</w:t>
      </w:r>
    </w:p>
    <w:p w14:paraId="48394701" w14:textId="158293C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9127C">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0F67D5A"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9127C">
        <w:t>4.3.3</w:t>
      </w:r>
      <w:r>
        <w:fldChar w:fldCharType="end"/>
      </w:r>
      <w:r>
        <w:t>.</w:t>
      </w:r>
    </w:p>
    <w:p w14:paraId="69E0C7F0" w14:textId="477B5B0A" w:rsidR="0069571F" w:rsidRDefault="0069571F" w:rsidP="0069571F">
      <w:pPr>
        <w:pStyle w:val="Code"/>
      </w:pPr>
    </w:p>
    <w:p w14:paraId="5B43C2CE" w14:textId="79F48BB3" w:rsidR="006958DC" w:rsidRDefault="006958DC" w:rsidP="006958DC">
      <w:pPr>
        <w:pStyle w:val="Code"/>
      </w:pPr>
      <w:r>
        <w:t xml:space="preserve">                              # See §</w:t>
      </w:r>
      <w:r>
        <w:fldChar w:fldCharType="begin"/>
      </w:r>
      <w:r>
        <w:instrText xml:space="preserve"> REF _Ref525814013 \r \h </w:instrText>
      </w:r>
      <w:r>
        <w:fldChar w:fldCharType="separate"/>
      </w:r>
      <w:r w:rsidR="0009127C">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091096C" w:rsidR="0069571F" w:rsidRDefault="0069571F" w:rsidP="0069571F">
      <w:pPr>
        <w:pStyle w:val="Code"/>
      </w:pPr>
      <w:r>
        <w:t xml:space="preserve">                              # See §</w:t>
      </w:r>
      <w:r>
        <w:fldChar w:fldCharType="begin"/>
      </w:r>
      <w:r>
        <w:instrText xml:space="preserve"> REF _Ref525810969 \r \h </w:instrText>
      </w:r>
      <w:r>
        <w:fldChar w:fldCharType="separate"/>
      </w:r>
      <w:r w:rsidR="0009127C">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42E75C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9127C">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384" w:name="_Ref525810506"/>
      <w:bookmarkStart w:id="1385" w:name="_Toc8367427"/>
      <w:bookmarkEnd w:id="1383"/>
      <w:r>
        <w:t>$schema property</w:t>
      </w:r>
      <w:bookmarkEnd w:id="1384"/>
      <w:bookmarkEnd w:id="138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0314D1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9127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386" w:name="_Ref523913350"/>
      <w:bookmarkStart w:id="1387" w:name="_Toc8367428"/>
      <w:r>
        <w:t>version property</w:t>
      </w:r>
      <w:bookmarkEnd w:id="1386"/>
      <w:bookmarkEnd w:id="138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683B2A0"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09127C">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0E819474"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9127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9127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388" w:name="_Ref525814013"/>
      <w:bookmarkStart w:id="1389" w:name="_Toc8367429"/>
      <w:r>
        <w:t xml:space="preserve">guid </w:t>
      </w:r>
      <w:r w:rsidR="006958DC">
        <w:t>property</w:t>
      </w:r>
      <w:bookmarkEnd w:id="1388"/>
      <w:bookmarkEnd w:id="1389"/>
    </w:p>
    <w:p w14:paraId="6E3F5D71" w14:textId="1F284E5D"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9127C">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9127C">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9127C">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9127C">
        <w:t>3.14.2</w:t>
      </w:r>
      <w:r>
        <w:fldChar w:fldCharType="end"/>
      </w:r>
      <w:r>
        <w:t>) in the root file.</w:t>
      </w:r>
    </w:p>
    <w:p w14:paraId="79D6BF67" w14:textId="54976696" w:rsidR="0069571F" w:rsidRDefault="0069571F" w:rsidP="0069571F">
      <w:pPr>
        <w:pStyle w:val="Heading3"/>
      </w:pPr>
      <w:bookmarkStart w:id="1390" w:name="_Ref525810969"/>
      <w:bookmarkStart w:id="1391" w:name="_Toc8367430"/>
      <w:r>
        <w:t>runGuid property</w:t>
      </w:r>
      <w:bookmarkEnd w:id="1390"/>
      <w:bookmarkEnd w:id="1391"/>
    </w:p>
    <w:p w14:paraId="3E79C8E1" w14:textId="06D49C2A"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9127C">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9127C">
        <w:t>3.14.3</w:t>
      </w:r>
      <w:r w:rsidR="00355B20">
        <w:fldChar w:fldCharType="end"/>
      </w:r>
      <w:r w:rsidR="00355B20">
        <w:t>, §</w:t>
      </w:r>
      <w:r w:rsidR="00355B20">
        <w:fldChar w:fldCharType="begin"/>
      </w:r>
      <w:r w:rsidR="00355B20">
        <w:instrText xml:space="preserve"> REF _Ref526937044 \r \h </w:instrText>
      </w:r>
      <w:r w:rsidR="00355B20">
        <w:fldChar w:fldCharType="separate"/>
      </w:r>
      <w:r w:rsidR="0009127C">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9127C">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392" w:name="_Ref525634162"/>
      <w:bookmarkStart w:id="1393" w:name="_Ref525810993"/>
      <w:bookmarkStart w:id="1394" w:name="_Ref3471487"/>
      <w:bookmarkStart w:id="1395" w:name="_Ref3472502"/>
      <w:bookmarkStart w:id="1396" w:name="_Toc8367431"/>
      <w:r>
        <w:lastRenderedPageBreak/>
        <w:t>The property value</w:t>
      </w:r>
      <w:bookmarkEnd w:id="1392"/>
      <w:r>
        <w:t xml:space="preserve"> propert</w:t>
      </w:r>
      <w:bookmarkEnd w:id="1393"/>
      <w:r w:rsidR="00355B20">
        <w:t>ies</w:t>
      </w:r>
      <w:bookmarkEnd w:id="1394"/>
      <w:bookmarkEnd w:id="1395"/>
      <w:bookmarkEnd w:id="1396"/>
    </w:p>
    <w:p w14:paraId="075F7102" w14:textId="7B61FA04"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397" w:name="_Hlk3886303"/>
      <w:r w:rsidR="00F9787C">
        <w:t>The property names in this object, and the names of the corresponding externalized properties, are given in the table in §</w:t>
      </w:r>
      <w:bookmarkEnd w:id="1397"/>
      <w:r w:rsidR="00211E70">
        <w:fldChar w:fldCharType="begin"/>
      </w:r>
      <w:r w:rsidR="00211E70">
        <w:instrText xml:space="preserve"> REF _Ref6212277 \r \h </w:instrText>
      </w:r>
      <w:r w:rsidR="00211E70">
        <w:fldChar w:fldCharType="separate"/>
      </w:r>
      <w:r w:rsidR="0009127C">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F90DAA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9127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398" w:name="_Toc8367432"/>
      <w:r w:rsidRPr="00FD22AC">
        <w:lastRenderedPageBreak/>
        <w:t>Conformance</w:t>
      </w:r>
      <w:bookmarkEnd w:id="1376"/>
      <w:bookmarkEnd w:id="1398"/>
    </w:p>
    <w:p w14:paraId="1D48659C" w14:textId="6555FDBE" w:rsidR="00EE1E0B" w:rsidRDefault="00EE1E0B" w:rsidP="002244CB"/>
    <w:p w14:paraId="3BBDC6A3" w14:textId="77777777" w:rsidR="00376AE7" w:rsidRDefault="00376AE7" w:rsidP="00376AE7">
      <w:pPr>
        <w:pStyle w:val="Heading2"/>
        <w:numPr>
          <w:ilvl w:val="1"/>
          <w:numId w:val="2"/>
        </w:numPr>
      </w:pPr>
      <w:bookmarkStart w:id="1399" w:name="_Toc8367433"/>
      <w:r>
        <w:t>Conformance targets</w:t>
      </w:r>
      <w:bookmarkEnd w:id="139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86F69D"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00" w:name="_Toc8367434"/>
      <w:r>
        <w:t>Conformance Clause 1: SARIF log file</w:t>
      </w:r>
      <w:bookmarkEnd w:id="1400"/>
    </w:p>
    <w:p w14:paraId="7C2F5389" w14:textId="0A4B72C2" w:rsidR="0018481C" w:rsidRDefault="00376AE7" w:rsidP="00376AE7">
      <w:r>
        <w:t>A text file satisfies the “SARIF log file” conformance profile if</w:t>
      </w:r>
      <w:r w:rsidR="0018481C">
        <w:t>:</w:t>
      </w:r>
    </w:p>
    <w:p w14:paraId="177D8019" w14:textId="26F86483"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rsidR="00376AE7">
        <w:t>.</w:t>
      </w:r>
    </w:p>
    <w:p w14:paraId="3A58DDE1" w14:textId="05DA25AC" w:rsidR="0018481C" w:rsidRDefault="0018481C" w:rsidP="00376AE7">
      <w:pPr>
        <w:pStyle w:val="Heading2"/>
        <w:numPr>
          <w:ilvl w:val="1"/>
          <w:numId w:val="2"/>
        </w:numPr>
      </w:pPr>
      <w:bookmarkStart w:id="1401" w:name="_Toc8367435"/>
      <w:r>
        <w:t xml:space="preserve">Conformance Clause </w:t>
      </w:r>
      <w:r w:rsidR="00053C0F">
        <w:t>2</w:t>
      </w:r>
      <w:r>
        <w:t>: SARIF producer</w:t>
      </w:r>
      <w:bookmarkEnd w:id="1401"/>
    </w:p>
    <w:p w14:paraId="350705EC" w14:textId="77777777" w:rsidR="0018481C" w:rsidRDefault="0018481C" w:rsidP="0018481C">
      <w:r>
        <w:t>A program satisfies the “SARIF producer” conformance profile if:</w:t>
      </w:r>
    </w:p>
    <w:p w14:paraId="697B080C" w14:textId="5B2F6CDC"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09127C">
        <w:t>3</w:t>
      </w:r>
      <w:r>
        <w:fldChar w:fldCharType="end"/>
      </w:r>
      <w:r>
        <w:t>.</w:t>
      </w:r>
    </w:p>
    <w:p w14:paraId="2447FAA5" w14:textId="7AFA1366"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402" w:name="_Toc8367436"/>
      <w:r>
        <w:t xml:space="preserve">Conformance Clause </w:t>
      </w:r>
      <w:r w:rsidR="00053C0F">
        <w:t>3</w:t>
      </w:r>
      <w:r>
        <w:t>: Direct producer</w:t>
      </w:r>
      <w:bookmarkEnd w:id="140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02BB63EB"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w:t>
      </w:r>
      <w:r w:rsidR="0018481C">
        <w:t>“</w:t>
      </w:r>
      <w:r>
        <w:t>direct producers</w:t>
      </w:r>
      <w:r w:rsidR="0018481C">
        <w:t>” or to “analysis tools”</w:t>
      </w:r>
      <w:r>
        <w:t>.</w:t>
      </w:r>
    </w:p>
    <w:p w14:paraId="74D6208C" w14:textId="709D899E"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9127C">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403" w:name="_Toc8367437"/>
      <w:r>
        <w:lastRenderedPageBreak/>
        <w:t xml:space="preserve">Conformance Clause </w:t>
      </w:r>
      <w:r w:rsidR="00053C0F">
        <w:t>5</w:t>
      </w:r>
      <w:r>
        <w:t>: Converter</w:t>
      </w:r>
      <w:bookmarkEnd w:id="1403"/>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59BB1289"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converters.</w:t>
      </w:r>
    </w:p>
    <w:p w14:paraId="0990559B" w14:textId="6BE64E09"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09127C">
        <w:t>3</w:t>
      </w:r>
      <w:r>
        <w:fldChar w:fldCharType="end"/>
      </w:r>
      <w:r>
        <w:t>, are intended to be produced only by direct producers.</w:t>
      </w:r>
    </w:p>
    <w:p w14:paraId="493D3DE6" w14:textId="3E91A4EA" w:rsidR="00D06F1A" w:rsidRDefault="00D06F1A" w:rsidP="00D06F1A">
      <w:pPr>
        <w:pStyle w:val="Heading2"/>
      </w:pPr>
      <w:bookmarkStart w:id="1404" w:name="_Toc8367438"/>
      <w:r>
        <w:t xml:space="preserve">Conformance Clause </w:t>
      </w:r>
      <w:r w:rsidR="00053C0F">
        <w:t>6</w:t>
      </w:r>
      <w:r>
        <w:t>: SARIF post-processor</w:t>
      </w:r>
      <w:bookmarkEnd w:id="1404"/>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00061CF4"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405" w:name="_Toc8367439"/>
      <w:r>
        <w:t xml:space="preserve">Conformance Clause </w:t>
      </w:r>
      <w:r w:rsidR="00053C0F">
        <w:t>7</w:t>
      </w:r>
      <w:r>
        <w:t xml:space="preserve">: </w:t>
      </w:r>
      <w:r w:rsidR="0018481C">
        <w:t>SARIF c</w:t>
      </w:r>
      <w:r>
        <w:t>onsumer</w:t>
      </w:r>
      <w:bookmarkEnd w:id="140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58197DA"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t>.</w:t>
      </w:r>
    </w:p>
    <w:p w14:paraId="7B2084FE" w14:textId="12B9581A"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09127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406" w:name="_Toc8367440"/>
      <w:r>
        <w:t xml:space="preserve">Conformance Clause </w:t>
      </w:r>
      <w:r w:rsidR="00053C0F">
        <w:t>8</w:t>
      </w:r>
      <w:r>
        <w:t>: Viewer</w:t>
      </w:r>
      <w:bookmarkEnd w:id="1406"/>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1B563C1A"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407" w:name="_Toc8367441"/>
      <w:bookmarkStart w:id="1408" w:name="_Hlk512505065"/>
      <w:r>
        <w:t xml:space="preserve">Conformance Clause </w:t>
      </w:r>
      <w:r w:rsidR="00053C0F">
        <w:t>9</w:t>
      </w:r>
      <w:r>
        <w:t>: Result management system</w:t>
      </w:r>
      <w:bookmarkEnd w:id="140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4F99D76F"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09127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408"/>
    </w:p>
    <w:p w14:paraId="79E66955" w14:textId="06F20E76" w:rsidR="00435405" w:rsidRDefault="00435405" w:rsidP="00435405">
      <w:pPr>
        <w:pStyle w:val="Heading2"/>
      </w:pPr>
      <w:bookmarkStart w:id="1409" w:name="_Toc8367442"/>
      <w:r>
        <w:t xml:space="preserve">Conformance Clause </w:t>
      </w:r>
      <w:r w:rsidR="00053C0F">
        <w:t>10</w:t>
      </w:r>
      <w:r>
        <w:t>: Engineering system</w:t>
      </w:r>
      <w:bookmarkEnd w:id="1409"/>
    </w:p>
    <w:p w14:paraId="5A8D0E9E" w14:textId="2048F54B" w:rsidR="00435405" w:rsidRDefault="00435405" w:rsidP="00435405">
      <w:r>
        <w:t>An engineering system satisfies the “engineering system” conformance profile if:</w:t>
      </w:r>
    </w:p>
    <w:p w14:paraId="29F6F326" w14:textId="54621926"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engineering systems.</w:t>
      </w:r>
    </w:p>
    <w:p w14:paraId="51263FE3" w14:textId="31A49E7E" w:rsidR="0052099F" w:rsidRDefault="002244CB" w:rsidP="00CE1F32">
      <w:pPr>
        <w:pStyle w:val="AppendixHeading1"/>
      </w:pPr>
      <w:bookmarkStart w:id="1410" w:name="AppendixAcknowledgments"/>
      <w:bookmarkStart w:id="1411" w:name="_Toc85472897"/>
      <w:bookmarkStart w:id="1412" w:name="_Toc287332012"/>
      <w:bookmarkStart w:id="1413" w:name="_Toc8367443"/>
      <w:bookmarkStart w:id="1414" w:name="_Hlk513041526"/>
      <w:bookmarkEnd w:id="1410"/>
      <w:r>
        <w:lastRenderedPageBreak/>
        <w:t xml:space="preserve">(Informative) </w:t>
      </w:r>
      <w:r w:rsidR="00B80CDB">
        <w:t>Acknowl</w:t>
      </w:r>
      <w:r w:rsidR="004D0E5E">
        <w:t>e</w:t>
      </w:r>
      <w:r w:rsidR="008F61FB">
        <w:t>dg</w:t>
      </w:r>
      <w:r w:rsidR="0052099F">
        <w:t>ments</w:t>
      </w:r>
      <w:bookmarkEnd w:id="1411"/>
      <w:bookmarkEnd w:id="1412"/>
      <w:bookmarkEnd w:id="141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414"/>
    <w:p w14:paraId="645628E0" w14:textId="77777777" w:rsidR="00C76CAA" w:rsidRPr="00C76CAA" w:rsidRDefault="00C76CAA" w:rsidP="00C76CAA"/>
    <w:p w14:paraId="586B0BCA" w14:textId="2CB47B5E" w:rsidR="0052099F" w:rsidRDefault="002244CB" w:rsidP="008C100C">
      <w:pPr>
        <w:pStyle w:val="AppendixHeading1"/>
      </w:pPr>
      <w:bookmarkStart w:id="1415" w:name="AppendixFingerprints"/>
      <w:bookmarkStart w:id="1416" w:name="_Ref513039337"/>
      <w:bookmarkStart w:id="1417" w:name="_Toc8367444"/>
      <w:bookmarkEnd w:id="1415"/>
      <w:r>
        <w:lastRenderedPageBreak/>
        <w:t>(</w:t>
      </w:r>
      <w:r w:rsidR="00E8605A">
        <w:t>Normative</w:t>
      </w:r>
      <w:r>
        <w:t xml:space="preserve">) </w:t>
      </w:r>
      <w:r w:rsidR="00710FE0">
        <w:t>Use of fingerprints by result management systems</w:t>
      </w:r>
      <w:bookmarkEnd w:id="1416"/>
      <w:bookmarkEnd w:id="141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86B8FA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9127C">
        <w:t>3.27.17</w:t>
      </w:r>
      <w:r w:rsidR="00E8605A">
        <w:fldChar w:fldCharType="end"/>
      </w:r>
      <w:r w:rsidR="00E8605A">
        <w:t xml:space="preserve"> for more requirements on how a result management system decides which partial fingerprints to use.</w:t>
      </w:r>
    </w:p>
    <w:p w14:paraId="0F9AEBE6" w14:textId="4911C0A7" w:rsidR="007D311F" w:rsidRPr="007D311F" w:rsidRDefault="007D311F" w:rsidP="002A48C0">
      <w:r>
        <w:t xml:space="preserve">An analysis tool </w:t>
      </w:r>
      <w:del w:id="1418" w:author="Laurence Golding" w:date="2019-05-15T15:52:00Z">
        <w:r w:rsidDel="00B42F30">
          <w:rPr>
            <w:b/>
          </w:rPr>
          <w:delText xml:space="preserve">SHALL </w:delText>
        </w:r>
      </w:del>
      <w:ins w:id="1419" w:author="Laurence Golding" w:date="2019-05-15T15:52:00Z">
        <w:r w:rsidR="00B42F30">
          <w:rPr>
            <w:b/>
          </w:rPr>
          <w:t xml:space="preserve">SHOULD </w:t>
        </w:r>
      </w:ins>
      <w:r>
        <w:rPr>
          <w:b/>
        </w:rPr>
        <w:t>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0674D9F" w:rsidR="00E8605A" w:rsidRDefault="00473D34" w:rsidP="0040428B">
      <w:pPr>
        <w:pStyle w:val="Note"/>
      </w:pPr>
      <w:bookmarkStart w:id="1420"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09127C">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9127C">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420"/>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21" w:name="AppendixViewers"/>
      <w:bookmarkStart w:id="1422" w:name="_Ref5968895"/>
      <w:bookmarkStart w:id="1423" w:name="_Toc8367445"/>
      <w:bookmarkEnd w:id="1421"/>
      <w:r>
        <w:lastRenderedPageBreak/>
        <w:t xml:space="preserve">(Informative) </w:t>
      </w:r>
      <w:r w:rsidR="00710FE0">
        <w:t xml:space="preserve">Use of SARIF by log </w:t>
      </w:r>
      <w:r w:rsidR="00AF0D84">
        <w:t xml:space="preserve">file </w:t>
      </w:r>
      <w:r w:rsidR="00710FE0">
        <w:t>viewers</w:t>
      </w:r>
      <w:bookmarkEnd w:id="1422"/>
      <w:bookmarkEnd w:id="142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5F8A715"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9127C">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09127C">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9127C">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424" w:name="AppendixConverters"/>
      <w:bookmarkStart w:id="1425" w:name="_Ref6044190"/>
      <w:bookmarkStart w:id="1426" w:name="_Toc8367446"/>
      <w:bookmarkEnd w:id="1424"/>
      <w:r>
        <w:lastRenderedPageBreak/>
        <w:t>(</w:t>
      </w:r>
      <w:r w:rsidR="003E76F3">
        <w:t>Normative</w:t>
      </w:r>
      <w:r>
        <w:t xml:space="preserve">) </w:t>
      </w:r>
      <w:r w:rsidR="00710FE0">
        <w:t>Production of SARIF by converters</w:t>
      </w:r>
      <w:bookmarkEnd w:id="1425"/>
      <w:bookmarkEnd w:id="142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392D71C"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9127C">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9127C">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886191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4B0F66E" w:rsidR="00AD4878" w:rsidRDefault="00AD4878" w:rsidP="002A48C0">
      <w:r>
        <w:t>Since each converter might synthesize SARIF elements differently (notably</w:t>
      </w:r>
      <w:r w:rsidR="00DE7DFA">
        <w:t xml:space="preserve"> the rule id</w:t>
      </w:r>
      <w:r>
        <w:t xml:space="preserve">; see </w:t>
      </w:r>
      <w:bookmarkStart w:id="1427" w:name="_Hlk5952006"/>
      <w:r>
        <w:t>§</w:t>
      </w:r>
      <w:bookmarkEnd w:id="1427"/>
      <w:r>
        <w:fldChar w:fldCharType="begin"/>
      </w:r>
      <w:r>
        <w:instrText xml:space="preserve"> REF _Ref513193500 \r \h </w:instrText>
      </w:r>
      <w:r>
        <w:fldChar w:fldCharType="separate"/>
      </w:r>
      <w:r w:rsidR="0009127C">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E9EAA0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09127C">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9FD55A5"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09127C">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09127C">
        <w:t>3.27.13</w:t>
      </w:r>
      <w:r w:rsidR="00C6546E">
        <w:fldChar w:fldCharType="end"/>
      </w:r>
      <w:r>
        <w:t>).</w:t>
      </w:r>
    </w:p>
    <w:p w14:paraId="14E4D457" w14:textId="758B56F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09127C">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428" w:name="AppendixRuleMetadata"/>
      <w:bookmarkStart w:id="1429" w:name="_Toc8367447"/>
      <w:bookmarkEnd w:id="1428"/>
      <w:r>
        <w:lastRenderedPageBreak/>
        <w:t xml:space="preserve">(Informative) </w:t>
      </w:r>
      <w:r w:rsidR="00710FE0">
        <w:t xml:space="preserve">Locating rule </w:t>
      </w:r>
      <w:r w:rsidR="00A86188">
        <w:t xml:space="preserve">and notification </w:t>
      </w:r>
      <w:r w:rsidR="00710FE0">
        <w:t>metadata</w:t>
      </w:r>
      <w:bookmarkEnd w:id="1429"/>
    </w:p>
    <w:p w14:paraId="43EDCF6F" w14:textId="683C0964"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9127C">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9127C">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AE3A27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430" w:name="AppendixDeterminism"/>
      <w:bookmarkStart w:id="1431" w:name="_Ref5968949"/>
      <w:bookmarkStart w:id="1432" w:name="_Ref5968961"/>
      <w:bookmarkStart w:id="1433" w:name="_Toc8367448"/>
      <w:bookmarkEnd w:id="1430"/>
      <w:r>
        <w:lastRenderedPageBreak/>
        <w:t>(</w:t>
      </w:r>
      <w:r w:rsidR="00C274E5">
        <w:t>Inf</w:t>
      </w:r>
      <w:r>
        <w:t xml:space="preserve">ormative) </w:t>
      </w:r>
      <w:r w:rsidR="00710FE0">
        <w:t>Producing deterministic SARIF log files</w:t>
      </w:r>
      <w:bookmarkEnd w:id="1431"/>
      <w:bookmarkEnd w:id="1432"/>
      <w:bookmarkEnd w:id="1433"/>
    </w:p>
    <w:p w14:paraId="269DCAE0" w14:textId="72CA49C1" w:rsidR="00B62028" w:rsidRDefault="00B62028" w:rsidP="00B62028">
      <w:pPr>
        <w:pStyle w:val="AppendixHeading2"/>
      </w:pPr>
      <w:bookmarkStart w:id="1434" w:name="_Toc8367449"/>
      <w:r>
        <w:t>General</w:t>
      </w:r>
      <w:bookmarkEnd w:id="1434"/>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435" w:name="_Ref513042258"/>
      <w:bookmarkStart w:id="1436" w:name="_Toc8367450"/>
      <w:r>
        <w:t>Non-deterministic file format elements</w:t>
      </w:r>
      <w:bookmarkEnd w:id="1435"/>
      <w:bookmarkEnd w:id="1436"/>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437" w:name="_Toc8367451"/>
      <w:r>
        <w:t>Array and dictionary element ordering</w:t>
      </w:r>
      <w:bookmarkEnd w:id="1437"/>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38" w:name="_Ref513042289"/>
      <w:bookmarkStart w:id="1439" w:name="_Toc8367452"/>
      <w:r>
        <w:t>Absolute paths</w:t>
      </w:r>
      <w:bookmarkEnd w:id="1438"/>
      <w:bookmarkEnd w:id="1439"/>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440" w:name="_Toc8367453"/>
      <w:r>
        <w:lastRenderedPageBreak/>
        <w:t>Inherently non-deterministic tools</w:t>
      </w:r>
      <w:bookmarkEnd w:id="1440"/>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441" w:name="_Toc8367454"/>
      <w:r>
        <w:t>Compensating for non-deterministic output</w:t>
      </w:r>
      <w:bookmarkEnd w:id="144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42" w:name="_Toc8367455"/>
      <w:r>
        <w:t>Interaction between determinism and baselining</w:t>
      </w:r>
      <w:bookmarkEnd w:id="144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443" w:name="AppendixFixes"/>
      <w:bookmarkStart w:id="1444" w:name="_Toc8367456"/>
      <w:bookmarkEnd w:id="1443"/>
      <w:r>
        <w:lastRenderedPageBreak/>
        <w:t xml:space="preserve">(Informative) </w:t>
      </w:r>
      <w:r w:rsidR="00710FE0">
        <w:t>Guidance on fixes</w:t>
      </w:r>
      <w:bookmarkEnd w:id="144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45" w:name="_Toc8367457"/>
      <w:r>
        <w:lastRenderedPageBreak/>
        <w:t>(Informative) Diagnosing results in generated files</w:t>
      </w:r>
      <w:bookmarkEnd w:id="144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E46E8D9"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09127C">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09127C">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09127C">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09127C">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09127C">
        <w:t>3.30.13</w:t>
      </w:r>
      <w:r w:rsidR="000C665E">
        <w:fldChar w:fldCharType="end"/>
      </w:r>
      <w:r w:rsidR="000C665E">
        <w:t xml:space="preserve">) </w:t>
      </w:r>
      <w:r>
        <w:t>holds the relevant portion of the file contents.</w:t>
      </w:r>
    </w:p>
    <w:p w14:paraId="5DB07359" w14:textId="0B87789C"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09127C">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09127C">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446"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09127C">
        <w:t>3.14.15</w:t>
      </w:r>
      <w:r w:rsidR="000C665E">
        <w:fldChar w:fldCharType="end"/>
      </w:r>
      <w:r w:rsidR="000C665E" w:rsidRPr="000C665E">
        <w:t>)</w:t>
      </w:r>
      <w:bookmarkEnd w:id="1446"/>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B8DFA4D"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09127C">
        <w:t>3.14</w:t>
      </w:r>
      <w:r>
        <w:fldChar w:fldCharType="end"/>
      </w:r>
      <w:r>
        <w:t>).</w:t>
      </w:r>
    </w:p>
    <w:p w14:paraId="16CC02FE" w14:textId="5FBED087"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09127C">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1C5E1A56"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09127C">
        <w:t>3.14.23</w:t>
      </w:r>
      <w:r>
        <w:fldChar w:fldCharType="end"/>
      </w:r>
      <w:r>
        <w:t>.</w:t>
      </w:r>
    </w:p>
    <w:p w14:paraId="12542006" w14:textId="65A3E2D0"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09127C">
        <w:t>3.27</w:t>
      </w:r>
      <w:r>
        <w:fldChar w:fldCharType="end"/>
      </w:r>
      <w:r>
        <w:t>).</w:t>
      </w:r>
    </w:p>
    <w:p w14:paraId="405D3CE1" w14:textId="71B9A666"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09127C">
        <w:t>3.27.5</w:t>
      </w:r>
      <w:r w:rsidR="00EC5421">
        <w:fldChar w:fldCharType="end"/>
      </w:r>
      <w:r>
        <w:t>.</w:t>
      </w:r>
    </w:p>
    <w:p w14:paraId="53F54E24" w14:textId="5A11C17B"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09127C">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DD20962"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09127C">
        <w:t>3.27.12</w:t>
      </w:r>
      <w:r>
        <w:fldChar w:fldCharType="end"/>
      </w:r>
      <w:r>
        <w:t>.</w:t>
      </w:r>
    </w:p>
    <w:p w14:paraId="6B5EF283" w14:textId="0E417CF0"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09127C">
        <w:t>3.28</w:t>
      </w:r>
      <w:r>
        <w:fldChar w:fldCharType="end"/>
      </w:r>
      <w:r>
        <w:t>).</w:t>
      </w:r>
    </w:p>
    <w:p w14:paraId="348A704B" w14:textId="41379E40"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09127C">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EEF37BD"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09127C">
        <w:t>3.14.15</w:t>
      </w:r>
      <w:r>
        <w:fldChar w:fldCharType="end"/>
      </w:r>
      <w:r>
        <w:t>.</w:t>
      </w:r>
    </w:p>
    <w:p w14:paraId="4927884C" w14:textId="55351DCC"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09127C">
        <w:t>3.24</w:t>
      </w:r>
      <w:r>
        <w:fldChar w:fldCharType="end"/>
      </w:r>
      <w:r>
        <w:t>).</w:t>
      </w:r>
    </w:p>
    <w:p w14:paraId="18AC6C56" w14:textId="2BF3001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09127C">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33636C04"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09127C">
        <w:rPr>
          <w:b/>
        </w:rPr>
        <w:t>3.24.8</w:t>
      </w:r>
      <w:r>
        <w:rPr>
          <w:b/>
        </w:rPr>
        <w:fldChar w:fldCharType="end"/>
      </w:r>
      <w:r w:rsidRPr="00EC7E26">
        <w:rPr>
          <w:b/>
        </w:rPr>
        <w:t>.</w:t>
      </w:r>
    </w:p>
    <w:p w14:paraId="3F9D74B5" w14:textId="3FA53B44"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9127C">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447" w:name="_Hlk6048403"/>
      <w:r w:rsidRPr="00DD7757">
        <w:rPr>
          <w:b/>
        </w:rPr>
        <w:t>"lastModifiedTimeUtc": "2019-04-13T11:45:23.477",</w:t>
      </w:r>
    </w:p>
    <w:bookmarkEnd w:id="1447"/>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55A29638" w:rsidR="00830F21" w:rsidRDefault="00830F21" w:rsidP="0053495B">
      <w:pPr>
        <w:pStyle w:val="Code"/>
        <w:rPr>
          <w:ins w:id="1448" w:author="Laurence Golding" w:date="2019-05-15T16:49:00Z"/>
        </w:rPr>
      </w:pPr>
      <w:r>
        <w:t>}</w:t>
      </w:r>
    </w:p>
    <w:p w14:paraId="5969C82C" w14:textId="5E1D933F" w:rsidR="006E4C3F" w:rsidRDefault="006E4C3F" w:rsidP="006E4C3F">
      <w:pPr>
        <w:pStyle w:val="AppendixHeading1"/>
        <w:rPr>
          <w:ins w:id="1449" w:author="Laurence Golding" w:date="2019-05-15T16:50:00Z"/>
        </w:rPr>
      </w:pPr>
      <w:bookmarkStart w:id="1450" w:name="_Hlk8832327"/>
      <w:ins w:id="1451" w:author="Laurence Golding" w:date="2019-05-15T16:50:00Z">
        <w:r>
          <w:lastRenderedPageBreak/>
          <w:t xml:space="preserve">(Informative) Detecting </w:t>
        </w:r>
      </w:ins>
      <w:ins w:id="1452" w:author="Laurence Golding" w:date="2019-05-16T14:28:00Z">
        <w:r w:rsidR="00E151FB">
          <w:t>incomplete</w:t>
        </w:r>
      </w:ins>
      <w:ins w:id="1453" w:author="Laurence Golding" w:date="2019-05-15T16:50:00Z">
        <w:r>
          <w:t xml:space="preserve"> </w:t>
        </w:r>
      </w:ins>
      <w:ins w:id="1454" w:author="Laurence Golding" w:date="2019-05-16T14:28:00Z">
        <w:r w:rsidR="00E151FB">
          <w:t>result sets</w:t>
        </w:r>
      </w:ins>
    </w:p>
    <w:p w14:paraId="7102CDA0" w14:textId="29F968F4" w:rsidR="006E4C3F" w:rsidRDefault="006E4C3F" w:rsidP="006E4C3F">
      <w:pPr>
        <w:rPr>
          <w:ins w:id="1455" w:author="Laurence Golding" w:date="2019-05-15T16:51:00Z"/>
        </w:rPr>
      </w:pPr>
      <w:ins w:id="1456" w:author="Laurence Golding" w:date="2019-05-15T16:50:00Z">
        <w:r>
          <w:t xml:space="preserve">This specification describes three </w:t>
        </w:r>
      </w:ins>
      <w:ins w:id="1457" w:author="Laurence Golding" w:date="2019-05-15T16:51:00Z">
        <w:r>
          <w:t xml:space="preserve">conditions that inform the </w:t>
        </w:r>
      </w:ins>
      <w:ins w:id="1458" w:author="Laurence Golding" w:date="2019-05-15T17:04:00Z">
        <w:r w:rsidR="00FE5F7F">
          <w:t xml:space="preserve">SARIF </w:t>
        </w:r>
      </w:ins>
      <w:ins w:id="1459" w:author="Laurence Golding" w:date="2019-05-15T16:51:00Z">
        <w:r>
          <w:t xml:space="preserve">consumer that the tool has failed to produce </w:t>
        </w:r>
      </w:ins>
      <w:ins w:id="1460" w:author="Laurence Golding" w:date="2019-05-16T14:28:00Z">
        <w:r w:rsidR="00E151FB">
          <w:t xml:space="preserve">a comprehensive set of </w:t>
        </w:r>
      </w:ins>
      <w:ins w:id="1461" w:author="Laurence Golding" w:date="2019-05-15T16:51:00Z">
        <w:r>
          <w:t>results. For convenience, this Appendix gathers those conditions together in one place:</w:t>
        </w:r>
      </w:ins>
    </w:p>
    <w:p w14:paraId="7BECCEBF" w14:textId="46C47417" w:rsidR="006E4C3F" w:rsidRDefault="006E4C3F" w:rsidP="006E4C3F">
      <w:pPr>
        <w:rPr>
          <w:ins w:id="1462" w:author="Laurence Golding" w:date="2019-05-15T16:51:00Z"/>
        </w:rPr>
      </w:pPr>
    </w:p>
    <w:p w14:paraId="79A67630" w14:textId="48E80226" w:rsidR="006E4C3F" w:rsidRDefault="006E4C3F" w:rsidP="006E4C3F">
      <w:pPr>
        <w:pStyle w:val="ListParagraph"/>
        <w:numPr>
          <w:ilvl w:val="0"/>
          <w:numId w:val="94"/>
        </w:numPr>
        <w:rPr>
          <w:ins w:id="1463" w:author="Laurence Golding" w:date="2019-05-15T16:53:00Z"/>
        </w:rPr>
      </w:pPr>
      <w:ins w:id="1464" w:author="Laurence Golding" w:date="2019-05-15T16:51:00Z">
        <w:r>
          <w:t xml:space="preserve">If </w:t>
        </w:r>
      </w:ins>
      <w:ins w:id="1465" w:author="Laurence Golding" w:date="2019-05-15T16:52:00Z">
        <w:r>
          <w:t xml:space="preserve">any </w:t>
        </w:r>
        <w:r w:rsidRPr="006E4C3F">
          <w:rPr>
            <w:rStyle w:val="CODEtemp"/>
          </w:rPr>
          <w:t>invocation</w:t>
        </w:r>
        <w:r>
          <w:t xml:space="preserve"> object </w:t>
        </w:r>
      </w:ins>
      <w:ins w:id="1466" w:author="Laurence Golding" w:date="2019-05-15T17:01:00Z">
        <w:r>
          <w:t>(§</w:t>
        </w:r>
        <w:r>
          <w:fldChar w:fldCharType="begin"/>
        </w:r>
        <w:r>
          <w:instrText xml:space="preserve"> REF _Ref493352563 \r \h </w:instrText>
        </w:r>
      </w:ins>
      <w:ins w:id="1467" w:author="Laurence Golding" w:date="2019-05-15T17:01:00Z">
        <w:r>
          <w:fldChar w:fldCharType="separate"/>
        </w:r>
        <w:r>
          <w:t>3.20</w:t>
        </w:r>
        <w:r>
          <w:fldChar w:fldCharType="end"/>
        </w:r>
        <w:r>
          <w:t xml:space="preserve">) </w:t>
        </w:r>
      </w:ins>
      <w:ins w:id="1468" w:author="Laurence Golding" w:date="2019-05-15T16:52:00Z">
        <w:r>
          <w:t xml:space="preserve">in </w:t>
        </w:r>
        <w:r w:rsidRPr="006E4C3F">
          <w:rPr>
            <w:rStyle w:val="CODEtemp"/>
          </w:rPr>
          <w:t>theRun.invocations</w:t>
        </w:r>
        <w:r>
          <w:t xml:space="preserve"> (</w:t>
        </w:r>
      </w:ins>
      <w:ins w:id="1469" w:author="Laurence Golding" w:date="2019-05-15T16:59:00Z">
        <w:r>
          <w:t>§</w:t>
        </w:r>
      </w:ins>
      <w:ins w:id="1470" w:author="Laurence Golding" w:date="2019-05-15T17:00:00Z">
        <w:r>
          <w:fldChar w:fldCharType="begin"/>
        </w:r>
        <w:r>
          <w:instrText xml:space="preserve"> REF _Ref507657941 \r \h </w:instrText>
        </w:r>
      </w:ins>
      <w:r>
        <w:fldChar w:fldCharType="separate"/>
      </w:r>
      <w:ins w:id="1471" w:author="Laurence Golding" w:date="2019-05-15T17:00:00Z">
        <w:r>
          <w:t>3.14.11</w:t>
        </w:r>
        <w:r>
          <w:fldChar w:fldCharType="end"/>
        </w:r>
      </w:ins>
      <w:ins w:id="1472" w:author="Laurence Golding" w:date="2019-05-15T16:52:00Z">
        <w:r>
          <w:t xml:space="preserve">) has a value of </w:t>
        </w:r>
        <w:r w:rsidRPr="006E4C3F">
          <w:rPr>
            <w:rStyle w:val="CODEtemp"/>
          </w:rPr>
          <w:t>false</w:t>
        </w:r>
        <w:r>
          <w:t xml:space="preserve"> for </w:t>
        </w:r>
      </w:ins>
      <w:ins w:id="1473" w:author="Laurence Golding" w:date="2019-05-15T16:56:00Z">
        <w:r>
          <w:t xml:space="preserve">its </w:t>
        </w:r>
      </w:ins>
      <w:ins w:id="1474" w:author="Laurence Golding" w:date="2019-05-15T16:52:00Z">
        <w:r w:rsidRPr="006E4C3F">
          <w:rPr>
            <w:rStyle w:val="CODEtemp"/>
          </w:rPr>
          <w:t>executionSuccessful</w:t>
        </w:r>
        <w:r>
          <w:t xml:space="preserve"> </w:t>
        </w:r>
      </w:ins>
      <w:ins w:id="1475" w:author="Laurence Golding" w:date="2019-05-15T16:56:00Z">
        <w:r>
          <w:t xml:space="preserve">property </w:t>
        </w:r>
      </w:ins>
      <w:ins w:id="1476" w:author="Laurence Golding" w:date="2019-05-15T16:52:00Z">
        <w:r>
          <w:t>(</w:t>
        </w:r>
      </w:ins>
      <w:ins w:id="1477" w:author="Laurence Golding" w:date="2019-05-15T16:59:00Z">
        <w:r>
          <w:t>§</w:t>
        </w:r>
      </w:ins>
      <w:ins w:id="1478" w:author="Laurence Golding" w:date="2019-05-15T17:00:00Z">
        <w:r>
          <w:fldChar w:fldCharType="begin"/>
        </w:r>
        <w:r>
          <w:instrText xml:space="preserve"> REF _Ref8832061 \r \h </w:instrText>
        </w:r>
      </w:ins>
      <w:r>
        <w:fldChar w:fldCharType="separate"/>
      </w:r>
      <w:ins w:id="1479" w:author="Laurence Golding" w:date="2019-05-15T17:00:00Z">
        <w:r>
          <w:t>3.20.14</w:t>
        </w:r>
        <w:r>
          <w:fldChar w:fldCharType="end"/>
        </w:r>
      </w:ins>
      <w:ins w:id="1480" w:author="Laurence Golding" w:date="2019-05-15T16:52:00Z">
        <w:r>
          <w:t xml:space="preserve">), the tool </w:t>
        </w:r>
      </w:ins>
      <w:ins w:id="1481" w:author="Laurence Golding" w:date="2019-05-15T16:53:00Z">
        <w:r>
          <w:t xml:space="preserve">either failed to start, </w:t>
        </w:r>
      </w:ins>
      <w:ins w:id="1482" w:author="Laurence Golding" w:date="2019-05-15T16:56:00Z">
        <w:r>
          <w:t>terminated</w:t>
        </w:r>
      </w:ins>
      <w:ins w:id="1483" w:author="Laurence Golding" w:date="2019-05-15T16:53:00Z">
        <w:r>
          <w:t xml:space="preserve"> with an </w:t>
        </w:r>
      </w:ins>
      <w:ins w:id="1484" w:author="Laurence Golding" w:date="2019-05-15T16:56:00Z">
        <w:r>
          <w:t>exit</w:t>
        </w:r>
      </w:ins>
      <w:ins w:id="1485" w:author="Laurence Golding" w:date="2019-05-15T16:53:00Z">
        <w:r>
          <w:t xml:space="preserve"> code</w:t>
        </w:r>
      </w:ins>
      <w:ins w:id="1486" w:author="Laurence Golding" w:date="2019-05-15T16:56:00Z">
        <w:r>
          <w:t xml:space="preserve"> that denotes failure, or terminated </w:t>
        </w:r>
      </w:ins>
      <w:ins w:id="1487" w:author="Laurence Golding" w:date="2019-05-15T16:57:00Z">
        <w:r>
          <w:t>with an unhandled exception or signal</w:t>
        </w:r>
      </w:ins>
      <w:ins w:id="1488" w:author="Laurence Golding" w:date="2019-05-15T16:53:00Z">
        <w:r>
          <w:t>.</w:t>
        </w:r>
      </w:ins>
      <w:ins w:id="1489" w:author="Laurence Golding" w:date="2019-05-15T16:54:00Z">
        <w:r>
          <w:br/>
        </w:r>
      </w:ins>
    </w:p>
    <w:p w14:paraId="5A45CF4B" w14:textId="105F506D" w:rsidR="006E4C3F" w:rsidRDefault="006E4C3F" w:rsidP="006E4C3F">
      <w:pPr>
        <w:pStyle w:val="ListParagraph"/>
        <w:numPr>
          <w:ilvl w:val="0"/>
          <w:numId w:val="94"/>
        </w:numPr>
        <w:rPr>
          <w:ins w:id="1490" w:author="Laurence Golding" w:date="2019-05-15T16:55:00Z"/>
        </w:rPr>
      </w:pPr>
      <w:ins w:id="1491" w:author="Laurence Golding" w:date="2019-05-15T16:53:00Z">
        <w:r>
          <w:t xml:space="preserve">If any </w:t>
        </w:r>
        <w:r w:rsidRPr="006E4C3F">
          <w:rPr>
            <w:rStyle w:val="CODEtemp"/>
          </w:rPr>
          <w:t>notification</w:t>
        </w:r>
        <w:r>
          <w:t xml:space="preserve"> object </w:t>
        </w:r>
      </w:ins>
      <w:ins w:id="1492" w:author="Laurence Golding" w:date="2019-05-15T17:01:00Z">
        <w:r>
          <w:t>(§</w:t>
        </w:r>
        <w:r>
          <w:fldChar w:fldCharType="begin"/>
        </w:r>
        <w:r>
          <w:instrText xml:space="preserve"> REF _Ref493404948 \r \h </w:instrText>
        </w:r>
      </w:ins>
      <w:r>
        <w:fldChar w:fldCharType="separate"/>
      </w:r>
      <w:ins w:id="1493" w:author="Laurence Golding" w:date="2019-05-15T17:01:00Z">
        <w:r>
          <w:t>3.58</w:t>
        </w:r>
        <w:r>
          <w:fldChar w:fldCharType="end"/>
        </w:r>
        <w:r>
          <w:t xml:space="preserve">) </w:t>
        </w:r>
      </w:ins>
      <w:ins w:id="1494" w:author="Laurence Golding" w:date="2019-05-15T16:53:00Z">
        <w:r>
          <w:t xml:space="preserve">in </w:t>
        </w:r>
        <w:r w:rsidRPr="006E4C3F">
          <w:rPr>
            <w:rStyle w:val="CODEtemp"/>
          </w:rPr>
          <w:t>invocation.toolExecutionNotifications</w:t>
        </w:r>
        <w:r>
          <w:t xml:space="preserve"> (</w:t>
        </w:r>
      </w:ins>
      <w:ins w:id="1495" w:author="Laurence Golding" w:date="2019-05-15T16:59:00Z">
        <w:r>
          <w:t>§</w:t>
        </w:r>
      </w:ins>
      <w:ins w:id="1496" w:author="Laurence Golding" w:date="2019-05-15T17:01:00Z">
        <w:r>
          <w:fldChar w:fldCharType="begin"/>
        </w:r>
        <w:r>
          <w:instrText xml:space="preserve"> REF _Ref493345429 \r \h </w:instrText>
        </w:r>
      </w:ins>
      <w:r>
        <w:fldChar w:fldCharType="separate"/>
      </w:r>
      <w:ins w:id="1497" w:author="Laurence Golding" w:date="2019-05-15T17:01:00Z">
        <w:r>
          <w:t>3.20.21</w:t>
        </w:r>
        <w:r>
          <w:fldChar w:fldCharType="end"/>
        </w:r>
      </w:ins>
      <w:ins w:id="1498" w:author="Laurence Golding" w:date="2019-05-15T16:53:00Z">
        <w:r>
          <w:t xml:space="preserve">) </w:t>
        </w:r>
      </w:ins>
      <w:ins w:id="1499" w:author="Laurence Golding" w:date="2019-05-15T16:54:00Z">
        <w:r>
          <w:t xml:space="preserve">or </w:t>
        </w:r>
        <w:r w:rsidRPr="006E4C3F">
          <w:rPr>
            <w:rStyle w:val="CODEtemp"/>
          </w:rPr>
          <w:t>toolConfigurationNotifications</w:t>
        </w:r>
        <w:r>
          <w:t xml:space="preserve"> (</w:t>
        </w:r>
      </w:ins>
      <w:ins w:id="1500" w:author="Laurence Golding" w:date="2019-05-15T16:59:00Z">
        <w:r>
          <w:t>§</w:t>
        </w:r>
      </w:ins>
      <w:ins w:id="1501" w:author="Laurence Golding" w:date="2019-05-15T17:01:00Z">
        <w:r>
          <w:fldChar w:fldCharType="begin"/>
        </w:r>
        <w:r>
          <w:instrText xml:space="preserve"> REF _Ref509576439 \r \h </w:instrText>
        </w:r>
      </w:ins>
      <w:r>
        <w:fldChar w:fldCharType="separate"/>
      </w:r>
      <w:ins w:id="1502" w:author="Laurence Golding" w:date="2019-05-15T17:01:00Z">
        <w:r>
          <w:t>3.20.22</w:t>
        </w:r>
        <w:r>
          <w:fldChar w:fldCharType="end"/>
        </w:r>
      </w:ins>
      <w:ins w:id="1503" w:author="Laurence Golding" w:date="2019-05-15T16:54:00Z">
        <w:r>
          <w:t xml:space="preserve">) has a value of </w:t>
        </w:r>
        <w:r w:rsidRPr="006E4C3F">
          <w:rPr>
            <w:rStyle w:val="CODEtemp"/>
          </w:rPr>
          <w:t>"error"</w:t>
        </w:r>
        <w:r>
          <w:t xml:space="preserve"> for its </w:t>
        </w:r>
        <w:r w:rsidRPr="006E4C3F">
          <w:rPr>
            <w:rStyle w:val="CODEtemp"/>
          </w:rPr>
          <w:t>level</w:t>
        </w:r>
        <w:r>
          <w:t xml:space="preserve"> property</w:t>
        </w:r>
      </w:ins>
      <w:ins w:id="1504" w:author="Laurence Golding" w:date="2019-05-15T17:02:00Z">
        <w:r>
          <w:t xml:space="preserve"> (§</w:t>
        </w:r>
        <w:r>
          <w:fldChar w:fldCharType="begin"/>
        </w:r>
        <w:r>
          <w:instrText xml:space="preserve"> REF _Ref493404972 \r \h </w:instrText>
        </w:r>
      </w:ins>
      <w:r>
        <w:fldChar w:fldCharType="separate"/>
      </w:r>
      <w:ins w:id="1505" w:author="Laurence Golding" w:date="2019-05-15T17:02:00Z">
        <w:r>
          <w:t>3.58.6</w:t>
        </w:r>
        <w:r>
          <w:fldChar w:fldCharType="end"/>
        </w:r>
        <w:r>
          <w:t>)</w:t>
        </w:r>
      </w:ins>
      <w:ins w:id="1506" w:author="Laurence Golding" w:date="2019-05-15T16:54:00Z">
        <w:r>
          <w:t>,</w:t>
        </w:r>
      </w:ins>
      <w:ins w:id="1507" w:author="Laurence Golding" w:date="2019-05-15T17:02:00Z">
        <w:r>
          <w:t xml:space="preserve"> it is possible that</w:t>
        </w:r>
      </w:ins>
      <w:ins w:id="1508" w:author="Laurence Golding" w:date="2019-05-15T16:54:00Z">
        <w:r>
          <w:t xml:space="preserve"> the tool was unable to execute every analysis rule on every analysis target. Therefore</w:t>
        </w:r>
      </w:ins>
      <w:ins w:id="1509" w:author="Laurence Golding" w:date="2019-05-15T16:55:00Z">
        <w:r>
          <w:t>,</w:t>
        </w:r>
      </w:ins>
      <w:ins w:id="1510" w:author="Laurence Golding" w:date="2019-05-15T16:54:00Z">
        <w:r>
          <w:t xml:space="preserve"> the results cannot be ass</w:t>
        </w:r>
      </w:ins>
      <w:ins w:id="1511" w:author="Laurence Golding" w:date="2019-05-15T16:55:00Z">
        <w:r>
          <w:t>umed to be complete.</w:t>
        </w:r>
        <w:r>
          <w:br/>
        </w:r>
      </w:ins>
    </w:p>
    <w:p w14:paraId="22358F7F" w14:textId="208AA101" w:rsidR="006E4C3F" w:rsidRDefault="006E4C3F" w:rsidP="006E4C3F">
      <w:pPr>
        <w:pStyle w:val="ListParagraph"/>
        <w:numPr>
          <w:ilvl w:val="0"/>
          <w:numId w:val="94"/>
        </w:numPr>
        <w:rPr>
          <w:ins w:id="1512" w:author="Laurence Golding" w:date="2019-05-17T14:41:00Z"/>
        </w:rPr>
      </w:pPr>
      <w:ins w:id="1513" w:author="Laurence Golding" w:date="2019-05-15T16:55:00Z">
        <w:r>
          <w:t xml:space="preserve">If </w:t>
        </w:r>
        <w:r w:rsidRPr="006E4C3F">
          <w:rPr>
            <w:rStyle w:val="CODEtemp"/>
          </w:rPr>
          <w:t>theRun.results</w:t>
        </w:r>
        <w:r>
          <w:t xml:space="preserve"> (</w:t>
        </w:r>
      </w:ins>
      <w:ins w:id="1514" w:author="Laurence Golding" w:date="2019-05-15T16:59:00Z">
        <w:r>
          <w:t>§</w:t>
        </w:r>
      </w:ins>
      <w:ins w:id="1515" w:author="Laurence Golding" w:date="2019-05-15T17:02:00Z">
        <w:r>
          <w:fldChar w:fldCharType="begin"/>
        </w:r>
        <w:r>
          <w:instrText xml:space="preserve"> REF _Ref493350972 \r \h </w:instrText>
        </w:r>
      </w:ins>
      <w:r>
        <w:fldChar w:fldCharType="separate"/>
      </w:r>
      <w:ins w:id="1516" w:author="Laurence Golding" w:date="2019-05-15T17:02:00Z">
        <w:r>
          <w:t>3.14.23</w:t>
        </w:r>
        <w:r>
          <w:fldChar w:fldCharType="end"/>
        </w:r>
      </w:ins>
      <w:ins w:id="1517" w:author="Laurence Golding" w:date="2019-05-15T16:55:00Z">
        <w:r>
          <w:t xml:space="preserve">) is </w:t>
        </w:r>
        <w:r w:rsidRPr="006E4C3F">
          <w:rPr>
            <w:rStyle w:val="CODEtemp"/>
          </w:rPr>
          <w:t>null</w:t>
        </w:r>
        <w:r>
          <w:t xml:space="preserve">, the tool </w:t>
        </w:r>
      </w:ins>
      <w:ins w:id="1518" w:author="Laurence Golding" w:date="2019-05-15T17:04:00Z">
        <w:r w:rsidR="00FE5F7F">
          <w:t>either failed to start or failed to begin its analysis</w:t>
        </w:r>
      </w:ins>
      <w:ins w:id="1519" w:author="Laurence Golding" w:date="2019-05-15T16:58:00Z">
        <w:r>
          <w:t>.</w:t>
        </w:r>
      </w:ins>
    </w:p>
    <w:p w14:paraId="014F69BA" w14:textId="4D12C5FF" w:rsidR="00B435F7" w:rsidRDefault="00B435F7" w:rsidP="00B435F7">
      <w:pPr>
        <w:rPr>
          <w:ins w:id="1520" w:author="Laurence Golding" w:date="2019-05-17T14:41:00Z"/>
        </w:rPr>
      </w:pPr>
    </w:p>
    <w:p w14:paraId="6442B4F5" w14:textId="5365CB50" w:rsidR="00B435F7" w:rsidRPr="006E4C3F" w:rsidRDefault="00B435F7" w:rsidP="00B435F7">
      <w:ins w:id="1521" w:author="Laurence Golding" w:date="2019-05-17T14:41:00Z">
        <w:r>
          <w:t>These</w:t>
        </w:r>
      </w:ins>
      <w:ins w:id="1522" w:author="Laurence Golding" w:date="2019-05-17T14:42:00Z">
        <w:r>
          <w:t xml:space="preserve"> conditions apply separately to each run in the log file.</w:t>
        </w:r>
      </w:ins>
    </w:p>
    <w:p w14:paraId="013F1091" w14:textId="271B9B57" w:rsidR="0003707A" w:rsidRDefault="0003707A" w:rsidP="0003707A">
      <w:pPr>
        <w:pStyle w:val="AppendixHeading1"/>
      </w:pPr>
      <w:bookmarkStart w:id="1523" w:name="AppendixSourceLanguage"/>
      <w:bookmarkStart w:id="1524" w:name="_Toc8367458"/>
      <w:bookmarkEnd w:id="1450"/>
      <w:bookmarkEnd w:id="1523"/>
      <w:r>
        <w:lastRenderedPageBreak/>
        <w:t>(Informative) Sample sourceLanguage values</w:t>
      </w:r>
      <w:bookmarkEnd w:id="1524"/>
    </w:p>
    <w:p w14:paraId="38B9ECB8" w14:textId="5885D852"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9127C">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525"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525"/>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526" w:name="AppendixExamples"/>
      <w:bookmarkStart w:id="1527" w:name="_Toc8367459"/>
      <w:bookmarkEnd w:id="1526"/>
      <w:r>
        <w:lastRenderedPageBreak/>
        <w:t xml:space="preserve">(Informative) </w:t>
      </w:r>
      <w:r w:rsidR="00710FE0">
        <w:t>Examples</w:t>
      </w:r>
      <w:bookmarkEnd w:id="152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28" w:name="_Toc8367460"/>
      <w:r>
        <w:t xml:space="preserve">Minimal valid SARIF </w:t>
      </w:r>
      <w:r w:rsidR="00EA1C84">
        <w:t>log file</w:t>
      </w:r>
      <w:bookmarkEnd w:id="152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9C54EA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9127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9127C">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29" w:name="_Toc8367461"/>
      <w:r w:rsidRPr="00745595">
        <w:t xml:space="preserve">Minimal recommended SARIF </w:t>
      </w:r>
      <w:r w:rsidR="00EA1C84">
        <w:t xml:space="preserve">log </w:t>
      </w:r>
      <w:r w:rsidRPr="00745595">
        <w:t>file with source information</w:t>
      </w:r>
      <w:bookmarkEnd w:id="152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DE4827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9127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9127C">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9127C">
        <w:t>3.27</w:t>
      </w:r>
      <w:r>
        <w:fldChar w:fldCharType="end"/>
      </w:r>
      <w:r>
        <w:t xml:space="preserve">) so the recommended elements of the </w:t>
      </w:r>
      <w:r w:rsidRPr="00745595">
        <w:rPr>
          <w:rStyle w:val="CODEtemp"/>
        </w:rPr>
        <w:t>result</w:t>
      </w:r>
      <w:r>
        <w:t xml:space="preserve"> object can be shown.</w:t>
      </w:r>
    </w:p>
    <w:p w14:paraId="0A703AC0" w14:textId="1A7D23E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27C">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AA4040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9127C">
        <w:t>3.14.17</w:t>
      </w:r>
      <w:r>
        <w:fldChar w:fldCharType="end"/>
      </w:r>
      <w:r>
        <w:t>), because when physical location information is available, that property is optional (it “</w:t>
      </w:r>
      <w:r w:rsidRPr="00745595">
        <w:rPr>
          <w:b/>
        </w:rPr>
        <w:t>MAY</w:t>
      </w:r>
      <w:r>
        <w:t>” be present).</w:t>
      </w:r>
    </w:p>
    <w:p w14:paraId="3D9A1852" w14:textId="2E575C6F"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09127C">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2FA917E8" w:rsidR="00AE51C4" w:rsidRDefault="00AE51C4" w:rsidP="00105CCB">
      <w:pPr>
        <w:pStyle w:val="Codesmall"/>
        <w:rPr>
          <w:ins w:id="1530" w:author="Laurence Golding" w:date="2019-05-17T14:06:00Z"/>
        </w:rPr>
      </w:pPr>
      <w:r>
        <w:t xml:space="preserve">              "logicalLocation</w:t>
      </w:r>
      <w:ins w:id="1531" w:author="Laurence Golding" w:date="2019-05-17T14:06:00Z">
        <w:r w:rsidR="00370AB0">
          <w:t>s</w:t>
        </w:r>
      </w:ins>
      <w:r>
        <w:t xml:space="preserve">": </w:t>
      </w:r>
      <w:del w:id="1532" w:author="Laurence Golding" w:date="2019-05-17T14:05:00Z">
        <w:r w:rsidDel="00BB569D">
          <w:delText>{</w:delText>
        </w:r>
      </w:del>
      <w:ins w:id="1533" w:author="Laurence Golding" w:date="2019-05-17T14:05:00Z">
        <w:r w:rsidR="00BB569D">
          <w:t>[</w:t>
        </w:r>
      </w:ins>
    </w:p>
    <w:p w14:paraId="12E0F86B" w14:textId="4CC34872" w:rsidR="00BB569D" w:rsidRDefault="00BB569D" w:rsidP="00105CCB">
      <w:pPr>
        <w:pStyle w:val="Codesmall"/>
      </w:pPr>
      <w:ins w:id="1534" w:author="Laurence Golding" w:date="2019-05-17T14:06:00Z">
        <w:r>
          <w:t xml:space="preserve">                {</w:t>
        </w:r>
      </w:ins>
    </w:p>
    <w:p w14:paraId="4742387A" w14:textId="7ABF2ABB" w:rsidR="006570BF" w:rsidRDefault="00AE51C4" w:rsidP="00105CCB">
      <w:pPr>
        <w:pStyle w:val="Codesmall"/>
        <w:rPr>
          <w:ins w:id="1535" w:author="Laurence Golding" w:date="2019-05-17T14:06:00Z"/>
        </w:rPr>
      </w:pPr>
      <w:r>
        <w:t xml:space="preserve">  </w:t>
      </w:r>
      <w:r w:rsidR="006570BF">
        <w:t xml:space="preserve">              </w:t>
      </w:r>
      <w:ins w:id="1536" w:author="Laurence Golding" w:date="2019-05-17T14:06:00Z">
        <w:r w:rsidR="00BB569D">
          <w:t xml:space="preserve">  </w:t>
        </w:r>
      </w:ins>
      <w:r w:rsidR="006570BF">
        <w:t>"fullyQualifiedName": "collections::list:</w:t>
      </w:r>
      <w:r w:rsidR="00F610AE">
        <w:t>:</w:t>
      </w:r>
      <w:r w:rsidR="006570BF">
        <w:t>add"</w:t>
      </w:r>
    </w:p>
    <w:p w14:paraId="12D748AA" w14:textId="4DFC668E" w:rsidR="00BB569D" w:rsidRDefault="00BB569D" w:rsidP="00105CCB">
      <w:pPr>
        <w:pStyle w:val="Codesmall"/>
      </w:pPr>
      <w:ins w:id="1537" w:author="Laurence Golding" w:date="2019-05-17T14:06:00Z">
        <w:r>
          <w:t xml:space="preserve">                }</w:t>
        </w:r>
      </w:ins>
    </w:p>
    <w:p w14:paraId="43ADF47E" w14:textId="6A19D802" w:rsidR="00AE51C4" w:rsidRDefault="00AE51C4" w:rsidP="00105CCB">
      <w:pPr>
        <w:pStyle w:val="Codesmall"/>
      </w:pPr>
      <w:r>
        <w:t xml:space="preserve">              </w:t>
      </w:r>
      <w:ins w:id="1538" w:author="Laurence Golding" w:date="2019-05-17T14:06:00Z">
        <w:r w:rsidR="00BB569D">
          <w:t>}</w:t>
        </w:r>
      </w:ins>
      <w:del w:id="1539" w:author="Laurence Golding" w:date="2019-05-17T14:05:00Z">
        <w:r w:rsidDel="00BB569D">
          <w:delText>}</w:delText>
        </w:r>
      </w:del>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40" w:name="_Toc8367462"/>
      <w:r w:rsidRPr="001D7651">
        <w:t xml:space="preserve">Minimal recommended SARIF </w:t>
      </w:r>
      <w:r w:rsidR="00EA1C84">
        <w:t xml:space="preserve">log </w:t>
      </w:r>
      <w:r w:rsidRPr="001D7651">
        <w:t>file without source information</w:t>
      </w:r>
      <w:bookmarkEnd w:id="1540"/>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39B4E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9127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9127C">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9127C">
        <w:t>3.27</w:t>
      </w:r>
      <w:r>
        <w:fldChar w:fldCharType="end"/>
      </w:r>
      <w:r>
        <w:t xml:space="preserve">) so the recommended elements of the </w:t>
      </w:r>
      <w:r w:rsidRPr="001D7651">
        <w:rPr>
          <w:rStyle w:val="CODEtemp"/>
        </w:rPr>
        <w:t>result</w:t>
      </w:r>
      <w:r>
        <w:t xml:space="preserve"> object can be shown.</w:t>
      </w:r>
    </w:p>
    <w:p w14:paraId="7469062E" w14:textId="2C70E8B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9127C">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7354E4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9127C">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lastRenderedPageBreak/>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63724C30" w:rsidR="000D7194" w:rsidRDefault="000D7194" w:rsidP="00D71A1D">
      <w:pPr>
        <w:pStyle w:val="Codesmall"/>
        <w:rPr>
          <w:ins w:id="1541" w:author="Laurence Golding" w:date="2019-05-17T14:07:00Z"/>
        </w:rPr>
      </w:pPr>
      <w:r>
        <w:t xml:space="preserve">              "logicalLocation</w:t>
      </w:r>
      <w:ins w:id="1542" w:author="Laurence Golding" w:date="2019-05-17T14:07:00Z">
        <w:r w:rsidR="005C3632">
          <w:t>s</w:t>
        </w:r>
      </w:ins>
      <w:r>
        <w:t xml:space="preserve">": </w:t>
      </w:r>
      <w:ins w:id="1543" w:author="Laurence Golding" w:date="2019-05-17T14:07:00Z">
        <w:r w:rsidR="005C3632">
          <w:t>[</w:t>
        </w:r>
      </w:ins>
      <w:del w:id="1544" w:author="Laurence Golding" w:date="2019-05-17T14:07:00Z">
        <w:r w:rsidDel="005C3632">
          <w:delText>{</w:delText>
        </w:r>
      </w:del>
    </w:p>
    <w:p w14:paraId="32E1CA32" w14:textId="445A099D" w:rsidR="005C3632" w:rsidRDefault="005C3632" w:rsidP="00D71A1D">
      <w:pPr>
        <w:pStyle w:val="Codesmall"/>
      </w:pPr>
      <w:ins w:id="1545" w:author="Laurence Golding" w:date="2019-05-17T14:07:00Z">
        <w:r>
          <w:t xml:space="preserve">                {</w:t>
        </w:r>
      </w:ins>
    </w:p>
    <w:p w14:paraId="1E842DB1" w14:textId="3660468B" w:rsidR="001D7651" w:rsidRDefault="000D7194" w:rsidP="00D71A1D">
      <w:pPr>
        <w:pStyle w:val="Codesmall"/>
      </w:pPr>
      <w:r>
        <w:t xml:space="preserve">  </w:t>
      </w:r>
      <w:r w:rsidR="001D7651">
        <w:t xml:space="preserve">              </w:t>
      </w:r>
      <w:ins w:id="1546" w:author="Laurence Golding" w:date="2019-05-17T14:07:00Z">
        <w:r w:rsidR="005C3632">
          <w:t xml:space="preserve">  </w:t>
        </w:r>
      </w:ins>
      <w:r w:rsidR="001D7651">
        <w:t>"fullyQualifiedName": "Example.Worker.DoWork"</w:t>
      </w:r>
      <w:r w:rsidR="00581577">
        <w:t>,</w:t>
      </w:r>
    </w:p>
    <w:p w14:paraId="236E7FC2" w14:textId="481F8CCE" w:rsidR="00581577" w:rsidRDefault="00581577" w:rsidP="00D71A1D">
      <w:pPr>
        <w:pStyle w:val="Codesmall"/>
        <w:rPr>
          <w:ins w:id="1547" w:author="Laurence Golding" w:date="2019-05-17T14:07:00Z"/>
        </w:rPr>
      </w:pPr>
      <w:r>
        <w:t xml:space="preserve">  </w:t>
      </w:r>
      <w:r w:rsidR="000D7194">
        <w:t xml:space="preserve">  </w:t>
      </w:r>
      <w:r>
        <w:t xml:space="preserve">            </w:t>
      </w:r>
      <w:ins w:id="1548" w:author="Laurence Golding" w:date="2019-05-17T14:07:00Z">
        <w:r w:rsidR="005C3632">
          <w:t xml:space="preserve">  </w:t>
        </w:r>
      </w:ins>
      <w:r>
        <w:t>"</w:t>
      </w:r>
      <w:r w:rsidR="000D7194">
        <w:t>i</w:t>
      </w:r>
      <w:r>
        <w:t>ndex": 2</w:t>
      </w:r>
    </w:p>
    <w:p w14:paraId="7D69A5C1" w14:textId="3DBDD4BC" w:rsidR="005C3632" w:rsidRDefault="005C3632" w:rsidP="00D71A1D">
      <w:pPr>
        <w:pStyle w:val="Codesmall"/>
      </w:pPr>
      <w:ins w:id="1549" w:author="Laurence Golding" w:date="2019-05-17T14:07:00Z">
        <w:r>
          <w:t xml:space="preserve">                }</w:t>
        </w:r>
      </w:ins>
    </w:p>
    <w:p w14:paraId="2675BEDE" w14:textId="333A6CF2" w:rsidR="000D7194" w:rsidRDefault="000D7194" w:rsidP="00D71A1D">
      <w:pPr>
        <w:pStyle w:val="Codesmall"/>
      </w:pPr>
      <w:r>
        <w:t xml:space="preserve">              </w:t>
      </w:r>
      <w:ins w:id="1550" w:author="Laurence Golding" w:date="2019-05-17T14:07:00Z">
        <w:r w:rsidR="005C3632">
          <w:t>]</w:t>
        </w:r>
      </w:ins>
      <w:del w:id="1551" w:author="Laurence Golding" w:date="2019-05-17T14:07:00Z">
        <w:r w:rsidDel="005C3632">
          <w:delText>}</w:delText>
        </w:r>
      </w:del>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552" w:name="_Toc8367463"/>
      <w:r>
        <w:t>Comprehensive SARIF file</w:t>
      </w:r>
      <w:bookmarkEnd w:id="155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lastRenderedPageBreak/>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lastRenderedPageBreak/>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lastRenderedPageBreak/>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lastRenderedPageBreak/>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4A2E5AA" w:rsidR="0030200A" w:rsidRDefault="0030200A" w:rsidP="000C5906">
      <w:pPr>
        <w:pStyle w:val="Codesmall"/>
        <w:rPr>
          <w:ins w:id="1553" w:author="Laurence Golding" w:date="2019-05-17T14:07:00Z"/>
        </w:rPr>
      </w:pPr>
      <w:r>
        <w:t xml:space="preserve">                        "logicalLocation</w:t>
      </w:r>
      <w:ins w:id="1554" w:author="Laurence Golding" w:date="2019-05-17T14:07:00Z">
        <w:r w:rsidR="003F1A8D">
          <w:t>s</w:t>
        </w:r>
      </w:ins>
      <w:r>
        <w:t xml:space="preserve">": </w:t>
      </w:r>
      <w:del w:id="1555" w:author="Laurence Golding" w:date="2019-05-17T14:07:00Z">
        <w:r w:rsidDel="003F1A8D">
          <w:delText>{</w:delText>
        </w:r>
      </w:del>
      <w:ins w:id="1556" w:author="Laurence Golding" w:date="2019-05-17T14:07:00Z">
        <w:r w:rsidR="003F1A8D">
          <w:t>[</w:t>
        </w:r>
      </w:ins>
    </w:p>
    <w:p w14:paraId="685188CA" w14:textId="3DD5ABCD" w:rsidR="003F1A8D" w:rsidRDefault="003F1A8D" w:rsidP="000C5906">
      <w:pPr>
        <w:pStyle w:val="Codesmall"/>
      </w:pPr>
      <w:ins w:id="1557" w:author="Laurence Golding" w:date="2019-05-17T14:07:00Z">
        <w:r>
          <w:t xml:space="preserve">                          {</w:t>
        </w:r>
      </w:ins>
    </w:p>
    <w:p w14:paraId="1CC10AD4" w14:textId="53F40C37" w:rsidR="000F1F84" w:rsidRDefault="0030200A" w:rsidP="000F1F84">
      <w:pPr>
        <w:pStyle w:val="Codesmall"/>
      </w:pPr>
      <w:r>
        <w:t xml:space="preserve">  </w:t>
      </w:r>
      <w:r w:rsidR="000F1F84">
        <w:t xml:space="preserve">                        </w:t>
      </w:r>
      <w:ins w:id="1558" w:author="Laurence Golding" w:date="2019-05-17T14:08:00Z">
        <w:r w:rsidR="003F1A8D">
          <w:t xml:space="preserve">  </w:t>
        </w:r>
      </w:ins>
      <w:r w:rsidR="000F1F84">
        <w:t>"fullyQualifiedName":</w:t>
      </w:r>
    </w:p>
    <w:p w14:paraId="1A4C9146" w14:textId="733A552B" w:rsidR="000F1F84" w:rsidRDefault="000F1F84" w:rsidP="000F1F84">
      <w:pPr>
        <w:pStyle w:val="Codesmall"/>
        <w:rPr>
          <w:ins w:id="1559" w:author="Laurence Golding" w:date="2019-05-17T14:08:00Z"/>
        </w:rPr>
      </w:pPr>
      <w:r>
        <w:t xml:space="preserve">  </w:t>
      </w:r>
      <w:r w:rsidR="0030200A">
        <w:t xml:space="preserve">  </w:t>
      </w:r>
      <w:r>
        <w:t xml:space="preserve">                        </w:t>
      </w:r>
      <w:ins w:id="1560" w:author="Laurence Golding" w:date="2019-05-17T14:08:00Z">
        <w:r w:rsidR="003F1A8D">
          <w:t xml:space="preserve">  </w:t>
        </w:r>
      </w:ins>
      <w:r>
        <w:t>"Rules.SecureHashAlgorithmRule.Evaluate"</w:t>
      </w:r>
    </w:p>
    <w:p w14:paraId="1FE2524D" w14:textId="27F0500F" w:rsidR="003F1A8D" w:rsidRDefault="003F1A8D" w:rsidP="000F1F84">
      <w:pPr>
        <w:pStyle w:val="Codesmall"/>
      </w:pPr>
      <w:ins w:id="1561" w:author="Laurence Golding" w:date="2019-05-17T14:08:00Z">
        <w:r>
          <w:t xml:space="preserve">                          }</w:t>
        </w:r>
      </w:ins>
    </w:p>
    <w:p w14:paraId="5F975446" w14:textId="1E6A6891" w:rsidR="0030200A" w:rsidRDefault="0030200A" w:rsidP="000F1F84">
      <w:pPr>
        <w:pStyle w:val="Codesmall"/>
      </w:pPr>
      <w:r>
        <w:t xml:space="preserve">                        </w:t>
      </w:r>
      <w:del w:id="1562" w:author="Laurence Golding" w:date="2019-05-17T14:08:00Z">
        <w:r w:rsidDel="003F1A8D">
          <w:delText>}</w:delText>
        </w:r>
        <w:r w:rsidR="00D25ACF" w:rsidDel="003F1A8D">
          <w:delText>,</w:delText>
        </w:r>
      </w:del>
      <w:ins w:id="1563" w:author="Laurence Golding" w:date="2019-05-17T14:08:00Z">
        <w:r w:rsidR="003F1A8D">
          <w:t>],</w:t>
        </w:r>
      </w:ins>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250D83DF" w:rsidR="0030200A" w:rsidRDefault="0030200A" w:rsidP="0030200A">
      <w:pPr>
        <w:pStyle w:val="Codesmall"/>
        <w:rPr>
          <w:ins w:id="1564" w:author="Laurence Golding" w:date="2019-05-17T14:08:00Z"/>
        </w:rPr>
      </w:pPr>
      <w:r>
        <w:t xml:space="preserve">                        "logicalLocation</w:t>
      </w:r>
      <w:ins w:id="1565" w:author="Laurence Golding" w:date="2019-05-17T14:08:00Z">
        <w:r w:rsidR="007839D4">
          <w:t>s</w:t>
        </w:r>
      </w:ins>
      <w:r>
        <w:t xml:space="preserve">": </w:t>
      </w:r>
      <w:del w:id="1566" w:author="Laurence Golding" w:date="2019-05-17T14:08:00Z">
        <w:r w:rsidDel="007839D4">
          <w:delText>{</w:delText>
        </w:r>
      </w:del>
      <w:ins w:id="1567" w:author="Laurence Golding" w:date="2019-05-17T14:08:00Z">
        <w:r w:rsidR="007839D4">
          <w:t>[</w:t>
        </w:r>
      </w:ins>
    </w:p>
    <w:p w14:paraId="1288C3E0" w14:textId="76300BBD" w:rsidR="007839D4" w:rsidRDefault="007839D4" w:rsidP="0030200A">
      <w:pPr>
        <w:pStyle w:val="Codesmall"/>
      </w:pPr>
      <w:ins w:id="1568" w:author="Laurence Golding" w:date="2019-05-17T14:08:00Z">
        <w:r>
          <w:t xml:space="preserve">                          {</w:t>
        </w:r>
      </w:ins>
    </w:p>
    <w:p w14:paraId="59F49407" w14:textId="14DB1589" w:rsidR="000F1F84" w:rsidRDefault="0030200A" w:rsidP="000F1F84">
      <w:pPr>
        <w:pStyle w:val="Codesmall"/>
      </w:pPr>
      <w:r>
        <w:t xml:space="preserve">  </w:t>
      </w:r>
      <w:r w:rsidR="000F1F84">
        <w:t xml:space="preserve">                        </w:t>
      </w:r>
      <w:ins w:id="1569" w:author="Laurence Golding" w:date="2019-05-17T14:08:00Z">
        <w:r w:rsidR="007839D4">
          <w:t xml:space="preserve">  </w:t>
        </w:r>
      </w:ins>
      <w:r w:rsidR="000F1F84">
        <w:t>"fullyQualifiedName":</w:t>
      </w:r>
    </w:p>
    <w:p w14:paraId="16DFC570" w14:textId="2E161292" w:rsidR="000F1F84" w:rsidRDefault="000F1F84" w:rsidP="000F1F84">
      <w:pPr>
        <w:pStyle w:val="Codesmall"/>
      </w:pPr>
      <w:r>
        <w:t xml:space="preserve">                            </w:t>
      </w:r>
      <w:ins w:id="1570" w:author="Laurence Golding" w:date="2019-05-17T14:08:00Z">
        <w:r w:rsidR="007839D4">
          <w:t xml:space="preserve">  </w:t>
        </w:r>
      </w:ins>
      <w:r>
        <w:t>"ExecutionEngine.Engine.EvaluateRule"</w:t>
      </w:r>
    </w:p>
    <w:p w14:paraId="1710C7A8" w14:textId="65F242C3" w:rsidR="0030200A" w:rsidRDefault="0030200A" w:rsidP="000F1F84">
      <w:pPr>
        <w:pStyle w:val="Codesmall"/>
      </w:pPr>
      <w:r>
        <w:t xml:space="preserve">                          }</w:t>
      </w:r>
    </w:p>
    <w:p w14:paraId="19F82F26" w14:textId="5B948A65" w:rsidR="00D25ACF" w:rsidRDefault="00D25ACF" w:rsidP="000F1F84">
      <w:pPr>
        <w:pStyle w:val="Codesmall"/>
      </w:pPr>
      <w:r>
        <w:t xml:space="preserve">                        </w:t>
      </w:r>
      <w:del w:id="1571" w:author="Laurence Golding" w:date="2019-05-17T14:08:00Z">
        <w:r w:rsidDel="007839D4">
          <w:delText>},</w:delText>
        </w:r>
      </w:del>
      <w:ins w:id="1572" w:author="Laurence Golding" w:date="2019-05-17T14:08:00Z">
        <w:r w:rsidR="007839D4">
          <w:t>],</w:t>
        </w:r>
      </w:ins>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24D1824A" w:rsidR="00D25ACF" w:rsidRDefault="007839D4" w:rsidP="000F1F84">
      <w:pPr>
        <w:pStyle w:val="Codesmall"/>
      </w:pPr>
      <w:ins w:id="1573" w:author="Laurence Golding" w:date="2019-05-17T14:09:00Z">
        <w:r>
          <w:t xml:space="preserve">                        }</w:t>
        </w:r>
      </w:ins>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lastRenderedPageBreak/>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lastRenderedPageBreak/>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9E96D00" w:rsidR="001652E1" w:rsidRDefault="001652E1" w:rsidP="001652E1">
      <w:pPr>
        <w:pStyle w:val="Codesmall"/>
        <w:rPr>
          <w:ins w:id="1574" w:author="Laurence Golding" w:date="2019-05-17T14:10:00Z"/>
        </w:rPr>
      </w:pPr>
      <w:r>
        <w:t xml:space="preserve">              "logicalLocation</w:t>
      </w:r>
      <w:ins w:id="1575" w:author="Laurence Golding" w:date="2019-05-17T14:09:00Z">
        <w:r w:rsidR="00071B38">
          <w:t>s</w:t>
        </w:r>
      </w:ins>
      <w:r>
        <w:t xml:space="preserve">": </w:t>
      </w:r>
      <w:del w:id="1576" w:author="Laurence Golding" w:date="2019-05-17T14:09:00Z">
        <w:r w:rsidDel="00071B38">
          <w:delText>{</w:delText>
        </w:r>
      </w:del>
      <w:ins w:id="1577" w:author="Laurence Golding" w:date="2019-05-17T14:09:00Z">
        <w:r w:rsidR="00071B38">
          <w:t>[</w:t>
        </w:r>
      </w:ins>
    </w:p>
    <w:p w14:paraId="1B076A30" w14:textId="158E3216" w:rsidR="00071B38" w:rsidRDefault="00071B38" w:rsidP="001652E1">
      <w:pPr>
        <w:pStyle w:val="Codesmall"/>
      </w:pPr>
      <w:ins w:id="1578" w:author="Laurence Golding" w:date="2019-05-17T14:10:00Z">
        <w:r>
          <w:t xml:space="preserve">                {</w:t>
        </w:r>
      </w:ins>
    </w:p>
    <w:p w14:paraId="5125D04D" w14:textId="048B9B74" w:rsidR="006043FF" w:rsidRDefault="001652E1" w:rsidP="00EA1C84">
      <w:pPr>
        <w:pStyle w:val="Codesmall"/>
      </w:pPr>
      <w:r>
        <w:t xml:space="preserve">  </w:t>
      </w:r>
      <w:r w:rsidR="006043FF">
        <w:t xml:space="preserve">              </w:t>
      </w:r>
      <w:ins w:id="1579" w:author="Laurence Golding" w:date="2019-05-17T14:10:00Z">
        <w:r w:rsidR="00071B38">
          <w:t xml:space="preserve">  </w:t>
        </w:r>
      </w:ins>
      <w:r w:rsidR="006043FF">
        <w:t>"fullyQualifiedName": "collections::list</w:t>
      </w:r>
      <w:r w:rsidR="00F610AE">
        <w:t>:</w:t>
      </w:r>
      <w:r w:rsidR="006043FF">
        <w:t>:add"</w:t>
      </w:r>
      <w:r w:rsidR="00A043A4">
        <w:t>,</w:t>
      </w:r>
    </w:p>
    <w:p w14:paraId="63B2A7A1" w14:textId="19EDB68C" w:rsidR="00A043A4" w:rsidRDefault="00A043A4" w:rsidP="00EA1C84">
      <w:pPr>
        <w:pStyle w:val="Codesmall"/>
        <w:rPr>
          <w:ins w:id="1580" w:author="Laurence Golding" w:date="2019-05-17T14:10:00Z"/>
        </w:rPr>
      </w:pPr>
      <w:r>
        <w:t xml:space="preserve">  </w:t>
      </w:r>
      <w:r w:rsidR="001652E1">
        <w:t xml:space="preserve">  </w:t>
      </w:r>
      <w:r>
        <w:t xml:space="preserve">            </w:t>
      </w:r>
      <w:ins w:id="1581" w:author="Laurence Golding" w:date="2019-05-17T14:10:00Z">
        <w:r w:rsidR="00071B38">
          <w:t xml:space="preserve">  </w:t>
        </w:r>
      </w:ins>
      <w:r>
        <w:t>"</w:t>
      </w:r>
      <w:r w:rsidR="001652E1">
        <w:t>i</w:t>
      </w:r>
      <w:r>
        <w:t>ndex": 0</w:t>
      </w:r>
    </w:p>
    <w:p w14:paraId="4F80CA9C" w14:textId="35A1239F" w:rsidR="00071B38" w:rsidRDefault="00071B38" w:rsidP="00EA1C84">
      <w:pPr>
        <w:pStyle w:val="Codesmall"/>
      </w:pPr>
      <w:ins w:id="1582" w:author="Laurence Golding" w:date="2019-05-17T14:10:00Z">
        <w:r>
          <w:lastRenderedPageBreak/>
          <w:t xml:space="preserve">                }</w:t>
        </w:r>
      </w:ins>
    </w:p>
    <w:p w14:paraId="5591E222" w14:textId="019B9D2D" w:rsidR="001652E1" w:rsidRDefault="001652E1" w:rsidP="00EA1C84">
      <w:pPr>
        <w:pStyle w:val="Codesmall"/>
      </w:pPr>
      <w:r>
        <w:t xml:space="preserve">              </w:t>
      </w:r>
      <w:del w:id="1583" w:author="Laurence Golding" w:date="2019-05-17T14:10:00Z">
        <w:r w:rsidDel="00071B38">
          <w:delText>}</w:delText>
        </w:r>
      </w:del>
      <w:ins w:id="1584" w:author="Laurence Golding" w:date="2019-05-17T14:10:00Z">
        <w:r w:rsidR="00071B38">
          <w:t>]</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601FFC54" w:rsidR="001652E1" w:rsidRDefault="001652E1" w:rsidP="001652E1">
      <w:pPr>
        <w:pStyle w:val="Codesmall"/>
        <w:rPr>
          <w:ins w:id="1585" w:author="Laurence Golding" w:date="2019-05-17T14:10:00Z"/>
        </w:rPr>
      </w:pPr>
      <w:r>
        <w:t xml:space="preserve">              "logicalLocation</w:t>
      </w:r>
      <w:ins w:id="1586" w:author="Laurence Golding" w:date="2019-05-17T14:10:00Z">
        <w:r w:rsidR="00071B38">
          <w:t>s</w:t>
        </w:r>
      </w:ins>
      <w:r>
        <w:t xml:space="preserve">": </w:t>
      </w:r>
      <w:del w:id="1587" w:author="Laurence Golding" w:date="2019-05-17T14:10:00Z">
        <w:r w:rsidDel="00071B38">
          <w:delText>{</w:delText>
        </w:r>
      </w:del>
      <w:ins w:id="1588" w:author="Laurence Golding" w:date="2019-05-17T14:10:00Z">
        <w:r w:rsidR="00071B38">
          <w:t>[</w:t>
        </w:r>
      </w:ins>
    </w:p>
    <w:p w14:paraId="46200D70" w14:textId="24A9A7C5" w:rsidR="00071B38" w:rsidRDefault="00071B38" w:rsidP="001652E1">
      <w:pPr>
        <w:pStyle w:val="Codesmall"/>
      </w:pPr>
      <w:ins w:id="1589" w:author="Laurence Golding" w:date="2019-05-17T14:10:00Z">
        <w:r>
          <w:t xml:space="preserve">                {</w:t>
        </w:r>
      </w:ins>
    </w:p>
    <w:p w14:paraId="7022DDC2" w14:textId="63E982AB" w:rsidR="006043FF" w:rsidRDefault="001652E1" w:rsidP="00EA1C84">
      <w:pPr>
        <w:pStyle w:val="Codesmall"/>
      </w:pPr>
      <w:r>
        <w:t xml:space="preserve">  </w:t>
      </w:r>
      <w:r w:rsidR="006043FF">
        <w:t xml:space="preserve">              </w:t>
      </w:r>
      <w:ins w:id="1590" w:author="Laurence Golding" w:date="2019-05-17T14:10:00Z">
        <w:r w:rsidR="00071B38">
          <w:t xml:space="preserve">  </w:t>
        </w:r>
      </w:ins>
      <w:r w:rsidR="006043FF">
        <w:t>"fullyQualifiedName": "collections::list</w:t>
      </w:r>
      <w:r w:rsidR="00F610AE">
        <w:t>:</w:t>
      </w:r>
      <w:r w:rsidR="006043FF">
        <w:t>:add"</w:t>
      </w:r>
      <w:r w:rsidR="00A043A4">
        <w:t>,</w:t>
      </w:r>
    </w:p>
    <w:p w14:paraId="593F5B4A" w14:textId="0B971F30" w:rsidR="00A043A4" w:rsidRDefault="00A043A4" w:rsidP="00A043A4">
      <w:pPr>
        <w:pStyle w:val="Codesmall"/>
        <w:rPr>
          <w:ins w:id="1591" w:author="Laurence Golding" w:date="2019-05-17T14:10:00Z"/>
        </w:rPr>
      </w:pPr>
      <w:r>
        <w:t xml:space="preserve">  </w:t>
      </w:r>
      <w:r w:rsidR="001652E1">
        <w:t xml:space="preserve">  </w:t>
      </w:r>
      <w:r>
        <w:t xml:space="preserve">            </w:t>
      </w:r>
      <w:ins w:id="1592" w:author="Laurence Golding" w:date="2019-05-17T14:10:00Z">
        <w:r w:rsidR="00071B38">
          <w:t xml:space="preserve">  </w:t>
        </w:r>
      </w:ins>
      <w:r>
        <w:t>"</w:t>
      </w:r>
      <w:r w:rsidR="001652E1">
        <w:t>i</w:t>
      </w:r>
      <w:r>
        <w:t>ndex": 0</w:t>
      </w:r>
    </w:p>
    <w:p w14:paraId="3F943DDE" w14:textId="42E0B163" w:rsidR="00071B38" w:rsidRDefault="00071B38" w:rsidP="00A043A4">
      <w:pPr>
        <w:pStyle w:val="Codesmall"/>
      </w:pPr>
      <w:ins w:id="1593" w:author="Laurence Golding" w:date="2019-05-17T14:10:00Z">
        <w:r>
          <w:t xml:space="preserve">                }</w:t>
        </w:r>
      </w:ins>
    </w:p>
    <w:p w14:paraId="6F17920B" w14:textId="4465AC7D" w:rsidR="001652E1" w:rsidRDefault="001652E1" w:rsidP="00EA1C84">
      <w:pPr>
        <w:pStyle w:val="Codesmall"/>
      </w:pPr>
      <w:r>
        <w:t xml:space="preserve">              </w:t>
      </w:r>
      <w:del w:id="1594" w:author="Laurence Golding" w:date="2019-05-17T14:10:00Z">
        <w:r w:rsidDel="00071B38">
          <w:delText>}</w:delText>
        </w:r>
      </w:del>
      <w:ins w:id="1595" w:author="Laurence Golding" w:date="2019-05-17T14:10:00Z">
        <w:r w:rsidR="00071B38">
          <w:t>]</w:t>
        </w:r>
      </w:ins>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2F7D7766" w:rsidR="00354416" w:rsidRDefault="00354416" w:rsidP="00354416">
      <w:pPr>
        <w:pStyle w:val="Codesmall"/>
        <w:rPr>
          <w:ins w:id="1596" w:author="Laurence Golding" w:date="2019-05-17T14:11:00Z"/>
        </w:rPr>
      </w:pPr>
      <w:r>
        <w:t xml:space="preserve">                        "logicalLocation</w:t>
      </w:r>
      <w:ins w:id="1597" w:author="Laurence Golding" w:date="2019-05-17T14:11:00Z">
        <w:r w:rsidR="00071B38">
          <w:t>s</w:t>
        </w:r>
      </w:ins>
      <w:r>
        <w:t xml:space="preserve">": </w:t>
      </w:r>
      <w:del w:id="1598" w:author="Laurence Golding" w:date="2019-05-17T14:11:00Z">
        <w:r w:rsidDel="00071B38">
          <w:delText>{</w:delText>
        </w:r>
      </w:del>
      <w:ins w:id="1599" w:author="Laurence Golding" w:date="2019-05-17T14:11:00Z">
        <w:r w:rsidR="00071B38">
          <w:t>[</w:t>
        </w:r>
      </w:ins>
    </w:p>
    <w:p w14:paraId="7B5A44B7" w14:textId="2AE94DD9" w:rsidR="00071B38" w:rsidRDefault="00071B38" w:rsidP="00354416">
      <w:pPr>
        <w:pStyle w:val="Codesmall"/>
      </w:pPr>
      <w:ins w:id="1600" w:author="Laurence Golding" w:date="2019-05-17T14:11:00Z">
        <w:r>
          <w:t xml:space="preserve">                          {</w:t>
        </w:r>
      </w:ins>
    </w:p>
    <w:p w14:paraId="6A98296D" w14:textId="18E9CFAB"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ins w:id="1601" w:author="Laurence Golding" w:date="2019-05-17T14:11:00Z">
        <w:r w:rsidR="00071B38">
          <w:t xml:space="preserve">  </w:t>
        </w:r>
      </w:ins>
      <w:r w:rsidR="006043FF">
        <w:t>"fullyQualifiedName": "collections::list</w:t>
      </w:r>
      <w:r w:rsidR="00F610AE">
        <w:t>:</w:t>
      </w:r>
      <w:r w:rsidR="006043FF">
        <w:t>:add"</w:t>
      </w:r>
      <w:r w:rsidR="00246747">
        <w:t>,</w:t>
      </w:r>
    </w:p>
    <w:p w14:paraId="0F274164" w14:textId="7474CD14" w:rsidR="00A043A4" w:rsidRDefault="00A043A4" w:rsidP="00A043A4">
      <w:pPr>
        <w:pStyle w:val="Codesmall"/>
        <w:rPr>
          <w:ins w:id="1602" w:author="Laurence Golding" w:date="2019-05-17T14:11:00Z"/>
        </w:rPr>
      </w:pPr>
      <w:r>
        <w:t xml:space="preserve">  </w:t>
      </w:r>
      <w:r w:rsidR="00354416">
        <w:t xml:space="preserve">  </w:t>
      </w:r>
      <w:r>
        <w:t xml:space="preserve">                      </w:t>
      </w:r>
      <w:ins w:id="1603" w:author="Laurence Golding" w:date="2019-05-17T14:11:00Z">
        <w:r w:rsidR="00071B38">
          <w:t xml:space="preserve">  </w:t>
        </w:r>
      </w:ins>
      <w:r>
        <w:t>"</w:t>
      </w:r>
      <w:r w:rsidR="00354416">
        <w:t>i</w:t>
      </w:r>
      <w:r>
        <w:t>ndex": 0</w:t>
      </w:r>
    </w:p>
    <w:p w14:paraId="3FEC7DB7" w14:textId="629DAADD" w:rsidR="00071B38" w:rsidRDefault="00071B38" w:rsidP="00A043A4">
      <w:pPr>
        <w:pStyle w:val="Codesmall"/>
      </w:pPr>
      <w:ins w:id="1604" w:author="Laurence Golding" w:date="2019-05-17T14:11:00Z">
        <w:r>
          <w:t xml:space="preserve">                          }</w:t>
        </w:r>
      </w:ins>
    </w:p>
    <w:p w14:paraId="049B9E79" w14:textId="255D1DEB" w:rsidR="00354416" w:rsidRDefault="00354416" w:rsidP="00A043A4">
      <w:pPr>
        <w:pStyle w:val="Codesmall"/>
      </w:pPr>
      <w:r>
        <w:t xml:space="preserve">                        </w:t>
      </w:r>
      <w:del w:id="1605" w:author="Laurence Golding" w:date="2019-05-17T14:11:00Z">
        <w:r w:rsidDel="00071B38">
          <w:delText>}</w:delText>
        </w:r>
      </w:del>
      <w:ins w:id="1606" w:author="Laurence Golding" w:date="2019-05-17T14:11:00Z">
        <w:r w:rsidR="00071B38">
          <w:t>]</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lastRenderedPageBreak/>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4FA1FD6F" w:rsidR="00FE6859" w:rsidRDefault="00FE6859" w:rsidP="00FE6859">
      <w:pPr>
        <w:pStyle w:val="Codesmall"/>
        <w:rPr>
          <w:ins w:id="1607" w:author="Laurence Golding" w:date="2019-05-17T14:11:00Z"/>
        </w:rPr>
      </w:pPr>
      <w:r>
        <w:t xml:space="preserve">                        "logicalLocation</w:t>
      </w:r>
      <w:ins w:id="1608" w:author="Laurence Golding" w:date="2019-05-17T14:11:00Z">
        <w:r w:rsidR="00071B38">
          <w:t>s</w:t>
        </w:r>
      </w:ins>
      <w:r>
        <w:t xml:space="preserve">": </w:t>
      </w:r>
      <w:del w:id="1609" w:author="Laurence Golding" w:date="2019-05-17T14:11:00Z">
        <w:r w:rsidDel="00071B38">
          <w:delText>{</w:delText>
        </w:r>
      </w:del>
      <w:ins w:id="1610" w:author="Laurence Golding" w:date="2019-05-17T14:11:00Z">
        <w:r w:rsidR="00071B38">
          <w:t>[</w:t>
        </w:r>
      </w:ins>
    </w:p>
    <w:p w14:paraId="14846FCE" w14:textId="1729FE12" w:rsidR="00071B38" w:rsidRDefault="00071B38" w:rsidP="00FE6859">
      <w:pPr>
        <w:pStyle w:val="Codesmall"/>
      </w:pPr>
      <w:ins w:id="1611" w:author="Laurence Golding" w:date="2019-05-17T14:11:00Z">
        <w:r>
          <w:t xml:space="preserve">                          {</w:t>
        </w:r>
      </w:ins>
    </w:p>
    <w:p w14:paraId="1C8B03E1" w14:textId="6A05F59B" w:rsidR="00FE6859" w:rsidRDefault="00FE6859" w:rsidP="00FE6859">
      <w:pPr>
        <w:pStyle w:val="Codesmall"/>
      </w:pPr>
      <w:r>
        <w:t xml:space="preserve">                          </w:t>
      </w:r>
      <w:ins w:id="1612" w:author="Laurence Golding" w:date="2019-05-17T14:11:00Z">
        <w:r w:rsidR="00071B38">
          <w:t xml:space="preserve">  </w:t>
        </w:r>
      </w:ins>
      <w:r>
        <w:t>"fullyQualifiedName": "collections::list:</w:t>
      </w:r>
      <w:r w:rsidR="00F610AE">
        <w:t>:</w:t>
      </w:r>
      <w:r>
        <w:t>add",</w:t>
      </w:r>
    </w:p>
    <w:p w14:paraId="1C2090AD" w14:textId="2D373764" w:rsidR="00FE6859" w:rsidRDefault="00FE6859" w:rsidP="00FE6859">
      <w:pPr>
        <w:pStyle w:val="Codesmall"/>
        <w:rPr>
          <w:ins w:id="1613" w:author="Laurence Golding" w:date="2019-05-17T14:11:00Z"/>
        </w:rPr>
      </w:pPr>
      <w:r>
        <w:t xml:space="preserve">                          </w:t>
      </w:r>
      <w:ins w:id="1614" w:author="Laurence Golding" w:date="2019-05-17T14:11:00Z">
        <w:r w:rsidR="00071B38">
          <w:t xml:space="preserve">  </w:t>
        </w:r>
      </w:ins>
      <w:r>
        <w:t>"index": 0</w:t>
      </w:r>
    </w:p>
    <w:p w14:paraId="3A54CE8C" w14:textId="4FDAA541" w:rsidR="00071B38" w:rsidRDefault="00071B38" w:rsidP="00FE6859">
      <w:pPr>
        <w:pStyle w:val="Codesmall"/>
      </w:pPr>
      <w:ins w:id="1615" w:author="Laurence Golding" w:date="2019-05-17T14:11:00Z">
        <w:r>
          <w:t xml:space="preserve">                          }</w:t>
        </w:r>
      </w:ins>
    </w:p>
    <w:p w14:paraId="60A9310F" w14:textId="0F5AE606" w:rsidR="00FE6859" w:rsidRDefault="00FE6859" w:rsidP="00EA1C84">
      <w:pPr>
        <w:pStyle w:val="Codesmall"/>
      </w:pPr>
      <w:r>
        <w:t xml:space="preserve">                        </w:t>
      </w:r>
      <w:del w:id="1616" w:author="Laurence Golding" w:date="2019-05-17T14:11:00Z">
        <w:r w:rsidDel="00071B38">
          <w:delText>},</w:delText>
        </w:r>
      </w:del>
      <w:ins w:id="1617" w:author="Laurence Golding" w:date="2019-05-17T14:11:00Z">
        <w:r w:rsidR="00071B38">
          <w:t>],</w:t>
        </w:r>
      </w:ins>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3C1B2B29" w:rsidR="00FE6859" w:rsidRDefault="00FE6859" w:rsidP="00FE6859">
      <w:pPr>
        <w:pStyle w:val="Codesmall"/>
        <w:rPr>
          <w:ins w:id="1618" w:author="Laurence Golding" w:date="2019-05-17T14:12:00Z"/>
        </w:rPr>
      </w:pPr>
      <w:r>
        <w:t xml:space="preserve">                        "logicalLocation</w:t>
      </w:r>
      <w:ins w:id="1619" w:author="Laurence Golding" w:date="2019-05-17T14:12:00Z">
        <w:r w:rsidR="00071B38">
          <w:t>s</w:t>
        </w:r>
      </w:ins>
      <w:r>
        <w:t xml:space="preserve">": </w:t>
      </w:r>
      <w:del w:id="1620" w:author="Laurence Golding" w:date="2019-05-17T14:12:00Z">
        <w:r w:rsidDel="00071B38">
          <w:delText>{</w:delText>
        </w:r>
      </w:del>
      <w:ins w:id="1621" w:author="Laurence Golding" w:date="2019-05-17T14:12:00Z">
        <w:r w:rsidR="00071B38">
          <w:t>[</w:t>
        </w:r>
      </w:ins>
    </w:p>
    <w:p w14:paraId="79539A35" w14:textId="4E2851D2" w:rsidR="00071B38" w:rsidRDefault="00071B38" w:rsidP="00FE6859">
      <w:pPr>
        <w:pStyle w:val="Codesmall"/>
      </w:pPr>
      <w:ins w:id="1622" w:author="Laurence Golding" w:date="2019-05-17T14:12:00Z">
        <w:r>
          <w:t xml:space="preserve">                          {</w:t>
        </w:r>
      </w:ins>
    </w:p>
    <w:p w14:paraId="529845C9" w14:textId="1CFD5B7C" w:rsidR="00EB5632" w:rsidRDefault="00EB5632" w:rsidP="00EB5632">
      <w:pPr>
        <w:pStyle w:val="Codesmall"/>
      </w:pPr>
      <w:r>
        <w:t xml:space="preserve">                        </w:t>
      </w:r>
      <w:r w:rsidR="00FE6859">
        <w:t xml:space="preserve">  </w:t>
      </w:r>
      <w:ins w:id="1623" w:author="Laurence Golding" w:date="2019-05-17T14:12:00Z">
        <w:r w:rsidR="00071B38">
          <w:t xml:space="preserve">  </w:t>
        </w:r>
      </w:ins>
      <w:r>
        <w:t>"fullyQualifiedName": "collections::list</w:t>
      </w:r>
      <w:r w:rsidR="00F610AE">
        <w:t>:</w:t>
      </w:r>
      <w:r>
        <w:t>:add"</w:t>
      </w:r>
      <w:r w:rsidR="00246747">
        <w:t>,</w:t>
      </w:r>
    </w:p>
    <w:p w14:paraId="1EBFFBA4" w14:textId="591C971F" w:rsidR="00246747" w:rsidRDefault="00246747" w:rsidP="00246747">
      <w:pPr>
        <w:pStyle w:val="Codesmall"/>
        <w:rPr>
          <w:ins w:id="1624" w:author="Laurence Golding" w:date="2019-05-17T14:12:00Z"/>
        </w:rPr>
      </w:pPr>
      <w:r>
        <w:lastRenderedPageBreak/>
        <w:t xml:space="preserve">                        </w:t>
      </w:r>
      <w:r w:rsidR="00FE6859">
        <w:t xml:space="preserve">  </w:t>
      </w:r>
      <w:ins w:id="1625" w:author="Laurence Golding" w:date="2019-05-17T14:12:00Z">
        <w:r w:rsidR="00071B38">
          <w:t xml:space="preserve">  </w:t>
        </w:r>
      </w:ins>
      <w:r>
        <w:t>"</w:t>
      </w:r>
      <w:r w:rsidR="00FE6859">
        <w:t>i</w:t>
      </w:r>
      <w:r>
        <w:t>ndex": 0</w:t>
      </w:r>
    </w:p>
    <w:p w14:paraId="38DE5ED2" w14:textId="7E8947E1" w:rsidR="00071B38" w:rsidRDefault="00071B38" w:rsidP="00246747">
      <w:pPr>
        <w:pStyle w:val="Codesmall"/>
      </w:pPr>
      <w:ins w:id="1626" w:author="Laurence Golding" w:date="2019-05-17T14:12:00Z">
        <w:r>
          <w:t xml:space="preserve">                          }</w:t>
        </w:r>
      </w:ins>
    </w:p>
    <w:p w14:paraId="68FCD888" w14:textId="0D842114" w:rsidR="00FE6859" w:rsidRDefault="00FE6859" w:rsidP="00EA1C84">
      <w:pPr>
        <w:pStyle w:val="Codesmall"/>
      </w:pPr>
      <w:r>
        <w:t xml:space="preserve">                        </w:t>
      </w:r>
      <w:del w:id="1627" w:author="Laurence Golding" w:date="2019-05-17T14:12:00Z">
        <w:r w:rsidDel="00071B38">
          <w:delText>}</w:delText>
        </w:r>
      </w:del>
      <w:ins w:id="1628" w:author="Laurence Golding" w:date="2019-05-17T14:12:00Z">
        <w:r w:rsidR="00071B38">
          <w:t>]</w:t>
        </w:r>
      </w:ins>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055D300C" w:rsidR="00E85084" w:rsidRDefault="00E85084" w:rsidP="00E85084">
      <w:pPr>
        <w:pStyle w:val="Codesmall"/>
        <w:rPr>
          <w:ins w:id="1629" w:author="Laurence Golding" w:date="2019-05-17T14:12:00Z"/>
        </w:rPr>
      </w:pPr>
      <w:r>
        <w:t xml:space="preserve">                    "logicalLocation</w:t>
      </w:r>
      <w:ins w:id="1630" w:author="Laurence Golding" w:date="2019-05-17T14:12:00Z">
        <w:r w:rsidR="00071B38">
          <w:t>s</w:t>
        </w:r>
      </w:ins>
      <w:r>
        <w:t xml:space="preserve">": </w:t>
      </w:r>
      <w:del w:id="1631" w:author="Laurence Golding" w:date="2019-05-17T14:12:00Z">
        <w:r w:rsidDel="00071B38">
          <w:delText>{</w:delText>
        </w:r>
      </w:del>
      <w:ins w:id="1632" w:author="Laurence Golding" w:date="2019-05-17T14:12:00Z">
        <w:r w:rsidR="00071B38">
          <w:t>[</w:t>
        </w:r>
      </w:ins>
    </w:p>
    <w:p w14:paraId="6308FB99" w14:textId="0B5DDF2E" w:rsidR="00071B38" w:rsidRDefault="00071B38" w:rsidP="00E85084">
      <w:pPr>
        <w:pStyle w:val="Codesmall"/>
      </w:pPr>
      <w:ins w:id="1633" w:author="Laurence Golding" w:date="2019-05-17T14:12:00Z">
        <w:r>
          <w:t xml:space="preserve">      </w:t>
        </w:r>
      </w:ins>
      <w:ins w:id="1634" w:author="Laurence Golding" w:date="2019-05-17T14:13:00Z">
        <w:r>
          <w:t xml:space="preserve">                {</w:t>
        </w:r>
      </w:ins>
    </w:p>
    <w:p w14:paraId="0203F058" w14:textId="63289398" w:rsidR="00EB5632" w:rsidRDefault="00EB5632" w:rsidP="00EB5632">
      <w:pPr>
        <w:pStyle w:val="Codesmall"/>
      </w:pPr>
      <w:r>
        <w:t xml:space="preserve">                    </w:t>
      </w:r>
      <w:r w:rsidR="00E85084">
        <w:t xml:space="preserve">  </w:t>
      </w:r>
      <w:ins w:id="1635" w:author="Laurence Golding" w:date="2019-05-17T14:12:00Z">
        <w:r w:rsidR="00071B38">
          <w:t xml:space="preserve">  </w:t>
        </w:r>
      </w:ins>
      <w:r>
        <w:t>"fullyQualifiedName": "collections::list</w:t>
      </w:r>
      <w:r w:rsidR="00F610AE">
        <w:t>:</w:t>
      </w:r>
      <w:r>
        <w:t>:add_core"</w:t>
      </w:r>
      <w:r w:rsidR="00246747">
        <w:t>,</w:t>
      </w:r>
    </w:p>
    <w:p w14:paraId="0014728D" w14:textId="2B47A813" w:rsidR="00246747" w:rsidRDefault="00246747" w:rsidP="00246747">
      <w:pPr>
        <w:pStyle w:val="Codesmall"/>
        <w:rPr>
          <w:ins w:id="1636" w:author="Laurence Golding" w:date="2019-05-17T14:13:00Z"/>
        </w:rPr>
      </w:pPr>
      <w:r>
        <w:t xml:space="preserve">                    </w:t>
      </w:r>
      <w:r w:rsidR="00E85084">
        <w:t xml:space="preserve">  </w:t>
      </w:r>
      <w:ins w:id="1637" w:author="Laurence Golding" w:date="2019-05-17T14:12:00Z">
        <w:r w:rsidR="00071B38">
          <w:t xml:space="preserve">  </w:t>
        </w:r>
      </w:ins>
      <w:r>
        <w:t>"</w:t>
      </w:r>
      <w:r w:rsidR="00E85084">
        <w:t>i</w:t>
      </w:r>
      <w:r>
        <w:t>ndex": 0</w:t>
      </w:r>
    </w:p>
    <w:p w14:paraId="7707BBDD" w14:textId="19003FF1" w:rsidR="00071B38" w:rsidRDefault="00071B38" w:rsidP="00246747">
      <w:pPr>
        <w:pStyle w:val="Codesmall"/>
      </w:pPr>
      <w:ins w:id="1638" w:author="Laurence Golding" w:date="2019-05-17T14:13:00Z">
        <w:r>
          <w:t xml:space="preserve">                      }</w:t>
        </w:r>
      </w:ins>
    </w:p>
    <w:p w14:paraId="76906578" w14:textId="356C458E" w:rsidR="00E85084" w:rsidRDefault="00E85084" w:rsidP="00EA1C84">
      <w:pPr>
        <w:pStyle w:val="Codesmall"/>
      </w:pPr>
      <w:r>
        <w:t xml:space="preserve">                    </w:t>
      </w:r>
      <w:del w:id="1639" w:author="Laurence Golding" w:date="2019-05-17T14:12:00Z">
        <w:r w:rsidDel="00071B38">
          <w:delText>}</w:delText>
        </w:r>
        <w:r w:rsidR="00D25ACF" w:rsidDel="00071B38">
          <w:delText>,</w:delText>
        </w:r>
      </w:del>
      <w:ins w:id="1640" w:author="Laurence Golding" w:date="2019-05-17T14:12:00Z">
        <w:r w:rsidR="00071B38">
          <w:t>],</w:t>
        </w:r>
      </w:ins>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3FEFF5DA" w:rsidR="00E85084" w:rsidRDefault="00E85084" w:rsidP="00E85084">
      <w:pPr>
        <w:pStyle w:val="Codesmall"/>
        <w:rPr>
          <w:ins w:id="1641" w:author="Laurence Golding" w:date="2019-05-17T14:13:00Z"/>
        </w:rPr>
      </w:pPr>
      <w:r>
        <w:t xml:space="preserve">                    "logicalLocation</w:t>
      </w:r>
      <w:ins w:id="1642" w:author="Laurence Golding" w:date="2019-05-17T14:12:00Z">
        <w:r w:rsidR="00071B38">
          <w:t>s</w:t>
        </w:r>
      </w:ins>
      <w:r>
        <w:t xml:space="preserve">": </w:t>
      </w:r>
      <w:del w:id="1643" w:author="Laurence Golding" w:date="2019-05-17T14:13:00Z">
        <w:r w:rsidDel="00071B38">
          <w:delText>{</w:delText>
        </w:r>
      </w:del>
      <w:ins w:id="1644" w:author="Laurence Golding" w:date="2019-05-17T14:13:00Z">
        <w:r w:rsidR="00071B38">
          <w:t>[</w:t>
        </w:r>
      </w:ins>
    </w:p>
    <w:p w14:paraId="73B79099" w14:textId="14C31E87" w:rsidR="00071B38" w:rsidRDefault="00071B38" w:rsidP="00E85084">
      <w:pPr>
        <w:pStyle w:val="Codesmall"/>
      </w:pPr>
      <w:ins w:id="1645" w:author="Laurence Golding" w:date="2019-05-17T14:13:00Z">
        <w:r>
          <w:t xml:space="preserve">                      {</w:t>
        </w:r>
      </w:ins>
    </w:p>
    <w:p w14:paraId="1A62D275" w14:textId="15A4256A" w:rsidR="00EB5632" w:rsidRDefault="00EB5632" w:rsidP="00EB5632">
      <w:pPr>
        <w:pStyle w:val="Codesmall"/>
      </w:pPr>
      <w:r>
        <w:t xml:space="preserve">                    </w:t>
      </w:r>
      <w:r w:rsidR="00E85084">
        <w:t xml:space="preserve">  </w:t>
      </w:r>
      <w:ins w:id="1646" w:author="Laurence Golding" w:date="2019-05-17T14:13:00Z">
        <w:r w:rsidR="00071B38">
          <w:t xml:space="preserve">  </w:t>
        </w:r>
      </w:ins>
      <w:r>
        <w:t>"fullyQualifiedName": "collections::list</w:t>
      </w:r>
      <w:r w:rsidR="00F610AE">
        <w:t>:</w:t>
      </w:r>
      <w:r>
        <w:t>:add"</w:t>
      </w:r>
      <w:r w:rsidR="00246747">
        <w:t>,</w:t>
      </w:r>
    </w:p>
    <w:p w14:paraId="13872D50" w14:textId="57C12C60" w:rsidR="00246747" w:rsidRDefault="00246747" w:rsidP="00246747">
      <w:pPr>
        <w:pStyle w:val="Codesmall"/>
        <w:rPr>
          <w:ins w:id="1647" w:author="Laurence Golding" w:date="2019-05-17T14:13:00Z"/>
        </w:rPr>
      </w:pPr>
      <w:r>
        <w:t xml:space="preserve">                    </w:t>
      </w:r>
      <w:r w:rsidR="00E85084">
        <w:t xml:space="preserve">  </w:t>
      </w:r>
      <w:ins w:id="1648" w:author="Laurence Golding" w:date="2019-05-17T14:13:00Z">
        <w:r w:rsidR="00071B38">
          <w:t xml:space="preserve">  </w:t>
        </w:r>
      </w:ins>
      <w:r>
        <w:t>"</w:t>
      </w:r>
      <w:r w:rsidR="00E85084">
        <w:t>i</w:t>
      </w:r>
      <w:r>
        <w:t>ndex": 0</w:t>
      </w:r>
    </w:p>
    <w:p w14:paraId="28D037BE" w14:textId="670E2708" w:rsidR="00071B38" w:rsidRDefault="00071B38" w:rsidP="00246747">
      <w:pPr>
        <w:pStyle w:val="Codesmall"/>
      </w:pPr>
      <w:ins w:id="1649" w:author="Laurence Golding" w:date="2019-05-17T14:13:00Z">
        <w:r>
          <w:t xml:space="preserve">                      }</w:t>
        </w:r>
      </w:ins>
    </w:p>
    <w:p w14:paraId="5F19449F" w14:textId="68F69BBA" w:rsidR="00E85084" w:rsidRDefault="00E85084" w:rsidP="00EA1C84">
      <w:pPr>
        <w:pStyle w:val="Codesmall"/>
      </w:pPr>
      <w:r>
        <w:t xml:space="preserve">                    </w:t>
      </w:r>
      <w:del w:id="1650" w:author="Laurence Golding" w:date="2019-05-17T14:13:00Z">
        <w:r w:rsidDel="00071B38">
          <w:delText>}</w:delText>
        </w:r>
      </w:del>
      <w:ins w:id="1651" w:author="Laurence Golding" w:date="2019-05-17T14:13:00Z">
        <w:r w:rsidR="00071B38">
          <w:t>]</w:t>
        </w:r>
      </w:ins>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lastRenderedPageBreak/>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3592E4DC" w:rsidR="00E85084" w:rsidRDefault="00E85084" w:rsidP="00E85084">
      <w:pPr>
        <w:pStyle w:val="Codesmall"/>
        <w:rPr>
          <w:ins w:id="1652" w:author="Laurence Golding" w:date="2019-05-17T14:13:00Z"/>
        </w:rPr>
      </w:pPr>
      <w:r>
        <w:t xml:space="preserve">                    "logicalLocation</w:t>
      </w:r>
      <w:ins w:id="1653" w:author="Laurence Golding" w:date="2019-05-17T14:12:00Z">
        <w:r w:rsidR="00071B38">
          <w:t>s</w:t>
        </w:r>
      </w:ins>
      <w:r>
        <w:t xml:space="preserve">": </w:t>
      </w:r>
      <w:del w:id="1654" w:author="Laurence Golding" w:date="2019-05-17T14:13:00Z">
        <w:r w:rsidDel="00071B38">
          <w:delText>{</w:delText>
        </w:r>
      </w:del>
      <w:ins w:id="1655" w:author="Laurence Golding" w:date="2019-05-17T14:13:00Z">
        <w:r w:rsidR="00071B38">
          <w:t>[</w:t>
        </w:r>
      </w:ins>
    </w:p>
    <w:p w14:paraId="5F62A35D" w14:textId="2E20F7BA" w:rsidR="00071B38" w:rsidRDefault="00071B38" w:rsidP="00E85084">
      <w:pPr>
        <w:pStyle w:val="Codesmall"/>
      </w:pPr>
      <w:ins w:id="1656" w:author="Laurence Golding" w:date="2019-05-17T14:13:00Z">
        <w:r>
          <w:t xml:space="preserve">                      {</w:t>
        </w:r>
      </w:ins>
    </w:p>
    <w:p w14:paraId="0D827D10" w14:textId="28DD1BD1" w:rsidR="00EB5632" w:rsidRDefault="00E85084" w:rsidP="00EB5632">
      <w:pPr>
        <w:pStyle w:val="Codesmall"/>
      </w:pPr>
      <w:r>
        <w:t xml:space="preserve">  </w:t>
      </w:r>
      <w:r w:rsidR="00EB5632">
        <w:t xml:space="preserve">                    </w:t>
      </w:r>
      <w:ins w:id="1657" w:author="Laurence Golding" w:date="2019-05-17T14:13:00Z">
        <w:r w:rsidR="00071B38">
          <w:t xml:space="preserve">  </w:t>
        </w:r>
      </w:ins>
      <w:r w:rsidR="00EB5632">
        <w:t>"fullyQualifiedName": "main"</w:t>
      </w:r>
      <w:r w:rsidR="004036DC">
        <w:t>,</w:t>
      </w:r>
    </w:p>
    <w:p w14:paraId="7EDF5045" w14:textId="41CC789B" w:rsidR="00246747" w:rsidRDefault="00246747" w:rsidP="00246747">
      <w:pPr>
        <w:pStyle w:val="Codesmall"/>
        <w:rPr>
          <w:ins w:id="1658" w:author="Laurence Golding" w:date="2019-05-17T14:13:00Z"/>
        </w:rPr>
      </w:pPr>
      <w:r>
        <w:t xml:space="preserve">  </w:t>
      </w:r>
      <w:r w:rsidR="00E85084">
        <w:t xml:space="preserve">  </w:t>
      </w:r>
      <w:r>
        <w:t xml:space="preserve">                  </w:t>
      </w:r>
      <w:ins w:id="1659" w:author="Laurence Golding" w:date="2019-05-17T14:13:00Z">
        <w:r w:rsidR="00071B38">
          <w:t xml:space="preserve">  </w:t>
        </w:r>
      </w:ins>
      <w:r>
        <w:t>"</w:t>
      </w:r>
      <w:r w:rsidR="00E85084">
        <w:t>i</w:t>
      </w:r>
      <w:r>
        <w:t>ndex": 4</w:t>
      </w:r>
    </w:p>
    <w:p w14:paraId="5C3BAA93" w14:textId="322082DF" w:rsidR="00071B38" w:rsidRDefault="00071B38" w:rsidP="00246747">
      <w:pPr>
        <w:pStyle w:val="Codesmall"/>
      </w:pPr>
      <w:ins w:id="1660" w:author="Laurence Golding" w:date="2019-05-17T14:13:00Z">
        <w:r>
          <w:t xml:space="preserve">                      </w:t>
        </w:r>
      </w:ins>
      <w:ins w:id="1661" w:author="Laurence Golding" w:date="2019-05-17T14:14:00Z">
        <w:r>
          <w:t>}</w:t>
        </w:r>
      </w:ins>
    </w:p>
    <w:p w14:paraId="7C483FE1" w14:textId="71B0B2BF" w:rsidR="00E85084" w:rsidRDefault="00E85084" w:rsidP="00EA1C84">
      <w:pPr>
        <w:pStyle w:val="Codesmall"/>
      </w:pPr>
      <w:r>
        <w:t xml:space="preserve">                    </w:t>
      </w:r>
      <w:del w:id="1662" w:author="Laurence Golding" w:date="2019-05-17T14:13:00Z">
        <w:r w:rsidDel="00071B38">
          <w:delText>}</w:delText>
        </w:r>
      </w:del>
      <w:ins w:id="1663" w:author="Laurence Golding" w:date="2019-05-17T14:13:00Z">
        <w:r w:rsidR="00071B38">
          <w:t>]</w:t>
        </w:r>
      </w:ins>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664"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664"/>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lastRenderedPageBreak/>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665" w:name="AppendixRevisionHistory"/>
      <w:bookmarkStart w:id="1666" w:name="_Toc85472898"/>
      <w:bookmarkStart w:id="1667" w:name="_Toc287332014"/>
      <w:bookmarkStart w:id="1668" w:name="_Toc8367464"/>
      <w:bookmarkEnd w:id="1665"/>
      <w:r>
        <w:lastRenderedPageBreak/>
        <w:t xml:space="preserve">(Informative) </w:t>
      </w:r>
      <w:r w:rsidR="00A05FDF">
        <w:t>Revision History</w:t>
      </w:r>
      <w:bookmarkEnd w:id="1666"/>
      <w:bookmarkEnd w:id="1667"/>
      <w:bookmarkEnd w:id="16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6BFC3B0"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98CF8DA"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033934B"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5A684C0"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03FB828"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1981A0C"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2C41C1F"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2BF6ED1"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4F78DB0"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1D50419"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600B349"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EAE30A"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48C5EFA"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7630A25"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lastRenderedPageBreak/>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8007BE1"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59D21DC"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0340620"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87B0492"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4784478"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729679E"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C5DDF2"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A60D11C"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D26F115"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DB82FA4"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4B97EE4"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6719EDB"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11019450"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w:t>
            </w:r>
            <w:hyperlink r:id="rId258" w:history="1">
              <w:r w:rsidR="007D5B12" w:rsidRPr="007D5B12">
                <w:rPr>
                  <w:rStyle w:val="Hyperlink"/>
                </w:rPr>
                <w:t>#403</w:t>
              </w:r>
            </w:hyperlink>
            <w:r w:rsidR="001320A1">
              <w:t xml:space="preserve">, and </w:t>
            </w:r>
            <w:hyperlink r:id="rId259"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04A379A3" w:rsidR="006B3AC8" w:rsidRDefault="006B3AC8" w:rsidP="00D75620">
            <w:pPr>
              <w:jc w:val="both"/>
            </w:pPr>
            <w:r>
              <w:t xml:space="preserve">Incorporate changes from GitHub issue </w:t>
            </w:r>
            <w:hyperlink r:id="rId260" w:history="1">
              <w:r w:rsidRPr="006B3AC8">
                <w:rPr>
                  <w:rStyle w:val="Hyperlink"/>
                </w:rPr>
                <w:t>#405</w:t>
              </w:r>
            </w:hyperlink>
            <w:r>
              <w:t xml:space="preserve"> (post-CSD.2 ballot, non-substantive editorial changes).</w:t>
            </w:r>
          </w:p>
        </w:tc>
      </w:tr>
      <w:tr w:rsidR="005A550D" w14:paraId="7C22515D" w14:textId="77777777" w:rsidTr="00C7321D">
        <w:trPr>
          <w:ins w:id="1669" w:author="Laurence Golding" w:date="2019-05-15T17:12:00Z"/>
        </w:trPr>
        <w:tc>
          <w:tcPr>
            <w:tcW w:w="1548" w:type="dxa"/>
          </w:tcPr>
          <w:p w14:paraId="4C9372E5" w14:textId="2BF84CE8" w:rsidR="005A550D" w:rsidRDefault="005A550D" w:rsidP="00D75620">
            <w:pPr>
              <w:rPr>
                <w:ins w:id="1670" w:author="Laurence Golding" w:date="2019-05-15T17:12:00Z"/>
              </w:rPr>
            </w:pPr>
            <w:ins w:id="1671" w:author="Laurence Golding" w:date="2019-05-15T17:12:00Z">
              <w:r>
                <w:t>31</w:t>
              </w:r>
            </w:ins>
          </w:p>
        </w:tc>
        <w:tc>
          <w:tcPr>
            <w:tcW w:w="1440" w:type="dxa"/>
          </w:tcPr>
          <w:p w14:paraId="4FABA584" w14:textId="44C9F951" w:rsidR="005A550D" w:rsidRDefault="005A550D" w:rsidP="00D75620">
            <w:pPr>
              <w:rPr>
                <w:ins w:id="1672" w:author="Laurence Golding" w:date="2019-05-15T17:12:00Z"/>
              </w:rPr>
            </w:pPr>
            <w:ins w:id="1673" w:author="Laurence Golding" w:date="2019-05-15T17:12:00Z">
              <w:r>
                <w:t>2019/05/15</w:t>
              </w:r>
            </w:ins>
          </w:p>
        </w:tc>
        <w:tc>
          <w:tcPr>
            <w:tcW w:w="2160" w:type="dxa"/>
          </w:tcPr>
          <w:p w14:paraId="06F98921" w14:textId="76866CCA" w:rsidR="005A550D" w:rsidRDefault="005A550D" w:rsidP="00D75620">
            <w:pPr>
              <w:rPr>
                <w:ins w:id="1674" w:author="Laurence Golding" w:date="2019-05-15T17:12:00Z"/>
              </w:rPr>
            </w:pPr>
            <w:ins w:id="1675" w:author="Laurence Golding" w:date="2019-05-15T17:13:00Z">
              <w:r>
                <w:t>Laurence J. Golding</w:t>
              </w:r>
            </w:ins>
          </w:p>
        </w:tc>
        <w:tc>
          <w:tcPr>
            <w:tcW w:w="4428" w:type="dxa"/>
          </w:tcPr>
          <w:p w14:paraId="2E0E781A" w14:textId="7C4AE250" w:rsidR="005A550D" w:rsidRDefault="005A550D" w:rsidP="00D75620">
            <w:pPr>
              <w:jc w:val="both"/>
              <w:rPr>
                <w:ins w:id="1676" w:author="Laurence Golding" w:date="2019-05-15T17:12:00Z"/>
              </w:rPr>
            </w:pPr>
            <w:ins w:id="1677" w:author="Laurence Golding" w:date="2019-05-15T17:13:00Z">
              <w:r>
                <w:t xml:space="preserve">Incorporate changes for GitHub issues </w:t>
              </w:r>
            </w:ins>
            <w:ins w:id="1678" w:author="Laurence Golding" w:date="2019-05-15T17:14:00Z">
              <w:r>
                <w:fldChar w:fldCharType="begin"/>
              </w:r>
              <w:r>
                <w:instrText xml:space="preserve"> HYPERLINK "https://github.com/oasis-tcs/sarif-spec/issues/398" </w:instrText>
              </w:r>
              <w:r>
                <w:fldChar w:fldCharType="separate"/>
              </w:r>
              <w:r w:rsidRPr="005A550D">
                <w:rPr>
                  <w:rStyle w:val="Hyperlink"/>
                </w:rPr>
                <w:t>#398</w:t>
              </w:r>
              <w:r>
                <w:fldChar w:fldCharType="end"/>
              </w:r>
            </w:ins>
            <w:ins w:id="1679" w:author="Laurence Golding" w:date="2019-05-15T17:13:00Z">
              <w:r>
                <w:t xml:space="preserve">, </w:t>
              </w:r>
            </w:ins>
            <w:ins w:id="1680" w:author="Laurence Golding" w:date="2019-05-15T17:14:00Z">
              <w:r>
                <w:fldChar w:fldCharType="begin"/>
              </w:r>
              <w:r>
                <w:instrText xml:space="preserve"> HYPERLINK "https://github.com/oasis-tcs/sarif-spec/issues/406" </w:instrText>
              </w:r>
              <w:r>
                <w:fldChar w:fldCharType="separate"/>
              </w:r>
              <w:r w:rsidRPr="005A550D">
                <w:rPr>
                  <w:rStyle w:val="Hyperlink"/>
                </w:rPr>
                <w:t>#406</w:t>
              </w:r>
              <w:r>
                <w:fldChar w:fldCharType="end"/>
              </w:r>
            </w:ins>
            <w:ins w:id="1681" w:author="Laurence Golding" w:date="2019-05-15T17:13:00Z">
              <w:r>
                <w:t xml:space="preserve">, </w:t>
              </w:r>
            </w:ins>
            <w:ins w:id="1682" w:author="Laurence Golding" w:date="2019-05-15T17:14:00Z">
              <w:r>
                <w:fldChar w:fldCharType="begin"/>
              </w:r>
              <w:r>
                <w:instrText xml:space="preserve"> HYPERLINK "https://github.com/oasis-tcs/sarif-spec/issues/407" </w:instrText>
              </w:r>
              <w:r>
                <w:fldChar w:fldCharType="separate"/>
              </w:r>
              <w:r w:rsidRPr="005A550D">
                <w:rPr>
                  <w:rStyle w:val="Hyperlink"/>
                </w:rPr>
                <w:t>#407</w:t>
              </w:r>
              <w:r>
                <w:fldChar w:fldCharType="end"/>
              </w:r>
            </w:ins>
            <w:ins w:id="1683" w:author="Laurence Golding" w:date="2019-05-15T17:13:00Z">
              <w:r>
                <w:t xml:space="preserve">, </w:t>
              </w:r>
            </w:ins>
            <w:ins w:id="1684" w:author="Laurence Golding" w:date="2019-05-15T17:14:00Z">
              <w:r>
                <w:fldChar w:fldCharType="begin"/>
              </w:r>
              <w:r>
                <w:instrText xml:space="preserve"> HYPERLINK "https://github.com/oasis-tcs/sarif-spec/issues/408" </w:instrText>
              </w:r>
              <w:r>
                <w:fldChar w:fldCharType="separate"/>
              </w:r>
              <w:r w:rsidRPr="005A550D">
                <w:rPr>
                  <w:rStyle w:val="Hyperlink"/>
                </w:rPr>
                <w:t>#408</w:t>
              </w:r>
              <w:r>
                <w:fldChar w:fldCharType="end"/>
              </w:r>
            </w:ins>
            <w:ins w:id="1685" w:author="Laurence Golding" w:date="2019-05-15T17:13:00Z">
              <w:r>
                <w:t xml:space="preserve">, </w:t>
              </w:r>
            </w:ins>
            <w:ins w:id="1686" w:author="Laurence Golding" w:date="2019-05-15T17:14:00Z">
              <w:r>
                <w:fldChar w:fldCharType="begin"/>
              </w:r>
              <w:r>
                <w:instrText xml:space="preserve"> HYPERLINK "https://github.com/oasis-tcs/sarif-spec/issues/410" </w:instrText>
              </w:r>
              <w:r>
                <w:fldChar w:fldCharType="separate"/>
              </w:r>
              <w:r w:rsidRPr="005A550D">
                <w:rPr>
                  <w:rStyle w:val="Hyperlink"/>
                </w:rPr>
                <w:t>#410</w:t>
              </w:r>
              <w:r>
                <w:fldChar w:fldCharType="end"/>
              </w:r>
            </w:ins>
            <w:ins w:id="1687" w:author="Laurence Golding" w:date="2019-05-15T17:13:00Z">
              <w:r>
                <w:t xml:space="preserve">, </w:t>
              </w:r>
            </w:ins>
            <w:ins w:id="1688" w:author="Laurence Golding" w:date="2019-05-15T17:14:00Z">
              <w:r>
                <w:fldChar w:fldCharType="begin"/>
              </w:r>
              <w:r>
                <w:instrText xml:space="preserve"> HYPERLINK "https://github.com/oasis-tcs/sarif-spec/issues/411" </w:instrText>
              </w:r>
              <w:r>
                <w:fldChar w:fldCharType="separate"/>
              </w:r>
              <w:r w:rsidRPr="005A550D">
                <w:rPr>
                  <w:rStyle w:val="Hyperlink"/>
                </w:rPr>
                <w:t>#411</w:t>
              </w:r>
              <w:r>
                <w:fldChar w:fldCharType="end"/>
              </w:r>
            </w:ins>
            <w:ins w:id="1689" w:author="Laurence Golding" w:date="2019-05-15T17:13:00Z">
              <w:r>
                <w:t>,</w:t>
              </w:r>
            </w:ins>
            <w:ins w:id="1690" w:author="Laurence Golding" w:date="2019-05-17T13:50:00Z">
              <w:r w:rsidR="00BB569D">
                <w:t xml:space="preserve"> </w:t>
              </w:r>
              <w:r w:rsidR="00BB569D">
                <w:fldChar w:fldCharType="begin"/>
              </w:r>
              <w:r w:rsidR="00BB569D">
                <w:instrText xml:space="preserve"> HYPERLINK "https://github.com/oasis-tcs/sarif-spec/issues/414" </w:instrText>
              </w:r>
              <w:r w:rsidR="00BB569D">
                <w:fldChar w:fldCharType="separate"/>
              </w:r>
              <w:r w:rsidR="00BB569D" w:rsidRPr="00BB569D">
                <w:rPr>
                  <w:rStyle w:val="Hyperlink"/>
                </w:rPr>
                <w:t>#414</w:t>
              </w:r>
              <w:r w:rsidR="00BB569D">
                <w:fldChar w:fldCharType="end"/>
              </w:r>
              <w:r w:rsidR="00BB569D">
                <w:t>,</w:t>
              </w:r>
            </w:ins>
            <w:ins w:id="1691" w:author="Laurence Golding" w:date="2019-05-15T17:13:00Z">
              <w:r>
                <w:t xml:space="preserve"> </w:t>
              </w:r>
            </w:ins>
            <w:ins w:id="1692" w:author="Laurence Golding" w:date="2019-05-15T17:15:00Z">
              <w:r>
                <w:fldChar w:fldCharType="begin"/>
              </w:r>
              <w:r>
                <w:instrText xml:space="preserve"> HYPERLINK "https://github.com/oasis-tcs/sarif-spec/issues/415" </w:instrText>
              </w:r>
              <w:r>
                <w:fldChar w:fldCharType="separate"/>
              </w:r>
              <w:r w:rsidRPr="005A550D">
                <w:rPr>
                  <w:rStyle w:val="Hyperlink"/>
                </w:rPr>
                <w:t>#415</w:t>
              </w:r>
              <w:r>
                <w:fldChar w:fldCharType="end"/>
              </w:r>
            </w:ins>
            <w:ins w:id="1693" w:author="Laurence Golding" w:date="2019-05-15T17:14:00Z">
              <w:r>
                <w:t xml:space="preserve">, </w:t>
              </w:r>
              <w:r>
                <w:lastRenderedPageBreak/>
                <w:t xml:space="preserve">and </w:t>
              </w:r>
            </w:ins>
            <w:ins w:id="1694" w:author="Laurence Golding" w:date="2019-05-15T17:15:00Z">
              <w:r>
                <w:fldChar w:fldCharType="begin"/>
              </w:r>
              <w:r>
                <w:instrText xml:space="preserve"> HYPERLINK "https://github.com/oasis-tcs/sarif-spec/issues/416" </w:instrText>
              </w:r>
              <w:r>
                <w:fldChar w:fldCharType="separate"/>
              </w:r>
              <w:r w:rsidRPr="005A550D">
                <w:rPr>
                  <w:rStyle w:val="Hyperlink"/>
                </w:rPr>
                <w:t>#416</w:t>
              </w:r>
              <w:r>
                <w:fldChar w:fldCharType="end"/>
              </w:r>
            </w:ins>
            <w:ins w:id="1695" w:author="Laurence Golding" w:date="2019-05-15T17:14:00Z">
              <w:r>
                <w:t>.</w:t>
              </w:r>
            </w:ins>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1A56A" w14:textId="77777777" w:rsidR="00272096" w:rsidRDefault="00272096" w:rsidP="008C100C">
      <w:r>
        <w:separator/>
      </w:r>
    </w:p>
    <w:p w14:paraId="10437E98" w14:textId="77777777" w:rsidR="00272096" w:rsidRDefault="00272096" w:rsidP="008C100C"/>
    <w:p w14:paraId="085C51B5" w14:textId="77777777" w:rsidR="00272096" w:rsidRDefault="00272096" w:rsidP="008C100C"/>
    <w:p w14:paraId="58B740FA" w14:textId="77777777" w:rsidR="00272096" w:rsidRDefault="00272096" w:rsidP="008C100C"/>
    <w:p w14:paraId="0944A7D1" w14:textId="77777777" w:rsidR="00272096" w:rsidRDefault="00272096" w:rsidP="008C100C"/>
    <w:p w14:paraId="29E6AD1B" w14:textId="77777777" w:rsidR="00272096" w:rsidRDefault="00272096" w:rsidP="008C100C"/>
    <w:p w14:paraId="118BB6C9" w14:textId="77777777" w:rsidR="00272096" w:rsidRDefault="00272096" w:rsidP="008C100C"/>
  </w:endnote>
  <w:endnote w:type="continuationSeparator" w:id="0">
    <w:p w14:paraId="09465CB2" w14:textId="77777777" w:rsidR="00272096" w:rsidRDefault="00272096" w:rsidP="008C100C">
      <w:r>
        <w:continuationSeparator/>
      </w:r>
    </w:p>
    <w:p w14:paraId="6B5EBF8D" w14:textId="77777777" w:rsidR="00272096" w:rsidRDefault="00272096" w:rsidP="008C100C"/>
    <w:p w14:paraId="2CE7687A" w14:textId="77777777" w:rsidR="00272096" w:rsidRDefault="00272096" w:rsidP="008C100C"/>
    <w:p w14:paraId="449FEBA8" w14:textId="77777777" w:rsidR="00272096" w:rsidRDefault="00272096" w:rsidP="008C100C"/>
    <w:p w14:paraId="462075FB" w14:textId="77777777" w:rsidR="00272096" w:rsidRDefault="00272096" w:rsidP="008C100C"/>
    <w:p w14:paraId="665AF1E0" w14:textId="77777777" w:rsidR="00272096" w:rsidRDefault="00272096" w:rsidP="008C100C"/>
    <w:p w14:paraId="49FE1A75" w14:textId="77777777" w:rsidR="00272096" w:rsidRDefault="0027209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86255" w14:textId="77777777" w:rsidR="00B435F7" w:rsidRDefault="00B435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39C1852F" w:rsidR="00B435F7" w:rsidRPr="00195F88" w:rsidRDefault="00B435F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15 May 2019</w:t>
    </w:r>
  </w:p>
  <w:p w14:paraId="2081D924" w14:textId="05D8ADF8" w:rsidR="00B435F7" w:rsidRPr="00195F88" w:rsidRDefault="00B435F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ACE12" w14:textId="77777777" w:rsidR="00B435F7" w:rsidRDefault="00B43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EE43A" w14:textId="77777777" w:rsidR="00272096" w:rsidRDefault="00272096" w:rsidP="008C100C">
      <w:r>
        <w:separator/>
      </w:r>
    </w:p>
    <w:p w14:paraId="41966F2B" w14:textId="77777777" w:rsidR="00272096" w:rsidRDefault="00272096" w:rsidP="008C100C"/>
  </w:footnote>
  <w:footnote w:type="continuationSeparator" w:id="0">
    <w:p w14:paraId="2F7DD917" w14:textId="77777777" w:rsidR="00272096" w:rsidRDefault="00272096" w:rsidP="008C100C">
      <w:r>
        <w:continuationSeparator/>
      </w:r>
    </w:p>
    <w:p w14:paraId="09FE1A28" w14:textId="77777777" w:rsidR="00272096" w:rsidRDefault="00272096" w:rsidP="008C100C"/>
  </w:footnote>
  <w:footnote w:id="1">
    <w:p w14:paraId="097233B1" w14:textId="39BD8E76" w:rsidR="00B435F7" w:rsidRDefault="00B435F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6A3CF" w14:textId="77777777" w:rsidR="00B435F7" w:rsidRDefault="00B435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11FA8" w14:textId="77777777" w:rsidR="00B435F7" w:rsidRDefault="00B435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C53F0" w14:textId="77777777" w:rsidR="00B435F7" w:rsidRDefault="00B43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92669"/>
    <w:multiLevelType w:val="hybridMultilevel"/>
    <w:tmpl w:val="A9A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1"/>
  </w:num>
  <w:num w:numId="6">
    <w:abstractNumId w:val="29"/>
  </w:num>
  <w:num w:numId="7">
    <w:abstractNumId w:val="59"/>
  </w:num>
  <w:num w:numId="8">
    <w:abstractNumId w:val="3"/>
  </w:num>
  <w:num w:numId="9">
    <w:abstractNumId w:val="74"/>
  </w:num>
  <w:num w:numId="10">
    <w:abstractNumId w:val="55"/>
  </w:num>
  <w:num w:numId="11">
    <w:abstractNumId w:val="22"/>
  </w:num>
  <w:num w:numId="12">
    <w:abstractNumId w:val="16"/>
  </w:num>
  <w:num w:numId="13">
    <w:abstractNumId w:val="87"/>
  </w:num>
  <w:num w:numId="14">
    <w:abstractNumId w:val="6"/>
  </w:num>
  <w:num w:numId="15">
    <w:abstractNumId w:val="40"/>
  </w:num>
  <w:num w:numId="16">
    <w:abstractNumId w:val="78"/>
  </w:num>
  <w:num w:numId="17">
    <w:abstractNumId w:val="32"/>
  </w:num>
  <w:num w:numId="18">
    <w:abstractNumId w:val="9"/>
  </w:num>
  <w:num w:numId="19">
    <w:abstractNumId w:val="45"/>
  </w:num>
  <w:num w:numId="20">
    <w:abstractNumId w:val="25"/>
  </w:num>
  <w:num w:numId="21">
    <w:abstractNumId w:val="15"/>
  </w:num>
  <w:num w:numId="22">
    <w:abstractNumId w:val="7"/>
  </w:num>
  <w:num w:numId="23">
    <w:abstractNumId w:val="33"/>
  </w:num>
  <w:num w:numId="24">
    <w:abstractNumId w:val="28"/>
  </w:num>
  <w:num w:numId="25">
    <w:abstractNumId w:val="86"/>
  </w:num>
  <w:num w:numId="26">
    <w:abstractNumId w:val="8"/>
  </w:num>
  <w:num w:numId="27">
    <w:abstractNumId w:val="70"/>
  </w:num>
  <w:num w:numId="28">
    <w:abstractNumId w:val="30"/>
  </w:num>
  <w:num w:numId="29">
    <w:abstractNumId w:val="90"/>
  </w:num>
  <w:num w:numId="30">
    <w:abstractNumId w:val="85"/>
  </w:num>
  <w:num w:numId="31">
    <w:abstractNumId w:val="37"/>
  </w:num>
  <w:num w:numId="32">
    <w:abstractNumId w:val="65"/>
  </w:num>
  <w:num w:numId="33">
    <w:abstractNumId w:val="72"/>
  </w:num>
  <w:num w:numId="34">
    <w:abstractNumId w:val="38"/>
  </w:num>
  <w:num w:numId="35">
    <w:abstractNumId w:val="11"/>
  </w:num>
  <w:num w:numId="36">
    <w:abstractNumId w:val="48"/>
  </w:num>
  <w:num w:numId="37">
    <w:abstractNumId w:val="42"/>
  </w:num>
  <w:num w:numId="38">
    <w:abstractNumId w:val="51"/>
  </w:num>
  <w:num w:numId="39">
    <w:abstractNumId w:val="17"/>
  </w:num>
  <w:num w:numId="40">
    <w:abstractNumId w:val="20"/>
  </w:num>
  <w:num w:numId="41">
    <w:abstractNumId w:val="24"/>
  </w:num>
  <w:num w:numId="42">
    <w:abstractNumId w:val="88"/>
  </w:num>
  <w:num w:numId="43">
    <w:abstractNumId w:val="34"/>
  </w:num>
  <w:num w:numId="44">
    <w:abstractNumId w:val="76"/>
  </w:num>
  <w:num w:numId="45">
    <w:abstractNumId w:val="26"/>
  </w:num>
  <w:num w:numId="46">
    <w:abstractNumId w:val="54"/>
  </w:num>
  <w:num w:numId="47">
    <w:abstractNumId w:val="2"/>
  </w:num>
  <w:num w:numId="48">
    <w:abstractNumId w:val="75"/>
  </w:num>
  <w:num w:numId="49">
    <w:abstractNumId w:val="52"/>
  </w:num>
  <w:num w:numId="50">
    <w:abstractNumId w:val="63"/>
  </w:num>
  <w:num w:numId="51">
    <w:abstractNumId w:val="77"/>
  </w:num>
  <w:num w:numId="52">
    <w:abstractNumId w:val="82"/>
  </w:num>
  <w:num w:numId="53">
    <w:abstractNumId w:val="56"/>
  </w:num>
  <w:num w:numId="54">
    <w:abstractNumId w:val="27"/>
  </w:num>
  <w:num w:numId="55">
    <w:abstractNumId w:val="71"/>
  </w:num>
  <w:num w:numId="56">
    <w:abstractNumId w:val="73"/>
  </w:num>
  <w:num w:numId="57">
    <w:abstractNumId w:val="21"/>
  </w:num>
  <w:num w:numId="58">
    <w:abstractNumId w:val="10"/>
  </w:num>
  <w:num w:numId="59">
    <w:abstractNumId w:val="39"/>
  </w:num>
  <w:num w:numId="60">
    <w:abstractNumId w:val="57"/>
  </w:num>
  <w:num w:numId="61">
    <w:abstractNumId w:val="68"/>
  </w:num>
  <w:num w:numId="62">
    <w:abstractNumId w:val="89"/>
  </w:num>
  <w:num w:numId="63">
    <w:abstractNumId w:val="69"/>
  </w:num>
  <w:num w:numId="64">
    <w:abstractNumId w:val="19"/>
  </w:num>
  <w:num w:numId="65">
    <w:abstractNumId w:val="23"/>
  </w:num>
  <w:num w:numId="66">
    <w:abstractNumId w:val="13"/>
  </w:num>
  <w:num w:numId="67">
    <w:abstractNumId w:val="49"/>
  </w:num>
  <w:num w:numId="68">
    <w:abstractNumId w:val="79"/>
  </w:num>
  <w:num w:numId="69">
    <w:abstractNumId w:val="18"/>
  </w:num>
  <w:num w:numId="70">
    <w:abstractNumId w:val="53"/>
  </w:num>
  <w:num w:numId="71">
    <w:abstractNumId w:val="62"/>
  </w:num>
  <w:num w:numId="72">
    <w:abstractNumId w:val="64"/>
  </w:num>
  <w:num w:numId="73">
    <w:abstractNumId w:val="14"/>
  </w:num>
  <w:num w:numId="74">
    <w:abstractNumId w:val="5"/>
  </w:num>
  <w:num w:numId="75">
    <w:abstractNumId w:val="58"/>
  </w:num>
  <w:num w:numId="76">
    <w:abstractNumId w:val="83"/>
  </w:num>
  <w:num w:numId="77">
    <w:abstractNumId w:val="50"/>
  </w:num>
  <w:num w:numId="78">
    <w:abstractNumId w:val="67"/>
  </w:num>
  <w:num w:numId="79">
    <w:abstractNumId w:val="84"/>
  </w:num>
  <w:num w:numId="80">
    <w:abstractNumId w:val="4"/>
  </w:num>
  <w:num w:numId="81">
    <w:abstractNumId w:val="46"/>
  </w:num>
  <w:num w:numId="82">
    <w:abstractNumId w:val="41"/>
  </w:num>
  <w:num w:numId="83">
    <w:abstractNumId w:val="36"/>
  </w:num>
  <w:num w:numId="84">
    <w:abstractNumId w:val="31"/>
  </w:num>
  <w:num w:numId="85">
    <w:abstractNumId w:val="60"/>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num>
  <w:num w:numId="89">
    <w:abstractNumId w:val="35"/>
  </w:num>
  <w:num w:numId="90">
    <w:abstractNumId w:val="47"/>
  </w:num>
  <w:num w:numId="91">
    <w:abstractNumId w:val="44"/>
  </w:num>
  <w:num w:numId="92">
    <w:abstractNumId w:val="80"/>
  </w:num>
  <w:num w:numId="93">
    <w:abstractNumId w:val="61"/>
  </w:num>
  <w:num w:numId="94">
    <w:abstractNumId w:val="12"/>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66F4C"/>
    <w:rsid w:val="00070E6E"/>
    <w:rsid w:val="000712FC"/>
    <w:rsid w:val="00071B0C"/>
    <w:rsid w:val="00071B38"/>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35E"/>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5FE4"/>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096"/>
    <w:rsid w:val="00272DB3"/>
    <w:rsid w:val="00273E05"/>
    <w:rsid w:val="002743A9"/>
    <w:rsid w:val="00274B7F"/>
    <w:rsid w:val="0027530C"/>
    <w:rsid w:val="00275564"/>
    <w:rsid w:val="002756AA"/>
    <w:rsid w:val="00275DA3"/>
    <w:rsid w:val="00275FD8"/>
    <w:rsid w:val="002764CA"/>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09AC"/>
    <w:rsid w:val="002B0FBF"/>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330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0AB0"/>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A8D"/>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3DF"/>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509"/>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50D"/>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632"/>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0621"/>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4CAA"/>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3FDC"/>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3F"/>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C7D"/>
    <w:rsid w:val="00722ED0"/>
    <w:rsid w:val="007256DF"/>
    <w:rsid w:val="00725A71"/>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39D4"/>
    <w:rsid w:val="007848B4"/>
    <w:rsid w:val="0078495B"/>
    <w:rsid w:val="0078604E"/>
    <w:rsid w:val="00786BD9"/>
    <w:rsid w:val="00786FBD"/>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948"/>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227"/>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8B7"/>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0E48"/>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30"/>
    <w:rsid w:val="00B42F41"/>
    <w:rsid w:val="00B43354"/>
    <w:rsid w:val="00B435F7"/>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569D"/>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428"/>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2A63"/>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334"/>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9FC"/>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1FB"/>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625"/>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E04"/>
    <w:rsid w:val="00ED4F69"/>
    <w:rsid w:val="00ED540D"/>
    <w:rsid w:val="00ED5BA1"/>
    <w:rsid w:val="00ED62F0"/>
    <w:rsid w:val="00ED67B5"/>
    <w:rsid w:val="00ED680D"/>
    <w:rsid w:val="00ED6B91"/>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51"/>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368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5F7F"/>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hyperlink" Target="https://github.com/oasis-tcs/sarif-spec/issues/404"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hyperlink" Target="https://github.com/oasis-tcs/sarif-spec/issues/40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261"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262" Type="http://schemas.microsoft.com/office/2011/relationships/people" Target="people.xm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263" Type="http://schemas.openxmlformats.org/officeDocument/2006/relationships/theme" Target="theme/theme1.xm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C2646-5781-49EC-93D8-824A875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6476</TotalTime>
  <Pages>1</Pages>
  <Words>92463</Words>
  <Characters>527043</Characters>
  <Application>Microsoft Office Word</Application>
  <DocSecurity>0</DocSecurity>
  <Lines>4392</Lines>
  <Paragraphs>1236</Paragraphs>
  <ScaleCrop>false</ScaleCrop>
  <HeadingPairs>
    <vt:vector size="2" baseType="variant">
      <vt:variant>
        <vt:lpstr>Title</vt:lpstr>
      </vt:variant>
      <vt:variant>
        <vt:i4>1</vt:i4>
      </vt:variant>
    </vt:vector>
  </HeadingPairs>
  <TitlesOfParts>
    <vt:vector size="1" baseType="lpstr">
      <vt:lpstr>Static Analysis Results Interchange Format (SARIF) Version 2.1.0</vt:lpstr>
    </vt:vector>
  </TitlesOfParts>
  <Company/>
  <LinksUpToDate>false</LinksUpToDate>
  <CharactersWithSpaces>618270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120</cp:revision>
  <cp:lastPrinted>2011-08-05T16:21:00Z</cp:lastPrinted>
  <dcterms:created xsi:type="dcterms:W3CDTF">2019-04-22T20:45:00Z</dcterms:created>
  <dcterms:modified xsi:type="dcterms:W3CDTF">2019-05-17T22:00:00Z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